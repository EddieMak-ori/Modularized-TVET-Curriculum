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C3E64" w14:textId="77777777" w:rsidR="008D0510" w:rsidRPr="00725E27" w:rsidRDefault="008D0510" w:rsidP="008D0510">
      <w:pPr>
        <w:spacing w:after="0"/>
        <w:ind w:left="961"/>
        <w:jc w:val="center"/>
        <w:rPr>
          <w:rFonts w:cs="Times New Roman"/>
          <w:b/>
          <w:szCs w:val="24"/>
        </w:rPr>
      </w:pPr>
      <w:bookmarkStart w:id="0" w:name="_Toc182132710"/>
      <w:bookmarkStart w:id="1" w:name="_Toc182136432"/>
      <w:bookmarkStart w:id="2" w:name="_Hlk194741645"/>
      <w:bookmarkStart w:id="3" w:name="_Toc182136448"/>
      <w:bookmarkStart w:id="4" w:name="_Toc182132726"/>
      <w:r w:rsidRPr="00725E27">
        <w:rPr>
          <w:rFonts w:cs="Times New Roman"/>
          <w:noProof/>
          <w:szCs w:val="24"/>
        </w:rPr>
        <w:drawing>
          <wp:inline distT="0" distB="0" distL="0" distR="0" wp14:anchorId="3DDF2082" wp14:editId="33EEFAC3">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725E27">
        <w:rPr>
          <w:rFonts w:cs="Times New Roman"/>
          <w:b/>
          <w:szCs w:val="24"/>
        </w:rPr>
        <w:t xml:space="preserve"> </w:t>
      </w:r>
    </w:p>
    <w:p w14:paraId="78726681" w14:textId="77777777" w:rsidR="008D0510" w:rsidRPr="00725E27" w:rsidRDefault="008D0510" w:rsidP="008D0510">
      <w:pPr>
        <w:spacing w:after="0"/>
        <w:ind w:left="961"/>
        <w:jc w:val="center"/>
        <w:rPr>
          <w:rFonts w:cs="Times New Roman"/>
          <w:szCs w:val="24"/>
        </w:rPr>
      </w:pPr>
    </w:p>
    <w:p w14:paraId="57D35D72" w14:textId="77777777" w:rsidR="008D0510" w:rsidRPr="00725E27" w:rsidRDefault="008D0510" w:rsidP="008D0510">
      <w:pPr>
        <w:spacing w:after="0" w:line="276" w:lineRule="auto"/>
        <w:ind w:firstLine="720"/>
        <w:jc w:val="center"/>
        <w:rPr>
          <w:rFonts w:cs="Times New Roman"/>
          <w:szCs w:val="24"/>
        </w:rPr>
      </w:pPr>
      <w:r w:rsidRPr="00725E27">
        <w:rPr>
          <w:rFonts w:cs="Times New Roman"/>
          <w:b/>
          <w:szCs w:val="24"/>
        </w:rPr>
        <w:t>REPUBLIC OF KENYA</w:t>
      </w:r>
    </w:p>
    <w:p w14:paraId="62B4BE8C" w14:textId="77777777" w:rsidR="008D0510" w:rsidRPr="00725E27" w:rsidRDefault="008D0510" w:rsidP="008D0510">
      <w:pPr>
        <w:spacing w:after="17"/>
        <w:ind w:left="962"/>
        <w:jc w:val="center"/>
        <w:rPr>
          <w:rFonts w:cs="Times New Roman"/>
          <w:szCs w:val="24"/>
        </w:rPr>
      </w:pPr>
    </w:p>
    <w:p w14:paraId="4AFEDC6C" w14:textId="77777777" w:rsidR="008D0510" w:rsidRPr="00725E27" w:rsidRDefault="008D0510" w:rsidP="008D0510">
      <w:pPr>
        <w:spacing w:after="19"/>
        <w:ind w:left="10" w:right="-597"/>
        <w:jc w:val="center"/>
        <w:rPr>
          <w:rFonts w:cs="Times New Roman"/>
          <w:b/>
          <w:szCs w:val="24"/>
        </w:rPr>
      </w:pPr>
    </w:p>
    <w:p w14:paraId="2E5AF3BA" w14:textId="77777777" w:rsidR="008D0510" w:rsidRPr="00725E27" w:rsidRDefault="008D0510" w:rsidP="008D0510">
      <w:pPr>
        <w:spacing w:after="19"/>
        <w:ind w:left="10" w:right="-597"/>
        <w:jc w:val="center"/>
        <w:rPr>
          <w:rFonts w:cs="Times New Roman"/>
          <w:b/>
          <w:szCs w:val="24"/>
        </w:rPr>
      </w:pPr>
    </w:p>
    <w:p w14:paraId="7244EDE6" w14:textId="77777777" w:rsidR="008D0510" w:rsidRPr="00725E27" w:rsidRDefault="008D0510" w:rsidP="008D0510">
      <w:pPr>
        <w:spacing w:after="19"/>
        <w:ind w:left="10" w:right="-597"/>
        <w:jc w:val="center"/>
        <w:rPr>
          <w:rFonts w:cs="Times New Roman"/>
          <w:b/>
          <w:szCs w:val="24"/>
        </w:rPr>
      </w:pPr>
      <w:r w:rsidRPr="00725E27">
        <w:rPr>
          <w:rFonts w:cs="Times New Roman"/>
          <w:b/>
          <w:szCs w:val="24"/>
        </w:rPr>
        <w:t>COMPETENCY BASED</w:t>
      </w:r>
      <w:r w:rsidR="0020334F" w:rsidRPr="00725E27">
        <w:rPr>
          <w:rFonts w:cs="Times New Roman"/>
          <w:b/>
          <w:szCs w:val="24"/>
        </w:rPr>
        <w:t xml:space="preserve"> MODULAR </w:t>
      </w:r>
      <w:r w:rsidRPr="00725E27">
        <w:rPr>
          <w:rFonts w:cs="Times New Roman"/>
          <w:b/>
          <w:szCs w:val="24"/>
        </w:rPr>
        <w:t>CURRICULUM</w:t>
      </w:r>
    </w:p>
    <w:p w14:paraId="59678DC2" w14:textId="77777777" w:rsidR="008D0510" w:rsidRPr="00725E27" w:rsidRDefault="008D0510" w:rsidP="008D0510">
      <w:pPr>
        <w:spacing w:after="19"/>
        <w:ind w:left="10" w:right="-15"/>
        <w:jc w:val="center"/>
        <w:rPr>
          <w:rFonts w:cs="Times New Roman"/>
          <w:szCs w:val="24"/>
        </w:rPr>
      </w:pPr>
    </w:p>
    <w:p w14:paraId="74B63965" w14:textId="77777777" w:rsidR="008D0510" w:rsidRPr="00725E27" w:rsidRDefault="008D0510" w:rsidP="008D0510">
      <w:pPr>
        <w:spacing w:after="14"/>
        <w:ind w:left="913" w:right="6"/>
        <w:jc w:val="center"/>
        <w:rPr>
          <w:rFonts w:cs="Times New Roman"/>
          <w:b/>
          <w:szCs w:val="24"/>
        </w:rPr>
      </w:pPr>
      <w:r w:rsidRPr="00725E27">
        <w:rPr>
          <w:rFonts w:cs="Times New Roman"/>
          <w:b/>
          <w:szCs w:val="24"/>
        </w:rPr>
        <w:t>FOR</w:t>
      </w:r>
    </w:p>
    <w:p w14:paraId="0DC4C371" w14:textId="77777777" w:rsidR="008D0510" w:rsidRPr="00725E27" w:rsidRDefault="008D0510" w:rsidP="008D0510">
      <w:pPr>
        <w:spacing w:after="14"/>
        <w:ind w:left="913" w:right="6"/>
        <w:jc w:val="center"/>
        <w:rPr>
          <w:rFonts w:cs="Times New Roman"/>
          <w:szCs w:val="24"/>
        </w:rPr>
      </w:pPr>
    </w:p>
    <w:p w14:paraId="3495F26F" w14:textId="77777777" w:rsidR="004A0339" w:rsidRPr="00725E27" w:rsidRDefault="004A0339" w:rsidP="008D0510">
      <w:pPr>
        <w:spacing w:after="14"/>
        <w:ind w:left="913" w:right="6"/>
        <w:jc w:val="center"/>
        <w:rPr>
          <w:rFonts w:cs="Times New Roman"/>
          <w:b/>
          <w:szCs w:val="24"/>
        </w:rPr>
      </w:pPr>
    </w:p>
    <w:p w14:paraId="508A8152" w14:textId="7CE8D116" w:rsidR="008D0510" w:rsidRPr="00725E27" w:rsidRDefault="000E1BDF" w:rsidP="008D0510">
      <w:pPr>
        <w:spacing w:after="14"/>
        <w:ind w:left="913" w:right="6"/>
        <w:jc w:val="center"/>
        <w:rPr>
          <w:rFonts w:cs="Times New Roman"/>
          <w:b/>
          <w:szCs w:val="24"/>
        </w:rPr>
      </w:pPr>
      <w:r w:rsidRPr="00725E27">
        <w:rPr>
          <w:rFonts w:cs="Times New Roman"/>
          <w:b/>
          <w:szCs w:val="24"/>
        </w:rPr>
        <w:t>HIGHWAY ENGINEERING</w:t>
      </w:r>
    </w:p>
    <w:p w14:paraId="6C8FF443" w14:textId="77777777" w:rsidR="008D0510" w:rsidRPr="00725E27" w:rsidRDefault="008D0510" w:rsidP="008D0510">
      <w:pPr>
        <w:spacing w:after="19"/>
        <w:rPr>
          <w:rFonts w:cs="Times New Roman"/>
          <w:szCs w:val="24"/>
        </w:rPr>
      </w:pPr>
    </w:p>
    <w:p w14:paraId="5D7FAE7E" w14:textId="77777777" w:rsidR="004A0339" w:rsidRPr="00725E27" w:rsidRDefault="004A0339" w:rsidP="008D0510">
      <w:pPr>
        <w:spacing w:after="14"/>
        <w:ind w:left="913"/>
        <w:jc w:val="center"/>
        <w:rPr>
          <w:rFonts w:cs="Times New Roman"/>
          <w:b/>
          <w:szCs w:val="24"/>
        </w:rPr>
      </w:pPr>
    </w:p>
    <w:p w14:paraId="2D30C288" w14:textId="77777777" w:rsidR="004A0339" w:rsidRPr="00725E27" w:rsidRDefault="004A0339" w:rsidP="008D0510">
      <w:pPr>
        <w:spacing w:after="14"/>
        <w:ind w:left="913"/>
        <w:jc w:val="center"/>
        <w:rPr>
          <w:rFonts w:cs="Times New Roman"/>
          <w:b/>
          <w:szCs w:val="24"/>
        </w:rPr>
      </w:pPr>
    </w:p>
    <w:p w14:paraId="1C19D2D2" w14:textId="77777777" w:rsidR="004A0339" w:rsidRPr="00725E27" w:rsidRDefault="004A0339" w:rsidP="008D0510">
      <w:pPr>
        <w:spacing w:after="14"/>
        <w:ind w:left="913"/>
        <w:jc w:val="center"/>
        <w:rPr>
          <w:rFonts w:cs="Times New Roman"/>
          <w:b/>
          <w:szCs w:val="24"/>
        </w:rPr>
      </w:pPr>
    </w:p>
    <w:p w14:paraId="699AA77F" w14:textId="439B501E" w:rsidR="008D0510" w:rsidRPr="00725E27" w:rsidRDefault="004A0339" w:rsidP="008D0510">
      <w:pPr>
        <w:spacing w:after="14"/>
        <w:ind w:left="913"/>
        <w:jc w:val="center"/>
        <w:rPr>
          <w:rFonts w:cs="Times New Roman"/>
          <w:b/>
          <w:szCs w:val="24"/>
        </w:rPr>
      </w:pPr>
      <w:bookmarkStart w:id="5" w:name="_Hlk197076661"/>
      <w:r w:rsidRPr="00725E27">
        <w:rPr>
          <w:rFonts w:cs="Times New Roman"/>
          <w:b/>
          <w:szCs w:val="24"/>
        </w:rPr>
        <w:t xml:space="preserve">KNQF </w:t>
      </w:r>
      <w:r w:rsidR="008D0510" w:rsidRPr="00725E27">
        <w:rPr>
          <w:rFonts w:cs="Times New Roman"/>
          <w:b/>
          <w:szCs w:val="24"/>
        </w:rPr>
        <w:t>LEVEL</w:t>
      </w:r>
      <w:r w:rsidRPr="00725E27">
        <w:rPr>
          <w:rFonts w:cs="Times New Roman"/>
          <w:b/>
          <w:szCs w:val="24"/>
        </w:rPr>
        <w:t>:</w:t>
      </w:r>
      <w:r w:rsidR="008D0510" w:rsidRPr="00725E27">
        <w:rPr>
          <w:rFonts w:cs="Times New Roman"/>
          <w:b/>
          <w:szCs w:val="24"/>
        </w:rPr>
        <w:t xml:space="preserve"> </w:t>
      </w:r>
      <w:r w:rsidR="000E1BDF" w:rsidRPr="00725E27">
        <w:rPr>
          <w:rFonts w:cs="Times New Roman"/>
          <w:b/>
          <w:szCs w:val="24"/>
        </w:rPr>
        <w:t>6</w:t>
      </w:r>
    </w:p>
    <w:bookmarkEnd w:id="5"/>
    <w:p w14:paraId="6D18A866" w14:textId="77777777" w:rsidR="008D0510" w:rsidRPr="00725E27" w:rsidRDefault="008D0510" w:rsidP="008D0510">
      <w:pPr>
        <w:spacing w:after="14"/>
        <w:ind w:left="913"/>
        <w:jc w:val="center"/>
        <w:rPr>
          <w:rFonts w:cs="Times New Roman"/>
          <w:szCs w:val="24"/>
        </w:rPr>
      </w:pPr>
    </w:p>
    <w:p w14:paraId="667D8756" w14:textId="77777777" w:rsidR="004A0339" w:rsidRPr="00725E27" w:rsidRDefault="004A0339" w:rsidP="008D0510">
      <w:pPr>
        <w:spacing w:after="16"/>
        <w:ind w:left="962"/>
        <w:jc w:val="center"/>
        <w:rPr>
          <w:rFonts w:cs="Times New Roman"/>
          <w:b/>
          <w:szCs w:val="24"/>
        </w:rPr>
      </w:pPr>
    </w:p>
    <w:p w14:paraId="29771CD4" w14:textId="77777777" w:rsidR="004A0339" w:rsidRPr="00725E27" w:rsidRDefault="004A0339" w:rsidP="008D0510">
      <w:pPr>
        <w:spacing w:after="16"/>
        <w:ind w:left="962"/>
        <w:jc w:val="center"/>
        <w:rPr>
          <w:rFonts w:cs="Times New Roman"/>
          <w:b/>
          <w:szCs w:val="24"/>
        </w:rPr>
      </w:pPr>
    </w:p>
    <w:p w14:paraId="7ABA943B" w14:textId="77777777" w:rsidR="004A0339" w:rsidRPr="00725E27" w:rsidRDefault="004A0339" w:rsidP="008D0510">
      <w:pPr>
        <w:spacing w:after="16"/>
        <w:ind w:left="962"/>
        <w:jc w:val="center"/>
        <w:rPr>
          <w:rFonts w:cs="Times New Roman"/>
          <w:b/>
          <w:szCs w:val="24"/>
        </w:rPr>
      </w:pPr>
    </w:p>
    <w:p w14:paraId="66013528" w14:textId="5999C229" w:rsidR="008D0510" w:rsidRPr="00725E27" w:rsidRDefault="008D0510" w:rsidP="008D0510">
      <w:pPr>
        <w:spacing w:after="16"/>
        <w:ind w:left="962"/>
        <w:jc w:val="center"/>
        <w:rPr>
          <w:rFonts w:cs="Times New Roman"/>
          <w:b/>
          <w:szCs w:val="24"/>
        </w:rPr>
      </w:pPr>
      <w:bookmarkStart w:id="6" w:name="_Hlk197076624"/>
      <w:r w:rsidRPr="00725E27">
        <w:rPr>
          <w:rFonts w:cs="Times New Roman"/>
          <w:b/>
          <w:szCs w:val="24"/>
        </w:rPr>
        <w:t xml:space="preserve">ISCED PROGRAMME CODE: 0732 </w:t>
      </w:r>
      <w:r w:rsidR="000E1BDF" w:rsidRPr="00725E27">
        <w:rPr>
          <w:rFonts w:cs="Times New Roman"/>
          <w:b/>
          <w:szCs w:val="24"/>
        </w:rPr>
        <w:t>5</w:t>
      </w:r>
      <w:r w:rsidRPr="00725E27">
        <w:rPr>
          <w:rFonts w:cs="Times New Roman"/>
          <w:b/>
          <w:szCs w:val="24"/>
        </w:rPr>
        <w:t>54</w:t>
      </w:r>
      <w:r w:rsidR="0020334F" w:rsidRPr="00725E27">
        <w:rPr>
          <w:rFonts w:cs="Times New Roman"/>
          <w:b/>
          <w:szCs w:val="24"/>
        </w:rPr>
        <w:t xml:space="preserve"> A</w:t>
      </w:r>
    </w:p>
    <w:bookmarkEnd w:id="6"/>
    <w:p w14:paraId="57613325" w14:textId="77777777" w:rsidR="008D0510" w:rsidRPr="00725E27" w:rsidRDefault="008D0510" w:rsidP="008D0510">
      <w:pPr>
        <w:spacing w:after="16"/>
        <w:ind w:left="962"/>
        <w:jc w:val="center"/>
        <w:rPr>
          <w:rFonts w:cs="Times New Roman"/>
          <w:b/>
          <w:szCs w:val="24"/>
        </w:rPr>
      </w:pPr>
    </w:p>
    <w:p w14:paraId="46F3F6B2" w14:textId="77777777" w:rsidR="008D0510" w:rsidRPr="00725E27" w:rsidRDefault="008D0510" w:rsidP="008D0510">
      <w:pPr>
        <w:spacing w:after="16"/>
        <w:ind w:left="962"/>
        <w:jc w:val="center"/>
        <w:rPr>
          <w:rFonts w:cs="Times New Roman"/>
          <w:szCs w:val="24"/>
        </w:rPr>
      </w:pPr>
    </w:p>
    <w:p w14:paraId="184BE5DB" w14:textId="77777777" w:rsidR="008D0510" w:rsidRPr="00725E27" w:rsidRDefault="008D0510" w:rsidP="008D0510">
      <w:pPr>
        <w:spacing w:after="9"/>
        <w:ind w:left="962"/>
        <w:jc w:val="center"/>
        <w:rPr>
          <w:rFonts w:cs="Times New Roman"/>
          <w:szCs w:val="24"/>
        </w:rPr>
      </w:pPr>
      <w:r w:rsidRPr="00725E27">
        <w:rPr>
          <w:rFonts w:cs="Times New Roman"/>
          <w:b/>
          <w:szCs w:val="24"/>
        </w:rPr>
        <w:t xml:space="preserve"> </w:t>
      </w:r>
    </w:p>
    <w:p w14:paraId="32BDB835" w14:textId="77777777" w:rsidR="008D0510" w:rsidRPr="00725E27" w:rsidRDefault="008D0510" w:rsidP="008D0510">
      <w:pPr>
        <w:spacing w:after="0"/>
        <w:ind w:left="1895"/>
        <w:jc w:val="center"/>
        <w:rPr>
          <w:rFonts w:cs="Times New Roman"/>
          <w:szCs w:val="24"/>
        </w:rPr>
      </w:pPr>
    </w:p>
    <w:p w14:paraId="3350A531" w14:textId="77777777" w:rsidR="008D0510" w:rsidRPr="00725E27" w:rsidRDefault="008D0510" w:rsidP="008D0510">
      <w:pPr>
        <w:spacing w:after="16"/>
        <w:ind w:left="962"/>
        <w:jc w:val="center"/>
        <w:rPr>
          <w:rFonts w:cs="Times New Roman"/>
          <w:szCs w:val="24"/>
        </w:rPr>
      </w:pPr>
      <w:r w:rsidRPr="00725E27">
        <w:rPr>
          <w:rFonts w:cs="Times New Roman"/>
          <w:szCs w:val="24"/>
        </w:rPr>
        <w:t xml:space="preserve"> </w:t>
      </w:r>
    </w:p>
    <w:p w14:paraId="37DE1DC5" w14:textId="77777777" w:rsidR="008D0510" w:rsidRPr="00725E27" w:rsidRDefault="008D0510" w:rsidP="008D0510">
      <w:pPr>
        <w:spacing w:after="20"/>
        <w:jc w:val="center"/>
        <w:rPr>
          <w:rFonts w:cs="Times New Roman"/>
          <w:szCs w:val="24"/>
        </w:rPr>
      </w:pPr>
    </w:p>
    <w:p w14:paraId="5F28E7A8" w14:textId="77777777" w:rsidR="008D0510" w:rsidRPr="00725E27" w:rsidRDefault="008D0510" w:rsidP="008D0510">
      <w:pPr>
        <w:spacing w:after="20"/>
        <w:jc w:val="center"/>
        <w:rPr>
          <w:rFonts w:cs="Times New Roman"/>
          <w:szCs w:val="24"/>
        </w:rPr>
      </w:pPr>
    </w:p>
    <w:p w14:paraId="3F4BF0BF" w14:textId="77777777" w:rsidR="008D0510" w:rsidRPr="00725E27" w:rsidRDefault="008D0510" w:rsidP="008D0510">
      <w:pPr>
        <w:rPr>
          <w:rFonts w:cs="Times New Roman"/>
          <w:szCs w:val="24"/>
        </w:rPr>
      </w:pPr>
    </w:p>
    <w:p w14:paraId="5F5FAB9F" w14:textId="77777777" w:rsidR="008D0510" w:rsidRPr="00725E27" w:rsidRDefault="008D0510" w:rsidP="008D0510">
      <w:pPr>
        <w:rPr>
          <w:rFonts w:cs="Times New Roman"/>
          <w:szCs w:val="24"/>
        </w:rPr>
      </w:pPr>
      <w:r w:rsidRPr="00725E27">
        <w:rPr>
          <w:rFonts w:cs="Times New Roman"/>
          <w:szCs w:val="24"/>
        </w:rPr>
        <w:br w:type="page"/>
      </w:r>
    </w:p>
    <w:p w14:paraId="7447E39A" w14:textId="77777777" w:rsidR="0020334F" w:rsidRPr="00725E27" w:rsidRDefault="0020334F" w:rsidP="0020334F">
      <w:pPr>
        <w:spacing w:after="5" w:line="265" w:lineRule="auto"/>
        <w:ind w:left="10" w:right="12" w:hanging="10"/>
        <w:rPr>
          <w:rFonts w:eastAsia="Times New Roman" w:cs="Times New Roman"/>
          <w:szCs w:val="24"/>
        </w:rPr>
      </w:pPr>
      <w:bookmarkStart w:id="7" w:name="_Hlk197076743"/>
      <w:r w:rsidRPr="00725E27">
        <w:rPr>
          <w:rFonts w:eastAsia="Times New Roman" w:cs="Times New Roman"/>
          <w:szCs w:val="24"/>
        </w:rPr>
        <w:lastRenderedPageBreak/>
        <w:t>©2025</w:t>
      </w:r>
    </w:p>
    <w:p w14:paraId="04F379EB" w14:textId="77777777" w:rsidR="008D0510" w:rsidRPr="00725E27" w:rsidRDefault="008D0510" w:rsidP="008D0510">
      <w:pPr>
        <w:spacing w:after="25"/>
        <w:rPr>
          <w:rFonts w:cs="Times New Roman"/>
          <w:szCs w:val="24"/>
        </w:rPr>
      </w:pPr>
      <w:r w:rsidRPr="00725E27">
        <w:rPr>
          <w:rFonts w:cs="Times New Roman"/>
          <w:szCs w:val="24"/>
        </w:rPr>
        <w:tab/>
        <w:t xml:space="preserve"> </w:t>
      </w:r>
    </w:p>
    <w:p w14:paraId="0B98E04D" w14:textId="28A62B3E" w:rsidR="008D0510" w:rsidRPr="00725E27" w:rsidRDefault="008D0510" w:rsidP="008D0510">
      <w:pPr>
        <w:ind w:left="10" w:right="12"/>
        <w:rPr>
          <w:rFonts w:cs="Times New Roman"/>
          <w:szCs w:val="24"/>
        </w:rPr>
      </w:pPr>
      <w:r w:rsidRPr="00725E27">
        <w:rPr>
          <w:rFonts w:cs="Times New Roman"/>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4A0339" w:rsidRPr="00725E27">
        <w:rPr>
          <w:rFonts w:cs="Times New Roman"/>
          <w:szCs w:val="24"/>
        </w:rPr>
        <w:t>……….</w:t>
      </w:r>
      <w:r w:rsidRPr="00725E27">
        <w:rPr>
          <w:rFonts w:cs="Times New Roman"/>
          <w:szCs w:val="24"/>
        </w:rPr>
        <w:t xml:space="preserve"> except in the case of brief quotations embodied in critical reviews and certain other non-commercial uses permitted by copyright law. For permission requests, write to the </w:t>
      </w:r>
      <w:r w:rsidR="004A0339" w:rsidRPr="00725E27">
        <w:rPr>
          <w:rFonts w:cs="Times New Roman"/>
          <w:szCs w:val="24"/>
        </w:rPr>
        <w:t>……………</w:t>
      </w:r>
      <w:r w:rsidRPr="00725E27">
        <w:rPr>
          <w:rFonts w:cs="Times New Roman"/>
          <w:szCs w:val="24"/>
        </w:rPr>
        <w:t xml:space="preserve"> at the address below: </w:t>
      </w:r>
    </w:p>
    <w:bookmarkEnd w:id="7"/>
    <w:p w14:paraId="02E198BB" w14:textId="77777777" w:rsidR="008D0510" w:rsidRPr="00725E27" w:rsidRDefault="008D0510" w:rsidP="008D0510">
      <w:pPr>
        <w:spacing w:after="16"/>
        <w:rPr>
          <w:rFonts w:cs="Times New Roman"/>
          <w:szCs w:val="24"/>
        </w:rPr>
      </w:pPr>
      <w:r w:rsidRPr="00725E27">
        <w:rPr>
          <w:rFonts w:cs="Times New Roman"/>
          <w:szCs w:val="24"/>
        </w:rPr>
        <w:t xml:space="preserve"> </w:t>
      </w:r>
    </w:p>
    <w:p w14:paraId="23ACFE99" w14:textId="77777777" w:rsidR="008D0510" w:rsidRPr="00725E27" w:rsidRDefault="008D0510" w:rsidP="008D0510">
      <w:pPr>
        <w:spacing w:after="21"/>
        <w:rPr>
          <w:rFonts w:cs="Times New Roman"/>
          <w:szCs w:val="24"/>
        </w:rPr>
      </w:pPr>
    </w:p>
    <w:p w14:paraId="3EB0040F" w14:textId="77777777" w:rsidR="008D0510" w:rsidRPr="00725E27" w:rsidRDefault="008D0510" w:rsidP="008D0510">
      <w:pPr>
        <w:spacing w:after="21"/>
        <w:rPr>
          <w:rFonts w:cs="Times New Roman"/>
          <w:szCs w:val="24"/>
        </w:rPr>
      </w:pPr>
    </w:p>
    <w:p w14:paraId="01988114" w14:textId="77777777" w:rsidR="008D0510" w:rsidRPr="00725E27" w:rsidRDefault="008D0510" w:rsidP="008D0510">
      <w:pPr>
        <w:spacing w:after="19"/>
        <w:ind w:left="59"/>
        <w:jc w:val="center"/>
        <w:rPr>
          <w:rFonts w:cs="Times New Roman"/>
          <w:szCs w:val="24"/>
        </w:rPr>
      </w:pPr>
    </w:p>
    <w:p w14:paraId="529C96A2" w14:textId="77777777" w:rsidR="008D0510" w:rsidRPr="00725E27" w:rsidRDefault="008D0510" w:rsidP="008D0510">
      <w:pPr>
        <w:spacing w:after="16"/>
        <w:ind w:left="59"/>
        <w:jc w:val="center"/>
        <w:rPr>
          <w:rFonts w:cs="Times New Roman"/>
          <w:szCs w:val="24"/>
        </w:rPr>
      </w:pPr>
      <w:r w:rsidRPr="00725E27">
        <w:rPr>
          <w:rFonts w:cs="Times New Roman"/>
          <w:szCs w:val="24"/>
        </w:rPr>
        <w:t xml:space="preserve"> </w:t>
      </w:r>
    </w:p>
    <w:p w14:paraId="5C4BB1CC" w14:textId="77777777" w:rsidR="008D0510" w:rsidRPr="00725E27" w:rsidRDefault="008D0510" w:rsidP="008D0510">
      <w:pPr>
        <w:spacing w:after="16"/>
        <w:ind w:left="59"/>
        <w:jc w:val="center"/>
        <w:rPr>
          <w:rFonts w:cs="Times New Roman"/>
          <w:szCs w:val="24"/>
        </w:rPr>
      </w:pPr>
      <w:r w:rsidRPr="00725E27">
        <w:rPr>
          <w:rFonts w:cs="Times New Roman"/>
          <w:szCs w:val="24"/>
        </w:rPr>
        <w:t xml:space="preserve"> </w:t>
      </w:r>
    </w:p>
    <w:p w14:paraId="5EF0C875" w14:textId="77777777" w:rsidR="008D0510" w:rsidRPr="00725E27" w:rsidRDefault="008D0510" w:rsidP="008D0510">
      <w:pPr>
        <w:spacing w:after="16"/>
        <w:ind w:left="59"/>
        <w:jc w:val="center"/>
        <w:rPr>
          <w:rFonts w:cs="Times New Roman"/>
          <w:szCs w:val="24"/>
        </w:rPr>
      </w:pPr>
      <w:r w:rsidRPr="00725E27">
        <w:rPr>
          <w:rFonts w:cs="Times New Roman"/>
          <w:szCs w:val="24"/>
        </w:rPr>
        <w:t xml:space="preserve"> </w:t>
      </w:r>
    </w:p>
    <w:p w14:paraId="5647192D" w14:textId="77777777" w:rsidR="008D0510" w:rsidRPr="00725E27" w:rsidRDefault="008D0510" w:rsidP="008D0510">
      <w:pPr>
        <w:spacing w:after="19"/>
        <w:ind w:left="59"/>
        <w:jc w:val="center"/>
        <w:rPr>
          <w:rFonts w:cs="Times New Roman"/>
          <w:szCs w:val="24"/>
        </w:rPr>
      </w:pPr>
      <w:r w:rsidRPr="00725E27">
        <w:rPr>
          <w:rFonts w:cs="Times New Roman"/>
          <w:szCs w:val="24"/>
        </w:rPr>
        <w:t xml:space="preserve"> </w:t>
      </w:r>
    </w:p>
    <w:p w14:paraId="009DCA0A" w14:textId="77777777" w:rsidR="008D0510" w:rsidRPr="00725E27" w:rsidRDefault="008D0510" w:rsidP="008D0510">
      <w:pPr>
        <w:spacing w:after="16"/>
        <w:ind w:left="59"/>
        <w:jc w:val="center"/>
        <w:rPr>
          <w:rFonts w:cs="Times New Roman"/>
          <w:szCs w:val="24"/>
        </w:rPr>
      </w:pPr>
      <w:r w:rsidRPr="00725E27">
        <w:rPr>
          <w:rFonts w:cs="Times New Roman"/>
          <w:szCs w:val="24"/>
        </w:rPr>
        <w:t xml:space="preserve"> </w:t>
      </w:r>
    </w:p>
    <w:p w14:paraId="405C8A52" w14:textId="77777777" w:rsidR="008D0510" w:rsidRPr="00725E27" w:rsidRDefault="008D0510" w:rsidP="008D0510">
      <w:pPr>
        <w:spacing w:after="216"/>
        <w:rPr>
          <w:rFonts w:cs="Times New Roman"/>
          <w:szCs w:val="24"/>
        </w:rPr>
      </w:pPr>
      <w:r w:rsidRPr="00725E27">
        <w:rPr>
          <w:rFonts w:cs="Times New Roman"/>
          <w:szCs w:val="24"/>
        </w:rPr>
        <w:t xml:space="preserve"> </w:t>
      </w:r>
    </w:p>
    <w:p w14:paraId="39333778" w14:textId="77777777" w:rsidR="008D0510" w:rsidRPr="00725E27" w:rsidRDefault="008D0510" w:rsidP="008D0510">
      <w:pPr>
        <w:spacing w:after="0"/>
        <w:rPr>
          <w:rFonts w:cs="Times New Roman"/>
          <w:szCs w:val="24"/>
        </w:rPr>
        <w:sectPr w:rsidR="008D0510" w:rsidRPr="00725E27" w:rsidSect="008D0510">
          <w:footerReference w:type="default" r:id="rId9"/>
          <w:pgSz w:w="11906" w:h="16838" w:code="9"/>
          <w:pgMar w:top="1440" w:right="1120" w:bottom="1440" w:left="1124" w:header="720" w:footer="720" w:gutter="0"/>
          <w:pgNumType w:fmt="lowerRoman"/>
          <w:cols w:space="720"/>
        </w:sectPr>
      </w:pPr>
    </w:p>
    <w:p w14:paraId="7CE3C710" w14:textId="77777777" w:rsidR="008D0510" w:rsidRPr="00725E27" w:rsidRDefault="008D0510" w:rsidP="005A1A46">
      <w:pPr>
        <w:pStyle w:val="Heading1"/>
        <w:rPr>
          <w:bCs/>
          <w:color w:val="auto"/>
        </w:rPr>
      </w:pPr>
      <w:bookmarkStart w:id="8" w:name="_Toc178770226"/>
      <w:bookmarkStart w:id="9" w:name="_Toc197173375"/>
      <w:r w:rsidRPr="00725E27">
        <w:rPr>
          <w:color w:val="auto"/>
        </w:rPr>
        <w:lastRenderedPageBreak/>
        <w:t>FOREWORD</w:t>
      </w:r>
      <w:bookmarkEnd w:id="8"/>
      <w:bookmarkEnd w:id="9"/>
    </w:p>
    <w:p w14:paraId="4958B429" w14:textId="77777777" w:rsidR="008D0510" w:rsidRPr="00725E27" w:rsidRDefault="008D0510" w:rsidP="008D0510">
      <w:pPr>
        <w:spacing w:after="31"/>
        <w:rPr>
          <w:rFonts w:cs="Times New Roman"/>
          <w:szCs w:val="24"/>
        </w:rPr>
      </w:pPr>
    </w:p>
    <w:p w14:paraId="6B0472C4" w14:textId="77777777" w:rsidR="008D0510" w:rsidRPr="00725E27" w:rsidRDefault="008D0510" w:rsidP="008D0510">
      <w:pPr>
        <w:ind w:left="10" w:right="12"/>
        <w:rPr>
          <w:rFonts w:cs="Times New Roman"/>
          <w:szCs w:val="24"/>
        </w:rPr>
      </w:pPr>
      <w:r w:rsidRPr="00725E27">
        <w:rPr>
          <w:rFonts w:cs="Times New Roman"/>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4B3BC4C" w14:textId="77777777" w:rsidR="008D0510" w:rsidRPr="00725E27" w:rsidRDefault="008D0510" w:rsidP="008D0510">
      <w:pPr>
        <w:spacing w:after="16"/>
        <w:rPr>
          <w:rFonts w:cs="Times New Roman"/>
          <w:szCs w:val="24"/>
        </w:rPr>
      </w:pPr>
      <w:r w:rsidRPr="00725E27">
        <w:rPr>
          <w:rFonts w:cs="Times New Roman"/>
          <w:szCs w:val="24"/>
        </w:rPr>
        <w:t xml:space="preserve"> </w:t>
      </w:r>
    </w:p>
    <w:p w14:paraId="1E4B6316" w14:textId="77777777" w:rsidR="008D0510" w:rsidRPr="00725E27" w:rsidRDefault="008D0510" w:rsidP="0020334F">
      <w:pPr>
        <w:ind w:left="10" w:right="12"/>
        <w:rPr>
          <w:rFonts w:cs="Times New Roman"/>
          <w:szCs w:val="24"/>
        </w:rPr>
      </w:pPr>
      <w:r w:rsidRPr="00725E27">
        <w:rPr>
          <w:rFonts w:cs="Times New Roman"/>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4D2514AA" w14:textId="77777777" w:rsidR="0020334F" w:rsidRPr="00725E27" w:rsidRDefault="008D0510" w:rsidP="0020334F">
      <w:pPr>
        <w:ind w:left="10" w:right="12"/>
        <w:rPr>
          <w:rFonts w:cs="Times New Roman"/>
          <w:szCs w:val="24"/>
          <w:lang w:val="en-ZW"/>
        </w:rPr>
      </w:pPr>
      <w:r w:rsidRPr="00725E27">
        <w:rPr>
          <w:rFonts w:cs="Times New Roman"/>
          <w:szCs w:val="24"/>
        </w:rPr>
        <w:t>These reforms demand that Industry takes a leading role in curriculum development to ensure the curriculum addresses its competence needs. It is against this background that this Curriculum has been developed.</w:t>
      </w:r>
      <w:r w:rsidR="0020334F" w:rsidRPr="00725E27">
        <w:rPr>
          <w:rFonts w:eastAsia="Calibri" w:cs="Times New Roman"/>
          <w:szCs w:val="24"/>
          <w:lang w:val="en-ZW"/>
        </w:rPr>
        <w:t xml:space="preserve"> </w:t>
      </w:r>
      <w:r w:rsidR="0020334F" w:rsidRPr="00725E27">
        <w:rPr>
          <w:rFonts w:cs="Times New Roman"/>
          <w:szCs w:val="24"/>
          <w:lang w:val="en-ZW"/>
        </w:rPr>
        <w:t xml:space="preserve">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2969726" w14:textId="77777777" w:rsidR="008D0510" w:rsidRPr="00725E27" w:rsidRDefault="008D0510" w:rsidP="008D0510">
      <w:pPr>
        <w:ind w:left="10" w:right="12"/>
        <w:rPr>
          <w:rFonts w:cs="Times New Roman"/>
          <w:szCs w:val="24"/>
        </w:rPr>
      </w:pPr>
      <w:r w:rsidRPr="00725E27">
        <w:rPr>
          <w:rFonts w:cs="Times New Roman"/>
          <w:szCs w:val="24"/>
        </w:rPr>
        <w:t>It is my conviction that this curriculum will play a great role towards development of competent human resource for the</w:t>
      </w:r>
      <w:r w:rsidR="000E1BDF" w:rsidRPr="00725E27">
        <w:rPr>
          <w:rFonts w:cs="Times New Roman"/>
          <w:szCs w:val="24"/>
        </w:rPr>
        <w:t xml:space="preserve"> </w:t>
      </w:r>
      <w:r w:rsidR="0020334F" w:rsidRPr="00725E27">
        <w:rPr>
          <w:rFonts w:cs="Times New Roman"/>
          <w:szCs w:val="24"/>
        </w:rPr>
        <w:t>Construction</w:t>
      </w:r>
      <w:r w:rsidR="000E1BDF" w:rsidRPr="00725E27">
        <w:rPr>
          <w:rFonts w:cs="Times New Roman"/>
          <w:szCs w:val="24"/>
        </w:rPr>
        <w:t xml:space="preserve"> </w:t>
      </w:r>
      <w:r w:rsidRPr="00725E27">
        <w:rPr>
          <w:rFonts w:cs="Times New Roman"/>
          <w:szCs w:val="24"/>
        </w:rPr>
        <w:t xml:space="preserve">sector’s growth and sustainable development.  </w:t>
      </w:r>
    </w:p>
    <w:p w14:paraId="06315B09" w14:textId="77777777" w:rsidR="008D0510" w:rsidRPr="00725E27" w:rsidRDefault="008D0510" w:rsidP="008D0510">
      <w:pPr>
        <w:spacing w:after="16"/>
        <w:rPr>
          <w:rFonts w:cs="Times New Roman"/>
          <w:b/>
          <w:szCs w:val="24"/>
        </w:rPr>
      </w:pPr>
      <w:r w:rsidRPr="00725E27">
        <w:rPr>
          <w:rFonts w:cs="Times New Roman"/>
          <w:b/>
          <w:szCs w:val="24"/>
        </w:rPr>
        <w:t xml:space="preserve"> </w:t>
      </w:r>
    </w:p>
    <w:p w14:paraId="2E7E0DA9" w14:textId="77777777" w:rsidR="0020334F" w:rsidRPr="00725E27" w:rsidRDefault="0020334F" w:rsidP="008D0510">
      <w:pPr>
        <w:spacing w:after="16"/>
        <w:rPr>
          <w:rFonts w:cs="Times New Roman"/>
          <w:b/>
          <w:szCs w:val="24"/>
        </w:rPr>
      </w:pPr>
    </w:p>
    <w:p w14:paraId="34DED85F" w14:textId="77777777" w:rsidR="0020334F" w:rsidRPr="00725E27" w:rsidRDefault="0020334F" w:rsidP="008D0510">
      <w:pPr>
        <w:spacing w:after="16"/>
        <w:rPr>
          <w:rFonts w:cs="Times New Roman"/>
          <w:b/>
          <w:szCs w:val="24"/>
        </w:rPr>
      </w:pPr>
    </w:p>
    <w:p w14:paraId="641F9564" w14:textId="77777777" w:rsidR="0020334F" w:rsidRPr="00725E27" w:rsidRDefault="0020334F" w:rsidP="008D0510">
      <w:pPr>
        <w:spacing w:after="16"/>
        <w:rPr>
          <w:rFonts w:cs="Times New Roman"/>
          <w:b/>
          <w:szCs w:val="24"/>
        </w:rPr>
      </w:pPr>
    </w:p>
    <w:p w14:paraId="2AB31836" w14:textId="77777777" w:rsidR="0020334F" w:rsidRPr="00725E27" w:rsidRDefault="0020334F" w:rsidP="008D0510">
      <w:pPr>
        <w:spacing w:after="16"/>
        <w:rPr>
          <w:rFonts w:cs="Times New Roman"/>
          <w:b/>
          <w:szCs w:val="24"/>
        </w:rPr>
      </w:pPr>
    </w:p>
    <w:p w14:paraId="33B4A543" w14:textId="77777777" w:rsidR="0020334F" w:rsidRPr="00725E27" w:rsidRDefault="0020334F" w:rsidP="008D0510">
      <w:pPr>
        <w:spacing w:after="16"/>
        <w:rPr>
          <w:rFonts w:cs="Times New Roman"/>
          <w:b/>
          <w:szCs w:val="24"/>
        </w:rPr>
      </w:pPr>
    </w:p>
    <w:p w14:paraId="3434C66B" w14:textId="77777777" w:rsidR="0020334F" w:rsidRPr="00725E27" w:rsidRDefault="0020334F" w:rsidP="008D0510">
      <w:pPr>
        <w:spacing w:after="16"/>
        <w:rPr>
          <w:rFonts w:cs="Times New Roman"/>
          <w:b/>
          <w:szCs w:val="24"/>
        </w:rPr>
      </w:pPr>
    </w:p>
    <w:p w14:paraId="67ACD0DC" w14:textId="77777777" w:rsidR="0020334F" w:rsidRPr="00725E27" w:rsidRDefault="0020334F" w:rsidP="008D0510">
      <w:pPr>
        <w:spacing w:after="16"/>
        <w:rPr>
          <w:rFonts w:cs="Times New Roman"/>
          <w:b/>
          <w:szCs w:val="24"/>
        </w:rPr>
      </w:pPr>
    </w:p>
    <w:p w14:paraId="6BD56787" w14:textId="77777777" w:rsidR="0020334F" w:rsidRPr="00725E27" w:rsidRDefault="0020334F" w:rsidP="0020334F">
      <w:pPr>
        <w:spacing w:after="16"/>
        <w:rPr>
          <w:rFonts w:cs="Times New Roman"/>
          <w:b/>
          <w:szCs w:val="24"/>
        </w:rPr>
      </w:pPr>
      <w:r w:rsidRPr="00725E27">
        <w:rPr>
          <w:rFonts w:cs="Times New Roman"/>
          <w:b/>
          <w:szCs w:val="24"/>
        </w:rPr>
        <w:t>PRINCIPAL SECRETARY</w:t>
      </w:r>
    </w:p>
    <w:p w14:paraId="74F19D8D" w14:textId="77777777" w:rsidR="0020334F" w:rsidRPr="00725E27" w:rsidRDefault="0020334F" w:rsidP="0020334F">
      <w:pPr>
        <w:spacing w:after="16"/>
        <w:rPr>
          <w:rFonts w:cs="Times New Roman"/>
          <w:b/>
          <w:szCs w:val="24"/>
        </w:rPr>
      </w:pPr>
      <w:r w:rsidRPr="00725E27">
        <w:rPr>
          <w:rFonts w:cs="Times New Roman"/>
          <w:b/>
          <w:szCs w:val="24"/>
        </w:rPr>
        <w:t xml:space="preserve">STATE DEPARTMENT FOR TVET </w:t>
      </w:r>
    </w:p>
    <w:p w14:paraId="74361FA2" w14:textId="77777777" w:rsidR="008D0510" w:rsidRPr="00725E27" w:rsidRDefault="0020334F" w:rsidP="0020334F">
      <w:pPr>
        <w:spacing w:after="16"/>
        <w:rPr>
          <w:rFonts w:cs="Times New Roman"/>
          <w:b/>
          <w:szCs w:val="24"/>
        </w:rPr>
      </w:pPr>
      <w:r w:rsidRPr="00725E27">
        <w:rPr>
          <w:rFonts w:cs="Times New Roman"/>
          <w:b/>
          <w:szCs w:val="24"/>
        </w:rPr>
        <w:t>MINISTRY OF EDUCATION</w:t>
      </w:r>
    </w:p>
    <w:p w14:paraId="5B687BF7" w14:textId="77777777" w:rsidR="008D0510" w:rsidRPr="00725E27" w:rsidRDefault="008D0510" w:rsidP="008D0510">
      <w:pPr>
        <w:spacing w:after="16"/>
        <w:rPr>
          <w:rFonts w:cs="Times New Roman"/>
          <w:b/>
          <w:szCs w:val="24"/>
        </w:rPr>
      </w:pPr>
    </w:p>
    <w:p w14:paraId="5268A525" w14:textId="77777777" w:rsidR="008D0510" w:rsidRPr="00725E27" w:rsidRDefault="008D0510" w:rsidP="008D0510">
      <w:pPr>
        <w:spacing w:after="16"/>
        <w:rPr>
          <w:rFonts w:cs="Times New Roman"/>
          <w:szCs w:val="24"/>
        </w:rPr>
      </w:pPr>
    </w:p>
    <w:p w14:paraId="1394644C" w14:textId="77777777" w:rsidR="008D0510" w:rsidRPr="00725E27" w:rsidRDefault="008D0510" w:rsidP="008D0510">
      <w:pPr>
        <w:spacing w:after="19"/>
        <w:rPr>
          <w:rFonts w:cs="Times New Roman"/>
          <w:szCs w:val="24"/>
        </w:rPr>
      </w:pPr>
      <w:r w:rsidRPr="00725E27">
        <w:rPr>
          <w:rFonts w:cs="Times New Roman"/>
          <w:b/>
          <w:szCs w:val="24"/>
        </w:rPr>
        <w:t xml:space="preserve"> </w:t>
      </w:r>
    </w:p>
    <w:p w14:paraId="3ED861A5" w14:textId="77777777" w:rsidR="008D0510" w:rsidRPr="00725E27" w:rsidRDefault="008D0510" w:rsidP="008D0510">
      <w:pPr>
        <w:spacing w:after="4325" w:line="266" w:lineRule="auto"/>
        <w:ind w:left="5"/>
        <w:rPr>
          <w:rFonts w:cs="Times New Roman"/>
          <w:szCs w:val="24"/>
        </w:rPr>
      </w:pPr>
      <w:r w:rsidRPr="00725E27">
        <w:rPr>
          <w:rFonts w:cs="Times New Roman"/>
          <w:b/>
          <w:szCs w:val="24"/>
        </w:rPr>
        <w:t xml:space="preserve"> </w:t>
      </w:r>
    </w:p>
    <w:p w14:paraId="0E26CCF6" w14:textId="77777777" w:rsidR="008D0510" w:rsidRPr="00725E27" w:rsidRDefault="008D0510" w:rsidP="008D0510">
      <w:pPr>
        <w:tabs>
          <w:tab w:val="left" w:pos="2417"/>
        </w:tabs>
        <w:jc w:val="center"/>
        <w:rPr>
          <w:rFonts w:cs="Times New Roman"/>
          <w:b/>
          <w:bCs/>
          <w:szCs w:val="24"/>
        </w:rPr>
      </w:pPr>
      <w:r w:rsidRPr="00725E27">
        <w:rPr>
          <w:rFonts w:cs="Times New Roman"/>
          <w:b/>
          <w:bCs/>
          <w:szCs w:val="24"/>
        </w:rPr>
        <w:lastRenderedPageBreak/>
        <w:t>PREFACE</w:t>
      </w:r>
    </w:p>
    <w:p w14:paraId="0191C0EE" w14:textId="77777777" w:rsidR="008D0510" w:rsidRPr="00725E27" w:rsidRDefault="008D0510" w:rsidP="008D0510">
      <w:pPr>
        <w:spacing w:after="31"/>
        <w:rPr>
          <w:rFonts w:cs="Times New Roman"/>
          <w:szCs w:val="24"/>
        </w:rPr>
      </w:pPr>
      <w:r w:rsidRPr="00725E27">
        <w:rPr>
          <w:rFonts w:eastAsia="Calibri" w:cs="Times New Roman"/>
          <w:szCs w:val="24"/>
        </w:rPr>
        <w:t xml:space="preserve"> </w:t>
      </w:r>
    </w:p>
    <w:p w14:paraId="4FA3097B" w14:textId="77777777" w:rsidR="0020334F" w:rsidRPr="00725E27" w:rsidRDefault="0020334F" w:rsidP="0020334F">
      <w:pPr>
        <w:spacing w:after="19"/>
        <w:rPr>
          <w:rFonts w:cs="Times New Roman"/>
          <w:szCs w:val="24"/>
          <w:lang w:val="en-ZW"/>
        </w:rPr>
      </w:pPr>
      <w:r w:rsidRPr="00725E27">
        <w:rPr>
          <w:rFonts w:cs="Times New Roman"/>
          <w:szCs w:val="24"/>
          <w:lang w:val="en-ZW"/>
        </w:rPr>
        <w:t xml:space="preserve">Kenya Vision 2030 aims to transform Kenya into a newly industrializing middle-income country, providing high-quality life to all its citizens by the year 2030.  Kenya intends to </w:t>
      </w:r>
      <w:proofErr w:type="gramStart"/>
      <w:r w:rsidRPr="00725E27">
        <w:rPr>
          <w:rFonts w:cs="Times New Roman"/>
          <w:szCs w:val="24"/>
          <w:lang w:val="en-ZW"/>
        </w:rPr>
        <w:t>create  globally</w:t>
      </w:r>
      <w:proofErr w:type="gramEnd"/>
      <w:r w:rsidRPr="00725E27">
        <w:rPr>
          <w:rFonts w:cs="Times New Roman"/>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CAF952B" w14:textId="77777777" w:rsidR="0020334F" w:rsidRPr="00725E27" w:rsidRDefault="0020334F" w:rsidP="0020334F">
      <w:pPr>
        <w:spacing w:after="19"/>
        <w:rPr>
          <w:rFonts w:cs="Times New Roman"/>
          <w:szCs w:val="24"/>
          <w:lang w:val="en-ZW"/>
        </w:rPr>
      </w:pPr>
    </w:p>
    <w:p w14:paraId="36FA5DA0" w14:textId="77777777" w:rsidR="0020334F" w:rsidRPr="00725E27" w:rsidRDefault="0020334F" w:rsidP="0020334F">
      <w:pPr>
        <w:spacing w:after="19"/>
        <w:rPr>
          <w:rFonts w:cs="Times New Roman"/>
          <w:szCs w:val="24"/>
          <w:lang w:val="en-ZW"/>
        </w:rPr>
      </w:pPr>
      <w:r w:rsidRPr="00725E27">
        <w:rPr>
          <w:rFonts w:cs="Times New Roman"/>
          <w:szCs w:val="24"/>
          <w:lang w:val="en-ZW"/>
        </w:rPr>
        <w:t>TVET ACT,</w:t>
      </w:r>
      <w:r w:rsidR="00A118B6" w:rsidRPr="00725E27">
        <w:rPr>
          <w:rFonts w:cs="Times New Roman"/>
          <w:szCs w:val="24"/>
          <w:lang w:val="en-ZW"/>
        </w:rPr>
        <w:t xml:space="preserve"> </w:t>
      </w:r>
      <w:r w:rsidRPr="00725E27">
        <w:rPr>
          <w:rFonts w:cs="Times New Roman"/>
          <w:szCs w:val="24"/>
          <w:lang w:val="en-ZW"/>
        </w:rPr>
        <w:t xml:space="preserve">CAP 210A and Sessional Paper No. 1 of 2019 on Reforming Education and Training in Kenya for Sustainable Development emphasized the need to </w:t>
      </w:r>
      <w:r w:rsidRPr="00725E27">
        <w:rPr>
          <w:rFonts w:cs="Times New Roman"/>
          <w:bCs/>
          <w:szCs w:val="24"/>
          <w:lang w:val="en-ZW"/>
        </w:rPr>
        <w:t xml:space="preserve">reform </w:t>
      </w:r>
      <w:r w:rsidRPr="00725E27">
        <w:rPr>
          <w:rFonts w:cs="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DE69625" w14:textId="77777777" w:rsidR="0020334F" w:rsidRPr="00725E27" w:rsidRDefault="0020334F" w:rsidP="0020334F">
      <w:pPr>
        <w:spacing w:after="19"/>
        <w:rPr>
          <w:rFonts w:cs="Times New Roman"/>
          <w:bCs/>
          <w:szCs w:val="24"/>
          <w:lang w:val="en-ZW"/>
        </w:rPr>
      </w:pPr>
    </w:p>
    <w:p w14:paraId="521AED2C" w14:textId="77777777" w:rsidR="0020334F" w:rsidRPr="00725E27" w:rsidRDefault="0020334F" w:rsidP="0020334F">
      <w:pPr>
        <w:spacing w:after="19"/>
        <w:rPr>
          <w:rFonts w:cs="Times New Roman"/>
          <w:szCs w:val="24"/>
          <w:lang w:val="en-GB"/>
        </w:rPr>
      </w:pPr>
      <w:bookmarkStart w:id="10" w:name="_Hlk194737227"/>
      <w:r w:rsidRPr="00725E27">
        <w:rPr>
          <w:rFonts w:cs="Times New Roman"/>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6E0981C1" w14:textId="77777777" w:rsidR="0020334F" w:rsidRPr="00725E27" w:rsidRDefault="0020334F" w:rsidP="0020334F">
      <w:pPr>
        <w:spacing w:after="19"/>
        <w:rPr>
          <w:rFonts w:cs="Times New Roman"/>
          <w:szCs w:val="24"/>
          <w:lang w:val="en-GB"/>
        </w:rPr>
      </w:pPr>
      <w:r w:rsidRPr="00725E27">
        <w:rPr>
          <w:rFonts w:cs="Times New Roman"/>
          <w:szCs w:val="24"/>
          <w:lang w:val="en-GB"/>
        </w:rPr>
        <w:t xml:space="preserve">  </w:t>
      </w:r>
    </w:p>
    <w:p w14:paraId="7DC3C1F8" w14:textId="77777777" w:rsidR="0020334F" w:rsidRPr="00725E27" w:rsidRDefault="0020334F" w:rsidP="0020334F">
      <w:pPr>
        <w:spacing w:after="19"/>
        <w:rPr>
          <w:rFonts w:cs="Times New Roman"/>
          <w:szCs w:val="24"/>
          <w:lang w:val="en-GB"/>
        </w:rPr>
      </w:pPr>
      <w:r w:rsidRPr="00725E27">
        <w:rPr>
          <w:rFonts w:cs="Times New Roman"/>
          <w:szCs w:val="24"/>
          <w:lang w:val="en-GB"/>
        </w:rPr>
        <w:t xml:space="preserve">I am grateful to all expert trainers and everyone who played a role in translating the Occupational Standards into this competency-based modular curriculum.    </w:t>
      </w:r>
    </w:p>
    <w:p w14:paraId="59F546D8" w14:textId="77777777" w:rsidR="008D0510" w:rsidRPr="00725E27" w:rsidRDefault="008D0510" w:rsidP="008D0510">
      <w:pPr>
        <w:spacing w:after="19"/>
        <w:rPr>
          <w:rFonts w:cs="Times New Roman"/>
          <w:szCs w:val="24"/>
        </w:rPr>
      </w:pPr>
      <w:r w:rsidRPr="00725E27">
        <w:rPr>
          <w:rFonts w:cs="Times New Roman"/>
          <w:szCs w:val="24"/>
        </w:rPr>
        <w:t xml:space="preserve"> </w:t>
      </w:r>
    </w:p>
    <w:p w14:paraId="31ABC122" w14:textId="77777777" w:rsidR="008D0510" w:rsidRPr="00725E27" w:rsidRDefault="008D0510" w:rsidP="008D0510">
      <w:pPr>
        <w:spacing w:after="21"/>
        <w:rPr>
          <w:rFonts w:cs="Times New Roman"/>
          <w:szCs w:val="24"/>
        </w:rPr>
      </w:pPr>
      <w:r w:rsidRPr="00725E27">
        <w:rPr>
          <w:rFonts w:cs="Times New Roman"/>
          <w:szCs w:val="24"/>
        </w:rPr>
        <w:t xml:space="preserve"> </w:t>
      </w:r>
    </w:p>
    <w:p w14:paraId="251D0813" w14:textId="77777777" w:rsidR="008D0510" w:rsidRPr="00725E27" w:rsidRDefault="008D0510" w:rsidP="008D0510">
      <w:pPr>
        <w:spacing w:after="21"/>
        <w:rPr>
          <w:rFonts w:cs="Times New Roman"/>
          <w:szCs w:val="24"/>
        </w:rPr>
      </w:pPr>
    </w:p>
    <w:p w14:paraId="65CB88C2" w14:textId="77777777" w:rsidR="008D0510" w:rsidRPr="00725E27" w:rsidRDefault="008D0510" w:rsidP="008D0510">
      <w:pPr>
        <w:spacing w:after="21"/>
        <w:rPr>
          <w:rFonts w:cs="Times New Roman"/>
          <w:szCs w:val="24"/>
        </w:rPr>
      </w:pPr>
    </w:p>
    <w:p w14:paraId="4C4A5BBC" w14:textId="77777777" w:rsidR="008D0510" w:rsidRPr="00725E27" w:rsidRDefault="008D0510" w:rsidP="008D0510">
      <w:pPr>
        <w:spacing w:after="21"/>
        <w:rPr>
          <w:rFonts w:cs="Times New Roman"/>
          <w:szCs w:val="24"/>
        </w:rPr>
      </w:pPr>
    </w:p>
    <w:p w14:paraId="5BAE0C4B" w14:textId="77777777" w:rsidR="008D0510" w:rsidRPr="00725E27" w:rsidRDefault="008D0510" w:rsidP="008D0510">
      <w:pPr>
        <w:spacing w:after="21"/>
        <w:rPr>
          <w:rFonts w:cs="Times New Roman"/>
          <w:szCs w:val="24"/>
        </w:rPr>
      </w:pPr>
    </w:p>
    <w:p w14:paraId="3F1A80A6" w14:textId="77777777" w:rsidR="008D0510" w:rsidRPr="00725E27" w:rsidRDefault="008D0510" w:rsidP="008D0510">
      <w:pPr>
        <w:spacing w:line="266" w:lineRule="auto"/>
        <w:ind w:left="5"/>
        <w:rPr>
          <w:rFonts w:cs="Times New Roman"/>
          <w:szCs w:val="24"/>
        </w:rPr>
      </w:pPr>
      <w:r w:rsidRPr="00725E27">
        <w:rPr>
          <w:rFonts w:cs="Times New Roman"/>
          <w:szCs w:val="24"/>
        </w:rPr>
        <w:br w:type="page"/>
      </w:r>
    </w:p>
    <w:p w14:paraId="76C62D41" w14:textId="77777777" w:rsidR="008D0510" w:rsidRPr="00725E27" w:rsidRDefault="008D0510" w:rsidP="005A1A46">
      <w:pPr>
        <w:pStyle w:val="Heading1"/>
        <w:rPr>
          <w:bCs/>
          <w:color w:val="auto"/>
        </w:rPr>
      </w:pPr>
      <w:bookmarkStart w:id="11" w:name="_Toc178770227"/>
      <w:bookmarkStart w:id="12" w:name="_Toc194755654"/>
      <w:bookmarkStart w:id="13" w:name="_Toc197173376"/>
      <w:r w:rsidRPr="00725E27">
        <w:rPr>
          <w:color w:val="auto"/>
        </w:rPr>
        <w:lastRenderedPageBreak/>
        <w:t>ACKNOWLEDGEMENT</w:t>
      </w:r>
      <w:bookmarkEnd w:id="11"/>
      <w:bookmarkEnd w:id="12"/>
      <w:bookmarkEnd w:id="13"/>
    </w:p>
    <w:p w14:paraId="2BC3055C" w14:textId="77777777" w:rsidR="008D0510" w:rsidRPr="00725E27" w:rsidRDefault="008D0510" w:rsidP="008D0510">
      <w:pPr>
        <w:rPr>
          <w:rFonts w:cs="Times New Roman"/>
          <w:szCs w:val="24"/>
        </w:rPr>
      </w:pPr>
    </w:p>
    <w:p w14:paraId="73B15FE1" w14:textId="77777777" w:rsidR="00A118B6" w:rsidRPr="00725E27" w:rsidRDefault="00A118B6" w:rsidP="00A118B6">
      <w:pPr>
        <w:spacing w:after="21"/>
        <w:rPr>
          <w:rFonts w:cs="Times New Roman"/>
          <w:szCs w:val="24"/>
        </w:rPr>
      </w:pPr>
      <w:r w:rsidRPr="00725E27">
        <w:rPr>
          <w:rFonts w:cs="Times New Roman"/>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6B8232F" w14:textId="77777777" w:rsidR="00A118B6" w:rsidRPr="00725E27" w:rsidRDefault="00A118B6" w:rsidP="00A118B6">
      <w:pPr>
        <w:spacing w:after="21"/>
        <w:rPr>
          <w:rFonts w:cs="Times New Roman"/>
          <w:szCs w:val="24"/>
        </w:rPr>
      </w:pPr>
    </w:p>
    <w:p w14:paraId="112ACA5F" w14:textId="77777777" w:rsidR="00A118B6" w:rsidRPr="00725E27" w:rsidRDefault="00A118B6" w:rsidP="00A118B6">
      <w:pPr>
        <w:spacing w:after="21"/>
        <w:rPr>
          <w:rFonts w:cs="Times New Roman"/>
          <w:szCs w:val="24"/>
        </w:rPr>
      </w:pPr>
      <w:r w:rsidRPr="00725E27">
        <w:rPr>
          <w:rFonts w:cs="Times New Roman"/>
          <w:szCs w:val="24"/>
        </w:rPr>
        <w:t>I recognize with appreciation the role of the Construction National Sector Skills Committee (NSSC) in ensuring that competencies required by the industry are addressed in the curriculum. I also thank all stakeholders in the Construction sector for their valuable input and everyone who participated in developing this curriculum.</w:t>
      </w:r>
    </w:p>
    <w:p w14:paraId="31A26193" w14:textId="77777777" w:rsidR="00A118B6" w:rsidRPr="00725E27" w:rsidRDefault="00A118B6" w:rsidP="00A118B6">
      <w:pPr>
        <w:spacing w:after="21"/>
        <w:rPr>
          <w:rFonts w:cs="Times New Roman"/>
          <w:szCs w:val="24"/>
        </w:rPr>
      </w:pPr>
    </w:p>
    <w:p w14:paraId="3D860DAF" w14:textId="77777777" w:rsidR="008D0510" w:rsidRPr="00725E27" w:rsidRDefault="00A118B6" w:rsidP="00A118B6">
      <w:pPr>
        <w:spacing w:after="21"/>
        <w:rPr>
          <w:rFonts w:cs="Times New Roman"/>
          <w:szCs w:val="24"/>
        </w:rPr>
      </w:pPr>
      <w:r w:rsidRPr="00725E27">
        <w:rPr>
          <w:rFonts w:cs="Times New Roman"/>
          <w:szCs w:val="24"/>
        </w:rPr>
        <w:t xml:space="preserve">I am convinced that this curriculum will go a long way in ensuring that individuals aspiring to work in the Construction Sector acquire competencies to perform their work more efficiently and effectively. </w:t>
      </w:r>
      <w:r w:rsidR="008D0510" w:rsidRPr="00725E27">
        <w:rPr>
          <w:rFonts w:cs="Times New Roman"/>
          <w:szCs w:val="24"/>
        </w:rPr>
        <w:t xml:space="preserve"> </w:t>
      </w:r>
    </w:p>
    <w:p w14:paraId="5AC7BEC6" w14:textId="77777777" w:rsidR="008D0510" w:rsidRPr="00725E27" w:rsidRDefault="008D0510" w:rsidP="005A1A46">
      <w:pPr>
        <w:pStyle w:val="Heading2"/>
      </w:pPr>
    </w:p>
    <w:p w14:paraId="3BEEA7B8" w14:textId="77777777" w:rsidR="008D0510" w:rsidRPr="00725E27" w:rsidRDefault="008D0510" w:rsidP="008D0510">
      <w:pPr>
        <w:spacing w:after="21"/>
        <w:rPr>
          <w:rFonts w:cs="Times New Roman"/>
          <w:szCs w:val="24"/>
        </w:rPr>
      </w:pPr>
    </w:p>
    <w:p w14:paraId="4DA50600" w14:textId="77777777" w:rsidR="008D0510" w:rsidRPr="00725E27" w:rsidRDefault="008D0510" w:rsidP="008D0510">
      <w:pPr>
        <w:tabs>
          <w:tab w:val="center" w:pos="2161"/>
        </w:tabs>
        <w:spacing w:line="266" w:lineRule="auto"/>
        <w:ind w:left="-5"/>
        <w:rPr>
          <w:rFonts w:cs="Times New Roman"/>
          <w:szCs w:val="24"/>
        </w:rPr>
      </w:pPr>
      <w:r w:rsidRPr="00725E27">
        <w:rPr>
          <w:rFonts w:eastAsia="Calibri" w:cs="Times New Roman"/>
          <w:szCs w:val="24"/>
        </w:rPr>
        <w:tab/>
      </w:r>
      <w:r w:rsidRPr="00725E27">
        <w:rPr>
          <w:rFonts w:eastAsia="Calibri" w:cs="Times New Roman"/>
          <w:b/>
          <w:szCs w:val="24"/>
        </w:rPr>
        <w:t xml:space="preserve"> </w:t>
      </w:r>
      <w:r w:rsidRPr="00725E27">
        <w:rPr>
          <w:rFonts w:eastAsia="Calibri" w:cs="Times New Roman"/>
          <w:szCs w:val="24"/>
        </w:rPr>
        <w:t xml:space="preserve"> </w:t>
      </w:r>
    </w:p>
    <w:p w14:paraId="4EE404C4" w14:textId="77777777" w:rsidR="008D0510" w:rsidRPr="00725E27" w:rsidRDefault="008D0510" w:rsidP="008D0510">
      <w:pPr>
        <w:rPr>
          <w:rFonts w:cs="Times New Roman"/>
          <w:b/>
          <w:szCs w:val="24"/>
        </w:rPr>
      </w:pPr>
      <w:r w:rsidRPr="00725E27">
        <w:rPr>
          <w:rFonts w:cs="Times New Roman"/>
          <w:szCs w:val="24"/>
        </w:rPr>
        <w:br w:type="page"/>
      </w:r>
    </w:p>
    <w:p w14:paraId="1C97BA15" w14:textId="77777777" w:rsidR="008D0510" w:rsidRPr="00725E27" w:rsidRDefault="008D0510" w:rsidP="005A1A46">
      <w:pPr>
        <w:pStyle w:val="Heading1"/>
        <w:rPr>
          <w:bCs/>
          <w:color w:val="auto"/>
        </w:rPr>
      </w:pPr>
      <w:bookmarkStart w:id="14" w:name="_Toc178770228"/>
      <w:bookmarkStart w:id="15" w:name="_Toc194755655"/>
      <w:bookmarkStart w:id="16" w:name="_Toc197173377"/>
      <w:r w:rsidRPr="00725E27">
        <w:rPr>
          <w:color w:val="auto"/>
        </w:rPr>
        <w:lastRenderedPageBreak/>
        <w:t>TABLE OF CONTENT</w:t>
      </w:r>
      <w:bookmarkEnd w:id="14"/>
      <w:r w:rsidRPr="00725E27">
        <w:rPr>
          <w:color w:val="auto"/>
        </w:rPr>
        <w:t>S</w:t>
      </w:r>
      <w:bookmarkEnd w:id="15"/>
      <w:bookmarkEnd w:id="16"/>
    </w:p>
    <w:sdt>
      <w:sdtPr>
        <w:rPr>
          <w:rFonts w:ascii="Times New Roman" w:eastAsiaTheme="minorHAnsi" w:hAnsi="Times New Roman" w:cstheme="minorBidi"/>
          <w:b w:val="0"/>
          <w:bCs/>
          <w:color w:val="auto"/>
          <w:szCs w:val="22"/>
        </w:rPr>
        <w:id w:val="-41830777"/>
        <w:docPartObj>
          <w:docPartGallery w:val="Table of Contents"/>
          <w:docPartUnique/>
        </w:docPartObj>
      </w:sdtPr>
      <w:sdtEndPr>
        <w:rPr>
          <w:bCs w:val="0"/>
          <w:noProof/>
        </w:rPr>
      </w:sdtEndPr>
      <w:sdtContent>
        <w:p w14:paraId="03CA7A2B" w14:textId="77777777" w:rsidR="000E1BDF" w:rsidRPr="00725E27" w:rsidRDefault="000E1BDF" w:rsidP="005A1A46">
          <w:pPr>
            <w:pStyle w:val="TOCHeading"/>
            <w:rPr>
              <w:rFonts w:ascii="Times New Roman" w:hAnsi="Times New Roman"/>
              <w:color w:val="auto"/>
            </w:rPr>
          </w:pPr>
        </w:p>
        <w:p w14:paraId="3EB42C03" w14:textId="45109914" w:rsidR="00F62BE1" w:rsidRDefault="000E1BDF">
          <w:pPr>
            <w:pStyle w:val="TOC1"/>
            <w:tabs>
              <w:tab w:val="right" w:leader="dot" w:pos="9350"/>
            </w:tabs>
            <w:rPr>
              <w:rFonts w:asciiTheme="minorHAnsi" w:eastAsiaTheme="minorEastAsia" w:hAnsiTheme="minorHAnsi"/>
              <w:noProof/>
              <w:kern w:val="2"/>
              <w:szCs w:val="24"/>
              <w:lang w:val="en-IN" w:eastAsia="en-IN"/>
              <w14:ligatures w14:val="standardContextual"/>
            </w:rPr>
          </w:pPr>
          <w:r w:rsidRPr="00725E27">
            <w:rPr>
              <w:rFonts w:cs="Times New Roman"/>
              <w:szCs w:val="24"/>
            </w:rPr>
            <w:fldChar w:fldCharType="begin"/>
          </w:r>
          <w:r w:rsidRPr="00725E27">
            <w:rPr>
              <w:rFonts w:cs="Times New Roman"/>
              <w:szCs w:val="24"/>
            </w:rPr>
            <w:instrText xml:space="preserve"> TOC \o "1-3" \h \z \u </w:instrText>
          </w:r>
          <w:r w:rsidRPr="00725E27">
            <w:rPr>
              <w:rFonts w:cs="Times New Roman"/>
              <w:szCs w:val="24"/>
            </w:rPr>
            <w:fldChar w:fldCharType="separate"/>
          </w:r>
          <w:hyperlink w:anchor="_Toc197173375" w:history="1">
            <w:r w:rsidR="00F62BE1" w:rsidRPr="000F0450">
              <w:rPr>
                <w:rStyle w:val="Hyperlink"/>
                <w:noProof/>
              </w:rPr>
              <w:t>FOREWORD</w:t>
            </w:r>
            <w:r w:rsidR="00F62BE1">
              <w:rPr>
                <w:noProof/>
                <w:webHidden/>
              </w:rPr>
              <w:tab/>
            </w:r>
            <w:r w:rsidR="00F62BE1">
              <w:rPr>
                <w:noProof/>
                <w:webHidden/>
              </w:rPr>
              <w:fldChar w:fldCharType="begin"/>
            </w:r>
            <w:r w:rsidR="00F62BE1">
              <w:rPr>
                <w:noProof/>
                <w:webHidden/>
              </w:rPr>
              <w:instrText xml:space="preserve"> PAGEREF _Toc197173375 \h </w:instrText>
            </w:r>
            <w:r w:rsidR="00F62BE1">
              <w:rPr>
                <w:noProof/>
                <w:webHidden/>
              </w:rPr>
            </w:r>
            <w:r w:rsidR="00F62BE1">
              <w:rPr>
                <w:noProof/>
                <w:webHidden/>
              </w:rPr>
              <w:fldChar w:fldCharType="separate"/>
            </w:r>
            <w:r w:rsidR="00F62BE1">
              <w:rPr>
                <w:noProof/>
                <w:webHidden/>
              </w:rPr>
              <w:t>iii</w:t>
            </w:r>
            <w:r w:rsidR="00F62BE1">
              <w:rPr>
                <w:noProof/>
                <w:webHidden/>
              </w:rPr>
              <w:fldChar w:fldCharType="end"/>
            </w:r>
          </w:hyperlink>
        </w:p>
        <w:p w14:paraId="210940D7" w14:textId="26DB5A23"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76" w:history="1">
            <w:r w:rsidRPr="000F0450">
              <w:rPr>
                <w:rStyle w:val="Hyperlink"/>
                <w:noProof/>
              </w:rPr>
              <w:t>ACKNOWLEDGEMENT</w:t>
            </w:r>
            <w:r>
              <w:rPr>
                <w:noProof/>
                <w:webHidden/>
              </w:rPr>
              <w:tab/>
            </w:r>
            <w:r>
              <w:rPr>
                <w:noProof/>
                <w:webHidden/>
              </w:rPr>
              <w:fldChar w:fldCharType="begin"/>
            </w:r>
            <w:r>
              <w:rPr>
                <w:noProof/>
                <w:webHidden/>
              </w:rPr>
              <w:instrText xml:space="preserve"> PAGEREF _Toc197173376 \h </w:instrText>
            </w:r>
            <w:r>
              <w:rPr>
                <w:noProof/>
                <w:webHidden/>
              </w:rPr>
            </w:r>
            <w:r>
              <w:rPr>
                <w:noProof/>
                <w:webHidden/>
              </w:rPr>
              <w:fldChar w:fldCharType="separate"/>
            </w:r>
            <w:r>
              <w:rPr>
                <w:noProof/>
                <w:webHidden/>
              </w:rPr>
              <w:t>v</w:t>
            </w:r>
            <w:r>
              <w:rPr>
                <w:noProof/>
                <w:webHidden/>
              </w:rPr>
              <w:fldChar w:fldCharType="end"/>
            </w:r>
          </w:hyperlink>
        </w:p>
        <w:p w14:paraId="7B093219" w14:textId="34D7D083"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77" w:history="1">
            <w:r w:rsidRPr="000F0450">
              <w:rPr>
                <w:rStyle w:val="Hyperlink"/>
                <w:noProof/>
              </w:rPr>
              <w:t>TABLE OF CONTENTS</w:t>
            </w:r>
            <w:r>
              <w:rPr>
                <w:noProof/>
                <w:webHidden/>
              </w:rPr>
              <w:tab/>
            </w:r>
            <w:r>
              <w:rPr>
                <w:noProof/>
                <w:webHidden/>
              </w:rPr>
              <w:fldChar w:fldCharType="begin"/>
            </w:r>
            <w:r>
              <w:rPr>
                <w:noProof/>
                <w:webHidden/>
              </w:rPr>
              <w:instrText xml:space="preserve"> PAGEREF _Toc197173377 \h </w:instrText>
            </w:r>
            <w:r>
              <w:rPr>
                <w:noProof/>
                <w:webHidden/>
              </w:rPr>
            </w:r>
            <w:r>
              <w:rPr>
                <w:noProof/>
                <w:webHidden/>
              </w:rPr>
              <w:fldChar w:fldCharType="separate"/>
            </w:r>
            <w:r>
              <w:rPr>
                <w:noProof/>
                <w:webHidden/>
              </w:rPr>
              <w:t>vi</w:t>
            </w:r>
            <w:r>
              <w:rPr>
                <w:noProof/>
                <w:webHidden/>
              </w:rPr>
              <w:fldChar w:fldCharType="end"/>
            </w:r>
          </w:hyperlink>
        </w:p>
        <w:p w14:paraId="2AD3D98D" w14:textId="16C3EBFA"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78" w:history="1">
            <w:r w:rsidRPr="000F0450">
              <w:rPr>
                <w:rStyle w:val="Hyperlink"/>
                <w:noProof/>
              </w:rPr>
              <w:t>ABBREVIATIONS AND ACRONYMS</w:t>
            </w:r>
            <w:r>
              <w:rPr>
                <w:noProof/>
                <w:webHidden/>
              </w:rPr>
              <w:tab/>
            </w:r>
            <w:r>
              <w:rPr>
                <w:noProof/>
                <w:webHidden/>
              </w:rPr>
              <w:fldChar w:fldCharType="begin"/>
            </w:r>
            <w:r>
              <w:rPr>
                <w:noProof/>
                <w:webHidden/>
              </w:rPr>
              <w:instrText xml:space="preserve"> PAGEREF _Toc197173378 \h </w:instrText>
            </w:r>
            <w:r>
              <w:rPr>
                <w:noProof/>
                <w:webHidden/>
              </w:rPr>
            </w:r>
            <w:r>
              <w:rPr>
                <w:noProof/>
                <w:webHidden/>
              </w:rPr>
              <w:fldChar w:fldCharType="separate"/>
            </w:r>
            <w:r>
              <w:rPr>
                <w:noProof/>
                <w:webHidden/>
              </w:rPr>
              <w:t>viii</w:t>
            </w:r>
            <w:r>
              <w:rPr>
                <w:noProof/>
                <w:webHidden/>
              </w:rPr>
              <w:fldChar w:fldCharType="end"/>
            </w:r>
          </w:hyperlink>
        </w:p>
        <w:p w14:paraId="1C4DC26D" w14:textId="0E5D0F52"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79" w:history="1">
            <w:r w:rsidRPr="000F0450">
              <w:rPr>
                <w:rStyle w:val="Hyperlink"/>
                <w:noProof/>
              </w:rPr>
              <w:t>KEY TO ISCED UNIT CODE</w:t>
            </w:r>
            <w:r>
              <w:rPr>
                <w:noProof/>
                <w:webHidden/>
              </w:rPr>
              <w:tab/>
            </w:r>
            <w:r>
              <w:rPr>
                <w:noProof/>
                <w:webHidden/>
              </w:rPr>
              <w:fldChar w:fldCharType="begin"/>
            </w:r>
            <w:r>
              <w:rPr>
                <w:noProof/>
                <w:webHidden/>
              </w:rPr>
              <w:instrText xml:space="preserve"> PAGEREF _Toc197173379 \h </w:instrText>
            </w:r>
            <w:r>
              <w:rPr>
                <w:noProof/>
                <w:webHidden/>
              </w:rPr>
            </w:r>
            <w:r>
              <w:rPr>
                <w:noProof/>
                <w:webHidden/>
              </w:rPr>
              <w:fldChar w:fldCharType="separate"/>
            </w:r>
            <w:r>
              <w:rPr>
                <w:noProof/>
                <w:webHidden/>
              </w:rPr>
              <w:t>x</w:t>
            </w:r>
            <w:r>
              <w:rPr>
                <w:noProof/>
                <w:webHidden/>
              </w:rPr>
              <w:fldChar w:fldCharType="end"/>
            </w:r>
          </w:hyperlink>
        </w:p>
        <w:p w14:paraId="6E289F05" w14:textId="10088102"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80" w:history="1">
            <w:r w:rsidRPr="000F0450">
              <w:rPr>
                <w:rStyle w:val="Hyperlink"/>
                <w:noProof/>
              </w:rPr>
              <w:t>COURSE OVERVIEW</w:t>
            </w:r>
            <w:r>
              <w:rPr>
                <w:noProof/>
                <w:webHidden/>
              </w:rPr>
              <w:tab/>
            </w:r>
            <w:r>
              <w:rPr>
                <w:noProof/>
                <w:webHidden/>
              </w:rPr>
              <w:fldChar w:fldCharType="begin"/>
            </w:r>
            <w:r>
              <w:rPr>
                <w:noProof/>
                <w:webHidden/>
              </w:rPr>
              <w:instrText xml:space="preserve"> PAGEREF _Toc197173380 \h </w:instrText>
            </w:r>
            <w:r>
              <w:rPr>
                <w:noProof/>
                <w:webHidden/>
              </w:rPr>
            </w:r>
            <w:r>
              <w:rPr>
                <w:noProof/>
                <w:webHidden/>
              </w:rPr>
              <w:fldChar w:fldCharType="separate"/>
            </w:r>
            <w:r>
              <w:rPr>
                <w:noProof/>
                <w:webHidden/>
              </w:rPr>
              <w:t>xi</w:t>
            </w:r>
            <w:r>
              <w:rPr>
                <w:noProof/>
                <w:webHidden/>
              </w:rPr>
              <w:fldChar w:fldCharType="end"/>
            </w:r>
          </w:hyperlink>
        </w:p>
        <w:p w14:paraId="27697156" w14:textId="251FBF53"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81" w:history="1">
            <w:r w:rsidRPr="000F0450">
              <w:rPr>
                <w:rStyle w:val="Hyperlink"/>
                <w:noProof/>
              </w:rPr>
              <w:t>MODULE 1</w:t>
            </w:r>
            <w:r>
              <w:rPr>
                <w:noProof/>
                <w:webHidden/>
              </w:rPr>
              <w:tab/>
            </w:r>
            <w:r>
              <w:rPr>
                <w:noProof/>
                <w:webHidden/>
              </w:rPr>
              <w:fldChar w:fldCharType="begin"/>
            </w:r>
            <w:r>
              <w:rPr>
                <w:noProof/>
                <w:webHidden/>
              </w:rPr>
              <w:instrText xml:space="preserve"> PAGEREF _Toc197173381 \h </w:instrText>
            </w:r>
            <w:r>
              <w:rPr>
                <w:noProof/>
                <w:webHidden/>
              </w:rPr>
            </w:r>
            <w:r>
              <w:rPr>
                <w:noProof/>
                <w:webHidden/>
              </w:rPr>
              <w:fldChar w:fldCharType="separate"/>
            </w:r>
            <w:r>
              <w:rPr>
                <w:noProof/>
                <w:webHidden/>
              </w:rPr>
              <w:t>16</w:t>
            </w:r>
            <w:r>
              <w:rPr>
                <w:noProof/>
                <w:webHidden/>
              </w:rPr>
              <w:fldChar w:fldCharType="end"/>
            </w:r>
          </w:hyperlink>
        </w:p>
        <w:p w14:paraId="132DC716" w14:textId="3C169E4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2" w:history="1">
            <w:r w:rsidRPr="000F0450">
              <w:rPr>
                <w:rStyle w:val="Hyperlink"/>
                <w:noProof/>
              </w:rPr>
              <w:t>DIGITAL LITERACY</w:t>
            </w:r>
            <w:r>
              <w:rPr>
                <w:noProof/>
                <w:webHidden/>
              </w:rPr>
              <w:tab/>
            </w:r>
            <w:r>
              <w:rPr>
                <w:noProof/>
                <w:webHidden/>
              </w:rPr>
              <w:fldChar w:fldCharType="begin"/>
            </w:r>
            <w:r>
              <w:rPr>
                <w:noProof/>
                <w:webHidden/>
              </w:rPr>
              <w:instrText xml:space="preserve"> PAGEREF _Toc197173382 \h </w:instrText>
            </w:r>
            <w:r>
              <w:rPr>
                <w:noProof/>
                <w:webHidden/>
              </w:rPr>
            </w:r>
            <w:r>
              <w:rPr>
                <w:noProof/>
                <w:webHidden/>
              </w:rPr>
              <w:fldChar w:fldCharType="separate"/>
            </w:r>
            <w:r>
              <w:rPr>
                <w:noProof/>
                <w:webHidden/>
              </w:rPr>
              <w:t>17</w:t>
            </w:r>
            <w:r>
              <w:rPr>
                <w:noProof/>
                <w:webHidden/>
              </w:rPr>
              <w:fldChar w:fldCharType="end"/>
            </w:r>
          </w:hyperlink>
        </w:p>
        <w:p w14:paraId="5E3B5E79" w14:textId="447493C4"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3" w:history="1">
            <w:r w:rsidRPr="000F0450">
              <w:rPr>
                <w:rStyle w:val="Hyperlink"/>
                <w:noProof/>
              </w:rPr>
              <w:t>COMMUNICATION SKILLS</w:t>
            </w:r>
            <w:r>
              <w:rPr>
                <w:noProof/>
                <w:webHidden/>
              </w:rPr>
              <w:tab/>
            </w:r>
            <w:r>
              <w:rPr>
                <w:noProof/>
                <w:webHidden/>
              </w:rPr>
              <w:fldChar w:fldCharType="begin"/>
            </w:r>
            <w:r>
              <w:rPr>
                <w:noProof/>
                <w:webHidden/>
              </w:rPr>
              <w:instrText xml:space="preserve"> PAGEREF _Toc197173383 \h </w:instrText>
            </w:r>
            <w:r>
              <w:rPr>
                <w:noProof/>
                <w:webHidden/>
              </w:rPr>
            </w:r>
            <w:r>
              <w:rPr>
                <w:noProof/>
                <w:webHidden/>
              </w:rPr>
              <w:fldChar w:fldCharType="separate"/>
            </w:r>
            <w:r>
              <w:rPr>
                <w:noProof/>
                <w:webHidden/>
              </w:rPr>
              <w:t>30</w:t>
            </w:r>
            <w:r>
              <w:rPr>
                <w:noProof/>
                <w:webHidden/>
              </w:rPr>
              <w:fldChar w:fldCharType="end"/>
            </w:r>
          </w:hyperlink>
        </w:p>
        <w:p w14:paraId="26A42CBD" w14:textId="77B60570"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4" w:history="1">
            <w:r w:rsidRPr="000F0450">
              <w:rPr>
                <w:rStyle w:val="Hyperlink"/>
                <w:noProof/>
                <w:lang w:val="en-GB"/>
              </w:rPr>
              <w:t>CONSTRUCTION MATERIAL SCIENCE I</w:t>
            </w:r>
            <w:r>
              <w:rPr>
                <w:noProof/>
                <w:webHidden/>
              </w:rPr>
              <w:tab/>
            </w:r>
            <w:r>
              <w:rPr>
                <w:noProof/>
                <w:webHidden/>
              </w:rPr>
              <w:fldChar w:fldCharType="begin"/>
            </w:r>
            <w:r>
              <w:rPr>
                <w:noProof/>
                <w:webHidden/>
              </w:rPr>
              <w:instrText xml:space="preserve"> PAGEREF _Toc197173384 \h </w:instrText>
            </w:r>
            <w:r>
              <w:rPr>
                <w:noProof/>
                <w:webHidden/>
              </w:rPr>
            </w:r>
            <w:r>
              <w:rPr>
                <w:noProof/>
                <w:webHidden/>
              </w:rPr>
              <w:fldChar w:fldCharType="separate"/>
            </w:r>
            <w:r>
              <w:rPr>
                <w:noProof/>
                <w:webHidden/>
              </w:rPr>
              <w:t>34</w:t>
            </w:r>
            <w:r>
              <w:rPr>
                <w:noProof/>
                <w:webHidden/>
              </w:rPr>
              <w:fldChar w:fldCharType="end"/>
            </w:r>
          </w:hyperlink>
        </w:p>
        <w:p w14:paraId="03550DE7" w14:textId="608F9C85"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5" w:history="1">
            <w:r w:rsidRPr="000F0450">
              <w:rPr>
                <w:rStyle w:val="Hyperlink"/>
                <w:noProof/>
                <w:lang w:val="en-GB"/>
              </w:rPr>
              <w:t>CIVIL WORKS I</w:t>
            </w:r>
            <w:r>
              <w:rPr>
                <w:noProof/>
                <w:webHidden/>
              </w:rPr>
              <w:tab/>
            </w:r>
            <w:r>
              <w:rPr>
                <w:noProof/>
                <w:webHidden/>
              </w:rPr>
              <w:fldChar w:fldCharType="begin"/>
            </w:r>
            <w:r>
              <w:rPr>
                <w:noProof/>
                <w:webHidden/>
              </w:rPr>
              <w:instrText xml:space="preserve"> PAGEREF _Toc197173385 \h </w:instrText>
            </w:r>
            <w:r>
              <w:rPr>
                <w:noProof/>
                <w:webHidden/>
              </w:rPr>
            </w:r>
            <w:r>
              <w:rPr>
                <w:noProof/>
                <w:webHidden/>
              </w:rPr>
              <w:fldChar w:fldCharType="separate"/>
            </w:r>
            <w:r>
              <w:rPr>
                <w:noProof/>
                <w:webHidden/>
              </w:rPr>
              <w:t>41</w:t>
            </w:r>
            <w:r>
              <w:rPr>
                <w:noProof/>
                <w:webHidden/>
              </w:rPr>
              <w:fldChar w:fldCharType="end"/>
            </w:r>
          </w:hyperlink>
        </w:p>
        <w:p w14:paraId="71031614" w14:textId="2C90DD3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6" w:history="1">
            <w:r w:rsidRPr="000F0450">
              <w:rPr>
                <w:rStyle w:val="Hyperlink"/>
                <w:noProof/>
                <w:lang w:val="en-GB"/>
              </w:rPr>
              <w:t>SITE SURVEY</w:t>
            </w:r>
            <w:r>
              <w:rPr>
                <w:noProof/>
                <w:webHidden/>
              </w:rPr>
              <w:tab/>
            </w:r>
            <w:r>
              <w:rPr>
                <w:noProof/>
                <w:webHidden/>
              </w:rPr>
              <w:fldChar w:fldCharType="begin"/>
            </w:r>
            <w:r>
              <w:rPr>
                <w:noProof/>
                <w:webHidden/>
              </w:rPr>
              <w:instrText xml:space="preserve"> PAGEREF _Toc197173386 \h </w:instrText>
            </w:r>
            <w:r>
              <w:rPr>
                <w:noProof/>
                <w:webHidden/>
              </w:rPr>
            </w:r>
            <w:r>
              <w:rPr>
                <w:noProof/>
                <w:webHidden/>
              </w:rPr>
              <w:fldChar w:fldCharType="separate"/>
            </w:r>
            <w:r>
              <w:rPr>
                <w:noProof/>
                <w:webHidden/>
              </w:rPr>
              <w:t>46</w:t>
            </w:r>
            <w:r>
              <w:rPr>
                <w:noProof/>
                <w:webHidden/>
              </w:rPr>
              <w:fldChar w:fldCharType="end"/>
            </w:r>
          </w:hyperlink>
        </w:p>
        <w:p w14:paraId="1E730231" w14:textId="7410ADAB"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87" w:history="1">
            <w:r w:rsidRPr="000F0450">
              <w:rPr>
                <w:rStyle w:val="Hyperlink"/>
                <w:rFonts w:eastAsia="Calibri"/>
                <w:noProof/>
              </w:rPr>
              <w:t>MODULE 11</w:t>
            </w:r>
            <w:r>
              <w:rPr>
                <w:noProof/>
                <w:webHidden/>
              </w:rPr>
              <w:tab/>
            </w:r>
            <w:r>
              <w:rPr>
                <w:noProof/>
                <w:webHidden/>
              </w:rPr>
              <w:fldChar w:fldCharType="begin"/>
            </w:r>
            <w:r>
              <w:rPr>
                <w:noProof/>
                <w:webHidden/>
              </w:rPr>
              <w:instrText xml:space="preserve"> PAGEREF _Toc197173387 \h </w:instrText>
            </w:r>
            <w:r>
              <w:rPr>
                <w:noProof/>
                <w:webHidden/>
              </w:rPr>
            </w:r>
            <w:r>
              <w:rPr>
                <w:noProof/>
                <w:webHidden/>
              </w:rPr>
              <w:fldChar w:fldCharType="separate"/>
            </w:r>
            <w:r>
              <w:rPr>
                <w:noProof/>
                <w:webHidden/>
              </w:rPr>
              <w:t>53</w:t>
            </w:r>
            <w:r>
              <w:rPr>
                <w:noProof/>
                <w:webHidden/>
              </w:rPr>
              <w:fldChar w:fldCharType="end"/>
            </w:r>
          </w:hyperlink>
        </w:p>
        <w:p w14:paraId="3D27E532" w14:textId="0854DA0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8" w:history="1">
            <w:r w:rsidRPr="000F0450">
              <w:rPr>
                <w:rStyle w:val="Hyperlink"/>
                <w:noProof/>
              </w:rPr>
              <w:t>WORK ETHICS AND PRACTICES</w:t>
            </w:r>
            <w:r>
              <w:rPr>
                <w:noProof/>
                <w:webHidden/>
              </w:rPr>
              <w:tab/>
            </w:r>
            <w:r>
              <w:rPr>
                <w:noProof/>
                <w:webHidden/>
              </w:rPr>
              <w:fldChar w:fldCharType="begin"/>
            </w:r>
            <w:r>
              <w:rPr>
                <w:noProof/>
                <w:webHidden/>
              </w:rPr>
              <w:instrText xml:space="preserve"> PAGEREF _Toc197173388 \h </w:instrText>
            </w:r>
            <w:r>
              <w:rPr>
                <w:noProof/>
                <w:webHidden/>
              </w:rPr>
            </w:r>
            <w:r>
              <w:rPr>
                <w:noProof/>
                <w:webHidden/>
              </w:rPr>
              <w:fldChar w:fldCharType="separate"/>
            </w:r>
            <w:r>
              <w:rPr>
                <w:noProof/>
                <w:webHidden/>
              </w:rPr>
              <w:t>54</w:t>
            </w:r>
            <w:r>
              <w:rPr>
                <w:noProof/>
                <w:webHidden/>
              </w:rPr>
              <w:fldChar w:fldCharType="end"/>
            </w:r>
          </w:hyperlink>
        </w:p>
        <w:p w14:paraId="3E908F5F" w14:textId="2996FB6E"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89" w:history="1">
            <w:r w:rsidRPr="000F0450">
              <w:rPr>
                <w:rStyle w:val="Hyperlink"/>
                <w:noProof/>
              </w:rPr>
              <w:t>MATERIALS TESTING PREPARATION</w:t>
            </w:r>
            <w:r>
              <w:rPr>
                <w:noProof/>
                <w:webHidden/>
              </w:rPr>
              <w:tab/>
            </w:r>
            <w:r>
              <w:rPr>
                <w:noProof/>
                <w:webHidden/>
              </w:rPr>
              <w:fldChar w:fldCharType="begin"/>
            </w:r>
            <w:r>
              <w:rPr>
                <w:noProof/>
                <w:webHidden/>
              </w:rPr>
              <w:instrText xml:space="preserve"> PAGEREF _Toc197173389 \h </w:instrText>
            </w:r>
            <w:r>
              <w:rPr>
                <w:noProof/>
                <w:webHidden/>
              </w:rPr>
            </w:r>
            <w:r>
              <w:rPr>
                <w:noProof/>
                <w:webHidden/>
              </w:rPr>
              <w:fldChar w:fldCharType="separate"/>
            </w:r>
            <w:r>
              <w:rPr>
                <w:noProof/>
                <w:webHidden/>
              </w:rPr>
              <w:t>60</w:t>
            </w:r>
            <w:r>
              <w:rPr>
                <w:noProof/>
                <w:webHidden/>
              </w:rPr>
              <w:fldChar w:fldCharType="end"/>
            </w:r>
          </w:hyperlink>
        </w:p>
        <w:p w14:paraId="4AD9120B" w14:textId="6C9D9BBE"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0" w:history="1">
            <w:r w:rsidRPr="000F0450">
              <w:rPr>
                <w:rStyle w:val="Hyperlink"/>
                <w:noProof/>
              </w:rPr>
              <w:t>TECHNICAL DRAWING</w:t>
            </w:r>
            <w:r>
              <w:rPr>
                <w:noProof/>
                <w:webHidden/>
              </w:rPr>
              <w:tab/>
            </w:r>
            <w:r>
              <w:rPr>
                <w:noProof/>
                <w:webHidden/>
              </w:rPr>
              <w:fldChar w:fldCharType="begin"/>
            </w:r>
            <w:r>
              <w:rPr>
                <w:noProof/>
                <w:webHidden/>
              </w:rPr>
              <w:instrText xml:space="preserve"> PAGEREF _Toc197173390 \h </w:instrText>
            </w:r>
            <w:r>
              <w:rPr>
                <w:noProof/>
                <w:webHidden/>
              </w:rPr>
            </w:r>
            <w:r>
              <w:rPr>
                <w:noProof/>
                <w:webHidden/>
              </w:rPr>
              <w:fldChar w:fldCharType="separate"/>
            </w:r>
            <w:r>
              <w:rPr>
                <w:noProof/>
                <w:webHidden/>
              </w:rPr>
              <w:t>65</w:t>
            </w:r>
            <w:r>
              <w:rPr>
                <w:noProof/>
                <w:webHidden/>
              </w:rPr>
              <w:fldChar w:fldCharType="end"/>
            </w:r>
          </w:hyperlink>
        </w:p>
        <w:p w14:paraId="0496045F" w14:textId="16731BED"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1" w:history="1">
            <w:r w:rsidRPr="000F0450">
              <w:rPr>
                <w:rStyle w:val="Hyperlink"/>
                <w:noProof/>
                <w:lang w:val="en-GB"/>
              </w:rPr>
              <w:t>CONSTRUCTION MATERIALS SCIENCE II</w:t>
            </w:r>
            <w:r>
              <w:rPr>
                <w:noProof/>
                <w:webHidden/>
              </w:rPr>
              <w:tab/>
            </w:r>
            <w:r>
              <w:rPr>
                <w:noProof/>
                <w:webHidden/>
              </w:rPr>
              <w:fldChar w:fldCharType="begin"/>
            </w:r>
            <w:r>
              <w:rPr>
                <w:noProof/>
                <w:webHidden/>
              </w:rPr>
              <w:instrText xml:space="preserve"> PAGEREF _Toc197173391 \h </w:instrText>
            </w:r>
            <w:r>
              <w:rPr>
                <w:noProof/>
                <w:webHidden/>
              </w:rPr>
            </w:r>
            <w:r>
              <w:rPr>
                <w:noProof/>
                <w:webHidden/>
              </w:rPr>
              <w:fldChar w:fldCharType="separate"/>
            </w:r>
            <w:r>
              <w:rPr>
                <w:noProof/>
                <w:webHidden/>
              </w:rPr>
              <w:t>72</w:t>
            </w:r>
            <w:r>
              <w:rPr>
                <w:noProof/>
                <w:webHidden/>
              </w:rPr>
              <w:fldChar w:fldCharType="end"/>
            </w:r>
          </w:hyperlink>
        </w:p>
        <w:p w14:paraId="0A3251DC" w14:textId="730E1DE5"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2" w:history="1">
            <w:r w:rsidRPr="000F0450">
              <w:rPr>
                <w:rStyle w:val="Hyperlink"/>
                <w:noProof/>
              </w:rPr>
              <w:t>MATHEMATICAL PRINCIPLES</w:t>
            </w:r>
            <w:r>
              <w:rPr>
                <w:noProof/>
                <w:webHidden/>
              </w:rPr>
              <w:tab/>
            </w:r>
            <w:r>
              <w:rPr>
                <w:noProof/>
                <w:webHidden/>
              </w:rPr>
              <w:fldChar w:fldCharType="begin"/>
            </w:r>
            <w:r>
              <w:rPr>
                <w:noProof/>
                <w:webHidden/>
              </w:rPr>
              <w:instrText xml:space="preserve"> PAGEREF _Toc197173392 \h </w:instrText>
            </w:r>
            <w:r>
              <w:rPr>
                <w:noProof/>
                <w:webHidden/>
              </w:rPr>
            </w:r>
            <w:r>
              <w:rPr>
                <w:noProof/>
                <w:webHidden/>
              </w:rPr>
              <w:fldChar w:fldCharType="separate"/>
            </w:r>
            <w:r>
              <w:rPr>
                <w:noProof/>
                <w:webHidden/>
              </w:rPr>
              <w:t>86</w:t>
            </w:r>
            <w:r>
              <w:rPr>
                <w:noProof/>
                <w:webHidden/>
              </w:rPr>
              <w:fldChar w:fldCharType="end"/>
            </w:r>
          </w:hyperlink>
        </w:p>
        <w:p w14:paraId="477B11E1" w14:textId="5A2A851D"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393" w:history="1">
            <w:r w:rsidRPr="000F0450">
              <w:rPr>
                <w:rStyle w:val="Hyperlink"/>
                <w:noProof/>
              </w:rPr>
              <w:t>MODULE III</w:t>
            </w:r>
            <w:r>
              <w:rPr>
                <w:noProof/>
                <w:webHidden/>
              </w:rPr>
              <w:tab/>
            </w:r>
            <w:r>
              <w:rPr>
                <w:noProof/>
                <w:webHidden/>
              </w:rPr>
              <w:fldChar w:fldCharType="begin"/>
            </w:r>
            <w:r>
              <w:rPr>
                <w:noProof/>
                <w:webHidden/>
              </w:rPr>
              <w:instrText xml:space="preserve"> PAGEREF _Toc197173393 \h </w:instrText>
            </w:r>
            <w:r>
              <w:rPr>
                <w:noProof/>
                <w:webHidden/>
              </w:rPr>
            </w:r>
            <w:r>
              <w:rPr>
                <w:noProof/>
                <w:webHidden/>
              </w:rPr>
              <w:fldChar w:fldCharType="separate"/>
            </w:r>
            <w:r>
              <w:rPr>
                <w:noProof/>
                <w:webHidden/>
              </w:rPr>
              <w:t>93</w:t>
            </w:r>
            <w:r>
              <w:rPr>
                <w:noProof/>
                <w:webHidden/>
              </w:rPr>
              <w:fldChar w:fldCharType="end"/>
            </w:r>
          </w:hyperlink>
        </w:p>
        <w:p w14:paraId="5769BDFA" w14:textId="5B53040E"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4" w:history="1">
            <w:r w:rsidRPr="000F0450">
              <w:rPr>
                <w:rStyle w:val="Hyperlink"/>
                <w:noProof/>
              </w:rPr>
              <w:t>ENGINEERING SURVEY I</w:t>
            </w:r>
            <w:r>
              <w:rPr>
                <w:noProof/>
                <w:webHidden/>
              </w:rPr>
              <w:tab/>
            </w:r>
            <w:r>
              <w:rPr>
                <w:noProof/>
                <w:webHidden/>
              </w:rPr>
              <w:fldChar w:fldCharType="begin"/>
            </w:r>
            <w:r>
              <w:rPr>
                <w:noProof/>
                <w:webHidden/>
              </w:rPr>
              <w:instrText xml:space="preserve"> PAGEREF _Toc197173394 \h </w:instrText>
            </w:r>
            <w:r>
              <w:rPr>
                <w:noProof/>
                <w:webHidden/>
              </w:rPr>
            </w:r>
            <w:r>
              <w:rPr>
                <w:noProof/>
                <w:webHidden/>
              </w:rPr>
              <w:fldChar w:fldCharType="separate"/>
            </w:r>
            <w:r>
              <w:rPr>
                <w:noProof/>
                <w:webHidden/>
              </w:rPr>
              <w:t>94</w:t>
            </w:r>
            <w:r>
              <w:rPr>
                <w:noProof/>
                <w:webHidden/>
              </w:rPr>
              <w:fldChar w:fldCharType="end"/>
            </w:r>
          </w:hyperlink>
        </w:p>
        <w:p w14:paraId="0EAA067A" w14:textId="2064DCE7"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5" w:history="1">
            <w:r w:rsidRPr="000F0450">
              <w:rPr>
                <w:rStyle w:val="Hyperlink"/>
                <w:noProof/>
              </w:rPr>
              <w:t>WORKSHOP TECHNOLOGY PRACTICES</w:t>
            </w:r>
            <w:r>
              <w:rPr>
                <w:noProof/>
                <w:webHidden/>
              </w:rPr>
              <w:tab/>
            </w:r>
            <w:r>
              <w:rPr>
                <w:noProof/>
                <w:webHidden/>
              </w:rPr>
              <w:fldChar w:fldCharType="begin"/>
            </w:r>
            <w:r>
              <w:rPr>
                <w:noProof/>
                <w:webHidden/>
              </w:rPr>
              <w:instrText xml:space="preserve"> PAGEREF _Toc197173395 \h </w:instrText>
            </w:r>
            <w:r>
              <w:rPr>
                <w:noProof/>
                <w:webHidden/>
              </w:rPr>
            </w:r>
            <w:r>
              <w:rPr>
                <w:noProof/>
                <w:webHidden/>
              </w:rPr>
              <w:fldChar w:fldCharType="separate"/>
            </w:r>
            <w:r>
              <w:rPr>
                <w:noProof/>
                <w:webHidden/>
              </w:rPr>
              <w:t>98</w:t>
            </w:r>
            <w:r>
              <w:rPr>
                <w:noProof/>
                <w:webHidden/>
              </w:rPr>
              <w:fldChar w:fldCharType="end"/>
            </w:r>
          </w:hyperlink>
        </w:p>
        <w:p w14:paraId="2BC723F4" w14:textId="3F5B0FD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6" w:history="1">
            <w:r w:rsidRPr="000F0450">
              <w:rPr>
                <w:rStyle w:val="Hyperlink"/>
                <w:noProof/>
                <w:lang w:val="en-ZA"/>
              </w:rPr>
              <w:t>MATERIAL TESTING I</w:t>
            </w:r>
            <w:r>
              <w:rPr>
                <w:noProof/>
                <w:webHidden/>
              </w:rPr>
              <w:tab/>
            </w:r>
            <w:r>
              <w:rPr>
                <w:noProof/>
                <w:webHidden/>
              </w:rPr>
              <w:fldChar w:fldCharType="begin"/>
            </w:r>
            <w:r>
              <w:rPr>
                <w:noProof/>
                <w:webHidden/>
              </w:rPr>
              <w:instrText xml:space="preserve"> PAGEREF _Toc197173396 \h </w:instrText>
            </w:r>
            <w:r>
              <w:rPr>
                <w:noProof/>
                <w:webHidden/>
              </w:rPr>
            </w:r>
            <w:r>
              <w:rPr>
                <w:noProof/>
                <w:webHidden/>
              </w:rPr>
              <w:fldChar w:fldCharType="separate"/>
            </w:r>
            <w:r>
              <w:rPr>
                <w:noProof/>
                <w:webHidden/>
              </w:rPr>
              <w:t>110</w:t>
            </w:r>
            <w:r>
              <w:rPr>
                <w:noProof/>
                <w:webHidden/>
              </w:rPr>
              <w:fldChar w:fldCharType="end"/>
            </w:r>
          </w:hyperlink>
        </w:p>
        <w:p w14:paraId="11BB12DF" w14:textId="1D537FF0"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7" w:history="1">
            <w:r w:rsidRPr="000F0450">
              <w:rPr>
                <w:rStyle w:val="Hyperlink"/>
                <w:noProof/>
                <w:lang w:eastAsia="en-GB"/>
              </w:rPr>
              <w:t>ROAD CONSTRUCTION WORKS I</w:t>
            </w:r>
            <w:r>
              <w:rPr>
                <w:noProof/>
                <w:webHidden/>
              </w:rPr>
              <w:tab/>
            </w:r>
            <w:r>
              <w:rPr>
                <w:noProof/>
                <w:webHidden/>
              </w:rPr>
              <w:fldChar w:fldCharType="begin"/>
            </w:r>
            <w:r>
              <w:rPr>
                <w:noProof/>
                <w:webHidden/>
              </w:rPr>
              <w:instrText xml:space="preserve"> PAGEREF _Toc197173397 \h </w:instrText>
            </w:r>
            <w:r>
              <w:rPr>
                <w:noProof/>
                <w:webHidden/>
              </w:rPr>
            </w:r>
            <w:r>
              <w:rPr>
                <w:noProof/>
                <w:webHidden/>
              </w:rPr>
              <w:fldChar w:fldCharType="separate"/>
            </w:r>
            <w:r>
              <w:rPr>
                <w:noProof/>
                <w:webHidden/>
              </w:rPr>
              <w:t>117</w:t>
            </w:r>
            <w:r>
              <w:rPr>
                <w:noProof/>
                <w:webHidden/>
              </w:rPr>
              <w:fldChar w:fldCharType="end"/>
            </w:r>
          </w:hyperlink>
        </w:p>
        <w:p w14:paraId="50CFB693" w14:textId="6378081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8" w:history="1">
            <w:r w:rsidRPr="000F0450">
              <w:rPr>
                <w:rStyle w:val="Hyperlink"/>
                <w:noProof/>
              </w:rPr>
              <w:t>MEASUREMENTS, ESTIMATION AND COSTING PRINCIPLES 1</w:t>
            </w:r>
            <w:r>
              <w:rPr>
                <w:noProof/>
                <w:webHidden/>
              </w:rPr>
              <w:tab/>
            </w:r>
            <w:r>
              <w:rPr>
                <w:noProof/>
                <w:webHidden/>
              </w:rPr>
              <w:fldChar w:fldCharType="begin"/>
            </w:r>
            <w:r>
              <w:rPr>
                <w:noProof/>
                <w:webHidden/>
              </w:rPr>
              <w:instrText xml:space="preserve"> PAGEREF _Toc197173398 \h </w:instrText>
            </w:r>
            <w:r>
              <w:rPr>
                <w:noProof/>
                <w:webHidden/>
              </w:rPr>
            </w:r>
            <w:r>
              <w:rPr>
                <w:noProof/>
                <w:webHidden/>
              </w:rPr>
              <w:fldChar w:fldCharType="separate"/>
            </w:r>
            <w:r>
              <w:rPr>
                <w:noProof/>
                <w:webHidden/>
              </w:rPr>
              <w:t>125</w:t>
            </w:r>
            <w:r>
              <w:rPr>
                <w:noProof/>
                <w:webHidden/>
              </w:rPr>
              <w:fldChar w:fldCharType="end"/>
            </w:r>
          </w:hyperlink>
        </w:p>
        <w:p w14:paraId="4B9BFCC5" w14:textId="270A06CD"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399" w:history="1">
            <w:r w:rsidRPr="000F0450">
              <w:rPr>
                <w:rStyle w:val="Hyperlink"/>
                <w:noProof/>
                <w:lang w:val="en-ZW"/>
              </w:rPr>
              <w:t>STRUCTURAL ANALYSIS PRINCIPLES I</w:t>
            </w:r>
            <w:r>
              <w:rPr>
                <w:noProof/>
                <w:webHidden/>
              </w:rPr>
              <w:tab/>
            </w:r>
            <w:r>
              <w:rPr>
                <w:noProof/>
                <w:webHidden/>
              </w:rPr>
              <w:fldChar w:fldCharType="begin"/>
            </w:r>
            <w:r>
              <w:rPr>
                <w:noProof/>
                <w:webHidden/>
              </w:rPr>
              <w:instrText xml:space="preserve"> PAGEREF _Toc197173399 \h </w:instrText>
            </w:r>
            <w:r>
              <w:rPr>
                <w:noProof/>
                <w:webHidden/>
              </w:rPr>
            </w:r>
            <w:r>
              <w:rPr>
                <w:noProof/>
                <w:webHidden/>
              </w:rPr>
              <w:fldChar w:fldCharType="separate"/>
            </w:r>
            <w:r>
              <w:rPr>
                <w:noProof/>
                <w:webHidden/>
              </w:rPr>
              <w:t>130</w:t>
            </w:r>
            <w:r>
              <w:rPr>
                <w:noProof/>
                <w:webHidden/>
              </w:rPr>
              <w:fldChar w:fldCharType="end"/>
            </w:r>
          </w:hyperlink>
        </w:p>
        <w:p w14:paraId="3A3CE377" w14:textId="4732CDC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0" w:history="1">
            <w:r w:rsidRPr="000F0450">
              <w:rPr>
                <w:rStyle w:val="Hyperlink"/>
                <w:noProof/>
              </w:rPr>
              <w:t>APPLY ALGEBRA AND GEOMETRY</w:t>
            </w:r>
            <w:r>
              <w:rPr>
                <w:noProof/>
                <w:webHidden/>
              </w:rPr>
              <w:tab/>
            </w:r>
            <w:r>
              <w:rPr>
                <w:noProof/>
                <w:webHidden/>
              </w:rPr>
              <w:fldChar w:fldCharType="begin"/>
            </w:r>
            <w:r>
              <w:rPr>
                <w:noProof/>
                <w:webHidden/>
              </w:rPr>
              <w:instrText xml:space="preserve"> PAGEREF _Toc197173400 \h </w:instrText>
            </w:r>
            <w:r>
              <w:rPr>
                <w:noProof/>
                <w:webHidden/>
              </w:rPr>
            </w:r>
            <w:r>
              <w:rPr>
                <w:noProof/>
                <w:webHidden/>
              </w:rPr>
              <w:fldChar w:fldCharType="separate"/>
            </w:r>
            <w:r>
              <w:rPr>
                <w:noProof/>
                <w:webHidden/>
              </w:rPr>
              <w:t>136</w:t>
            </w:r>
            <w:r>
              <w:rPr>
                <w:noProof/>
                <w:webHidden/>
              </w:rPr>
              <w:fldChar w:fldCharType="end"/>
            </w:r>
          </w:hyperlink>
        </w:p>
        <w:p w14:paraId="4CEF1429" w14:textId="2334279B"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401" w:history="1">
            <w:r w:rsidRPr="000F0450">
              <w:rPr>
                <w:rStyle w:val="Hyperlink"/>
                <w:rFonts w:eastAsia="SimSun"/>
                <w:noProof/>
                <w:lang w:val="en-ZW"/>
              </w:rPr>
              <w:t>MODULE IV</w:t>
            </w:r>
            <w:r>
              <w:rPr>
                <w:noProof/>
                <w:webHidden/>
              </w:rPr>
              <w:tab/>
            </w:r>
            <w:r>
              <w:rPr>
                <w:noProof/>
                <w:webHidden/>
              </w:rPr>
              <w:fldChar w:fldCharType="begin"/>
            </w:r>
            <w:r>
              <w:rPr>
                <w:noProof/>
                <w:webHidden/>
              </w:rPr>
              <w:instrText xml:space="preserve"> PAGEREF _Toc197173401 \h </w:instrText>
            </w:r>
            <w:r>
              <w:rPr>
                <w:noProof/>
                <w:webHidden/>
              </w:rPr>
            </w:r>
            <w:r>
              <w:rPr>
                <w:noProof/>
                <w:webHidden/>
              </w:rPr>
              <w:fldChar w:fldCharType="separate"/>
            </w:r>
            <w:r>
              <w:rPr>
                <w:noProof/>
                <w:webHidden/>
              </w:rPr>
              <w:t>156</w:t>
            </w:r>
            <w:r>
              <w:rPr>
                <w:noProof/>
                <w:webHidden/>
              </w:rPr>
              <w:fldChar w:fldCharType="end"/>
            </w:r>
          </w:hyperlink>
        </w:p>
        <w:p w14:paraId="0AE55120" w14:textId="6D0FC4B3"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2" w:history="1">
            <w:r w:rsidRPr="000F0450">
              <w:rPr>
                <w:rStyle w:val="Hyperlink"/>
                <w:noProof/>
              </w:rPr>
              <w:t>ENTREPRENEURIAL SKILLS</w:t>
            </w:r>
            <w:r>
              <w:rPr>
                <w:noProof/>
                <w:webHidden/>
              </w:rPr>
              <w:tab/>
            </w:r>
            <w:r>
              <w:rPr>
                <w:noProof/>
                <w:webHidden/>
              </w:rPr>
              <w:fldChar w:fldCharType="begin"/>
            </w:r>
            <w:r>
              <w:rPr>
                <w:noProof/>
                <w:webHidden/>
              </w:rPr>
              <w:instrText xml:space="preserve"> PAGEREF _Toc197173402 \h </w:instrText>
            </w:r>
            <w:r>
              <w:rPr>
                <w:noProof/>
                <w:webHidden/>
              </w:rPr>
            </w:r>
            <w:r>
              <w:rPr>
                <w:noProof/>
                <w:webHidden/>
              </w:rPr>
              <w:fldChar w:fldCharType="separate"/>
            </w:r>
            <w:r>
              <w:rPr>
                <w:noProof/>
                <w:webHidden/>
              </w:rPr>
              <w:t>157</w:t>
            </w:r>
            <w:r>
              <w:rPr>
                <w:noProof/>
                <w:webHidden/>
              </w:rPr>
              <w:fldChar w:fldCharType="end"/>
            </w:r>
          </w:hyperlink>
        </w:p>
        <w:p w14:paraId="1A65DF24" w14:textId="1A782526"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3" w:history="1">
            <w:r w:rsidRPr="000F0450">
              <w:rPr>
                <w:rStyle w:val="Hyperlink"/>
                <w:noProof/>
                <w:lang w:val="en-ZA"/>
              </w:rPr>
              <w:t>MATERIAL TESTING II</w:t>
            </w:r>
            <w:r>
              <w:rPr>
                <w:noProof/>
                <w:webHidden/>
              </w:rPr>
              <w:tab/>
            </w:r>
            <w:r>
              <w:rPr>
                <w:noProof/>
                <w:webHidden/>
              </w:rPr>
              <w:fldChar w:fldCharType="begin"/>
            </w:r>
            <w:r>
              <w:rPr>
                <w:noProof/>
                <w:webHidden/>
              </w:rPr>
              <w:instrText xml:space="preserve"> PAGEREF _Toc197173403 \h </w:instrText>
            </w:r>
            <w:r>
              <w:rPr>
                <w:noProof/>
                <w:webHidden/>
              </w:rPr>
            </w:r>
            <w:r>
              <w:rPr>
                <w:noProof/>
                <w:webHidden/>
              </w:rPr>
              <w:fldChar w:fldCharType="separate"/>
            </w:r>
            <w:r>
              <w:rPr>
                <w:noProof/>
                <w:webHidden/>
              </w:rPr>
              <w:t>162</w:t>
            </w:r>
            <w:r>
              <w:rPr>
                <w:noProof/>
                <w:webHidden/>
              </w:rPr>
              <w:fldChar w:fldCharType="end"/>
            </w:r>
          </w:hyperlink>
        </w:p>
        <w:p w14:paraId="512E297D" w14:textId="5AE43223"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4" w:history="1">
            <w:r w:rsidRPr="000F0450">
              <w:rPr>
                <w:rStyle w:val="Hyperlink"/>
                <w:noProof/>
              </w:rPr>
              <w:t>ROAD CONSTRUCTION WORKS II</w:t>
            </w:r>
            <w:r>
              <w:rPr>
                <w:noProof/>
                <w:webHidden/>
              </w:rPr>
              <w:tab/>
            </w:r>
            <w:r>
              <w:rPr>
                <w:noProof/>
                <w:webHidden/>
              </w:rPr>
              <w:fldChar w:fldCharType="begin"/>
            </w:r>
            <w:r>
              <w:rPr>
                <w:noProof/>
                <w:webHidden/>
              </w:rPr>
              <w:instrText xml:space="preserve"> PAGEREF _Toc197173404 \h </w:instrText>
            </w:r>
            <w:r>
              <w:rPr>
                <w:noProof/>
                <w:webHidden/>
              </w:rPr>
            </w:r>
            <w:r>
              <w:rPr>
                <w:noProof/>
                <w:webHidden/>
              </w:rPr>
              <w:fldChar w:fldCharType="separate"/>
            </w:r>
            <w:r>
              <w:rPr>
                <w:noProof/>
                <w:webHidden/>
              </w:rPr>
              <w:t>166</w:t>
            </w:r>
            <w:r>
              <w:rPr>
                <w:noProof/>
                <w:webHidden/>
              </w:rPr>
              <w:fldChar w:fldCharType="end"/>
            </w:r>
          </w:hyperlink>
        </w:p>
        <w:p w14:paraId="72FA9033" w14:textId="10E06901"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5" w:history="1">
            <w:r w:rsidRPr="000F0450">
              <w:rPr>
                <w:rStyle w:val="Hyperlink"/>
                <w:noProof/>
                <w:lang w:val="en-ZW"/>
              </w:rPr>
              <w:t>STRUCTURAL ANALYSIS PRINCIPLES II</w:t>
            </w:r>
            <w:r>
              <w:rPr>
                <w:noProof/>
                <w:webHidden/>
              </w:rPr>
              <w:tab/>
            </w:r>
            <w:r>
              <w:rPr>
                <w:noProof/>
                <w:webHidden/>
              </w:rPr>
              <w:fldChar w:fldCharType="begin"/>
            </w:r>
            <w:r>
              <w:rPr>
                <w:noProof/>
                <w:webHidden/>
              </w:rPr>
              <w:instrText xml:space="preserve"> PAGEREF _Toc197173405 \h </w:instrText>
            </w:r>
            <w:r>
              <w:rPr>
                <w:noProof/>
                <w:webHidden/>
              </w:rPr>
            </w:r>
            <w:r>
              <w:rPr>
                <w:noProof/>
                <w:webHidden/>
              </w:rPr>
              <w:fldChar w:fldCharType="separate"/>
            </w:r>
            <w:r>
              <w:rPr>
                <w:noProof/>
                <w:webHidden/>
              </w:rPr>
              <w:t>177</w:t>
            </w:r>
            <w:r>
              <w:rPr>
                <w:noProof/>
                <w:webHidden/>
              </w:rPr>
              <w:fldChar w:fldCharType="end"/>
            </w:r>
          </w:hyperlink>
        </w:p>
        <w:p w14:paraId="117AF508" w14:textId="6B433835"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6" w:history="1">
            <w:r w:rsidRPr="000F0450">
              <w:rPr>
                <w:rStyle w:val="Hyperlink"/>
                <w:noProof/>
              </w:rPr>
              <w:t>ENGINEERING SURVEY II</w:t>
            </w:r>
            <w:r>
              <w:rPr>
                <w:noProof/>
                <w:webHidden/>
              </w:rPr>
              <w:tab/>
            </w:r>
            <w:r>
              <w:rPr>
                <w:noProof/>
                <w:webHidden/>
              </w:rPr>
              <w:fldChar w:fldCharType="begin"/>
            </w:r>
            <w:r>
              <w:rPr>
                <w:noProof/>
                <w:webHidden/>
              </w:rPr>
              <w:instrText xml:space="preserve"> PAGEREF _Toc197173406 \h </w:instrText>
            </w:r>
            <w:r>
              <w:rPr>
                <w:noProof/>
                <w:webHidden/>
              </w:rPr>
            </w:r>
            <w:r>
              <w:rPr>
                <w:noProof/>
                <w:webHidden/>
              </w:rPr>
              <w:fldChar w:fldCharType="separate"/>
            </w:r>
            <w:r>
              <w:rPr>
                <w:noProof/>
                <w:webHidden/>
              </w:rPr>
              <w:t>182</w:t>
            </w:r>
            <w:r>
              <w:rPr>
                <w:noProof/>
                <w:webHidden/>
              </w:rPr>
              <w:fldChar w:fldCharType="end"/>
            </w:r>
          </w:hyperlink>
        </w:p>
        <w:p w14:paraId="3516FB2A" w14:textId="063E4523"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7" w:history="1">
            <w:r w:rsidRPr="000F0450">
              <w:rPr>
                <w:rStyle w:val="Hyperlink"/>
                <w:noProof/>
              </w:rPr>
              <w:t>TRIGONOMETRY AND COMPLEX NUMBERS</w:t>
            </w:r>
            <w:r>
              <w:rPr>
                <w:noProof/>
                <w:webHidden/>
              </w:rPr>
              <w:tab/>
            </w:r>
            <w:r>
              <w:rPr>
                <w:noProof/>
                <w:webHidden/>
              </w:rPr>
              <w:fldChar w:fldCharType="begin"/>
            </w:r>
            <w:r>
              <w:rPr>
                <w:noProof/>
                <w:webHidden/>
              </w:rPr>
              <w:instrText xml:space="preserve"> PAGEREF _Toc197173407 \h </w:instrText>
            </w:r>
            <w:r>
              <w:rPr>
                <w:noProof/>
                <w:webHidden/>
              </w:rPr>
            </w:r>
            <w:r>
              <w:rPr>
                <w:noProof/>
                <w:webHidden/>
              </w:rPr>
              <w:fldChar w:fldCharType="separate"/>
            </w:r>
            <w:r>
              <w:rPr>
                <w:noProof/>
                <w:webHidden/>
              </w:rPr>
              <w:t>186</w:t>
            </w:r>
            <w:r>
              <w:rPr>
                <w:noProof/>
                <w:webHidden/>
              </w:rPr>
              <w:fldChar w:fldCharType="end"/>
            </w:r>
          </w:hyperlink>
        </w:p>
        <w:p w14:paraId="4DAE4A22" w14:textId="16FEE2F7"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408" w:history="1">
            <w:r w:rsidRPr="000F0450">
              <w:rPr>
                <w:rStyle w:val="Hyperlink"/>
                <w:rFonts w:eastAsia="SimSun"/>
                <w:noProof/>
                <w:lang w:eastAsia="en-GB"/>
              </w:rPr>
              <w:t>MODULE V</w:t>
            </w:r>
            <w:r>
              <w:rPr>
                <w:noProof/>
                <w:webHidden/>
              </w:rPr>
              <w:tab/>
            </w:r>
            <w:r>
              <w:rPr>
                <w:noProof/>
                <w:webHidden/>
              </w:rPr>
              <w:fldChar w:fldCharType="begin"/>
            </w:r>
            <w:r>
              <w:rPr>
                <w:noProof/>
                <w:webHidden/>
              </w:rPr>
              <w:instrText xml:space="preserve"> PAGEREF _Toc197173408 \h </w:instrText>
            </w:r>
            <w:r>
              <w:rPr>
                <w:noProof/>
                <w:webHidden/>
              </w:rPr>
            </w:r>
            <w:r>
              <w:rPr>
                <w:noProof/>
                <w:webHidden/>
              </w:rPr>
              <w:fldChar w:fldCharType="separate"/>
            </w:r>
            <w:r>
              <w:rPr>
                <w:noProof/>
                <w:webHidden/>
              </w:rPr>
              <w:t>191</w:t>
            </w:r>
            <w:r>
              <w:rPr>
                <w:noProof/>
                <w:webHidden/>
              </w:rPr>
              <w:fldChar w:fldCharType="end"/>
            </w:r>
          </w:hyperlink>
        </w:p>
        <w:p w14:paraId="325EC5F5" w14:textId="0E45DB7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09" w:history="1">
            <w:r w:rsidRPr="000F0450">
              <w:rPr>
                <w:rStyle w:val="Hyperlink"/>
                <w:noProof/>
                <w:lang w:val="en-ZW"/>
              </w:rPr>
              <w:t>STRUCTURAL ANALYSIS PRINCIPLES III</w:t>
            </w:r>
            <w:r>
              <w:rPr>
                <w:noProof/>
                <w:webHidden/>
              </w:rPr>
              <w:tab/>
            </w:r>
            <w:r>
              <w:rPr>
                <w:noProof/>
                <w:webHidden/>
              </w:rPr>
              <w:fldChar w:fldCharType="begin"/>
            </w:r>
            <w:r>
              <w:rPr>
                <w:noProof/>
                <w:webHidden/>
              </w:rPr>
              <w:instrText xml:space="preserve"> PAGEREF _Toc197173409 \h </w:instrText>
            </w:r>
            <w:r>
              <w:rPr>
                <w:noProof/>
                <w:webHidden/>
              </w:rPr>
            </w:r>
            <w:r>
              <w:rPr>
                <w:noProof/>
                <w:webHidden/>
              </w:rPr>
              <w:fldChar w:fldCharType="separate"/>
            </w:r>
            <w:r>
              <w:rPr>
                <w:noProof/>
                <w:webHidden/>
              </w:rPr>
              <w:t>191</w:t>
            </w:r>
            <w:r>
              <w:rPr>
                <w:noProof/>
                <w:webHidden/>
              </w:rPr>
              <w:fldChar w:fldCharType="end"/>
            </w:r>
          </w:hyperlink>
        </w:p>
        <w:p w14:paraId="78DD060B" w14:textId="311A7CD1"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0" w:history="1">
            <w:r w:rsidRPr="000F0450">
              <w:rPr>
                <w:rStyle w:val="Hyperlink"/>
                <w:noProof/>
              </w:rPr>
              <w:t>ROAD STRUCTURES I</w:t>
            </w:r>
            <w:r>
              <w:rPr>
                <w:noProof/>
                <w:webHidden/>
              </w:rPr>
              <w:tab/>
            </w:r>
            <w:r>
              <w:rPr>
                <w:noProof/>
                <w:webHidden/>
              </w:rPr>
              <w:fldChar w:fldCharType="begin"/>
            </w:r>
            <w:r>
              <w:rPr>
                <w:noProof/>
                <w:webHidden/>
              </w:rPr>
              <w:instrText xml:space="preserve"> PAGEREF _Toc197173410 \h </w:instrText>
            </w:r>
            <w:r>
              <w:rPr>
                <w:noProof/>
                <w:webHidden/>
              </w:rPr>
            </w:r>
            <w:r>
              <w:rPr>
                <w:noProof/>
                <w:webHidden/>
              </w:rPr>
              <w:fldChar w:fldCharType="separate"/>
            </w:r>
            <w:r>
              <w:rPr>
                <w:noProof/>
                <w:webHidden/>
              </w:rPr>
              <w:t>194</w:t>
            </w:r>
            <w:r>
              <w:rPr>
                <w:noProof/>
                <w:webHidden/>
              </w:rPr>
              <w:fldChar w:fldCharType="end"/>
            </w:r>
          </w:hyperlink>
        </w:p>
        <w:p w14:paraId="523DBD1F" w14:textId="1B8C25B4"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1" w:history="1">
            <w:r w:rsidRPr="000F0450">
              <w:rPr>
                <w:rStyle w:val="Hyperlink"/>
                <w:noProof/>
              </w:rPr>
              <w:t>TRAFFIC SURVEY PERFORMANCE</w:t>
            </w:r>
            <w:r>
              <w:rPr>
                <w:noProof/>
                <w:webHidden/>
              </w:rPr>
              <w:tab/>
            </w:r>
            <w:r>
              <w:rPr>
                <w:noProof/>
                <w:webHidden/>
              </w:rPr>
              <w:fldChar w:fldCharType="begin"/>
            </w:r>
            <w:r>
              <w:rPr>
                <w:noProof/>
                <w:webHidden/>
              </w:rPr>
              <w:instrText xml:space="preserve"> PAGEREF _Toc197173411 \h </w:instrText>
            </w:r>
            <w:r>
              <w:rPr>
                <w:noProof/>
                <w:webHidden/>
              </w:rPr>
            </w:r>
            <w:r>
              <w:rPr>
                <w:noProof/>
                <w:webHidden/>
              </w:rPr>
              <w:fldChar w:fldCharType="separate"/>
            </w:r>
            <w:r>
              <w:rPr>
                <w:noProof/>
                <w:webHidden/>
              </w:rPr>
              <w:t>200</w:t>
            </w:r>
            <w:r>
              <w:rPr>
                <w:noProof/>
                <w:webHidden/>
              </w:rPr>
              <w:fldChar w:fldCharType="end"/>
            </w:r>
          </w:hyperlink>
        </w:p>
        <w:p w14:paraId="258D221C" w14:textId="06911CD4"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2" w:history="1">
            <w:r w:rsidRPr="000F0450">
              <w:rPr>
                <w:rStyle w:val="Hyperlink"/>
                <w:noProof/>
              </w:rPr>
              <w:t>CALCULUS AND DIFFERENTIAL METHODS</w:t>
            </w:r>
            <w:r>
              <w:rPr>
                <w:noProof/>
                <w:webHidden/>
              </w:rPr>
              <w:tab/>
            </w:r>
            <w:r>
              <w:rPr>
                <w:noProof/>
                <w:webHidden/>
              </w:rPr>
              <w:fldChar w:fldCharType="begin"/>
            </w:r>
            <w:r>
              <w:rPr>
                <w:noProof/>
                <w:webHidden/>
              </w:rPr>
              <w:instrText xml:space="preserve"> PAGEREF _Toc197173412 \h </w:instrText>
            </w:r>
            <w:r>
              <w:rPr>
                <w:noProof/>
                <w:webHidden/>
              </w:rPr>
            </w:r>
            <w:r>
              <w:rPr>
                <w:noProof/>
                <w:webHidden/>
              </w:rPr>
              <w:fldChar w:fldCharType="separate"/>
            </w:r>
            <w:r>
              <w:rPr>
                <w:noProof/>
                <w:webHidden/>
              </w:rPr>
              <w:t>205</w:t>
            </w:r>
            <w:r>
              <w:rPr>
                <w:noProof/>
                <w:webHidden/>
              </w:rPr>
              <w:fldChar w:fldCharType="end"/>
            </w:r>
          </w:hyperlink>
        </w:p>
        <w:p w14:paraId="32624977" w14:textId="5761E5F8"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413" w:history="1">
            <w:r w:rsidRPr="000F0450">
              <w:rPr>
                <w:rStyle w:val="Hyperlink"/>
                <w:noProof/>
                <w:lang w:val="en-ZA"/>
              </w:rPr>
              <w:t>MODULE VI</w:t>
            </w:r>
            <w:r>
              <w:rPr>
                <w:noProof/>
                <w:webHidden/>
              </w:rPr>
              <w:tab/>
            </w:r>
            <w:r>
              <w:rPr>
                <w:noProof/>
                <w:webHidden/>
              </w:rPr>
              <w:fldChar w:fldCharType="begin"/>
            </w:r>
            <w:r>
              <w:rPr>
                <w:noProof/>
                <w:webHidden/>
              </w:rPr>
              <w:instrText xml:space="preserve"> PAGEREF _Toc197173413 \h </w:instrText>
            </w:r>
            <w:r>
              <w:rPr>
                <w:noProof/>
                <w:webHidden/>
              </w:rPr>
            </w:r>
            <w:r>
              <w:rPr>
                <w:noProof/>
                <w:webHidden/>
              </w:rPr>
              <w:fldChar w:fldCharType="separate"/>
            </w:r>
            <w:r>
              <w:rPr>
                <w:noProof/>
                <w:webHidden/>
              </w:rPr>
              <w:t>209</w:t>
            </w:r>
            <w:r>
              <w:rPr>
                <w:noProof/>
                <w:webHidden/>
              </w:rPr>
              <w:fldChar w:fldCharType="end"/>
            </w:r>
          </w:hyperlink>
        </w:p>
        <w:p w14:paraId="7FA92408" w14:textId="4FA8BF4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4" w:history="1">
            <w:r w:rsidRPr="000F0450">
              <w:rPr>
                <w:rStyle w:val="Hyperlink"/>
                <w:noProof/>
              </w:rPr>
              <w:t>MEASUREMENTS, ESTIMATION AND COSTING PRINCIPLES II</w:t>
            </w:r>
            <w:r>
              <w:rPr>
                <w:noProof/>
                <w:webHidden/>
              </w:rPr>
              <w:tab/>
            </w:r>
            <w:r>
              <w:rPr>
                <w:noProof/>
                <w:webHidden/>
              </w:rPr>
              <w:fldChar w:fldCharType="begin"/>
            </w:r>
            <w:r>
              <w:rPr>
                <w:noProof/>
                <w:webHidden/>
              </w:rPr>
              <w:instrText xml:space="preserve"> PAGEREF _Toc197173414 \h </w:instrText>
            </w:r>
            <w:r>
              <w:rPr>
                <w:noProof/>
                <w:webHidden/>
              </w:rPr>
            </w:r>
            <w:r>
              <w:rPr>
                <w:noProof/>
                <w:webHidden/>
              </w:rPr>
              <w:fldChar w:fldCharType="separate"/>
            </w:r>
            <w:r>
              <w:rPr>
                <w:noProof/>
                <w:webHidden/>
              </w:rPr>
              <w:t>210</w:t>
            </w:r>
            <w:r>
              <w:rPr>
                <w:noProof/>
                <w:webHidden/>
              </w:rPr>
              <w:fldChar w:fldCharType="end"/>
            </w:r>
          </w:hyperlink>
        </w:p>
        <w:p w14:paraId="16D843E4" w14:textId="0111379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5" w:history="1">
            <w:r w:rsidRPr="000F0450">
              <w:rPr>
                <w:rStyle w:val="Hyperlink"/>
                <w:noProof/>
              </w:rPr>
              <w:t>ROAD STRUCTURES DESIGN II</w:t>
            </w:r>
            <w:r>
              <w:rPr>
                <w:noProof/>
                <w:webHidden/>
              </w:rPr>
              <w:tab/>
            </w:r>
            <w:r>
              <w:rPr>
                <w:noProof/>
                <w:webHidden/>
              </w:rPr>
              <w:fldChar w:fldCharType="begin"/>
            </w:r>
            <w:r>
              <w:rPr>
                <w:noProof/>
                <w:webHidden/>
              </w:rPr>
              <w:instrText xml:space="preserve"> PAGEREF _Toc197173415 \h </w:instrText>
            </w:r>
            <w:r>
              <w:rPr>
                <w:noProof/>
                <w:webHidden/>
              </w:rPr>
            </w:r>
            <w:r>
              <w:rPr>
                <w:noProof/>
                <w:webHidden/>
              </w:rPr>
              <w:fldChar w:fldCharType="separate"/>
            </w:r>
            <w:r>
              <w:rPr>
                <w:noProof/>
                <w:webHidden/>
              </w:rPr>
              <w:t>216</w:t>
            </w:r>
            <w:r>
              <w:rPr>
                <w:noProof/>
                <w:webHidden/>
              </w:rPr>
              <w:fldChar w:fldCharType="end"/>
            </w:r>
          </w:hyperlink>
        </w:p>
        <w:p w14:paraId="01B13469" w14:textId="62A7481E"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6" w:history="1">
            <w:r w:rsidRPr="000F0450">
              <w:rPr>
                <w:rStyle w:val="Hyperlink"/>
                <w:noProof/>
                <w:lang w:val="en-ZW"/>
              </w:rPr>
              <w:t>HIGHWAY ENGINEERING STRUCTURES DESIGN I</w:t>
            </w:r>
            <w:r>
              <w:rPr>
                <w:noProof/>
                <w:webHidden/>
              </w:rPr>
              <w:tab/>
            </w:r>
            <w:r>
              <w:rPr>
                <w:noProof/>
                <w:webHidden/>
              </w:rPr>
              <w:fldChar w:fldCharType="begin"/>
            </w:r>
            <w:r>
              <w:rPr>
                <w:noProof/>
                <w:webHidden/>
              </w:rPr>
              <w:instrText xml:space="preserve"> PAGEREF _Toc197173416 \h </w:instrText>
            </w:r>
            <w:r>
              <w:rPr>
                <w:noProof/>
                <w:webHidden/>
              </w:rPr>
            </w:r>
            <w:r>
              <w:rPr>
                <w:noProof/>
                <w:webHidden/>
              </w:rPr>
              <w:fldChar w:fldCharType="separate"/>
            </w:r>
            <w:r>
              <w:rPr>
                <w:noProof/>
                <w:webHidden/>
              </w:rPr>
              <w:t>221</w:t>
            </w:r>
            <w:r>
              <w:rPr>
                <w:noProof/>
                <w:webHidden/>
              </w:rPr>
              <w:fldChar w:fldCharType="end"/>
            </w:r>
          </w:hyperlink>
        </w:p>
        <w:p w14:paraId="06344490" w14:textId="59D350A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7" w:history="1">
            <w:r w:rsidRPr="000F0450">
              <w:rPr>
                <w:rStyle w:val="Hyperlink"/>
                <w:noProof/>
              </w:rPr>
              <w:t>HYDRAULIC PRINCIPLES</w:t>
            </w:r>
            <w:r>
              <w:rPr>
                <w:noProof/>
                <w:webHidden/>
              </w:rPr>
              <w:tab/>
            </w:r>
            <w:r>
              <w:rPr>
                <w:noProof/>
                <w:webHidden/>
              </w:rPr>
              <w:fldChar w:fldCharType="begin"/>
            </w:r>
            <w:r>
              <w:rPr>
                <w:noProof/>
                <w:webHidden/>
              </w:rPr>
              <w:instrText xml:space="preserve"> PAGEREF _Toc197173417 \h </w:instrText>
            </w:r>
            <w:r>
              <w:rPr>
                <w:noProof/>
                <w:webHidden/>
              </w:rPr>
            </w:r>
            <w:r>
              <w:rPr>
                <w:noProof/>
                <w:webHidden/>
              </w:rPr>
              <w:fldChar w:fldCharType="separate"/>
            </w:r>
            <w:r>
              <w:rPr>
                <w:noProof/>
                <w:webHidden/>
              </w:rPr>
              <w:t>225</w:t>
            </w:r>
            <w:r>
              <w:rPr>
                <w:noProof/>
                <w:webHidden/>
              </w:rPr>
              <w:fldChar w:fldCharType="end"/>
            </w:r>
          </w:hyperlink>
        </w:p>
        <w:p w14:paraId="1E37066F" w14:textId="5D014F9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8" w:history="1">
            <w:r w:rsidRPr="000F0450">
              <w:rPr>
                <w:rStyle w:val="Hyperlink"/>
                <w:noProof/>
                <w:lang w:val="en-ZW"/>
              </w:rPr>
              <w:t>CIVIL ENGINEERING DRAWINGS I</w:t>
            </w:r>
            <w:r>
              <w:rPr>
                <w:noProof/>
                <w:webHidden/>
              </w:rPr>
              <w:tab/>
            </w:r>
            <w:r>
              <w:rPr>
                <w:noProof/>
                <w:webHidden/>
              </w:rPr>
              <w:fldChar w:fldCharType="begin"/>
            </w:r>
            <w:r>
              <w:rPr>
                <w:noProof/>
                <w:webHidden/>
              </w:rPr>
              <w:instrText xml:space="preserve"> PAGEREF _Toc197173418 \h </w:instrText>
            </w:r>
            <w:r>
              <w:rPr>
                <w:noProof/>
                <w:webHidden/>
              </w:rPr>
            </w:r>
            <w:r>
              <w:rPr>
                <w:noProof/>
                <w:webHidden/>
              </w:rPr>
              <w:fldChar w:fldCharType="separate"/>
            </w:r>
            <w:r>
              <w:rPr>
                <w:noProof/>
                <w:webHidden/>
              </w:rPr>
              <w:t>233</w:t>
            </w:r>
            <w:r>
              <w:rPr>
                <w:noProof/>
                <w:webHidden/>
              </w:rPr>
              <w:fldChar w:fldCharType="end"/>
            </w:r>
          </w:hyperlink>
        </w:p>
        <w:p w14:paraId="3FFE8AAF" w14:textId="05DA906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19" w:history="1">
            <w:r w:rsidRPr="000F0450">
              <w:rPr>
                <w:rStyle w:val="Hyperlink"/>
                <w:noProof/>
              </w:rPr>
              <w:t>RESEARCH PROJECT I</w:t>
            </w:r>
            <w:r>
              <w:rPr>
                <w:noProof/>
                <w:webHidden/>
              </w:rPr>
              <w:tab/>
            </w:r>
            <w:r>
              <w:rPr>
                <w:noProof/>
                <w:webHidden/>
              </w:rPr>
              <w:fldChar w:fldCharType="begin"/>
            </w:r>
            <w:r>
              <w:rPr>
                <w:noProof/>
                <w:webHidden/>
              </w:rPr>
              <w:instrText xml:space="preserve"> PAGEREF _Toc197173419 \h </w:instrText>
            </w:r>
            <w:r>
              <w:rPr>
                <w:noProof/>
                <w:webHidden/>
              </w:rPr>
            </w:r>
            <w:r>
              <w:rPr>
                <w:noProof/>
                <w:webHidden/>
              </w:rPr>
              <w:fldChar w:fldCharType="separate"/>
            </w:r>
            <w:r>
              <w:rPr>
                <w:noProof/>
                <w:webHidden/>
              </w:rPr>
              <w:t>239</w:t>
            </w:r>
            <w:r>
              <w:rPr>
                <w:noProof/>
                <w:webHidden/>
              </w:rPr>
              <w:fldChar w:fldCharType="end"/>
            </w:r>
          </w:hyperlink>
        </w:p>
        <w:p w14:paraId="231B3946" w14:textId="759BD20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20" w:history="1">
            <w:r w:rsidRPr="000F0450">
              <w:rPr>
                <w:rStyle w:val="Hyperlink"/>
                <w:noProof/>
              </w:rPr>
              <w:t>VECTORS, MATRICES AND DATA ANALYSIS</w:t>
            </w:r>
            <w:r>
              <w:rPr>
                <w:noProof/>
                <w:webHidden/>
              </w:rPr>
              <w:tab/>
            </w:r>
            <w:r>
              <w:rPr>
                <w:noProof/>
                <w:webHidden/>
              </w:rPr>
              <w:fldChar w:fldCharType="begin"/>
            </w:r>
            <w:r>
              <w:rPr>
                <w:noProof/>
                <w:webHidden/>
              </w:rPr>
              <w:instrText xml:space="preserve"> PAGEREF _Toc197173420 \h </w:instrText>
            </w:r>
            <w:r>
              <w:rPr>
                <w:noProof/>
                <w:webHidden/>
              </w:rPr>
            </w:r>
            <w:r>
              <w:rPr>
                <w:noProof/>
                <w:webHidden/>
              </w:rPr>
              <w:fldChar w:fldCharType="separate"/>
            </w:r>
            <w:r>
              <w:rPr>
                <w:noProof/>
                <w:webHidden/>
              </w:rPr>
              <w:t>242</w:t>
            </w:r>
            <w:r>
              <w:rPr>
                <w:noProof/>
                <w:webHidden/>
              </w:rPr>
              <w:fldChar w:fldCharType="end"/>
            </w:r>
          </w:hyperlink>
        </w:p>
        <w:p w14:paraId="6670FE8E" w14:textId="04C3EEFB" w:rsidR="00F62BE1" w:rsidRDefault="00F62BE1">
          <w:pPr>
            <w:pStyle w:val="TOC1"/>
            <w:tabs>
              <w:tab w:val="right" w:leader="dot" w:pos="9350"/>
            </w:tabs>
            <w:rPr>
              <w:rFonts w:asciiTheme="minorHAnsi" w:eastAsiaTheme="minorEastAsia" w:hAnsiTheme="minorHAnsi"/>
              <w:noProof/>
              <w:kern w:val="2"/>
              <w:szCs w:val="24"/>
              <w:lang w:val="en-IN" w:eastAsia="en-IN"/>
              <w14:ligatures w14:val="standardContextual"/>
            </w:rPr>
          </w:pPr>
          <w:hyperlink w:anchor="_Toc197173421" w:history="1">
            <w:r w:rsidRPr="000F0450">
              <w:rPr>
                <w:rStyle w:val="Hyperlink"/>
                <w:noProof/>
              </w:rPr>
              <w:t>MODULE VII</w:t>
            </w:r>
            <w:r>
              <w:rPr>
                <w:noProof/>
                <w:webHidden/>
              </w:rPr>
              <w:tab/>
            </w:r>
            <w:r>
              <w:rPr>
                <w:noProof/>
                <w:webHidden/>
              </w:rPr>
              <w:fldChar w:fldCharType="begin"/>
            </w:r>
            <w:r>
              <w:rPr>
                <w:noProof/>
                <w:webHidden/>
              </w:rPr>
              <w:instrText xml:space="preserve"> PAGEREF _Toc197173421 \h </w:instrText>
            </w:r>
            <w:r>
              <w:rPr>
                <w:noProof/>
                <w:webHidden/>
              </w:rPr>
            </w:r>
            <w:r>
              <w:rPr>
                <w:noProof/>
                <w:webHidden/>
              </w:rPr>
              <w:fldChar w:fldCharType="separate"/>
            </w:r>
            <w:r>
              <w:rPr>
                <w:noProof/>
                <w:webHidden/>
              </w:rPr>
              <w:t>245</w:t>
            </w:r>
            <w:r>
              <w:rPr>
                <w:noProof/>
                <w:webHidden/>
              </w:rPr>
              <w:fldChar w:fldCharType="end"/>
            </w:r>
          </w:hyperlink>
        </w:p>
        <w:p w14:paraId="17E27C68" w14:textId="4DC607F1"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22" w:history="1">
            <w:r w:rsidRPr="000F0450">
              <w:rPr>
                <w:rStyle w:val="Hyperlink"/>
                <w:noProof/>
              </w:rPr>
              <w:t>MEASUREMENTS, ESTIMATION AND COSTING PRINCIPLES III</w:t>
            </w:r>
            <w:r>
              <w:rPr>
                <w:noProof/>
                <w:webHidden/>
              </w:rPr>
              <w:tab/>
            </w:r>
            <w:r>
              <w:rPr>
                <w:noProof/>
                <w:webHidden/>
              </w:rPr>
              <w:fldChar w:fldCharType="begin"/>
            </w:r>
            <w:r>
              <w:rPr>
                <w:noProof/>
                <w:webHidden/>
              </w:rPr>
              <w:instrText xml:space="preserve"> PAGEREF _Toc197173422 \h </w:instrText>
            </w:r>
            <w:r>
              <w:rPr>
                <w:noProof/>
                <w:webHidden/>
              </w:rPr>
            </w:r>
            <w:r>
              <w:rPr>
                <w:noProof/>
                <w:webHidden/>
              </w:rPr>
              <w:fldChar w:fldCharType="separate"/>
            </w:r>
            <w:r>
              <w:rPr>
                <w:noProof/>
                <w:webHidden/>
              </w:rPr>
              <w:t>246</w:t>
            </w:r>
            <w:r>
              <w:rPr>
                <w:noProof/>
                <w:webHidden/>
              </w:rPr>
              <w:fldChar w:fldCharType="end"/>
            </w:r>
          </w:hyperlink>
        </w:p>
        <w:p w14:paraId="66CB6E0E" w14:textId="566E668E"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23" w:history="1">
            <w:r w:rsidRPr="000F0450">
              <w:rPr>
                <w:rStyle w:val="Hyperlink"/>
                <w:noProof/>
                <w:lang w:val="en-ZW"/>
              </w:rPr>
              <w:t>HIGHWAY ENGINEERING STRUCTURES DESIGN II</w:t>
            </w:r>
            <w:r>
              <w:rPr>
                <w:noProof/>
                <w:webHidden/>
              </w:rPr>
              <w:tab/>
            </w:r>
            <w:r>
              <w:rPr>
                <w:noProof/>
                <w:webHidden/>
              </w:rPr>
              <w:fldChar w:fldCharType="begin"/>
            </w:r>
            <w:r>
              <w:rPr>
                <w:noProof/>
                <w:webHidden/>
              </w:rPr>
              <w:instrText xml:space="preserve"> PAGEREF _Toc197173423 \h </w:instrText>
            </w:r>
            <w:r>
              <w:rPr>
                <w:noProof/>
                <w:webHidden/>
              </w:rPr>
            </w:r>
            <w:r>
              <w:rPr>
                <w:noProof/>
                <w:webHidden/>
              </w:rPr>
              <w:fldChar w:fldCharType="separate"/>
            </w:r>
            <w:r>
              <w:rPr>
                <w:noProof/>
                <w:webHidden/>
              </w:rPr>
              <w:t>254</w:t>
            </w:r>
            <w:r>
              <w:rPr>
                <w:noProof/>
                <w:webHidden/>
              </w:rPr>
              <w:fldChar w:fldCharType="end"/>
            </w:r>
          </w:hyperlink>
        </w:p>
        <w:p w14:paraId="254A0BD8" w14:textId="6B02CF32"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24" w:history="1">
            <w:r w:rsidRPr="000F0450">
              <w:rPr>
                <w:rStyle w:val="Hyperlink"/>
                <w:noProof/>
              </w:rPr>
              <w:t>HIGHWAY ENGINEERING PROJECTS SUPERVISION</w:t>
            </w:r>
            <w:r>
              <w:rPr>
                <w:noProof/>
                <w:webHidden/>
              </w:rPr>
              <w:tab/>
            </w:r>
            <w:r>
              <w:rPr>
                <w:noProof/>
                <w:webHidden/>
              </w:rPr>
              <w:fldChar w:fldCharType="begin"/>
            </w:r>
            <w:r>
              <w:rPr>
                <w:noProof/>
                <w:webHidden/>
              </w:rPr>
              <w:instrText xml:space="preserve"> PAGEREF _Toc197173424 \h </w:instrText>
            </w:r>
            <w:r>
              <w:rPr>
                <w:noProof/>
                <w:webHidden/>
              </w:rPr>
            </w:r>
            <w:r>
              <w:rPr>
                <w:noProof/>
                <w:webHidden/>
              </w:rPr>
              <w:fldChar w:fldCharType="separate"/>
            </w:r>
            <w:r>
              <w:rPr>
                <w:noProof/>
                <w:webHidden/>
              </w:rPr>
              <w:t>258</w:t>
            </w:r>
            <w:r>
              <w:rPr>
                <w:noProof/>
                <w:webHidden/>
              </w:rPr>
              <w:fldChar w:fldCharType="end"/>
            </w:r>
          </w:hyperlink>
        </w:p>
        <w:p w14:paraId="24B52181" w14:textId="6AF7C099" w:rsidR="00F62BE1" w:rsidRDefault="00F62BE1">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173425" w:history="1">
            <w:r w:rsidRPr="000F0450">
              <w:rPr>
                <w:rStyle w:val="Hyperlink"/>
                <w:noProof/>
              </w:rPr>
              <w:t>RESEARCH PROJECT II</w:t>
            </w:r>
            <w:r>
              <w:rPr>
                <w:noProof/>
                <w:webHidden/>
              </w:rPr>
              <w:tab/>
            </w:r>
            <w:r>
              <w:rPr>
                <w:noProof/>
                <w:webHidden/>
              </w:rPr>
              <w:fldChar w:fldCharType="begin"/>
            </w:r>
            <w:r>
              <w:rPr>
                <w:noProof/>
                <w:webHidden/>
              </w:rPr>
              <w:instrText xml:space="preserve"> PAGEREF _Toc197173425 \h </w:instrText>
            </w:r>
            <w:r>
              <w:rPr>
                <w:noProof/>
                <w:webHidden/>
              </w:rPr>
            </w:r>
            <w:r>
              <w:rPr>
                <w:noProof/>
                <w:webHidden/>
              </w:rPr>
              <w:fldChar w:fldCharType="separate"/>
            </w:r>
            <w:r>
              <w:rPr>
                <w:noProof/>
                <w:webHidden/>
              </w:rPr>
              <w:t>275</w:t>
            </w:r>
            <w:r>
              <w:rPr>
                <w:noProof/>
                <w:webHidden/>
              </w:rPr>
              <w:fldChar w:fldCharType="end"/>
            </w:r>
          </w:hyperlink>
        </w:p>
        <w:p w14:paraId="2A59895B" w14:textId="53D32901" w:rsidR="000E1BDF" w:rsidRPr="00725E27" w:rsidRDefault="000E1BDF">
          <w:pPr>
            <w:rPr>
              <w:rFonts w:cs="Times New Roman"/>
              <w:szCs w:val="24"/>
            </w:rPr>
          </w:pPr>
          <w:r w:rsidRPr="00725E27">
            <w:rPr>
              <w:rFonts w:cs="Times New Roman"/>
              <w:b/>
              <w:bCs/>
              <w:noProof/>
              <w:szCs w:val="24"/>
            </w:rPr>
            <w:fldChar w:fldCharType="end"/>
          </w:r>
        </w:p>
      </w:sdtContent>
    </w:sdt>
    <w:p w14:paraId="47F743FF" w14:textId="77777777" w:rsidR="008D0510" w:rsidRPr="00725E27" w:rsidRDefault="008D0510" w:rsidP="008D0510">
      <w:pPr>
        <w:spacing w:after="16"/>
        <w:rPr>
          <w:rFonts w:cs="Times New Roman"/>
          <w:szCs w:val="24"/>
        </w:rPr>
      </w:pPr>
      <w:r w:rsidRPr="00725E27">
        <w:rPr>
          <w:rFonts w:cs="Times New Roman"/>
          <w:szCs w:val="24"/>
        </w:rPr>
        <w:t xml:space="preserve"> </w:t>
      </w:r>
    </w:p>
    <w:p w14:paraId="73F8629A" w14:textId="77777777" w:rsidR="008D0510" w:rsidRPr="00725E27" w:rsidRDefault="008D0510" w:rsidP="008D0510">
      <w:pPr>
        <w:rPr>
          <w:rFonts w:cs="Times New Roman"/>
          <w:szCs w:val="24"/>
        </w:rPr>
      </w:pPr>
    </w:p>
    <w:p w14:paraId="1AEBAD67" w14:textId="77777777" w:rsidR="008D0510" w:rsidRPr="00725E27" w:rsidRDefault="008D0510" w:rsidP="008D0510">
      <w:pPr>
        <w:rPr>
          <w:rFonts w:cs="Times New Roman"/>
          <w:szCs w:val="24"/>
        </w:rPr>
      </w:pPr>
    </w:p>
    <w:p w14:paraId="5E67FAD8" w14:textId="77777777" w:rsidR="008D0510" w:rsidRPr="00725E27" w:rsidRDefault="008D0510" w:rsidP="008D0510">
      <w:pPr>
        <w:rPr>
          <w:rFonts w:cs="Times New Roman"/>
          <w:szCs w:val="24"/>
        </w:rPr>
      </w:pPr>
      <w:r w:rsidRPr="00725E27">
        <w:rPr>
          <w:rFonts w:cs="Times New Roman"/>
          <w:szCs w:val="24"/>
        </w:rPr>
        <w:br w:type="page"/>
      </w:r>
    </w:p>
    <w:p w14:paraId="560F13AC" w14:textId="77777777" w:rsidR="008D0510" w:rsidRPr="00725E27" w:rsidRDefault="008D0510" w:rsidP="005A1A46">
      <w:pPr>
        <w:pStyle w:val="Heading1"/>
        <w:rPr>
          <w:bCs/>
          <w:color w:val="auto"/>
        </w:rPr>
      </w:pPr>
      <w:bookmarkStart w:id="17" w:name="_Toc178770229"/>
      <w:bookmarkStart w:id="18" w:name="_Toc194755656"/>
      <w:bookmarkStart w:id="19" w:name="_Toc197173378"/>
      <w:r w:rsidRPr="00725E27">
        <w:rPr>
          <w:color w:val="auto"/>
        </w:rPr>
        <w:lastRenderedPageBreak/>
        <w:t>ABBREVIATIONS AND ACRONYMS</w:t>
      </w:r>
      <w:bookmarkEnd w:id="17"/>
      <w:bookmarkEnd w:id="18"/>
      <w:bookmarkEnd w:id="19"/>
    </w:p>
    <w:p w14:paraId="1B729A35" w14:textId="77777777" w:rsidR="000E1BDF" w:rsidRPr="00725E27" w:rsidRDefault="000E1BDF" w:rsidP="000E1BDF">
      <w:pPr>
        <w:spacing w:after="0" w:line="360" w:lineRule="auto"/>
        <w:rPr>
          <w:rFonts w:cs="Times New Roman"/>
          <w:szCs w:val="24"/>
        </w:rPr>
      </w:pPr>
      <w:r w:rsidRPr="00725E27">
        <w:rPr>
          <w:rFonts w:cs="Times New Roman"/>
          <w:szCs w:val="24"/>
        </w:rPr>
        <w:t>2D- Two Dimensions</w:t>
      </w:r>
    </w:p>
    <w:p w14:paraId="1692AC3D" w14:textId="77777777" w:rsidR="000E1BDF" w:rsidRPr="00725E27" w:rsidRDefault="000E1BDF" w:rsidP="000E1BDF">
      <w:pPr>
        <w:spacing w:after="0" w:line="360" w:lineRule="auto"/>
        <w:rPr>
          <w:rFonts w:cs="Times New Roman"/>
          <w:szCs w:val="24"/>
        </w:rPr>
      </w:pPr>
      <w:r w:rsidRPr="00725E27">
        <w:rPr>
          <w:rFonts w:cs="Times New Roman"/>
          <w:szCs w:val="24"/>
        </w:rPr>
        <w:t>3D- Three Dimensions</w:t>
      </w:r>
    </w:p>
    <w:p w14:paraId="13E6507E" w14:textId="77777777" w:rsidR="000E1BDF" w:rsidRPr="00725E27" w:rsidRDefault="000E1BDF" w:rsidP="000E1BDF">
      <w:pPr>
        <w:spacing w:after="0" w:line="360" w:lineRule="auto"/>
        <w:rPr>
          <w:rFonts w:cs="Times New Roman"/>
          <w:szCs w:val="24"/>
        </w:rPr>
      </w:pPr>
      <w:r w:rsidRPr="00725E27">
        <w:rPr>
          <w:rFonts w:cs="Times New Roman"/>
          <w:szCs w:val="24"/>
        </w:rPr>
        <w:t>AP- Arithmetic Progression</w:t>
      </w:r>
    </w:p>
    <w:p w14:paraId="05AAAB52" w14:textId="77777777" w:rsidR="000E1BDF" w:rsidRPr="00725E27" w:rsidRDefault="000E1BDF" w:rsidP="000E1BDF">
      <w:pPr>
        <w:spacing w:after="0" w:line="360" w:lineRule="auto"/>
        <w:rPr>
          <w:rFonts w:cs="Times New Roman"/>
          <w:szCs w:val="24"/>
        </w:rPr>
      </w:pPr>
      <w:proofErr w:type="spellStart"/>
      <w:r w:rsidRPr="00725E27">
        <w:rPr>
          <w:rFonts w:cs="Times New Roman"/>
          <w:szCs w:val="24"/>
        </w:rPr>
        <w:t>BoQ</w:t>
      </w:r>
      <w:proofErr w:type="spellEnd"/>
      <w:proofErr w:type="gramStart"/>
      <w:r w:rsidRPr="00725E27">
        <w:rPr>
          <w:rFonts w:cs="Times New Roman"/>
          <w:szCs w:val="24"/>
        </w:rPr>
        <w:t>-  Bill</w:t>
      </w:r>
      <w:proofErr w:type="gramEnd"/>
      <w:r w:rsidRPr="00725E27">
        <w:rPr>
          <w:rFonts w:cs="Times New Roman"/>
          <w:szCs w:val="24"/>
        </w:rPr>
        <w:t xml:space="preserve"> of quantities</w:t>
      </w:r>
    </w:p>
    <w:p w14:paraId="7F7B2F71" w14:textId="77777777" w:rsidR="000E1BDF" w:rsidRPr="00725E27" w:rsidRDefault="000E1BDF" w:rsidP="000E1BDF">
      <w:pPr>
        <w:spacing w:after="0" w:line="360" w:lineRule="auto"/>
        <w:rPr>
          <w:rFonts w:cs="Times New Roman"/>
          <w:szCs w:val="24"/>
        </w:rPr>
      </w:pPr>
      <w:r w:rsidRPr="00725E27">
        <w:rPr>
          <w:rFonts w:cs="Times New Roman"/>
          <w:szCs w:val="24"/>
        </w:rPr>
        <w:t>CAD - Computer Aided Design</w:t>
      </w:r>
    </w:p>
    <w:p w14:paraId="33D80D45" w14:textId="77777777" w:rsidR="000E1BDF" w:rsidRPr="00725E27" w:rsidRDefault="000E1BDF" w:rsidP="000E1BDF">
      <w:pPr>
        <w:spacing w:after="0" w:line="360" w:lineRule="auto"/>
        <w:rPr>
          <w:rFonts w:cs="Times New Roman"/>
          <w:szCs w:val="24"/>
        </w:rPr>
      </w:pPr>
      <w:r w:rsidRPr="00725E27">
        <w:rPr>
          <w:rFonts w:cs="Times New Roman"/>
          <w:szCs w:val="24"/>
        </w:rPr>
        <w:t>CESMM- Civil engineering Standard Method of Measurement</w:t>
      </w:r>
    </w:p>
    <w:p w14:paraId="0281D66E" w14:textId="77777777" w:rsidR="000E1BDF" w:rsidRPr="00725E27" w:rsidRDefault="000E1BDF" w:rsidP="000E1BDF">
      <w:pPr>
        <w:spacing w:after="0" w:line="360" w:lineRule="auto"/>
        <w:rPr>
          <w:rFonts w:cs="Times New Roman"/>
          <w:szCs w:val="24"/>
        </w:rPr>
      </w:pPr>
      <w:r w:rsidRPr="00725E27">
        <w:rPr>
          <w:rFonts w:cs="Times New Roman"/>
          <w:szCs w:val="24"/>
        </w:rPr>
        <w:t>CBET - Competency Based Education and Training</w:t>
      </w:r>
    </w:p>
    <w:p w14:paraId="4A0BDC94" w14:textId="77777777" w:rsidR="000E1BDF" w:rsidRPr="00725E27" w:rsidRDefault="000E1BDF" w:rsidP="000E1BDF">
      <w:pPr>
        <w:spacing w:after="0" w:line="360" w:lineRule="auto"/>
        <w:rPr>
          <w:rFonts w:cs="Times New Roman"/>
          <w:szCs w:val="24"/>
        </w:rPr>
      </w:pPr>
      <w:r w:rsidRPr="00725E27">
        <w:rPr>
          <w:rFonts w:cs="Times New Roman"/>
          <w:szCs w:val="24"/>
        </w:rPr>
        <w:t xml:space="preserve">CBR- </w:t>
      </w:r>
      <w:proofErr w:type="spellStart"/>
      <w:r w:rsidRPr="00725E27">
        <w:rPr>
          <w:rFonts w:cs="Times New Roman"/>
          <w:szCs w:val="24"/>
        </w:rPr>
        <w:t>Carlifornia</w:t>
      </w:r>
      <w:proofErr w:type="spellEnd"/>
      <w:r w:rsidRPr="00725E27">
        <w:rPr>
          <w:rFonts w:cs="Times New Roman"/>
          <w:szCs w:val="24"/>
        </w:rPr>
        <w:t xml:space="preserve"> Bearing Ratio</w:t>
      </w:r>
    </w:p>
    <w:p w14:paraId="4419F076" w14:textId="77777777" w:rsidR="000E1BDF" w:rsidRPr="00725E27" w:rsidRDefault="000E1BDF" w:rsidP="000E1BDF">
      <w:pPr>
        <w:spacing w:after="0" w:line="360" w:lineRule="auto"/>
        <w:rPr>
          <w:rFonts w:cs="Times New Roman"/>
          <w:szCs w:val="24"/>
        </w:rPr>
      </w:pPr>
      <w:r w:rsidRPr="00725E27">
        <w:rPr>
          <w:rFonts w:cs="Times New Roman"/>
          <w:szCs w:val="24"/>
        </w:rPr>
        <w:t>CD - Compact Disk</w:t>
      </w:r>
    </w:p>
    <w:p w14:paraId="322AAF6B" w14:textId="77777777" w:rsidR="000E1BDF" w:rsidRPr="00725E27" w:rsidRDefault="000E1BDF" w:rsidP="000E1BDF">
      <w:pPr>
        <w:spacing w:after="0" w:line="360" w:lineRule="auto"/>
        <w:rPr>
          <w:rFonts w:cs="Times New Roman"/>
          <w:szCs w:val="24"/>
        </w:rPr>
      </w:pPr>
      <w:r w:rsidRPr="00725E27">
        <w:rPr>
          <w:rFonts w:cs="Times New Roman"/>
          <w:szCs w:val="24"/>
        </w:rPr>
        <w:t>CPU - Central Processing Unit</w:t>
      </w:r>
    </w:p>
    <w:p w14:paraId="2A985977" w14:textId="77777777" w:rsidR="000E1BDF" w:rsidRPr="00725E27" w:rsidRDefault="000E1BDF" w:rsidP="000E1BDF">
      <w:pPr>
        <w:spacing w:after="0" w:line="360" w:lineRule="auto"/>
        <w:rPr>
          <w:rFonts w:cs="Times New Roman"/>
          <w:szCs w:val="24"/>
        </w:rPr>
      </w:pPr>
      <w:r w:rsidRPr="00725E27">
        <w:rPr>
          <w:rFonts w:cs="Times New Roman"/>
          <w:szCs w:val="24"/>
        </w:rPr>
        <w:t>CV - Curriculum Vitae</w:t>
      </w:r>
    </w:p>
    <w:p w14:paraId="31ACE98C" w14:textId="77777777" w:rsidR="000E1BDF" w:rsidRPr="00725E27" w:rsidRDefault="000E1BDF" w:rsidP="000E1BDF">
      <w:pPr>
        <w:spacing w:after="0" w:line="360" w:lineRule="auto"/>
        <w:rPr>
          <w:rFonts w:cs="Times New Roman"/>
          <w:szCs w:val="24"/>
        </w:rPr>
      </w:pPr>
      <w:r w:rsidRPr="00725E27">
        <w:rPr>
          <w:rFonts w:cs="Times New Roman"/>
          <w:szCs w:val="24"/>
        </w:rPr>
        <w:t>DPM - Damp Proof Membrane</w:t>
      </w:r>
    </w:p>
    <w:p w14:paraId="518865FE" w14:textId="77777777" w:rsidR="000E1BDF" w:rsidRPr="00725E27" w:rsidRDefault="000E1BDF" w:rsidP="000E1BDF">
      <w:pPr>
        <w:spacing w:after="0" w:line="360" w:lineRule="auto"/>
        <w:rPr>
          <w:rFonts w:cs="Times New Roman"/>
          <w:szCs w:val="24"/>
        </w:rPr>
      </w:pPr>
      <w:r w:rsidRPr="00725E27">
        <w:rPr>
          <w:rFonts w:cs="Times New Roman"/>
          <w:szCs w:val="24"/>
        </w:rPr>
        <w:t>DVD - Digital Versatile Disk</w:t>
      </w:r>
    </w:p>
    <w:p w14:paraId="78BD9BB5" w14:textId="77777777" w:rsidR="000E1BDF" w:rsidRPr="00725E27" w:rsidRDefault="000E1BDF" w:rsidP="000E1BDF">
      <w:pPr>
        <w:spacing w:after="0" w:line="360" w:lineRule="auto"/>
        <w:rPr>
          <w:rFonts w:cs="Times New Roman"/>
          <w:szCs w:val="24"/>
        </w:rPr>
      </w:pPr>
      <w:r w:rsidRPr="00725E27">
        <w:rPr>
          <w:rFonts w:cs="Times New Roman"/>
          <w:szCs w:val="24"/>
        </w:rPr>
        <w:t>DVI - Digital Visual Interface</w:t>
      </w:r>
    </w:p>
    <w:p w14:paraId="1D0B782D" w14:textId="77777777" w:rsidR="000E1BDF" w:rsidRPr="00725E27" w:rsidRDefault="000E1BDF" w:rsidP="000E1BDF">
      <w:pPr>
        <w:spacing w:after="0" w:line="360" w:lineRule="auto"/>
        <w:rPr>
          <w:rFonts w:cs="Times New Roman"/>
          <w:szCs w:val="24"/>
        </w:rPr>
      </w:pPr>
      <w:r w:rsidRPr="00725E27">
        <w:rPr>
          <w:rFonts w:cs="Times New Roman"/>
          <w:szCs w:val="24"/>
        </w:rPr>
        <w:t>EMCA - Environmental Management and Coordination Act</w:t>
      </w:r>
    </w:p>
    <w:p w14:paraId="5C0E0EEB" w14:textId="77777777" w:rsidR="000E1BDF" w:rsidRPr="00725E27" w:rsidRDefault="000E1BDF" w:rsidP="000E1BDF">
      <w:pPr>
        <w:spacing w:after="0" w:line="360" w:lineRule="auto"/>
        <w:rPr>
          <w:rFonts w:cs="Times New Roman"/>
          <w:szCs w:val="24"/>
        </w:rPr>
      </w:pPr>
      <w:r w:rsidRPr="00725E27">
        <w:rPr>
          <w:rFonts w:cs="Times New Roman"/>
          <w:szCs w:val="24"/>
        </w:rPr>
        <w:t>EPS - Expanded Polystyrene</w:t>
      </w:r>
    </w:p>
    <w:p w14:paraId="225F2C88" w14:textId="77777777" w:rsidR="000E1BDF" w:rsidRPr="00725E27" w:rsidRDefault="000E1BDF" w:rsidP="000E1BDF">
      <w:pPr>
        <w:spacing w:after="0" w:line="360" w:lineRule="auto"/>
        <w:rPr>
          <w:rFonts w:cs="Times New Roman"/>
          <w:szCs w:val="24"/>
        </w:rPr>
      </w:pPr>
      <w:r w:rsidRPr="00725E27">
        <w:rPr>
          <w:rFonts w:cs="Times New Roman"/>
          <w:szCs w:val="24"/>
        </w:rPr>
        <w:t xml:space="preserve">HDMI - </w:t>
      </w:r>
      <w:proofErr w:type="gramStart"/>
      <w:r w:rsidRPr="00725E27">
        <w:rPr>
          <w:rFonts w:cs="Times New Roman"/>
          <w:szCs w:val="24"/>
        </w:rPr>
        <w:t>High Definition</w:t>
      </w:r>
      <w:proofErr w:type="gramEnd"/>
      <w:r w:rsidRPr="00725E27">
        <w:rPr>
          <w:rFonts w:cs="Times New Roman"/>
          <w:szCs w:val="24"/>
        </w:rPr>
        <w:t xml:space="preserve"> Multimedia Interface</w:t>
      </w:r>
    </w:p>
    <w:p w14:paraId="383C2B1C" w14:textId="77777777" w:rsidR="000E1BDF" w:rsidRPr="00725E27" w:rsidRDefault="000E1BDF" w:rsidP="000E1BDF">
      <w:pPr>
        <w:spacing w:after="0" w:line="360" w:lineRule="auto"/>
        <w:rPr>
          <w:rFonts w:cs="Times New Roman"/>
          <w:szCs w:val="24"/>
        </w:rPr>
      </w:pPr>
      <w:r w:rsidRPr="00725E27">
        <w:rPr>
          <w:rFonts w:cs="Times New Roman"/>
          <w:szCs w:val="24"/>
        </w:rPr>
        <w:t>ICT - Information Communication Technology</w:t>
      </w:r>
    </w:p>
    <w:p w14:paraId="774E9282" w14:textId="77777777" w:rsidR="000E1BDF" w:rsidRPr="00725E27" w:rsidRDefault="000E1BDF" w:rsidP="000E1BDF">
      <w:pPr>
        <w:spacing w:after="0" w:line="360" w:lineRule="auto"/>
        <w:rPr>
          <w:rFonts w:cs="Times New Roman"/>
          <w:szCs w:val="24"/>
        </w:rPr>
      </w:pPr>
      <w:r w:rsidRPr="00725E27">
        <w:rPr>
          <w:rFonts w:cs="Times New Roman"/>
          <w:szCs w:val="24"/>
        </w:rPr>
        <w:t>IOT - Internet of Things</w:t>
      </w:r>
    </w:p>
    <w:p w14:paraId="1C576E0E" w14:textId="77777777" w:rsidR="000E1BDF" w:rsidRPr="00725E27" w:rsidRDefault="000E1BDF" w:rsidP="000E1BDF">
      <w:pPr>
        <w:spacing w:after="0" w:line="360" w:lineRule="auto"/>
        <w:rPr>
          <w:rFonts w:cs="Times New Roman"/>
          <w:szCs w:val="24"/>
        </w:rPr>
      </w:pPr>
      <w:r w:rsidRPr="00725E27">
        <w:rPr>
          <w:rFonts w:cs="Times New Roman"/>
          <w:szCs w:val="24"/>
        </w:rPr>
        <w:t>GIS- Geomatics Information Science</w:t>
      </w:r>
    </w:p>
    <w:p w14:paraId="6125C70E" w14:textId="77777777" w:rsidR="000E1BDF" w:rsidRPr="00725E27" w:rsidRDefault="000E1BDF" w:rsidP="000E1BDF">
      <w:pPr>
        <w:spacing w:after="0" w:line="360" w:lineRule="auto"/>
        <w:rPr>
          <w:rFonts w:cs="Times New Roman"/>
          <w:szCs w:val="24"/>
        </w:rPr>
      </w:pPr>
      <w:r w:rsidRPr="00725E27">
        <w:rPr>
          <w:rFonts w:cs="Times New Roman"/>
          <w:szCs w:val="24"/>
        </w:rPr>
        <w:t>GP- Geometric Progression</w:t>
      </w:r>
    </w:p>
    <w:p w14:paraId="0152583B" w14:textId="77777777" w:rsidR="000E1BDF" w:rsidRPr="00725E27" w:rsidRDefault="000E1BDF" w:rsidP="000E1BDF">
      <w:pPr>
        <w:spacing w:after="0" w:line="360" w:lineRule="auto"/>
        <w:rPr>
          <w:rFonts w:cs="Times New Roman"/>
          <w:szCs w:val="24"/>
        </w:rPr>
      </w:pPr>
      <w:r w:rsidRPr="00725E27">
        <w:rPr>
          <w:rFonts w:cs="Times New Roman"/>
          <w:szCs w:val="24"/>
        </w:rPr>
        <w:t>GPS- Global Positioning System</w:t>
      </w:r>
    </w:p>
    <w:p w14:paraId="4F0F7160" w14:textId="77777777" w:rsidR="000E1BDF" w:rsidRPr="00725E27" w:rsidRDefault="000E1BDF" w:rsidP="000E1BDF">
      <w:pPr>
        <w:spacing w:after="0" w:line="360" w:lineRule="auto"/>
        <w:rPr>
          <w:rFonts w:cs="Times New Roman"/>
          <w:szCs w:val="24"/>
        </w:rPr>
      </w:pPr>
      <w:r w:rsidRPr="00725E27">
        <w:rPr>
          <w:rFonts w:cs="Times New Roman"/>
          <w:szCs w:val="24"/>
        </w:rPr>
        <w:t>ISCED - International Standard Classification of Education</w:t>
      </w:r>
    </w:p>
    <w:p w14:paraId="1E7D5495" w14:textId="77777777" w:rsidR="000E1BDF" w:rsidRPr="00725E27" w:rsidRDefault="000E1BDF" w:rsidP="000E1BDF">
      <w:pPr>
        <w:spacing w:after="0" w:line="360" w:lineRule="auto"/>
        <w:rPr>
          <w:rFonts w:cs="Times New Roman"/>
          <w:szCs w:val="24"/>
        </w:rPr>
      </w:pPr>
      <w:r w:rsidRPr="00725E27">
        <w:rPr>
          <w:rFonts w:cs="Times New Roman"/>
          <w:szCs w:val="24"/>
        </w:rPr>
        <w:t>MITM - Man in the Middle</w:t>
      </w:r>
    </w:p>
    <w:p w14:paraId="49229BDD" w14:textId="77777777" w:rsidR="000E1BDF" w:rsidRPr="00725E27" w:rsidRDefault="000E1BDF" w:rsidP="000E1BDF">
      <w:pPr>
        <w:spacing w:after="0" w:line="360" w:lineRule="auto"/>
        <w:rPr>
          <w:rFonts w:cs="Times New Roman"/>
          <w:szCs w:val="24"/>
        </w:rPr>
      </w:pPr>
      <w:r w:rsidRPr="00725E27">
        <w:rPr>
          <w:rFonts w:cs="Times New Roman"/>
          <w:szCs w:val="24"/>
        </w:rPr>
        <w:t>NNP - Nyeri National Polytechnic</w:t>
      </w:r>
    </w:p>
    <w:p w14:paraId="4FC24EEB" w14:textId="77777777" w:rsidR="000E1BDF" w:rsidRPr="00725E27" w:rsidRDefault="000E1BDF" w:rsidP="000E1BDF">
      <w:pPr>
        <w:spacing w:after="0" w:line="360" w:lineRule="auto"/>
        <w:rPr>
          <w:rFonts w:cs="Times New Roman"/>
          <w:szCs w:val="24"/>
        </w:rPr>
      </w:pPr>
      <w:r w:rsidRPr="00725E27">
        <w:rPr>
          <w:rFonts w:cs="Times New Roman"/>
          <w:szCs w:val="24"/>
        </w:rPr>
        <w:t>ODE- Ordinary Differential Equations</w:t>
      </w:r>
    </w:p>
    <w:p w14:paraId="6C5A5AD8" w14:textId="77777777" w:rsidR="000E1BDF" w:rsidRPr="00725E27" w:rsidRDefault="000E1BDF" w:rsidP="000E1BDF">
      <w:pPr>
        <w:spacing w:after="0" w:line="360" w:lineRule="auto"/>
        <w:rPr>
          <w:rFonts w:cs="Times New Roman"/>
          <w:szCs w:val="24"/>
        </w:rPr>
      </w:pPr>
      <w:r w:rsidRPr="00725E27">
        <w:rPr>
          <w:rFonts w:cs="Times New Roman"/>
          <w:szCs w:val="24"/>
        </w:rPr>
        <w:t>P</w:t>
      </w:r>
      <w:r w:rsidRPr="00725E27">
        <w:rPr>
          <w:rFonts w:cs="Times New Roman"/>
          <w:szCs w:val="24"/>
          <w:lang w:val="en-GB"/>
        </w:rPr>
        <w:t>h</w:t>
      </w:r>
      <w:r w:rsidRPr="00725E27">
        <w:rPr>
          <w:rFonts w:cs="Times New Roman"/>
          <w:szCs w:val="24"/>
        </w:rPr>
        <w:t>D - Doctor of Philosophy</w:t>
      </w:r>
    </w:p>
    <w:p w14:paraId="615C09A0" w14:textId="77777777" w:rsidR="000E1BDF" w:rsidRPr="00725E27" w:rsidRDefault="000E1BDF" w:rsidP="000E1BDF">
      <w:pPr>
        <w:spacing w:after="0" w:line="360" w:lineRule="auto"/>
        <w:rPr>
          <w:rFonts w:cs="Times New Roman"/>
          <w:szCs w:val="24"/>
        </w:rPr>
      </w:pPr>
      <w:r w:rsidRPr="00725E27">
        <w:rPr>
          <w:rFonts w:cs="Times New Roman"/>
          <w:szCs w:val="24"/>
        </w:rPr>
        <w:t>POE- Portfolio of Evidence</w:t>
      </w:r>
    </w:p>
    <w:p w14:paraId="22EA3464" w14:textId="77777777" w:rsidR="000E1BDF" w:rsidRPr="00725E27" w:rsidRDefault="000E1BDF" w:rsidP="000E1BDF">
      <w:pPr>
        <w:spacing w:after="0" w:line="360" w:lineRule="auto"/>
        <w:rPr>
          <w:rFonts w:cs="Times New Roman"/>
          <w:szCs w:val="24"/>
        </w:rPr>
      </w:pPr>
      <w:r w:rsidRPr="00725E27">
        <w:rPr>
          <w:rFonts w:cs="Times New Roman"/>
          <w:szCs w:val="24"/>
        </w:rPr>
        <w:t>PPEs - Personal Protective Equipment</w:t>
      </w:r>
    </w:p>
    <w:p w14:paraId="0DE89E13" w14:textId="77777777" w:rsidR="000E1BDF" w:rsidRPr="00725E27" w:rsidRDefault="000E1BDF" w:rsidP="000E1BDF">
      <w:pPr>
        <w:spacing w:after="0" w:line="360" w:lineRule="auto"/>
        <w:rPr>
          <w:rFonts w:cs="Times New Roman"/>
          <w:szCs w:val="24"/>
        </w:rPr>
      </w:pPr>
      <w:r w:rsidRPr="00725E27">
        <w:rPr>
          <w:rFonts w:cs="Times New Roman"/>
          <w:szCs w:val="24"/>
        </w:rPr>
        <w:t>RAM - Random Access Memory</w:t>
      </w:r>
    </w:p>
    <w:p w14:paraId="3004E5CB" w14:textId="77777777" w:rsidR="000E1BDF" w:rsidRPr="00725E27" w:rsidRDefault="000E1BDF" w:rsidP="000E1BDF">
      <w:pPr>
        <w:spacing w:after="0" w:line="360" w:lineRule="auto"/>
        <w:rPr>
          <w:rFonts w:cs="Times New Roman"/>
          <w:szCs w:val="24"/>
        </w:rPr>
      </w:pPr>
      <w:r w:rsidRPr="00725E27">
        <w:rPr>
          <w:rFonts w:cs="Times New Roman"/>
          <w:szCs w:val="24"/>
        </w:rPr>
        <w:lastRenderedPageBreak/>
        <w:t>SMM - Standard Method of Measurement</w:t>
      </w:r>
    </w:p>
    <w:p w14:paraId="46F05AA3" w14:textId="77777777" w:rsidR="000E1BDF" w:rsidRPr="00725E27" w:rsidRDefault="000E1BDF" w:rsidP="000E1BDF">
      <w:pPr>
        <w:spacing w:after="0" w:line="360" w:lineRule="auto"/>
        <w:rPr>
          <w:rFonts w:cs="Times New Roman"/>
          <w:szCs w:val="24"/>
        </w:rPr>
      </w:pPr>
      <w:r w:rsidRPr="00725E27">
        <w:rPr>
          <w:rFonts w:cs="Times New Roman"/>
          <w:szCs w:val="24"/>
        </w:rPr>
        <w:t xml:space="preserve">SMP- Standard </w:t>
      </w:r>
      <w:proofErr w:type="gramStart"/>
      <w:r w:rsidRPr="00725E27">
        <w:rPr>
          <w:rFonts w:cs="Times New Roman"/>
          <w:szCs w:val="24"/>
        </w:rPr>
        <w:t>For</w:t>
      </w:r>
      <w:proofErr w:type="gramEnd"/>
      <w:r w:rsidRPr="00725E27">
        <w:rPr>
          <w:rFonts w:cs="Times New Roman"/>
          <w:szCs w:val="24"/>
        </w:rPr>
        <w:t xml:space="preserve"> Mathematics Practice.</w:t>
      </w:r>
    </w:p>
    <w:p w14:paraId="0DD1FA68" w14:textId="77777777" w:rsidR="000E1BDF" w:rsidRPr="00725E27" w:rsidRDefault="000E1BDF" w:rsidP="000E1BDF">
      <w:pPr>
        <w:spacing w:after="0" w:line="360" w:lineRule="auto"/>
        <w:rPr>
          <w:rFonts w:cs="Times New Roman"/>
          <w:szCs w:val="24"/>
        </w:rPr>
      </w:pPr>
      <w:r w:rsidRPr="00725E27">
        <w:rPr>
          <w:rFonts w:cs="Times New Roman"/>
          <w:szCs w:val="24"/>
        </w:rPr>
        <w:t>TD- Technical Drawing</w:t>
      </w:r>
    </w:p>
    <w:p w14:paraId="4B801D6E" w14:textId="77777777" w:rsidR="000E1BDF" w:rsidRPr="00725E27" w:rsidRDefault="000E1BDF" w:rsidP="000E1BDF">
      <w:pPr>
        <w:spacing w:after="0" w:line="360" w:lineRule="auto"/>
        <w:rPr>
          <w:rFonts w:cs="Times New Roman"/>
          <w:szCs w:val="24"/>
        </w:rPr>
      </w:pPr>
      <w:r w:rsidRPr="00725E27">
        <w:rPr>
          <w:rFonts w:cs="Times New Roman"/>
          <w:szCs w:val="24"/>
        </w:rPr>
        <w:t>TVET - Technical Vocational Education and Training</w:t>
      </w:r>
    </w:p>
    <w:p w14:paraId="0CF5E0E7" w14:textId="77777777" w:rsidR="000E1BDF" w:rsidRPr="00725E27" w:rsidRDefault="000E1BDF" w:rsidP="000E1BDF">
      <w:pPr>
        <w:spacing w:after="0" w:line="360" w:lineRule="auto"/>
        <w:rPr>
          <w:rFonts w:cs="Times New Roman"/>
          <w:szCs w:val="24"/>
        </w:rPr>
      </w:pPr>
      <w:r w:rsidRPr="00725E27">
        <w:rPr>
          <w:rFonts w:cs="Times New Roman"/>
          <w:szCs w:val="24"/>
        </w:rPr>
        <w:t>URI - Uniform Resource Identifier</w:t>
      </w:r>
    </w:p>
    <w:p w14:paraId="4FC1AC86" w14:textId="77777777" w:rsidR="000E1BDF" w:rsidRPr="00725E27" w:rsidRDefault="000E1BDF" w:rsidP="000E1BDF">
      <w:pPr>
        <w:spacing w:after="0" w:line="360" w:lineRule="auto"/>
        <w:rPr>
          <w:rFonts w:cs="Times New Roman"/>
          <w:szCs w:val="24"/>
        </w:rPr>
      </w:pPr>
      <w:r w:rsidRPr="00725E27">
        <w:rPr>
          <w:rFonts w:cs="Times New Roman"/>
          <w:szCs w:val="24"/>
        </w:rPr>
        <w:t>USB - Universal Serial Bus</w:t>
      </w:r>
    </w:p>
    <w:p w14:paraId="540469C5" w14:textId="77777777" w:rsidR="000E1BDF" w:rsidRPr="00725E27" w:rsidRDefault="000E1BDF" w:rsidP="000E1BDF">
      <w:pPr>
        <w:spacing w:after="0" w:line="360" w:lineRule="auto"/>
        <w:rPr>
          <w:rFonts w:cs="Times New Roman"/>
          <w:szCs w:val="24"/>
        </w:rPr>
      </w:pPr>
      <w:r w:rsidRPr="00725E27">
        <w:rPr>
          <w:rFonts w:cs="Times New Roman"/>
          <w:szCs w:val="24"/>
        </w:rPr>
        <w:t>VGA - Video Graphics Array</w:t>
      </w:r>
    </w:p>
    <w:p w14:paraId="485A8348" w14:textId="77777777" w:rsidR="000E1BDF" w:rsidRPr="00725E27" w:rsidRDefault="000E1BDF" w:rsidP="000E1BDF">
      <w:pPr>
        <w:spacing w:after="0" w:line="360" w:lineRule="auto"/>
        <w:rPr>
          <w:rFonts w:cs="Times New Roman"/>
          <w:szCs w:val="24"/>
        </w:rPr>
      </w:pPr>
      <w:r w:rsidRPr="00725E27">
        <w:rPr>
          <w:rFonts w:cs="Times New Roman"/>
          <w:szCs w:val="24"/>
        </w:rPr>
        <w:t>CPM - Critical Path Method</w:t>
      </w:r>
    </w:p>
    <w:p w14:paraId="536B3D64" w14:textId="77777777" w:rsidR="000E1BDF" w:rsidRPr="00725E27" w:rsidRDefault="000E1BDF" w:rsidP="000E1BDF">
      <w:pPr>
        <w:spacing w:after="0" w:line="360" w:lineRule="auto"/>
        <w:rPr>
          <w:rFonts w:cs="Times New Roman"/>
          <w:szCs w:val="24"/>
        </w:rPr>
      </w:pPr>
      <w:r w:rsidRPr="00725E27">
        <w:rPr>
          <w:rFonts w:cs="Times New Roman"/>
          <w:szCs w:val="24"/>
        </w:rPr>
        <w:t>PERT - Program Evaluation Review Technique</w:t>
      </w:r>
    </w:p>
    <w:p w14:paraId="541F162B" w14:textId="77777777" w:rsidR="000E1BDF" w:rsidRPr="00725E27" w:rsidRDefault="000E1BDF" w:rsidP="000E1BDF">
      <w:pPr>
        <w:spacing w:after="0" w:line="360" w:lineRule="auto"/>
        <w:rPr>
          <w:rFonts w:cs="Times New Roman"/>
          <w:szCs w:val="24"/>
        </w:rPr>
      </w:pPr>
      <w:r w:rsidRPr="00725E27">
        <w:rPr>
          <w:rFonts w:cs="Times New Roman"/>
          <w:szCs w:val="24"/>
        </w:rPr>
        <w:t>CIDB - Construction Industry Development Board</w:t>
      </w:r>
    </w:p>
    <w:p w14:paraId="47A25E97" w14:textId="77777777" w:rsidR="008D0510" w:rsidRPr="00725E27" w:rsidRDefault="000E1BDF" w:rsidP="000E1BDF">
      <w:pPr>
        <w:rPr>
          <w:rFonts w:cs="Times New Roman"/>
          <w:szCs w:val="24"/>
        </w:rPr>
      </w:pPr>
      <w:r w:rsidRPr="00725E27">
        <w:rPr>
          <w:rFonts w:cs="Times New Roman"/>
          <w:szCs w:val="24"/>
        </w:rPr>
        <w:t>HVAC - Heating, Ventilation and Air Conditioning</w:t>
      </w:r>
    </w:p>
    <w:p w14:paraId="3B13A112" w14:textId="77777777" w:rsidR="008D0510" w:rsidRPr="00725E27" w:rsidRDefault="008D0510" w:rsidP="008D0510">
      <w:pPr>
        <w:rPr>
          <w:rFonts w:cs="Times New Roman"/>
          <w:szCs w:val="24"/>
        </w:rPr>
      </w:pPr>
      <w:r w:rsidRPr="00725E27">
        <w:rPr>
          <w:rFonts w:cs="Times New Roman"/>
          <w:szCs w:val="24"/>
        </w:rPr>
        <w:br w:type="page"/>
      </w:r>
    </w:p>
    <w:p w14:paraId="7B16FDB0" w14:textId="77777777" w:rsidR="008D0510" w:rsidRPr="00725E27" w:rsidRDefault="008D0510" w:rsidP="005A1A46">
      <w:pPr>
        <w:pStyle w:val="Heading1"/>
        <w:rPr>
          <w:bCs/>
          <w:color w:val="auto"/>
        </w:rPr>
      </w:pPr>
      <w:bookmarkStart w:id="20" w:name="_Toc164263561"/>
      <w:bookmarkStart w:id="21" w:name="_Toc194755657"/>
      <w:bookmarkStart w:id="22" w:name="_Toc197173379"/>
      <w:r w:rsidRPr="00725E27">
        <w:rPr>
          <w:color w:val="auto"/>
        </w:rPr>
        <w:lastRenderedPageBreak/>
        <w:t>KEY TO ISCED UNIT CODE</w:t>
      </w:r>
      <w:bookmarkEnd w:id="20"/>
      <w:bookmarkEnd w:id="21"/>
      <w:bookmarkEnd w:id="22"/>
    </w:p>
    <w:p w14:paraId="3C0F3416"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p>
    <w:p w14:paraId="2E4E003E"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p>
    <w:p w14:paraId="016C129C"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r w:rsidRPr="00725E27">
        <w:rPr>
          <w:rFonts w:cs="Times New Roman"/>
          <w:noProof/>
          <w:szCs w:val="24"/>
        </w:rPr>
        <w:drawing>
          <wp:inline distT="0" distB="0" distL="0" distR="0" wp14:anchorId="7216D504" wp14:editId="70F6F3E9">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2A12941C"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p>
    <w:p w14:paraId="25C8BACF"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p>
    <w:p w14:paraId="20B364DD"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p>
    <w:p w14:paraId="1D314353" w14:textId="77777777" w:rsidR="008D0510" w:rsidRPr="00725E27" w:rsidRDefault="008D0510" w:rsidP="008D0510">
      <w:pPr>
        <w:tabs>
          <w:tab w:val="center" w:pos="720"/>
          <w:tab w:val="center" w:pos="1441"/>
          <w:tab w:val="center" w:pos="2161"/>
          <w:tab w:val="center" w:pos="4059"/>
        </w:tabs>
        <w:spacing w:line="266" w:lineRule="auto"/>
        <w:ind w:left="-5"/>
        <w:rPr>
          <w:rFonts w:eastAsia="Calibri" w:cs="Times New Roman"/>
          <w:szCs w:val="24"/>
        </w:rPr>
      </w:pPr>
    </w:p>
    <w:p w14:paraId="05F0787F" w14:textId="77777777" w:rsidR="008D0510" w:rsidRPr="00725E27" w:rsidRDefault="008D0510" w:rsidP="008D0510">
      <w:pPr>
        <w:spacing w:line="278" w:lineRule="auto"/>
        <w:rPr>
          <w:rFonts w:eastAsiaTheme="majorEastAsia" w:cs="Times New Roman"/>
          <w:b/>
          <w:bCs/>
          <w:szCs w:val="24"/>
        </w:rPr>
      </w:pPr>
      <w:bookmarkStart w:id="23" w:name="_Toc178770231"/>
      <w:r w:rsidRPr="00725E27">
        <w:rPr>
          <w:rFonts w:cs="Times New Roman"/>
          <w:b/>
          <w:bCs/>
          <w:szCs w:val="24"/>
        </w:rPr>
        <w:br w:type="page"/>
      </w:r>
    </w:p>
    <w:p w14:paraId="754B57D8" w14:textId="77777777" w:rsidR="008D0510" w:rsidRPr="00725E27" w:rsidRDefault="008D0510" w:rsidP="005A1A46">
      <w:pPr>
        <w:pStyle w:val="Heading1"/>
        <w:rPr>
          <w:bCs/>
          <w:color w:val="auto"/>
        </w:rPr>
      </w:pPr>
      <w:bookmarkStart w:id="24" w:name="_Toc194755658"/>
      <w:bookmarkStart w:id="25" w:name="_Toc197173380"/>
      <w:r w:rsidRPr="00725E27">
        <w:rPr>
          <w:color w:val="auto"/>
        </w:rPr>
        <w:lastRenderedPageBreak/>
        <w:t>COURSE OVERVIEW</w:t>
      </w:r>
      <w:bookmarkEnd w:id="23"/>
      <w:bookmarkEnd w:id="24"/>
      <w:bookmarkEnd w:id="25"/>
    </w:p>
    <w:p w14:paraId="6675E866" w14:textId="77777777" w:rsidR="008D0510" w:rsidRPr="00725E27" w:rsidRDefault="008D0510" w:rsidP="008D0510">
      <w:pPr>
        <w:spacing w:after="35"/>
        <w:rPr>
          <w:rFonts w:cs="Times New Roman"/>
          <w:szCs w:val="24"/>
        </w:rPr>
      </w:pPr>
      <w:r w:rsidRPr="00725E27">
        <w:rPr>
          <w:rFonts w:eastAsia="Calibri" w:cs="Times New Roman"/>
          <w:szCs w:val="24"/>
        </w:rPr>
        <w:t xml:space="preserve"> </w:t>
      </w:r>
    </w:p>
    <w:p w14:paraId="54617B14" w14:textId="77777777" w:rsidR="005E440F" w:rsidRPr="00725E27" w:rsidRDefault="005E440F" w:rsidP="005E440F">
      <w:pPr>
        <w:spacing w:after="0" w:line="360" w:lineRule="auto"/>
        <w:rPr>
          <w:rFonts w:cs="Times New Roman"/>
          <w:noProof/>
          <w:szCs w:val="24"/>
        </w:rPr>
      </w:pPr>
      <w:bookmarkStart w:id="26" w:name="_Hlk196985134"/>
      <w:r w:rsidRPr="00725E27">
        <w:rPr>
          <w:rFonts w:cs="Times New Roman"/>
          <w:noProof/>
          <w:szCs w:val="24"/>
        </w:rPr>
        <w:t>The Highway Engineering Technician Level 6 consists of competencies that a trainee must achieve to enable them to work in the Construction Sector. It entails performing traffic survey,conducting material testing, carrying out highway engineering survey, designing road structures,</w:t>
      </w:r>
      <w:r w:rsidRPr="00725E27">
        <w:rPr>
          <w:rFonts w:cs="Times New Roman"/>
          <w:szCs w:val="24"/>
        </w:rPr>
        <w:t xml:space="preserve"> carrying out road construction works,</w:t>
      </w:r>
      <w:r w:rsidRPr="00725E27">
        <w:rPr>
          <w:rFonts w:cs="Times New Roman"/>
          <w:noProof/>
          <w:szCs w:val="24"/>
        </w:rPr>
        <w:t xml:space="preserve"> </w:t>
      </w:r>
      <w:r w:rsidRPr="00725E27">
        <w:rPr>
          <w:rFonts w:cs="Times New Roman"/>
          <w:szCs w:val="24"/>
        </w:rPr>
        <w:t>designing highway engineering structures</w:t>
      </w:r>
      <w:r w:rsidRPr="00725E27">
        <w:rPr>
          <w:rFonts w:cs="Times New Roman"/>
          <w:noProof/>
          <w:szCs w:val="24"/>
        </w:rPr>
        <w:t xml:space="preserve">, and supervising highway engineering projects. </w:t>
      </w:r>
    </w:p>
    <w:bookmarkEnd w:id="26"/>
    <w:p w14:paraId="3ABB88EE" w14:textId="77777777" w:rsidR="008D0510" w:rsidRPr="00725E27" w:rsidRDefault="008D0510" w:rsidP="00BB2683">
      <w:pPr>
        <w:spacing w:after="21"/>
        <w:rPr>
          <w:rFonts w:cs="Times New Roman"/>
          <w:szCs w:val="24"/>
        </w:rPr>
      </w:pPr>
      <w:r w:rsidRPr="00725E27">
        <w:rPr>
          <w:rFonts w:cs="Times New Roman"/>
          <w:szCs w:val="24"/>
        </w:rPr>
        <w:t xml:space="preserve">  </w:t>
      </w:r>
    </w:p>
    <w:p w14:paraId="4780E40F" w14:textId="77777777" w:rsidR="008D0510" w:rsidRPr="00725E27" w:rsidRDefault="008D0510" w:rsidP="008D0510">
      <w:pPr>
        <w:spacing w:line="266" w:lineRule="auto"/>
        <w:ind w:left="5"/>
        <w:rPr>
          <w:rFonts w:cs="Times New Roman"/>
          <w:szCs w:val="24"/>
        </w:rPr>
      </w:pPr>
      <w:r w:rsidRPr="00725E27">
        <w:rPr>
          <w:rFonts w:cs="Times New Roman"/>
          <w:b/>
          <w:szCs w:val="24"/>
        </w:rPr>
        <w:t xml:space="preserve">Units of Learning </w:t>
      </w:r>
    </w:p>
    <w:tbl>
      <w:tblPr>
        <w:tblStyle w:val="TableGrid0"/>
        <w:tblW w:w="9634" w:type="dxa"/>
        <w:jc w:val="center"/>
        <w:tblInd w:w="0" w:type="dxa"/>
        <w:tblCellMar>
          <w:top w:w="9" w:type="dxa"/>
          <w:left w:w="108" w:type="dxa"/>
        </w:tblCellMar>
        <w:tblLook w:val="04A0" w:firstRow="1" w:lastRow="0" w:firstColumn="1" w:lastColumn="0" w:noHBand="0" w:noVBand="1"/>
      </w:tblPr>
      <w:tblGrid>
        <w:gridCol w:w="2689"/>
        <w:gridCol w:w="4536"/>
        <w:gridCol w:w="1275"/>
        <w:gridCol w:w="1134"/>
      </w:tblGrid>
      <w:tr w:rsidR="00725E27" w:rsidRPr="00725E27" w14:paraId="3B33052E" w14:textId="77777777" w:rsidTr="005D28FF">
        <w:trPr>
          <w:trHeight w:val="838"/>
          <w:jc w:val="center"/>
        </w:trPr>
        <w:tc>
          <w:tcPr>
            <w:tcW w:w="2689" w:type="dxa"/>
            <w:tcBorders>
              <w:top w:val="single" w:sz="4" w:space="0" w:color="000000"/>
              <w:left w:val="single" w:sz="4" w:space="0" w:color="000000"/>
              <w:bottom w:val="single" w:sz="4" w:space="0" w:color="000000"/>
              <w:right w:val="single" w:sz="4" w:space="0" w:color="000000"/>
            </w:tcBorders>
          </w:tcPr>
          <w:p w14:paraId="36B9E5DF" w14:textId="77777777" w:rsidR="008D0510" w:rsidRPr="00725E27" w:rsidRDefault="008D0510" w:rsidP="00870C0D">
            <w:pPr>
              <w:spacing w:line="259" w:lineRule="auto"/>
              <w:ind w:right="35"/>
              <w:jc w:val="left"/>
              <w:rPr>
                <w:rFonts w:cs="Times New Roman"/>
                <w:szCs w:val="24"/>
              </w:rPr>
            </w:pPr>
            <w:r w:rsidRPr="00725E27">
              <w:rPr>
                <w:rFonts w:cs="Times New Roman"/>
                <w:b/>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14B46E5C" w14:textId="77777777" w:rsidR="008D0510" w:rsidRPr="00725E27" w:rsidRDefault="008D0510" w:rsidP="0054356F">
            <w:pPr>
              <w:spacing w:line="259" w:lineRule="auto"/>
              <w:jc w:val="left"/>
              <w:rPr>
                <w:rFonts w:cs="Times New Roman"/>
                <w:szCs w:val="24"/>
              </w:rPr>
            </w:pPr>
            <w:r w:rsidRPr="00725E27">
              <w:rPr>
                <w:rFonts w:cs="Times New Roman"/>
                <w:b/>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68FA8ACC" w14:textId="77777777" w:rsidR="008D0510" w:rsidRPr="00725E27" w:rsidRDefault="008D0510" w:rsidP="008D0510">
            <w:pPr>
              <w:spacing w:line="259" w:lineRule="auto"/>
              <w:rPr>
                <w:rFonts w:cs="Times New Roman"/>
                <w:szCs w:val="24"/>
              </w:rPr>
            </w:pPr>
            <w:r w:rsidRPr="00725E27">
              <w:rPr>
                <w:rFonts w:cs="Times New Roman"/>
                <w:b/>
                <w:szCs w:val="24"/>
              </w:rPr>
              <w:t xml:space="preserve">Duration  </w:t>
            </w:r>
          </w:p>
          <w:p w14:paraId="6EABA9F8" w14:textId="77777777" w:rsidR="008D0510" w:rsidRPr="00725E27" w:rsidRDefault="008D0510" w:rsidP="008D0510">
            <w:pPr>
              <w:spacing w:line="259" w:lineRule="auto"/>
              <w:ind w:right="106"/>
              <w:jc w:val="center"/>
              <w:rPr>
                <w:rFonts w:cs="Times New Roman"/>
                <w:szCs w:val="24"/>
              </w:rPr>
            </w:pPr>
            <w:r w:rsidRPr="00725E27">
              <w:rPr>
                <w:rFonts w:cs="Times New Roman"/>
                <w:b/>
                <w:szCs w:val="24"/>
              </w:rPr>
              <w:t xml:space="preserve">in  </w:t>
            </w:r>
          </w:p>
          <w:p w14:paraId="4AA48495" w14:textId="77777777" w:rsidR="008D0510" w:rsidRPr="00725E27" w:rsidRDefault="008D0510" w:rsidP="008D0510">
            <w:pPr>
              <w:spacing w:line="259" w:lineRule="auto"/>
              <w:ind w:right="108"/>
              <w:jc w:val="center"/>
              <w:rPr>
                <w:rFonts w:cs="Times New Roman"/>
                <w:szCs w:val="24"/>
              </w:rPr>
            </w:pPr>
            <w:r w:rsidRPr="00725E27">
              <w:rPr>
                <w:rFonts w:cs="Times New Roman"/>
                <w:b/>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247F1AC7" w14:textId="77777777" w:rsidR="008D0510" w:rsidRPr="00725E27" w:rsidRDefault="008D0510" w:rsidP="00E756BA">
            <w:pPr>
              <w:spacing w:line="259" w:lineRule="auto"/>
              <w:rPr>
                <w:rFonts w:cs="Times New Roman"/>
                <w:szCs w:val="24"/>
              </w:rPr>
            </w:pPr>
            <w:r w:rsidRPr="00725E27">
              <w:rPr>
                <w:rFonts w:cs="Times New Roman"/>
                <w:b/>
                <w:szCs w:val="24"/>
              </w:rPr>
              <w:t xml:space="preserve">Credit Factor </w:t>
            </w:r>
          </w:p>
        </w:tc>
      </w:tr>
      <w:tr w:rsidR="00725E27" w:rsidRPr="00725E27" w14:paraId="25E6CAA3" w14:textId="77777777" w:rsidTr="005D28FF">
        <w:trPr>
          <w:trHeight w:val="727"/>
          <w:jc w:val="center"/>
        </w:trPr>
        <w:tc>
          <w:tcPr>
            <w:tcW w:w="2689" w:type="dxa"/>
            <w:tcBorders>
              <w:top w:val="single" w:sz="4" w:space="0" w:color="000000"/>
              <w:left w:val="single" w:sz="4" w:space="0" w:color="000000"/>
              <w:bottom w:val="single" w:sz="4" w:space="0" w:color="000000"/>
              <w:right w:val="single" w:sz="4" w:space="0" w:color="000000"/>
            </w:tcBorders>
          </w:tcPr>
          <w:p w14:paraId="2F5A9B17" w14:textId="64A76058" w:rsidR="00E756BA" w:rsidRPr="00725E27" w:rsidRDefault="00E756BA" w:rsidP="00870C0D">
            <w:pPr>
              <w:ind w:right="-514"/>
              <w:jc w:val="left"/>
              <w:rPr>
                <w:rFonts w:cs="Times New Roman"/>
                <w:szCs w:val="24"/>
              </w:rPr>
            </w:pPr>
            <w:r w:rsidRPr="00725E27">
              <w:rPr>
                <w:rFonts w:cs="Times New Roman"/>
                <w:szCs w:val="24"/>
              </w:rPr>
              <w:t>0611 5</w:t>
            </w:r>
            <w:r w:rsidR="00C80DB5" w:rsidRPr="00725E27">
              <w:rPr>
                <w:rFonts w:cs="Times New Roman"/>
                <w:szCs w:val="24"/>
              </w:rPr>
              <w:t>5</w:t>
            </w:r>
            <w:r w:rsidRPr="00725E27">
              <w:rPr>
                <w:rFonts w:cs="Times New Roman"/>
                <w:szCs w:val="24"/>
              </w:rPr>
              <w:t>1 01</w:t>
            </w:r>
            <w:r w:rsidR="009A3446"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1FC91FB" w14:textId="77777777" w:rsidR="00E756BA" w:rsidRPr="00725E27" w:rsidRDefault="005E440F" w:rsidP="0054356F">
            <w:pPr>
              <w:ind w:right="-514"/>
              <w:jc w:val="left"/>
              <w:rPr>
                <w:rFonts w:cs="Times New Roman"/>
                <w:bCs/>
                <w:szCs w:val="24"/>
                <w:lang w:val="en-GB" w:eastAsia="en-GB"/>
              </w:rPr>
            </w:pPr>
            <w:r w:rsidRPr="00725E27">
              <w:rPr>
                <w:rFonts w:cs="Times New Roman"/>
                <w:szCs w:val="24"/>
              </w:rPr>
              <w:t>Digital Literacy</w:t>
            </w:r>
          </w:p>
        </w:tc>
        <w:tc>
          <w:tcPr>
            <w:tcW w:w="1275" w:type="dxa"/>
            <w:tcBorders>
              <w:top w:val="single" w:sz="4" w:space="0" w:color="000000"/>
              <w:left w:val="single" w:sz="4" w:space="0" w:color="000000"/>
              <w:bottom w:val="single" w:sz="4" w:space="0" w:color="000000"/>
              <w:right w:val="single" w:sz="4" w:space="0" w:color="000000"/>
            </w:tcBorders>
          </w:tcPr>
          <w:p w14:paraId="11790EBF" w14:textId="22A522A6" w:rsidR="00E756BA" w:rsidRPr="00725E27" w:rsidRDefault="00C80DB5" w:rsidP="00CB7EA0">
            <w:pPr>
              <w:ind w:right="-514"/>
              <w:rPr>
                <w:rFonts w:eastAsia="Times New Roman" w:cs="Times New Roman"/>
                <w:bCs/>
                <w:szCs w:val="24"/>
              </w:rPr>
            </w:pPr>
            <w:r w:rsidRPr="00725E27">
              <w:rPr>
                <w:rFonts w:eastAsia="Calibri" w:cs="Times New Roman"/>
                <w:szCs w:val="24"/>
                <w:lang w:val="en-GB"/>
              </w:rPr>
              <w:t>4</w:t>
            </w:r>
            <w:r w:rsidR="00E756BA" w:rsidRPr="00725E27">
              <w:rPr>
                <w:rFonts w:eastAsia="Calibri" w:cs="Times New Roman"/>
                <w:szCs w:val="24"/>
                <w:lang w:val="en-GB"/>
              </w:rPr>
              <w:t>0</w:t>
            </w:r>
          </w:p>
        </w:tc>
        <w:tc>
          <w:tcPr>
            <w:tcW w:w="1134" w:type="dxa"/>
            <w:tcBorders>
              <w:top w:val="single" w:sz="4" w:space="0" w:color="000000"/>
              <w:left w:val="single" w:sz="4" w:space="0" w:color="000000"/>
              <w:bottom w:val="single" w:sz="4" w:space="0" w:color="000000"/>
              <w:right w:val="single" w:sz="4" w:space="0" w:color="000000"/>
            </w:tcBorders>
          </w:tcPr>
          <w:p w14:paraId="6C377094" w14:textId="083C79A2" w:rsidR="00E756BA" w:rsidRPr="00725E27" w:rsidRDefault="00C80DB5" w:rsidP="00E756BA">
            <w:pPr>
              <w:spacing w:line="259" w:lineRule="auto"/>
              <w:ind w:right="111"/>
              <w:rPr>
                <w:rFonts w:cs="Times New Roman"/>
                <w:szCs w:val="24"/>
              </w:rPr>
            </w:pPr>
            <w:r w:rsidRPr="00725E27">
              <w:rPr>
                <w:rFonts w:cs="Times New Roman"/>
                <w:szCs w:val="24"/>
              </w:rPr>
              <w:t>4</w:t>
            </w:r>
            <w:r w:rsidR="00E756BA" w:rsidRPr="00725E27">
              <w:rPr>
                <w:rFonts w:cs="Times New Roman"/>
                <w:szCs w:val="24"/>
              </w:rPr>
              <w:t>.0</w:t>
            </w:r>
          </w:p>
        </w:tc>
      </w:tr>
      <w:tr w:rsidR="00725E27" w:rsidRPr="00725E27" w14:paraId="653AFD1B" w14:textId="77777777" w:rsidTr="005D28FF">
        <w:trPr>
          <w:trHeight w:val="720"/>
          <w:jc w:val="center"/>
        </w:trPr>
        <w:tc>
          <w:tcPr>
            <w:tcW w:w="2689" w:type="dxa"/>
            <w:tcBorders>
              <w:top w:val="single" w:sz="4" w:space="0" w:color="000000"/>
              <w:left w:val="single" w:sz="4" w:space="0" w:color="000000"/>
              <w:bottom w:val="single" w:sz="4" w:space="0" w:color="000000"/>
              <w:right w:val="single" w:sz="4" w:space="0" w:color="000000"/>
            </w:tcBorders>
          </w:tcPr>
          <w:p w14:paraId="21F8A635" w14:textId="0D101B8B" w:rsidR="00E756BA" w:rsidRPr="00725E27" w:rsidRDefault="00E756BA" w:rsidP="00870C0D">
            <w:pPr>
              <w:ind w:right="-514"/>
              <w:jc w:val="left"/>
              <w:rPr>
                <w:rFonts w:cs="Times New Roman"/>
                <w:szCs w:val="24"/>
              </w:rPr>
            </w:pPr>
            <w:r w:rsidRPr="00725E27">
              <w:rPr>
                <w:rFonts w:cs="Times New Roman"/>
                <w:szCs w:val="24"/>
              </w:rPr>
              <w:t>0031 541 02</w:t>
            </w:r>
            <w:r w:rsidR="009A3446"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B0D14AC" w14:textId="77777777" w:rsidR="00E756BA" w:rsidRPr="00725E27" w:rsidRDefault="005E440F" w:rsidP="0054356F">
            <w:pPr>
              <w:ind w:right="-514"/>
              <w:jc w:val="left"/>
              <w:rPr>
                <w:rFonts w:eastAsia="Calibri" w:cs="Times New Roman"/>
                <w:szCs w:val="24"/>
              </w:rPr>
            </w:pPr>
            <w:r w:rsidRPr="00725E27">
              <w:rPr>
                <w:rFonts w:cs="Times New Roman"/>
                <w:szCs w:val="24"/>
              </w:rPr>
              <w:t xml:space="preserve">Communication Skills </w:t>
            </w:r>
          </w:p>
        </w:tc>
        <w:tc>
          <w:tcPr>
            <w:tcW w:w="1275" w:type="dxa"/>
            <w:tcBorders>
              <w:top w:val="single" w:sz="4" w:space="0" w:color="000000"/>
              <w:left w:val="single" w:sz="4" w:space="0" w:color="000000"/>
              <w:bottom w:val="single" w:sz="4" w:space="0" w:color="000000"/>
              <w:right w:val="single" w:sz="4" w:space="0" w:color="000000"/>
            </w:tcBorders>
          </w:tcPr>
          <w:p w14:paraId="1FDEE706" w14:textId="77777777" w:rsidR="00E756BA" w:rsidRPr="00725E27" w:rsidRDefault="00E756BA" w:rsidP="00CB7EA0">
            <w:pPr>
              <w:ind w:right="-514"/>
              <w:rPr>
                <w:rFonts w:eastAsia="Calibri" w:cs="Times New Roman"/>
                <w:szCs w:val="24"/>
                <w:lang w:val="en-GB"/>
              </w:rPr>
            </w:pPr>
            <w:r w:rsidRPr="00725E27">
              <w:rPr>
                <w:rFonts w:eastAsia="Calibri" w:cs="Times New Roman"/>
                <w:szCs w:val="24"/>
                <w:lang w:val="en-GB"/>
              </w:rPr>
              <w:t>40</w:t>
            </w:r>
          </w:p>
        </w:tc>
        <w:tc>
          <w:tcPr>
            <w:tcW w:w="1134" w:type="dxa"/>
            <w:tcBorders>
              <w:top w:val="single" w:sz="4" w:space="0" w:color="000000"/>
              <w:left w:val="single" w:sz="4" w:space="0" w:color="000000"/>
              <w:bottom w:val="single" w:sz="4" w:space="0" w:color="000000"/>
              <w:right w:val="single" w:sz="4" w:space="0" w:color="000000"/>
            </w:tcBorders>
          </w:tcPr>
          <w:p w14:paraId="4551912B" w14:textId="77777777" w:rsidR="00E756BA" w:rsidRPr="00725E27" w:rsidRDefault="00E756BA" w:rsidP="00E756BA">
            <w:pPr>
              <w:spacing w:line="259" w:lineRule="auto"/>
              <w:ind w:right="111"/>
              <w:rPr>
                <w:rFonts w:cs="Times New Roman"/>
                <w:szCs w:val="24"/>
              </w:rPr>
            </w:pPr>
            <w:r w:rsidRPr="00725E27">
              <w:rPr>
                <w:rFonts w:cs="Times New Roman"/>
                <w:szCs w:val="24"/>
              </w:rPr>
              <w:t>4.0</w:t>
            </w:r>
          </w:p>
        </w:tc>
      </w:tr>
      <w:tr w:rsidR="00725E27" w:rsidRPr="00725E27" w14:paraId="4262D673" w14:textId="77777777" w:rsidTr="005D28FF">
        <w:trPr>
          <w:trHeight w:val="418"/>
          <w:jc w:val="center"/>
        </w:trPr>
        <w:tc>
          <w:tcPr>
            <w:tcW w:w="2689" w:type="dxa"/>
            <w:tcBorders>
              <w:top w:val="single" w:sz="4" w:space="0" w:color="000000"/>
              <w:left w:val="single" w:sz="4" w:space="0" w:color="000000"/>
              <w:bottom w:val="single" w:sz="4" w:space="0" w:color="000000"/>
              <w:right w:val="single" w:sz="4" w:space="0" w:color="000000"/>
            </w:tcBorders>
          </w:tcPr>
          <w:p w14:paraId="230CD086" w14:textId="51061C0D" w:rsidR="00E756BA" w:rsidRPr="00725E27" w:rsidRDefault="00E756BA" w:rsidP="00870C0D">
            <w:pPr>
              <w:ind w:right="-514"/>
              <w:jc w:val="left"/>
              <w:rPr>
                <w:rFonts w:cs="Times New Roman"/>
                <w:szCs w:val="24"/>
              </w:rPr>
            </w:pPr>
            <w:r w:rsidRPr="00725E27">
              <w:rPr>
                <w:rFonts w:cs="Times New Roman"/>
                <w:szCs w:val="24"/>
              </w:rPr>
              <w:t>0732 541 0</w:t>
            </w:r>
            <w:r w:rsidR="00C80DB5" w:rsidRPr="00725E27">
              <w:rPr>
                <w:rFonts w:cs="Times New Roman"/>
                <w:szCs w:val="24"/>
              </w:rPr>
              <w:t>3</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3DA864BE" w14:textId="77777777" w:rsidR="00E756BA" w:rsidRPr="00725E27" w:rsidRDefault="005E440F" w:rsidP="0054356F">
            <w:pPr>
              <w:ind w:right="-514"/>
              <w:jc w:val="left"/>
              <w:rPr>
                <w:rFonts w:eastAsia="Calibri" w:cs="Times New Roman"/>
                <w:szCs w:val="24"/>
                <w:lang w:val="en-GB"/>
              </w:rPr>
            </w:pPr>
            <w:r w:rsidRPr="00725E27">
              <w:rPr>
                <w:rFonts w:cs="Times New Roman"/>
                <w:szCs w:val="24"/>
              </w:rPr>
              <w:t>Construction Material Science</w:t>
            </w:r>
            <w:r w:rsidRPr="00725E27">
              <w:rPr>
                <w:rFonts w:cs="Times New Roman"/>
                <w:szCs w:val="24"/>
                <w:lang w:val="en-GB"/>
              </w:rPr>
              <w:t xml:space="preserve"> 1</w:t>
            </w:r>
          </w:p>
        </w:tc>
        <w:tc>
          <w:tcPr>
            <w:tcW w:w="1275" w:type="dxa"/>
            <w:tcBorders>
              <w:top w:val="single" w:sz="4" w:space="0" w:color="000000"/>
              <w:left w:val="single" w:sz="4" w:space="0" w:color="000000"/>
              <w:bottom w:val="single" w:sz="4" w:space="0" w:color="000000"/>
              <w:right w:val="single" w:sz="4" w:space="0" w:color="000000"/>
            </w:tcBorders>
          </w:tcPr>
          <w:p w14:paraId="002DB27B" w14:textId="5D1AE110" w:rsidR="00E756BA" w:rsidRPr="00725E27" w:rsidRDefault="00E756BA" w:rsidP="00E756BA">
            <w:pPr>
              <w:ind w:right="-514"/>
              <w:rPr>
                <w:rFonts w:cs="Times New Roman"/>
                <w:bCs/>
                <w:szCs w:val="24"/>
              </w:rPr>
            </w:pPr>
            <w:r w:rsidRPr="00725E27">
              <w:rPr>
                <w:rFonts w:cs="Times New Roman"/>
                <w:bCs/>
                <w:szCs w:val="24"/>
                <w:lang w:val="en-GB"/>
              </w:rPr>
              <w:t xml:space="preserve">                       </w:t>
            </w:r>
            <w:r w:rsidR="00FE7426" w:rsidRPr="00725E27">
              <w:rPr>
                <w:rFonts w:cs="Times New Roman"/>
                <w:bCs/>
                <w:szCs w:val="24"/>
                <w:lang w:val="en-GB"/>
              </w:rPr>
              <w:t xml:space="preserve">        </w:t>
            </w:r>
            <w:r w:rsidR="009A3446" w:rsidRPr="00725E27">
              <w:rPr>
                <w:rFonts w:cs="Times New Roman"/>
                <w:bCs/>
                <w:szCs w:val="24"/>
                <w:lang w:val="en-GB"/>
              </w:rPr>
              <w:t>5</w:t>
            </w:r>
            <w:r w:rsidRPr="00725E27">
              <w:rPr>
                <w:rFonts w:cs="Times New Roman"/>
                <w:bCs/>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7424C9E9" w14:textId="07FE9947" w:rsidR="00E756BA" w:rsidRPr="00725E27" w:rsidRDefault="009A3446" w:rsidP="00E756BA">
            <w:pPr>
              <w:spacing w:line="259" w:lineRule="auto"/>
              <w:ind w:right="111"/>
              <w:rPr>
                <w:rFonts w:cs="Times New Roman"/>
                <w:szCs w:val="24"/>
              </w:rPr>
            </w:pPr>
            <w:r w:rsidRPr="00725E27">
              <w:rPr>
                <w:rFonts w:cs="Times New Roman"/>
                <w:szCs w:val="24"/>
              </w:rPr>
              <w:t>5</w:t>
            </w:r>
            <w:r w:rsidR="00E756BA" w:rsidRPr="00725E27">
              <w:rPr>
                <w:rFonts w:cs="Times New Roman"/>
                <w:szCs w:val="24"/>
              </w:rPr>
              <w:t>.0</w:t>
            </w:r>
          </w:p>
        </w:tc>
      </w:tr>
      <w:tr w:rsidR="00725E27" w:rsidRPr="00725E27" w14:paraId="62517E1C" w14:textId="77777777" w:rsidTr="005D28FF">
        <w:trPr>
          <w:trHeight w:val="418"/>
          <w:jc w:val="center"/>
        </w:trPr>
        <w:tc>
          <w:tcPr>
            <w:tcW w:w="2689" w:type="dxa"/>
            <w:tcBorders>
              <w:top w:val="single" w:sz="4" w:space="0" w:color="000000"/>
              <w:left w:val="single" w:sz="4" w:space="0" w:color="000000"/>
              <w:bottom w:val="single" w:sz="4" w:space="0" w:color="000000"/>
              <w:right w:val="single" w:sz="4" w:space="0" w:color="000000"/>
            </w:tcBorders>
          </w:tcPr>
          <w:p w14:paraId="64C9C3BB" w14:textId="58365B01" w:rsidR="00712F6D" w:rsidRPr="00725E27" w:rsidRDefault="00834665" w:rsidP="00870C0D">
            <w:pPr>
              <w:ind w:right="-514"/>
              <w:jc w:val="left"/>
              <w:rPr>
                <w:rFonts w:cs="Times New Roman"/>
                <w:szCs w:val="24"/>
              </w:rPr>
            </w:pPr>
            <w:r w:rsidRPr="00725E27">
              <w:rPr>
                <w:rFonts w:cs="Times New Roman"/>
                <w:szCs w:val="24"/>
              </w:rPr>
              <w:t xml:space="preserve">0732 551 </w:t>
            </w:r>
            <w:r w:rsidR="00C80DB5" w:rsidRPr="00725E27">
              <w:rPr>
                <w:rFonts w:cs="Times New Roman"/>
                <w:szCs w:val="24"/>
              </w:rPr>
              <w:t>04</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B66C17D" w14:textId="77777777" w:rsidR="00834665" w:rsidRPr="00725E27" w:rsidRDefault="00834665" w:rsidP="00834665">
            <w:pPr>
              <w:ind w:right="-514"/>
              <w:jc w:val="left"/>
              <w:rPr>
                <w:rFonts w:cs="Times New Roman"/>
                <w:szCs w:val="24"/>
                <w:lang w:val="en-GB"/>
              </w:rPr>
            </w:pPr>
            <w:r w:rsidRPr="00725E27">
              <w:rPr>
                <w:rFonts w:cs="Times New Roman"/>
                <w:szCs w:val="24"/>
                <w:lang w:val="en-GB"/>
              </w:rPr>
              <w:t>Civil Works I</w:t>
            </w:r>
          </w:p>
          <w:p w14:paraId="2019A91C" w14:textId="77777777" w:rsidR="00712F6D" w:rsidRPr="00725E27" w:rsidRDefault="00712F6D" w:rsidP="0054356F">
            <w:pPr>
              <w:ind w:right="-514"/>
              <w:jc w:val="left"/>
              <w:rPr>
                <w:rFonts w:cs="Times New Roman"/>
                <w:szCs w:val="24"/>
              </w:rPr>
            </w:pPr>
          </w:p>
        </w:tc>
        <w:tc>
          <w:tcPr>
            <w:tcW w:w="1275" w:type="dxa"/>
            <w:tcBorders>
              <w:top w:val="single" w:sz="4" w:space="0" w:color="000000"/>
              <w:left w:val="single" w:sz="4" w:space="0" w:color="000000"/>
              <w:bottom w:val="single" w:sz="4" w:space="0" w:color="000000"/>
              <w:right w:val="single" w:sz="4" w:space="0" w:color="000000"/>
            </w:tcBorders>
          </w:tcPr>
          <w:p w14:paraId="137962B4" w14:textId="77777777" w:rsidR="00712F6D" w:rsidRPr="00725E27" w:rsidRDefault="00834665" w:rsidP="00E756BA">
            <w:pPr>
              <w:ind w:right="-514"/>
              <w:rPr>
                <w:rFonts w:cs="Times New Roman"/>
                <w:bCs/>
                <w:szCs w:val="24"/>
                <w:lang w:val="en-GB"/>
              </w:rPr>
            </w:pPr>
            <w:r w:rsidRPr="00725E27">
              <w:rPr>
                <w:rFonts w:cs="Times New Roman"/>
                <w:bCs/>
                <w:szCs w:val="24"/>
                <w:lang w:val="en-ZA"/>
              </w:rPr>
              <w:t>100</w:t>
            </w:r>
          </w:p>
        </w:tc>
        <w:tc>
          <w:tcPr>
            <w:tcW w:w="1134" w:type="dxa"/>
            <w:tcBorders>
              <w:top w:val="single" w:sz="4" w:space="0" w:color="000000"/>
              <w:left w:val="single" w:sz="4" w:space="0" w:color="000000"/>
              <w:bottom w:val="single" w:sz="4" w:space="0" w:color="000000"/>
              <w:right w:val="single" w:sz="4" w:space="0" w:color="000000"/>
            </w:tcBorders>
          </w:tcPr>
          <w:p w14:paraId="32CC4A77" w14:textId="77777777" w:rsidR="00712F6D" w:rsidRPr="00725E27" w:rsidRDefault="00834665" w:rsidP="00E756BA">
            <w:pPr>
              <w:ind w:right="111"/>
              <w:rPr>
                <w:rFonts w:cs="Times New Roman"/>
                <w:szCs w:val="24"/>
              </w:rPr>
            </w:pPr>
            <w:r w:rsidRPr="00725E27">
              <w:rPr>
                <w:rFonts w:cs="Times New Roman"/>
                <w:szCs w:val="24"/>
              </w:rPr>
              <w:t>10.0</w:t>
            </w:r>
          </w:p>
        </w:tc>
      </w:tr>
      <w:tr w:rsidR="00725E27" w:rsidRPr="00725E27" w14:paraId="68945B56" w14:textId="77777777" w:rsidTr="005D28FF">
        <w:trPr>
          <w:trHeight w:val="529"/>
          <w:jc w:val="center"/>
        </w:trPr>
        <w:tc>
          <w:tcPr>
            <w:tcW w:w="2689" w:type="dxa"/>
            <w:tcBorders>
              <w:top w:val="single" w:sz="4" w:space="0" w:color="000000"/>
              <w:left w:val="single" w:sz="4" w:space="0" w:color="000000"/>
              <w:bottom w:val="single" w:sz="4" w:space="0" w:color="000000"/>
              <w:right w:val="single" w:sz="4" w:space="0" w:color="000000"/>
            </w:tcBorders>
          </w:tcPr>
          <w:p w14:paraId="6B5FF1EE" w14:textId="3A70BCB4" w:rsidR="00E756BA" w:rsidRPr="00725E27" w:rsidRDefault="00E756BA" w:rsidP="00870C0D">
            <w:pPr>
              <w:ind w:right="-514"/>
              <w:jc w:val="left"/>
              <w:rPr>
                <w:rFonts w:cs="Times New Roman"/>
                <w:bCs/>
                <w:szCs w:val="24"/>
              </w:rPr>
            </w:pPr>
            <w:r w:rsidRPr="00725E27">
              <w:rPr>
                <w:rFonts w:cs="Times New Roman"/>
                <w:szCs w:val="24"/>
              </w:rPr>
              <w:t xml:space="preserve">0732 551 </w:t>
            </w:r>
            <w:r w:rsidR="00C80DB5" w:rsidRPr="00725E27">
              <w:rPr>
                <w:rFonts w:cs="Times New Roman"/>
                <w:szCs w:val="24"/>
              </w:rPr>
              <w:t>05</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AD117AB" w14:textId="359E2100" w:rsidR="00E756BA" w:rsidRPr="00725E27" w:rsidRDefault="005E440F" w:rsidP="0054356F">
            <w:pPr>
              <w:ind w:right="-514"/>
              <w:jc w:val="left"/>
              <w:rPr>
                <w:rFonts w:cs="Times New Roman"/>
                <w:bCs/>
                <w:szCs w:val="24"/>
              </w:rPr>
            </w:pPr>
            <w:r w:rsidRPr="00725E27">
              <w:rPr>
                <w:rFonts w:cs="Times New Roman"/>
                <w:szCs w:val="24"/>
              </w:rPr>
              <w:t>Site Survey</w:t>
            </w:r>
          </w:p>
        </w:tc>
        <w:tc>
          <w:tcPr>
            <w:tcW w:w="1275" w:type="dxa"/>
            <w:tcBorders>
              <w:top w:val="single" w:sz="4" w:space="0" w:color="000000"/>
              <w:left w:val="single" w:sz="4" w:space="0" w:color="000000"/>
              <w:bottom w:val="single" w:sz="4" w:space="0" w:color="000000"/>
              <w:right w:val="single" w:sz="4" w:space="0" w:color="000000"/>
            </w:tcBorders>
          </w:tcPr>
          <w:p w14:paraId="2285DDA7" w14:textId="5A429D6F" w:rsidR="00E756BA" w:rsidRPr="00725E27" w:rsidRDefault="00E756BA" w:rsidP="00CB7EA0">
            <w:pPr>
              <w:ind w:right="-514"/>
              <w:rPr>
                <w:rFonts w:cs="Times New Roman"/>
                <w:bCs/>
                <w:szCs w:val="24"/>
              </w:rPr>
            </w:pPr>
            <w:r w:rsidRPr="00725E27">
              <w:rPr>
                <w:rFonts w:eastAsia="Times New Roman" w:cs="Times New Roman"/>
                <w:szCs w:val="24"/>
              </w:rPr>
              <w:t>1</w:t>
            </w:r>
            <w:r w:rsidR="00DE2D08" w:rsidRPr="00725E27">
              <w:rPr>
                <w:rFonts w:eastAsia="Times New Roman" w:cs="Times New Roman"/>
                <w:szCs w:val="24"/>
              </w:rPr>
              <w:t>5</w:t>
            </w:r>
            <w:r w:rsidRPr="00725E27">
              <w:rPr>
                <w:rFonts w:eastAsia="Times New Roman" w:cs="Times New Roman"/>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0495240B" w14:textId="06197A68" w:rsidR="00E756BA" w:rsidRPr="00725E27" w:rsidRDefault="00E756BA" w:rsidP="00E756BA">
            <w:pPr>
              <w:spacing w:line="259" w:lineRule="auto"/>
              <w:ind w:right="111"/>
              <w:rPr>
                <w:rFonts w:cs="Times New Roman"/>
                <w:szCs w:val="24"/>
              </w:rPr>
            </w:pPr>
            <w:r w:rsidRPr="00725E27">
              <w:rPr>
                <w:rFonts w:cs="Times New Roman"/>
                <w:szCs w:val="24"/>
              </w:rPr>
              <w:t>1</w:t>
            </w:r>
            <w:r w:rsidR="00DE2D08" w:rsidRPr="00725E27">
              <w:rPr>
                <w:rFonts w:cs="Times New Roman"/>
                <w:szCs w:val="24"/>
              </w:rPr>
              <w:t>5</w:t>
            </w:r>
            <w:r w:rsidRPr="00725E27">
              <w:rPr>
                <w:rFonts w:cs="Times New Roman"/>
                <w:szCs w:val="24"/>
              </w:rPr>
              <w:t>.0</w:t>
            </w:r>
          </w:p>
        </w:tc>
      </w:tr>
      <w:tr w:rsidR="00725E27" w:rsidRPr="00725E27" w14:paraId="5FBCEAAA" w14:textId="77777777" w:rsidTr="005D28FF">
        <w:trPr>
          <w:trHeight w:val="529"/>
          <w:jc w:val="center"/>
        </w:trPr>
        <w:tc>
          <w:tcPr>
            <w:tcW w:w="2689" w:type="dxa"/>
            <w:tcBorders>
              <w:top w:val="single" w:sz="4" w:space="0" w:color="000000"/>
              <w:left w:val="single" w:sz="4" w:space="0" w:color="000000"/>
              <w:bottom w:val="single" w:sz="4" w:space="0" w:color="000000"/>
              <w:right w:val="single" w:sz="4" w:space="0" w:color="000000"/>
            </w:tcBorders>
          </w:tcPr>
          <w:p w14:paraId="1E80EBEE" w14:textId="77777777" w:rsidR="0054356F" w:rsidRPr="00725E27" w:rsidRDefault="0054356F" w:rsidP="00870C0D">
            <w:pPr>
              <w:ind w:right="-514"/>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52E7BC56" w14:textId="77777777" w:rsidR="0054356F" w:rsidRPr="00725E27" w:rsidRDefault="0054356F" w:rsidP="0054356F">
            <w:pPr>
              <w:ind w:right="-514"/>
              <w:jc w:val="left"/>
              <w:rPr>
                <w:rFonts w:cs="Times New Roman"/>
                <w:b/>
                <w:szCs w:val="24"/>
              </w:rPr>
            </w:pPr>
            <w:r w:rsidRPr="00725E27">
              <w:rPr>
                <w:rFonts w:cs="Times New Roman"/>
                <w:b/>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1F3115E5" w14:textId="5F2CD01D" w:rsidR="0054356F" w:rsidRPr="00725E27" w:rsidRDefault="00834665" w:rsidP="00CB7EA0">
            <w:pPr>
              <w:ind w:right="-514"/>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3</w:t>
            </w:r>
            <w:r w:rsidR="00A14872">
              <w:rPr>
                <w:rFonts w:eastAsia="Times New Roman" w:cs="Times New Roman"/>
                <w:b/>
                <w:noProof/>
                <w:szCs w:val="24"/>
              </w:rPr>
              <w:t>8</w:t>
            </w:r>
            <w:r w:rsidRPr="00725E27">
              <w:rPr>
                <w:rFonts w:eastAsia="Times New Roman" w:cs="Times New Roman"/>
                <w:b/>
                <w:noProof/>
                <w:szCs w:val="24"/>
              </w:rPr>
              <w:t>0</w:t>
            </w:r>
            <w:r w:rsidRPr="00725E27">
              <w:rPr>
                <w:rFonts w:eastAsia="Times New Roman" w:cs="Times New Roman"/>
                <w:b/>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3921C630" w14:textId="470A2173" w:rsidR="0054356F" w:rsidRPr="00725E27" w:rsidRDefault="00A14872" w:rsidP="00E756BA">
            <w:pPr>
              <w:ind w:right="111"/>
              <w:rPr>
                <w:rFonts w:cs="Times New Roman"/>
                <w:b/>
                <w:szCs w:val="24"/>
              </w:rPr>
            </w:pPr>
            <w:r>
              <w:rPr>
                <w:rFonts w:cs="Times New Roman"/>
                <w:b/>
                <w:szCs w:val="24"/>
              </w:rPr>
              <w:t>38</w:t>
            </w:r>
            <w:r w:rsidR="00834665" w:rsidRPr="00725E27">
              <w:rPr>
                <w:rFonts w:cs="Times New Roman"/>
                <w:b/>
                <w:szCs w:val="24"/>
              </w:rPr>
              <w:t>.0</w:t>
            </w:r>
          </w:p>
        </w:tc>
      </w:tr>
      <w:tr w:rsidR="00725E27" w:rsidRPr="00725E27" w14:paraId="7248BCC2" w14:textId="77777777" w:rsidTr="005D28FF">
        <w:trPr>
          <w:trHeight w:val="529"/>
          <w:jc w:val="center"/>
        </w:trPr>
        <w:tc>
          <w:tcPr>
            <w:tcW w:w="2689" w:type="dxa"/>
            <w:tcBorders>
              <w:top w:val="single" w:sz="4" w:space="0" w:color="000000"/>
              <w:left w:val="single" w:sz="4" w:space="0" w:color="000000"/>
              <w:bottom w:val="single" w:sz="4" w:space="0" w:color="000000"/>
              <w:right w:val="single" w:sz="4" w:space="0" w:color="000000"/>
            </w:tcBorders>
          </w:tcPr>
          <w:p w14:paraId="6D8363AE" w14:textId="77777777" w:rsidR="0054356F" w:rsidRPr="00725E27" w:rsidRDefault="0054356F" w:rsidP="00870C0D">
            <w:pPr>
              <w:ind w:right="-514"/>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649407F0" w14:textId="77777777" w:rsidR="0054356F" w:rsidRPr="00725E27" w:rsidRDefault="0054356F" w:rsidP="0054356F">
            <w:pPr>
              <w:ind w:right="-514"/>
              <w:jc w:val="left"/>
              <w:rPr>
                <w:rFonts w:cs="Times New Roman"/>
                <w:b/>
                <w:szCs w:val="24"/>
              </w:rPr>
            </w:pPr>
            <w:r w:rsidRPr="00725E27">
              <w:rPr>
                <w:rFonts w:cs="Times New Roman"/>
                <w:b/>
                <w:szCs w:val="24"/>
              </w:rPr>
              <w:t>MODULE 11</w:t>
            </w:r>
          </w:p>
        </w:tc>
        <w:tc>
          <w:tcPr>
            <w:tcW w:w="1275" w:type="dxa"/>
            <w:tcBorders>
              <w:top w:val="single" w:sz="4" w:space="0" w:color="000000"/>
              <w:left w:val="single" w:sz="4" w:space="0" w:color="000000"/>
              <w:bottom w:val="single" w:sz="4" w:space="0" w:color="000000"/>
              <w:right w:val="single" w:sz="4" w:space="0" w:color="000000"/>
            </w:tcBorders>
          </w:tcPr>
          <w:p w14:paraId="1E017A9A" w14:textId="77777777" w:rsidR="0054356F" w:rsidRPr="00725E27" w:rsidRDefault="0054356F" w:rsidP="00CB7EA0">
            <w:pPr>
              <w:ind w:right="-514"/>
              <w:rPr>
                <w:rFonts w:eastAsia="Times New Roman" w:cs="Times New Roman"/>
                <w:szCs w:val="24"/>
              </w:rPr>
            </w:pPr>
          </w:p>
        </w:tc>
        <w:tc>
          <w:tcPr>
            <w:tcW w:w="1134" w:type="dxa"/>
            <w:tcBorders>
              <w:top w:val="single" w:sz="4" w:space="0" w:color="000000"/>
              <w:left w:val="single" w:sz="4" w:space="0" w:color="000000"/>
              <w:bottom w:val="single" w:sz="4" w:space="0" w:color="000000"/>
              <w:right w:val="single" w:sz="4" w:space="0" w:color="000000"/>
            </w:tcBorders>
          </w:tcPr>
          <w:p w14:paraId="39C91573" w14:textId="77777777" w:rsidR="0054356F" w:rsidRPr="00725E27" w:rsidRDefault="0054356F" w:rsidP="00E756BA">
            <w:pPr>
              <w:ind w:right="111"/>
              <w:rPr>
                <w:rFonts w:cs="Times New Roman"/>
                <w:szCs w:val="24"/>
              </w:rPr>
            </w:pPr>
          </w:p>
        </w:tc>
      </w:tr>
      <w:tr w:rsidR="00725E27" w:rsidRPr="00725E27" w14:paraId="6D34E57F"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6B7E5277" w14:textId="38C9B296" w:rsidR="00E756BA" w:rsidRPr="00725E27" w:rsidRDefault="00E756BA" w:rsidP="00870C0D">
            <w:pPr>
              <w:ind w:right="-514"/>
              <w:jc w:val="left"/>
              <w:rPr>
                <w:rFonts w:cs="Times New Roman"/>
                <w:b/>
                <w:bCs/>
                <w:szCs w:val="24"/>
              </w:rPr>
            </w:pPr>
            <w:r w:rsidRPr="00725E27">
              <w:rPr>
                <w:rFonts w:cs="Times New Roman"/>
                <w:szCs w:val="24"/>
              </w:rPr>
              <w:t>0417 541 0</w:t>
            </w:r>
            <w:r w:rsidR="00C80DB5" w:rsidRPr="00725E27">
              <w:rPr>
                <w:rFonts w:cs="Times New Roman"/>
                <w:szCs w:val="24"/>
              </w:rPr>
              <w:t>6A</w:t>
            </w:r>
          </w:p>
        </w:tc>
        <w:tc>
          <w:tcPr>
            <w:tcW w:w="4536" w:type="dxa"/>
            <w:tcBorders>
              <w:top w:val="single" w:sz="4" w:space="0" w:color="000000"/>
              <w:left w:val="single" w:sz="4" w:space="0" w:color="000000"/>
              <w:bottom w:val="single" w:sz="4" w:space="0" w:color="000000"/>
              <w:right w:val="single" w:sz="4" w:space="0" w:color="000000"/>
            </w:tcBorders>
          </w:tcPr>
          <w:p w14:paraId="682E7FF6" w14:textId="2523DC41" w:rsidR="00E756BA" w:rsidRPr="00725E27" w:rsidRDefault="005E440F" w:rsidP="0054356F">
            <w:pPr>
              <w:ind w:right="-514"/>
              <w:jc w:val="left"/>
              <w:rPr>
                <w:rFonts w:cs="Times New Roman"/>
                <w:b/>
                <w:bCs/>
                <w:szCs w:val="24"/>
              </w:rPr>
            </w:pPr>
            <w:r w:rsidRPr="00725E27">
              <w:rPr>
                <w:rFonts w:cs="Times New Roman"/>
                <w:szCs w:val="24"/>
              </w:rPr>
              <w:t xml:space="preserve">Work Ethics </w:t>
            </w:r>
            <w:r w:rsidR="004A0339" w:rsidRPr="00725E27">
              <w:rPr>
                <w:rFonts w:cs="Times New Roman"/>
                <w:szCs w:val="24"/>
              </w:rPr>
              <w:t>and</w:t>
            </w:r>
            <w:r w:rsidRPr="00725E27">
              <w:rPr>
                <w:rFonts w:cs="Times New Roman"/>
                <w:szCs w:val="24"/>
              </w:rPr>
              <w:t xml:space="preserve"> Practices</w:t>
            </w:r>
          </w:p>
        </w:tc>
        <w:tc>
          <w:tcPr>
            <w:tcW w:w="1275" w:type="dxa"/>
            <w:tcBorders>
              <w:top w:val="single" w:sz="4" w:space="0" w:color="000000"/>
              <w:left w:val="single" w:sz="4" w:space="0" w:color="000000"/>
              <w:bottom w:val="single" w:sz="4" w:space="0" w:color="000000"/>
              <w:right w:val="single" w:sz="4" w:space="0" w:color="000000"/>
            </w:tcBorders>
          </w:tcPr>
          <w:p w14:paraId="5AEFED63" w14:textId="580F9FB6" w:rsidR="00E756BA" w:rsidRPr="00725E27" w:rsidRDefault="00C80DB5" w:rsidP="00CB7EA0">
            <w:pPr>
              <w:ind w:right="-514"/>
              <w:rPr>
                <w:rFonts w:eastAsia="Calibri" w:cs="Times New Roman"/>
                <w:szCs w:val="24"/>
              </w:rPr>
            </w:pPr>
            <w:r w:rsidRPr="00725E27">
              <w:rPr>
                <w:rFonts w:eastAsia="Calibri" w:cs="Times New Roman"/>
                <w:szCs w:val="24"/>
              </w:rPr>
              <w:t>4</w:t>
            </w:r>
            <w:r w:rsidR="00E756BA" w:rsidRPr="00725E27">
              <w:rPr>
                <w:rFonts w:eastAsia="Calibri" w:cs="Times New Roman"/>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4172D3D2" w14:textId="3F529125" w:rsidR="00E756BA" w:rsidRPr="00725E27" w:rsidRDefault="00C80DB5" w:rsidP="00E756BA">
            <w:pPr>
              <w:ind w:right="-514"/>
              <w:rPr>
                <w:rFonts w:eastAsia="Calibri" w:cs="Times New Roman"/>
                <w:szCs w:val="24"/>
              </w:rPr>
            </w:pPr>
            <w:r w:rsidRPr="00725E27">
              <w:rPr>
                <w:rFonts w:eastAsia="Calibri" w:cs="Times New Roman"/>
                <w:szCs w:val="24"/>
              </w:rPr>
              <w:t>4</w:t>
            </w:r>
            <w:r w:rsidR="005D28FF" w:rsidRPr="00725E27">
              <w:rPr>
                <w:rFonts w:eastAsia="Calibri" w:cs="Times New Roman"/>
                <w:szCs w:val="24"/>
              </w:rPr>
              <w:t>.</w:t>
            </w:r>
            <w:r w:rsidR="00E756BA" w:rsidRPr="00725E27">
              <w:rPr>
                <w:rFonts w:eastAsia="Calibri" w:cs="Times New Roman"/>
                <w:szCs w:val="24"/>
              </w:rPr>
              <w:t>0</w:t>
            </w:r>
          </w:p>
        </w:tc>
      </w:tr>
      <w:tr w:rsidR="00725E27" w:rsidRPr="00725E27" w14:paraId="7B205B11"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21551A8C" w14:textId="7F6214C0" w:rsidR="00E756BA" w:rsidRPr="00725E27" w:rsidRDefault="00E756BA" w:rsidP="00870C0D">
            <w:pPr>
              <w:ind w:right="-514"/>
              <w:jc w:val="left"/>
              <w:rPr>
                <w:rFonts w:cs="Times New Roman"/>
                <w:szCs w:val="24"/>
              </w:rPr>
            </w:pPr>
            <w:r w:rsidRPr="00725E27">
              <w:rPr>
                <w:rFonts w:cs="Times New Roman"/>
                <w:szCs w:val="24"/>
              </w:rPr>
              <w:t>0732 551 0</w:t>
            </w:r>
            <w:r w:rsidR="00C80DB5" w:rsidRPr="00725E27">
              <w:rPr>
                <w:rFonts w:cs="Times New Roman"/>
                <w:szCs w:val="24"/>
              </w:rPr>
              <w:t>7</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8E8256E" w14:textId="77777777" w:rsidR="00E756BA" w:rsidRPr="00725E27" w:rsidRDefault="005E440F" w:rsidP="0054356F">
            <w:pPr>
              <w:ind w:right="-514"/>
              <w:jc w:val="left"/>
              <w:rPr>
                <w:rFonts w:cs="Times New Roman"/>
                <w:szCs w:val="24"/>
              </w:rPr>
            </w:pPr>
            <w:r w:rsidRPr="00725E27">
              <w:rPr>
                <w:rFonts w:cs="Times New Roman"/>
                <w:bCs/>
                <w:szCs w:val="24"/>
              </w:rPr>
              <w:t>Materials Testing</w:t>
            </w:r>
            <w:r w:rsidRPr="00725E27">
              <w:rPr>
                <w:rFonts w:cs="Times New Roman"/>
                <w:bCs/>
                <w:szCs w:val="24"/>
                <w:lang w:val="en-GB"/>
              </w:rPr>
              <w:t xml:space="preserve"> </w:t>
            </w:r>
            <w:r w:rsidR="00917501" w:rsidRPr="00725E27">
              <w:rPr>
                <w:rFonts w:cs="Times New Roman"/>
                <w:bCs/>
                <w:szCs w:val="24"/>
                <w:lang w:val="en-GB"/>
              </w:rPr>
              <w:t>Preparation</w:t>
            </w:r>
          </w:p>
        </w:tc>
        <w:tc>
          <w:tcPr>
            <w:tcW w:w="1275" w:type="dxa"/>
            <w:tcBorders>
              <w:top w:val="single" w:sz="4" w:space="0" w:color="000000"/>
              <w:left w:val="single" w:sz="4" w:space="0" w:color="000000"/>
              <w:bottom w:val="single" w:sz="4" w:space="0" w:color="000000"/>
              <w:right w:val="single" w:sz="4" w:space="0" w:color="000000"/>
            </w:tcBorders>
          </w:tcPr>
          <w:p w14:paraId="5CF0CC1E" w14:textId="77777777" w:rsidR="00E756BA" w:rsidRPr="00725E27" w:rsidRDefault="00E756BA" w:rsidP="00CB7EA0">
            <w:pPr>
              <w:ind w:right="-514"/>
              <w:rPr>
                <w:rFonts w:eastAsia="Times New Roman" w:cs="Times New Roman"/>
                <w:szCs w:val="24"/>
              </w:rPr>
            </w:pPr>
            <w:r w:rsidRPr="00725E27">
              <w:rPr>
                <w:rFonts w:eastAsia="Times New Roman" w:cs="Times New Roman"/>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1CD38EF7" w14:textId="77777777" w:rsidR="00E756BA" w:rsidRPr="00725E27" w:rsidRDefault="00E756BA" w:rsidP="00E756BA">
            <w:pPr>
              <w:ind w:right="-514"/>
              <w:rPr>
                <w:rFonts w:eastAsia="Times New Roman" w:cs="Times New Roman"/>
                <w:szCs w:val="24"/>
              </w:rPr>
            </w:pPr>
            <w:r w:rsidRPr="00725E27">
              <w:rPr>
                <w:rFonts w:eastAsia="Times New Roman" w:cs="Times New Roman"/>
                <w:szCs w:val="24"/>
                <w:lang w:val="en-GB"/>
              </w:rPr>
              <w:t xml:space="preserve">  </w:t>
            </w:r>
            <w:r w:rsidRPr="00725E27">
              <w:rPr>
                <w:rFonts w:eastAsia="Times New Roman" w:cs="Times New Roman"/>
                <w:szCs w:val="24"/>
              </w:rPr>
              <w:t>6</w:t>
            </w:r>
            <w:r w:rsidR="005D28FF" w:rsidRPr="00725E27">
              <w:rPr>
                <w:rFonts w:eastAsia="Times New Roman" w:cs="Times New Roman"/>
                <w:szCs w:val="24"/>
              </w:rPr>
              <w:t>.</w:t>
            </w:r>
            <w:r w:rsidRPr="00725E27">
              <w:rPr>
                <w:rFonts w:eastAsia="Times New Roman" w:cs="Times New Roman"/>
                <w:szCs w:val="24"/>
              </w:rPr>
              <w:t>0</w:t>
            </w:r>
          </w:p>
        </w:tc>
      </w:tr>
      <w:tr w:rsidR="00725E27" w:rsidRPr="00725E27" w14:paraId="572F050A"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23528401" w14:textId="03DD98C7" w:rsidR="00E756BA" w:rsidRPr="00725E27" w:rsidRDefault="00E756BA" w:rsidP="00870C0D">
            <w:pPr>
              <w:ind w:right="-514"/>
              <w:jc w:val="left"/>
              <w:rPr>
                <w:rFonts w:cs="Times New Roman"/>
                <w:b/>
                <w:bCs/>
                <w:szCs w:val="24"/>
              </w:rPr>
            </w:pPr>
            <w:r w:rsidRPr="00725E27">
              <w:rPr>
                <w:rFonts w:cs="Times New Roman"/>
                <w:szCs w:val="24"/>
              </w:rPr>
              <w:t>0732 541 0</w:t>
            </w:r>
            <w:r w:rsidR="00C80DB5" w:rsidRPr="00725E27">
              <w:rPr>
                <w:rFonts w:cs="Times New Roman"/>
                <w:szCs w:val="24"/>
              </w:rPr>
              <w:t>8</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F9ED256" w14:textId="77777777" w:rsidR="00E756BA" w:rsidRPr="00725E27" w:rsidRDefault="005E440F" w:rsidP="0054356F">
            <w:pPr>
              <w:ind w:right="-514"/>
              <w:jc w:val="left"/>
              <w:rPr>
                <w:rFonts w:cs="Times New Roman"/>
                <w:bCs/>
                <w:szCs w:val="24"/>
              </w:rPr>
            </w:pPr>
            <w:r w:rsidRPr="00725E27">
              <w:rPr>
                <w:rFonts w:cs="Times New Roman"/>
                <w:bCs/>
                <w:szCs w:val="24"/>
              </w:rPr>
              <w:t>Technical Drawings</w:t>
            </w:r>
          </w:p>
        </w:tc>
        <w:tc>
          <w:tcPr>
            <w:tcW w:w="1275" w:type="dxa"/>
            <w:tcBorders>
              <w:top w:val="single" w:sz="4" w:space="0" w:color="000000"/>
              <w:left w:val="single" w:sz="4" w:space="0" w:color="000000"/>
              <w:bottom w:val="single" w:sz="4" w:space="0" w:color="000000"/>
              <w:right w:val="single" w:sz="4" w:space="0" w:color="000000"/>
            </w:tcBorders>
          </w:tcPr>
          <w:p w14:paraId="7AF7FB04" w14:textId="77777777" w:rsidR="00E756BA" w:rsidRPr="00725E27" w:rsidRDefault="00E756BA" w:rsidP="00CB7EA0">
            <w:pPr>
              <w:ind w:right="-514"/>
              <w:rPr>
                <w:rFonts w:eastAsia="Calibri" w:cs="Times New Roman"/>
                <w:szCs w:val="24"/>
              </w:rPr>
            </w:pPr>
            <w:r w:rsidRPr="00725E27">
              <w:rPr>
                <w:rFonts w:eastAsia="Calibri" w:cs="Times New Roman"/>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1665B720" w14:textId="77777777" w:rsidR="00E756BA" w:rsidRPr="00725E27" w:rsidRDefault="00E756BA" w:rsidP="00E756BA">
            <w:pPr>
              <w:ind w:right="-514"/>
              <w:rPr>
                <w:rFonts w:eastAsia="Calibri" w:cs="Times New Roman"/>
                <w:szCs w:val="24"/>
              </w:rPr>
            </w:pPr>
            <w:r w:rsidRPr="00725E27">
              <w:rPr>
                <w:rFonts w:eastAsia="Calibri" w:cs="Times New Roman"/>
                <w:szCs w:val="24"/>
              </w:rPr>
              <w:t>12</w:t>
            </w:r>
            <w:r w:rsidR="005D28FF" w:rsidRPr="00725E27">
              <w:rPr>
                <w:rFonts w:eastAsia="Calibri" w:cs="Times New Roman"/>
                <w:szCs w:val="24"/>
              </w:rPr>
              <w:t>.</w:t>
            </w:r>
            <w:r w:rsidRPr="00725E27">
              <w:rPr>
                <w:rFonts w:eastAsia="Calibri" w:cs="Times New Roman"/>
                <w:szCs w:val="24"/>
              </w:rPr>
              <w:t>0</w:t>
            </w:r>
          </w:p>
        </w:tc>
      </w:tr>
      <w:tr w:rsidR="00725E27" w:rsidRPr="00725E27" w14:paraId="75887F3B" w14:textId="77777777" w:rsidTr="005D28FF">
        <w:trPr>
          <w:trHeight w:val="965"/>
          <w:jc w:val="center"/>
        </w:trPr>
        <w:tc>
          <w:tcPr>
            <w:tcW w:w="2689" w:type="dxa"/>
            <w:tcBorders>
              <w:top w:val="single" w:sz="4" w:space="0" w:color="000000"/>
              <w:left w:val="single" w:sz="4" w:space="0" w:color="000000"/>
              <w:bottom w:val="single" w:sz="4" w:space="0" w:color="000000"/>
              <w:right w:val="single" w:sz="4" w:space="0" w:color="000000"/>
            </w:tcBorders>
          </w:tcPr>
          <w:p w14:paraId="41E1363C" w14:textId="50A3A1DD" w:rsidR="00E756BA" w:rsidRPr="00725E27" w:rsidRDefault="00E756BA" w:rsidP="00870C0D">
            <w:pPr>
              <w:ind w:right="-514"/>
              <w:jc w:val="left"/>
              <w:rPr>
                <w:rFonts w:cs="Times New Roman"/>
                <w:b/>
                <w:bCs/>
                <w:szCs w:val="24"/>
              </w:rPr>
            </w:pPr>
            <w:r w:rsidRPr="00725E27">
              <w:rPr>
                <w:rFonts w:cs="Times New Roman"/>
                <w:szCs w:val="24"/>
              </w:rPr>
              <w:t>0732 541 0</w:t>
            </w:r>
            <w:r w:rsidR="00C80DB5" w:rsidRPr="00725E27">
              <w:rPr>
                <w:rFonts w:cs="Times New Roman"/>
                <w:szCs w:val="24"/>
              </w:rPr>
              <w:t>9</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7EA8152" w14:textId="77777777" w:rsidR="00E756BA" w:rsidRPr="00725E27" w:rsidRDefault="005E440F" w:rsidP="0054356F">
            <w:pPr>
              <w:ind w:right="-514"/>
              <w:jc w:val="left"/>
              <w:rPr>
                <w:rFonts w:cs="Times New Roman"/>
                <w:b/>
                <w:bCs/>
                <w:szCs w:val="24"/>
              </w:rPr>
            </w:pPr>
            <w:r w:rsidRPr="00725E27">
              <w:rPr>
                <w:rFonts w:cs="Times New Roman"/>
                <w:szCs w:val="24"/>
              </w:rPr>
              <w:t>Construction Material Science</w:t>
            </w:r>
            <w:r w:rsidRPr="00725E27">
              <w:rPr>
                <w:rFonts w:cs="Times New Roman"/>
                <w:szCs w:val="24"/>
                <w:lang w:val="en-GB"/>
              </w:rPr>
              <w:t xml:space="preserve"> I</w:t>
            </w:r>
            <w:r w:rsidR="0054356F" w:rsidRPr="00725E27">
              <w:rPr>
                <w:rFonts w:cs="Times New Roman"/>
                <w:szCs w:val="24"/>
                <w:lang w:val="en-GB"/>
              </w:rPr>
              <w:t>I</w:t>
            </w:r>
          </w:p>
        </w:tc>
        <w:tc>
          <w:tcPr>
            <w:tcW w:w="1275" w:type="dxa"/>
            <w:tcBorders>
              <w:top w:val="single" w:sz="4" w:space="0" w:color="000000"/>
              <w:left w:val="single" w:sz="4" w:space="0" w:color="000000"/>
              <w:bottom w:val="single" w:sz="4" w:space="0" w:color="000000"/>
              <w:right w:val="single" w:sz="4" w:space="0" w:color="000000"/>
            </w:tcBorders>
          </w:tcPr>
          <w:p w14:paraId="7A702BB5" w14:textId="447B8AEF" w:rsidR="00E756BA" w:rsidRPr="00725E27" w:rsidRDefault="00395BFD" w:rsidP="0048332B">
            <w:pPr>
              <w:ind w:right="-514"/>
              <w:rPr>
                <w:rFonts w:cs="Times New Roman"/>
                <w:szCs w:val="24"/>
              </w:rPr>
            </w:pPr>
            <w:r w:rsidRPr="00725E27">
              <w:rPr>
                <w:rFonts w:cs="Times New Roman"/>
                <w:bCs/>
                <w:szCs w:val="24"/>
              </w:rPr>
              <w:t>8</w:t>
            </w:r>
            <w:r w:rsidR="00E756BA" w:rsidRPr="00725E27">
              <w:rPr>
                <w:rFonts w:cs="Times New Roman"/>
                <w:bCs/>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3C49C7F3" w14:textId="25B1FEC4" w:rsidR="00E756BA" w:rsidRPr="00725E27" w:rsidRDefault="00E756BA" w:rsidP="00E756BA">
            <w:pPr>
              <w:ind w:right="-514"/>
              <w:rPr>
                <w:rFonts w:cs="Times New Roman"/>
                <w:szCs w:val="24"/>
              </w:rPr>
            </w:pPr>
            <w:r w:rsidRPr="00725E27">
              <w:rPr>
                <w:rFonts w:cs="Times New Roman"/>
                <w:bCs/>
                <w:szCs w:val="24"/>
                <w:lang w:val="en-GB"/>
              </w:rPr>
              <w:t xml:space="preserve">                          </w:t>
            </w:r>
            <w:r w:rsidR="00395BFD" w:rsidRPr="00725E27">
              <w:rPr>
                <w:rFonts w:cs="Times New Roman"/>
                <w:bCs/>
                <w:szCs w:val="24"/>
                <w:lang w:val="en-GB"/>
              </w:rPr>
              <w:t>8</w:t>
            </w:r>
            <w:r w:rsidR="005D28FF" w:rsidRPr="00725E27">
              <w:rPr>
                <w:rFonts w:cs="Times New Roman"/>
                <w:bCs/>
                <w:szCs w:val="24"/>
                <w:lang w:val="en-GB"/>
              </w:rPr>
              <w:t>.</w:t>
            </w:r>
            <w:r w:rsidRPr="00725E27">
              <w:rPr>
                <w:rFonts w:cs="Times New Roman"/>
                <w:bCs/>
                <w:szCs w:val="24"/>
              </w:rPr>
              <w:t>0</w:t>
            </w:r>
          </w:p>
        </w:tc>
      </w:tr>
      <w:tr w:rsidR="00725E27" w:rsidRPr="00725E27" w14:paraId="6C3573D5"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1085DEFE" w14:textId="0B245CB6" w:rsidR="00E756BA" w:rsidRPr="00725E27" w:rsidRDefault="00E756BA" w:rsidP="00870C0D">
            <w:pPr>
              <w:ind w:right="-514"/>
              <w:jc w:val="left"/>
              <w:rPr>
                <w:rFonts w:cs="Times New Roman"/>
                <w:b/>
                <w:bCs/>
                <w:szCs w:val="24"/>
              </w:rPr>
            </w:pPr>
            <w:r w:rsidRPr="00725E27">
              <w:rPr>
                <w:rFonts w:cs="Times New Roman"/>
                <w:szCs w:val="24"/>
              </w:rPr>
              <w:t xml:space="preserve">0732 541 </w:t>
            </w:r>
            <w:r w:rsidR="00C80DB5" w:rsidRPr="00725E27">
              <w:rPr>
                <w:rFonts w:cs="Times New Roman"/>
                <w:szCs w:val="24"/>
              </w:rPr>
              <w:t>10</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AC860C1" w14:textId="77777777" w:rsidR="00E756BA" w:rsidRPr="00725E27" w:rsidRDefault="005E440F" w:rsidP="0054356F">
            <w:pPr>
              <w:ind w:right="-514"/>
              <w:jc w:val="left"/>
              <w:rPr>
                <w:rFonts w:cs="Times New Roman"/>
                <w:b/>
                <w:bCs/>
                <w:szCs w:val="24"/>
              </w:rPr>
            </w:pPr>
            <w:r w:rsidRPr="00725E27">
              <w:rPr>
                <w:rFonts w:cs="Times New Roman"/>
                <w:bCs/>
                <w:szCs w:val="24"/>
                <w:lang w:val="en-GB" w:eastAsia="en-GB"/>
              </w:rPr>
              <w:t>Mathematics Principles</w:t>
            </w:r>
          </w:p>
        </w:tc>
        <w:tc>
          <w:tcPr>
            <w:tcW w:w="1275" w:type="dxa"/>
            <w:tcBorders>
              <w:top w:val="single" w:sz="4" w:space="0" w:color="000000"/>
              <w:left w:val="single" w:sz="4" w:space="0" w:color="000000"/>
              <w:bottom w:val="single" w:sz="4" w:space="0" w:color="000000"/>
              <w:right w:val="single" w:sz="4" w:space="0" w:color="000000"/>
            </w:tcBorders>
          </w:tcPr>
          <w:p w14:paraId="7434CBF0" w14:textId="3FEE0882" w:rsidR="00E756BA" w:rsidRPr="00725E27" w:rsidRDefault="00E756BA" w:rsidP="00CB7EA0">
            <w:pPr>
              <w:ind w:right="-514"/>
              <w:rPr>
                <w:rFonts w:eastAsia="Calibri" w:cs="Times New Roman"/>
                <w:szCs w:val="24"/>
              </w:rPr>
            </w:pPr>
            <w:r w:rsidRPr="00725E27">
              <w:rPr>
                <w:rFonts w:eastAsia="Times New Roman" w:cs="Times New Roman"/>
                <w:bCs/>
                <w:szCs w:val="24"/>
              </w:rPr>
              <w:t>1</w:t>
            </w:r>
            <w:r w:rsidR="00395BFD" w:rsidRPr="00725E27">
              <w:rPr>
                <w:rFonts w:eastAsia="Times New Roman" w:cs="Times New Roman"/>
                <w:bCs/>
                <w:szCs w:val="24"/>
              </w:rPr>
              <w:t>0</w:t>
            </w:r>
            <w:r w:rsidRPr="00725E27">
              <w:rPr>
                <w:rFonts w:eastAsia="Times New Roman" w:cs="Times New Roman"/>
                <w:bCs/>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2880B1E5" w14:textId="253EC91F" w:rsidR="00E756BA" w:rsidRPr="00725E27" w:rsidRDefault="00E756BA" w:rsidP="00E756BA">
            <w:pPr>
              <w:ind w:right="-514"/>
              <w:rPr>
                <w:rFonts w:eastAsia="Calibri" w:cs="Times New Roman"/>
                <w:szCs w:val="24"/>
              </w:rPr>
            </w:pPr>
            <w:r w:rsidRPr="00725E27">
              <w:rPr>
                <w:rFonts w:eastAsia="Times New Roman" w:cs="Times New Roman"/>
                <w:bCs/>
                <w:szCs w:val="24"/>
              </w:rPr>
              <w:t>1</w:t>
            </w:r>
            <w:r w:rsidR="00395BFD" w:rsidRPr="00725E27">
              <w:rPr>
                <w:rFonts w:eastAsia="Times New Roman" w:cs="Times New Roman"/>
                <w:bCs/>
                <w:szCs w:val="24"/>
              </w:rPr>
              <w:t>0</w:t>
            </w:r>
            <w:r w:rsidR="005D28FF" w:rsidRPr="00725E27">
              <w:rPr>
                <w:rFonts w:eastAsia="Times New Roman" w:cs="Times New Roman"/>
                <w:bCs/>
                <w:szCs w:val="24"/>
              </w:rPr>
              <w:t>.</w:t>
            </w:r>
            <w:r w:rsidRPr="00725E27">
              <w:rPr>
                <w:rFonts w:eastAsia="Times New Roman" w:cs="Times New Roman"/>
                <w:bCs/>
                <w:szCs w:val="24"/>
              </w:rPr>
              <w:t>0</w:t>
            </w:r>
          </w:p>
        </w:tc>
      </w:tr>
      <w:tr w:rsidR="00725E27" w:rsidRPr="00725E27" w14:paraId="1CABF20F"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59A9A3D2" w14:textId="77777777" w:rsidR="0054356F" w:rsidRPr="00725E27" w:rsidRDefault="0054356F" w:rsidP="00870C0D">
            <w:pPr>
              <w:ind w:right="-514"/>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5BFE896D" w14:textId="77777777" w:rsidR="0054356F" w:rsidRPr="00725E27" w:rsidRDefault="0054356F" w:rsidP="0054356F">
            <w:pPr>
              <w:ind w:right="-514"/>
              <w:jc w:val="left"/>
              <w:rPr>
                <w:rFonts w:cs="Times New Roman"/>
                <w:b/>
                <w:bCs/>
                <w:szCs w:val="24"/>
                <w:lang w:val="en-GB" w:eastAsia="en-GB"/>
              </w:rPr>
            </w:pPr>
            <w:r w:rsidRPr="00725E27">
              <w:rPr>
                <w:rFonts w:cs="Times New Roman"/>
                <w:b/>
                <w:bCs/>
                <w:szCs w:val="24"/>
                <w:lang w:val="en-GB" w:eastAsia="en-GB"/>
              </w:rPr>
              <w:t>TOTAL</w:t>
            </w:r>
          </w:p>
        </w:tc>
        <w:tc>
          <w:tcPr>
            <w:tcW w:w="1275" w:type="dxa"/>
            <w:tcBorders>
              <w:top w:val="single" w:sz="4" w:space="0" w:color="000000"/>
              <w:left w:val="single" w:sz="4" w:space="0" w:color="000000"/>
              <w:bottom w:val="single" w:sz="4" w:space="0" w:color="000000"/>
              <w:right w:val="single" w:sz="4" w:space="0" w:color="000000"/>
            </w:tcBorders>
          </w:tcPr>
          <w:p w14:paraId="4EEB0824" w14:textId="58593449" w:rsidR="0054356F" w:rsidRPr="00725E27" w:rsidRDefault="0054356F" w:rsidP="00CB7EA0">
            <w:pPr>
              <w:ind w:right="-514"/>
              <w:rPr>
                <w:rFonts w:eastAsia="Times New Roman" w:cs="Times New Roman"/>
                <w:b/>
                <w:bCs/>
                <w:szCs w:val="24"/>
              </w:rPr>
            </w:pPr>
            <w:r w:rsidRPr="00725E27">
              <w:rPr>
                <w:rFonts w:eastAsia="Times New Roman" w:cs="Times New Roman"/>
                <w:b/>
                <w:bCs/>
                <w:szCs w:val="24"/>
              </w:rPr>
              <w:fldChar w:fldCharType="begin"/>
            </w:r>
            <w:r w:rsidRPr="00725E27">
              <w:rPr>
                <w:rFonts w:eastAsia="Times New Roman" w:cs="Times New Roman"/>
                <w:b/>
                <w:bCs/>
                <w:szCs w:val="24"/>
              </w:rPr>
              <w:instrText xml:space="preserve"> =SUM(ABOVE) </w:instrText>
            </w:r>
            <w:r w:rsidRPr="00725E27">
              <w:rPr>
                <w:rFonts w:eastAsia="Times New Roman" w:cs="Times New Roman"/>
                <w:b/>
                <w:bCs/>
                <w:szCs w:val="24"/>
              </w:rPr>
              <w:fldChar w:fldCharType="separate"/>
            </w:r>
            <w:r w:rsidR="00A14872">
              <w:rPr>
                <w:rFonts w:eastAsia="Times New Roman" w:cs="Times New Roman"/>
                <w:b/>
                <w:bCs/>
                <w:szCs w:val="24"/>
              </w:rPr>
              <w:t>40</w:t>
            </w:r>
            <w:r w:rsidRPr="00725E27">
              <w:rPr>
                <w:rFonts w:eastAsia="Times New Roman" w:cs="Times New Roman"/>
                <w:b/>
                <w:bCs/>
                <w:noProof/>
                <w:szCs w:val="24"/>
              </w:rPr>
              <w:t>0</w:t>
            </w:r>
            <w:r w:rsidRPr="00725E27">
              <w:rPr>
                <w:rFonts w:eastAsia="Times New Roman" w:cs="Times New Roman"/>
                <w:b/>
                <w:bCs/>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29A43C59" w14:textId="4C6BBC53" w:rsidR="0054356F" w:rsidRPr="00725E27" w:rsidRDefault="00A14872" w:rsidP="00E756BA">
            <w:pPr>
              <w:ind w:right="-514"/>
              <w:rPr>
                <w:rFonts w:eastAsia="Times New Roman" w:cs="Times New Roman"/>
                <w:b/>
                <w:bCs/>
                <w:szCs w:val="24"/>
              </w:rPr>
            </w:pPr>
            <w:r>
              <w:rPr>
                <w:rFonts w:eastAsia="Times New Roman" w:cs="Times New Roman"/>
                <w:b/>
                <w:bCs/>
                <w:szCs w:val="24"/>
              </w:rPr>
              <w:t>40</w:t>
            </w:r>
            <w:r w:rsidR="0054356F" w:rsidRPr="00725E27">
              <w:rPr>
                <w:rFonts w:eastAsia="Times New Roman" w:cs="Times New Roman"/>
                <w:b/>
                <w:bCs/>
                <w:szCs w:val="24"/>
              </w:rPr>
              <w:t>.0</w:t>
            </w:r>
          </w:p>
        </w:tc>
      </w:tr>
      <w:tr w:rsidR="00725E27" w:rsidRPr="00725E27" w14:paraId="19BF715F"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B71E71E" w14:textId="77777777" w:rsidR="0054356F" w:rsidRPr="00725E27" w:rsidRDefault="0054356F" w:rsidP="00870C0D">
            <w:pPr>
              <w:ind w:right="-514"/>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2BBC302F" w14:textId="77777777" w:rsidR="0054356F" w:rsidRPr="00725E27" w:rsidRDefault="0054356F" w:rsidP="0054356F">
            <w:pPr>
              <w:ind w:right="-514"/>
              <w:jc w:val="left"/>
              <w:rPr>
                <w:rFonts w:cs="Times New Roman"/>
                <w:bCs/>
                <w:szCs w:val="24"/>
                <w:lang w:val="en-GB" w:eastAsia="en-GB"/>
              </w:rPr>
            </w:pPr>
            <w:r w:rsidRPr="00725E27">
              <w:rPr>
                <w:rFonts w:cs="Times New Roman"/>
                <w:b/>
                <w:szCs w:val="24"/>
              </w:rPr>
              <w:t xml:space="preserve">MODULE </w:t>
            </w:r>
            <w:r w:rsidR="00870C0D" w:rsidRPr="00725E27">
              <w:rPr>
                <w:rFonts w:cs="Times New Roman"/>
                <w:b/>
                <w:szCs w:val="24"/>
              </w:rPr>
              <w:t>III</w:t>
            </w:r>
          </w:p>
        </w:tc>
        <w:tc>
          <w:tcPr>
            <w:tcW w:w="1275" w:type="dxa"/>
            <w:tcBorders>
              <w:top w:val="single" w:sz="4" w:space="0" w:color="000000"/>
              <w:left w:val="single" w:sz="4" w:space="0" w:color="000000"/>
              <w:bottom w:val="single" w:sz="4" w:space="0" w:color="000000"/>
              <w:right w:val="single" w:sz="4" w:space="0" w:color="000000"/>
            </w:tcBorders>
          </w:tcPr>
          <w:p w14:paraId="6D913D15" w14:textId="77777777" w:rsidR="0054356F" w:rsidRPr="00725E27" w:rsidRDefault="0054356F" w:rsidP="00CB7EA0">
            <w:pPr>
              <w:ind w:right="-514"/>
              <w:rPr>
                <w:rFonts w:eastAsia="Times New Roman" w:cs="Times New Roman"/>
                <w:bCs/>
                <w:szCs w:val="24"/>
              </w:rPr>
            </w:pPr>
          </w:p>
        </w:tc>
        <w:tc>
          <w:tcPr>
            <w:tcW w:w="1134" w:type="dxa"/>
            <w:tcBorders>
              <w:top w:val="single" w:sz="4" w:space="0" w:color="000000"/>
              <w:left w:val="single" w:sz="4" w:space="0" w:color="000000"/>
              <w:bottom w:val="single" w:sz="4" w:space="0" w:color="000000"/>
              <w:right w:val="single" w:sz="4" w:space="0" w:color="000000"/>
            </w:tcBorders>
          </w:tcPr>
          <w:p w14:paraId="77E14FCD" w14:textId="77777777" w:rsidR="0054356F" w:rsidRPr="00725E27" w:rsidRDefault="0054356F" w:rsidP="00E756BA">
            <w:pPr>
              <w:ind w:right="-514"/>
              <w:rPr>
                <w:rFonts w:eastAsia="Times New Roman" w:cs="Times New Roman"/>
                <w:bCs/>
                <w:szCs w:val="24"/>
              </w:rPr>
            </w:pPr>
          </w:p>
        </w:tc>
      </w:tr>
      <w:tr w:rsidR="00725E27" w:rsidRPr="00725E27" w14:paraId="6838646C"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606D13C4" w14:textId="25E5E990" w:rsidR="00E756BA" w:rsidRPr="00725E27" w:rsidRDefault="00E756BA" w:rsidP="00870C0D">
            <w:pPr>
              <w:jc w:val="left"/>
              <w:rPr>
                <w:rFonts w:cs="Times New Roman"/>
                <w:szCs w:val="24"/>
              </w:rPr>
            </w:pPr>
            <w:r w:rsidRPr="00725E27">
              <w:rPr>
                <w:rFonts w:cs="Times New Roman"/>
                <w:szCs w:val="24"/>
              </w:rPr>
              <w:t>0732 551 1</w:t>
            </w:r>
            <w:r w:rsidR="00C80DB5" w:rsidRPr="00725E27">
              <w:rPr>
                <w:rFonts w:cs="Times New Roman"/>
                <w:szCs w:val="24"/>
              </w:rPr>
              <w:t>1</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39C2044" w14:textId="77777777" w:rsidR="00E756BA" w:rsidRPr="00725E27" w:rsidRDefault="005E440F" w:rsidP="0054356F">
            <w:pPr>
              <w:jc w:val="left"/>
              <w:rPr>
                <w:rFonts w:cs="Times New Roman"/>
                <w:b/>
                <w:szCs w:val="24"/>
              </w:rPr>
            </w:pPr>
            <w:r w:rsidRPr="00725E27">
              <w:rPr>
                <w:rFonts w:cs="Times New Roman"/>
                <w:szCs w:val="24"/>
              </w:rPr>
              <w:t>Engineering Survey I</w:t>
            </w:r>
          </w:p>
        </w:tc>
        <w:tc>
          <w:tcPr>
            <w:tcW w:w="1275" w:type="dxa"/>
            <w:tcBorders>
              <w:top w:val="single" w:sz="4" w:space="0" w:color="000000"/>
              <w:left w:val="single" w:sz="4" w:space="0" w:color="000000"/>
              <w:bottom w:val="single" w:sz="4" w:space="0" w:color="000000"/>
              <w:right w:val="single" w:sz="4" w:space="0" w:color="000000"/>
            </w:tcBorders>
          </w:tcPr>
          <w:p w14:paraId="278EB748" w14:textId="77777777" w:rsidR="00E756BA" w:rsidRPr="00725E27" w:rsidRDefault="005D28FF" w:rsidP="00CB7EA0">
            <w:pPr>
              <w:ind w:right="-514"/>
              <w:rPr>
                <w:rFonts w:eastAsia="Calibri" w:cs="Times New Roman"/>
                <w:szCs w:val="24"/>
              </w:rPr>
            </w:pPr>
            <w:r w:rsidRPr="00725E27">
              <w:rPr>
                <w:rFonts w:eastAsia="Calibri" w:cs="Times New Roman"/>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291A122F" w14:textId="77777777" w:rsidR="00E756BA" w:rsidRPr="00725E27" w:rsidRDefault="005D28FF" w:rsidP="00E756BA">
            <w:pPr>
              <w:ind w:right="-514"/>
              <w:rPr>
                <w:rFonts w:eastAsia="Calibri" w:cs="Times New Roman"/>
                <w:szCs w:val="24"/>
              </w:rPr>
            </w:pPr>
            <w:r w:rsidRPr="00725E27">
              <w:rPr>
                <w:rFonts w:eastAsia="Calibri" w:cs="Times New Roman"/>
                <w:szCs w:val="24"/>
              </w:rPr>
              <w:t>8.0</w:t>
            </w:r>
          </w:p>
        </w:tc>
      </w:tr>
      <w:tr w:rsidR="00725E27" w:rsidRPr="00725E27" w14:paraId="002DE4BD"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56716AC9" w14:textId="3B2407B8" w:rsidR="00E756BA" w:rsidRPr="00725E27" w:rsidRDefault="00E756BA" w:rsidP="00870C0D">
            <w:pPr>
              <w:ind w:right="-514"/>
              <w:jc w:val="left"/>
              <w:rPr>
                <w:rFonts w:cs="Times New Roman"/>
                <w:bCs/>
                <w:szCs w:val="24"/>
              </w:rPr>
            </w:pPr>
            <w:r w:rsidRPr="00725E27">
              <w:rPr>
                <w:rFonts w:cs="Times New Roman"/>
                <w:bCs/>
                <w:szCs w:val="24"/>
              </w:rPr>
              <w:t xml:space="preserve">0732 541 </w:t>
            </w:r>
            <w:r w:rsidR="00C80DB5" w:rsidRPr="00725E27">
              <w:rPr>
                <w:rFonts w:cs="Times New Roman"/>
                <w:bCs/>
                <w:szCs w:val="24"/>
              </w:rPr>
              <w:t>12</w:t>
            </w:r>
            <w:r w:rsidRPr="00725E27">
              <w:rPr>
                <w:rFonts w:cs="Times New Roman"/>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81A7BE8" w14:textId="4ADCB5EA" w:rsidR="00E756BA" w:rsidRPr="00725E27" w:rsidRDefault="005E440F" w:rsidP="0054356F">
            <w:pPr>
              <w:ind w:right="-514"/>
              <w:jc w:val="left"/>
              <w:rPr>
                <w:rFonts w:cs="Times New Roman"/>
                <w:bCs/>
                <w:szCs w:val="24"/>
              </w:rPr>
            </w:pPr>
            <w:r w:rsidRPr="00725E27">
              <w:rPr>
                <w:rFonts w:cs="Times New Roman"/>
                <w:bCs/>
                <w:szCs w:val="24"/>
              </w:rPr>
              <w:t xml:space="preserve">Workshop Technology </w:t>
            </w:r>
            <w:r w:rsidR="00FE19EA">
              <w:rPr>
                <w:rFonts w:cs="Times New Roman"/>
                <w:bCs/>
                <w:szCs w:val="24"/>
              </w:rPr>
              <w:t>Practices</w:t>
            </w:r>
          </w:p>
        </w:tc>
        <w:tc>
          <w:tcPr>
            <w:tcW w:w="1275" w:type="dxa"/>
            <w:tcBorders>
              <w:top w:val="single" w:sz="4" w:space="0" w:color="000000"/>
              <w:left w:val="single" w:sz="4" w:space="0" w:color="000000"/>
              <w:bottom w:val="single" w:sz="4" w:space="0" w:color="000000"/>
              <w:right w:val="single" w:sz="4" w:space="0" w:color="000000"/>
            </w:tcBorders>
          </w:tcPr>
          <w:p w14:paraId="0B1059C9" w14:textId="090C5138" w:rsidR="00E756BA" w:rsidRPr="00725E27" w:rsidRDefault="00395BFD" w:rsidP="00CB7EA0">
            <w:pPr>
              <w:ind w:right="-514"/>
              <w:rPr>
                <w:rFonts w:eastAsia="Calibri" w:cs="Times New Roman"/>
                <w:szCs w:val="24"/>
              </w:rPr>
            </w:pPr>
            <w:r w:rsidRPr="00725E27">
              <w:rPr>
                <w:rFonts w:eastAsia="Times New Roman" w:cs="Times New Roman"/>
                <w:bCs/>
                <w:szCs w:val="24"/>
              </w:rPr>
              <w:t>5</w:t>
            </w:r>
            <w:r w:rsidR="00E756BA" w:rsidRPr="00725E27">
              <w:rPr>
                <w:rFonts w:eastAsia="Times New Roman" w:cs="Times New Roman"/>
                <w:bCs/>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0D513A15" w14:textId="36EE847C" w:rsidR="00E756BA" w:rsidRPr="00725E27" w:rsidRDefault="00395BFD" w:rsidP="00E756BA">
            <w:pPr>
              <w:ind w:right="-514"/>
              <w:rPr>
                <w:rFonts w:eastAsia="Calibri" w:cs="Times New Roman"/>
                <w:szCs w:val="24"/>
              </w:rPr>
            </w:pPr>
            <w:r w:rsidRPr="00725E27">
              <w:rPr>
                <w:rFonts w:eastAsia="Times New Roman" w:cs="Times New Roman"/>
                <w:bCs/>
                <w:szCs w:val="24"/>
              </w:rPr>
              <w:t>5</w:t>
            </w:r>
            <w:r w:rsidR="005D28FF" w:rsidRPr="00725E27">
              <w:rPr>
                <w:rFonts w:eastAsia="Times New Roman" w:cs="Times New Roman"/>
                <w:bCs/>
                <w:szCs w:val="24"/>
              </w:rPr>
              <w:t>.</w:t>
            </w:r>
            <w:r w:rsidR="00E756BA" w:rsidRPr="00725E27">
              <w:rPr>
                <w:rFonts w:eastAsia="Times New Roman" w:cs="Times New Roman"/>
                <w:bCs/>
                <w:szCs w:val="24"/>
              </w:rPr>
              <w:t>0</w:t>
            </w:r>
          </w:p>
        </w:tc>
      </w:tr>
      <w:tr w:rsidR="00725E27" w:rsidRPr="00725E27" w14:paraId="12BBA4F7"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7BACE778" w14:textId="22E82556" w:rsidR="00834665" w:rsidRPr="00725E27" w:rsidRDefault="00834665" w:rsidP="00834665">
            <w:pPr>
              <w:ind w:right="-514"/>
              <w:jc w:val="left"/>
              <w:rPr>
                <w:rFonts w:cs="Times New Roman"/>
                <w:bCs/>
                <w:szCs w:val="24"/>
              </w:rPr>
            </w:pPr>
            <w:r w:rsidRPr="00725E27">
              <w:rPr>
                <w:rFonts w:cs="Times New Roman"/>
                <w:szCs w:val="24"/>
              </w:rPr>
              <w:t xml:space="preserve">0732 551 </w:t>
            </w:r>
            <w:r w:rsidR="00C80DB5" w:rsidRPr="00725E27">
              <w:rPr>
                <w:rFonts w:cs="Times New Roman"/>
                <w:szCs w:val="24"/>
              </w:rPr>
              <w:t>13</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3338EB5F" w14:textId="13872B29" w:rsidR="00834665" w:rsidRPr="00725E27" w:rsidRDefault="00834665" w:rsidP="00834665">
            <w:pPr>
              <w:ind w:right="-514"/>
              <w:jc w:val="left"/>
              <w:rPr>
                <w:rFonts w:cs="Times New Roman"/>
                <w:bCs/>
                <w:szCs w:val="24"/>
              </w:rPr>
            </w:pPr>
            <w:r w:rsidRPr="00725E27">
              <w:rPr>
                <w:rFonts w:cs="Times New Roman"/>
                <w:bCs/>
                <w:szCs w:val="24"/>
              </w:rPr>
              <w:t xml:space="preserve">Material </w:t>
            </w:r>
            <w:r w:rsidR="00917501" w:rsidRPr="00725E27">
              <w:rPr>
                <w:rFonts w:cs="Times New Roman"/>
                <w:bCs/>
                <w:szCs w:val="24"/>
              </w:rPr>
              <w:t>Testing</w:t>
            </w:r>
            <w:r w:rsidRPr="00725E27">
              <w:rPr>
                <w:rFonts w:cs="Times New Roman"/>
                <w:bCs/>
                <w:szCs w:val="24"/>
              </w:rPr>
              <w:t xml:space="preserve"> I</w:t>
            </w:r>
          </w:p>
        </w:tc>
        <w:tc>
          <w:tcPr>
            <w:tcW w:w="1275" w:type="dxa"/>
            <w:tcBorders>
              <w:top w:val="single" w:sz="4" w:space="0" w:color="000000"/>
              <w:left w:val="single" w:sz="4" w:space="0" w:color="000000"/>
              <w:bottom w:val="single" w:sz="4" w:space="0" w:color="000000"/>
              <w:right w:val="single" w:sz="4" w:space="0" w:color="000000"/>
            </w:tcBorders>
          </w:tcPr>
          <w:p w14:paraId="29AA5848" w14:textId="77777777" w:rsidR="00834665" w:rsidRPr="00725E27" w:rsidRDefault="00834665" w:rsidP="00834665">
            <w:pPr>
              <w:ind w:right="-514"/>
              <w:rPr>
                <w:rFonts w:eastAsia="Calibri" w:cs="Times New Roman"/>
                <w:szCs w:val="24"/>
              </w:rPr>
            </w:pPr>
            <w:r w:rsidRPr="00725E27">
              <w:rPr>
                <w:rFonts w:eastAsia="Times New Roman" w:cs="Times New Roman"/>
                <w:bCs/>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0709818D" w14:textId="77777777" w:rsidR="00834665" w:rsidRPr="00725E27" w:rsidRDefault="00834665" w:rsidP="00834665">
            <w:pPr>
              <w:ind w:right="-514"/>
              <w:rPr>
                <w:rFonts w:eastAsia="Calibri" w:cs="Times New Roman"/>
                <w:szCs w:val="24"/>
              </w:rPr>
            </w:pPr>
            <w:r w:rsidRPr="00725E27">
              <w:rPr>
                <w:rFonts w:eastAsia="Times New Roman" w:cs="Times New Roman"/>
                <w:bCs/>
                <w:szCs w:val="24"/>
              </w:rPr>
              <w:t>6.0</w:t>
            </w:r>
          </w:p>
        </w:tc>
      </w:tr>
      <w:tr w:rsidR="00725E27" w:rsidRPr="00725E27" w14:paraId="32663D5E"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3B447AF" w14:textId="2BABF1B3" w:rsidR="00834665" w:rsidRPr="00725E27" w:rsidRDefault="00834665" w:rsidP="00834665">
            <w:pPr>
              <w:ind w:right="-514"/>
              <w:jc w:val="left"/>
              <w:rPr>
                <w:rFonts w:cs="Times New Roman"/>
                <w:b/>
                <w:bCs/>
                <w:szCs w:val="24"/>
              </w:rPr>
            </w:pPr>
            <w:r w:rsidRPr="00725E27">
              <w:rPr>
                <w:rFonts w:cs="Times New Roman"/>
                <w:szCs w:val="24"/>
              </w:rPr>
              <w:t>0732 551 1</w:t>
            </w:r>
            <w:r w:rsidR="00C80DB5" w:rsidRPr="00725E27">
              <w:rPr>
                <w:rFonts w:cs="Times New Roman"/>
                <w:szCs w:val="24"/>
              </w:rPr>
              <w:t>4</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62EE800" w14:textId="77777777" w:rsidR="00834665" w:rsidRPr="00725E27" w:rsidRDefault="00834665" w:rsidP="00834665">
            <w:pPr>
              <w:ind w:right="-514"/>
              <w:jc w:val="left"/>
              <w:rPr>
                <w:rFonts w:cs="Times New Roman"/>
                <w:b/>
                <w:bCs/>
                <w:szCs w:val="24"/>
                <w:lang w:val="en-GB"/>
              </w:rPr>
            </w:pPr>
            <w:r w:rsidRPr="00725E27">
              <w:rPr>
                <w:rFonts w:cs="Times New Roman"/>
                <w:szCs w:val="24"/>
              </w:rPr>
              <w:t>Execute Road Construction Works</w:t>
            </w:r>
            <w:r w:rsidRPr="00725E27">
              <w:rPr>
                <w:rFonts w:cs="Times New Roman"/>
                <w:szCs w:val="24"/>
                <w:lang w:val="en-GB"/>
              </w:rPr>
              <w:t xml:space="preserve"> I</w:t>
            </w:r>
          </w:p>
        </w:tc>
        <w:tc>
          <w:tcPr>
            <w:tcW w:w="1275" w:type="dxa"/>
            <w:tcBorders>
              <w:top w:val="single" w:sz="4" w:space="0" w:color="000000"/>
              <w:left w:val="single" w:sz="4" w:space="0" w:color="000000"/>
              <w:bottom w:val="single" w:sz="4" w:space="0" w:color="000000"/>
              <w:right w:val="single" w:sz="4" w:space="0" w:color="000000"/>
            </w:tcBorders>
          </w:tcPr>
          <w:p w14:paraId="008749A1" w14:textId="3D1E8D49" w:rsidR="00834665" w:rsidRPr="00725E27" w:rsidRDefault="00D87213" w:rsidP="00834665">
            <w:pPr>
              <w:ind w:right="-514"/>
              <w:rPr>
                <w:rFonts w:cs="Times New Roman"/>
                <w:szCs w:val="24"/>
              </w:rPr>
            </w:pPr>
            <w:r>
              <w:rPr>
                <w:rFonts w:eastAsia="Times New Roman" w:cs="Times New Roman"/>
                <w:szCs w:val="24"/>
              </w:rPr>
              <w:t>6</w:t>
            </w:r>
            <w:r w:rsidR="00834665" w:rsidRPr="00725E27">
              <w:rPr>
                <w:rFonts w:eastAsia="Times New Roman" w:cs="Times New Roman"/>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61206241" w14:textId="36A5EB0E" w:rsidR="00834665" w:rsidRPr="00725E27" w:rsidRDefault="00D87213" w:rsidP="00834665">
            <w:pPr>
              <w:ind w:right="-514"/>
              <w:rPr>
                <w:rFonts w:cs="Times New Roman"/>
                <w:szCs w:val="24"/>
              </w:rPr>
            </w:pPr>
            <w:r>
              <w:rPr>
                <w:rFonts w:eastAsia="Times New Roman" w:cs="Times New Roman"/>
                <w:szCs w:val="24"/>
              </w:rPr>
              <w:t>6</w:t>
            </w:r>
            <w:r w:rsidR="00834665" w:rsidRPr="00725E27">
              <w:rPr>
                <w:rFonts w:eastAsia="Times New Roman" w:cs="Times New Roman"/>
                <w:szCs w:val="24"/>
              </w:rPr>
              <w:t>.0</w:t>
            </w:r>
          </w:p>
        </w:tc>
      </w:tr>
      <w:tr w:rsidR="00725E27" w:rsidRPr="00725E27" w14:paraId="784171D1"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174D17B7" w14:textId="63FBE31D" w:rsidR="00834665" w:rsidRPr="00725E27" w:rsidRDefault="00834665" w:rsidP="00834665">
            <w:pPr>
              <w:ind w:right="-514"/>
              <w:jc w:val="left"/>
              <w:rPr>
                <w:rFonts w:cs="Times New Roman"/>
                <w:szCs w:val="24"/>
              </w:rPr>
            </w:pPr>
            <w:r w:rsidRPr="00725E27">
              <w:rPr>
                <w:rFonts w:cs="Times New Roman"/>
                <w:szCs w:val="24"/>
              </w:rPr>
              <w:t>0732 551 1</w:t>
            </w:r>
            <w:r w:rsidR="00C80DB5" w:rsidRPr="00725E27">
              <w:rPr>
                <w:rFonts w:cs="Times New Roman"/>
                <w:szCs w:val="24"/>
              </w:rPr>
              <w:t>5</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039395C9" w14:textId="77777777" w:rsidR="00834665" w:rsidRPr="00725E27" w:rsidRDefault="00834665" w:rsidP="00834665">
            <w:pPr>
              <w:ind w:right="-514"/>
              <w:jc w:val="left"/>
              <w:rPr>
                <w:rFonts w:cs="Times New Roman"/>
                <w:szCs w:val="24"/>
              </w:rPr>
            </w:pPr>
            <w:r w:rsidRPr="00725E27">
              <w:rPr>
                <w:rFonts w:cs="Times New Roman"/>
                <w:szCs w:val="24"/>
              </w:rPr>
              <w:t xml:space="preserve">Measurement Estimation And </w:t>
            </w:r>
          </w:p>
          <w:p w14:paraId="4FE5EC60" w14:textId="04700DE9" w:rsidR="00834665" w:rsidRPr="00725E27" w:rsidRDefault="00834665" w:rsidP="00834665">
            <w:pPr>
              <w:ind w:right="-514"/>
              <w:jc w:val="left"/>
              <w:rPr>
                <w:rFonts w:cs="Times New Roman"/>
                <w:szCs w:val="24"/>
              </w:rPr>
            </w:pPr>
            <w:r w:rsidRPr="00725E27">
              <w:rPr>
                <w:rFonts w:cs="Times New Roman"/>
                <w:szCs w:val="24"/>
              </w:rPr>
              <w:t xml:space="preserve">Costing </w:t>
            </w:r>
            <w:r w:rsidR="00783EC6" w:rsidRPr="00725E27">
              <w:rPr>
                <w:rFonts w:cs="Times New Roman"/>
                <w:szCs w:val="24"/>
              </w:rPr>
              <w:t>Principles</w:t>
            </w:r>
            <w:r w:rsidRPr="00725E27">
              <w:rPr>
                <w:rFonts w:cs="Times New Roman"/>
                <w:szCs w:val="24"/>
              </w:rPr>
              <w:t xml:space="preserve"> I</w:t>
            </w:r>
          </w:p>
        </w:tc>
        <w:tc>
          <w:tcPr>
            <w:tcW w:w="1275" w:type="dxa"/>
            <w:tcBorders>
              <w:top w:val="single" w:sz="4" w:space="0" w:color="000000"/>
              <w:left w:val="single" w:sz="4" w:space="0" w:color="000000"/>
              <w:bottom w:val="single" w:sz="4" w:space="0" w:color="000000"/>
              <w:right w:val="single" w:sz="4" w:space="0" w:color="000000"/>
            </w:tcBorders>
          </w:tcPr>
          <w:p w14:paraId="42AA0D18"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10C532FB"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6.0</w:t>
            </w:r>
          </w:p>
        </w:tc>
      </w:tr>
      <w:tr w:rsidR="00725E27" w:rsidRPr="00725E27" w14:paraId="068EBCF6"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1B84655" w14:textId="567DE75E" w:rsidR="00834665" w:rsidRPr="00725E27" w:rsidRDefault="00834665" w:rsidP="00834665">
            <w:pPr>
              <w:ind w:right="-514"/>
              <w:jc w:val="left"/>
              <w:rPr>
                <w:rFonts w:cs="Times New Roman"/>
                <w:szCs w:val="24"/>
              </w:rPr>
            </w:pPr>
            <w:r w:rsidRPr="00725E27">
              <w:rPr>
                <w:rFonts w:cs="Times New Roman"/>
                <w:szCs w:val="24"/>
              </w:rPr>
              <w:t>0732 551 1</w:t>
            </w:r>
            <w:r w:rsidR="00C80DB5" w:rsidRPr="00725E27">
              <w:rPr>
                <w:rFonts w:cs="Times New Roman"/>
                <w:szCs w:val="24"/>
              </w:rPr>
              <w:t>6</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156ED178" w14:textId="77777777" w:rsidR="00834665" w:rsidRPr="00725E27" w:rsidRDefault="00834665" w:rsidP="00834665">
            <w:pPr>
              <w:ind w:right="-514"/>
              <w:jc w:val="left"/>
              <w:rPr>
                <w:rFonts w:cs="Times New Roman"/>
                <w:szCs w:val="24"/>
              </w:rPr>
            </w:pPr>
            <w:r w:rsidRPr="00725E27">
              <w:rPr>
                <w:rFonts w:cs="Times New Roman"/>
                <w:szCs w:val="24"/>
              </w:rPr>
              <w:t xml:space="preserve">Structural Analysis </w:t>
            </w:r>
          </w:p>
          <w:p w14:paraId="5766B0FA" w14:textId="77777777" w:rsidR="00834665" w:rsidRPr="00725E27" w:rsidRDefault="00834665" w:rsidP="00834665">
            <w:pPr>
              <w:ind w:right="-514"/>
              <w:jc w:val="left"/>
              <w:rPr>
                <w:rFonts w:cs="Times New Roman"/>
                <w:szCs w:val="24"/>
              </w:rPr>
            </w:pPr>
            <w:r w:rsidRPr="00725E27">
              <w:rPr>
                <w:rFonts w:cs="Times New Roman"/>
                <w:szCs w:val="24"/>
              </w:rPr>
              <w:t>Principles 1</w:t>
            </w:r>
          </w:p>
        </w:tc>
        <w:tc>
          <w:tcPr>
            <w:tcW w:w="1275" w:type="dxa"/>
            <w:tcBorders>
              <w:top w:val="single" w:sz="4" w:space="0" w:color="000000"/>
              <w:left w:val="single" w:sz="4" w:space="0" w:color="000000"/>
              <w:bottom w:val="single" w:sz="4" w:space="0" w:color="000000"/>
              <w:right w:val="single" w:sz="4" w:space="0" w:color="000000"/>
            </w:tcBorders>
          </w:tcPr>
          <w:p w14:paraId="19A04322"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110</w:t>
            </w:r>
          </w:p>
        </w:tc>
        <w:tc>
          <w:tcPr>
            <w:tcW w:w="1134" w:type="dxa"/>
            <w:tcBorders>
              <w:top w:val="single" w:sz="4" w:space="0" w:color="000000"/>
              <w:left w:val="single" w:sz="4" w:space="0" w:color="000000"/>
              <w:bottom w:val="single" w:sz="4" w:space="0" w:color="000000"/>
              <w:right w:val="single" w:sz="4" w:space="0" w:color="000000"/>
            </w:tcBorders>
          </w:tcPr>
          <w:p w14:paraId="343C40CD"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11.0</w:t>
            </w:r>
          </w:p>
        </w:tc>
      </w:tr>
      <w:tr w:rsidR="00725E27" w:rsidRPr="00725E27" w14:paraId="7A8EECE1"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2CF3DD98" w14:textId="408CAA94" w:rsidR="00834665" w:rsidRPr="00725E27" w:rsidRDefault="00834665" w:rsidP="00834665">
            <w:pPr>
              <w:ind w:right="-514"/>
              <w:jc w:val="left"/>
              <w:rPr>
                <w:rFonts w:cs="Times New Roman"/>
                <w:szCs w:val="24"/>
              </w:rPr>
            </w:pPr>
            <w:r w:rsidRPr="00725E27">
              <w:rPr>
                <w:rFonts w:cs="Times New Roman"/>
                <w:szCs w:val="24"/>
              </w:rPr>
              <w:t xml:space="preserve">0732 541 </w:t>
            </w:r>
            <w:r w:rsidR="00C80DB5" w:rsidRPr="00725E27">
              <w:rPr>
                <w:rFonts w:cs="Times New Roman"/>
                <w:szCs w:val="24"/>
              </w:rPr>
              <w:t>17</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288DAD9" w14:textId="77777777" w:rsidR="00834665" w:rsidRPr="00725E27" w:rsidRDefault="00834665" w:rsidP="00834665">
            <w:pPr>
              <w:ind w:right="-514"/>
              <w:jc w:val="left"/>
              <w:rPr>
                <w:rFonts w:cs="Times New Roman"/>
                <w:szCs w:val="24"/>
              </w:rPr>
            </w:pPr>
            <w:r w:rsidRPr="00725E27">
              <w:rPr>
                <w:rFonts w:cs="Times New Roman"/>
                <w:szCs w:val="24"/>
              </w:rPr>
              <w:t>Algebra and Geometry</w:t>
            </w:r>
          </w:p>
        </w:tc>
        <w:tc>
          <w:tcPr>
            <w:tcW w:w="1275" w:type="dxa"/>
            <w:tcBorders>
              <w:top w:val="single" w:sz="4" w:space="0" w:color="000000"/>
              <w:left w:val="single" w:sz="4" w:space="0" w:color="000000"/>
              <w:bottom w:val="single" w:sz="4" w:space="0" w:color="000000"/>
              <w:right w:val="single" w:sz="4" w:space="0" w:color="000000"/>
            </w:tcBorders>
          </w:tcPr>
          <w:p w14:paraId="77408D5F"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50</w:t>
            </w:r>
          </w:p>
        </w:tc>
        <w:tc>
          <w:tcPr>
            <w:tcW w:w="1134" w:type="dxa"/>
            <w:tcBorders>
              <w:top w:val="single" w:sz="4" w:space="0" w:color="000000"/>
              <w:left w:val="single" w:sz="4" w:space="0" w:color="000000"/>
              <w:bottom w:val="single" w:sz="4" w:space="0" w:color="000000"/>
              <w:right w:val="single" w:sz="4" w:space="0" w:color="000000"/>
            </w:tcBorders>
          </w:tcPr>
          <w:p w14:paraId="027C6DDA"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5.0</w:t>
            </w:r>
          </w:p>
        </w:tc>
      </w:tr>
      <w:tr w:rsidR="00725E27" w:rsidRPr="00725E27" w14:paraId="12CC6B2B"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582265C8" w14:textId="77777777" w:rsidR="00834665" w:rsidRPr="00725E27" w:rsidRDefault="00834665" w:rsidP="00834665">
            <w:pPr>
              <w:ind w:right="-514"/>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3AA785BE" w14:textId="77777777" w:rsidR="00834665" w:rsidRPr="00725E27" w:rsidRDefault="00834665" w:rsidP="00834665">
            <w:pPr>
              <w:ind w:right="-514"/>
              <w:jc w:val="left"/>
              <w:rPr>
                <w:rFonts w:cs="Times New Roman"/>
                <w:b/>
                <w:szCs w:val="24"/>
              </w:rPr>
            </w:pPr>
          </w:p>
        </w:tc>
        <w:tc>
          <w:tcPr>
            <w:tcW w:w="1275" w:type="dxa"/>
            <w:tcBorders>
              <w:top w:val="single" w:sz="4" w:space="0" w:color="000000"/>
              <w:left w:val="single" w:sz="4" w:space="0" w:color="000000"/>
              <w:bottom w:val="single" w:sz="4" w:space="0" w:color="000000"/>
              <w:right w:val="single" w:sz="4" w:space="0" w:color="000000"/>
            </w:tcBorders>
          </w:tcPr>
          <w:p w14:paraId="47C2ACEE" w14:textId="02D1ABF5" w:rsidR="00834665" w:rsidRPr="00725E27" w:rsidRDefault="00834665" w:rsidP="00834665">
            <w:pPr>
              <w:ind w:right="-514"/>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4</w:t>
            </w:r>
            <w:r w:rsidR="00A14872">
              <w:rPr>
                <w:rFonts w:eastAsia="Times New Roman" w:cs="Times New Roman"/>
                <w:b/>
                <w:noProof/>
                <w:szCs w:val="24"/>
              </w:rPr>
              <w:t>7</w:t>
            </w:r>
            <w:r w:rsidRPr="00725E27">
              <w:rPr>
                <w:rFonts w:eastAsia="Times New Roman" w:cs="Times New Roman"/>
                <w:b/>
                <w:noProof/>
                <w:szCs w:val="24"/>
              </w:rPr>
              <w:t>0</w:t>
            </w:r>
            <w:r w:rsidRPr="00725E27">
              <w:rPr>
                <w:rFonts w:eastAsia="Times New Roman" w:cs="Times New Roman"/>
                <w:b/>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1270F750" w14:textId="17D7F71B" w:rsidR="00834665" w:rsidRPr="00725E27" w:rsidRDefault="00A14872" w:rsidP="00834665">
            <w:pPr>
              <w:ind w:right="-514"/>
              <w:rPr>
                <w:rFonts w:eastAsia="Times New Roman" w:cs="Times New Roman"/>
                <w:b/>
                <w:szCs w:val="24"/>
              </w:rPr>
            </w:pPr>
            <w:r>
              <w:rPr>
                <w:rFonts w:eastAsia="Times New Roman" w:cs="Times New Roman"/>
                <w:b/>
                <w:szCs w:val="24"/>
              </w:rPr>
              <w:t>47</w:t>
            </w:r>
            <w:r w:rsidR="00834665" w:rsidRPr="00725E27">
              <w:rPr>
                <w:rFonts w:eastAsia="Times New Roman" w:cs="Times New Roman"/>
                <w:b/>
                <w:szCs w:val="24"/>
              </w:rPr>
              <w:t>.0</w:t>
            </w:r>
          </w:p>
        </w:tc>
      </w:tr>
      <w:tr w:rsidR="00725E27" w:rsidRPr="00725E27" w14:paraId="1B618D62"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737FF73" w14:textId="77777777" w:rsidR="00834665" w:rsidRPr="00725E27" w:rsidRDefault="00834665" w:rsidP="00834665">
            <w:pPr>
              <w:ind w:right="-514"/>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4A4FCCC6" w14:textId="77777777" w:rsidR="00834665" w:rsidRPr="00725E27" w:rsidRDefault="00834665" w:rsidP="00834665">
            <w:pPr>
              <w:ind w:right="-514"/>
              <w:jc w:val="left"/>
              <w:rPr>
                <w:rFonts w:cs="Times New Roman"/>
                <w:szCs w:val="24"/>
              </w:rPr>
            </w:pPr>
            <w:r w:rsidRPr="00725E27">
              <w:rPr>
                <w:rFonts w:cs="Times New Roman"/>
                <w:b/>
                <w:szCs w:val="24"/>
              </w:rPr>
              <w:t>MODULE IV</w:t>
            </w:r>
          </w:p>
        </w:tc>
        <w:tc>
          <w:tcPr>
            <w:tcW w:w="1275" w:type="dxa"/>
            <w:tcBorders>
              <w:top w:val="single" w:sz="4" w:space="0" w:color="000000"/>
              <w:left w:val="single" w:sz="4" w:space="0" w:color="000000"/>
              <w:bottom w:val="single" w:sz="4" w:space="0" w:color="000000"/>
              <w:right w:val="single" w:sz="4" w:space="0" w:color="000000"/>
            </w:tcBorders>
          </w:tcPr>
          <w:p w14:paraId="726F9447" w14:textId="77777777" w:rsidR="00834665" w:rsidRPr="00725E27" w:rsidRDefault="00834665" w:rsidP="00834665">
            <w:pPr>
              <w:ind w:right="-514"/>
              <w:rPr>
                <w:rFonts w:eastAsia="Times New Roman" w:cs="Times New Roman"/>
                <w:szCs w:val="24"/>
              </w:rPr>
            </w:pPr>
          </w:p>
        </w:tc>
        <w:tc>
          <w:tcPr>
            <w:tcW w:w="1134" w:type="dxa"/>
            <w:tcBorders>
              <w:top w:val="single" w:sz="4" w:space="0" w:color="000000"/>
              <w:left w:val="single" w:sz="4" w:space="0" w:color="000000"/>
              <w:bottom w:val="single" w:sz="4" w:space="0" w:color="000000"/>
              <w:right w:val="single" w:sz="4" w:space="0" w:color="000000"/>
            </w:tcBorders>
          </w:tcPr>
          <w:p w14:paraId="3D986B84" w14:textId="77777777" w:rsidR="00834665" w:rsidRPr="00725E27" w:rsidRDefault="00834665" w:rsidP="00834665">
            <w:pPr>
              <w:ind w:right="-514"/>
              <w:rPr>
                <w:rFonts w:eastAsia="Times New Roman" w:cs="Times New Roman"/>
                <w:szCs w:val="24"/>
              </w:rPr>
            </w:pPr>
          </w:p>
        </w:tc>
      </w:tr>
      <w:tr w:rsidR="00725E27" w:rsidRPr="00725E27" w14:paraId="694B2D38"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879A7B2" w14:textId="4A60B4FC" w:rsidR="00834665" w:rsidRPr="00725E27" w:rsidRDefault="00834665" w:rsidP="00834665">
            <w:pPr>
              <w:ind w:right="-514"/>
              <w:jc w:val="left"/>
              <w:rPr>
                <w:rFonts w:cs="Times New Roman"/>
                <w:bCs/>
                <w:szCs w:val="24"/>
              </w:rPr>
            </w:pPr>
            <w:r w:rsidRPr="00725E27">
              <w:rPr>
                <w:rFonts w:cs="Times New Roman"/>
                <w:szCs w:val="24"/>
              </w:rPr>
              <w:t xml:space="preserve">0413 541 </w:t>
            </w:r>
            <w:r w:rsidR="00C80DB5" w:rsidRPr="00725E27">
              <w:rPr>
                <w:rFonts w:cs="Times New Roman"/>
                <w:szCs w:val="24"/>
              </w:rPr>
              <w:t>18A</w:t>
            </w:r>
          </w:p>
        </w:tc>
        <w:tc>
          <w:tcPr>
            <w:tcW w:w="4536" w:type="dxa"/>
            <w:tcBorders>
              <w:top w:val="single" w:sz="4" w:space="0" w:color="000000"/>
              <w:left w:val="single" w:sz="4" w:space="0" w:color="000000"/>
              <w:bottom w:val="single" w:sz="4" w:space="0" w:color="000000"/>
              <w:right w:val="single" w:sz="4" w:space="0" w:color="000000"/>
            </w:tcBorders>
          </w:tcPr>
          <w:p w14:paraId="3E2308E4" w14:textId="77777777" w:rsidR="00834665" w:rsidRPr="00725E27" w:rsidRDefault="00834665" w:rsidP="00834665">
            <w:pPr>
              <w:ind w:right="-514"/>
              <w:jc w:val="left"/>
              <w:rPr>
                <w:rFonts w:cs="Times New Roman"/>
                <w:bCs/>
                <w:szCs w:val="24"/>
              </w:rPr>
            </w:pPr>
            <w:r w:rsidRPr="00725E27">
              <w:rPr>
                <w:rFonts w:cs="Times New Roman"/>
                <w:szCs w:val="24"/>
              </w:rPr>
              <w:t xml:space="preserve">Entrepreneurial Skills </w:t>
            </w:r>
          </w:p>
        </w:tc>
        <w:tc>
          <w:tcPr>
            <w:tcW w:w="1275" w:type="dxa"/>
            <w:tcBorders>
              <w:top w:val="single" w:sz="4" w:space="0" w:color="000000"/>
              <w:left w:val="single" w:sz="4" w:space="0" w:color="000000"/>
              <w:bottom w:val="single" w:sz="4" w:space="0" w:color="000000"/>
              <w:right w:val="single" w:sz="4" w:space="0" w:color="000000"/>
            </w:tcBorders>
          </w:tcPr>
          <w:p w14:paraId="6118F9A1" w14:textId="06C2100C" w:rsidR="00834665" w:rsidRPr="00725E27" w:rsidRDefault="00C80DB5" w:rsidP="00834665">
            <w:pPr>
              <w:ind w:right="-514"/>
              <w:rPr>
                <w:rFonts w:eastAsia="Times New Roman" w:cs="Times New Roman"/>
                <w:bCs/>
                <w:szCs w:val="24"/>
              </w:rPr>
            </w:pPr>
            <w:r w:rsidRPr="00725E27">
              <w:rPr>
                <w:rFonts w:eastAsia="Times New Roman" w:cs="Times New Roman"/>
                <w:szCs w:val="24"/>
              </w:rPr>
              <w:t>4</w:t>
            </w:r>
            <w:r w:rsidR="00834665" w:rsidRPr="00725E27">
              <w:rPr>
                <w:rFonts w:eastAsia="Times New Roman" w:cs="Times New Roman"/>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162D776C" w14:textId="1D3416FE" w:rsidR="00834665" w:rsidRPr="00725E27" w:rsidRDefault="00C80DB5" w:rsidP="00834665">
            <w:pPr>
              <w:ind w:right="-514"/>
              <w:rPr>
                <w:rFonts w:eastAsia="Times New Roman" w:cs="Times New Roman"/>
                <w:bCs/>
                <w:szCs w:val="24"/>
              </w:rPr>
            </w:pPr>
            <w:r w:rsidRPr="00725E27">
              <w:rPr>
                <w:rFonts w:eastAsia="Times New Roman" w:cs="Times New Roman"/>
                <w:szCs w:val="24"/>
              </w:rPr>
              <w:t>4</w:t>
            </w:r>
            <w:r w:rsidR="00834665" w:rsidRPr="00725E27">
              <w:rPr>
                <w:rFonts w:eastAsia="Times New Roman" w:cs="Times New Roman"/>
                <w:szCs w:val="24"/>
              </w:rPr>
              <w:t>.0</w:t>
            </w:r>
          </w:p>
        </w:tc>
      </w:tr>
      <w:tr w:rsidR="00725E27" w:rsidRPr="00725E27" w14:paraId="741C3821"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412A606" w14:textId="17673B96" w:rsidR="00834665" w:rsidRPr="00725E27" w:rsidRDefault="00834665" w:rsidP="00834665">
            <w:pPr>
              <w:ind w:right="-514"/>
              <w:jc w:val="left"/>
              <w:rPr>
                <w:rFonts w:cs="Times New Roman"/>
                <w:szCs w:val="24"/>
              </w:rPr>
            </w:pPr>
            <w:r w:rsidRPr="00725E27">
              <w:rPr>
                <w:rFonts w:cs="Times New Roman"/>
                <w:szCs w:val="24"/>
              </w:rPr>
              <w:t xml:space="preserve">0732 551 </w:t>
            </w:r>
            <w:r w:rsidR="00C80DB5" w:rsidRPr="00725E27">
              <w:rPr>
                <w:rFonts w:cs="Times New Roman"/>
                <w:szCs w:val="24"/>
              </w:rPr>
              <w:t>1</w:t>
            </w:r>
            <w:r w:rsidRPr="00725E27">
              <w:rPr>
                <w:rFonts w:cs="Times New Roman"/>
                <w:szCs w:val="24"/>
              </w:rPr>
              <w:t>9A</w:t>
            </w:r>
          </w:p>
        </w:tc>
        <w:tc>
          <w:tcPr>
            <w:tcW w:w="4536" w:type="dxa"/>
            <w:tcBorders>
              <w:top w:val="single" w:sz="4" w:space="0" w:color="000000"/>
              <w:left w:val="single" w:sz="4" w:space="0" w:color="000000"/>
              <w:bottom w:val="single" w:sz="4" w:space="0" w:color="000000"/>
              <w:right w:val="single" w:sz="4" w:space="0" w:color="000000"/>
            </w:tcBorders>
          </w:tcPr>
          <w:p w14:paraId="5A77DE23" w14:textId="2A382863" w:rsidR="00834665" w:rsidRPr="00725E27" w:rsidRDefault="00834665" w:rsidP="00834665">
            <w:pPr>
              <w:ind w:right="-514"/>
              <w:jc w:val="left"/>
              <w:rPr>
                <w:rFonts w:cs="Times New Roman"/>
                <w:szCs w:val="24"/>
              </w:rPr>
            </w:pPr>
            <w:r w:rsidRPr="00725E27">
              <w:rPr>
                <w:rFonts w:cs="Times New Roman"/>
                <w:bCs/>
                <w:szCs w:val="24"/>
              </w:rPr>
              <w:t>Materials Testing</w:t>
            </w:r>
            <w:r w:rsidRPr="00725E27">
              <w:rPr>
                <w:rFonts w:cs="Times New Roman"/>
                <w:bCs/>
                <w:szCs w:val="24"/>
                <w:lang w:val="en-GB"/>
              </w:rPr>
              <w:t xml:space="preserve"> I</w:t>
            </w:r>
            <w:r w:rsidR="00575D83" w:rsidRPr="00725E27">
              <w:rPr>
                <w:rFonts w:cs="Times New Roman"/>
                <w:bCs/>
                <w:szCs w:val="24"/>
                <w:lang w:val="en-GB"/>
              </w:rPr>
              <w:t>I</w:t>
            </w:r>
          </w:p>
        </w:tc>
        <w:tc>
          <w:tcPr>
            <w:tcW w:w="1275" w:type="dxa"/>
            <w:tcBorders>
              <w:top w:val="single" w:sz="4" w:space="0" w:color="000000"/>
              <w:left w:val="single" w:sz="4" w:space="0" w:color="000000"/>
              <w:bottom w:val="single" w:sz="4" w:space="0" w:color="000000"/>
              <w:right w:val="single" w:sz="4" w:space="0" w:color="000000"/>
            </w:tcBorders>
          </w:tcPr>
          <w:p w14:paraId="4391DA21" w14:textId="77777777" w:rsidR="00834665" w:rsidRPr="00725E27" w:rsidRDefault="00834665" w:rsidP="00834665">
            <w:pPr>
              <w:ind w:right="-514"/>
              <w:rPr>
                <w:rFonts w:eastAsia="Times New Roman" w:cs="Times New Roman"/>
                <w:szCs w:val="24"/>
                <w:lang w:val="en-GB"/>
              </w:rPr>
            </w:pPr>
            <w:r w:rsidRPr="00725E27">
              <w:rPr>
                <w:rFonts w:eastAsia="Times New Roman" w:cs="Times New Roman"/>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4D69EFAA" w14:textId="77777777" w:rsidR="00834665" w:rsidRPr="00725E27" w:rsidRDefault="00834665" w:rsidP="00834665">
            <w:pPr>
              <w:ind w:right="-514"/>
              <w:rPr>
                <w:rFonts w:eastAsia="Times New Roman" w:cs="Times New Roman"/>
                <w:szCs w:val="24"/>
                <w:lang w:val="en-GB"/>
              </w:rPr>
            </w:pPr>
            <w:r w:rsidRPr="00725E27">
              <w:rPr>
                <w:rFonts w:eastAsia="Times New Roman" w:cs="Times New Roman"/>
                <w:szCs w:val="24"/>
              </w:rPr>
              <w:t xml:space="preserve">      6.0</w:t>
            </w:r>
          </w:p>
        </w:tc>
      </w:tr>
      <w:tr w:rsidR="00725E27" w:rsidRPr="00725E27" w14:paraId="38819EA6"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79A22EFD" w14:textId="78C3FCD9" w:rsidR="00834665" w:rsidRPr="00725E27" w:rsidRDefault="00834665" w:rsidP="00834665">
            <w:pPr>
              <w:ind w:right="-514"/>
              <w:jc w:val="left"/>
              <w:rPr>
                <w:rFonts w:cs="Times New Roman"/>
                <w:szCs w:val="24"/>
              </w:rPr>
            </w:pPr>
            <w:r w:rsidRPr="00725E27">
              <w:rPr>
                <w:rFonts w:cs="Times New Roman"/>
                <w:szCs w:val="24"/>
              </w:rPr>
              <w:t xml:space="preserve">0732 551 </w:t>
            </w:r>
            <w:r w:rsidR="00C80DB5" w:rsidRPr="00725E27">
              <w:rPr>
                <w:rFonts w:cs="Times New Roman"/>
                <w:szCs w:val="24"/>
              </w:rPr>
              <w:t>20</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DF19A6B" w14:textId="77777777" w:rsidR="00834665" w:rsidRPr="00725E27" w:rsidRDefault="00834665" w:rsidP="00834665">
            <w:pPr>
              <w:ind w:right="-514"/>
              <w:jc w:val="left"/>
              <w:rPr>
                <w:rFonts w:cs="Times New Roman"/>
                <w:szCs w:val="24"/>
              </w:rPr>
            </w:pPr>
            <w:r w:rsidRPr="00725E27">
              <w:rPr>
                <w:rFonts w:cs="Times New Roman"/>
                <w:szCs w:val="24"/>
              </w:rPr>
              <w:t>Road Construction Works</w:t>
            </w:r>
            <w:r w:rsidRPr="00725E27">
              <w:rPr>
                <w:rFonts w:cs="Times New Roman"/>
                <w:szCs w:val="24"/>
                <w:lang w:val="en-GB"/>
              </w:rPr>
              <w:t xml:space="preserve"> II</w:t>
            </w:r>
          </w:p>
        </w:tc>
        <w:tc>
          <w:tcPr>
            <w:tcW w:w="1275" w:type="dxa"/>
            <w:tcBorders>
              <w:top w:val="single" w:sz="4" w:space="0" w:color="000000"/>
              <w:left w:val="single" w:sz="4" w:space="0" w:color="000000"/>
              <w:bottom w:val="single" w:sz="4" w:space="0" w:color="000000"/>
              <w:right w:val="single" w:sz="4" w:space="0" w:color="000000"/>
            </w:tcBorders>
          </w:tcPr>
          <w:p w14:paraId="18BDD41D" w14:textId="61B3B543" w:rsidR="00834665" w:rsidRPr="00725E27" w:rsidRDefault="00D87213" w:rsidP="00834665">
            <w:pPr>
              <w:ind w:right="-514"/>
              <w:rPr>
                <w:rFonts w:eastAsia="Times New Roman" w:cs="Times New Roman"/>
                <w:szCs w:val="24"/>
                <w:lang w:val="en-GB"/>
              </w:rPr>
            </w:pPr>
            <w:r>
              <w:rPr>
                <w:rFonts w:eastAsia="Times New Roman" w:cs="Times New Roman"/>
                <w:szCs w:val="24"/>
              </w:rPr>
              <w:t>5</w:t>
            </w:r>
            <w:r w:rsidR="00834665" w:rsidRPr="00725E27">
              <w:rPr>
                <w:rFonts w:eastAsia="Times New Roman" w:cs="Times New Roman"/>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457F1CD3" w14:textId="47F9303C" w:rsidR="00834665" w:rsidRPr="00725E27" w:rsidRDefault="00834665" w:rsidP="00834665">
            <w:pPr>
              <w:ind w:right="-514"/>
              <w:rPr>
                <w:rFonts w:eastAsia="Times New Roman" w:cs="Times New Roman"/>
                <w:szCs w:val="24"/>
                <w:lang w:val="en-GB"/>
              </w:rPr>
            </w:pPr>
            <w:r w:rsidRPr="00725E27">
              <w:rPr>
                <w:rFonts w:eastAsia="Times New Roman" w:cs="Times New Roman"/>
                <w:szCs w:val="24"/>
                <w:lang w:val="en-GB"/>
              </w:rPr>
              <w:t xml:space="preserve">    </w:t>
            </w:r>
            <w:r w:rsidR="00D87213">
              <w:rPr>
                <w:rFonts w:eastAsia="Times New Roman" w:cs="Times New Roman"/>
                <w:szCs w:val="24"/>
                <w:lang w:val="en-GB"/>
              </w:rPr>
              <w:t>5</w:t>
            </w:r>
            <w:r w:rsidRPr="00725E27">
              <w:rPr>
                <w:rFonts w:eastAsia="Times New Roman" w:cs="Times New Roman"/>
                <w:szCs w:val="24"/>
              </w:rPr>
              <w:t>.0</w:t>
            </w:r>
          </w:p>
        </w:tc>
      </w:tr>
      <w:tr w:rsidR="00725E27" w:rsidRPr="00725E27" w14:paraId="1EA96E74"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5FB01188" w14:textId="557BA2FF" w:rsidR="00834665" w:rsidRPr="00725E27" w:rsidRDefault="00834665" w:rsidP="00834665">
            <w:pPr>
              <w:ind w:right="-514"/>
              <w:jc w:val="left"/>
              <w:rPr>
                <w:rFonts w:cs="Times New Roman"/>
                <w:szCs w:val="24"/>
              </w:rPr>
            </w:pPr>
            <w:r w:rsidRPr="00725E27">
              <w:rPr>
                <w:rFonts w:cs="Times New Roman"/>
                <w:szCs w:val="24"/>
              </w:rPr>
              <w:t xml:space="preserve">0732 551 </w:t>
            </w:r>
            <w:r w:rsidR="00C80DB5" w:rsidRPr="00725E27">
              <w:rPr>
                <w:rFonts w:cs="Times New Roman"/>
                <w:szCs w:val="24"/>
              </w:rPr>
              <w:t>21</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009D7656" w14:textId="77777777" w:rsidR="00834665" w:rsidRPr="00725E27" w:rsidRDefault="00834665" w:rsidP="00834665">
            <w:pPr>
              <w:ind w:right="-514"/>
              <w:jc w:val="left"/>
              <w:rPr>
                <w:rFonts w:cs="Times New Roman"/>
                <w:szCs w:val="24"/>
              </w:rPr>
            </w:pPr>
            <w:r w:rsidRPr="00725E27">
              <w:rPr>
                <w:rFonts w:cs="Times New Roman"/>
                <w:szCs w:val="24"/>
              </w:rPr>
              <w:t>Structural Analysis Principles II</w:t>
            </w:r>
          </w:p>
        </w:tc>
        <w:tc>
          <w:tcPr>
            <w:tcW w:w="1275" w:type="dxa"/>
            <w:tcBorders>
              <w:top w:val="single" w:sz="4" w:space="0" w:color="000000"/>
              <w:left w:val="single" w:sz="4" w:space="0" w:color="000000"/>
              <w:bottom w:val="single" w:sz="4" w:space="0" w:color="000000"/>
              <w:right w:val="single" w:sz="4" w:space="0" w:color="000000"/>
            </w:tcBorders>
          </w:tcPr>
          <w:p w14:paraId="33D1723F"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110</w:t>
            </w:r>
          </w:p>
        </w:tc>
        <w:tc>
          <w:tcPr>
            <w:tcW w:w="1134" w:type="dxa"/>
            <w:tcBorders>
              <w:top w:val="single" w:sz="4" w:space="0" w:color="000000"/>
              <w:left w:val="single" w:sz="4" w:space="0" w:color="000000"/>
              <w:bottom w:val="single" w:sz="4" w:space="0" w:color="000000"/>
              <w:right w:val="single" w:sz="4" w:space="0" w:color="000000"/>
            </w:tcBorders>
          </w:tcPr>
          <w:p w14:paraId="0518ACCA"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11.0</w:t>
            </w:r>
          </w:p>
        </w:tc>
      </w:tr>
      <w:tr w:rsidR="00725E27" w:rsidRPr="00725E27" w14:paraId="164C273C" w14:textId="77777777" w:rsidTr="00870C0D">
        <w:trPr>
          <w:trHeight w:val="737"/>
          <w:jc w:val="center"/>
        </w:trPr>
        <w:tc>
          <w:tcPr>
            <w:tcW w:w="2689" w:type="dxa"/>
            <w:tcBorders>
              <w:top w:val="single" w:sz="4" w:space="0" w:color="000000"/>
              <w:left w:val="single" w:sz="4" w:space="0" w:color="000000"/>
              <w:bottom w:val="single" w:sz="4" w:space="0" w:color="000000"/>
              <w:right w:val="single" w:sz="4" w:space="0" w:color="000000"/>
            </w:tcBorders>
          </w:tcPr>
          <w:p w14:paraId="64FF28A6" w14:textId="6BF61772" w:rsidR="00834665" w:rsidRPr="00725E27" w:rsidRDefault="00834665" w:rsidP="00834665">
            <w:pPr>
              <w:jc w:val="left"/>
              <w:rPr>
                <w:rFonts w:cs="Times New Roman"/>
                <w:szCs w:val="24"/>
              </w:rPr>
            </w:pPr>
            <w:r w:rsidRPr="00725E27">
              <w:rPr>
                <w:rFonts w:cs="Times New Roman"/>
                <w:szCs w:val="24"/>
              </w:rPr>
              <w:t xml:space="preserve">0732 551 </w:t>
            </w:r>
            <w:r w:rsidR="00C80DB5" w:rsidRPr="00725E27">
              <w:rPr>
                <w:rFonts w:cs="Times New Roman"/>
                <w:szCs w:val="24"/>
              </w:rPr>
              <w:t>22</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BC75BF5" w14:textId="77777777" w:rsidR="00834665" w:rsidRPr="00725E27" w:rsidRDefault="00834665" w:rsidP="00834665">
            <w:pPr>
              <w:jc w:val="left"/>
              <w:rPr>
                <w:rFonts w:cs="Times New Roman"/>
                <w:b/>
                <w:szCs w:val="24"/>
              </w:rPr>
            </w:pPr>
            <w:r w:rsidRPr="00725E27">
              <w:rPr>
                <w:rFonts w:cs="Times New Roman"/>
                <w:szCs w:val="24"/>
              </w:rPr>
              <w:t>Engineering Survey II</w:t>
            </w:r>
          </w:p>
        </w:tc>
        <w:tc>
          <w:tcPr>
            <w:tcW w:w="1275" w:type="dxa"/>
            <w:tcBorders>
              <w:top w:val="single" w:sz="4" w:space="0" w:color="000000"/>
              <w:left w:val="single" w:sz="4" w:space="0" w:color="000000"/>
              <w:bottom w:val="single" w:sz="4" w:space="0" w:color="000000"/>
              <w:right w:val="single" w:sz="4" w:space="0" w:color="000000"/>
            </w:tcBorders>
          </w:tcPr>
          <w:p w14:paraId="1A1F9A87"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4977DC53"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8.0</w:t>
            </w:r>
          </w:p>
        </w:tc>
      </w:tr>
      <w:tr w:rsidR="00725E27" w:rsidRPr="00725E27" w14:paraId="76F574E1" w14:textId="77777777" w:rsidTr="00870C0D">
        <w:trPr>
          <w:trHeight w:val="833"/>
          <w:jc w:val="center"/>
        </w:trPr>
        <w:tc>
          <w:tcPr>
            <w:tcW w:w="2689" w:type="dxa"/>
            <w:tcBorders>
              <w:top w:val="single" w:sz="4" w:space="0" w:color="000000"/>
              <w:left w:val="single" w:sz="4" w:space="0" w:color="000000"/>
              <w:bottom w:val="single" w:sz="4" w:space="0" w:color="000000"/>
              <w:right w:val="single" w:sz="4" w:space="0" w:color="000000"/>
            </w:tcBorders>
          </w:tcPr>
          <w:p w14:paraId="0289DC6D" w14:textId="0544131A" w:rsidR="00834665" w:rsidRPr="00725E27" w:rsidRDefault="00834665" w:rsidP="00834665">
            <w:pPr>
              <w:jc w:val="left"/>
              <w:rPr>
                <w:rFonts w:cs="Times New Roman"/>
                <w:szCs w:val="24"/>
              </w:rPr>
            </w:pPr>
            <w:r w:rsidRPr="00725E27">
              <w:rPr>
                <w:rFonts w:cs="Times New Roman"/>
                <w:szCs w:val="24"/>
              </w:rPr>
              <w:t>0732 541 2</w:t>
            </w:r>
            <w:r w:rsidR="00C80DB5" w:rsidRPr="00725E27">
              <w:rPr>
                <w:rFonts w:cs="Times New Roman"/>
                <w:szCs w:val="24"/>
              </w:rPr>
              <w:t>3</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DD9FAD7" w14:textId="77777777" w:rsidR="00834665" w:rsidRPr="00725E27" w:rsidRDefault="00834665" w:rsidP="00834665">
            <w:pPr>
              <w:jc w:val="left"/>
              <w:rPr>
                <w:rFonts w:cs="Times New Roman"/>
                <w:szCs w:val="24"/>
              </w:rPr>
            </w:pPr>
            <w:r w:rsidRPr="00725E27">
              <w:rPr>
                <w:rFonts w:cs="Times New Roman"/>
                <w:szCs w:val="24"/>
              </w:rPr>
              <w:t>Trigonometry and Complex Numbers</w:t>
            </w:r>
          </w:p>
        </w:tc>
        <w:tc>
          <w:tcPr>
            <w:tcW w:w="1275" w:type="dxa"/>
            <w:tcBorders>
              <w:top w:val="single" w:sz="4" w:space="0" w:color="000000"/>
              <w:left w:val="single" w:sz="4" w:space="0" w:color="000000"/>
              <w:bottom w:val="single" w:sz="4" w:space="0" w:color="000000"/>
              <w:right w:val="single" w:sz="4" w:space="0" w:color="000000"/>
            </w:tcBorders>
          </w:tcPr>
          <w:p w14:paraId="2E79019F" w14:textId="1056A65B" w:rsidR="00834665" w:rsidRPr="00725E27" w:rsidRDefault="004465EB" w:rsidP="00834665">
            <w:pPr>
              <w:ind w:right="-514"/>
              <w:rPr>
                <w:rFonts w:eastAsia="Times New Roman" w:cs="Times New Roman"/>
                <w:szCs w:val="24"/>
              </w:rPr>
            </w:pPr>
            <w:r w:rsidRPr="00725E27">
              <w:rPr>
                <w:rFonts w:eastAsia="Times New Roman" w:cs="Times New Roman"/>
                <w:szCs w:val="24"/>
              </w:rPr>
              <w:t>8</w:t>
            </w:r>
            <w:r w:rsidR="00834665" w:rsidRPr="00725E27">
              <w:rPr>
                <w:rFonts w:eastAsia="Times New Roman" w:cs="Times New Roman"/>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733FF05F" w14:textId="02C510AE" w:rsidR="00834665" w:rsidRPr="00725E27" w:rsidRDefault="004465EB" w:rsidP="00834665">
            <w:pPr>
              <w:ind w:right="-514"/>
              <w:rPr>
                <w:rFonts w:eastAsia="Times New Roman" w:cs="Times New Roman"/>
                <w:szCs w:val="24"/>
              </w:rPr>
            </w:pPr>
            <w:r w:rsidRPr="00725E27">
              <w:rPr>
                <w:rFonts w:eastAsia="Times New Roman" w:cs="Times New Roman"/>
                <w:szCs w:val="24"/>
              </w:rPr>
              <w:t>8</w:t>
            </w:r>
            <w:r w:rsidR="00834665" w:rsidRPr="00725E27">
              <w:rPr>
                <w:rFonts w:eastAsia="Times New Roman" w:cs="Times New Roman"/>
                <w:szCs w:val="24"/>
              </w:rPr>
              <w:t>.0</w:t>
            </w:r>
          </w:p>
        </w:tc>
      </w:tr>
      <w:tr w:rsidR="00725E27" w:rsidRPr="00725E27" w14:paraId="6CA0CB80"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191CC0E" w14:textId="77777777" w:rsidR="00834665" w:rsidRPr="00725E27" w:rsidRDefault="00834665" w:rsidP="00834665">
            <w:pPr>
              <w:jc w:val="left"/>
              <w:rPr>
                <w:rFonts w:cs="Times New Roman"/>
                <w:b/>
                <w:szCs w:val="24"/>
              </w:rPr>
            </w:pPr>
          </w:p>
        </w:tc>
        <w:tc>
          <w:tcPr>
            <w:tcW w:w="4536" w:type="dxa"/>
            <w:tcBorders>
              <w:top w:val="single" w:sz="4" w:space="0" w:color="000000"/>
              <w:left w:val="single" w:sz="4" w:space="0" w:color="000000"/>
              <w:bottom w:val="single" w:sz="4" w:space="0" w:color="000000"/>
              <w:right w:val="single" w:sz="4" w:space="0" w:color="000000"/>
            </w:tcBorders>
          </w:tcPr>
          <w:p w14:paraId="114E19B8" w14:textId="77777777" w:rsidR="00834665" w:rsidRPr="00725E27" w:rsidRDefault="00834665" w:rsidP="00834665">
            <w:pPr>
              <w:jc w:val="left"/>
              <w:rPr>
                <w:rFonts w:cs="Times New Roman"/>
                <w:b/>
                <w:szCs w:val="24"/>
              </w:rPr>
            </w:pPr>
            <w:r w:rsidRPr="00725E27">
              <w:rPr>
                <w:rFonts w:cs="Times New Roman"/>
                <w:b/>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7C3D5925" w14:textId="77777777" w:rsidR="00834665" w:rsidRPr="00725E27" w:rsidRDefault="00834665" w:rsidP="00834665">
            <w:pPr>
              <w:ind w:right="-514"/>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420</w:t>
            </w:r>
            <w:r w:rsidRPr="00725E27">
              <w:rPr>
                <w:rFonts w:eastAsia="Times New Roman" w:cs="Times New Roman"/>
                <w:b/>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5891CE36" w14:textId="77777777" w:rsidR="00834665" w:rsidRPr="00725E27" w:rsidRDefault="00834665" w:rsidP="00834665">
            <w:pPr>
              <w:ind w:right="-514"/>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42</w:t>
            </w:r>
            <w:r w:rsidRPr="00725E27">
              <w:rPr>
                <w:rFonts w:eastAsia="Times New Roman" w:cs="Times New Roman"/>
                <w:b/>
                <w:szCs w:val="24"/>
              </w:rPr>
              <w:fldChar w:fldCharType="end"/>
            </w:r>
            <w:r w:rsidRPr="00725E27">
              <w:rPr>
                <w:rFonts w:eastAsia="Times New Roman" w:cs="Times New Roman"/>
                <w:b/>
                <w:szCs w:val="24"/>
              </w:rPr>
              <w:t>.0</w:t>
            </w:r>
          </w:p>
        </w:tc>
      </w:tr>
      <w:tr w:rsidR="00725E27" w:rsidRPr="00725E27" w14:paraId="341CF639"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6FABDE31"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2F77DED6" w14:textId="77777777" w:rsidR="00834665" w:rsidRPr="00725E27" w:rsidRDefault="00834665" w:rsidP="00834665">
            <w:pPr>
              <w:jc w:val="left"/>
              <w:rPr>
                <w:rFonts w:cs="Times New Roman"/>
                <w:b/>
                <w:szCs w:val="24"/>
              </w:rPr>
            </w:pPr>
          </w:p>
          <w:p w14:paraId="24AC73E9" w14:textId="77777777" w:rsidR="00834665" w:rsidRPr="00725E27" w:rsidRDefault="00834665" w:rsidP="00834665">
            <w:pPr>
              <w:jc w:val="left"/>
              <w:rPr>
                <w:rFonts w:cs="Times New Roman"/>
                <w:b/>
                <w:szCs w:val="24"/>
              </w:rPr>
            </w:pPr>
          </w:p>
          <w:p w14:paraId="06E78605" w14:textId="77777777" w:rsidR="00834665" w:rsidRPr="00725E27" w:rsidRDefault="00834665" w:rsidP="00834665">
            <w:pPr>
              <w:jc w:val="left"/>
              <w:rPr>
                <w:rFonts w:cs="Times New Roman"/>
                <w:szCs w:val="24"/>
              </w:rPr>
            </w:pPr>
            <w:r w:rsidRPr="00725E27">
              <w:rPr>
                <w:rFonts w:cs="Times New Roman"/>
                <w:b/>
                <w:szCs w:val="24"/>
              </w:rPr>
              <w:lastRenderedPageBreak/>
              <w:t>MODULE V</w:t>
            </w:r>
          </w:p>
        </w:tc>
        <w:tc>
          <w:tcPr>
            <w:tcW w:w="1275" w:type="dxa"/>
            <w:tcBorders>
              <w:top w:val="single" w:sz="4" w:space="0" w:color="000000"/>
              <w:left w:val="single" w:sz="4" w:space="0" w:color="000000"/>
              <w:bottom w:val="single" w:sz="4" w:space="0" w:color="000000"/>
              <w:right w:val="single" w:sz="4" w:space="0" w:color="000000"/>
            </w:tcBorders>
          </w:tcPr>
          <w:p w14:paraId="7B0D0F28" w14:textId="77777777" w:rsidR="00834665" w:rsidRPr="00725E27" w:rsidRDefault="00834665" w:rsidP="00834665">
            <w:pPr>
              <w:ind w:right="-514"/>
              <w:rPr>
                <w:rFonts w:eastAsia="Times New Roman" w:cs="Times New Roman"/>
                <w:szCs w:val="24"/>
              </w:rPr>
            </w:pPr>
          </w:p>
        </w:tc>
        <w:tc>
          <w:tcPr>
            <w:tcW w:w="1134" w:type="dxa"/>
            <w:tcBorders>
              <w:top w:val="single" w:sz="4" w:space="0" w:color="000000"/>
              <w:left w:val="single" w:sz="4" w:space="0" w:color="000000"/>
              <w:bottom w:val="single" w:sz="4" w:space="0" w:color="000000"/>
              <w:right w:val="single" w:sz="4" w:space="0" w:color="000000"/>
            </w:tcBorders>
          </w:tcPr>
          <w:p w14:paraId="3F0B6B37" w14:textId="77777777" w:rsidR="00834665" w:rsidRPr="00725E27" w:rsidRDefault="00834665" w:rsidP="00834665">
            <w:pPr>
              <w:ind w:right="-514"/>
              <w:rPr>
                <w:rFonts w:eastAsia="Times New Roman" w:cs="Times New Roman"/>
                <w:szCs w:val="24"/>
              </w:rPr>
            </w:pPr>
          </w:p>
        </w:tc>
      </w:tr>
      <w:tr w:rsidR="00725E27" w:rsidRPr="00725E27" w14:paraId="32F8962B"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561EA8FF" w14:textId="37C66ECF" w:rsidR="00834665" w:rsidRPr="00725E27" w:rsidRDefault="00834665" w:rsidP="00834665">
            <w:pPr>
              <w:ind w:right="-514"/>
              <w:jc w:val="left"/>
              <w:rPr>
                <w:rFonts w:cs="Times New Roman"/>
                <w:szCs w:val="24"/>
              </w:rPr>
            </w:pPr>
            <w:r w:rsidRPr="00725E27">
              <w:rPr>
                <w:rFonts w:cs="Times New Roman"/>
                <w:szCs w:val="24"/>
              </w:rPr>
              <w:t xml:space="preserve">0732 551 </w:t>
            </w:r>
            <w:r w:rsidR="00C80DB5" w:rsidRPr="00725E27">
              <w:rPr>
                <w:rFonts w:cs="Times New Roman"/>
                <w:szCs w:val="24"/>
              </w:rPr>
              <w:t>24</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14612A1" w14:textId="30DFB336" w:rsidR="00834665" w:rsidRPr="00725E27" w:rsidRDefault="00834665" w:rsidP="00834665">
            <w:pPr>
              <w:ind w:right="-514"/>
              <w:jc w:val="left"/>
              <w:rPr>
                <w:rFonts w:cs="Times New Roman"/>
                <w:szCs w:val="24"/>
              </w:rPr>
            </w:pPr>
            <w:r w:rsidRPr="00725E27">
              <w:rPr>
                <w:rFonts w:cs="Times New Roman"/>
                <w:szCs w:val="24"/>
              </w:rPr>
              <w:t xml:space="preserve">Structural Analysis Principles </w:t>
            </w:r>
            <w:r w:rsidR="005E772C" w:rsidRPr="00725E27">
              <w:rPr>
                <w:rFonts w:cs="Times New Roman"/>
                <w:szCs w:val="24"/>
              </w:rPr>
              <w:t>III</w:t>
            </w:r>
          </w:p>
        </w:tc>
        <w:tc>
          <w:tcPr>
            <w:tcW w:w="1275" w:type="dxa"/>
            <w:tcBorders>
              <w:top w:val="single" w:sz="4" w:space="0" w:color="000000"/>
              <w:left w:val="single" w:sz="4" w:space="0" w:color="000000"/>
              <w:bottom w:val="single" w:sz="4" w:space="0" w:color="000000"/>
              <w:right w:val="single" w:sz="4" w:space="0" w:color="000000"/>
            </w:tcBorders>
          </w:tcPr>
          <w:p w14:paraId="28459C15"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11819332" w14:textId="77777777" w:rsidR="00834665" w:rsidRPr="00725E27" w:rsidRDefault="00834665" w:rsidP="00834665">
            <w:pPr>
              <w:ind w:right="-514"/>
              <w:rPr>
                <w:rFonts w:eastAsia="Times New Roman" w:cs="Times New Roman"/>
                <w:szCs w:val="24"/>
              </w:rPr>
            </w:pPr>
            <w:r w:rsidRPr="00725E27">
              <w:rPr>
                <w:rFonts w:eastAsia="Times New Roman" w:cs="Times New Roman"/>
                <w:szCs w:val="24"/>
              </w:rPr>
              <w:t>8.0</w:t>
            </w:r>
          </w:p>
        </w:tc>
      </w:tr>
      <w:tr w:rsidR="00725E27" w:rsidRPr="00725E27" w14:paraId="2BE314EC"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5A5C186" w14:textId="75E2DF2B" w:rsidR="00834665" w:rsidRPr="00725E27" w:rsidRDefault="00834665" w:rsidP="00834665">
            <w:pPr>
              <w:jc w:val="left"/>
              <w:rPr>
                <w:rFonts w:cs="Times New Roman"/>
                <w:szCs w:val="24"/>
              </w:rPr>
            </w:pPr>
            <w:r w:rsidRPr="00725E27">
              <w:rPr>
                <w:rFonts w:cs="Times New Roman"/>
                <w:szCs w:val="24"/>
              </w:rPr>
              <w:t xml:space="preserve">0732 551 </w:t>
            </w:r>
            <w:r w:rsidR="00C80DB5" w:rsidRPr="00725E27">
              <w:rPr>
                <w:rFonts w:cs="Times New Roman"/>
                <w:szCs w:val="24"/>
              </w:rPr>
              <w:t>25</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2FDD33F" w14:textId="77777777" w:rsidR="00834665" w:rsidRPr="00725E27" w:rsidRDefault="00834665" w:rsidP="00834665">
            <w:pPr>
              <w:jc w:val="left"/>
              <w:rPr>
                <w:rFonts w:cs="Times New Roman"/>
                <w:b/>
                <w:szCs w:val="24"/>
              </w:rPr>
            </w:pPr>
            <w:r w:rsidRPr="00725E27">
              <w:rPr>
                <w:rFonts w:cs="Times New Roman"/>
                <w:szCs w:val="24"/>
              </w:rPr>
              <w:t>Road Structures</w:t>
            </w:r>
            <w:r w:rsidR="00744239" w:rsidRPr="00725E27">
              <w:rPr>
                <w:rFonts w:cs="Times New Roman"/>
                <w:szCs w:val="24"/>
              </w:rPr>
              <w:t xml:space="preserve"> Design</w:t>
            </w:r>
            <w:r w:rsidRPr="00725E27">
              <w:rPr>
                <w:rFonts w:cs="Times New Roman"/>
                <w:szCs w:val="24"/>
              </w:rPr>
              <w:t xml:space="preserve"> I</w:t>
            </w:r>
          </w:p>
        </w:tc>
        <w:tc>
          <w:tcPr>
            <w:tcW w:w="1275" w:type="dxa"/>
            <w:tcBorders>
              <w:top w:val="single" w:sz="4" w:space="0" w:color="000000"/>
              <w:left w:val="single" w:sz="4" w:space="0" w:color="000000"/>
              <w:bottom w:val="single" w:sz="4" w:space="0" w:color="000000"/>
              <w:right w:val="single" w:sz="4" w:space="0" w:color="000000"/>
            </w:tcBorders>
          </w:tcPr>
          <w:p w14:paraId="1E9E001D" w14:textId="77777777" w:rsidR="00834665" w:rsidRPr="00725E27" w:rsidRDefault="00834665" w:rsidP="00834665">
            <w:pPr>
              <w:ind w:right="-514"/>
              <w:rPr>
                <w:rFonts w:cs="Times New Roman"/>
                <w:szCs w:val="24"/>
              </w:rPr>
            </w:pPr>
            <w:r w:rsidRPr="00725E27">
              <w:rPr>
                <w:rFonts w:cs="Times New Roman"/>
                <w:szCs w:val="24"/>
              </w:rPr>
              <w:t>70</w:t>
            </w:r>
          </w:p>
        </w:tc>
        <w:tc>
          <w:tcPr>
            <w:tcW w:w="1134" w:type="dxa"/>
            <w:tcBorders>
              <w:top w:val="single" w:sz="4" w:space="0" w:color="000000"/>
              <w:left w:val="single" w:sz="4" w:space="0" w:color="000000"/>
              <w:bottom w:val="single" w:sz="4" w:space="0" w:color="000000"/>
              <w:right w:val="single" w:sz="4" w:space="0" w:color="000000"/>
            </w:tcBorders>
          </w:tcPr>
          <w:p w14:paraId="2E77256A" w14:textId="77777777" w:rsidR="00834665" w:rsidRPr="00725E27" w:rsidRDefault="00834665" w:rsidP="00834665">
            <w:pPr>
              <w:ind w:right="-514"/>
              <w:rPr>
                <w:rFonts w:cs="Times New Roman"/>
                <w:szCs w:val="24"/>
              </w:rPr>
            </w:pPr>
            <w:r w:rsidRPr="00725E27">
              <w:rPr>
                <w:rFonts w:cs="Times New Roman"/>
                <w:szCs w:val="24"/>
              </w:rPr>
              <w:t xml:space="preserve">    7.0</w:t>
            </w:r>
          </w:p>
        </w:tc>
      </w:tr>
      <w:tr w:rsidR="00725E27" w:rsidRPr="00725E27" w14:paraId="0D3F18E7"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1A66B2A" w14:textId="42989678" w:rsidR="00834665" w:rsidRPr="00725E27" w:rsidRDefault="00834665" w:rsidP="00834665">
            <w:pPr>
              <w:spacing w:line="259" w:lineRule="auto"/>
              <w:jc w:val="left"/>
              <w:rPr>
                <w:rFonts w:cs="Times New Roman"/>
                <w:b/>
                <w:szCs w:val="24"/>
              </w:rPr>
            </w:pPr>
            <w:r w:rsidRPr="00725E27">
              <w:rPr>
                <w:rFonts w:cs="Times New Roman"/>
                <w:szCs w:val="24"/>
              </w:rPr>
              <w:t>0732 551 2</w:t>
            </w:r>
            <w:r w:rsidR="00C80DB5" w:rsidRPr="00725E27">
              <w:rPr>
                <w:rFonts w:cs="Times New Roman"/>
                <w:szCs w:val="24"/>
              </w:rPr>
              <w:t>6</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86A0466" w14:textId="289E3E47" w:rsidR="00834665" w:rsidRPr="00725E27" w:rsidRDefault="00834665" w:rsidP="00834665">
            <w:pPr>
              <w:spacing w:line="259" w:lineRule="auto"/>
              <w:jc w:val="left"/>
              <w:rPr>
                <w:rFonts w:cs="Times New Roman"/>
                <w:b/>
                <w:szCs w:val="24"/>
              </w:rPr>
            </w:pPr>
            <w:r w:rsidRPr="00725E27">
              <w:rPr>
                <w:rFonts w:cs="Times New Roman"/>
                <w:szCs w:val="24"/>
              </w:rPr>
              <w:t xml:space="preserve">Traffic Survey </w:t>
            </w:r>
            <w:r w:rsidR="00C80DB5" w:rsidRPr="00725E27">
              <w:rPr>
                <w:rFonts w:cs="Times New Roman"/>
                <w:szCs w:val="24"/>
              </w:rPr>
              <w:t>Performance</w:t>
            </w:r>
            <w:r w:rsidRPr="00725E27">
              <w:rPr>
                <w:rFonts w:cs="Times New Roman"/>
                <w:szCs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637843E" w14:textId="77777777" w:rsidR="00834665" w:rsidRPr="00725E27" w:rsidRDefault="00834665" w:rsidP="00834665">
            <w:pPr>
              <w:ind w:right="-514"/>
              <w:rPr>
                <w:rFonts w:cs="Times New Roman"/>
                <w:szCs w:val="24"/>
              </w:rPr>
            </w:pPr>
            <w:r w:rsidRPr="00725E27">
              <w:rPr>
                <w:rFonts w:cs="Times New Roman"/>
                <w:szCs w:val="24"/>
              </w:rPr>
              <w:t>75</w:t>
            </w:r>
          </w:p>
        </w:tc>
        <w:tc>
          <w:tcPr>
            <w:tcW w:w="1134" w:type="dxa"/>
            <w:tcBorders>
              <w:top w:val="single" w:sz="4" w:space="0" w:color="000000"/>
              <w:left w:val="single" w:sz="4" w:space="0" w:color="000000"/>
              <w:bottom w:val="single" w:sz="4" w:space="0" w:color="000000"/>
              <w:right w:val="single" w:sz="4" w:space="0" w:color="000000"/>
            </w:tcBorders>
          </w:tcPr>
          <w:p w14:paraId="1AD8E111" w14:textId="77777777" w:rsidR="00834665" w:rsidRPr="00725E27" w:rsidRDefault="00834665" w:rsidP="00834665">
            <w:pPr>
              <w:ind w:right="-514"/>
              <w:rPr>
                <w:rFonts w:cs="Times New Roman"/>
                <w:szCs w:val="24"/>
              </w:rPr>
            </w:pPr>
            <w:r w:rsidRPr="00725E27">
              <w:rPr>
                <w:rFonts w:cs="Times New Roman"/>
                <w:szCs w:val="24"/>
              </w:rPr>
              <w:t xml:space="preserve">      7.5</w:t>
            </w:r>
          </w:p>
        </w:tc>
      </w:tr>
      <w:tr w:rsidR="00725E27" w:rsidRPr="00725E27" w14:paraId="21510757"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8AB1395" w14:textId="62D6C25E" w:rsidR="00834665" w:rsidRPr="00725E27" w:rsidRDefault="00834665" w:rsidP="00834665">
            <w:pPr>
              <w:jc w:val="left"/>
              <w:rPr>
                <w:rFonts w:cs="Times New Roman"/>
                <w:szCs w:val="24"/>
              </w:rPr>
            </w:pPr>
            <w:r w:rsidRPr="00725E27">
              <w:rPr>
                <w:rFonts w:cs="Times New Roman"/>
                <w:szCs w:val="24"/>
              </w:rPr>
              <w:t>0732 541 2</w:t>
            </w:r>
            <w:r w:rsidR="00C80DB5" w:rsidRPr="00725E27">
              <w:rPr>
                <w:rFonts w:cs="Times New Roman"/>
                <w:szCs w:val="24"/>
              </w:rPr>
              <w:t>7</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661B27C6" w14:textId="77777777" w:rsidR="00834665" w:rsidRPr="00725E27" w:rsidRDefault="00834665" w:rsidP="00834665">
            <w:pPr>
              <w:jc w:val="left"/>
              <w:rPr>
                <w:rFonts w:cs="Times New Roman"/>
                <w:szCs w:val="24"/>
              </w:rPr>
            </w:pPr>
            <w:r w:rsidRPr="00725E27">
              <w:rPr>
                <w:rFonts w:cs="Times New Roman"/>
                <w:szCs w:val="24"/>
              </w:rPr>
              <w:t>Calculus and Differential Methods</w:t>
            </w:r>
          </w:p>
        </w:tc>
        <w:tc>
          <w:tcPr>
            <w:tcW w:w="1275" w:type="dxa"/>
            <w:tcBorders>
              <w:top w:val="single" w:sz="4" w:space="0" w:color="000000"/>
              <w:left w:val="single" w:sz="4" w:space="0" w:color="000000"/>
              <w:bottom w:val="single" w:sz="4" w:space="0" w:color="000000"/>
              <w:right w:val="single" w:sz="4" w:space="0" w:color="000000"/>
            </w:tcBorders>
          </w:tcPr>
          <w:p w14:paraId="3AD1BF4E" w14:textId="77777777" w:rsidR="00834665" w:rsidRPr="00725E27" w:rsidRDefault="00834665" w:rsidP="00834665">
            <w:pPr>
              <w:ind w:right="-514"/>
              <w:rPr>
                <w:rFonts w:cs="Times New Roman"/>
                <w:szCs w:val="24"/>
              </w:rPr>
            </w:pPr>
            <w:r w:rsidRPr="00725E27">
              <w:rPr>
                <w:rFonts w:cs="Times New Roman"/>
                <w:szCs w:val="24"/>
              </w:rPr>
              <w:t>70</w:t>
            </w:r>
          </w:p>
        </w:tc>
        <w:tc>
          <w:tcPr>
            <w:tcW w:w="1134" w:type="dxa"/>
            <w:tcBorders>
              <w:top w:val="single" w:sz="4" w:space="0" w:color="000000"/>
              <w:left w:val="single" w:sz="4" w:space="0" w:color="000000"/>
              <w:bottom w:val="single" w:sz="4" w:space="0" w:color="000000"/>
              <w:right w:val="single" w:sz="4" w:space="0" w:color="000000"/>
            </w:tcBorders>
          </w:tcPr>
          <w:p w14:paraId="1BA4EE27" w14:textId="77777777" w:rsidR="00834665" w:rsidRPr="00725E27" w:rsidRDefault="00834665" w:rsidP="00834665">
            <w:pPr>
              <w:ind w:right="-514"/>
              <w:rPr>
                <w:rFonts w:cs="Times New Roman"/>
                <w:szCs w:val="24"/>
              </w:rPr>
            </w:pPr>
            <w:r w:rsidRPr="00725E27">
              <w:rPr>
                <w:rFonts w:cs="Times New Roman"/>
                <w:szCs w:val="24"/>
              </w:rPr>
              <w:t>7.0</w:t>
            </w:r>
          </w:p>
        </w:tc>
      </w:tr>
      <w:tr w:rsidR="00725E27" w:rsidRPr="00725E27" w14:paraId="341183A6"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3C935EC9"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7CA8181D" w14:textId="77777777" w:rsidR="00834665" w:rsidRPr="00725E27" w:rsidRDefault="00834665" w:rsidP="00834665">
            <w:pPr>
              <w:jc w:val="left"/>
              <w:rPr>
                <w:rFonts w:cs="Times New Roman"/>
                <w:b/>
                <w:szCs w:val="24"/>
              </w:rPr>
            </w:pPr>
            <w:r w:rsidRPr="00725E27">
              <w:rPr>
                <w:rFonts w:cs="Times New Roman"/>
                <w:b/>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57B1FB3B" w14:textId="73E9E907"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00A14872">
              <w:rPr>
                <w:rFonts w:cs="Times New Roman"/>
                <w:b/>
                <w:szCs w:val="24"/>
              </w:rPr>
              <w:t>2</w:t>
            </w:r>
            <w:r w:rsidRPr="00725E27">
              <w:rPr>
                <w:rFonts w:cs="Times New Roman"/>
                <w:b/>
                <w:noProof/>
                <w:szCs w:val="24"/>
              </w:rPr>
              <w:t>95</w:t>
            </w:r>
            <w:r w:rsidRPr="00725E27">
              <w:rPr>
                <w:rFonts w:cs="Times New Roman"/>
                <w:b/>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61FFF972" w14:textId="0E76CC9F"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00A14872">
              <w:rPr>
                <w:rFonts w:cs="Times New Roman"/>
                <w:b/>
                <w:szCs w:val="24"/>
              </w:rPr>
              <w:t>2</w:t>
            </w:r>
            <w:r w:rsidRPr="00725E27">
              <w:rPr>
                <w:rFonts w:cs="Times New Roman"/>
                <w:b/>
                <w:noProof/>
                <w:szCs w:val="24"/>
              </w:rPr>
              <w:t>9.5</w:t>
            </w:r>
            <w:r w:rsidRPr="00725E27">
              <w:rPr>
                <w:rFonts w:cs="Times New Roman"/>
                <w:b/>
                <w:szCs w:val="24"/>
              </w:rPr>
              <w:fldChar w:fldCharType="end"/>
            </w:r>
          </w:p>
        </w:tc>
      </w:tr>
      <w:tr w:rsidR="00725E27" w:rsidRPr="00725E27" w14:paraId="7BA302FA"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1EF44D1A"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1D3E9119" w14:textId="77777777" w:rsidR="00834665" w:rsidRPr="00725E27" w:rsidRDefault="00834665" w:rsidP="00834665">
            <w:pPr>
              <w:jc w:val="left"/>
              <w:rPr>
                <w:rFonts w:cs="Times New Roman"/>
                <w:szCs w:val="24"/>
              </w:rPr>
            </w:pPr>
            <w:r w:rsidRPr="00725E27">
              <w:rPr>
                <w:rFonts w:cs="Times New Roman"/>
                <w:b/>
                <w:szCs w:val="24"/>
              </w:rPr>
              <w:t>MODULE VI</w:t>
            </w:r>
          </w:p>
        </w:tc>
        <w:tc>
          <w:tcPr>
            <w:tcW w:w="1275" w:type="dxa"/>
            <w:tcBorders>
              <w:top w:val="single" w:sz="4" w:space="0" w:color="000000"/>
              <w:left w:val="single" w:sz="4" w:space="0" w:color="000000"/>
              <w:bottom w:val="single" w:sz="4" w:space="0" w:color="000000"/>
              <w:right w:val="single" w:sz="4" w:space="0" w:color="000000"/>
            </w:tcBorders>
          </w:tcPr>
          <w:p w14:paraId="04513DD5" w14:textId="77777777" w:rsidR="00834665" w:rsidRPr="00725E27" w:rsidRDefault="00834665" w:rsidP="00834665">
            <w:pPr>
              <w:ind w:right="-514"/>
              <w:rPr>
                <w:rFonts w:cs="Times New Roman"/>
                <w:szCs w:val="24"/>
              </w:rPr>
            </w:pPr>
          </w:p>
        </w:tc>
        <w:tc>
          <w:tcPr>
            <w:tcW w:w="1134" w:type="dxa"/>
            <w:tcBorders>
              <w:top w:val="single" w:sz="4" w:space="0" w:color="000000"/>
              <w:left w:val="single" w:sz="4" w:space="0" w:color="000000"/>
              <w:bottom w:val="single" w:sz="4" w:space="0" w:color="000000"/>
              <w:right w:val="single" w:sz="4" w:space="0" w:color="000000"/>
            </w:tcBorders>
          </w:tcPr>
          <w:p w14:paraId="3BBDCE60" w14:textId="77777777" w:rsidR="00834665" w:rsidRPr="00725E27" w:rsidRDefault="00834665" w:rsidP="00834665">
            <w:pPr>
              <w:ind w:right="-514"/>
              <w:rPr>
                <w:rFonts w:cs="Times New Roman"/>
                <w:szCs w:val="24"/>
              </w:rPr>
            </w:pPr>
          </w:p>
        </w:tc>
      </w:tr>
      <w:tr w:rsidR="00725E27" w:rsidRPr="00725E27" w14:paraId="6091CA25"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37B62350" w14:textId="2B65214E" w:rsidR="00834665" w:rsidRPr="00725E27" w:rsidRDefault="00834665" w:rsidP="00834665">
            <w:pPr>
              <w:jc w:val="left"/>
              <w:rPr>
                <w:rFonts w:cs="Times New Roman"/>
                <w:szCs w:val="24"/>
              </w:rPr>
            </w:pPr>
            <w:r w:rsidRPr="00725E27">
              <w:rPr>
                <w:rFonts w:cs="Times New Roman"/>
                <w:szCs w:val="24"/>
              </w:rPr>
              <w:t xml:space="preserve">0732 551 </w:t>
            </w:r>
            <w:r w:rsidR="00C80DB5" w:rsidRPr="00725E27">
              <w:rPr>
                <w:rFonts w:cs="Times New Roman"/>
                <w:szCs w:val="24"/>
              </w:rPr>
              <w:t>28</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61757C84" w14:textId="2DB10AAD" w:rsidR="00834665" w:rsidRPr="00725E27" w:rsidRDefault="00834665" w:rsidP="00834665">
            <w:pPr>
              <w:jc w:val="left"/>
              <w:rPr>
                <w:rFonts w:cs="Times New Roman"/>
                <w:szCs w:val="24"/>
              </w:rPr>
            </w:pPr>
            <w:r w:rsidRPr="00725E27">
              <w:rPr>
                <w:rFonts w:cs="Times New Roman"/>
                <w:szCs w:val="24"/>
              </w:rPr>
              <w:t xml:space="preserve"> Measurement</w:t>
            </w:r>
            <w:r w:rsidR="00744239" w:rsidRPr="00725E27">
              <w:rPr>
                <w:rFonts w:cs="Times New Roman"/>
                <w:szCs w:val="24"/>
              </w:rPr>
              <w:t>,</w:t>
            </w:r>
            <w:r w:rsidRPr="00725E27">
              <w:rPr>
                <w:rFonts w:cs="Times New Roman"/>
                <w:szCs w:val="24"/>
              </w:rPr>
              <w:t xml:space="preserve"> Estimation and Costing </w:t>
            </w:r>
            <w:r w:rsidR="00C80DB5" w:rsidRPr="00725E27">
              <w:rPr>
                <w:rFonts w:cs="Times New Roman"/>
                <w:szCs w:val="24"/>
              </w:rPr>
              <w:t>of</w:t>
            </w:r>
            <w:r w:rsidRPr="00725E27">
              <w:rPr>
                <w:rFonts w:cs="Times New Roman"/>
                <w:szCs w:val="24"/>
              </w:rPr>
              <w:t xml:space="preserve"> Works II</w:t>
            </w:r>
          </w:p>
        </w:tc>
        <w:tc>
          <w:tcPr>
            <w:tcW w:w="1275" w:type="dxa"/>
            <w:tcBorders>
              <w:top w:val="single" w:sz="4" w:space="0" w:color="000000"/>
              <w:left w:val="single" w:sz="4" w:space="0" w:color="000000"/>
              <w:bottom w:val="single" w:sz="4" w:space="0" w:color="000000"/>
              <w:right w:val="single" w:sz="4" w:space="0" w:color="000000"/>
            </w:tcBorders>
          </w:tcPr>
          <w:p w14:paraId="7336C697" w14:textId="77777777" w:rsidR="00834665" w:rsidRPr="00725E27" w:rsidRDefault="00834665" w:rsidP="00834665">
            <w:pPr>
              <w:ind w:right="-514"/>
              <w:rPr>
                <w:rFonts w:cs="Times New Roman"/>
                <w:szCs w:val="24"/>
              </w:rPr>
            </w:pPr>
            <w:r w:rsidRPr="00725E27">
              <w:rPr>
                <w:rFonts w:cs="Times New Roman"/>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176D8B9D" w14:textId="77777777" w:rsidR="00834665" w:rsidRPr="00725E27" w:rsidRDefault="00834665" w:rsidP="00834665">
            <w:pPr>
              <w:ind w:right="-514"/>
              <w:rPr>
                <w:rFonts w:cs="Times New Roman"/>
                <w:szCs w:val="24"/>
              </w:rPr>
            </w:pPr>
            <w:r w:rsidRPr="00725E27">
              <w:rPr>
                <w:rFonts w:cs="Times New Roman"/>
                <w:szCs w:val="24"/>
              </w:rPr>
              <w:t>6.0</w:t>
            </w:r>
          </w:p>
        </w:tc>
      </w:tr>
      <w:tr w:rsidR="00725E27" w:rsidRPr="00725E27" w14:paraId="6B38EC96"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5404CB8D" w14:textId="37021FC7" w:rsidR="00834665" w:rsidRPr="00725E27" w:rsidRDefault="00834665" w:rsidP="00834665">
            <w:pPr>
              <w:jc w:val="left"/>
              <w:rPr>
                <w:rFonts w:cs="Times New Roman"/>
                <w:szCs w:val="24"/>
              </w:rPr>
            </w:pPr>
            <w:r w:rsidRPr="00725E27">
              <w:rPr>
                <w:rFonts w:cs="Times New Roman"/>
                <w:szCs w:val="24"/>
              </w:rPr>
              <w:t xml:space="preserve">0732 551 </w:t>
            </w:r>
            <w:r w:rsidR="00C80DB5" w:rsidRPr="00725E27">
              <w:rPr>
                <w:rFonts w:cs="Times New Roman"/>
                <w:szCs w:val="24"/>
              </w:rPr>
              <w:t>29</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701BF75" w14:textId="77777777" w:rsidR="00834665" w:rsidRPr="00725E27" w:rsidRDefault="00834665" w:rsidP="00834665">
            <w:pPr>
              <w:jc w:val="left"/>
              <w:rPr>
                <w:rFonts w:cs="Times New Roman"/>
                <w:b/>
                <w:szCs w:val="24"/>
              </w:rPr>
            </w:pPr>
            <w:r w:rsidRPr="00725E27">
              <w:rPr>
                <w:rFonts w:cs="Times New Roman"/>
                <w:szCs w:val="24"/>
              </w:rPr>
              <w:t xml:space="preserve">Road Structures </w:t>
            </w:r>
            <w:r w:rsidR="00744239" w:rsidRPr="00725E27">
              <w:rPr>
                <w:rFonts w:cs="Times New Roman"/>
                <w:szCs w:val="24"/>
              </w:rPr>
              <w:t xml:space="preserve">Design </w:t>
            </w:r>
            <w:r w:rsidRPr="00725E27">
              <w:rPr>
                <w:rFonts w:cs="Times New Roman"/>
                <w:szCs w:val="24"/>
              </w:rPr>
              <w:t>II</w:t>
            </w:r>
          </w:p>
        </w:tc>
        <w:tc>
          <w:tcPr>
            <w:tcW w:w="1275" w:type="dxa"/>
            <w:tcBorders>
              <w:top w:val="single" w:sz="4" w:space="0" w:color="000000"/>
              <w:left w:val="single" w:sz="4" w:space="0" w:color="000000"/>
              <w:bottom w:val="single" w:sz="4" w:space="0" w:color="000000"/>
              <w:right w:val="single" w:sz="4" w:space="0" w:color="000000"/>
            </w:tcBorders>
          </w:tcPr>
          <w:p w14:paraId="791AC02B" w14:textId="77777777" w:rsidR="00834665" w:rsidRPr="00725E27" w:rsidRDefault="00834665" w:rsidP="00834665">
            <w:pPr>
              <w:ind w:right="-514"/>
              <w:rPr>
                <w:rFonts w:cs="Times New Roman"/>
                <w:szCs w:val="24"/>
              </w:rPr>
            </w:pPr>
            <w:r w:rsidRPr="00725E27">
              <w:rPr>
                <w:rFonts w:cs="Times New Roman"/>
                <w:szCs w:val="24"/>
              </w:rPr>
              <w:t>70</w:t>
            </w:r>
          </w:p>
        </w:tc>
        <w:tc>
          <w:tcPr>
            <w:tcW w:w="1134" w:type="dxa"/>
            <w:tcBorders>
              <w:top w:val="single" w:sz="4" w:space="0" w:color="000000"/>
              <w:left w:val="single" w:sz="4" w:space="0" w:color="000000"/>
              <w:bottom w:val="single" w:sz="4" w:space="0" w:color="000000"/>
              <w:right w:val="single" w:sz="4" w:space="0" w:color="000000"/>
            </w:tcBorders>
          </w:tcPr>
          <w:p w14:paraId="124B3B91" w14:textId="77777777" w:rsidR="00834665" w:rsidRPr="00725E27" w:rsidRDefault="00834665" w:rsidP="00834665">
            <w:pPr>
              <w:ind w:right="-514"/>
              <w:rPr>
                <w:rFonts w:cs="Times New Roman"/>
                <w:szCs w:val="24"/>
              </w:rPr>
            </w:pPr>
            <w:r w:rsidRPr="00725E27">
              <w:rPr>
                <w:rFonts w:cs="Times New Roman"/>
                <w:szCs w:val="24"/>
              </w:rPr>
              <w:t xml:space="preserve">   7.0</w:t>
            </w:r>
          </w:p>
        </w:tc>
      </w:tr>
      <w:tr w:rsidR="00725E27" w:rsidRPr="00725E27" w14:paraId="11D8C087"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1D91834" w14:textId="1CE8D18C" w:rsidR="00834665" w:rsidRPr="00725E27" w:rsidRDefault="00834665" w:rsidP="00834665">
            <w:pPr>
              <w:spacing w:line="360" w:lineRule="auto"/>
              <w:jc w:val="left"/>
              <w:rPr>
                <w:rFonts w:cs="Times New Roman"/>
                <w:b/>
                <w:szCs w:val="24"/>
                <w:lang w:val="en-ZA"/>
              </w:rPr>
            </w:pPr>
            <w:r w:rsidRPr="00725E27">
              <w:rPr>
                <w:rFonts w:cs="Times New Roman"/>
                <w:szCs w:val="24"/>
              </w:rPr>
              <w:t xml:space="preserve">0732 551 </w:t>
            </w:r>
            <w:r w:rsidR="00C80DB5" w:rsidRPr="00725E27">
              <w:rPr>
                <w:rFonts w:cs="Times New Roman"/>
                <w:szCs w:val="24"/>
              </w:rPr>
              <w:t>30</w:t>
            </w:r>
            <w:r w:rsidRPr="00725E27">
              <w:rPr>
                <w:rFonts w:cs="Times New Roman"/>
                <w:szCs w:val="24"/>
              </w:rPr>
              <w:t>A</w:t>
            </w:r>
          </w:p>
          <w:p w14:paraId="008230FA"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1D9D8F23" w14:textId="02604F5B" w:rsidR="00834665" w:rsidRPr="00725E27" w:rsidRDefault="009B4111" w:rsidP="00834665">
            <w:pPr>
              <w:jc w:val="left"/>
              <w:rPr>
                <w:rFonts w:cs="Times New Roman"/>
                <w:szCs w:val="24"/>
              </w:rPr>
            </w:pPr>
            <w:r>
              <w:rPr>
                <w:rFonts w:cs="Times New Roman"/>
                <w:szCs w:val="24"/>
              </w:rPr>
              <w:t>Highway</w:t>
            </w:r>
            <w:r w:rsidR="00834665" w:rsidRPr="00725E27">
              <w:rPr>
                <w:rFonts w:cs="Times New Roman"/>
                <w:szCs w:val="24"/>
              </w:rPr>
              <w:t xml:space="preserve"> Engineering Structures</w:t>
            </w:r>
            <w:r w:rsidR="00744239" w:rsidRPr="00725E27">
              <w:rPr>
                <w:rFonts w:cs="Times New Roman"/>
                <w:szCs w:val="24"/>
              </w:rPr>
              <w:t xml:space="preserve"> Design</w:t>
            </w:r>
            <w:r w:rsidR="00834665" w:rsidRPr="00725E27">
              <w:rPr>
                <w:rFonts w:cs="Times New Roman"/>
                <w:szCs w:val="24"/>
              </w:rPr>
              <w:t xml:space="preserve"> I</w:t>
            </w:r>
          </w:p>
        </w:tc>
        <w:tc>
          <w:tcPr>
            <w:tcW w:w="1275" w:type="dxa"/>
            <w:tcBorders>
              <w:top w:val="single" w:sz="4" w:space="0" w:color="000000"/>
              <w:left w:val="single" w:sz="4" w:space="0" w:color="000000"/>
              <w:bottom w:val="single" w:sz="4" w:space="0" w:color="000000"/>
              <w:right w:val="single" w:sz="4" w:space="0" w:color="000000"/>
            </w:tcBorders>
          </w:tcPr>
          <w:p w14:paraId="4088F18C" w14:textId="77777777" w:rsidR="00834665" w:rsidRPr="00725E27" w:rsidRDefault="00834665" w:rsidP="00834665">
            <w:pPr>
              <w:ind w:right="-514"/>
              <w:rPr>
                <w:rFonts w:cs="Times New Roman"/>
                <w:szCs w:val="24"/>
              </w:rPr>
            </w:pPr>
            <w:r w:rsidRPr="00725E27">
              <w:rPr>
                <w:rFonts w:cs="Times New Roman"/>
                <w:szCs w:val="24"/>
              </w:rPr>
              <w:t>150</w:t>
            </w:r>
          </w:p>
        </w:tc>
        <w:tc>
          <w:tcPr>
            <w:tcW w:w="1134" w:type="dxa"/>
            <w:tcBorders>
              <w:top w:val="single" w:sz="4" w:space="0" w:color="000000"/>
              <w:left w:val="single" w:sz="4" w:space="0" w:color="000000"/>
              <w:bottom w:val="single" w:sz="4" w:space="0" w:color="000000"/>
              <w:right w:val="single" w:sz="4" w:space="0" w:color="000000"/>
            </w:tcBorders>
          </w:tcPr>
          <w:p w14:paraId="60A76BA0" w14:textId="77777777" w:rsidR="00834665" w:rsidRPr="00725E27" w:rsidRDefault="00834665" w:rsidP="00834665">
            <w:pPr>
              <w:ind w:right="-514"/>
              <w:rPr>
                <w:rFonts w:cs="Times New Roman"/>
                <w:szCs w:val="24"/>
              </w:rPr>
            </w:pPr>
            <w:r w:rsidRPr="00725E27">
              <w:rPr>
                <w:rFonts w:cs="Times New Roman"/>
                <w:szCs w:val="24"/>
              </w:rPr>
              <w:t>15.0</w:t>
            </w:r>
          </w:p>
        </w:tc>
      </w:tr>
      <w:tr w:rsidR="00725E27" w:rsidRPr="00725E27" w14:paraId="119655BE"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35EC7FF" w14:textId="219429D0" w:rsidR="00834665" w:rsidRPr="00725E27" w:rsidRDefault="00834665" w:rsidP="00834665">
            <w:pPr>
              <w:jc w:val="left"/>
              <w:rPr>
                <w:rFonts w:cs="Times New Roman"/>
                <w:szCs w:val="24"/>
              </w:rPr>
            </w:pPr>
            <w:r w:rsidRPr="00725E27">
              <w:rPr>
                <w:rFonts w:cs="Times New Roman"/>
                <w:szCs w:val="24"/>
              </w:rPr>
              <w:t xml:space="preserve">0732 551 </w:t>
            </w:r>
            <w:r w:rsidR="00C80DB5" w:rsidRPr="00725E27">
              <w:rPr>
                <w:rFonts w:cs="Times New Roman"/>
                <w:szCs w:val="24"/>
              </w:rPr>
              <w:t>31</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62B4A05" w14:textId="77777777" w:rsidR="00834665" w:rsidRPr="00725E27" w:rsidRDefault="00834665" w:rsidP="00834665">
            <w:pPr>
              <w:jc w:val="left"/>
              <w:rPr>
                <w:rFonts w:cs="Times New Roman"/>
                <w:szCs w:val="24"/>
              </w:rPr>
            </w:pPr>
            <w:r w:rsidRPr="00725E27">
              <w:rPr>
                <w:rFonts w:cs="Times New Roman"/>
                <w:szCs w:val="24"/>
              </w:rPr>
              <w:t>Hydraulic Principles</w:t>
            </w:r>
          </w:p>
        </w:tc>
        <w:tc>
          <w:tcPr>
            <w:tcW w:w="1275" w:type="dxa"/>
            <w:tcBorders>
              <w:top w:val="single" w:sz="4" w:space="0" w:color="000000"/>
              <w:left w:val="single" w:sz="4" w:space="0" w:color="000000"/>
              <w:bottom w:val="single" w:sz="4" w:space="0" w:color="000000"/>
              <w:right w:val="single" w:sz="4" w:space="0" w:color="000000"/>
            </w:tcBorders>
          </w:tcPr>
          <w:p w14:paraId="65C36720" w14:textId="77777777" w:rsidR="00834665" w:rsidRPr="00725E27" w:rsidRDefault="00834665" w:rsidP="00834665">
            <w:pPr>
              <w:ind w:right="-514"/>
              <w:rPr>
                <w:rFonts w:cs="Times New Roman"/>
                <w:szCs w:val="24"/>
              </w:rPr>
            </w:pPr>
            <w:r w:rsidRPr="00725E27">
              <w:rPr>
                <w:rFonts w:cs="Times New Roman"/>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14581124" w14:textId="77777777" w:rsidR="00834665" w:rsidRPr="00725E27" w:rsidRDefault="00834665" w:rsidP="00834665">
            <w:pPr>
              <w:ind w:right="-514"/>
              <w:rPr>
                <w:rFonts w:cs="Times New Roman"/>
                <w:szCs w:val="24"/>
              </w:rPr>
            </w:pPr>
            <w:r w:rsidRPr="00725E27">
              <w:rPr>
                <w:rFonts w:cs="Times New Roman"/>
                <w:szCs w:val="24"/>
              </w:rPr>
              <w:t>12.0</w:t>
            </w:r>
          </w:p>
        </w:tc>
      </w:tr>
      <w:tr w:rsidR="00725E27" w:rsidRPr="00725E27" w14:paraId="6B5B1541"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F640E53" w14:textId="78B52CD3" w:rsidR="00834665" w:rsidRPr="00725E27" w:rsidRDefault="00834665" w:rsidP="00834665">
            <w:pPr>
              <w:jc w:val="left"/>
              <w:rPr>
                <w:rFonts w:cs="Times New Roman"/>
                <w:szCs w:val="24"/>
              </w:rPr>
            </w:pPr>
            <w:r w:rsidRPr="00725E27">
              <w:rPr>
                <w:rFonts w:cs="Times New Roman"/>
                <w:bCs/>
                <w:szCs w:val="24"/>
              </w:rPr>
              <w:t xml:space="preserve">0732 551 </w:t>
            </w:r>
            <w:r w:rsidR="00C80DB5" w:rsidRPr="00725E27">
              <w:rPr>
                <w:rFonts w:cs="Times New Roman"/>
                <w:bCs/>
                <w:szCs w:val="24"/>
              </w:rPr>
              <w:t>32</w:t>
            </w:r>
            <w:r w:rsidRPr="00725E27">
              <w:rPr>
                <w:rFonts w:cs="Times New Roman"/>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C8657C0" w14:textId="127B917C" w:rsidR="00834665" w:rsidRPr="00725E27" w:rsidRDefault="00834665" w:rsidP="00834665">
            <w:pPr>
              <w:jc w:val="left"/>
              <w:rPr>
                <w:rFonts w:cs="Times New Roman"/>
                <w:szCs w:val="24"/>
              </w:rPr>
            </w:pPr>
            <w:r w:rsidRPr="00725E27">
              <w:rPr>
                <w:rFonts w:cs="Times New Roman"/>
                <w:szCs w:val="24"/>
              </w:rPr>
              <w:t>Research Project</w:t>
            </w:r>
            <w:r w:rsidR="007A58E8" w:rsidRPr="00725E27">
              <w:rPr>
                <w:rFonts w:cs="Times New Roman"/>
                <w:szCs w:val="24"/>
              </w:rPr>
              <w:t xml:space="preserve"> I</w:t>
            </w:r>
          </w:p>
        </w:tc>
        <w:tc>
          <w:tcPr>
            <w:tcW w:w="1275" w:type="dxa"/>
            <w:tcBorders>
              <w:top w:val="single" w:sz="4" w:space="0" w:color="000000"/>
              <w:left w:val="single" w:sz="4" w:space="0" w:color="000000"/>
              <w:bottom w:val="single" w:sz="4" w:space="0" w:color="000000"/>
              <w:right w:val="single" w:sz="4" w:space="0" w:color="000000"/>
            </w:tcBorders>
          </w:tcPr>
          <w:p w14:paraId="58E1332C" w14:textId="77777777" w:rsidR="00834665" w:rsidRPr="00725E27" w:rsidRDefault="00834665" w:rsidP="00834665">
            <w:pPr>
              <w:ind w:right="-514"/>
              <w:rPr>
                <w:rFonts w:cs="Times New Roman"/>
                <w:szCs w:val="24"/>
              </w:rPr>
            </w:pPr>
            <w:r w:rsidRPr="00725E27">
              <w:rPr>
                <w:rFonts w:cs="Times New Roman"/>
                <w:szCs w:val="24"/>
              </w:rPr>
              <w:t>20</w:t>
            </w:r>
          </w:p>
        </w:tc>
        <w:tc>
          <w:tcPr>
            <w:tcW w:w="1134" w:type="dxa"/>
            <w:tcBorders>
              <w:top w:val="single" w:sz="4" w:space="0" w:color="000000"/>
              <w:left w:val="single" w:sz="4" w:space="0" w:color="000000"/>
              <w:bottom w:val="single" w:sz="4" w:space="0" w:color="000000"/>
              <w:right w:val="single" w:sz="4" w:space="0" w:color="000000"/>
            </w:tcBorders>
          </w:tcPr>
          <w:p w14:paraId="5274F154" w14:textId="77777777" w:rsidR="00834665" w:rsidRPr="00725E27" w:rsidRDefault="00834665" w:rsidP="00834665">
            <w:pPr>
              <w:ind w:right="-514"/>
              <w:rPr>
                <w:rFonts w:cs="Times New Roman"/>
                <w:szCs w:val="24"/>
              </w:rPr>
            </w:pPr>
            <w:r w:rsidRPr="00725E27">
              <w:rPr>
                <w:rFonts w:cs="Times New Roman"/>
                <w:szCs w:val="24"/>
              </w:rPr>
              <w:t>2.0</w:t>
            </w:r>
          </w:p>
        </w:tc>
      </w:tr>
      <w:tr w:rsidR="00725E27" w:rsidRPr="00725E27" w14:paraId="1C3B059C"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204B547A" w14:textId="6091AA3A" w:rsidR="00834665" w:rsidRPr="00725E27" w:rsidRDefault="00834665" w:rsidP="00834665">
            <w:pPr>
              <w:jc w:val="left"/>
              <w:rPr>
                <w:rFonts w:cs="Times New Roman"/>
                <w:bCs/>
                <w:szCs w:val="24"/>
              </w:rPr>
            </w:pPr>
            <w:r w:rsidRPr="00725E27">
              <w:rPr>
                <w:rFonts w:cs="Times New Roman"/>
                <w:szCs w:val="24"/>
              </w:rPr>
              <w:t xml:space="preserve">0732 541 </w:t>
            </w:r>
            <w:r w:rsidR="00C80DB5" w:rsidRPr="00725E27">
              <w:rPr>
                <w:rFonts w:cs="Times New Roman"/>
                <w:szCs w:val="24"/>
              </w:rPr>
              <w:t>33</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04F49B86" w14:textId="77777777" w:rsidR="00834665" w:rsidRPr="00725E27" w:rsidRDefault="00834665" w:rsidP="00834665">
            <w:pPr>
              <w:jc w:val="left"/>
              <w:rPr>
                <w:rFonts w:cs="Times New Roman"/>
                <w:szCs w:val="24"/>
              </w:rPr>
            </w:pPr>
            <w:r w:rsidRPr="00725E27">
              <w:rPr>
                <w:rFonts w:cs="Times New Roman"/>
                <w:szCs w:val="24"/>
              </w:rPr>
              <w:t>Vectors, Matrices and Data Analysis</w:t>
            </w:r>
          </w:p>
        </w:tc>
        <w:tc>
          <w:tcPr>
            <w:tcW w:w="1275" w:type="dxa"/>
            <w:tcBorders>
              <w:top w:val="single" w:sz="4" w:space="0" w:color="000000"/>
              <w:left w:val="single" w:sz="4" w:space="0" w:color="000000"/>
              <w:bottom w:val="single" w:sz="4" w:space="0" w:color="000000"/>
              <w:right w:val="single" w:sz="4" w:space="0" w:color="000000"/>
            </w:tcBorders>
          </w:tcPr>
          <w:p w14:paraId="36FF16EE" w14:textId="77777777" w:rsidR="00834665" w:rsidRPr="00725E27" w:rsidRDefault="00834665" w:rsidP="00834665">
            <w:pPr>
              <w:ind w:right="-514"/>
              <w:rPr>
                <w:rFonts w:cs="Times New Roman"/>
                <w:szCs w:val="24"/>
              </w:rPr>
            </w:pPr>
            <w:r w:rsidRPr="00725E27">
              <w:rPr>
                <w:rFonts w:cs="Times New Roman"/>
                <w:szCs w:val="24"/>
              </w:rPr>
              <w:t>50</w:t>
            </w:r>
          </w:p>
        </w:tc>
        <w:tc>
          <w:tcPr>
            <w:tcW w:w="1134" w:type="dxa"/>
            <w:tcBorders>
              <w:top w:val="single" w:sz="4" w:space="0" w:color="000000"/>
              <w:left w:val="single" w:sz="4" w:space="0" w:color="000000"/>
              <w:bottom w:val="single" w:sz="4" w:space="0" w:color="000000"/>
              <w:right w:val="single" w:sz="4" w:space="0" w:color="000000"/>
            </w:tcBorders>
          </w:tcPr>
          <w:p w14:paraId="731F8B97" w14:textId="77777777" w:rsidR="00834665" w:rsidRPr="00725E27" w:rsidRDefault="00834665" w:rsidP="00834665">
            <w:pPr>
              <w:ind w:right="-514"/>
              <w:rPr>
                <w:rFonts w:cs="Times New Roman"/>
                <w:szCs w:val="24"/>
              </w:rPr>
            </w:pPr>
            <w:r w:rsidRPr="00725E27">
              <w:rPr>
                <w:rFonts w:cs="Times New Roman"/>
                <w:szCs w:val="24"/>
              </w:rPr>
              <w:t>5.0</w:t>
            </w:r>
          </w:p>
        </w:tc>
      </w:tr>
      <w:tr w:rsidR="00725E27" w:rsidRPr="00725E27" w14:paraId="3D1513A8" w14:textId="77777777" w:rsidTr="00744239">
        <w:trPr>
          <w:trHeight w:val="799"/>
          <w:jc w:val="center"/>
        </w:trPr>
        <w:tc>
          <w:tcPr>
            <w:tcW w:w="2689" w:type="dxa"/>
            <w:tcBorders>
              <w:top w:val="single" w:sz="4" w:space="0" w:color="000000"/>
              <w:left w:val="single" w:sz="4" w:space="0" w:color="000000"/>
              <w:bottom w:val="single" w:sz="4" w:space="0" w:color="000000"/>
              <w:right w:val="single" w:sz="4" w:space="0" w:color="000000"/>
            </w:tcBorders>
          </w:tcPr>
          <w:p w14:paraId="1F52FEED"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4E0A87FD" w14:textId="77777777" w:rsidR="00834665" w:rsidRPr="00725E27" w:rsidRDefault="00834665" w:rsidP="00834665">
            <w:pPr>
              <w:jc w:val="left"/>
              <w:rPr>
                <w:rFonts w:cs="Times New Roman"/>
                <w:b/>
                <w:szCs w:val="24"/>
              </w:rPr>
            </w:pPr>
            <w:r w:rsidRPr="00725E27">
              <w:rPr>
                <w:rFonts w:cs="Times New Roman"/>
                <w:b/>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050FD01A" w14:textId="77777777"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Pr="00725E27">
              <w:rPr>
                <w:rFonts w:cs="Times New Roman"/>
                <w:b/>
                <w:noProof/>
                <w:szCs w:val="24"/>
              </w:rPr>
              <w:t>470</w:t>
            </w:r>
            <w:r w:rsidRPr="00725E27">
              <w:rPr>
                <w:rFonts w:cs="Times New Roman"/>
                <w:b/>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4AAF2B18" w14:textId="77777777"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Pr="00725E27">
              <w:rPr>
                <w:rFonts w:cs="Times New Roman"/>
                <w:b/>
                <w:noProof/>
                <w:szCs w:val="24"/>
              </w:rPr>
              <w:t>47</w:t>
            </w:r>
            <w:r w:rsidRPr="00725E27">
              <w:rPr>
                <w:rFonts w:cs="Times New Roman"/>
                <w:b/>
                <w:szCs w:val="24"/>
              </w:rPr>
              <w:fldChar w:fldCharType="end"/>
            </w:r>
            <w:r w:rsidRPr="00725E27">
              <w:rPr>
                <w:rFonts w:cs="Times New Roman"/>
                <w:b/>
                <w:szCs w:val="24"/>
              </w:rPr>
              <w:t>.0</w:t>
            </w:r>
          </w:p>
        </w:tc>
      </w:tr>
      <w:tr w:rsidR="00725E27" w:rsidRPr="00725E27" w14:paraId="7A69F5A9"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6C9FE8FF"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4DBA7E17" w14:textId="77777777" w:rsidR="00834665" w:rsidRPr="00725E27" w:rsidRDefault="00834665" w:rsidP="00834665">
            <w:pPr>
              <w:jc w:val="left"/>
              <w:rPr>
                <w:rFonts w:cs="Times New Roman"/>
                <w:szCs w:val="24"/>
              </w:rPr>
            </w:pPr>
            <w:r w:rsidRPr="00725E27">
              <w:rPr>
                <w:rFonts w:cs="Times New Roman"/>
                <w:b/>
                <w:szCs w:val="24"/>
              </w:rPr>
              <w:t>MODULE VI</w:t>
            </w:r>
            <w:r w:rsidR="00744239" w:rsidRPr="00725E27">
              <w:rPr>
                <w:rFonts w:cs="Times New Roman"/>
                <w:b/>
                <w:szCs w:val="24"/>
              </w:rPr>
              <w:t>I</w:t>
            </w:r>
          </w:p>
        </w:tc>
        <w:tc>
          <w:tcPr>
            <w:tcW w:w="1275" w:type="dxa"/>
            <w:tcBorders>
              <w:top w:val="single" w:sz="4" w:space="0" w:color="000000"/>
              <w:left w:val="single" w:sz="4" w:space="0" w:color="000000"/>
              <w:bottom w:val="single" w:sz="4" w:space="0" w:color="000000"/>
              <w:right w:val="single" w:sz="4" w:space="0" w:color="000000"/>
            </w:tcBorders>
          </w:tcPr>
          <w:p w14:paraId="06841126" w14:textId="77777777" w:rsidR="00834665" w:rsidRPr="00725E27" w:rsidRDefault="00834665" w:rsidP="00834665">
            <w:pPr>
              <w:ind w:right="-514"/>
              <w:rPr>
                <w:rFonts w:cs="Times New Roman"/>
                <w:szCs w:val="24"/>
              </w:rPr>
            </w:pPr>
          </w:p>
        </w:tc>
        <w:tc>
          <w:tcPr>
            <w:tcW w:w="1134" w:type="dxa"/>
            <w:tcBorders>
              <w:top w:val="single" w:sz="4" w:space="0" w:color="000000"/>
              <w:left w:val="single" w:sz="4" w:space="0" w:color="000000"/>
              <w:bottom w:val="single" w:sz="4" w:space="0" w:color="000000"/>
              <w:right w:val="single" w:sz="4" w:space="0" w:color="000000"/>
            </w:tcBorders>
          </w:tcPr>
          <w:p w14:paraId="13929BA6" w14:textId="77777777" w:rsidR="00834665" w:rsidRPr="00725E27" w:rsidRDefault="00834665" w:rsidP="00834665">
            <w:pPr>
              <w:ind w:right="-514"/>
              <w:rPr>
                <w:rFonts w:cs="Times New Roman"/>
                <w:szCs w:val="24"/>
              </w:rPr>
            </w:pPr>
          </w:p>
        </w:tc>
      </w:tr>
      <w:tr w:rsidR="00725E27" w:rsidRPr="00725E27" w14:paraId="10066350"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E0243BD" w14:textId="03F1CE78" w:rsidR="00834665" w:rsidRPr="00725E27" w:rsidRDefault="00834665" w:rsidP="00834665">
            <w:pPr>
              <w:spacing w:line="360" w:lineRule="auto"/>
              <w:jc w:val="left"/>
              <w:rPr>
                <w:rFonts w:cs="Times New Roman"/>
                <w:b/>
                <w:szCs w:val="24"/>
                <w:lang w:val="en-ZA"/>
              </w:rPr>
            </w:pPr>
            <w:r w:rsidRPr="00725E27">
              <w:rPr>
                <w:rFonts w:cs="Times New Roman"/>
                <w:szCs w:val="24"/>
              </w:rPr>
              <w:t xml:space="preserve">0732 551 </w:t>
            </w:r>
            <w:r w:rsidR="00C80DB5" w:rsidRPr="00725E27">
              <w:rPr>
                <w:rFonts w:cs="Times New Roman"/>
                <w:szCs w:val="24"/>
              </w:rPr>
              <w:t>34</w:t>
            </w:r>
            <w:r w:rsidRPr="00725E27">
              <w:rPr>
                <w:rFonts w:cs="Times New Roman"/>
                <w:szCs w:val="24"/>
              </w:rPr>
              <w:t>A</w:t>
            </w:r>
          </w:p>
          <w:p w14:paraId="47ED8080" w14:textId="77777777" w:rsidR="00834665" w:rsidRPr="00725E27" w:rsidRDefault="00834665" w:rsidP="00834665">
            <w:pPr>
              <w:jc w:val="left"/>
              <w:rPr>
                <w:rFonts w:cs="Times New Roman"/>
                <w:szCs w:val="24"/>
              </w:rPr>
            </w:pPr>
          </w:p>
        </w:tc>
        <w:tc>
          <w:tcPr>
            <w:tcW w:w="4536" w:type="dxa"/>
            <w:tcBorders>
              <w:top w:val="single" w:sz="4" w:space="0" w:color="000000"/>
              <w:left w:val="single" w:sz="4" w:space="0" w:color="000000"/>
              <w:bottom w:val="single" w:sz="4" w:space="0" w:color="000000"/>
              <w:right w:val="single" w:sz="4" w:space="0" w:color="000000"/>
            </w:tcBorders>
          </w:tcPr>
          <w:p w14:paraId="7D679C57" w14:textId="102DCF52" w:rsidR="00834665" w:rsidRPr="00725E27" w:rsidRDefault="009B4111" w:rsidP="00834665">
            <w:pPr>
              <w:jc w:val="left"/>
              <w:rPr>
                <w:rFonts w:cs="Times New Roman"/>
                <w:szCs w:val="24"/>
              </w:rPr>
            </w:pPr>
            <w:r>
              <w:rPr>
                <w:rFonts w:cs="Times New Roman"/>
                <w:szCs w:val="24"/>
              </w:rPr>
              <w:t xml:space="preserve">Highway </w:t>
            </w:r>
            <w:r w:rsidR="00834665" w:rsidRPr="00725E27">
              <w:rPr>
                <w:rFonts w:cs="Times New Roman"/>
                <w:szCs w:val="24"/>
              </w:rPr>
              <w:t>Engineering Structures</w:t>
            </w:r>
            <w:r w:rsidR="00744239" w:rsidRPr="00725E27">
              <w:rPr>
                <w:rFonts w:cs="Times New Roman"/>
                <w:szCs w:val="24"/>
              </w:rPr>
              <w:t xml:space="preserve"> Design</w:t>
            </w:r>
            <w:r w:rsidR="00834665" w:rsidRPr="00725E27">
              <w:rPr>
                <w:rFonts w:cs="Times New Roman"/>
                <w:szCs w:val="24"/>
              </w:rPr>
              <w:t xml:space="preserve"> II</w:t>
            </w:r>
          </w:p>
        </w:tc>
        <w:tc>
          <w:tcPr>
            <w:tcW w:w="1275" w:type="dxa"/>
            <w:tcBorders>
              <w:top w:val="single" w:sz="4" w:space="0" w:color="000000"/>
              <w:left w:val="single" w:sz="4" w:space="0" w:color="000000"/>
              <w:bottom w:val="single" w:sz="4" w:space="0" w:color="000000"/>
              <w:right w:val="single" w:sz="4" w:space="0" w:color="000000"/>
            </w:tcBorders>
          </w:tcPr>
          <w:p w14:paraId="0AE5C0C0" w14:textId="77777777" w:rsidR="00834665" w:rsidRPr="00725E27" w:rsidRDefault="00834665" w:rsidP="00834665">
            <w:pPr>
              <w:ind w:right="-514"/>
              <w:rPr>
                <w:rFonts w:cs="Times New Roman"/>
                <w:szCs w:val="24"/>
              </w:rPr>
            </w:pPr>
            <w:r w:rsidRPr="00725E27">
              <w:rPr>
                <w:rFonts w:cs="Times New Roman"/>
                <w:szCs w:val="24"/>
              </w:rPr>
              <w:t>150</w:t>
            </w:r>
          </w:p>
        </w:tc>
        <w:tc>
          <w:tcPr>
            <w:tcW w:w="1134" w:type="dxa"/>
            <w:tcBorders>
              <w:top w:val="single" w:sz="4" w:space="0" w:color="000000"/>
              <w:left w:val="single" w:sz="4" w:space="0" w:color="000000"/>
              <w:bottom w:val="single" w:sz="4" w:space="0" w:color="000000"/>
              <w:right w:val="single" w:sz="4" w:space="0" w:color="000000"/>
            </w:tcBorders>
          </w:tcPr>
          <w:p w14:paraId="2B204511" w14:textId="77777777" w:rsidR="00834665" w:rsidRPr="00725E27" w:rsidRDefault="00834665" w:rsidP="00834665">
            <w:pPr>
              <w:ind w:right="-514"/>
              <w:rPr>
                <w:rFonts w:cs="Times New Roman"/>
                <w:szCs w:val="24"/>
              </w:rPr>
            </w:pPr>
            <w:r w:rsidRPr="00725E27">
              <w:rPr>
                <w:rFonts w:cs="Times New Roman"/>
                <w:szCs w:val="24"/>
              </w:rPr>
              <w:t>15.0</w:t>
            </w:r>
          </w:p>
        </w:tc>
      </w:tr>
      <w:tr w:rsidR="00725E27" w:rsidRPr="00725E27" w14:paraId="7A685750"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601CA823" w14:textId="1CF8F27C" w:rsidR="00834665" w:rsidRPr="00725E27" w:rsidRDefault="00834665" w:rsidP="00834665">
            <w:pPr>
              <w:jc w:val="left"/>
              <w:rPr>
                <w:rFonts w:cs="Times New Roman"/>
                <w:szCs w:val="24"/>
              </w:rPr>
            </w:pPr>
            <w:r w:rsidRPr="00725E27">
              <w:rPr>
                <w:rFonts w:cs="Times New Roman"/>
                <w:szCs w:val="24"/>
              </w:rPr>
              <w:t xml:space="preserve">0732 551 </w:t>
            </w:r>
            <w:r w:rsidR="00C80DB5" w:rsidRPr="00725E27">
              <w:rPr>
                <w:rFonts w:cs="Times New Roman"/>
                <w:szCs w:val="24"/>
              </w:rPr>
              <w:t>35</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66B29C5" w14:textId="0D1CC782" w:rsidR="00834665" w:rsidRPr="00725E27" w:rsidRDefault="00206B2B" w:rsidP="00834665">
            <w:pPr>
              <w:jc w:val="left"/>
              <w:rPr>
                <w:rFonts w:cs="Times New Roman"/>
                <w:szCs w:val="24"/>
              </w:rPr>
            </w:pPr>
            <w:r>
              <w:rPr>
                <w:rFonts w:cs="Times New Roman"/>
                <w:szCs w:val="24"/>
              </w:rPr>
              <w:t>Highway</w:t>
            </w:r>
            <w:r w:rsidR="00834665" w:rsidRPr="00725E27">
              <w:rPr>
                <w:rFonts w:cs="Times New Roman"/>
                <w:szCs w:val="24"/>
              </w:rPr>
              <w:t xml:space="preserve"> Engineering Projects </w:t>
            </w:r>
            <w:r>
              <w:rPr>
                <w:rFonts w:cs="Times New Roman"/>
                <w:szCs w:val="24"/>
              </w:rPr>
              <w:t>supervision</w:t>
            </w:r>
          </w:p>
        </w:tc>
        <w:tc>
          <w:tcPr>
            <w:tcW w:w="1275" w:type="dxa"/>
            <w:tcBorders>
              <w:top w:val="single" w:sz="4" w:space="0" w:color="000000"/>
              <w:left w:val="single" w:sz="4" w:space="0" w:color="000000"/>
              <w:bottom w:val="single" w:sz="4" w:space="0" w:color="000000"/>
              <w:right w:val="single" w:sz="4" w:space="0" w:color="000000"/>
            </w:tcBorders>
          </w:tcPr>
          <w:p w14:paraId="182E495A" w14:textId="77777777" w:rsidR="00834665" w:rsidRPr="00725E27" w:rsidRDefault="00834665" w:rsidP="00834665">
            <w:pPr>
              <w:ind w:right="-514"/>
              <w:rPr>
                <w:rFonts w:cs="Times New Roman"/>
                <w:szCs w:val="24"/>
              </w:rPr>
            </w:pPr>
            <w:r w:rsidRPr="00725E27">
              <w:rPr>
                <w:rFonts w:cs="Times New Roman"/>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42C0D2EB" w14:textId="77777777" w:rsidR="00834665" w:rsidRPr="00725E27" w:rsidRDefault="00834665" w:rsidP="00834665">
            <w:pPr>
              <w:ind w:right="-514"/>
              <w:rPr>
                <w:rFonts w:cs="Times New Roman"/>
                <w:szCs w:val="24"/>
              </w:rPr>
            </w:pPr>
            <w:r w:rsidRPr="00725E27">
              <w:rPr>
                <w:rFonts w:cs="Times New Roman"/>
                <w:szCs w:val="24"/>
              </w:rPr>
              <w:t>12.0</w:t>
            </w:r>
          </w:p>
        </w:tc>
      </w:tr>
      <w:tr w:rsidR="00725E27" w:rsidRPr="00725E27" w14:paraId="597B1744"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0FEA7F04" w14:textId="16541A78" w:rsidR="00834665" w:rsidRPr="00725E27" w:rsidRDefault="00834665" w:rsidP="00834665">
            <w:pPr>
              <w:ind w:right="-514"/>
              <w:jc w:val="left"/>
              <w:rPr>
                <w:rFonts w:cs="Times New Roman"/>
                <w:szCs w:val="24"/>
              </w:rPr>
            </w:pPr>
            <w:r w:rsidRPr="00725E27">
              <w:rPr>
                <w:rFonts w:cs="Times New Roman"/>
                <w:szCs w:val="24"/>
              </w:rPr>
              <w:t xml:space="preserve">0732 551 </w:t>
            </w:r>
            <w:r w:rsidR="00C80DB5" w:rsidRPr="00725E27">
              <w:rPr>
                <w:rFonts w:cs="Times New Roman"/>
                <w:szCs w:val="24"/>
              </w:rPr>
              <w:t>36</w:t>
            </w:r>
            <w:r w:rsidRPr="00725E27">
              <w:rPr>
                <w:rFonts w:cs="Times New Roman"/>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3217861C" w14:textId="454BBB80" w:rsidR="00834665" w:rsidRPr="00725E27" w:rsidRDefault="00744239" w:rsidP="00834665">
            <w:pPr>
              <w:ind w:right="-514"/>
              <w:jc w:val="left"/>
              <w:rPr>
                <w:rFonts w:cs="Times New Roman"/>
                <w:szCs w:val="24"/>
              </w:rPr>
            </w:pPr>
            <w:r w:rsidRPr="00725E27">
              <w:rPr>
                <w:rFonts w:cs="Times New Roman"/>
                <w:szCs w:val="24"/>
              </w:rPr>
              <w:t xml:space="preserve">Measurement, Estimation and Costing </w:t>
            </w:r>
            <w:r w:rsidR="007A58E8" w:rsidRPr="00725E27">
              <w:rPr>
                <w:rFonts w:cs="Times New Roman"/>
                <w:szCs w:val="24"/>
              </w:rPr>
              <w:t>of</w:t>
            </w:r>
            <w:r w:rsidRPr="00725E27">
              <w:rPr>
                <w:rFonts w:cs="Times New Roman"/>
                <w:szCs w:val="24"/>
              </w:rPr>
              <w:t xml:space="preserve"> Works</w:t>
            </w:r>
            <w:r w:rsidR="00834665" w:rsidRPr="00725E27">
              <w:rPr>
                <w:rFonts w:cs="Times New Roman"/>
                <w:szCs w:val="24"/>
              </w:rPr>
              <w:t xml:space="preserve"> III</w:t>
            </w:r>
          </w:p>
        </w:tc>
        <w:tc>
          <w:tcPr>
            <w:tcW w:w="1275" w:type="dxa"/>
            <w:tcBorders>
              <w:top w:val="single" w:sz="4" w:space="0" w:color="000000"/>
              <w:left w:val="single" w:sz="4" w:space="0" w:color="000000"/>
              <w:bottom w:val="single" w:sz="4" w:space="0" w:color="000000"/>
              <w:right w:val="single" w:sz="4" w:space="0" w:color="000000"/>
            </w:tcBorders>
          </w:tcPr>
          <w:p w14:paraId="4B80A8DA" w14:textId="77777777" w:rsidR="00834665" w:rsidRPr="00725E27" w:rsidRDefault="00834665" w:rsidP="00834665">
            <w:pPr>
              <w:ind w:right="-514"/>
              <w:rPr>
                <w:rFonts w:cs="Times New Roman"/>
                <w:szCs w:val="24"/>
              </w:rPr>
            </w:pPr>
            <w:r w:rsidRPr="00725E27">
              <w:rPr>
                <w:rFonts w:cs="Times New Roman"/>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21DA9461" w14:textId="77777777" w:rsidR="00834665" w:rsidRPr="00725E27" w:rsidRDefault="00834665" w:rsidP="00834665">
            <w:pPr>
              <w:ind w:right="-514"/>
              <w:rPr>
                <w:rFonts w:cs="Times New Roman"/>
                <w:szCs w:val="24"/>
              </w:rPr>
            </w:pPr>
            <w:r w:rsidRPr="00725E27">
              <w:rPr>
                <w:rFonts w:cs="Times New Roman"/>
                <w:szCs w:val="24"/>
              </w:rPr>
              <w:t>6.0</w:t>
            </w:r>
          </w:p>
        </w:tc>
      </w:tr>
      <w:tr w:rsidR="00725E27" w:rsidRPr="00725E27" w14:paraId="1C60AD44"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62387739" w14:textId="3E25777A" w:rsidR="00834665" w:rsidRPr="00725E27" w:rsidRDefault="00834665" w:rsidP="00834665">
            <w:pPr>
              <w:jc w:val="left"/>
              <w:rPr>
                <w:rFonts w:cs="Times New Roman"/>
                <w:szCs w:val="24"/>
              </w:rPr>
            </w:pPr>
            <w:r w:rsidRPr="00725E27">
              <w:rPr>
                <w:rFonts w:cs="Times New Roman"/>
                <w:bCs/>
                <w:szCs w:val="24"/>
              </w:rPr>
              <w:t xml:space="preserve">0732 551 </w:t>
            </w:r>
            <w:r w:rsidR="00C80DB5" w:rsidRPr="00725E27">
              <w:rPr>
                <w:rFonts w:cs="Times New Roman"/>
                <w:bCs/>
                <w:szCs w:val="24"/>
              </w:rPr>
              <w:t>38</w:t>
            </w:r>
            <w:r w:rsidRPr="00725E27">
              <w:rPr>
                <w:rFonts w:cs="Times New Roman"/>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B42B8A6" w14:textId="77777777" w:rsidR="00834665" w:rsidRPr="00725E27" w:rsidRDefault="00834665" w:rsidP="00834665">
            <w:pPr>
              <w:jc w:val="left"/>
              <w:rPr>
                <w:rFonts w:cs="Times New Roman"/>
                <w:szCs w:val="24"/>
              </w:rPr>
            </w:pPr>
            <w:r w:rsidRPr="00725E27">
              <w:rPr>
                <w:rFonts w:cs="Times New Roman"/>
                <w:szCs w:val="24"/>
              </w:rPr>
              <w:t>Research Project 11</w:t>
            </w:r>
          </w:p>
        </w:tc>
        <w:tc>
          <w:tcPr>
            <w:tcW w:w="1275" w:type="dxa"/>
            <w:tcBorders>
              <w:top w:val="single" w:sz="4" w:space="0" w:color="000000"/>
              <w:left w:val="single" w:sz="4" w:space="0" w:color="000000"/>
              <w:bottom w:val="single" w:sz="4" w:space="0" w:color="000000"/>
              <w:right w:val="single" w:sz="4" w:space="0" w:color="000000"/>
            </w:tcBorders>
          </w:tcPr>
          <w:p w14:paraId="39B28435" w14:textId="77777777" w:rsidR="00834665" w:rsidRPr="00725E27" w:rsidRDefault="00834665" w:rsidP="00834665">
            <w:pPr>
              <w:ind w:right="-514"/>
              <w:rPr>
                <w:rFonts w:cs="Times New Roman"/>
                <w:szCs w:val="24"/>
              </w:rPr>
            </w:pPr>
            <w:r w:rsidRPr="00725E27">
              <w:rPr>
                <w:rFonts w:cs="Times New Roman"/>
                <w:szCs w:val="24"/>
              </w:rPr>
              <w:t>40</w:t>
            </w:r>
          </w:p>
        </w:tc>
        <w:tc>
          <w:tcPr>
            <w:tcW w:w="1134" w:type="dxa"/>
            <w:tcBorders>
              <w:top w:val="single" w:sz="4" w:space="0" w:color="000000"/>
              <w:left w:val="single" w:sz="4" w:space="0" w:color="000000"/>
              <w:bottom w:val="single" w:sz="4" w:space="0" w:color="000000"/>
              <w:right w:val="single" w:sz="4" w:space="0" w:color="000000"/>
            </w:tcBorders>
          </w:tcPr>
          <w:p w14:paraId="1086BF2C" w14:textId="77777777" w:rsidR="00834665" w:rsidRPr="00725E27" w:rsidRDefault="00834665" w:rsidP="00834665">
            <w:pPr>
              <w:ind w:right="-514"/>
              <w:rPr>
                <w:rFonts w:cs="Times New Roman"/>
                <w:szCs w:val="24"/>
              </w:rPr>
            </w:pPr>
            <w:r w:rsidRPr="00725E27">
              <w:rPr>
                <w:rFonts w:cs="Times New Roman"/>
                <w:szCs w:val="24"/>
              </w:rPr>
              <w:t>4.0</w:t>
            </w:r>
          </w:p>
        </w:tc>
      </w:tr>
      <w:tr w:rsidR="00725E27" w:rsidRPr="00725E27" w14:paraId="26CBF1BF"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43E3B89C" w14:textId="77777777" w:rsidR="00A118B6" w:rsidRPr="00725E27" w:rsidRDefault="00A118B6" w:rsidP="00834665">
            <w:pPr>
              <w:jc w:val="left"/>
              <w:rPr>
                <w:rFonts w:cs="Times New Roman"/>
                <w:bCs/>
                <w:szCs w:val="24"/>
              </w:rPr>
            </w:pPr>
          </w:p>
        </w:tc>
        <w:tc>
          <w:tcPr>
            <w:tcW w:w="4536" w:type="dxa"/>
            <w:tcBorders>
              <w:top w:val="single" w:sz="4" w:space="0" w:color="000000"/>
              <w:left w:val="single" w:sz="4" w:space="0" w:color="000000"/>
              <w:bottom w:val="single" w:sz="4" w:space="0" w:color="000000"/>
              <w:right w:val="single" w:sz="4" w:space="0" w:color="000000"/>
            </w:tcBorders>
          </w:tcPr>
          <w:p w14:paraId="122E0746" w14:textId="77777777" w:rsidR="00A118B6" w:rsidRPr="00725E27" w:rsidRDefault="00A118B6" w:rsidP="00834665">
            <w:pPr>
              <w:jc w:val="left"/>
              <w:rPr>
                <w:rFonts w:cs="Times New Roman"/>
                <w:szCs w:val="24"/>
              </w:rPr>
            </w:pPr>
            <w:r w:rsidRPr="00725E27">
              <w:rPr>
                <w:rFonts w:cs="Times New Roman"/>
                <w:szCs w:val="24"/>
              </w:rPr>
              <w:t>Industrial Attachment</w:t>
            </w:r>
          </w:p>
        </w:tc>
        <w:tc>
          <w:tcPr>
            <w:tcW w:w="1275" w:type="dxa"/>
            <w:tcBorders>
              <w:top w:val="single" w:sz="4" w:space="0" w:color="000000"/>
              <w:left w:val="single" w:sz="4" w:space="0" w:color="000000"/>
              <w:bottom w:val="single" w:sz="4" w:space="0" w:color="000000"/>
              <w:right w:val="single" w:sz="4" w:space="0" w:color="000000"/>
            </w:tcBorders>
          </w:tcPr>
          <w:p w14:paraId="0AD9D0AA" w14:textId="77777777" w:rsidR="00A118B6" w:rsidRPr="00725E27" w:rsidRDefault="00A118B6" w:rsidP="00834665">
            <w:pPr>
              <w:ind w:right="-514"/>
              <w:rPr>
                <w:rFonts w:cs="Times New Roman"/>
                <w:szCs w:val="24"/>
              </w:rPr>
            </w:pPr>
            <w:r w:rsidRPr="00725E27">
              <w:rPr>
                <w:rFonts w:cs="Times New Roman"/>
                <w:szCs w:val="24"/>
              </w:rPr>
              <w:t>480</w:t>
            </w:r>
          </w:p>
        </w:tc>
        <w:tc>
          <w:tcPr>
            <w:tcW w:w="1134" w:type="dxa"/>
            <w:tcBorders>
              <w:top w:val="single" w:sz="4" w:space="0" w:color="000000"/>
              <w:left w:val="single" w:sz="4" w:space="0" w:color="000000"/>
              <w:bottom w:val="single" w:sz="4" w:space="0" w:color="000000"/>
              <w:right w:val="single" w:sz="4" w:space="0" w:color="000000"/>
            </w:tcBorders>
          </w:tcPr>
          <w:p w14:paraId="6126C121" w14:textId="77777777" w:rsidR="00A118B6" w:rsidRPr="00725E27" w:rsidRDefault="00A118B6" w:rsidP="00834665">
            <w:pPr>
              <w:ind w:right="-514"/>
              <w:rPr>
                <w:rFonts w:cs="Times New Roman"/>
                <w:szCs w:val="24"/>
              </w:rPr>
            </w:pPr>
            <w:r w:rsidRPr="00725E27">
              <w:rPr>
                <w:rFonts w:cs="Times New Roman"/>
                <w:szCs w:val="24"/>
              </w:rPr>
              <w:t>48</w:t>
            </w:r>
          </w:p>
        </w:tc>
      </w:tr>
      <w:tr w:rsidR="00725E27" w:rsidRPr="00725E27" w14:paraId="42C22B02"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7905EF4B" w14:textId="77777777" w:rsidR="00834665" w:rsidRPr="00725E27" w:rsidRDefault="00834665" w:rsidP="00834665">
            <w:pPr>
              <w:jc w:val="left"/>
              <w:rPr>
                <w:rFonts w:cs="Times New Roman"/>
                <w:bCs/>
                <w:szCs w:val="24"/>
              </w:rPr>
            </w:pPr>
          </w:p>
        </w:tc>
        <w:tc>
          <w:tcPr>
            <w:tcW w:w="4536" w:type="dxa"/>
            <w:tcBorders>
              <w:top w:val="single" w:sz="4" w:space="0" w:color="000000"/>
              <w:left w:val="single" w:sz="4" w:space="0" w:color="000000"/>
              <w:bottom w:val="single" w:sz="4" w:space="0" w:color="000000"/>
              <w:right w:val="single" w:sz="4" w:space="0" w:color="000000"/>
            </w:tcBorders>
          </w:tcPr>
          <w:p w14:paraId="73BA1850" w14:textId="77777777" w:rsidR="00834665" w:rsidRPr="00725E27" w:rsidRDefault="00834665" w:rsidP="00834665">
            <w:pPr>
              <w:jc w:val="left"/>
              <w:rPr>
                <w:rFonts w:cs="Times New Roman"/>
                <w:szCs w:val="24"/>
              </w:rPr>
            </w:pPr>
            <w:r w:rsidRPr="00725E27">
              <w:rPr>
                <w:rFonts w:cs="Times New Roman"/>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4543AFDF" w14:textId="77777777"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Pr="00725E27">
              <w:rPr>
                <w:rFonts w:cs="Times New Roman"/>
                <w:b/>
                <w:noProof/>
                <w:szCs w:val="24"/>
              </w:rPr>
              <w:t>370</w:t>
            </w:r>
            <w:r w:rsidRPr="00725E27">
              <w:rPr>
                <w:rFonts w:cs="Times New Roman"/>
                <w:b/>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50BECCC3" w14:textId="77777777"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Pr="00725E27">
              <w:rPr>
                <w:rFonts w:cs="Times New Roman"/>
                <w:b/>
                <w:noProof/>
                <w:szCs w:val="24"/>
              </w:rPr>
              <w:t>37</w:t>
            </w:r>
            <w:r w:rsidRPr="00725E27">
              <w:rPr>
                <w:rFonts w:cs="Times New Roman"/>
                <w:b/>
                <w:szCs w:val="24"/>
              </w:rPr>
              <w:fldChar w:fldCharType="end"/>
            </w:r>
            <w:r w:rsidRPr="00725E27">
              <w:rPr>
                <w:rFonts w:cs="Times New Roman"/>
                <w:b/>
                <w:szCs w:val="24"/>
              </w:rPr>
              <w:t>.0</w:t>
            </w:r>
          </w:p>
        </w:tc>
      </w:tr>
      <w:tr w:rsidR="00725E27" w:rsidRPr="00725E27" w14:paraId="521A25AD" w14:textId="77777777" w:rsidTr="005D28FF">
        <w:trPr>
          <w:trHeight w:val="646"/>
          <w:jc w:val="center"/>
        </w:trPr>
        <w:tc>
          <w:tcPr>
            <w:tcW w:w="2689" w:type="dxa"/>
            <w:tcBorders>
              <w:top w:val="single" w:sz="4" w:space="0" w:color="000000"/>
              <w:left w:val="single" w:sz="4" w:space="0" w:color="000000"/>
              <w:bottom w:val="single" w:sz="4" w:space="0" w:color="000000"/>
              <w:right w:val="single" w:sz="4" w:space="0" w:color="000000"/>
            </w:tcBorders>
          </w:tcPr>
          <w:p w14:paraId="2DF8C139" w14:textId="77777777" w:rsidR="00834665" w:rsidRPr="00725E27" w:rsidRDefault="00834665" w:rsidP="00834665">
            <w:pPr>
              <w:jc w:val="left"/>
              <w:rPr>
                <w:rFonts w:cs="Times New Roman"/>
                <w:bCs/>
                <w:szCs w:val="24"/>
              </w:rPr>
            </w:pPr>
          </w:p>
        </w:tc>
        <w:tc>
          <w:tcPr>
            <w:tcW w:w="4536" w:type="dxa"/>
            <w:tcBorders>
              <w:top w:val="single" w:sz="4" w:space="0" w:color="000000"/>
              <w:left w:val="single" w:sz="4" w:space="0" w:color="000000"/>
              <w:bottom w:val="single" w:sz="4" w:space="0" w:color="000000"/>
              <w:right w:val="single" w:sz="4" w:space="0" w:color="000000"/>
            </w:tcBorders>
          </w:tcPr>
          <w:p w14:paraId="3B1964D9" w14:textId="77777777" w:rsidR="00834665" w:rsidRPr="00725E27" w:rsidRDefault="00834665" w:rsidP="00834665">
            <w:pPr>
              <w:jc w:val="left"/>
              <w:rPr>
                <w:rFonts w:cs="Times New Roman"/>
                <w:b/>
                <w:szCs w:val="24"/>
              </w:rPr>
            </w:pPr>
            <w:r w:rsidRPr="00725E27">
              <w:rPr>
                <w:rFonts w:cs="Times New Roman"/>
                <w:b/>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583EBB10" w14:textId="115F70A9" w:rsidR="00834665" w:rsidRPr="00725E27" w:rsidRDefault="00A14872" w:rsidP="00834665">
            <w:pPr>
              <w:ind w:right="-514"/>
              <w:rPr>
                <w:rFonts w:cs="Times New Roman"/>
                <w:b/>
                <w:szCs w:val="24"/>
              </w:rPr>
            </w:pPr>
            <w:r>
              <w:rPr>
                <w:rFonts w:cs="Times New Roman"/>
                <w:b/>
                <w:szCs w:val="24"/>
              </w:rPr>
              <w:t>2885</w:t>
            </w:r>
          </w:p>
        </w:tc>
        <w:tc>
          <w:tcPr>
            <w:tcW w:w="1134" w:type="dxa"/>
            <w:tcBorders>
              <w:top w:val="single" w:sz="4" w:space="0" w:color="000000"/>
              <w:left w:val="single" w:sz="4" w:space="0" w:color="000000"/>
              <w:bottom w:val="single" w:sz="4" w:space="0" w:color="000000"/>
              <w:right w:val="single" w:sz="4" w:space="0" w:color="000000"/>
            </w:tcBorders>
          </w:tcPr>
          <w:p w14:paraId="799B33AB" w14:textId="5904C430" w:rsidR="00834665" w:rsidRPr="00725E27" w:rsidRDefault="00834665" w:rsidP="00834665">
            <w:pPr>
              <w:ind w:right="-514"/>
              <w:rPr>
                <w:rFonts w:cs="Times New Roman"/>
                <w:b/>
                <w:szCs w:val="24"/>
              </w:rPr>
            </w:pPr>
            <w:r w:rsidRPr="00725E27">
              <w:rPr>
                <w:rFonts w:cs="Times New Roman"/>
                <w:b/>
                <w:szCs w:val="24"/>
              </w:rPr>
              <w:fldChar w:fldCharType="begin"/>
            </w:r>
            <w:r w:rsidRPr="00725E27">
              <w:rPr>
                <w:rFonts w:cs="Times New Roman"/>
                <w:b/>
                <w:szCs w:val="24"/>
              </w:rPr>
              <w:instrText xml:space="preserve"> =SUM(ABOVE) </w:instrText>
            </w:r>
            <w:r w:rsidRPr="00725E27">
              <w:rPr>
                <w:rFonts w:cs="Times New Roman"/>
                <w:b/>
                <w:szCs w:val="24"/>
              </w:rPr>
              <w:fldChar w:fldCharType="separate"/>
            </w:r>
            <w:r w:rsidRPr="00725E27">
              <w:rPr>
                <w:rFonts w:cs="Times New Roman"/>
                <w:b/>
                <w:noProof/>
                <w:szCs w:val="24"/>
              </w:rPr>
              <w:t>2</w:t>
            </w:r>
            <w:r w:rsidR="00A14872">
              <w:rPr>
                <w:rFonts w:cs="Times New Roman"/>
                <w:b/>
                <w:noProof/>
                <w:szCs w:val="24"/>
              </w:rPr>
              <w:t>88.5</w:t>
            </w:r>
            <w:r w:rsidRPr="00725E27">
              <w:rPr>
                <w:rFonts w:cs="Times New Roman"/>
                <w:b/>
                <w:szCs w:val="24"/>
              </w:rPr>
              <w:fldChar w:fldCharType="end"/>
            </w:r>
          </w:p>
        </w:tc>
      </w:tr>
    </w:tbl>
    <w:p w14:paraId="50242FBE" w14:textId="77777777" w:rsidR="008D0510" w:rsidRPr="00725E27" w:rsidRDefault="008D0510" w:rsidP="008D0510">
      <w:pPr>
        <w:spacing w:after="16"/>
        <w:rPr>
          <w:rFonts w:cs="Times New Roman"/>
          <w:szCs w:val="24"/>
        </w:rPr>
      </w:pPr>
      <w:r w:rsidRPr="00725E27">
        <w:rPr>
          <w:rFonts w:cs="Times New Roman"/>
          <w:szCs w:val="24"/>
        </w:rPr>
        <w:t xml:space="preserve"> </w:t>
      </w:r>
    </w:p>
    <w:p w14:paraId="17487A52" w14:textId="77777777" w:rsidR="008D0510" w:rsidRPr="00725E27" w:rsidRDefault="008D0510" w:rsidP="008D0510">
      <w:pPr>
        <w:spacing w:after="16"/>
        <w:ind w:left="360"/>
        <w:rPr>
          <w:rFonts w:cs="Times New Roman"/>
          <w:szCs w:val="24"/>
        </w:rPr>
      </w:pPr>
    </w:p>
    <w:p w14:paraId="52895DA6" w14:textId="77777777" w:rsidR="008D0510" w:rsidRPr="00725E27" w:rsidRDefault="008D0510" w:rsidP="008D0510">
      <w:pPr>
        <w:spacing w:line="266" w:lineRule="auto"/>
        <w:ind w:left="5"/>
        <w:rPr>
          <w:rFonts w:cs="Times New Roman"/>
          <w:szCs w:val="24"/>
        </w:rPr>
      </w:pPr>
      <w:r w:rsidRPr="00725E27">
        <w:rPr>
          <w:rFonts w:cs="Times New Roman"/>
          <w:b/>
          <w:szCs w:val="24"/>
        </w:rPr>
        <w:t xml:space="preserve">Entry Requirements </w:t>
      </w:r>
    </w:p>
    <w:p w14:paraId="7ADA9C8B" w14:textId="77777777" w:rsidR="005D28FF" w:rsidRPr="00725E27" w:rsidRDefault="005D28FF" w:rsidP="005D28FF">
      <w:pPr>
        <w:spacing w:after="0"/>
        <w:rPr>
          <w:rFonts w:cs="Times New Roman"/>
          <w:szCs w:val="24"/>
        </w:rPr>
      </w:pPr>
      <w:r w:rsidRPr="00725E27">
        <w:rPr>
          <w:rFonts w:cs="Times New Roman"/>
          <w:szCs w:val="24"/>
        </w:rPr>
        <w:t>An individual entering this course should have any of the following minimum requirements:</w:t>
      </w:r>
    </w:p>
    <w:p w14:paraId="2FB46846" w14:textId="77777777" w:rsidR="005D28FF" w:rsidRPr="00725E27" w:rsidRDefault="005D28FF" w:rsidP="004470E5">
      <w:pPr>
        <w:numPr>
          <w:ilvl w:val="0"/>
          <w:numId w:val="566"/>
        </w:numPr>
        <w:spacing w:after="0"/>
        <w:rPr>
          <w:rFonts w:cs="Times New Roman"/>
          <w:szCs w:val="24"/>
        </w:rPr>
      </w:pPr>
      <w:r w:rsidRPr="00725E27">
        <w:rPr>
          <w:rFonts w:cs="Times New Roman"/>
          <w:szCs w:val="24"/>
        </w:rPr>
        <w:t xml:space="preserve">Kenya Certificate of Secondary Education (KCSE) mean grade </w:t>
      </w:r>
      <w:r w:rsidRPr="00725E27">
        <w:rPr>
          <w:rFonts w:cs="Times New Roman"/>
          <w:b/>
          <w:bCs/>
          <w:szCs w:val="24"/>
        </w:rPr>
        <w:t>C- (minus)</w:t>
      </w:r>
      <w:r w:rsidRPr="00725E27">
        <w:rPr>
          <w:rFonts w:cs="Times New Roman"/>
          <w:szCs w:val="24"/>
        </w:rPr>
        <w:t xml:space="preserve"> </w:t>
      </w:r>
    </w:p>
    <w:p w14:paraId="22A839E3" w14:textId="77777777" w:rsidR="0077051A" w:rsidRPr="00725E27" w:rsidRDefault="0077051A" w:rsidP="004470E5">
      <w:pPr>
        <w:numPr>
          <w:ilvl w:val="0"/>
          <w:numId w:val="566"/>
        </w:numPr>
        <w:shd w:val="clear" w:color="auto" w:fill="FFFFFF"/>
        <w:spacing w:after="0" w:line="360" w:lineRule="auto"/>
        <w:jc w:val="left"/>
        <w:rPr>
          <w:rFonts w:eastAsia="Times New Roman"/>
          <w:szCs w:val="24"/>
        </w:rPr>
      </w:pPr>
      <w:r w:rsidRPr="00725E27">
        <w:rPr>
          <w:rFonts w:eastAsia="Times New Roman"/>
          <w:szCs w:val="24"/>
        </w:rPr>
        <w:t>Any other qualification equivalent as determined TVETA</w:t>
      </w:r>
    </w:p>
    <w:p w14:paraId="2476C7EF" w14:textId="77777777" w:rsidR="008D0510" w:rsidRPr="00725E27" w:rsidRDefault="008D0510" w:rsidP="008D0510">
      <w:pPr>
        <w:spacing w:after="0"/>
        <w:rPr>
          <w:rFonts w:cs="Times New Roman"/>
          <w:b/>
          <w:szCs w:val="24"/>
        </w:rPr>
      </w:pPr>
    </w:p>
    <w:p w14:paraId="7BE0DEE2" w14:textId="77777777" w:rsidR="008D0510" w:rsidRPr="00725E27" w:rsidRDefault="008D0510" w:rsidP="008D0510">
      <w:pPr>
        <w:spacing w:after="0" w:line="360" w:lineRule="auto"/>
        <w:contextualSpacing/>
        <w:rPr>
          <w:rFonts w:cs="Times New Roman"/>
          <w:b/>
          <w:szCs w:val="24"/>
        </w:rPr>
      </w:pPr>
      <w:bookmarkStart w:id="27" w:name="_Hlk177499788"/>
      <w:r w:rsidRPr="00725E27">
        <w:rPr>
          <w:rFonts w:cs="Times New Roman"/>
          <w:b/>
          <w:szCs w:val="24"/>
        </w:rPr>
        <w:t xml:space="preserve">Trainer Qualification </w:t>
      </w:r>
    </w:p>
    <w:p w14:paraId="7CD373BE" w14:textId="77777777" w:rsidR="005D28FF" w:rsidRPr="00725E27" w:rsidRDefault="005D28FF" w:rsidP="005D28FF">
      <w:pPr>
        <w:spacing w:after="0"/>
        <w:rPr>
          <w:rFonts w:cs="Times New Roman"/>
          <w:szCs w:val="24"/>
        </w:rPr>
      </w:pPr>
      <w:bookmarkStart w:id="28" w:name="_Hlk177500582"/>
      <w:r w:rsidRPr="00725E27">
        <w:rPr>
          <w:rFonts w:cs="Times New Roman"/>
          <w:szCs w:val="24"/>
        </w:rPr>
        <w:t>A trainer for any of the Units of Competency in this course must:</w:t>
      </w:r>
    </w:p>
    <w:p w14:paraId="570C32BD" w14:textId="77777777" w:rsidR="005D28FF" w:rsidRPr="00725E27" w:rsidRDefault="005D28FF" w:rsidP="004470E5">
      <w:pPr>
        <w:numPr>
          <w:ilvl w:val="0"/>
          <w:numId w:val="567"/>
        </w:numPr>
        <w:spacing w:after="0"/>
        <w:rPr>
          <w:rFonts w:cs="Times New Roman"/>
          <w:szCs w:val="24"/>
        </w:rPr>
      </w:pPr>
      <w:r w:rsidRPr="00725E27">
        <w:rPr>
          <w:rFonts w:cs="Times New Roman"/>
          <w:szCs w:val="24"/>
        </w:rPr>
        <w:t>Have Higher national Diploma, Bachelor degree or its equivalent in Civil engineering</w:t>
      </w:r>
      <w:r w:rsidR="00A118B6" w:rsidRPr="00725E27">
        <w:rPr>
          <w:rFonts w:cs="Times New Roman"/>
          <w:szCs w:val="24"/>
        </w:rPr>
        <w:t xml:space="preserve"> and Highway Engineering</w:t>
      </w:r>
      <w:r w:rsidRPr="00725E27">
        <w:rPr>
          <w:rFonts w:cs="Times New Roman"/>
          <w:szCs w:val="24"/>
        </w:rPr>
        <w:t>.</w:t>
      </w:r>
    </w:p>
    <w:p w14:paraId="0A035A19" w14:textId="53A09F1C" w:rsidR="005D28FF" w:rsidRPr="00725E27" w:rsidRDefault="0077051A" w:rsidP="004470E5">
      <w:pPr>
        <w:numPr>
          <w:ilvl w:val="0"/>
          <w:numId w:val="567"/>
        </w:numPr>
        <w:spacing w:after="0"/>
        <w:rPr>
          <w:rFonts w:cs="Times New Roman"/>
          <w:szCs w:val="24"/>
        </w:rPr>
      </w:pPr>
      <w:r w:rsidRPr="00725E27">
        <w:rPr>
          <w:rFonts w:cs="Times New Roman"/>
          <w:szCs w:val="24"/>
        </w:rPr>
        <w:t>B</w:t>
      </w:r>
      <w:r w:rsidR="005D28FF" w:rsidRPr="00725E27">
        <w:rPr>
          <w:rFonts w:cs="Times New Roman"/>
          <w:szCs w:val="24"/>
        </w:rPr>
        <w:t>e registered by TVETA.</w:t>
      </w:r>
    </w:p>
    <w:p w14:paraId="57647984" w14:textId="77777777" w:rsidR="008C22FC" w:rsidRPr="00725E27" w:rsidRDefault="008C22FC" w:rsidP="008D0510">
      <w:pPr>
        <w:shd w:val="clear" w:color="auto" w:fill="FFFFFF"/>
        <w:spacing w:line="360" w:lineRule="auto"/>
        <w:rPr>
          <w:rFonts w:cs="Times New Roman"/>
          <w:b/>
          <w:bCs/>
          <w:szCs w:val="24"/>
        </w:rPr>
      </w:pPr>
    </w:p>
    <w:p w14:paraId="3DA437F7" w14:textId="00C31760" w:rsidR="008D0510" w:rsidRPr="00725E27" w:rsidRDefault="008D0510" w:rsidP="008D0510">
      <w:pPr>
        <w:shd w:val="clear" w:color="auto" w:fill="FFFFFF"/>
        <w:spacing w:line="360" w:lineRule="auto"/>
        <w:rPr>
          <w:rFonts w:cs="Times New Roman"/>
          <w:szCs w:val="24"/>
        </w:rPr>
      </w:pPr>
      <w:r w:rsidRPr="00725E27">
        <w:rPr>
          <w:rFonts w:cs="Times New Roman"/>
          <w:b/>
          <w:bCs/>
          <w:szCs w:val="24"/>
        </w:rPr>
        <w:t>Industry Training</w:t>
      </w:r>
    </w:p>
    <w:p w14:paraId="6003D220" w14:textId="77777777" w:rsidR="008D0510" w:rsidRPr="00725E27" w:rsidRDefault="008D0510" w:rsidP="008D0510">
      <w:pPr>
        <w:ind w:left="10" w:right="12"/>
        <w:rPr>
          <w:rFonts w:cs="Times New Roman"/>
          <w:szCs w:val="24"/>
        </w:rPr>
      </w:pPr>
      <w:r w:rsidRPr="00725E27">
        <w:rPr>
          <w:rFonts w:cs="Times New Roman"/>
          <w:szCs w:val="24"/>
        </w:rPr>
        <w:t>An individual enrolled in this course will be required to undergo Industry training for a minimum period of</w:t>
      </w:r>
      <w:r w:rsidR="00A118B6" w:rsidRPr="00725E27">
        <w:rPr>
          <w:rFonts w:cs="Times New Roman"/>
          <w:szCs w:val="24"/>
        </w:rPr>
        <w:t xml:space="preserve"> 480 </w:t>
      </w:r>
      <w:r w:rsidRPr="00725E27">
        <w:rPr>
          <w:rFonts w:cs="Times New Roman"/>
          <w:szCs w:val="24"/>
        </w:rPr>
        <w:t xml:space="preserve">hours in </w:t>
      </w:r>
      <w:r w:rsidR="00A118B6" w:rsidRPr="00725E27">
        <w:rPr>
          <w:rFonts w:cs="Times New Roman"/>
          <w:szCs w:val="24"/>
        </w:rPr>
        <w:t>Construction</w:t>
      </w:r>
      <w:r w:rsidRPr="00725E27">
        <w:rPr>
          <w:rFonts w:cs="Times New Roman"/>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7"/>
    <w:p w14:paraId="0DA0F5D6" w14:textId="77777777" w:rsidR="008D0510" w:rsidRPr="00725E27" w:rsidRDefault="008D0510" w:rsidP="008D0510">
      <w:pPr>
        <w:spacing w:after="0" w:line="360" w:lineRule="auto"/>
        <w:contextualSpacing/>
        <w:rPr>
          <w:rFonts w:cs="Times New Roman"/>
          <w:b/>
          <w:szCs w:val="24"/>
        </w:rPr>
      </w:pPr>
    </w:p>
    <w:p w14:paraId="7303CEE8" w14:textId="77777777" w:rsidR="008D0510" w:rsidRPr="00725E27" w:rsidRDefault="008D0510" w:rsidP="008D0510">
      <w:pPr>
        <w:spacing w:after="0" w:line="360" w:lineRule="auto"/>
        <w:contextualSpacing/>
        <w:rPr>
          <w:rFonts w:cs="Times New Roman"/>
          <w:b/>
          <w:szCs w:val="24"/>
        </w:rPr>
      </w:pPr>
      <w:r w:rsidRPr="00725E27">
        <w:rPr>
          <w:rFonts w:cs="Times New Roman"/>
          <w:b/>
          <w:szCs w:val="24"/>
        </w:rPr>
        <w:t>Assessment</w:t>
      </w:r>
    </w:p>
    <w:p w14:paraId="74259503" w14:textId="77777777" w:rsidR="00A118B6" w:rsidRPr="00725E27" w:rsidRDefault="00A118B6" w:rsidP="00A118B6">
      <w:pPr>
        <w:ind w:left="10" w:right="12"/>
        <w:rPr>
          <w:rFonts w:cs="Times New Roman"/>
          <w:szCs w:val="24"/>
        </w:rPr>
      </w:pPr>
      <w:bookmarkStart w:id="29" w:name="_Hlk177499968"/>
      <w:r w:rsidRPr="00725E27">
        <w:rPr>
          <w:rFonts w:cs="Times New Roman"/>
          <w:szCs w:val="24"/>
        </w:rPr>
        <w:t xml:space="preserve">The course shall be assessed formatively and </w:t>
      </w:r>
      <w:proofErr w:type="spellStart"/>
      <w:r w:rsidRPr="00725E27">
        <w:rPr>
          <w:rFonts w:cs="Times New Roman"/>
          <w:szCs w:val="24"/>
        </w:rPr>
        <w:t>summatively</w:t>
      </w:r>
      <w:proofErr w:type="spellEnd"/>
      <w:r w:rsidRPr="00725E27">
        <w:rPr>
          <w:rFonts w:cs="Times New Roman"/>
          <w:szCs w:val="24"/>
        </w:rPr>
        <w:t xml:space="preserve">: </w:t>
      </w:r>
    </w:p>
    <w:p w14:paraId="60D2824F" w14:textId="77777777" w:rsidR="00A118B6" w:rsidRPr="00725E27" w:rsidRDefault="00A118B6" w:rsidP="004470E5">
      <w:pPr>
        <w:pStyle w:val="ListParagraph"/>
        <w:numPr>
          <w:ilvl w:val="0"/>
          <w:numId w:val="565"/>
        </w:numPr>
        <w:spacing w:after="20"/>
        <w:ind w:right="170"/>
        <w:jc w:val="left"/>
        <w:rPr>
          <w:szCs w:val="24"/>
        </w:rPr>
      </w:pPr>
      <w:r w:rsidRPr="00725E27">
        <w:rPr>
          <w:szCs w:val="24"/>
        </w:rPr>
        <w:t xml:space="preserve">During formative assessment all performance criteria shall be assessed based on performance criteria weighting. </w:t>
      </w:r>
    </w:p>
    <w:p w14:paraId="06DDF209" w14:textId="77777777" w:rsidR="00A118B6" w:rsidRPr="00725E27" w:rsidRDefault="00A118B6" w:rsidP="004470E5">
      <w:pPr>
        <w:pStyle w:val="ListParagraph"/>
        <w:numPr>
          <w:ilvl w:val="0"/>
          <w:numId w:val="565"/>
        </w:numPr>
        <w:spacing w:after="20"/>
        <w:ind w:right="170"/>
        <w:jc w:val="left"/>
        <w:rPr>
          <w:szCs w:val="24"/>
        </w:rPr>
      </w:pPr>
      <w:r w:rsidRPr="00725E27">
        <w:rPr>
          <w:szCs w:val="24"/>
        </w:rPr>
        <w:t>Number of formative assessments shall minimally be equal to the number of elements in a unit of competency.</w:t>
      </w:r>
    </w:p>
    <w:p w14:paraId="0B9AF4E0" w14:textId="77777777" w:rsidR="00A118B6" w:rsidRPr="00725E27" w:rsidRDefault="00A118B6" w:rsidP="004470E5">
      <w:pPr>
        <w:pStyle w:val="ListParagraph"/>
        <w:numPr>
          <w:ilvl w:val="0"/>
          <w:numId w:val="565"/>
        </w:numPr>
        <w:spacing w:after="20"/>
        <w:ind w:right="170"/>
        <w:jc w:val="left"/>
        <w:rPr>
          <w:szCs w:val="24"/>
        </w:rPr>
      </w:pPr>
      <w:r w:rsidRPr="00725E27">
        <w:rPr>
          <w:szCs w:val="24"/>
        </w:rPr>
        <w:t xml:space="preserve">During summative assessment basic and common units may be integrated in the core units or assessed as discrete units. </w:t>
      </w:r>
    </w:p>
    <w:p w14:paraId="52B0F24A" w14:textId="4A154CB5" w:rsidR="00A118B6" w:rsidRPr="00725E27" w:rsidRDefault="00A118B6" w:rsidP="004470E5">
      <w:pPr>
        <w:pStyle w:val="ListParagraph"/>
        <w:numPr>
          <w:ilvl w:val="0"/>
          <w:numId w:val="565"/>
        </w:numPr>
        <w:spacing w:after="20"/>
        <w:ind w:right="170"/>
        <w:jc w:val="left"/>
        <w:rPr>
          <w:szCs w:val="24"/>
        </w:rPr>
      </w:pPr>
      <w:r w:rsidRPr="00725E27">
        <w:rPr>
          <w:szCs w:val="24"/>
        </w:rPr>
        <w:t>Theoretical and practical weight shal</w:t>
      </w:r>
      <w:r w:rsidR="00C304E8" w:rsidRPr="00725E27">
        <w:rPr>
          <w:szCs w:val="24"/>
        </w:rPr>
        <w:t>l</w:t>
      </w:r>
      <w:r w:rsidRPr="00725E27">
        <w:rPr>
          <w:szCs w:val="24"/>
        </w:rPr>
        <w:t xml:space="preserve"> </w:t>
      </w:r>
      <w:r w:rsidR="008C22FC" w:rsidRPr="00725E27">
        <w:rPr>
          <w:szCs w:val="24"/>
        </w:rPr>
        <w:t>40:60 for</w:t>
      </w:r>
      <w:r w:rsidRPr="00725E27">
        <w:rPr>
          <w:szCs w:val="24"/>
        </w:rPr>
        <w:t xml:space="preserve"> each unit of learning. </w:t>
      </w:r>
    </w:p>
    <w:p w14:paraId="694BF492" w14:textId="77777777" w:rsidR="00A118B6" w:rsidRPr="00725E27" w:rsidRDefault="00A118B6" w:rsidP="004470E5">
      <w:pPr>
        <w:pStyle w:val="ListParagraph"/>
        <w:numPr>
          <w:ilvl w:val="0"/>
          <w:numId w:val="565"/>
        </w:numPr>
        <w:spacing w:after="20"/>
        <w:ind w:right="170"/>
        <w:jc w:val="left"/>
        <w:rPr>
          <w:szCs w:val="24"/>
        </w:rPr>
      </w:pPr>
      <w:r w:rsidRPr="00725E27">
        <w:rPr>
          <w:szCs w:val="24"/>
        </w:rPr>
        <w:t>Formative and summative assessments shall be weighted at 60% and 40% respectively in the overall unit of learning score</w:t>
      </w:r>
    </w:p>
    <w:p w14:paraId="21F27043" w14:textId="77777777" w:rsidR="00A118B6" w:rsidRPr="00725E27" w:rsidRDefault="00A118B6" w:rsidP="00A118B6">
      <w:pPr>
        <w:widowControl w:val="0"/>
        <w:pBdr>
          <w:top w:val="nil"/>
          <w:left w:val="nil"/>
          <w:bottom w:val="nil"/>
          <w:right w:val="nil"/>
          <w:between w:val="nil"/>
        </w:pBdr>
        <w:spacing w:after="0" w:line="276" w:lineRule="auto"/>
        <w:ind w:left="898"/>
        <w:rPr>
          <w:rFonts w:cs="Times New Roman"/>
          <w:szCs w:val="24"/>
        </w:rPr>
      </w:pPr>
      <w:r w:rsidRPr="00725E27">
        <w:rPr>
          <w:rFonts w:cs="Times New Roman"/>
          <w:szCs w:val="24"/>
        </w:rPr>
        <w:lastRenderedPageBreak/>
        <w:t>For a candidate to be declared competent in a unit of competency, the candidate must meet the following conditions:</w:t>
      </w:r>
    </w:p>
    <w:p w14:paraId="6CC99167" w14:textId="77777777" w:rsidR="00A118B6" w:rsidRPr="00725E27" w:rsidRDefault="00A118B6" w:rsidP="004470E5">
      <w:pPr>
        <w:widowControl w:val="0"/>
        <w:numPr>
          <w:ilvl w:val="0"/>
          <w:numId w:val="594"/>
        </w:numPr>
        <w:pBdr>
          <w:top w:val="nil"/>
          <w:left w:val="nil"/>
          <w:bottom w:val="nil"/>
          <w:right w:val="nil"/>
          <w:between w:val="nil"/>
        </w:pBdr>
        <w:spacing w:before="80" w:after="0" w:line="276" w:lineRule="auto"/>
        <w:contextualSpacing/>
        <w:rPr>
          <w:rFonts w:cs="Times New Roman"/>
          <w:szCs w:val="24"/>
        </w:rPr>
      </w:pPr>
      <w:r w:rsidRPr="00725E27">
        <w:rPr>
          <w:rFonts w:cs="Times New Roman"/>
          <w:szCs w:val="24"/>
        </w:rPr>
        <w:t>Obtained at least 40% in theory assessment in formative and summative assessments.</w:t>
      </w:r>
    </w:p>
    <w:p w14:paraId="0BDC1F2C" w14:textId="77777777" w:rsidR="00A118B6" w:rsidRPr="00725E27" w:rsidRDefault="00A118B6" w:rsidP="004470E5">
      <w:pPr>
        <w:widowControl w:val="0"/>
        <w:numPr>
          <w:ilvl w:val="0"/>
          <w:numId w:val="594"/>
        </w:numPr>
        <w:pBdr>
          <w:top w:val="nil"/>
          <w:left w:val="nil"/>
          <w:bottom w:val="nil"/>
          <w:right w:val="nil"/>
          <w:between w:val="nil"/>
        </w:pBdr>
        <w:spacing w:before="80" w:after="0" w:line="276" w:lineRule="auto"/>
        <w:contextualSpacing/>
        <w:rPr>
          <w:rFonts w:cs="Times New Roman"/>
          <w:szCs w:val="24"/>
        </w:rPr>
      </w:pPr>
      <w:r w:rsidRPr="00725E27">
        <w:rPr>
          <w:rFonts w:cs="Times New Roman"/>
          <w:szCs w:val="24"/>
        </w:rPr>
        <w:t>Obtained at least 60% in practical assessment in formative and summative assessment where applicable.</w:t>
      </w:r>
    </w:p>
    <w:p w14:paraId="16A48D1D" w14:textId="77777777" w:rsidR="00A118B6" w:rsidRPr="00725E27" w:rsidRDefault="00A118B6" w:rsidP="004470E5">
      <w:pPr>
        <w:widowControl w:val="0"/>
        <w:numPr>
          <w:ilvl w:val="0"/>
          <w:numId w:val="594"/>
        </w:numPr>
        <w:pBdr>
          <w:top w:val="nil"/>
          <w:left w:val="nil"/>
          <w:bottom w:val="nil"/>
          <w:right w:val="nil"/>
          <w:between w:val="nil"/>
        </w:pBdr>
        <w:spacing w:before="80" w:after="0" w:line="276" w:lineRule="auto"/>
        <w:contextualSpacing/>
        <w:rPr>
          <w:rFonts w:cs="Times New Roman"/>
          <w:szCs w:val="24"/>
        </w:rPr>
      </w:pPr>
      <w:r w:rsidRPr="00725E27">
        <w:rPr>
          <w:rFonts w:cs="Times New Roman"/>
          <w:szCs w:val="24"/>
        </w:rPr>
        <w:t>Obtained at least 50% in the weighted results between formative assessment and summative assessment where the former constitutes 60% and the latter 40% of the overall score.</w:t>
      </w:r>
    </w:p>
    <w:p w14:paraId="41C658DE" w14:textId="77777777" w:rsidR="00A118B6" w:rsidRPr="00725E27" w:rsidRDefault="00A118B6" w:rsidP="00A118B6">
      <w:pPr>
        <w:pStyle w:val="ListParagraph"/>
        <w:spacing w:after="20"/>
        <w:ind w:right="170"/>
        <w:rPr>
          <w:szCs w:val="24"/>
        </w:rPr>
      </w:pPr>
    </w:p>
    <w:p w14:paraId="714C137D" w14:textId="77777777" w:rsidR="00A118B6" w:rsidRPr="00725E27" w:rsidRDefault="00A118B6" w:rsidP="004470E5">
      <w:pPr>
        <w:pStyle w:val="ListParagraph"/>
        <w:numPr>
          <w:ilvl w:val="0"/>
          <w:numId w:val="565"/>
        </w:numPr>
        <w:spacing w:after="20"/>
        <w:ind w:right="170"/>
        <w:jc w:val="left"/>
        <w:rPr>
          <w:szCs w:val="24"/>
        </w:rPr>
      </w:pPr>
      <w:r w:rsidRPr="00725E27">
        <w:rPr>
          <w:szCs w:val="24"/>
        </w:rPr>
        <w:t>Assessment performance rating for each unit of competency shall be as follows:</w:t>
      </w:r>
    </w:p>
    <w:p w14:paraId="0E949042" w14:textId="77777777" w:rsidR="00A118B6" w:rsidRPr="00725E27" w:rsidRDefault="00A118B6" w:rsidP="00A118B6">
      <w:pPr>
        <w:widowControl w:val="0"/>
        <w:pBdr>
          <w:top w:val="nil"/>
          <w:left w:val="nil"/>
          <w:bottom w:val="nil"/>
          <w:right w:val="nil"/>
          <w:between w:val="nil"/>
        </w:pBdr>
        <w:spacing w:after="0" w:line="276" w:lineRule="auto"/>
        <w:ind w:left="774"/>
        <w:rPr>
          <w:rFonts w:cs="Times New Roman"/>
          <w:szCs w:val="24"/>
        </w:rPr>
      </w:pPr>
    </w:p>
    <w:tbl>
      <w:tblPr>
        <w:tblStyle w:val="TableGrid"/>
        <w:tblW w:w="0" w:type="auto"/>
        <w:tblInd w:w="2235" w:type="dxa"/>
        <w:tblLook w:val="04A0" w:firstRow="1" w:lastRow="0" w:firstColumn="1" w:lastColumn="0" w:noHBand="0" w:noVBand="1"/>
      </w:tblPr>
      <w:tblGrid>
        <w:gridCol w:w="1984"/>
        <w:gridCol w:w="4678"/>
      </w:tblGrid>
      <w:tr w:rsidR="00725E27" w:rsidRPr="00725E27" w14:paraId="560A22EB" w14:textId="77777777" w:rsidTr="00A118B6">
        <w:tc>
          <w:tcPr>
            <w:tcW w:w="1984" w:type="dxa"/>
            <w:shd w:val="clear" w:color="auto" w:fill="F7CAAC" w:themeFill="accent2" w:themeFillTint="66"/>
          </w:tcPr>
          <w:p w14:paraId="746EF28A" w14:textId="77777777" w:rsidR="00A118B6" w:rsidRPr="00725E27" w:rsidRDefault="00A118B6" w:rsidP="00A118B6">
            <w:pPr>
              <w:widowControl w:val="0"/>
              <w:spacing w:line="276" w:lineRule="auto"/>
              <w:rPr>
                <w:rFonts w:cs="Times New Roman"/>
                <w:b/>
                <w:bCs/>
                <w:szCs w:val="24"/>
              </w:rPr>
            </w:pPr>
            <w:r w:rsidRPr="00725E27">
              <w:rPr>
                <w:rFonts w:cs="Times New Roman"/>
                <w:b/>
                <w:bCs/>
                <w:szCs w:val="24"/>
              </w:rPr>
              <w:t xml:space="preserve">MARKS </w:t>
            </w:r>
          </w:p>
        </w:tc>
        <w:tc>
          <w:tcPr>
            <w:tcW w:w="4678" w:type="dxa"/>
            <w:shd w:val="clear" w:color="auto" w:fill="F7CAAC" w:themeFill="accent2" w:themeFillTint="66"/>
          </w:tcPr>
          <w:p w14:paraId="5F5B8BAC" w14:textId="77777777" w:rsidR="00A118B6" w:rsidRPr="00725E27" w:rsidRDefault="00A118B6" w:rsidP="00A118B6">
            <w:pPr>
              <w:widowControl w:val="0"/>
              <w:spacing w:line="276" w:lineRule="auto"/>
              <w:rPr>
                <w:rFonts w:cs="Times New Roman"/>
                <w:b/>
                <w:bCs/>
                <w:szCs w:val="24"/>
              </w:rPr>
            </w:pPr>
            <w:r w:rsidRPr="00725E27">
              <w:rPr>
                <w:rFonts w:cs="Times New Roman"/>
                <w:b/>
                <w:bCs/>
                <w:szCs w:val="24"/>
              </w:rPr>
              <w:t>COMPETENCE RATING</w:t>
            </w:r>
          </w:p>
        </w:tc>
      </w:tr>
      <w:tr w:rsidR="00725E27" w:rsidRPr="00725E27" w14:paraId="4090B9F4" w14:textId="77777777" w:rsidTr="00A118B6">
        <w:tc>
          <w:tcPr>
            <w:tcW w:w="1984" w:type="dxa"/>
            <w:vAlign w:val="center"/>
          </w:tcPr>
          <w:p w14:paraId="5DEA7E9D" w14:textId="77777777" w:rsidR="00A118B6" w:rsidRPr="00725E27" w:rsidRDefault="00A118B6" w:rsidP="00A118B6">
            <w:pPr>
              <w:widowControl w:val="0"/>
              <w:spacing w:line="276" w:lineRule="auto"/>
              <w:rPr>
                <w:rFonts w:cs="Times New Roman"/>
                <w:szCs w:val="24"/>
              </w:rPr>
            </w:pPr>
            <w:r w:rsidRPr="00725E27">
              <w:rPr>
                <w:rFonts w:cs="Times New Roman"/>
                <w:szCs w:val="24"/>
              </w:rPr>
              <w:t>80 -100</w:t>
            </w:r>
          </w:p>
        </w:tc>
        <w:tc>
          <w:tcPr>
            <w:tcW w:w="4678" w:type="dxa"/>
            <w:vAlign w:val="center"/>
          </w:tcPr>
          <w:p w14:paraId="080846CC" w14:textId="77777777" w:rsidR="00A118B6" w:rsidRPr="00725E27" w:rsidRDefault="00A118B6" w:rsidP="00A118B6">
            <w:pPr>
              <w:widowControl w:val="0"/>
              <w:spacing w:line="276" w:lineRule="auto"/>
              <w:rPr>
                <w:rFonts w:cs="Times New Roman"/>
                <w:szCs w:val="24"/>
              </w:rPr>
            </w:pPr>
            <w:r w:rsidRPr="00725E27">
              <w:rPr>
                <w:rFonts w:cs="Times New Roman"/>
                <w:szCs w:val="24"/>
              </w:rPr>
              <w:t>Attained Mastery</w:t>
            </w:r>
          </w:p>
        </w:tc>
      </w:tr>
      <w:tr w:rsidR="00725E27" w:rsidRPr="00725E27" w14:paraId="4A468EC4" w14:textId="77777777" w:rsidTr="00A118B6">
        <w:tc>
          <w:tcPr>
            <w:tcW w:w="1984" w:type="dxa"/>
            <w:vAlign w:val="center"/>
          </w:tcPr>
          <w:p w14:paraId="0B3AA82D" w14:textId="77777777" w:rsidR="00A118B6" w:rsidRPr="00725E27" w:rsidRDefault="00A118B6" w:rsidP="00A118B6">
            <w:pPr>
              <w:widowControl w:val="0"/>
              <w:spacing w:line="276" w:lineRule="auto"/>
              <w:rPr>
                <w:rFonts w:cs="Times New Roman"/>
                <w:szCs w:val="24"/>
              </w:rPr>
            </w:pPr>
            <w:r w:rsidRPr="00725E27">
              <w:rPr>
                <w:rFonts w:cs="Times New Roman"/>
                <w:szCs w:val="24"/>
              </w:rPr>
              <w:t>65 - 79</w:t>
            </w:r>
          </w:p>
        </w:tc>
        <w:tc>
          <w:tcPr>
            <w:tcW w:w="4678" w:type="dxa"/>
            <w:vAlign w:val="center"/>
          </w:tcPr>
          <w:p w14:paraId="6452745A" w14:textId="77777777" w:rsidR="00A118B6" w:rsidRPr="00725E27" w:rsidRDefault="00A118B6" w:rsidP="00A118B6">
            <w:pPr>
              <w:widowControl w:val="0"/>
              <w:spacing w:line="276" w:lineRule="auto"/>
              <w:rPr>
                <w:rFonts w:cs="Times New Roman"/>
                <w:szCs w:val="24"/>
              </w:rPr>
            </w:pPr>
            <w:r w:rsidRPr="00725E27">
              <w:rPr>
                <w:rFonts w:cs="Times New Roman"/>
                <w:szCs w:val="24"/>
              </w:rPr>
              <w:t>Proficient</w:t>
            </w:r>
          </w:p>
        </w:tc>
      </w:tr>
      <w:tr w:rsidR="00725E27" w:rsidRPr="00725E27" w14:paraId="3EB03F06" w14:textId="77777777" w:rsidTr="00A118B6">
        <w:tc>
          <w:tcPr>
            <w:tcW w:w="1984" w:type="dxa"/>
            <w:vAlign w:val="center"/>
          </w:tcPr>
          <w:p w14:paraId="0FDFC887" w14:textId="77777777" w:rsidR="00A118B6" w:rsidRPr="00725E27" w:rsidRDefault="00A118B6" w:rsidP="00A118B6">
            <w:pPr>
              <w:widowControl w:val="0"/>
              <w:spacing w:line="276" w:lineRule="auto"/>
              <w:rPr>
                <w:rFonts w:cs="Times New Roman"/>
                <w:szCs w:val="24"/>
              </w:rPr>
            </w:pPr>
            <w:r w:rsidRPr="00725E27">
              <w:rPr>
                <w:rFonts w:cs="Times New Roman"/>
                <w:szCs w:val="24"/>
              </w:rPr>
              <w:t>50 - 64</w:t>
            </w:r>
          </w:p>
        </w:tc>
        <w:tc>
          <w:tcPr>
            <w:tcW w:w="4678" w:type="dxa"/>
            <w:vAlign w:val="center"/>
          </w:tcPr>
          <w:p w14:paraId="171C95EC" w14:textId="77777777" w:rsidR="00A118B6" w:rsidRPr="00725E27" w:rsidRDefault="00A118B6" w:rsidP="00A118B6">
            <w:pPr>
              <w:widowControl w:val="0"/>
              <w:spacing w:line="276" w:lineRule="auto"/>
              <w:rPr>
                <w:rFonts w:cs="Times New Roman"/>
                <w:szCs w:val="24"/>
              </w:rPr>
            </w:pPr>
            <w:r w:rsidRPr="00725E27">
              <w:rPr>
                <w:rFonts w:cs="Times New Roman"/>
                <w:szCs w:val="24"/>
              </w:rPr>
              <w:t>Competent</w:t>
            </w:r>
          </w:p>
        </w:tc>
      </w:tr>
      <w:tr w:rsidR="00725E27" w:rsidRPr="00725E27" w14:paraId="5553F954" w14:textId="77777777" w:rsidTr="00A118B6">
        <w:tc>
          <w:tcPr>
            <w:tcW w:w="1984" w:type="dxa"/>
            <w:vAlign w:val="center"/>
          </w:tcPr>
          <w:p w14:paraId="0A6E9D2E" w14:textId="77777777" w:rsidR="00A118B6" w:rsidRPr="00725E27" w:rsidRDefault="00A118B6" w:rsidP="00A118B6">
            <w:pPr>
              <w:widowControl w:val="0"/>
              <w:spacing w:line="276" w:lineRule="auto"/>
              <w:rPr>
                <w:rFonts w:cs="Times New Roman"/>
                <w:szCs w:val="24"/>
              </w:rPr>
            </w:pPr>
            <w:r w:rsidRPr="00725E27">
              <w:rPr>
                <w:rFonts w:cs="Times New Roman"/>
                <w:szCs w:val="24"/>
              </w:rPr>
              <w:t>49 and below</w:t>
            </w:r>
          </w:p>
        </w:tc>
        <w:tc>
          <w:tcPr>
            <w:tcW w:w="4678" w:type="dxa"/>
            <w:vAlign w:val="center"/>
          </w:tcPr>
          <w:p w14:paraId="50909293" w14:textId="77777777" w:rsidR="00A118B6" w:rsidRPr="00725E27" w:rsidRDefault="00A118B6" w:rsidP="00A118B6">
            <w:pPr>
              <w:widowControl w:val="0"/>
              <w:spacing w:line="276" w:lineRule="auto"/>
              <w:rPr>
                <w:rFonts w:cs="Times New Roman"/>
                <w:szCs w:val="24"/>
              </w:rPr>
            </w:pPr>
            <w:r w:rsidRPr="00725E27">
              <w:rPr>
                <w:rFonts w:cs="Times New Roman"/>
                <w:szCs w:val="24"/>
              </w:rPr>
              <w:t>Not Yet Competent</w:t>
            </w:r>
          </w:p>
        </w:tc>
      </w:tr>
      <w:tr w:rsidR="00A118B6" w:rsidRPr="00725E27" w14:paraId="48BE29EE" w14:textId="77777777" w:rsidTr="00A118B6">
        <w:tc>
          <w:tcPr>
            <w:tcW w:w="1984" w:type="dxa"/>
          </w:tcPr>
          <w:p w14:paraId="1190E2E3" w14:textId="77777777" w:rsidR="00A118B6" w:rsidRPr="00725E27" w:rsidRDefault="00A118B6" w:rsidP="00A118B6">
            <w:pPr>
              <w:widowControl w:val="0"/>
              <w:spacing w:line="276" w:lineRule="auto"/>
              <w:rPr>
                <w:rFonts w:cs="Times New Roman"/>
                <w:szCs w:val="24"/>
              </w:rPr>
            </w:pPr>
            <w:r w:rsidRPr="00725E27">
              <w:rPr>
                <w:rFonts w:cs="Times New Roman"/>
                <w:szCs w:val="24"/>
              </w:rPr>
              <w:t>Y</w:t>
            </w:r>
          </w:p>
        </w:tc>
        <w:tc>
          <w:tcPr>
            <w:tcW w:w="4678" w:type="dxa"/>
          </w:tcPr>
          <w:p w14:paraId="7E5CC9FF" w14:textId="77777777" w:rsidR="00A118B6" w:rsidRPr="00725E27" w:rsidRDefault="00A118B6" w:rsidP="00A118B6">
            <w:pPr>
              <w:widowControl w:val="0"/>
              <w:spacing w:line="276" w:lineRule="auto"/>
              <w:rPr>
                <w:rFonts w:cs="Times New Roman"/>
                <w:szCs w:val="24"/>
              </w:rPr>
            </w:pPr>
            <w:r w:rsidRPr="00725E27">
              <w:rPr>
                <w:rFonts w:cs="Times New Roman"/>
                <w:szCs w:val="24"/>
              </w:rPr>
              <w:t>Assessment Malpractice/irregularities</w:t>
            </w:r>
          </w:p>
        </w:tc>
      </w:tr>
    </w:tbl>
    <w:p w14:paraId="425B77B0" w14:textId="77777777" w:rsidR="00A118B6" w:rsidRPr="00725E27" w:rsidRDefault="00A118B6" w:rsidP="00A118B6">
      <w:pPr>
        <w:widowControl w:val="0"/>
        <w:pBdr>
          <w:top w:val="nil"/>
          <w:left w:val="nil"/>
          <w:bottom w:val="nil"/>
          <w:right w:val="nil"/>
          <w:between w:val="nil"/>
        </w:pBdr>
        <w:spacing w:after="0" w:line="276" w:lineRule="auto"/>
        <w:ind w:left="1134"/>
        <w:rPr>
          <w:rFonts w:cs="Times New Roman"/>
          <w:szCs w:val="24"/>
        </w:rPr>
      </w:pPr>
    </w:p>
    <w:p w14:paraId="4A0B67D0" w14:textId="77777777" w:rsidR="00A118B6" w:rsidRPr="00725E27" w:rsidRDefault="00A118B6" w:rsidP="004470E5">
      <w:pPr>
        <w:pStyle w:val="ListParagraph"/>
        <w:numPr>
          <w:ilvl w:val="0"/>
          <w:numId w:val="565"/>
        </w:numPr>
        <w:spacing w:after="20"/>
        <w:ind w:right="170"/>
        <w:jc w:val="left"/>
        <w:rPr>
          <w:szCs w:val="24"/>
        </w:rPr>
      </w:pPr>
      <w:r w:rsidRPr="00725E27">
        <w:rPr>
          <w:szCs w:val="24"/>
        </w:rPr>
        <w:t>Assessment for Recognition of Prior Learning (RPL) may lead to award of part and/or full qualification.</w:t>
      </w:r>
    </w:p>
    <w:p w14:paraId="329A7E57" w14:textId="77777777" w:rsidR="00A118B6" w:rsidRPr="00725E27" w:rsidRDefault="00A118B6" w:rsidP="00A118B6">
      <w:pPr>
        <w:rPr>
          <w:rFonts w:cs="Times New Roman"/>
          <w:szCs w:val="24"/>
        </w:rPr>
      </w:pPr>
    </w:p>
    <w:p w14:paraId="6BED9908" w14:textId="77777777" w:rsidR="008D0510" w:rsidRPr="00725E27" w:rsidRDefault="008D0510" w:rsidP="008D0510">
      <w:pPr>
        <w:rPr>
          <w:rFonts w:cs="Times New Roman"/>
          <w:szCs w:val="24"/>
        </w:rPr>
      </w:pPr>
    </w:p>
    <w:p w14:paraId="1514C869" w14:textId="77777777" w:rsidR="008D0510" w:rsidRPr="00725E27" w:rsidRDefault="008D0510" w:rsidP="008D0510">
      <w:pPr>
        <w:spacing w:line="360" w:lineRule="auto"/>
        <w:rPr>
          <w:rFonts w:cs="Times New Roman"/>
          <w:b/>
          <w:szCs w:val="24"/>
        </w:rPr>
      </w:pPr>
      <w:r w:rsidRPr="00725E27">
        <w:rPr>
          <w:rFonts w:cs="Times New Roman"/>
          <w:b/>
          <w:szCs w:val="24"/>
        </w:rPr>
        <w:t>Certification</w:t>
      </w:r>
    </w:p>
    <w:bookmarkEnd w:id="28"/>
    <w:bookmarkEnd w:id="29"/>
    <w:p w14:paraId="60DFCE35" w14:textId="661AB110" w:rsidR="008C22FC" w:rsidRPr="00725E27" w:rsidRDefault="008C22FC" w:rsidP="008C22FC">
      <w:pPr>
        <w:spacing w:line="278" w:lineRule="auto"/>
        <w:rPr>
          <w:rFonts w:eastAsia="Calibri" w:cs="Times New Roman"/>
          <w:szCs w:val="24"/>
        </w:rPr>
      </w:pPr>
      <w:r w:rsidRPr="00725E27">
        <w:rPr>
          <w:rFonts w:eastAsia="Calibri" w:cs="Times New Roman"/>
          <w:szCs w:val="24"/>
        </w:rPr>
        <w:t>A candidate will be issued with a Certificate of Competency upon demonstration of competence in a core Unit of Competency. To be issued with Kenya</w:t>
      </w:r>
      <w:r w:rsidRPr="00725E27">
        <w:rPr>
          <w:rFonts w:eastAsia="Calibri" w:cs="Times New Roman"/>
          <w:b/>
          <w:bCs/>
          <w:szCs w:val="24"/>
        </w:rPr>
        <w:t xml:space="preserve"> National TVET Certificate</w:t>
      </w:r>
      <w:r w:rsidRPr="00725E27">
        <w:rPr>
          <w:rFonts w:eastAsia="Calibri" w:cs="Times New Roman"/>
          <w:szCs w:val="24"/>
        </w:rPr>
        <w:t xml:space="preserve"> in Highway Engineering the candidate must demonstrate competence in all the Units of Competency as given in the qualification pack. A Statement of Attainment certificate may be issued upon demonstration of competence in a certifiable element within a unit.</w:t>
      </w:r>
    </w:p>
    <w:p w14:paraId="04F6C0B7" w14:textId="77777777" w:rsidR="008C22FC" w:rsidRPr="00725E27" w:rsidRDefault="008C22FC" w:rsidP="008C22FC">
      <w:pPr>
        <w:spacing w:line="278" w:lineRule="auto"/>
        <w:jc w:val="left"/>
        <w:rPr>
          <w:rFonts w:eastAsia="Calibri" w:cs="Times New Roman"/>
          <w:szCs w:val="24"/>
        </w:rPr>
      </w:pPr>
      <w:r w:rsidRPr="00725E27">
        <w:rPr>
          <w:rFonts w:eastAsia="Calibri" w:cs="Times New Roman"/>
          <w:szCs w:val="24"/>
        </w:rPr>
        <w:t>The certificates will be issued by the Qualification Awarding Institution</w:t>
      </w:r>
    </w:p>
    <w:p w14:paraId="021E9F3D" w14:textId="77777777" w:rsidR="00C304E8" w:rsidRPr="00725E27" w:rsidRDefault="006305E8">
      <w:pPr>
        <w:rPr>
          <w:rFonts w:cs="Times New Roman"/>
          <w:b/>
          <w:szCs w:val="24"/>
        </w:rPr>
        <w:sectPr w:rsidR="00C304E8" w:rsidRPr="00725E27" w:rsidSect="00C304E8">
          <w:pgSz w:w="12240" w:h="15840"/>
          <w:pgMar w:top="1440" w:right="1440" w:bottom="1440" w:left="1440" w:header="720" w:footer="720" w:gutter="0"/>
          <w:pgNumType w:fmt="lowerRoman"/>
          <w:cols w:space="720"/>
          <w:docGrid w:linePitch="360"/>
        </w:sectPr>
      </w:pPr>
      <w:r w:rsidRPr="00725E27">
        <w:rPr>
          <w:rFonts w:cs="Times New Roman"/>
          <w:b/>
          <w:szCs w:val="24"/>
        </w:rPr>
        <w:br w:type="page"/>
      </w:r>
    </w:p>
    <w:p w14:paraId="6BCFA9EB" w14:textId="77777777" w:rsidR="006305E8" w:rsidRPr="00725E27" w:rsidRDefault="006305E8">
      <w:pPr>
        <w:rPr>
          <w:rFonts w:cs="Times New Roman"/>
          <w:b/>
          <w:szCs w:val="24"/>
        </w:rPr>
      </w:pPr>
    </w:p>
    <w:p w14:paraId="3EC664B5" w14:textId="77777777" w:rsidR="0077051A" w:rsidRPr="00725E27" w:rsidRDefault="0077051A" w:rsidP="005A1A46">
      <w:pPr>
        <w:pStyle w:val="Heading1"/>
        <w:rPr>
          <w:color w:val="auto"/>
        </w:rPr>
      </w:pPr>
    </w:p>
    <w:p w14:paraId="4337E8E9" w14:textId="77777777" w:rsidR="0077051A" w:rsidRPr="00725E27" w:rsidRDefault="0077051A" w:rsidP="005A1A46">
      <w:pPr>
        <w:pStyle w:val="Heading1"/>
        <w:rPr>
          <w:color w:val="auto"/>
        </w:rPr>
      </w:pPr>
    </w:p>
    <w:p w14:paraId="385FBB7A" w14:textId="77777777" w:rsidR="0077051A" w:rsidRPr="00725E27" w:rsidRDefault="0077051A" w:rsidP="005A1A46">
      <w:pPr>
        <w:pStyle w:val="Heading1"/>
        <w:rPr>
          <w:color w:val="auto"/>
        </w:rPr>
      </w:pPr>
    </w:p>
    <w:p w14:paraId="18B69682" w14:textId="52EF10AE" w:rsidR="006305E8" w:rsidRPr="00725E27" w:rsidRDefault="006305E8" w:rsidP="005A1A46">
      <w:pPr>
        <w:pStyle w:val="Heading1"/>
        <w:rPr>
          <w:color w:val="auto"/>
        </w:rPr>
      </w:pPr>
      <w:bookmarkStart w:id="30" w:name="_Toc197173381"/>
      <w:r w:rsidRPr="00725E27">
        <w:rPr>
          <w:color w:val="auto"/>
        </w:rPr>
        <w:t>MODULE 1</w:t>
      </w:r>
      <w:bookmarkEnd w:id="30"/>
      <w:r w:rsidRPr="00725E27">
        <w:rPr>
          <w:rFonts w:eastAsiaTheme="minorHAnsi"/>
          <w:color w:val="auto"/>
        </w:rPr>
        <w:br w:type="page"/>
      </w:r>
    </w:p>
    <w:p w14:paraId="2FB8C6A1" w14:textId="77777777" w:rsidR="004C6620" w:rsidRPr="00725E27" w:rsidRDefault="004C6620" w:rsidP="006305E8">
      <w:pPr>
        <w:pStyle w:val="Heading2"/>
      </w:pPr>
      <w:bookmarkStart w:id="31" w:name="_Toc197173382"/>
      <w:r w:rsidRPr="00725E27">
        <w:lastRenderedPageBreak/>
        <w:t>DIGITAL LITERACY</w:t>
      </w:r>
      <w:bookmarkEnd w:id="0"/>
      <w:bookmarkEnd w:id="1"/>
      <w:bookmarkEnd w:id="31"/>
    </w:p>
    <w:p w14:paraId="5EA8DA50" w14:textId="77777777" w:rsidR="004C6620" w:rsidRPr="00725E27" w:rsidRDefault="004C6620" w:rsidP="004C6620">
      <w:pPr>
        <w:spacing w:after="0" w:line="360" w:lineRule="auto"/>
        <w:rPr>
          <w:rFonts w:cs="Times New Roman"/>
          <w:b/>
          <w:szCs w:val="24"/>
        </w:rPr>
      </w:pPr>
    </w:p>
    <w:p w14:paraId="0ECC2860" w14:textId="77777777" w:rsidR="004C6620" w:rsidRPr="00725E27" w:rsidRDefault="004C6620" w:rsidP="004C6620">
      <w:pPr>
        <w:spacing w:after="0" w:line="360" w:lineRule="auto"/>
        <w:rPr>
          <w:rFonts w:cs="Times New Roman"/>
          <w:szCs w:val="24"/>
        </w:rPr>
      </w:pPr>
      <w:r w:rsidRPr="00725E27">
        <w:rPr>
          <w:rFonts w:cs="Times New Roman"/>
          <w:b/>
          <w:szCs w:val="24"/>
        </w:rPr>
        <w:t xml:space="preserve">UNIT CODE: </w:t>
      </w:r>
      <w:r w:rsidRPr="00725E27">
        <w:rPr>
          <w:rFonts w:cs="Times New Roman"/>
          <w:szCs w:val="24"/>
        </w:rPr>
        <w:t>0611 551 01A</w:t>
      </w:r>
    </w:p>
    <w:p w14:paraId="4935A146" w14:textId="77777777" w:rsidR="004C6620" w:rsidRPr="00725E27" w:rsidRDefault="004C6620" w:rsidP="004C6620">
      <w:pPr>
        <w:spacing w:after="0" w:line="360" w:lineRule="auto"/>
        <w:rPr>
          <w:rFonts w:cs="Times New Roman"/>
          <w:szCs w:val="24"/>
        </w:rPr>
      </w:pPr>
    </w:p>
    <w:p w14:paraId="2978CF53" w14:textId="67092169" w:rsidR="004C6620" w:rsidRPr="00725E27" w:rsidRDefault="004C6620" w:rsidP="004C6620">
      <w:pPr>
        <w:spacing w:after="0" w:line="360" w:lineRule="auto"/>
        <w:rPr>
          <w:rFonts w:cs="Times New Roman"/>
          <w:szCs w:val="24"/>
        </w:rPr>
      </w:pPr>
      <w:r w:rsidRPr="00725E27">
        <w:rPr>
          <w:rFonts w:cs="Times New Roman"/>
          <w:b/>
          <w:szCs w:val="24"/>
        </w:rPr>
        <w:t>UNIT</w:t>
      </w:r>
      <w:r w:rsidRPr="00725E27">
        <w:rPr>
          <w:rFonts w:cs="Times New Roman"/>
          <w:b/>
          <w:bCs/>
          <w:szCs w:val="24"/>
        </w:rPr>
        <w:t xml:space="preserve"> </w:t>
      </w:r>
      <w:r w:rsidRPr="00725E27">
        <w:rPr>
          <w:rFonts w:cs="Times New Roman"/>
          <w:b/>
          <w:szCs w:val="24"/>
        </w:rPr>
        <w:t xml:space="preserve">DURATION: </w:t>
      </w:r>
      <w:r w:rsidR="00D4470D" w:rsidRPr="00725E27">
        <w:rPr>
          <w:rFonts w:cs="Times New Roman"/>
          <w:szCs w:val="24"/>
        </w:rPr>
        <w:t>4</w:t>
      </w:r>
      <w:r w:rsidRPr="00725E27">
        <w:rPr>
          <w:rFonts w:cs="Times New Roman"/>
          <w:szCs w:val="24"/>
        </w:rPr>
        <w:t>0 Hours</w:t>
      </w:r>
    </w:p>
    <w:p w14:paraId="1AB67547" w14:textId="77777777" w:rsidR="004C6620" w:rsidRPr="00725E27" w:rsidRDefault="004C6620" w:rsidP="004C6620">
      <w:pPr>
        <w:spacing w:after="0" w:line="360" w:lineRule="auto"/>
        <w:rPr>
          <w:rFonts w:cs="Times New Roman"/>
          <w:szCs w:val="24"/>
        </w:rPr>
      </w:pPr>
    </w:p>
    <w:p w14:paraId="64BDDB44" w14:textId="77777777" w:rsidR="004C6620" w:rsidRPr="00725E27" w:rsidRDefault="004C6620" w:rsidP="004C6620">
      <w:pPr>
        <w:spacing w:after="0" w:line="360" w:lineRule="auto"/>
        <w:rPr>
          <w:rFonts w:cs="Times New Roman"/>
          <w:b/>
          <w:szCs w:val="24"/>
        </w:rPr>
      </w:pPr>
      <w:r w:rsidRPr="00725E27">
        <w:rPr>
          <w:rFonts w:cs="Times New Roman"/>
          <w:b/>
          <w:szCs w:val="24"/>
        </w:rPr>
        <w:t>Relationship to Occupational Standards</w:t>
      </w:r>
    </w:p>
    <w:p w14:paraId="62919B90" w14:textId="77777777" w:rsidR="004C6620" w:rsidRPr="00725E27" w:rsidRDefault="004C6620" w:rsidP="004C6620">
      <w:pPr>
        <w:spacing w:after="0" w:line="360" w:lineRule="auto"/>
        <w:rPr>
          <w:rFonts w:cs="Times New Roman"/>
          <w:szCs w:val="24"/>
        </w:rPr>
      </w:pPr>
      <w:r w:rsidRPr="00725E27">
        <w:rPr>
          <w:rFonts w:cs="Times New Roman"/>
          <w:szCs w:val="24"/>
        </w:rPr>
        <w:t xml:space="preserve">This unit addresses the Unit of Competency: </w:t>
      </w:r>
      <w:r w:rsidRPr="00725E27">
        <w:rPr>
          <w:rFonts w:cs="Times New Roman"/>
          <w:b/>
          <w:bCs/>
          <w:szCs w:val="24"/>
        </w:rPr>
        <w:t>Apply Digital Literacy</w:t>
      </w:r>
    </w:p>
    <w:p w14:paraId="0709D7AE" w14:textId="77777777" w:rsidR="004C6620" w:rsidRPr="00725E27" w:rsidRDefault="004C6620" w:rsidP="004C6620">
      <w:pPr>
        <w:spacing w:after="0" w:line="360" w:lineRule="auto"/>
        <w:rPr>
          <w:rFonts w:cs="Times New Roman"/>
          <w:szCs w:val="24"/>
        </w:rPr>
      </w:pPr>
    </w:p>
    <w:p w14:paraId="1FA3E510" w14:textId="77777777" w:rsidR="004C6620" w:rsidRPr="00725E27" w:rsidRDefault="004C6620" w:rsidP="004C6620">
      <w:pPr>
        <w:spacing w:after="0" w:line="360" w:lineRule="auto"/>
        <w:rPr>
          <w:rFonts w:cs="Times New Roman"/>
          <w:b/>
          <w:szCs w:val="24"/>
        </w:rPr>
      </w:pPr>
      <w:r w:rsidRPr="00725E27">
        <w:rPr>
          <w:rFonts w:cs="Times New Roman"/>
          <w:b/>
          <w:szCs w:val="24"/>
        </w:rPr>
        <w:t>Unit Description</w:t>
      </w:r>
    </w:p>
    <w:p w14:paraId="6D9748CA" w14:textId="4725E2C5" w:rsidR="004C6620" w:rsidRPr="00725E27" w:rsidRDefault="004C6620" w:rsidP="004C6620">
      <w:pPr>
        <w:spacing w:after="0" w:line="360" w:lineRule="auto"/>
        <w:rPr>
          <w:rFonts w:cs="Times New Roman"/>
          <w:szCs w:val="24"/>
        </w:rPr>
      </w:pPr>
      <w:r w:rsidRPr="00725E27">
        <w:rPr>
          <w:rFonts w:cs="Times New Roman"/>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w:t>
      </w:r>
      <w:r w:rsidR="008E2E0A" w:rsidRPr="00725E27">
        <w:rPr>
          <w:rFonts w:cs="Times New Roman"/>
          <w:szCs w:val="24"/>
        </w:rPr>
        <w:t xml:space="preserve">, performing online </w:t>
      </w:r>
      <w:r w:rsidRPr="00725E27">
        <w:rPr>
          <w:rFonts w:cs="Times New Roman"/>
          <w:szCs w:val="24"/>
        </w:rPr>
        <w:t>job</w:t>
      </w:r>
      <w:r w:rsidR="008E2E0A" w:rsidRPr="00725E27">
        <w:rPr>
          <w:rFonts w:cs="Times New Roman"/>
          <w:szCs w:val="24"/>
        </w:rPr>
        <w:t>s and job</w:t>
      </w:r>
      <w:r w:rsidRPr="00725E27">
        <w:rPr>
          <w:rFonts w:cs="Times New Roman"/>
          <w:szCs w:val="24"/>
        </w:rPr>
        <w:t xml:space="preserve"> entry techniques.</w:t>
      </w:r>
    </w:p>
    <w:p w14:paraId="3BFCEBF8" w14:textId="77777777" w:rsidR="008E2E0A" w:rsidRPr="00725E27" w:rsidRDefault="008E2E0A" w:rsidP="004C6620">
      <w:pPr>
        <w:spacing w:after="0" w:line="360" w:lineRule="auto"/>
        <w:rPr>
          <w:rFonts w:cs="Times New Roman"/>
          <w:b/>
          <w:szCs w:val="24"/>
        </w:rPr>
      </w:pPr>
    </w:p>
    <w:p w14:paraId="5FD04D24" w14:textId="0AAA2292" w:rsidR="004C6620" w:rsidRPr="00725E27" w:rsidRDefault="004C6620" w:rsidP="004C6620">
      <w:pPr>
        <w:spacing w:after="0" w:line="360" w:lineRule="auto"/>
        <w:rPr>
          <w:rFonts w:cs="Times New Roman"/>
          <w:b/>
          <w:szCs w:val="24"/>
        </w:rPr>
      </w:pPr>
      <w:r w:rsidRPr="00725E27">
        <w:rPr>
          <w:rFonts w:cs="Times New Roman"/>
          <w:b/>
          <w:szCs w:val="24"/>
        </w:rPr>
        <w:t>Summary of Learning Outcomes</w:t>
      </w:r>
    </w:p>
    <w:tbl>
      <w:tblPr>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2"/>
        <w:gridCol w:w="3655"/>
      </w:tblGrid>
      <w:tr w:rsidR="00725E27" w:rsidRPr="00725E27" w14:paraId="39D91ED4" w14:textId="77777777" w:rsidTr="00B779FA">
        <w:trPr>
          <w:trHeight w:val="966"/>
        </w:trPr>
        <w:tc>
          <w:tcPr>
            <w:tcW w:w="5712" w:type="dxa"/>
          </w:tcPr>
          <w:p w14:paraId="552C3D50" w14:textId="77777777" w:rsidR="00B779FA" w:rsidRPr="00725E27" w:rsidRDefault="00B779FA" w:rsidP="00C24A23">
            <w:pPr>
              <w:jc w:val="center"/>
              <w:rPr>
                <w:rFonts w:eastAsia="Times New Roman" w:cs="Times New Roman"/>
                <w:b/>
                <w:szCs w:val="24"/>
              </w:rPr>
            </w:pPr>
          </w:p>
          <w:p w14:paraId="1D38FABC" w14:textId="77777777" w:rsidR="00B779FA" w:rsidRPr="00725E27" w:rsidRDefault="005161CB" w:rsidP="00C24A23">
            <w:pPr>
              <w:jc w:val="center"/>
              <w:rPr>
                <w:rFonts w:eastAsia="Times New Roman" w:cs="Times New Roman"/>
                <w:b/>
                <w:szCs w:val="24"/>
              </w:rPr>
            </w:pPr>
            <w:r w:rsidRPr="00725E27">
              <w:rPr>
                <w:rFonts w:cs="Times New Roman"/>
                <w:b/>
                <w:szCs w:val="24"/>
              </w:rPr>
              <w:t>Learning Outcomes</w:t>
            </w:r>
          </w:p>
        </w:tc>
        <w:tc>
          <w:tcPr>
            <w:tcW w:w="3655" w:type="dxa"/>
          </w:tcPr>
          <w:p w14:paraId="2DF7BB84" w14:textId="77777777" w:rsidR="00B779FA" w:rsidRPr="00725E27" w:rsidRDefault="00B779FA" w:rsidP="00C24A23">
            <w:pPr>
              <w:jc w:val="center"/>
              <w:rPr>
                <w:rFonts w:eastAsia="Times New Roman" w:cs="Times New Roman"/>
                <w:b/>
                <w:szCs w:val="24"/>
              </w:rPr>
            </w:pPr>
          </w:p>
          <w:p w14:paraId="13E179CB"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DURATION (HOURS)</w:t>
            </w:r>
          </w:p>
          <w:p w14:paraId="4C0A151F" w14:textId="77777777" w:rsidR="00B779FA" w:rsidRPr="00725E27" w:rsidRDefault="00B779FA" w:rsidP="00C24A23">
            <w:pPr>
              <w:jc w:val="center"/>
              <w:rPr>
                <w:rFonts w:eastAsia="Times New Roman" w:cs="Times New Roman"/>
                <w:b/>
                <w:szCs w:val="24"/>
              </w:rPr>
            </w:pPr>
          </w:p>
        </w:tc>
      </w:tr>
      <w:tr w:rsidR="00725E27" w:rsidRPr="00725E27" w14:paraId="0DDBD8AA" w14:textId="77777777" w:rsidTr="00B779FA">
        <w:trPr>
          <w:trHeight w:val="121"/>
        </w:trPr>
        <w:tc>
          <w:tcPr>
            <w:tcW w:w="5712" w:type="dxa"/>
          </w:tcPr>
          <w:p w14:paraId="59807951" w14:textId="77777777" w:rsidR="00B779FA" w:rsidRPr="00725E27" w:rsidRDefault="00B779FA" w:rsidP="004470E5">
            <w:pPr>
              <w:pStyle w:val="ListParagraph"/>
              <w:numPr>
                <w:ilvl w:val="0"/>
                <w:numId w:val="580"/>
              </w:numPr>
              <w:rPr>
                <w:rFonts w:eastAsia="Times New Roman"/>
                <w:b/>
                <w:szCs w:val="24"/>
              </w:rPr>
            </w:pPr>
            <w:r w:rsidRPr="00725E27">
              <w:rPr>
                <w:rFonts w:eastAsia="Times New Roman"/>
                <w:szCs w:val="24"/>
              </w:rPr>
              <w:t>Operate Computer Devices</w:t>
            </w:r>
          </w:p>
        </w:tc>
        <w:tc>
          <w:tcPr>
            <w:tcW w:w="3655" w:type="dxa"/>
          </w:tcPr>
          <w:p w14:paraId="30BAEB26" w14:textId="15EF7E6F" w:rsidR="00B779FA" w:rsidRPr="00725E27" w:rsidRDefault="008326E7" w:rsidP="00C24A23">
            <w:pPr>
              <w:jc w:val="center"/>
              <w:rPr>
                <w:rFonts w:eastAsia="Times New Roman" w:cs="Times New Roman"/>
                <w:b/>
                <w:szCs w:val="24"/>
              </w:rPr>
            </w:pPr>
            <w:r w:rsidRPr="00725E27">
              <w:rPr>
                <w:rFonts w:eastAsia="Times New Roman" w:cs="Times New Roman"/>
                <w:b/>
                <w:szCs w:val="24"/>
              </w:rPr>
              <w:t>6</w:t>
            </w:r>
          </w:p>
        </w:tc>
      </w:tr>
      <w:tr w:rsidR="00725E27" w:rsidRPr="00725E27" w14:paraId="753D8828" w14:textId="77777777" w:rsidTr="00B779FA">
        <w:trPr>
          <w:trHeight w:val="118"/>
        </w:trPr>
        <w:tc>
          <w:tcPr>
            <w:tcW w:w="5712" w:type="dxa"/>
          </w:tcPr>
          <w:p w14:paraId="4613ACA7" w14:textId="77777777" w:rsidR="00B779FA" w:rsidRPr="00725E27" w:rsidRDefault="00B779FA" w:rsidP="004470E5">
            <w:pPr>
              <w:pStyle w:val="ListParagraph"/>
              <w:numPr>
                <w:ilvl w:val="0"/>
                <w:numId w:val="580"/>
              </w:numPr>
              <w:rPr>
                <w:rFonts w:eastAsia="Times New Roman"/>
                <w:b/>
                <w:szCs w:val="24"/>
              </w:rPr>
            </w:pPr>
            <w:r w:rsidRPr="00725E27">
              <w:rPr>
                <w:rFonts w:eastAsia="Times New Roman"/>
                <w:szCs w:val="24"/>
              </w:rPr>
              <w:t>Solve Tasks Using Office Suite</w:t>
            </w:r>
          </w:p>
        </w:tc>
        <w:tc>
          <w:tcPr>
            <w:tcW w:w="3655" w:type="dxa"/>
          </w:tcPr>
          <w:p w14:paraId="7BD353AA" w14:textId="6FDBD48A" w:rsidR="00B779FA" w:rsidRPr="00725E27" w:rsidRDefault="008326E7" w:rsidP="00C24A23">
            <w:pPr>
              <w:jc w:val="center"/>
              <w:rPr>
                <w:rFonts w:eastAsia="Times New Roman" w:cs="Times New Roman"/>
                <w:b/>
                <w:szCs w:val="24"/>
              </w:rPr>
            </w:pPr>
            <w:r w:rsidRPr="00725E27">
              <w:rPr>
                <w:rFonts w:eastAsia="Times New Roman" w:cs="Times New Roman"/>
                <w:b/>
                <w:szCs w:val="24"/>
              </w:rPr>
              <w:t>14</w:t>
            </w:r>
          </w:p>
        </w:tc>
      </w:tr>
      <w:tr w:rsidR="00725E27" w:rsidRPr="00725E27" w14:paraId="353ABD29" w14:textId="77777777" w:rsidTr="00B779FA">
        <w:trPr>
          <w:trHeight w:val="118"/>
        </w:trPr>
        <w:tc>
          <w:tcPr>
            <w:tcW w:w="5712" w:type="dxa"/>
          </w:tcPr>
          <w:p w14:paraId="549D59D8" w14:textId="77777777" w:rsidR="00B779FA" w:rsidRPr="00725E27" w:rsidRDefault="00B779FA" w:rsidP="004470E5">
            <w:pPr>
              <w:pStyle w:val="ListParagraph"/>
              <w:numPr>
                <w:ilvl w:val="0"/>
                <w:numId w:val="580"/>
              </w:numPr>
              <w:rPr>
                <w:rFonts w:eastAsia="Times New Roman"/>
                <w:b/>
                <w:szCs w:val="24"/>
              </w:rPr>
            </w:pPr>
            <w:r w:rsidRPr="00725E27">
              <w:rPr>
                <w:rFonts w:eastAsia="Times New Roman"/>
                <w:szCs w:val="24"/>
              </w:rPr>
              <w:t xml:space="preserve">Manage Data and Information </w:t>
            </w:r>
          </w:p>
        </w:tc>
        <w:tc>
          <w:tcPr>
            <w:tcW w:w="3655" w:type="dxa"/>
          </w:tcPr>
          <w:p w14:paraId="338CA24A"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6</w:t>
            </w:r>
          </w:p>
        </w:tc>
      </w:tr>
      <w:tr w:rsidR="00725E27" w:rsidRPr="00725E27" w14:paraId="3C3A0483" w14:textId="77777777" w:rsidTr="00B779FA">
        <w:trPr>
          <w:trHeight w:val="118"/>
        </w:trPr>
        <w:tc>
          <w:tcPr>
            <w:tcW w:w="5712" w:type="dxa"/>
          </w:tcPr>
          <w:p w14:paraId="2977A44A" w14:textId="53C85C9F" w:rsidR="00B779FA" w:rsidRPr="00725E27" w:rsidRDefault="00B779FA" w:rsidP="004470E5">
            <w:pPr>
              <w:pStyle w:val="ListParagraph"/>
              <w:numPr>
                <w:ilvl w:val="0"/>
                <w:numId w:val="580"/>
              </w:numPr>
              <w:jc w:val="left"/>
            </w:pPr>
            <w:r w:rsidRPr="00725E27">
              <w:t>Perform</w:t>
            </w:r>
            <w:r w:rsidR="000F2FB7" w:rsidRPr="00725E27">
              <w:t xml:space="preserve"> </w:t>
            </w:r>
            <w:r w:rsidRPr="00725E27">
              <w:t>Onlin</w:t>
            </w:r>
            <w:r w:rsidR="000F2FB7" w:rsidRPr="00725E27">
              <w:t xml:space="preserve">e </w:t>
            </w:r>
            <w:r w:rsidRPr="00725E27">
              <w:t>Communication and Collaboration</w:t>
            </w:r>
          </w:p>
        </w:tc>
        <w:tc>
          <w:tcPr>
            <w:tcW w:w="3655" w:type="dxa"/>
          </w:tcPr>
          <w:p w14:paraId="6DE66EEA"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4</w:t>
            </w:r>
          </w:p>
        </w:tc>
      </w:tr>
      <w:tr w:rsidR="00725E27" w:rsidRPr="00725E27" w14:paraId="4B08F2B4" w14:textId="77777777" w:rsidTr="000F2FB7">
        <w:trPr>
          <w:trHeight w:val="568"/>
        </w:trPr>
        <w:tc>
          <w:tcPr>
            <w:tcW w:w="5712" w:type="dxa"/>
          </w:tcPr>
          <w:p w14:paraId="18CBF906" w14:textId="77777777" w:rsidR="00B779FA" w:rsidRPr="00725E27" w:rsidRDefault="00B779FA" w:rsidP="004470E5">
            <w:pPr>
              <w:pStyle w:val="ListParagraph"/>
              <w:numPr>
                <w:ilvl w:val="0"/>
                <w:numId w:val="580"/>
              </w:numPr>
              <w:rPr>
                <w:rFonts w:eastAsia="Times New Roman"/>
                <w:b/>
                <w:szCs w:val="24"/>
              </w:rPr>
            </w:pPr>
            <w:r w:rsidRPr="00725E27">
              <w:rPr>
                <w:rFonts w:eastAsia="Times New Roman"/>
                <w:szCs w:val="24"/>
              </w:rPr>
              <w:t>Apply Cyber security Skills</w:t>
            </w:r>
          </w:p>
        </w:tc>
        <w:tc>
          <w:tcPr>
            <w:tcW w:w="3655" w:type="dxa"/>
          </w:tcPr>
          <w:p w14:paraId="49FEB23F" w14:textId="1D3A0F3B" w:rsidR="00B779FA" w:rsidRPr="00725E27" w:rsidRDefault="000F2FB7" w:rsidP="000F2FB7">
            <w:pPr>
              <w:jc w:val="center"/>
              <w:rPr>
                <w:rFonts w:eastAsia="Times New Roman" w:cs="Times New Roman"/>
                <w:b/>
                <w:szCs w:val="24"/>
              </w:rPr>
            </w:pPr>
            <w:r w:rsidRPr="00725E27">
              <w:rPr>
                <w:rFonts w:eastAsia="Times New Roman" w:cs="Times New Roman"/>
                <w:b/>
                <w:szCs w:val="24"/>
              </w:rPr>
              <w:t>4</w:t>
            </w:r>
          </w:p>
        </w:tc>
      </w:tr>
      <w:tr w:rsidR="00725E27" w:rsidRPr="00725E27" w14:paraId="60CCDDC2" w14:textId="77777777" w:rsidTr="00B779FA">
        <w:trPr>
          <w:trHeight w:val="118"/>
        </w:trPr>
        <w:tc>
          <w:tcPr>
            <w:tcW w:w="5712" w:type="dxa"/>
          </w:tcPr>
          <w:p w14:paraId="3153B8BC" w14:textId="77777777" w:rsidR="00B779FA" w:rsidRPr="00725E27" w:rsidRDefault="00B779FA" w:rsidP="004470E5">
            <w:pPr>
              <w:pStyle w:val="ListParagraph"/>
              <w:numPr>
                <w:ilvl w:val="0"/>
                <w:numId w:val="580"/>
              </w:numPr>
              <w:rPr>
                <w:rFonts w:eastAsia="Times New Roman"/>
                <w:b/>
                <w:szCs w:val="24"/>
              </w:rPr>
            </w:pPr>
            <w:r w:rsidRPr="00725E27">
              <w:rPr>
                <w:rFonts w:eastAsia="Times New Roman"/>
                <w:szCs w:val="24"/>
              </w:rPr>
              <w:t xml:space="preserve">Perform Online Jobs </w:t>
            </w:r>
          </w:p>
        </w:tc>
        <w:tc>
          <w:tcPr>
            <w:tcW w:w="3655" w:type="dxa"/>
          </w:tcPr>
          <w:p w14:paraId="73E2D9DD" w14:textId="0D56CF6F" w:rsidR="00B779FA" w:rsidRPr="00725E27" w:rsidRDefault="00D4470D" w:rsidP="00C24A23">
            <w:pPr>
              <w:jc w:val="center"/>
              <w:rPr>
                <w:rFonts w:eastAsia="Times New Roman" w:cs="Times New Roman"/>
                <w:b/>
                <w:szCs w:val="24"/>
              </w:rPr>
            </w:pPr>
            <w:r w:rsidRPr="00725E27">
              <w:rPr>
                <w:rFonts w:eastAsia="Times New Roman" w:cs="Times New Roman"/>
                <w:b/>
                <w:szCs w:val="24"/>
              </w:rPr>
              <w:t>4</w:t>
            </w:r>
          </w:p>
        </w:tc>
      </w:tr>
      <w:tr w:rsidR="00725E27" w:rsidRPr="00725E27" w14:paraId="16423422" w14:textId="77777777" w:rsidTr="00B779FA">
        <w:trPr>
          <w:trHeight w:val="118"/>
        </w:trPr>
        <w:tc>
          <w:tcPr>
            <w:tcW w:w="5712" w:type="dxa"/>
          </w:tcPr>
          <w:p w14:paraId="2E6439AA" w14:textId="77777777" w:rsidR="00B779FA" w:rsidRPr="00725E27" w:rsidRDefault="00B779FA" w:rsidP="004470E5">
            <w:pPr>
              <w:pStyle w:val="ListParagraph"/>
              <w:numPr>
                <w:ilvl w:val="0"/>
                <w:numId w:val="580"/>
              </w:numPr>
              <w:rPr>
                <w:rFonts w:eastAsia="Times New Roman"/>
                <w:b/>
                <w:szCs w:val="24"/>
              </w:rPr>
            </w:pPr>
            <w:r w:rsidRPr="00725E27">
              <w:rPr>
                <w:rFonts w:eastAsia="Times New Roman"/>
                <w:szCs w:val="24"/>
              </w:rPr>
              <w:t>Apply job entry techniques.</w:t>
            </w:r>
          </w:p>
        </w:tc>
        <w:tc>
          <w:tcPr>
            <w:tcW w:w="3655" w:type="dxa"/>
          </w:tcPr>
          <w:p w14:paraId="5604EE98" w14:textId="0F665561" w:rsidR="00B779FA" w:rsidRPr="00725E27" w:rsidRDefault="00D4470D" w:rsidP="00C24A23">
            <w:pPr>
              <w:jc w:val="center"/>
              <w:rPr>
                <w:rFonts w:eastAsia="Times New Roman" w:cs="Times New Roman"/>
                <w:b/>
                <w:szCs w:val="24"/>
              </w:rPr>
            </w:pPr>
            <w:r w:rsidRPr="00725E27">
              <w:rPr>
                <w:rFonts w:eastAsia="Times New Roman" w:cs="Times New Roman"/>
                <w:b/>
                <w:szCs w:val="24"/>
              </w:rPr>
              <w:t>2</w:t>
            </w:r>
          </w:p>
        </w:tc>
      </w:tr>
      <w:tr w:rsidR="00B779FA" w:rsidRPr="00725E27" w14:paraId="1C81F592" w14:textId="77777777" w:rsidTr="00B779FA">
        <w:trPr>
          <w:trHeight w:val="63"/>
        </w:trPr>
        <w:tc>
          <w:tcPr>
            <w:tcW w:w="5712" w:type="dxa"/>
          </w:tcPr>
          <w:p w14:paraId="04D6B9F2"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TOTAL</w:t>
            </w:r>
          </w:p>
        </w:tc>
        <w:tc>
          <w:tcPr>
            <w:tcW w:w="3655" w:type="dxa"/>
          </w:tcPr>
          <w:p w14:paraId="3CA8383B" w14:textId="4FA3BB32" w:rsidR="00B779FA" w:rsidRPr="00725E27" w:rsidRDefault="00D4470D" w:rsidP="00C24A23">
            <w:pPr>
              <w:jc w:val="center"/>
              <w:rPr>
                <w:rFonts w:eastAsia="Times New Roman" w:cs="Times New Roman"/>
                <w:b/>
                <w:szCs w:val="24"/>
              </w:rPr>
            </w:pPr>
            <w:r w:rsidRPr="00725E27">
              <w:rPr>
                <w:rFonts w:eastAsia="Times New Roman" w:cs="Times New Roman"/>
                <w:szCs w:val="24"/>
              </w:rPr>
              <w:t>4</w:t>
            </w:r>
            <w:r w:rsidR="00B779FA" w:rsidRPr="00725E27">
              <w:rPr>
                <w:rFonts w:eastAsia="Times New Roman" w:cs="Times New Roman"/>
                <w:szCs w:val="24"/>
              </w:rPr>
              <w:t>0 HO</w:t>
            </w:r>
            <w:r w:rsidR="00B779FA" w:rsidRPr="00725E27">
              <w:rPr>
                <w:rFonts w:eastAsia="Times New Roman" w:cs="Times New Roman"/>
                <w:b/>
                <w:szCs w:val="24"/>
              </w:rPr>
              <w:t>URS</w:t>
            </w:r>
          </w:p>
        </w:tc>
      </w:tr>
    </w:tbl>
    <w:p w14:paraId="40B6961D" w14:textId="665870A3" w:rsidR="004C6620" w:rsidRPr="00725E27" w:rsidRDefault="004C6620" w:rsidP="0077051A">
      <w:pPr>
        <w:widowControl w:val="0"/>
        <w:autoSpaceDE w:val="0"/>
        <w:autoSpaceDN w:val="0"/>
        <w:spacing w:after="0" w:line="360" w:lineRule="auto"/>
        <w:rPr>
          <w:rFonts w:cs="Times New Roman"/>
          <w:szCs w:val="24"/>
        </w:rPr>
      </w:pPr>
    </w:p>
    <w:p w14:paraId="37A9B997" w14:textId="77777777" w:rsidR="004C6620" w:rsidRPr="00725E27" w:rsidRDefault="004C6620" w:rsidP="004C6620">
      <w:pPr>
        <w:widowControl w:val="0"/>
        <w:autoSpaceDE w:val="0"/>
        <w:autoSpaceDN w:val="0"/>
        <w:spacing w:after="0" w:line="360" w:lineRule="auto"/>
        <w:rPr>
          <w:rFonts w:eastAsia="Tahoma" w:cs="Times New Roman"/>
          <w:szCs w:val="24"/>
        </w:rPr>
      </w:pPr>
    </w:p>
    <w:p w14:paraId="0541B4A5" w14:textId="77777777" w:rsidR="004C6620" w:rsidRPr="00725E27" w:rsidRDefault="004C6620" w:rsidP="004C6620">
      <w:pPr>
        <w:widowControl w:val="0"/>
        <w:autoSpaceDE w:val="0"/>
        <w:autoSpaceDN w:val="0"/>
        <w:spacing w:after="0" w:line="360" w:lineRule="auto"/>
        <w:rPr>
          <w:rFonts w:eastAsia="Tahoma" w:cs="Times New Roman"/>
          <w:szCs w:val="24"/>
        </w:rPr>
      </w:pPr>
    </w:p>
    <w:p w14:paraId="44BBC8CD" w14:textId="77777777" w:rsidR="004C6620" w:rsidRPr="00725E27" w:rsidRDefault="004C6620" w:rsidP="004C6620">
      <w:pPr>
        <w:widowControl w:val="0"/>
        <w:autoSpaceDE w:val="0"/>
        <w:autoSpaceDN w:val="0"/>
        <w:spacing w:after="0" w:line="360" w:lineRule="auto"/>
        <w:rPr>
          <w:rFonts w:eastAsia="Tahoma" w:cs="Times New Roman"/>
          <w:szCs w:val="24"/>
        </w:rPr>
      </w:pPr>
    </w:p>
    <w:p w14:paraId="7313366A" w14:textId="77777777" w:rsidR="004C6620" w:rsidRPr="00725E27" w:rsidRDefault="004C6620" w:rsidP="004C6620">
      <w:pPr>
        <w:widowControl w:val="0"/>
        <w:autoSpaceDE w:val="0"/>
        <w:autoSpaceDN w:val="0"/>
        <w:spacing w:after="0" w:line="360" w:lineRule="auto"/>
        <w:rPr>
          <w:rFonts w:cs="Times New Roman"/>
          <w:szCs w:val="24"/>
        </w:rPr>
      </w:pPr>
    </w:p>
    <w:p w14:paraId="431B6776" w14:textId="77777777" w:rsidR="004C6620" w:rsidRPr="00725E27" w:rsidRDefault="004C6620" w:rsidP="004C6620">
      <w:pPr>
        <w:spacing w:after="0" w:line="360" w:lineRule="auto"/>
        <w:rPr>
          <w:rFonts w:cs="Times New Roman"/>
          <w:b/>
          <w:szCs w:val="24"/>
        </w:rPr>
      </w:pPr>
    </w:p>
    <w:p w14:paraId="0D5CE386" w14:textId="77777777" w:rsidR="004C6620" w:rsidRPr="00725E27" w:rsidRDefault="004C6620" w:rsidP="004C6620">
      <w:pPr>
        <w:spacing w:after="0" w:line="360" w:lineRule="auto"/>
        <w:rPr>
          <w:rFonts w:cs="Times New Roman"/>
          <w:b/>
          <w:szCs w:val="24"/>
        </w:rPr>
      </w:pPr>
    </w:p>
    <w:p w14:paraId="3F91545C" w14:textId="77777777" w:rsidR="004C6620" w:rsidRPr="00725E27" w:rsidRDefault="004C6620" w:rsidP="004C6620">
      <w:pPr>
        <w:spacing w:after="0" w:line="360" w:lineRule="auto"/>
        <w:rPr>
          <w:rFonts w:cs="Times New Roman"/>
          <w:b/>
          <w:szCs w:val="24"/>
        </w:rPr>
      </w:pPr>
    </w:p>
    <w:p w14:paraId="455E2E9B" w14:textId="77777777" w:rsidR="004C6620" w:rsidRPr="00725E27" w:rsidRDefault="004C6620" w:rsidP="004C6620">
      <w:pPr>
        <w:spacing w:after="0" w:line="360" w:lineRule="auto"/>
        <w:rPr>
          <w:rFonts w:cs="Times New Roman"/>
          <w:b/>
          <w:szCs w:val="24"/>
        </w:rPr>
      </w:pPr>
    </w:p>
    <w:p w14:paraId="492EBA56" w14:textId="77777777" w:rsidR="001C7D73" w:rsidRPr="00725E27" w:rsidRDefault="001C7D73" w:rsidP="004C6620">
      <w:pPr>
        <w:spacing w:after="0" w:line="360" w:lineRule="auto"/>
        <w:rPr>
          <w:rFonts w:cs="Times New Roman"/>
          <w:b/>
          <w:szCs w:val="24"/>
        </w:rPr>
      </w:pPr>
    </w:p>
    <w:p w14:paraId="20AF60C4" w14:textId="77777777" w:rsidR="004C6620" w:rsidRPr="00725E27" w:rsidRDefault="004C6620" w:rsidP="004C6620">
      <w:pPr>
        <w:spacing w:after="0" w:line="360" w:lineRule="auto"/>
        <w:rPr>
          <w:rFonts w:cs="Times New Roman"/>
          <w:b/>
          <w:szCs w:val="24"/>
        </w:rPr>
      </w:pPr>
      <w:r w:rsidRPr="00725E27">
        <w:rPr>
          <w:rFonts w:cs="Times New Roman"/>
          <w:b/>
          <w:szCs w:val="24"/>
        </w:rPr>
        <w:t>Learning Outcomes, Content, and Suggested Assessment Methods</w:t>
      </w:r>
    </w:p>
    <w:tbl>
      <w:tblPr>
        <w:tblW w:w="53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5004"/>
        <w:gridCol w:w="2430"/>
      </w:tblGrid>
      <w:tr w:rsidR="00725E27" w:rsidRPr="00725E27" w14:paraId="34BC9D89" w14:textId="77777777" w:rsidTr="004C6620">
        <w:trPr>
          <w:trHeight w:val="636"/>
          <w:tblHeader/>
        </w:trPr>
        <w:tc>
          <w:tcPr>
            <w:tcW w:w="1311" w:type="pct"/>
          </w:tcPr>
          <w:p w14:paraId="03200BC9" w14:textId="77777777" w:rsidR="004C6620" w:rsidRPr="00725E27" w:rsidRDefault="004C6620" w:rsidP="004C6620">
            <w:pPr>
              <w:spacing w:after="0" w:line="360" w:lineRule="auto"/>
              <w:ind w:left="107"/>
              <w:rPr>
                <w:rFonts w:cs="Times New Roman"/>
                <w:b/>
                <w:szCs w:val="24"/>
              </w:rPr>
            </w:pPr>
            <w:r w:rsidRPr="00725E27">
              <w:rPr>
                <w:rFonts w:cs="Times New Roman"/>
                <w:b/>
                <w:szCs w:val="24"/>
              </w:rPr>
              <w:t>Learning Outcome</w:t>
            </w:r>
          </w:p>
        </w:tc>
        <w:tc>
          <w:tcPr>
            <w:tcW w:w="2483" w:type="pct"/>
          </w:tcPr>
          <w:p w14:paraId="7F70C38E" w14:textId="77777777" w:rsidR="004C6620" w:rsidRPr="00725E27" w:rsidRDefault="004C6620" w:rsidP="004C6620">
            <w:pPr>
              <w:spacing w:after="0" w:line="360" w:lineRule="auto"/>
              <w:ind w:left="107"/>
              <w:rPr>
                <w:rFonts w:cs="Times New Roman"/>
                <w:b/>
                <w:szCs w:val="24"/>
              </w:rPr>
            </w:pPr>
            <w:r w:rsidRPr="00725E27">
              <w:rPr>
                <w:rFonts w:cs="Times New Roman"/>
                <w:b/>
                <w:szCs w:val="24"/>
              </w:rPr>
              <w:t>Content</w:t>
            </w:r>
          </w:p>
        </w:tc>
        <w:tc>
          <w:tcPr>
            <w:tcW w:w="1206" w:type="pct"/>
          </w:tcPr>
          <w:p w14:paraId="240B1EDE" w14:textId="77777777" w:rsidR="004C6620" w:rsidRPr="00725E27" w:rsidRDefault="004C6620" w:rsidP="004C6620">
            <w:pPr>
              <w:spacing w:after="0" w:line="360" w:lineRule="auto"/>
              <w:ind w:left="108"/>
              <w:rPr>
                <w:rFonts w:cs="Times New Roman"/>
                <w:b/>
                <w:szCs w:val="24"/>
              </w:rPr>
            </w:pPr>
            <w:r w:rsidRPr="00725E27">
              <w:rPr>
                <w:rFonts w:cs="Times New Roman"/>
                <w:b/>
                <w:szCs w:val="24"/>
              </w:rPr>
              <w:t>Suggested</w:t>
            </w:r>
          </w:p>
          <w:p w14:paraId="59ABF401" w14:textId="77777777" w:rsidR="004C6620" w:rsidRPr="00725E27" w:rsidRDefault="004C6620" w:rsidP="004C6620">
            <w:pPr>
              <w:spacing w:after="0" w:line="360" w:lineRule="auto"/>
              <w:ind w:left="108"/>
              <w:rPr>
                <w:rFonts w:cs="Times New Roman"/>
                <w:b/>
                <w:szCs w:val="24"/>
              </w:rPr>
            </w:pPr>
            <w:r w:rsidRPr="00725E27">
              <w:rPr>
                <w:rFonts w:cs="Times New Roman"/>
                <w:b/>
                <w:szCs w:val="24"/>
              </w:rPr>
              <w:t>Assessment Methods</w:t>
            </w:r>
          </w:p>
        </w:tc>
      </w:tr>
      <w:tr w:rsidR="00725E27" w:rsidRPr="00725E27" w14:paraId="01E9B6C8" w14:textId="77777777" w:rsidTr="004C6620">
        <w:trPr>
          <w:trHeight w:val="2730"/>
        </w:trPr>
        <w:tc>
          <w:tcPr>
            <w:tcW w:w="1311" w:type="pct"/>
          </w:tcPr>
          <w:p w14:paraId="42F45C13" w14:textId="77777777" w:rsidR="004C6620" w:rsidRPr="00725E27" w:rsidRDefault="004C6620" w:rsidP="004470E5">
            <w:pPr>
              <w:widowControl w:val="0"/>
              <w:numPr>
                <w:ilvl w:val="0"/>
                <w:numId w:val="226"/>
              </w:numPr>
              <w:autoSpaceDE w:val="0"/>
              <w:autoSpaceDN w:val="0"/>
              <w:spacing w:after="0" w:line="360" w:lineRule="auto"/>
              <w:ind w:right="499"/>
              <w:rPr>
                <w:rFonts w:cs="Times New Roman"/>
                <w:szCs w:val="24"/>
              </w:rPr>
            </w:pPr>
            <w:r w:rsidRPr="00725E27">
              <w:rPr>
                <w:rFonts w:cs="Times New Roman"/>
                <w:szCs w:val="24"/>
              </w:rPr>
              <w:t>Operate computer devices</w:t>
            </w:r>
          </w:p>
        </w:tc>
        <w:tc>
          <w:tcPr>
            <w:tcW w:w="2483" w:type="pct"/>
          </w:tcPr>
          <w:p w14:paraId="337D0D6F" w14:textId="77777777" w:rsidR="004C6620" w:rsidRPr="00725E27" w:rsidRDefault="004C6620" w:rsidP="004470E5">
            <w:pPr>
              <w:pStyle w:val="ListParagraph"/>
              <w:numPr>
                <w:ilvl w:val="1"/>
                <w:numId w:val="254"/>
              </w:numPr>
              <w:rPr>
                <w:szCs w:val="24"/>
              </w:rPr>
            </w:pPr>
            <w:r w:rsidRPr="00725E27">
              <w:rPr>
                <w:szCs w:val="24"/>
              </w:rPr>
              <w:t>Meaning and importance of digital literacy</w:t>
            </w:r>
          </w:p>
          <w:p w14:paraId="5F792E91" w14:textId="77777777" w:rsidR="004C6620" w:rsidRPr="00725E27" w:rsidRDefault="004C6620" w:rsidP="004470E5">
            <w:pPr>
              <w:pStyle w:val="ListParagraph"/>
              <w:numPr>
                <w:ilvl w:val="1"/>
                <w:numId w:val="254"/>
              </w:numPr>
              <w:rPr>
                <w:szCs w:val="24"/>
              </w:rPr>
            </w:pPr>
            <w:r w:rsidRPr="00725E27">
              <w:rPr>
                <w:szCs w:val="24"/>
              </w:rPr>
              <w:t>Functions and Uses of Computers</w:t>
            </w:r>
          </w:p>
          <w:p w14:paraId="46FC694F" w14:textId="77777777" w:rsidR="004C6620" w:rsidRPr="00725E27" w:rsidRDefault="004C6620" w:rsidP="004470E5">
            <w:pPr>
              <w:pStyle w:val="ListParagraph"/>
              <w:numPr>
                <w:ilvl w:val="1"/>
                <w:numId w:val="254"/>
              </w:numPr>
              <w:rPr>
                <w:szCs w:val="24"/>
              </w:rPr>
            </w:pPr>
            <w:r w:rsidRPr="00725E27">
              <w:rPr>
                <w:szCs w:val="24"/>
              </w:rPr>
              <w:t>Classification of computers</w:t>
            </w:r>
          </w:p>
          <w:p w14:paraId="5C60E678" w14:textId="77777777" w:rsidR="004C6620" w:rsidRPr="00725E27" w:rsidRDefault="004C6620" w:rsidP="004470E5">
            <w:pPr>
              <w:pStyle w:val="ListParagraph"/>
              <w:numPr>
                <w:ilvl w:val="1"/>
                <w:numId w:val="254"/>
              </w:numPr>
              <w:rPr>
                <w:szCs w:val="24"/>
              </w:rPr>
            </w:pPr>
            <w:r w:rsidRPr="00725E27">
              <w:rPr>
                <w:szCs w:val="24"/>
              </w:rPr>
              <w:t>Components of a computer system</w:t>
            </w:r>
          </w:p>
          <w:p w14:paraId="0C768395" w14:textId="77777777" w:rsidR="004C6620" w:rsidRPr="00725E27" w:rsidRDefault="004C6620" w:rsidP="004470E5">
            <w:pPr>
              <w:pStyle w:val="ListParagraph"/>
              <w:numPr>
                <w:ilvl w:val="1"/>
                <w:numId w:val="254"/>
              </w:numPr>
              <w:rPr>
                <w:szCs w:val="24"/>
              </w:rPr>
            </w:pPr>
            <w:r w:rsidRPr="00725E27">
              <w:rPr>
                <w:szCs w:val="24"/>
              </w:rPr>
              <w:t>Computer Hardware</w:t>
            </w:r>
          </w:p>
          <w:p w14:paraId="39A29384"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The System Unit E.g. Motherboard, CPU, casing</w:t>
            </w:r>
          </w:p>
          <w:p w14:paraId="2D02051F"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Input Devices e.g. Pointing, keying, scanning, voice/speech recognition, direct data capture devices.</w:t>
            </w:r>
          </w:p>
          <w:p w14:paraId="418B4BC1"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Output Devices e.g. hardcopy output and softcopy output</w:t>
            </w:r>
          </w:p>
          <w:p w14:paraId="17E60E9F"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Storage Devices e.g. main memory e.g. RAM, secondary storage (Solid state devices, Hard Drives, CDs &amp; DVDs, Memory cards, Flash drives</w:t>
            </w:r>
          </w:p>
          <w:p w14:paraId="6FCBA5A0"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lang w:val="fr-FR"/>
              </w:rPr>
            </w:pPr>
            <w:r w:rsidRPr="00725E27">
              <w:rPr>
                <w:rFonts w:cs="Times New Roman"/>
                <w:szCs w:val="24"/>
                <w:lang w:val="fr-FR"/>
              </w:rPr>
              <w:t>Computer Ports e.g. HDMI, DVI, VGA, USB type C etc.</w:t>
            </w:r>
          </w:p>
          <w:p w14:paraId="729DF058" w14:textId="77777777" w:rsidR="004C6620" w:rsidRPr="00725E27" w:rsidRDefault="004C6620" w:rsidP="004470E5">
            <w:pPr>
              <w:pStyle w:val="ListParagraph"/>
              <w:numPr>
                <w:ilvl w:val="1"/>
                <w:numId w:val="254"/>
              </w:numPr>
              <w:rPr>
                <w:szCs w:val="24"/>
              </w:rPr>
            </w:pPr>
            <w:r w:rsidRPr="00725E27">
              <w:rPr>
                <w:szCs w:val="24"/>
              </w:rPr>
              <w:lastRenderedPageBreak/>
              <w:t>Classification of computer software</w:t>
            </w:r>
          </w:p>
          <w:p w14:paraId="301A5EAC" w14:textId="77777777" w:rsidR="004C6620" w:rsidRPr="00725E27" w:rsidRDefault="004C6620" w:rsidP="004470E5">
            <w:pPr>
              <w:pStyle w:val="ListParagraph"/>
              <w:numPr>
                <w:ilvl w:val="1"/>
                <w:numId w:val="254"/>
              </w:numPr>
              <w:rPr>
                <w:szCs w:val="24"/>
              </w:rPr>
            </w:pPr>
            <w:r w:rsidRPr="00725E27">
              <w:rPr>
                <w:szCs w:val="24"/>
              </w:rPr>
              <w:t>Operating system functions</w:t>
            </w:r>
          </w:p>
          <w:p w14:paraId="7EAECC50" w14:textId="77777777" w:rsidR="004C6620" w:rsidRPr="00725E27" w:rsidRDefault="004C6620" w:rsidP="004470E5">
            <w:pPr>
              <w:pStyle w:val="ListParagraph"/>
              <w:numPr>
                <w:ilvl w:val="1"/>
                <w:numId w:val="254"/>
              </w:numPr>
              <w:rPr>
                <w:szCs w:val="24"/>
              </w:rPr>
            </w:pPr>
            <w:r w:rsidRPr="00725E27">
              <w:rPr>
                <w:szCs w:val="24"/>
              </w:rPr>
              <w:t>Procedure for turning/off a computer</w:t>
            </w:r>
          </w:p>
          <w:p w14:paraId="12E1257B" w14:textId="77777777" w:rsidR="004C6620" w:rsidRPr="00725E27" w:rsidRDefault="004C6620" w:rsidP="004470E5">
            <w:pPr>
              <w:pStyle w:val="ListParagraph"/>
              <w:numPr>
                <w:ilvl w:val="1"/>
                <w:numId w:val="254"/>
              </w:numPr>
              <w:rPr>
                <w:szCs w:val="24"/>
              </w:rPr>
            </w:pPr>
            <w:r w:rsidRPr="00725E27">
              <w:rPr>
                <w:szCs w:val="24"/>
              </w:rPr>
              <w:t>Mouse use techniques</w:t>
            </w:r>
          </w:p>
          <w:p w14:paraId="6267A271" w14:textId="77777777" w:rsidR="004C6620" w:rsidRPr="00725E27" w:rsidRDefault="004C6620" w:rsidP="004470E5">
            <w:pPr>
              <w:pStyle w:val="ListParagraph"/>
              <w:numPr>
                <w:ilvl w:val="1"/>
                <w:numId w:val="254"/>
              </w:numPr>
              <w:rPr>
                <w:szCs w:val="24"/>
              </w:rPr>
            </w:pPr>
            <w:r w:rsidRPr="00725E27">
              <w:rPr>
                <w:szCs w:val="24"/>
              </w:rPr>
              <w:t>Keyboard Parts and Use Techniques</w:t>
            </w:r>
          </w:p>
          <w:p w14:paraId="3CCFC32F" w14:textId="77777777" w:rsidR="004C6620" w:rsidRPr="00725E27" w:rsidRDefault="004C6620" w:rsidP="004470E5">
            <w:pPr>
              <w:pStyle w:val="ListParagraph"/>
              <w:numPr>
                <w:ilvl w:val="1"/>
                <w:numId w:val="254"/>
              </w:numPr>
              <w:rPr>
                <w:szCs w:val="24"/>
              </w:rPr>
            </w:pPr>
            <w:r w:rsidRPr="00725E27">
              <w:rPr>
                <w:szCs w:val="24"/>
              </w:rPr>
              <w:t>Desktop Customization</w:t>
            </w:r>
          </w:p>
          <w:p w14:paraId="097FBEC4" w14:textId="77777777" w:rsidR="004C6620" w:rsidRPr="00725E27" w:rsidRDefault="004C6620" w:rsidP="004470E5">
            <w:pPr>
              <w:pStyle w:val="ListParagraph"/>
              <w:numPr>
                <w:ilvl w:val="1"/>
                <w:numId w:val="254"/>
              </w:numPr>
              <w:rPr>
                <w:szCs w:val="24"/>
              </w:rPr>
            </w:pPr>
            <w:r w:rsidRPr="00725E27">
              <w:rPr>
                <w:szCs w:val="24"/>
              </w:rPr>
              <w:t>File and Files Management using an operating system</w:t>
            </w:r>
          </w:p>
          <w:p w14:paraId="04C60CC5" w14:textId="77777777" w:rsidR="004C6620" w:rsidRPr="00725E27" w:rsidRDefault="004C6620" w:rsidP="004470E5">
            <w:pPr>
              <w:pStyle w:val="ListParagraph"/>
              <w:numPr>
                <w:ilvl w:val="1"/>
                <w:numId w:val="254"/>
              </w:numPr>
              <w:rPr>
                <w:szCs w:val="24"/>
              </w:rPr>
            </w:pPr>
            <w:r w:rsidRPr="00725E27">
              <w:rPr>
                <w:szCs w:val="24"/>
              </w:rPr>
              <w:t>Computer Internet Connection Options</w:t>
            </w:r>
          </w:p>
          <w:p w14:paraId="3CE49172"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Mobile Networks/Data Plans</w:t>
            </w:r>
          </w:p>
          <w:p w14:paraId="27AC9EE1"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 xml:space="preserve"> Wireless Hotspots</w:t>
            </w:r>
          </w:p>
          <w:p w14:paraId="2457D6C3"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Cabled (Ethernet/Fiber)</w:t>
            </w:r>
          </w:p>
          <w:p w14:paraId="58D6B315"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Dial-Up</w:t>
            </w:r>
          </w:p>
          <w:p w14:paraId="3FA107F8"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Satellite</w:t>
            </w:r>
          </w:p>
          <w:p w14:paraId="1FBB78AE" w14:textId="77777777" w:rsidR="004C6620" w:rsidRPr="00725E27" w:rsidRDefault="004C6620" w:rsidP="004470E5">
            <w:pPr>
              <w:widowControl w:val="0"/>
              <w:numPr>
                <w:ilvl w:val="1"/>
                <w:numId w:val="254"/>
              </w:numPr>
              <w:tabs>
                <w:tab w:val="left" w:pos="377"/>
                <w:tab w:val="left" w:pos="1069"/>
              </w:tabs>
              <w:autoSpaceDE w:val="0"/>
              <w:autoSpaceDN w:val="0"/>
              <w:spacing w:after="0" w:line="360" w:lineRule="auto"/>
              <w:ind w:right="430"/>
              <w:rPr>
                <w:rFonts w:cs="Times New Roman"/>
                <w:szCs w:val="24"/>
              </w:rPr>
            </w:pPr>
            <w:r w:rsidRPr="00725E27">
              <w:rPr>
                <w:rFonts w:cs="Times New Roman"/>
                <w:szCs w:val="24"/>
              </w:rPr>
              <w:t>Computer external devices management</w:t>
            </w:r>
          </w:p>
          <w:p w14:paraId="76117EE7"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Device connections</w:t>
            </w:r>
          </w:p>
          <w:p w14:paraId="183E6001" w14:textId="77777777" w:rsidR="004C6620" w:rsidRPr="00725E27" w:rsidRDefault="004C6620" w:rsidP="004470E5">
            <w:pPr>
              <w:widowControl w:val="0"/>
              <w:numPr>
                <w:ilvl w:val="2"/>
                <w:numId w:val="254"/>
              </w:numPr>
              <w:tabs>
                <w:tab w:val="left" w:pos="377"/>
              </w:tabs>
              <w:autoSpaceDE w:val="0"/>
              <w:autoSpaceDN w:val="0"/>
              <w:spacing w:after="0" w:line="360" w:lineRule="auto"/>
              <w:rPr>
                <w:rFonts w:cs="Times New Roman"/>
                <w:szCs w:val="24"/>
              </w:rPr>
            </w:pPr>
            <w:r w:rsidRPr="00725E27">
              <w:rPr>
                <w:rFonts w:cs="Times New Roman"/>
                <w:szCs w:val="24"/>
              </w:rPr>
              <w:t>Device controls (volume controls and display properties)</w:t>
            </w:r>
          </w:p>
        </w:tc>
        <w:tc>
          <w:tcPr>
            <w:tcW w:w="1206" w:type="pct"/>
          </w:tcPr>
          <w:p w14:paraId="2BF5B20C" w14:textId="77777777" w:rsidR="004C6620" w:rsidRPr="00725E27" w:rsidRDefault="004C6620" w:rsidP="004470E5">
            <w:pPr>
              <w:pStyle w:val="ListParagraph"/>
              <w:numPr>
                <w:ilvl w:val="0"/>
                <w:numId w:val="306"/>
              </w:numPr>
              <w:rPr>
                <w:szCs w:val="24"/>
              </w:rPr>
            </w:pPr>
            <w:r w:rsidRPr="00725E27">
              <w:rPr>
                <w:szCs w:val="24"/>
              </w:rPr>
              <w:lastRenderedPageBreak/>
              <w:t>Observation</w:t>
            </w:r>
          </w:p>
          <w:p w14:paraId="0BBC4C3B" w14:textId="77777777" w:rsidR="004C6620" w:rsidRPr="00725E27" w:rsidRDefault="004C6620" w:rsidP="004470E5">
            <w:pPr>
              <w:pStyle w:val="ListParagraph"/>
              <w:numPr>
                <w:ilvl w:val="0"/>
                <w:numId w:val="306"/>
              </w:numPr>
              <w:rPr>
                <w:szCs w:val="24"/>
              </w:rPr>
            </w:pPr>
            <w:r w:rsidRPr="00725E27">
              <w:rPr>
                <w:szCs w:val="24"/>
              </w:rPr>
              <w:t xml:space="preserve">Written assessment </w:t>
            </w:r>
          </w:p>
          <w:p w14:paraId="51C52D0D" w14:textId="77777777" w:rsidR="004C6620" w:rsidRPr="00725E27" w:rsidRDefault="004C6620" w:rsidP="004470E5">
            <w:pPr>
              <w:pStyle w:val="ListParagraph"/>
              <w:numPr>
                <w:ilvl w:val="0"/>
                <w:numId w:val="306"/>
              </w:numPr>
              <w:rPr>
                <w:szCs w:val="24"/>
              </w:rPr>
            </w:pPr>
            <w:r w:rsidRPr="00725E27">
              <w:rPr>
                <w:szCs w:val="24"/>
              </w:rPr>
              <w:t xml:space="preserve">Oral assessment </w:t>
            </w:r>
          </w:p>
          <w:p w14:paraId="145E3FB7" w14:textId="77777777" w:rsidR="004C6620" w:rsidRPr="00725E27" w:rsidRDefault="004C6620" w:rsidP="004470E5">
            <w:pPr>
              <w:pStyle w:val="ListParagraph"/>
              <w:numPr>
                <w:ilvl w:val="0"/>
                <w:numId w:val="306"/>
              </w:numPr>
              <w:rPr>
                <w:szCs w:val="24"/>
              </w:rPr>
            </w:pPr>
            <w:r w:rsidRPr="00725E27">
              <w:rPr>
                <w:szCs w:val="24"/>
              </w:rPr>
              <w:t xml:space="preserve">Practical assessment </w:t>
            </w:r>
          </w:p>
          <w:p w14:paraId="7EBF09D9" w14:textId="77777777" w:rsidR="004C6620" w:rsidRPr="00725E27" w:rsidRDefault="004C6620" w:rsidP="004C6620">
            <w:pPr>
              <w:tabs>
                <w:tab w:val="left" w:pos="377"/>
              </w:tabs>
              <w:spacing w:after="0" w:line="360" w:lineRule="auto"/>
              <w:ind w:left="376"/>
              <w:rPr>
                <w:rFonts w:cs="Times New Roman"/>
                <w:szCs w:val="24"/>
              </w:rPr>
            </w:pPr>
          </w:p>
        </w:tc>
      </w:tr>
      <w:tr w:rsidR="00725E27" w:rsidRPr="00725E27" w14:paraId="631DE90A" w14:textId="77777777" w:rsidTr="000F2FB7">
        <w:trPr>
          <w:trHeight w:val="1298"/>
        </w:trPr>
        <w:tc>
          <w:tcPr>
            <w:tcW w:w="1311" w:type="pct"/>
          </w:tcPr>
          <w:p w14:paraId="7E15CE53" w14:textId="77777777" w:rsidR="004C6620" w:rsidRPr="00725E27" w:rsidRDefault="004C6620" w:rsidP="004470E5">
            <w:pPr>
              <w:widowControl w:val="0"/>
              <w:numPr>
                <w:ilvl w:val="0"/>
                <w:numId w:val="226"/>
              </w:numPr>
              <w:autoSpaceDE w:val="0"/>
              <w:autoSpaceDN w:val="0"/>
              <w:spacing w:after="0" w:line="360" w:lineRule="auto"/>
              <w:ind w:right="499"/>
              <w:rPr>
                <w:rFonts w:cs="Times New Roman"/>
                <w:szCs w:val="24"/>
              </w:rPr>
            </w:pPr>
            <w:r w:rsidRPr="00725E27">
              <w:rPr>
                <w:rFonts w:cs="Times New Roman"/>
                <w:szCs w:val="24"/>
              </w:rPr>
              <w:t>Solve tasks using Office suite</w:t>
            </w:r>
          </w:p>
          <w:p w14:paraId="259944C9" w14:textId="77777777" w:rsidR="004C6620" w:rsidRPr="00725E27" w:rsidRDefault="004C6620" w:rsidP="004C6620">
            <w:pPr>
              <w:spacing w:after="0" w:line="360" w:lineRule="auto"/>
              <w:rPr>
                <w:rFonts w:cs="Times New Roman"/>
                <w:szCs w:val="24"/>
              </w:rPr>
            </w:pPr>
          </w:p>
          <w:p w14:paraId="03F09C87" w14:textId="77777777" w:rsidR="004C6620" w:rsidRPr="00725E27" w:rsidRDefault="004C6620" w:rsidP="004C6620">
            <w:pPr>
              <w:spacing w:after="0" w:line="360" w:lineRule="auto"/>
              <w:rPr>
                <w:rFonts w:cs="Times New Roman"/>
                <w:szCs w:val="24"/>
              </w:rPr>
            </w:pPr>
          </w:p>
          <w:p w14:paraId="40B1A1C9" w14:textId="77777777" w:rsidR="004C6620" w:rsidRPr="00725E27" w:rsidRDefault="004C6620" w:rsidP="004C6620">
            <w:pPr>
              <w:spacing w:after="0" w:line="360" w:lineRule="auto"/>
              <w:rPr>
                <w:rFonts w:cs="Times New Roman"/>
                <w:szCs w:val="24"/>
              </w:rPr>
            </w:pPr>
          </w:p>
          <w:p w14:paraId="79988571" w14:textId="77777777" w:rsidR="004C6620" w:rsidRPr="00725E27" w:rsidRDefault="004C6620" w:rsidP="004C6620">
            <w:pPr>
              <w:spacing w:after="0" w:line="360" w:lineRule="auto"/>
              <w:rPr>
                <w:rFonts w:cs="Times New Roman"/>
                <w:szCs w:val="24"/>
              </w:rPr>
            </w:pPr>
          </w:p>
          <w:p w14:paraId="6B442FB1" w14:textId="77777777" w:rsidR="004C6620" w:rsidRPr="00725E27" w:rsidRDefault="004C6620" w:rsidP="004C6620">
            <w:pPr>
              <w:spacing w:after="0" w:line="360" w:lineRule="auto"/>
              <w:rPr>
                <w:rFonts w:cs="Times New Roman"/>
                <w:szCs w:val="24"/>
              </w:rPr>
            </w:pPr>
          </w:p>
          <w:p w14:paraId="31E68C04" w14:textId="77777777" w:rsidR="004C6620" w:rsidRPr="00725E27" w:rsidRDefault="004C6620" w:rsidP="004C6620">
            <w:pPr>
              <w:spacing w:after="0" w:line="360" w:lineRule="auto"/>
              <w:rPr>
                <w:rFonts w:cs="Times New Roman"/>
                <w:szCs w:val="24"/>
              </w:rPr>
            </w:pPr>
          </w:p>
          <w:p w14:paraId="749652E3" w14:textId="77777777" w:rsidR="004C6620" w:rsidRPr="00725E27" w:rsidRDefault="004C6620" w:rsidP="004C6620">
            <w:pPr>
              <w:spacing w:after="0" w:line="360" w:lineRule="auto"/>
              <w:rPr>
                <w:rFonts w:cs="Times New Roman"/>
                <w:szCs w:val="24"/>
              </w:rPr>
            </w:pPr>
          </w:p>
          <w:p w14:paraId="45F6BBB6" w14:textId="77777777" w:rsidR="004C6620" w:rsidRPr="00725E27" w:rsidRDefault="004C6620" w:rsidP="004C6620">
            <w:pPr>
              <w:spacing w:after="0" w:line="360" w:lineRule="auto"/>
              <w:rPr>
                <w:rFonts w:cs="Times New Roman"/>
                <w:szCs w:val="24"/>
              </w:rPr>
            </w:pPr>
          </w:p>
          <w:p w14:paraId="258C08AA" w14:textId="77777777" w:rsidR="004C6620" w:rsidRPr="00725E27" w:rsidRDefault="004C6620" w:rsidP="004C6620">
            <w:pPr>
              <w:spacing w:after="0" w:line="360" w:lineRule="auto"/>
              <w:rPr>
                <w:rFonts w:cs="Times New Roman"/>
                <w:szCs w:val="24"/>
              </w:rPr>
            </w:pPr>
          </w:p>
          <w:p w14:paraId="0835298B" w14:textId="77777777" w:rsidR="004C6620" w:rsidRPr="00725E27" w:rsidRDefault="004C6620" w:rsidP="004C6620">
            <w:pPr>
              <w:spacing w:after="0" w:line="360" w:lineRule="auto"/>
              <w:rPr>
                <w:rFonts w:cs="Times New Roman"/>
                <w:szCs w:val="24"/>
              </w:rPr>
            </w:pPr>
          </w:p>
          <w:p w14:paraId="7A876D6B" w14:textId="77777777" w:rsidR="004C6620" w:rsidRPr="00725E27" w:rsidRDefault="004C6620" w:rsidP="004C6620">
            <w:pPr>
              <w:spacing w:after="0" w:line="360" w:lineRule="auto"/>
              <w:rPr>
                <w:rFonts w:cs="Times New Roman"/>
                <w:szCs w:val="24"/>
              </w:rPr>
            </w:pPr>
          </w:p>
          <w:p w14:paraId="387D9D5B" w14:textId="77777777" w:rsidR="004C6620" w:rsidRPr="00725E27" w:rsidRDefault="004C6620" w:rsidP="004C6620">
            <w:pPr>
              <w:spacing w:after="0" w:line="360" w:lineRule="auto"/>
              <w:rPr>
                <w:rFonts w:cs="Times New Roman"/>
                <w:szCs w:val="24"/>
              </w:rPr>
            </w:pPr>
          </w:p>
          <w:p w14:paraId="460A6CB9" w14:textId="77777777" w:rsidR="004C6620" w:rsidRPr="00725E27" w:rsidRDefault="004C6620" w:rsidP="004C6620">
            <w:pPr>
              <w:spacing w:after="0" w:line="360" w:lineRule="auto"/>
              <w:rPr>
                <w:rFonts w:cs="Times New Roman"/>
                <w:szCs w:val="24"/>
              </w:rPr>
            </w:pPr>
          </w:p>
          <w:p w14:paraId="18F9C5AF" w14:textId="77777777" w:rsidR="004C6620" w:rsidRPr="00725E27" w:rsidRDefault="004C6620" w:rsidP="004C6620">
            <w:pPr>
              <w:spacing w:after="0" w:line="360" w:lineRule="auto"/>
              <w:rPr>
                <w:rFonts w:cs="Times New Roman"/>
                <w:szCs w:val="24"/>
              </w:rPr>
            </w:pPr>
          </w:p>
          <w:p w14:paraId="41218132" w14:textId="77777777" w:rsidR="004C6620" w:rsidRPr="00725E27" w:rsidRDefault="004C6620" w:rsidP="004C6620">
            <w:pPr>
              <w:spacing w:after="0" w:line="360" w:lineRule="auto"/>
              <w:rPr>
                <w:rFonts w:cs="Times New Roman"/>
                <w:szCs w:val="24"/>
              </w:rPr>
            </w:pPr>
          </w:p>
          <w:p w14:paraId="3D6644F7" w14:textId="77777777" w:rsidR="004C6620" w:rsidRPr="00725E27" w:rsidRDefault="004C6620" w:rsidP="004C6620">
            <w:pPr>
              <w:spacing w:after="0" w:line="360" w:lineRule="auto"/>
              <w:rPr>
                <w:rFonts w:cs="Times New Roman"/>
                <w:szCs w:val="24"/>
              </w:rPr>
            </w:pPr>
          </w:p>
          <w:p w14:paraId="17707D7E" w14:textId="77777777" w:rsidR="004C6620" w:rsidRPr="00725E27" w:rsidRDefault="004C6620" w:rsidP="004C6620">
            <w:pPr>
              <w:spacing w:after="0" w:line="360" w:lineRule="auto"/>
              <w:rPr>
                <w:rFonts w:cs="Times New Roman"/>
                <w:szCs w:val="24"/>
              </w:rPr>
            </w:pPr>
          </w:p>
          <w:p w14:paraId="518B025F" w14:textId="77777777" w:rsidR="004C6620" w:rsidRPr="00725E27" w:rsidRDefault="004C6620" w:rsidP="004C6620">
            <w:pPr>
              <w:spacing w:after="0" w:line="360" w:lineRule="auto"/>
              <w:rPr>
                <w:rFonts w:cs="Times New Roman"/>
                <w:szCs w:val="24"/>
              </w:rPr>
            </w:pPr>
          </w:p>
          <w:p w14:paraId="5CE6C7CF" w14:textId="77777777" w:rsidR="004C6620" w:rsidRPr="00725E27" w:rsidRDefault="004C6620" w:rsidP="004C6620">
            <w:pPr>
              <w:spacing w:after="0" w:line="360" w:lineRule="auto"/>
              <w:rPr>
                <w:rFonts w:cs="Times New Roman"/>
                <w:szCs w:val="24"/>
              </w:rPr>
            </w:pPr>
          </w:p>
          <w:p w14:paraId="1C8C2D1D" w14:textId="77777777" w:rsidR="004C6620" w:rsidRPr="00725E27" w:rsidRDefault="004C6620" w:rsidP="004C6620">
            <w:pPr>
              <w:spacing w:after="0" w:line="360" w:lineRule="auto"/>
              <w:rPr>
                <w:rFonts w:cs="Times New Roman"/>
                <w:szCs w:val="24"/>
              </w:rPr>
            </w:pPr>
          </w:p>
          <w:p w14:paraId="48AB6E01" w14:textId="77777777" w:rsidR="004C6620" w:rsidRPr="00725E27" w:rsidRDefault="004C6620" w:rsidP="004C6620">
            <w:pPr>
              <w:spacing w:after="0" w:line="360" w:lineRule="auto"/>
              <w:rPr>
                <w:rFonts w:cs="Times New Roman"/>
                <w:szCs w:val="24"/>
              </w:rPr>
            </w:pPr>
          </w:p>
          <w:p w14:paraId="73A7E63D" w14:textId="77777777" w:rsidR="004C6620" w:rsidRPr="00725E27" w:rsidRDefault="004C6620" w:rsidP="004C6620">
            <w:pPr>
              <w:spacing w:after="0" w:line="360" w:lineRule="auto"/>
              <w:rPr>
                <w:rFonts w:cs="Times New Roman"/>
                <w:szCs w:val="24"/>
              </w:rPr>
            </w:pPr>
          </w:p>
          <w:p w14:paraId="0B38B61D" w14:textId="77777777" w:rsidR="004C6620" w:rsidRPr="00725E27" w:rsidRDefault="004C6620" w:rsidP="004C6620">
            <w:pPr>
              <w:spacing w:after="0" w:line="360" w:lineRule="auto"/>
              <w:rPr>
                <w:rFonts w:cs="Times New Roman"/>
                <w:szCs w:val="24"/>
              </w:rPr>
            </w:pPr>
          </w:p>
          <w:p w14:paraId="19AF2511" w14:textId="77777777" w:rsidR="004C6620" w:rsidRPr="00725E27" w:rsidRDefault="004C6620" w:rsidP="004C6620">
            <w:pPr>
              <w:spacing w:after="0" w:line="360" w:lineRule="auto"/>
              <w:rPr>
                <w:rFonts w:cs="Times New Roman"/>
                <w:szCs w:val="24"/>
              </w:rPr>
            </w:pPr>
          </w:p>
          <w:p w14:paraId="6F2DCF4B" w14:textId="77777777" w:rsidR="004C6620" w:rsidRPr="00725E27" w:rsidRDefault="004C6620" w:rsidP="004C6620">
            <w:pPr>
              <w:spacing w:after="0" w:line="360" w:lineRule="auto"/>
              <w:rPr>
                <w:rFonts w:cs="Times New Roman"/>
                <w:szCs w:val="24"/>
              </w:rPr>
            </w:pPr>
          </w:p>
          <w:p w14:paraId="4B767372" w14:textId="77777777" w:rsidR="004C6620" w:rsidRPr="00725E27" w:rsidRDefault="004C6620" w:rsidP="004C6620">
            <w:pPr>
              <w:spacing w:after="0" w:line="360" w:lineRule="auto"/>
              <w:rPr>
                <w:rFonts w:cs="Times New Roman"/>
                <w:szCs w:val="24"/>
              </w:rPr>
            </w:pPr>
          </w:p>
          <w:p w14:paraId="1A37B85B" w14:textId="77777777" w:rsidR="004C6620" w:rsidRPr="00725E27" w:rsidRDefault="004C6620" w:rsidP="004C6620">
            <w:pPr>
              <w:spacing w:after="0" w:line="360" w:lineRule="auto"/>
              <w:rPr>
                <w:rFonts w:cs="Times New Roman"/>
                <w:szCs w:val="24"/>
              </w:rPr>
            </w:pPr>
          </w:p>
          <w:p w14:paraId="66A829A9" w14:textId="77777777" w:rsidR="004C6620" w:rsidRPr="00725E27" w:rsidRDefault="004C6620" w:rsidP="004C6620">
            <w:pPr>
              <w:spacing w:after="0" w:line="360" w:lineRule="auto"/>
              <w:rPr>
                <w:rFonts w:cs="Times New Roman"/>
                <w:szCs w:val="24"/>
              </w:rPr>
            </w:pPr>
          </w:p>
          <w:p w14:paraId="5C5337D9" w14:textId="77777777" w:rsidR="004C6620" w:rsidRPr="00725E27" w:rsidRDefault="004C6620" w:rsidP="004C6620">
            <w:pPr>
              <w:spacing w:after="0" w:line="360" w:lineRule="auto"/>
              <w:rPr>
                <w:rFonts w:cs="Times New Roman"/>
                <w:szCs w:val="24"/>
              </w:rPr>
            </w:pPr>
          </w:p>
          <w:p w14:paraId="7F92588B" w14:textId="77777777" w:rsidR="004C6620" w:rsidRPr="00725E27" w:rsidRDefault="004C6620" w:rsidP="004C6620">
            <w:pPr>
              <w:spacing w:after="0" w:line="360" w:lineRule="auto"/>
              <w:rPr>
                <w:rFonts w:cs="Times New Roman"/>
                <w:szCs w:val="24"/>
              </w:rPr>
            </w:pPr>
          </w:p>
          <w:p w14:paraId="2C5BCF19" w14:textId="77777777" w:rsidR="004C6620" w:rsidRPr="00725E27" w:rsidRDefault="004C6620" w:rsidP="004C6620">
            <w:pPr>
              <w:spacing w:after="0" w:line="360" w:lineRule="auto"/>
              <w:rPr>
                <w:rFonts w:cs="Times New Roman"/>
                <w:szCs w:val="24"/>
              </w:rPr>
            </w:pPr>
          </w:p>
          <w:p w14:paraId="5924BCA2" w14:textId="77777777" w:rsidR="004C6620" w:rsidRPr="00725E27" w:rsidRDefault="004C6620" w:rsidP="004C6620">
            <w:pPr>
              <w:spacing w:after="0" w:line="360" w:lineRule="auto"/>
              <w:rPr>
                <w:rFonts w:cs="Times New Roman"/>
                <w:szCs w:val="24"/>
              </w:rPr>
            </w:pPr>
          </w:p>
          <w:p w14:paraId="716588C9" w14:textId="77777777" w:rsidR="004C6620" w:rsidRPr="00725E27" w:rsidRDefault="004C6620" w:rsidP="004C6620">
            <w:pPr>
              <w:spacing w:after="0" w:line="360" w:lineRule="auto"/>
              <w:rPr>
                <w:rFonts w:cs="Times New Roman"/>
                <w:szCs w:val="24"/>
              </w:rPr>
            </w:pPr>
          </w:p>
          <w:p w14:paraId="5F3D8379" w14:textId="77777777" w:rsidR="004C6620" w:rsidRPr="00725E27" w:rsidRDefault="004C6620" w:rsidP="004C6620">
            <w:pPr>
              <w:spacing w:after="0" w:line="360" w:lineRule="auto"/>
              <w:rPr>
                <w:rFonts w:cs="Times New Roman"/>
                <w:szCs w:val="24"/>
              </w:rPr>
            </w:pPr>
          </w:p>
          <w:p w14:paraId="55E9ADEB" w14:textId="77777777" w:rsidR="004C6620" w:rsidRPr="00725E27" w:rsidRDefault="004C6620" w:rsidP="004C6620">
            <w:pPr>
              <w:spacing w:after="0" w:line="360" w:lineRule="auto"/>
              <w:rPr>
                <w:rFonts w:cs="Times New Roman"/>
                <w:szCs w:val="24"/>
              </w:rPr>
            </w:pPr>
          </w:p>
          <w:p w14:paraId="00C1FEF8" w14:textId="77777777" w:rsidR="004C6620" w:rsidRPr="00725E27" w:rsidRDefault="004C6620" w:rsidP="004C6620">
            <w:pPr>
              <w:spacing w:after="0" w:line="360" w:lineRule="auto"/>
              <w:rPr>
                <w:rFonts w:cs="Times New Roman"/>
                <w:szCs w:val="24"/>
              </w:rPr>
            </w:pPr>
          </w:p>
          <w:p w14:paraId="2D5F2778" w14:textId="77777777" w:rsidR="004C6620" w:rsidRPr="00725E27" w:rsidRDefault="004C6620" w:rsidP="004C6620">
            <w:pPr>
              <w:spacing w:after="0" w:line="360" w:lineRule="auto"/>
              <w:rPr>
                <w:rFonts w:cs="Times New Roman"/>
                <w:szCs w:val="24"/>
              </w:rPr>
            </w:pPr>
          </w:p>
          <w:p w14:paraId="3679E2FD" w14:textId="77777777" w:rsidR="004C6620" w:rsidRPr="00725E27" w:rsidRDefault="004C6620" w:rsidP="004C6620">
            <w:pPr>
              <w:spacing w:after="0" w:line="360" w:lineRule="auto"/>
              <w:rPr>
                <w:rFonts w:cs="Times New Roman"/>
                <w:szCs w:val="24"/>
              </w:rPr>
            </w:pPr>
          </w:p>
          <w:p w14:paraId="7D05D252" w14:textId="77777777" w:rsidR="004C6620" w:rsidRPr="00725E27" w:rsidRDefault="004C6620" w:rsidP="004C6620">
            <w:pPr>
              <w:spacing w:after="0" w:line="360" w:lineRule="auto"/>
              <w:rPr>
                <w:rFonts w:cs="Times New Roman"/>
                <w:szCs w:val="24"/>
              </w:rPr>
            </w:pPr>
          </w:p>
          <w:p w14:paraId="6362842E" w14:textId="77777777" w:rsidR="004C6620" w:rsidRPr="00725E27" w:rsidRDefault="004C6620" w:rsidP="004C6620">
            <w:pPr>
              <w:spacing w:after="0" w:line="360" w:lineRule="auto"/>
              <w:rPr>
                <w:rFonts w:cs="Times New Roman"/>
                <w:szCs w:val="24"/>
              </w:rPr>
            </w:pPr>
          </w:p>
          <w:p w14:paraId="5575C43B" w14:textId="77777777" w:rsidR="004C6620" w:rsidRPr="00725E27" w:rsidRDefault="004C6620" w:rsidP="004C6620">
            <w:pPr>
              <w:spacing w:after="0" w:line="360" w:lineRule="auto"/>
              <w:rPr>
                <w:rFonts w:cs="Times New Roman"/>
                <w:szCs w:val="24"/>
              </w:rPr>
            </w:pPr>
          </w:p>
          <w:p w14:paraId="21F5FE60" w14:textId="77777777" w:rsidR="004C6620" w:rsidRPr="00725E27" w:rsidRDefault="004C6620" w:rsidP="004C6620">
            <w:pPr>
              <w:spacing w:after="0" w:line="360" w:lineRule="auto"/>
              <w:rPr>
                <w:rFonts w:cs="Times New Roman"/>
                <w:szCs w:val="24"/>
              </w:rPr>
            </w:pPr>
          </w:p>
          <w:p w14:paraId="752C74C6" w14:textId="77777777" w:rsidR="004C6620" w:rsidRPr="00725E27" w:rsidRDefault="004C6620" w:rsidP="004C6620">
            <w:pPr>
              <w:spacing w:after="0" w:line="360" w:lineRule="auto"/>
              <w:rPr>
                <w:rFonts w:cs="Times New Roman"/>
                <w:szCs w:val="24"/>
              </w:rPr>
            </w:pPr>
          </w:p>
          <w:p w14:paraId="4588D035" w14:textId="77777777" w:rsidR="004C6620" w:rsidRPr="00725E27" w:rsidRDefault="004C6620" w:rsidP="004C6620">
            <w:pPr>
              <w:spacing w:after="0" w:line="360" w:lineRule="auto"/>
              <w:rPr>
                <w:rFonts w:cs="Times New Roman"/>
                <w:szCs w:val="24"/>
              </w:rPr>
            </w:pPr>
          </w:p>
          <w:p w14:paraId="2CA859E5" w14:textId="77777777" w:rsidR="004C6620" w:rsidRPr="00725E27" w:rsidRDefault="004C6620" w:rsidP="004C6620">
            <w:pPr>
              <w:spacing w:after="0" w:line="360" w:lineRule="auto"/>
              <w:rPr>
                <w:rFonts w:cs="Times New Roman"/>
                <w:szCs w:val="24"/>
              </w:rPr>
            </w:pPr>
          </w:p>
          <w:p w14:paraId="518D7B76" w14:textId="77777777" w:rsidR="004C6620" w:rsidRPr="00725E27" w:rsidRDefault="004C6620" w:rsidP="004C6620">
            <w:pPr>
              <w:spacing w:after="0" w:line="360" w:lineRule="auto"/>
              <w:rPr>
                <w:rFonts w:cs="Times New Roman"/>
                <w:szCs w:val="24"/>
              </w:rPr>
            </w:pPr>
          </w:p>
          <w:p w14:paraId="3BC62C78" w14:textId="77777777" w:rsidR="004C6620" w:rsidRPr="00725E27" w:rsidRDefault="004C6620" w:rsidP="004C6620">
            <w:pPr>
              <w:spacing w:after="0" w:line="360" w:lineRule="auto"/>
              <w:rPr>
                <w:rFonts w:cs="Times New Roman"/>
                <w:szCs w:val="24"/>
              </w:rPr>
            </w:pPr>
          </w:p>
          <w:p w14:paraId="3CA4BFD3" w14:textId="77777777" w:rsidR="004C6620" w:rsidRPr="00725E27" w:rsidRDefault="004C6620" w:rsidP="004C6620">
            <w:pPr>
              <w:spacing w:after="0" w:line="360" w:lineRule="auto"/>
              <w:ind w:firstLine="720"/>
              <w:rPr>
                <w:rFonts w:cs="Times New Roman"/>
                <w:szCs w:val="24"/>
              </w:rPr>
            </w:pPr>
          </w:p>
          <w:p w14:paraId="175FDF64" w14:textId="77777777" w:rsidR="004C6620" w:rsidRPr="00725E27" w:rsidRDefault="004C6620" w:rsidP="004C6620">
            <w:pPr>
              <w:spacing w:after="0" w:line="360" w:lineRule="auto"/>
              <w:rPr>
                <w:rFonts w:cs="Times New Roman"/>
                <w:szCs w:val="24"/>
              </w:rPr>
            </w:pPr>
          </w:p>
        </w:tc>
        <w:tc>
          <w:tcPr>
            <w:tcW w:w="2483" w:type="pct"/>
          </w:tcPr>
          <w:p w14:paraId="5409BBB8" w14:textId="77777777" w:rsidR="004C6620" w:rsidRPr="00725E27" w:rsidRDefault="004C6620" w:rsidP="004470E5">
            <w:pPr>
              <w:pStyle w:val="ListParagraph"/>
              <w:widowControl w:val="0"/>
              <w:numPr>
                <w:ilvl w:val="0"/>
                <w:numId w:val="263"/>
              </w:numPr>
              <w:tabs>
                <w:tab w:val="left" w:pos="377"/>
              </w:tabs>
              <w:autoSpaceDE w:val="0"/>
              <w:autoSpaceDN w:val="0"/>
              <w:spacing w:after="0" w:line="360" w:lineRule="auto"/>
              <w:rPr>
                <w:vanish/>
                <w:szCs w:val="24"/>
              </w:rPr>
            </w:pPr>
          </w:p>
          <w:p w14:paraId="14736B1F" w14:textId="77777777" w:rsidR="004C6620" w:rsidRPr="00725E27" w:rsidRDefault="004C6620" w:rsidP="004470E5">
            <w:pPr>
              <w:pStyle w:val="ListParagraph"/>
              <w:widowControl w:val="0"/>
              <w:numPr>
                <w:ilvl w:val="0"/>
                <w:numId w:val="263"/>
              </w:numPr>
              <w:tabs>
                <w:tab w:val="left" w:pos="377"/>
              </w:tabs>
              <w:autoSpaceDE w:val="0"/>
              <w:autoSpaceDN w:val="0"/>
              <w:spacing w:after="0" w:line="360" w:lineRule="auto"/>
              <w:rPr>
                <w:vanish/>
                <w:szCs w:val="24"/>
              </w:rPr>
            </w:pPr>
          </w:p>
          <w:p w14:paraId="2AE13F9B"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Meaning and Importance of Word Processing</w:t>
            </w:r>
          </w:p>
          <w:p w14:paraId="1E51F1C1"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Examples of Word Processors</w:t>
            </w:r>
          </w:p>
          <w:p w14:paraId="48B447CA"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Working with word documents</w:t>
            </w:r>
          </w:p>
          <w:p w14:paraId="4732DF95"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Open and close word processor</w:t>
            </w:r>
          </w:p>
          <w:p w14:paraId="05B830BF"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Create a new document</w:t>
            </w:r>
          </w:p>
          <w:p w14:paraId="0632CC28"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Save a document</w:t>
            </w:r>
          </w:p>
          <w:p w14:paraId="65CED9EB"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Switch between open documents</w:t>
            </w:r>
          </w:p>
          <w:p w14:paraId="4B8AFFD6"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Enhancing productivity</w:t>
            </w:r>
          </w:p>
          <w:p w14:paraId="2E858B10"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Set basic options/preferences</w:t>
            </w:r>
          </w:p>
          <w:p w14:paraId="5434A1E1"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lastRenderedPageBreak/>
              <w:t>Help resources</w:t>
            </w:r>
          </w:p>
          <w:p w14:paraId="02331001"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Use magnification/zoom tools</w:t>
            </w:r>
          </w:p>
          <w:p w14:paraId="7BF9B2FA"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Display, hide built-in tool bar</w:t>
            </w:r>
          </w:p>
          <w:p w14:paraId="35541F01"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Using navigation tools</w:t>
            </w:r>
          </w:p>
          <w:p w14:paraId="77362F6B"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 xml:space="preserve">Typing Text </w:t>
            </w:r>
          </w:p>
          <w:p w14:paraId="74C615B4"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Document editing (copy, cut, paste commands, spelling and Grammar check)</w:t>
            </w:r>
          </w:p>
          <w:p w14:paraId="6E3B81B7"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Document formatting</w:t>
            </w:r>
          </w:p>
          <w:p w14:paraId="7BEC35E6"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Formatting text</w:t>
            </w:r>
          </w:p>
          <w:p w14:paraId="2FDCB277"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Formatting paragraph</w:t>
            </w:r>
          </w:p>
          <w:p w14:paraId="40B74716"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Formatting styles</w:t>
            </w:r>
          </w:p>
          <w:p w14:paraId="522EF840"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Alignment</w:t>
            </w:r>
          </w:p>
          <w:p w14:paraId="6EF6803F"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Creating tables</w:t>
            </w:r>
          </w:p>
          <w:p w14:paraId="01A2D84B"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Formatting tables</w:t>
            </w:r>
          </w:p>
          <w:p w14:paraId="5F505BD5" w14:textId="77777777" w:rsidR="004C6620" w:rsidRPr="00725E27" w:rsidRDefault="004C6620" w:rsidP="004470E5">
            <w:pPr>
              <w:pStyle w:val="ListParagraph"/>
              <w:widowControl w:val="0"/>
              <w:numPr>
                <w:ilvl w:val="1"/>
                <w:numId w:val="263"/>
              </w:numPr>
              <w:tabs>
                <w:tab w:val="left" w:pos="377"/>
              </w:tabs>
              <w:autoSpaceDE w:val="0"/>
              <w:autoSpaceDN w:val="0"/>
              <w:spacing w:after="0" w:line="360" w:lineRule="auto"/>
              <w:rPr>
                <w:szCs w:val="24"/>
              </w:rPr>
            </w:pPr>
            <w:r w:rsidRPr="00725E27">
              <w:rPr>
                <w:szCs w:val="24"/>
              </w:rPr>
              <w:t>Graphical objects</w:t>
            </w:r>
          </w:p>
          <w:p w14:paraId="28DFE920"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Insert object (picture, drawn object)</w:t>
            </w:r>
          </w:p>
          <w:p w14:paraId="30FF4166"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Select an object</w:t>
            </w:r>
          </w:p>
          <w:p w14:paraId="4B7CB88D"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Edit an object</w:t>
            </w:r>
          </w:p>
          <w:p w14:paraId="0AC0D28A"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Format an object</w:t>
            </w:r>
          </w:p>
          <w:p w14:paraId="2259BF64"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Document Print setup</w:t>
            </w:r>
          </w:p>
          <w:p w14:paraId="68102F33"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 xml:space="preserve">Page layout, </w:t>
            </w:r>
          </w:p>
          <w:p w14:paraId="4FEFA97E"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Margins set up</w:t>
            </w:r>
          </w:p>
          <w:p w14:paraId="38462B2E"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Orientation.</w:t>
            </w:r>
          </w:p>
          <w:p w14:paraId="76F34678"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Word Document Printing</w:t>
            </w:r>
          </w:p>
          <w:p w14:paraId="6DE363B9"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Meaning &amp; Importance of electronic spreadsheets</w:t>
            </w:r>
          </w:p>
          <w:p w14:paraId="4775B368"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Components of Spreadsheets</w:t>
            </w:r>
          </w:p>
          <w:p w14:paraId="097078B9"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lastRenderedPageBreak/>
              <w:t>Application areas of spreadsheets</w:t>
            </w:r>
          </w:p>
          <w:p w14:paraId="3AD3FFD0"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Using spreadsheet application.</w:t>
            </w:r>
          </w:p>
          <w:p w14:paraId="7209A7A6"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Parts of Excel screen: ribbon, formula bar, active cell, name box, column letter, row number, Quick Access Toolbar.</w:t>
            </w:r>
          </w:p>
          <w:p w14:paraId="77718A61"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Cell Data Types</w:t>
            </w:r>
          </w:p>
          <w:p w14:paraId="59D6ADD6"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Block operations</w:t>
            </w:r>
          </w:p>
          <w:p w14:paraId="1BD7DBA9"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Arithmetic operators (formula bar (-, +, *, /).</w:t>
            </w:r>
          </w:p>
          <w:p w14:paraId="4312B1F8" w14:textId="77777777" w:rsidR="004C6620" w:rsidRPr="00725E27" w:rsidRDefault="004C6620" w:rsidP="004470E5">
            <w:pPr>
              <w:pStyle w:val="ListParagraph"/>
              <w:widowControl w:val="0"/>
              <w:numPr>
                <w:ilvl w:val="2"/>
                <w:numId w:val="263"/>
              </w:numPr>
              <w:tabs>
                <w:tab w:val="left" w:pos="377"/>
              </w:tabs>
              <w:autoSpaceDE w:val="0"/>
              <w:autoSpaceDN w:val="0"/>
              <w:spacing w:after="0" w:line="360" w:lineRule="auto"/>
              <w:rPr>
                <w:szCs w:val="24"/>
              </w:rPr>
            </w:pPr>
            <w:r w:rsidRPr="00725E27">
              <w:rPr>
                <w:szCs w:val="24"/>
              </w:rPr>
              <w:t>Cell Referencing</w:t>
            </w:r>
          </w:p>
          <w:p w14:paraId="3F424D30"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Data Manipulation</w:t>
            </w:r>
          </w:p>
          <w:p w14:paraId="6D97F8F6" w14:textId="77777777" w:rsidR="004C6620" w:rsidRPr="00725E27" w:rsidRDefault="004C6620" w:rsidP="004470E5">
            <w:pPr>
              <w:pStyle w:val="ListParagraph"/>
              <w:widowControl w:val="0"/>
              <w:numPr>
                <w:ilvl w:val="0"/>
                <w:numId w:val="290"/>
              </w:numPr>
              <w:tabs>
                <w:tab w:val="left" w:pos="377"/>
              </w:tabs>
              <w:autoSpaceDE w:val="0"/>
              <w:autoSpaceDN w:val="0"/>
              <w:spacing w:after="0" w:line="360" w:lineRule="auto"/>
              <w:rPr>
                <w:vanish/>
                <w:szCs w:val="24"/>
              </w:rPr>
            </w:pPr>
          </w:p>
          <w:p w14:paraId="7A36DCFD" w14:textId="77777777" w:rsidR="004C6620" w:rsidRPr="00725E27" w:rsidRDefault="004C6620" w:rsidP="004470E5">
            <w:pPr>
              <w:pStyle w:val="ListParagraph"/>
              <w:widowControl w:val="0"/>
              <w:numPr>
                <w:ilvl w:val="0"/>
                <w:numId w:val="290"/>
              </w:numPr>
              <w:tabs>
                <w:tab w:val="left" w:pos="377"/>
              </w:tabs>
              <w:autoSpaceDE w:val="0"/>
              <w:autoSpaceDN w:val="0"/>
              <w:spacing w:after="0" w:line="360" w:lineRule="auto"/>
              <w:rPr>
                <w:vanish/>
                <w:szCs w:val="24"/>
              </w:rPr>
            </w:pPr>
          </w:p>
          <w:p w14:paraId="25C8DE35"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26015A51"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1CF29EB5"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22BF51F5"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20B7F36E"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4C028B1E"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189FD4AB"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46AE64A2"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2B5783C1"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576641FA"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08FDFCE0"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12DAC3D1"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6D96E35E"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509D8110"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456D1CA7" w14:textId="77777777" w:rsidR="004C6620" w:rsidRPr="00725E27" w:rsidRDefault="004C6620" w:rsidP="004470E5">
            <w:pPr>
              <w:pStyle w:val="ListParagraph"/>
              <w:widowControl w:val="0"/>
              <w:numPr>
                <w:ilvl w:val="1"/>
                <w:numId w:val="290"/>
              </w:numPr>
              <w:tabs>
                <w:tab w:val="left" w:pos="377"/>
              </w:tabs>
              <w:autoSpaceDE w:val="0"/>
              <w:autoSpaceDN w:val="0"/>
              <w:spacing w:after="0" w:line="360" w:lineRule="auto"/>
              <w:rPr>
                <w:vanish/>
                <w:szCs w:val="24"/>
              </w:rPr>
            </w:pPr>
          </w:p>
          <w:p w14:paraId="05F10458" w14:textId="77777777" w:rsidR="004C6620" w:rsidRPr="00725E27" w:rsidRDefault="004C6620" w:rsidP="004470E5">
            <w:pPr>
              <w:pStyle w:val="ListParagraph"/>
              <w:widowControl w:val="0"/>
              <w:numPr>
                <w:ilvl w:val="2"/>
                <w:numId w:val="290"/>
              </w:numPr>
              <w:tabs>
                <w:tab w:val="left" w:pos="377"/>
              </w:tabs>
              <w:autoSpaceDE w:val="0"/>
              <w:autoSpaceDN w:val="0"/>
              <w:spacing w:after="0" w:line="360" w:lineRule="auto"/>
              <w:rPr>
                <w:szCs w:val="24"/>
              </w:rPr>
            </w:pPr>
            <w:r w:rsidRPr="00725E27">
              <w:rPr>
                <w:szCs w:val="24"/>
              </w:rPr>
              <w:t>Using Functions (Sum, Average, Sum IF, Count, Max, Max, IF, Rank, Product, mode etc.)</w:t>
            </w:r>
          </w:p>
          <w:p w14:paraId="0A405700" w14:textId="77777777" w:rsidR="004C6620" w:rsidRPr="00725E27" w:rsidRDefault="004C6620" w:rsidP="004470E5">
            <w:pPr>
              <w:pStyle w:val="ListParagraph"/>
              <w:widowControl w:val="0"/>
              <w:numPr>
                <w:ilvl w:val="2"/>
                <w:numId w:val="290"/>
              </w:numPr>
              <w:tabs>
                <w:tab w:val="left" w:pos="377"/>
              </w:tabs>
              <w:autoSpaceDE w:val="0"/>
              <w:autoSpaceDN w:val="0"/>
              <w:spacing w:after="0" w:line="360" w:lineRule="auto"/>
              <w:rPr>
                <w:szCs w:val="24"/>
              </w:rPr>
            </w:pPr>
            <w:r w:rsidRPr="00725E27">
              <w:rPr>
                <w:szCs w:val="24"/>
              </w:rPr>
              <w:t>Using Formulae</w:t>
            </w:r>
          </w:p>
          <w:p w14:paraId="615642DC" w14:textId="77777777" w:rsidR="004C6620" w:rsidRPr="00725E27" w:rsidRDefault="004C6620" w:rsidP="004470E5">
            <w:pPr>
              <w:pStyle w:val="ListParagraph"/>
              <w:widowControl w:val="0"/>
              <w:numPr>
                <w:ilvl w:val="2"/>
                <w:numId w:val="290"/>
              </w:numPr>
              <w:tabs>
                <w:tab w:val="left" w:pos="377"/>
              </w:tabs>
              <w:autoSpaceDE w:val="0"/>
              <w:autoSpaceDN w:val="0"/>
              <w:spacing w:after="0" w:line="360" w:lineRule="auto"/>
              <w:rPr>
                <w:szCs w:val="24"/>
              </w:rPr>
            </w:pPr>
            <w:r w:rsidRPr="00725E27">
              <w:rPr>
                <w:szCs w:val="24"/>
              </w:rPr>
              <w:t>Sorting data</w:t>
            </w:r>
          </w:p>
          <w:p w14:paraId="454FE40A" w14:textId="77777777" w:rsidR="004C6620" w:rsidRPr="00725E27" w:rsidRDefault="004C6620" w:rsidP="004470E5">
            <w:pPr>
              <w:pStyle w:val="ListParagraph"/>
              <w:widowControl w:val="0"/>
              <w:numPr>
                <w:ilvl w:val="2"/>
                <w:numId w:val="290"/>
              </w:numPr>
              <w:tabs>
                <w:tab w:val="left" w:pos="377"/>
              </w:tabs>
              <w:autoSpaceDE w:val="0"/>
              <w:autoSpaceDN w:val="0"/>
              <w:spacing w:after="0" w:line="360" w:lineRule="auto"/>
              <w:rPr>
                <w:szCs w:val="24"/>
              </w:rPr>
            </w:pPr>
            <w:r w:rsidRPr="00725E27">
              <w:rPr>
                <w:szCs w:val="24"/>
              </w:rPr>
              <w:t>Filtering data</w:t>
            </w:r>
          </w:p>
          <w:p w14:paraId="24EC1F9D" w14:textId="77777777" w:rsidR="004C6620" w:rsidRPr="00725E27" w:rsidRDefault="004C6620" w:rsidP="004470E5">
            <w:pPr>
              <w:pStyle w:val="ListParagraph"/>
              <w:widowControl w:val="0"/>
              <w:numPr>
                <w:ilvl w:val="2"/>
                <w:numId w:val="290"/>
              </w:numPr>
              <w:tabs>
                <w:tab w:val="left" w:pos="377"/>
              </w:tabs>
              <w:autoSpaceDE w:val="0"/>
              <w:autoSpaceDN w:val="0"/>
              <w:spacing w:after="0" w:line="360" w:lineRule="auto"/>
              <w:rPr>
                <w:szCs w:val="24"/>
              </w:rPr>
            </w:pPr>
            <w:r w:rsidRPr="00725E27">
              <w:rPr>
                <w:szCs w:val="24"/>
              </w:rPr>
              <w:t>Visual representation using charts</w:t>
            </w:r>
          </w:p>
          <w:p w14:paraId="1185848F"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Worksheet printing</w:t>
            </w:r>
          </w:p>
          <w:p w14:paraId="4A3B101B"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Electronic Presentations</w:t>
            </w:r>
          </w:p>
          <w:p w14:paraId="56E5B173"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Meaning and Importance of electronic presentations</w:t>
            </w:r>
          </w:p>
          <w:p w14:paraId="44D57A38"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Examples of Presentation Software</w:t>
            </w:r>
          </w:p>
          <w:p w14:paraId="4CBE9055" w14:textId="77777777" w:rsidR="004C6620" w:rsidRPr="00725E27" w:rsidRDefault="004C6620" w:rsidP="004470E5">
            <w:pPr>
              <w:widowControl w:val="0"/>
              <w:numPr>
                <w:ilvl w:val="1"/>
                <w:numId w:val="263"/>
              </w:numPr>
              <w:tabs>
                <w:tab w:val="left" w:pos="377"/>
              </w:tabs>
              <w:autoSpaceDE w:val="0"/>
              <w:autoSpaceDN w:val="0"/>
              <w:spacing w:after="0" w:line="360" w:lineRule="auto"/>
              <w:rPr>
                <w:rFonts w:cs="Times New Roman"/>
                <w:szCs w:val="24"/>
              </w:rPr>
            </w:pPr>
            <w:r w:rsidRPr="00725E27">
              <w:rPr>
                <w:rFonts w:cs="Times New Roman"/>
                <w:szCs w:val="24"/>
              </w:rPr>
              <w:t>Using the electronic presentation application</w:t>
            </w:r>
          </w:p>
          <w:p w14:paraId="45B3EC7D" w14:textId="77777777" w:rsidR="004C6620" w:rsidRPr="00725E27" w:rsidRDefault="004C6620" w:rsidP="004470E5">
            <w:pPr>
              <w:pStyle w:val="ListParagraph"/>
              <w:widowControl w:val="0"/>
              <w:numPr>
                <w:ilvl w:val="0"/>
                <w:numId w:val="291"/>
              </w:numPr>
              <w:tabs>
                <w:tab w:val="left" w:pos="377"/>
              </w:tabs>
              <w:autoSpaceDE w:val="0"/>
              <w:autoSpaceDN w:val="0"/>
              <w:spacing w:after="0" w:line="360" w:lineRule="auto"/>
              <w:contextualSpacing w:val="0"/>
              <w:rPr>
                <w:rFonts w:eastAsiaTheme="minorHAnsi"/>
                <w:vanish/>
                <w:szCs w:val="24"/>
                <w:lang w:val="en-US"/>
              </w:rPr>
            </w:pPr>
          </w:p>
          <w:p w14:paraId="2284488F" w14:textId="77777777" w:rsidR="004C6620" w:rsidRPr="00725E27" w:rsidRDefault="004C6620" w:rsidP="004470E5">
            <w:pPr>
              <w:pStyle w:val="ListParagraph"/>
              <w:widowControl w:val="0"/>
              <w:numPr>
                <w:ilvl w:val="0"/>
                <w:numId w:val="291"/>
              </w:numPr>
              <w:tabs>
                <w:tab w:val="left" w:pos="377"/>
              </w:tabs>
              <w:autoSpaceDE w:val="0"/>
              <w:autoSpaceDN w:val="0"/>
              <w:spacing w:after="0" w:line="360" w:lineRule="auto"/>
              <w:contextualSpacing w:val="0"/>
              <w:rPr>
                <w:rFonts w:eastAsiaTheme="minorHAnsi"/>
                <w:vanish/>
                <w:szCs w:val="24"/>
                <w:lang w:val="en-US"/>
              </w:rPr>
            </w:pPr>
          </w:p>
          <w:p w14:paraId="47E064EC"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068C9CD0"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5B687A54"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5229CD25"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28AFDC1C"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7D9BE593"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60C33C93"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3CF7BD20"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071F59C8"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58C4095F"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73A878CB"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212F0A8B"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24B447A5"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332D53EB"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6CF92314"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2CC3A5C3"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68BAE81A"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65672B79"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41FBAEBA"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6F6AF361" w14:textId="77777777" w:rsidR="004C6620" w:rsidRPr="00725E27" w:rsidRDefault="004C6620" w:rsidP="004470E5">
            <w:pPr>
              <w:pStyle w:val="ListParagraph"/>
              <w:widowControl w:val="0"/>
              <w:numPr>
                <w:ilvl w:val="1"/>
                <w:numId w:val="291"/>
              </w:numPr>
              <w:tabs>
                <w:tab w:val="left" w:pos="377"/>
              </w:tabs>
              <w:autoSpaceDE w:val="0"/>
              <w:autoSpaceDN w:val="0"/>
              <w:spacing w:after="0" w:line="360" w:lineRule="auto"/>
              <w:contextualSpacing w:val="0"/>
              <w:rPr>
                <w:rFonts w:eastAsiaTheme="minorHAnsi"/>
                <w:vanish/>
                <w:szCs w:val="24"/>
                <w:lang w:val="en-US"/>
              </w:rPr>
            </w:pPr>
          </w:p>
          <w:p w14:paraId="7507B9F6"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 xml:space="preserve">Parts of the PowerPoint screen (slide navigation pane, slide pane, </w:t>
            </w:r>
            <w:r w:rsidRPr="00725E27">
              <w:rPr>
                <w:rFonts w:cs="Times New Roman"/>
                <w:szCs w:val="24"/>
              </w:rPr>
              <w:lastRenderedPageBreak/>
              <w:t>notes, the ribbon, quick access toolbar, and scroll bars).</w:t>
            </w:r>
          </w:p>
          <w:p w14:paraId="4475F798"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Open and close presentations</w:t>
            </w:r>
          </w:p>
          <w:p w14:paraId="7CA86B57"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Creating Slides (Insert new slides, duplicate, or reuse slides.)</w:t>
            </w:r>
          </w:p>
          <w:p w14:paraId="642AE2BD"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Text Management (insert, delete, copy, cut and paste, drag and drop, format, and use spell check).</w:t>
            </w:r>
          </w:p>
          <w:p w14:paraId="5C49497F"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Use magnification/zoom tools</w:t>
            </w:r>
          </w:p>
          <w:p w14:paraId="02956901"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Apply or change a theme.</w:t>
            </w:r>
          </w:p>
          <w:p w14:paraId="38E9F300"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Save a presentation</w:t>
            </w:r>
          </w:p>
          <w:p w14:paraId="021C2438" w14:textId="77777777" w:rsidR="004C6620" w:rsidRPr="00725E27" w:rsidRDefault="004C6620" w:rsidP="004470E5">
            <w:pPr>
              <w:widowControl w:val="0"/>
              <w:numPr>
                <w:ilvl w:val="2"/>
                <w:numId w:val="291"/>
              </w:numPr>
              <w:tabs>
                <w:tab w:val="left" w:pos="377"/>
              </w:tabs>
              <w:autoSpaceDE w:val="0"/>
              <w:autoSpaceDN w:val="0"/>
              <w:spacing w:after="0" w:line="360" w:lineRule="auto"/>
              <w:rPr>
                <w:rFonts w:cs="Times New Roman"/>
                <w:szCs w:val="24"/>
              </w:rPr>
            </w:pPr>
            <w:r w:rsidRPr="00725E27">
              <w:rPr>
                <w:rFonts w:cs="Times New Roman"/>
                <w:szCs w:val="24"/>
              </w:rPr>
              <w:t>Switch between open presentations</w:t>
            </w:r>
          </w:p>
          <w:p w14:paraId="0CA61AF7" w14:textId="77777777" w:rsidR="004C6620" w:rsidRPr="00725E27" w:rsidRDefault="004C6620" w:rsidP="004470E5">
            <w:pPr>
              <w:widowControl w:val="0"/>
              <w:numPr>
                <w:ilvl w:val="1"/>
                <w:numId w:val="263"/>
              </w:numPr>
              <w:tabs>
                <w:tab w:val="left" w:pos="360"/>
              </w:tabs>
              <w:autoSpaceDE w:val="0"/>
              <w:autoSpaceDN w:val="0"/>
              <w:spacing w:after="0" w:line="360" w:lineRule="auto"/>
              <w:rPr>
                <w:rFonts w:cs="Times New Roman"/>
                <w:szCs w:val="24"/>
              </w:rPr>
            </w:pPr>
            <w:r w:rsidRPr="00725E27">
              <w:rPr>
                <w:rFonts w:cs="Times New Roman"/>
                <w:szCs w:val="24"/>
              </w:rPr>
              <w:t>Developing a presentation</w:t>
            </w:r>
          </w:p>
          <w:p w14:paraId="5B65260F" w14:textId="77777777" w:rsidR="004C6620" w:rsidRPr="00725E27" w:rsidRDefault="004C6620" w:rsidP="004470E5">
            <w:pPr>
              <w:pStyle w:val="ListParagraph"/>
              <w:widowControl w:val="0"/>
              <w:numPr>
                <w:ilvl w:val="0"/>
                <w:numId w:val="292"/>
              </w:numPr>
              <w:tabs>
                <w:tab w:val="left" w:pos="360"/>
              </w:tabs>
              <w:autoSpaceDE w:val="0"/>
              <w:autoSpaceDN w:val="0"/>
              <w:spacing w:after="0" w:line="360" w:lineRule="auto"/>
              <w:contextualSpacing w:val="0"/>
              <w:rPr>
                <w:rFonts w:eastAsiaTheme="minorHAnsi"/>
                <w:vanish/>
                <w:szCs w:val="24"/>
                <w:lang w:val="en-US"/>
              </w:rPr>
            </w:pPr>
          </w:p>
          <w:p w14:paraId="5272045A" w14:textId="77777777" w:rsidR="004C6620" w:rsidRPr="00725E27" w:rsidRDefault="004C6620" w:rsidP="004470E5">
            <w:pPr>
              <w:pStyle w:val="ListParagraph"/>
              <w:widowControl w:val="0"/>
              <w:numPr>
                <w:ilvl w:val="0"/>
                <w:numId w:val="292"/>
              </w:numPr>
              <w:tabs>
                <w:tab w:val="left" w:pos="360"/>
              </w:tabs>
              <w:autoSpaceDE w:val="0"/>
              <w:autoSpaceDN w:val="0"/>
              <w:spacing w:after="0" w:line="360" w:lineRule="auto"/>
              <w:contextualSpacing w:val="0"/>
              <w:rPr>
                <w:rFonts w:eastAsiaTheme="minorHAnsi"/>
                <w:vanish/>
                <w:szCs w:val="24"/>
                <w:lang w:val="en-US"/>
              </w:rPr>
            </w:pPr>
          </w:p>
          <w:p w14:paraId="7B1DC55C"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4029645D"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0EFC2D10"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7B597A27"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32B024FA"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2A875992"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25840C35"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55D522BF"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6CA2DCE4"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3F00F90F"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235F9363"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24A5F5C3"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0DD2078B"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4D7820D5"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14907435"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04C6CD28"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59B917F9"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2CD99E40"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3398BB37"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05530F24"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5E78899B" w14:textId="77777777" w:rsidR="004C6620" w:rsidRPr="00725E27" w:rsidRDefault="004C6620" w:rsidP="004470E5">
            <w:pPr>
              <w:pStyle w:val="ListParagraph"/>
              <w:widowControl w:val="0"/>
              <w:numPr>
                <w:ilvl w:val="1"/>
                <w:numId w:val="292"/>
              </w:numPr>
              <w:tabs>
                <w:tab w:val="left" w:pos="360"/>
              </w:tabs>
              <w:autoSpaceDE w:val="0"/>
              <w:autoSpaceDN w:val="0"/>
              <w:spacing w:after="0" w:line="360" w:lineRule="auto"/>
              <w:contextualSpacing w:val="0"/>
              <w:rPr>
                <w:rFonts w:eastAsiaTheme="minorHAnsi"/>
                <w:vanish/>
                <w:szCs w:val="24"/>
                <w:lang w:val="en-US"/>
              </w:rPr>
            </w:pPr>
          </w:p>
          <w:p w14:paraId="5143DB9F" w14:textId="77777777" w:rsidR="004C6620" w:rsidRPr="00725E27" w:rsidRDefault="004C6620" w:rsidP="004470E5">
            <w:pPr>
              <w:widowControl w:val="0"/>
              <w:numPr>
                <w:ilvl w:val="2"/>
                <w:numId w:val="292"/>
              </w:numPr>
              <w:tabs>
                <w:tab w:val="left" w:pos="360"/>
              </w:tabs>
              <w:autoSpaceDE w:val="0"/>
              <w:autoSpaceDN w:val="0"/>
              <w:spacing w:after="0" w:line="360" w:lineRule="auto"/>
              <w:rPr>
                <w:rFonts w:cs="Times New Roman"/>
                <w:szCs w:val="24"/>
              </w:rPr>
            </w:pPr>
            <w:r w:rsidRPr="00725E27">
              <w:rPr>
                <w:rFonts w:cs="Times New Roman"/>
                <w:szCs w:val="24"/>
              </w:rPr>
              <w:t>Presentation views</w:t>
            </w:r>
          </w:p>
          <w:p w14:paraId="334D3436" w14:textId="77777777" w:rsidR="004C6620" w:rsidRPr="00725E27" w:rsidRDefault="004C6620" w:rsidP="004470E5">
            <w:pPr>
              <w:widowControl w:val="0"/>
              <w:numPr>
                <w:ilvl w:val="2"/>
                <w:numId w:val="292"/>
              </w:numPr>
              <w:tabs>
                <w:tab w:val="left" w:pos="377"/>
              </w:tabs>
              <w:autoSpaceDE w:val="0"/>
              <w:autoSpaceDN w:val="0"/>
              <w:spacing w:after="0" w:line="360" w:lineRule="auto"/>
              <w:rPr>
                <w:rFonts w:cs="Times New Roman"/>
                <w:szCs w:val="24"/>
              </w:rPr>
            </w:pPr>
            <w:r w:rsidRPr="00725E27">
              <w:rPr>
                <w:rFonts w:cs="Times New Roman"/>
                <w:szCs w:val="24"/>
              </w:rPr>
              <w:t>Slides</w:t>
            </w:r>
          </w:p>
          <w:p w14:paraId="33D8C01A" w14:textId="77777777" w:rsidR="004C6620" w:rsidRPr="00725E27" w:rsidRDefault="004C6620" w:rsidP="004470E5">
            <w:pPr>
              <w:widowControl w:val="0"/>
              <w:numPr>
                <w:ilvl w:val="2"/>
                <w:numId w:val="292"/>
              </w:numPr>
              <w:tabs>
                <w:tab w:val="left" w:pos="377"/>
              </w:tabs>
              <w:autoSpaceDE w:val="0"/>
              <w:autoSpaceDN w:val="0"/>
              <w:spacing w:after="0" w:line="360" w:lineRule="auto"/>
              <w:rPr>
                <w:rFonts w:cs="Times New Roman"/>
                <w:szCs w:val="24"/>
              </w:rPr>
            </w:pPr>
            <w:r w:rsidRPr="00725E27">
              <w:rPr>
                <w:rFonts w:cs="Times New Roman"/>
                <w:szCs w:val="24"/>
              </w:rPr>
              <w:t>Master slide</w:t>
            </w:r>
          </w:p>
          <w:p w14:paraId="1D4E8009" w14:textId="77777777" w:rsidR="004C6620" w:rsidRPr="00725E27" w:rsidRDefault="004C6620" w:rsidP="004470E5">
            <w:pPr>
              <w:widowControl w:val="0"/>
              <w:numPr>
                <w:ilvl w:val="1"/>
                <w:numId w:val="263"/>
              </w:numPr>
              <w:tabs>
                <w:tab w:val="left" w:pos="360"/>
              </w:tabs>
              <w:autoSpaceDE w:val="0"/>
              <w:autoSpaceDN w:val="0"/>
              <w:spacing w:after="0" w:line="360" w:lineRule="auto"/>
              <w:rPr>
                <w:rFonts w:cs="Times New Roman"/>
                <w:szCs w:val="24"/>
              </w:rPr>
            </w:pPr>
            <w:r w:rsidRPr="00725E27">
              <w:rPr>
                <w:rFonts w:cs="Times New Roman"/>
                <w:szCs w:val="24"/>
              </w:rPr>
              <w:t>Text</w:t>
            </w:r>
          </w:p>
          <w:p w14:paraId="6792A3E5" w14:textId="77777777" w:rsidR="004C6620" w:rsidRPr="00725E27" w:rsidRDefault="004C6620" w:rsidP="004470E5">
            <w:pPr>
              <w:pStyle w:val="ListParagraph"/>
              <w:widowControl w:val="0"/>
              <w:numPr>
                <w:ilvl w:val="0"/>
                <w:numId w:val="293"/>
              </w:numPr>
              <w:tabs>
                <w:tab w:val="left" w:pos="360"/>
              </w:tabs>
              <w:autoSpaceDE w:val="0"/>
              <w:autoSpaceDN w:val="0"/>
              <w:spacing w:after="0" w:line="360" w:lineRule="auto"/>
              <w:contextualSpacing w:val="0"/>
              <w:rPr>
                <w:rFonts w:eastAsiaTheme="minorHAnsi"/>
                <w:vanish/>
                <w:szCs w:val="24"/>
                <w:lang w:val="en-US"/>
              </w:rPr>
            </w:pPr>
          </w:p>
          <w:p w14:paraId="7FA68518" w14:textId="77777777" w:rsidR="004C6620" w:rsidRPr="00725E27" w:rsidRDefault="004C6620" w:rsidP="004470E5">
            <w:pPr>
              <w:pStyle w:val="ListParagraph"/>
              <w:widowControl w:val="0"/>
              <w:numPr>
                <w:ilvl w:val="0"/>
                <w:numId w:val="293"/>
              </w:numPr>
              <w:tabs>
                <w:tab w:val="left" w:pos="360"/>
              </w:tabs>
              <w:autoSpaceDE w:val="0"/>
              <w:autoSpaceDN w:val="0"/>
              <w:spacing w:after="0" w:line="360" w:lineRule="auto"/>
              <w:contextualSpacing w:val="0"/>
              <w:rPr>
                <w:rFonts w:eastAsiaTheme="minorHAnsi"/>
                <w:vanish/>
                <w:szCs w:val="24"/>
                <w:lang w:val="en-US"/>
              </w:rPr>
            </w:pPr>
          </w:p>
          <w:p w14:paraId="324CE20E"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A890223"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0523C465"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8321BB3"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55D8708"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3012120D"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04B55E3"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252AC526"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74DA1AEB"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6E479A96"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C025804"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10F75E1C"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7CE204AD"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05DA5D02"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252EC874"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0ECCE2DC"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6527C7CB"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228A797"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2CB21476"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46C7CD15"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7A136CC7"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5640F970" w14:textId="77777777" w:rsidR="004C6620" w:rsidRPr="00725E27" w:rsidRDefault="004C6620" w:rsidP="004470E5">
            <w:pPr>
              <w:pStyle w:val="ListParagraph"/>
              <w:widowControl w:val="0"/>
              <w:numPr>
                <w:ilvl w:val="1"/>
                <w:numId w:val="293"/>
              </w:numPr>
              <w:tabs>
                <w:tab w:val="left" w:pos="360"/>
              </w:tabs>
              <w:autoSpaceDE w:val="0"/>
              <w:autoSpaceDN w:val="0"/>
              <w:spacing w:after="0" w:line="360" w:lineRule="auto"/>
              <w:contextualSpacing w:val="0"/>
              <w:rPr>
                <w:rFonts w:eastAsiaTheme="minorHAnsi"/>
                <w:vanish/>
                <w:szCs w:val="24"/>
                <w:lang w:val="en-US"/>
              </w:rPr>
            </w:pPr>
          </w:p>
          <w:p w14:paraId="15AE344D" w14:textId="77777777" w:rsidR="004C6620" w:rsidRPr="00725E27" w:rsidRDefault="004C6620" w:rsidP="004470E5">
            <w:pPr>
              <w:widowControl w:val="0"/>
              <w:numPr>
                <w:ilvl w:val="2"/>
                <w:numId w:val="293"/>
              </w:numPr>
              <w:tabs>
                <w:tab w:val="left" w:pos="360"/>
              </w:tabs>
              <w:autoSpaceDE w:val="0"/>
              <w:autoSpaceDN w:val="0"/>
              <w:spacing w:after="0" w:line="360" w:lineRule="auto"/>
              <w:rPr>
                <w:rFonts w:cs="Times New Roman"/>
                <w:szCs w:val="24"/>
              </w:rPr>
            </w:pPr>
            <w:r w:rsidRPr="00725E27">
              <w:rPr>
                <w:rFonts w:cs="Times New Roman"/>
                <w:szCs w:val="24"/>
              </w:rPr>
              <w:t>Editing text</w:t>
            </w:r>
          </w:p>
          <w:p w14:paraId="5719360D" w14:textId="77777777" w:rsidR="004C6620" w:rsidRPr="00725E27" w:rsidRDefault="004C6620" w:rsidP="004470E5">
            <w:pPr>
              <w:widowControl w:val="0"/>
              <w:numPr>
                <w:ilvl w:val="2"/>
                <w:numId w:val="293"/>
              </w:numPr>
              <w:tabs>
                <w:tab w:val="left" w:pos="360"/>
              </w:tabs>
              <w:autoSpaceDE w:val="0"/>
              <w:autoSpaceDN w:val="0"/>
              <w:spacing w:after="0" w:line="360" w:lineRule="auto"/>
              <w:rPr>
                <w:rFonts w:cs="Times New Roman"/>
                <w:szCs w:val="24"/>
              </w:rPr>
            </w:pPr>
            <w:r w:rsidRPr="00725E27">
              <w:rPr>
                <w:rFonts w:cs="Times New Roman"/>
                <w:szCs w:val="24"/>
              </w:rPr>
              <w:t>Formatting</w:t>
            </w:r>
          </w:p>
          <w:p w14:paraId="7D3B86E2" w14:textId="77777777" w:rsidR="004C6620" w:rsidRPr="00725E27" w:rsidRDefault="004C6620" w:rsidP="004470E5">
            <w:pPr>
              <w:widowControl w:val="0"/>
              <w:numPr>
                <w:ilvl w:val="2"/>
                <w:numId w:val="293"/>
              </w:numPr>
              <w:tabs>
                <w:tab w:val="left" w:pos="360"/>
              </w:tabs>
              <w:autoSpaceDE w:val="0"/>
              <w:autoSpaceDN w:val="0"/>
              <w:spacing w:after="0" w:line="360" w:lineRule="auto"/>
              <w:rPr>
                <w:rFonts w:cs="Times New Roman"/>
                <w:szCs w:val="24"/>
              </w:rPr>
            </w:pPr>
            <w:r w:rsidRPr="00725E27">
              <w:rPr>
                <w:rFonts w:cs="Times New Roman"/>
                <w:szCs w:val="24"/>
              </w:rPr>
              <w:t>Tables</w:t>
            </w:r>
          </w:p>
          <w:p w14:paraId="6FB27719" w14:textId="77777777" w:rsidR="004C6620" w:rsidRPr="00725E27" w:rsidRDefault="004C6620" w:rsidP="004470E5">
            <w:pPr>
              <w:widowControl w:val="0"/>
              <w:numPr>
                <w:ilvl w:val="1"/>
                <w:numId w:val="263"/>
              </w:numPr>
              <w:tabs>
                <w:tab w:val="left" w:pos="558"/>
                <w:tab w:val="left" w:pos="559"/>
              </w:tabs>
              <w:autoSpaceDE w:val="0"/>
              <w:autoSpaceDN w:val="0"/>
              <w:spacing w:after="0" w:line="360" w:lineRule="auto"/>
              <w:rPr>
                <w:rFonts w:cs="Times New Roman"/>
                <w:szCs w:val="24"/>
              </w:rPr>
            </w:pPr>
            <w:r w:rsidRPr="00725E27">
              <w:rPr>
                <w:rFonts w:cs="Times New Roman"/>
                <w:szCs w:val="24"/>
              </w:rPr>
              <w:t>Charts</w:t>
            </w:r>
          </w:p>
          <w:p w14:paraId="2C8FE29C" w14:textId="77777777" w:rsidR="004C6620" w:rsidRPr="00725E27" w:rsidRDefault="004C6620" w:rsidP="004470E5">
            <w:pPr>
              <w:pStyle w:val="ListParagraph"/>
              <w:widowControl w:val="0"/>
              <w:numPr>
                <w:ilvl w:val="2"/>
                <w:numId w:val="263"/>
              </w:numPr>
              <w:tabs>
                <w:tab w:val="left" w:pos="360"/>
              </w:tabs>
              <w:autoSpaceDE w:val="0"/>
              <w:autoSpaceDN w:val="0"/>
              <w:spacing w:after="0" w:line="360" w:lineRule="auto"/>
              <w:rPr>
                <w:szCs w:val="24"/>
              </w:rPr>
            </w:pPr>
            <w:r w:rsidRPr="00725E27">
              <w:rPr>
                <w:szCs w:val="24"/>
              </w:rPr>
              <w:t>Using charts</w:t>
            </w:r>
          </w:p>
          <w:p w14:paraId="26F53D23" w14:textId="77777777" w:rsidR="004C6620" w:rsidRPr="00725E27" w:rsidRDefault="004C6620" w:rsidP="004470E5">
            <w:pPr>
              <w:pStyle w:val="ListParagraph"/>
              <w:widowControl w:val="0"/>
              <w:numPr>
                <w:ilvl w:val="2"/>
                <w:numId w:val="263"/>
              </w:numPr>
              <w:tabs>
                <w:tab w:val="left" w:pos="360"/>
              </w:tabs>
              <w:autoSpaceDE w:val="0"/>
              <w:autoSpaceDN w:val="0"/>
              <w:spacing w:after="0" w:line="360" w:lineRule="auto"/>
              <w:rPr>
                <w:szCs w:val="24"/>
              </w:rPr>
            </w:pPr>
            <w:r w:rsidRPr="00725E27">
              <w:rPr>
                <w:szCs w:val="24"/>
              </w:rPr>
              <w:t>Organization charts</w:t>
            </w:r>
          </w:p>
          <w:p w14:paraId="29371F9D" w14:textId="77777777" w:rsidR="004C6620" w:rsidRPr="00725E27" w:rsidRDefault="004C6620" w:rsidP="004470E5">
            <w:pPr>
              <w:widowControl w:val="0"/>
              <w:numPr>
                <w:ilvl w:val="1"/>
                <w:numId w:val="263"/>
              </w:numPr>
              <w:tabs>
                <w:tab w:val="left" w:pos="558"/>
                <w:tab w:val="left" w:pos="559"/>
              </w:tabs>
              <w:autoSpaceDE w:val="0"/>
              <w:autoSpaceDN w:val="0"/>
              <w:spacing w:after="0" w:line="360" w:lineRule="auto"/>
              <w:rPr>
                <w:rFonts w:cs="Times New Roman"/>
                <w:szCs w:val="24"/>
              </w:rPr>
            </w:pPr>
            <w:r w:rsidRPr="00725E27">
              <w:rPr>
                <w:rFonts w:cs="Times New Roman"/>
                <w:szCs w:val="24"/>
              </w:rPr>
              <w:t>Graphical objects</w:t>
            </w:r>
          </w:p>
          <w:p w14:paraId="42C490D8" w14:textId="77777777" w:rsidR="004C6620" w:rsidRPr="00725E27" w:rsidRDefault="004C6620" w:rsidP="004470E5">
            <w:pPr>
              <w:pStyle w:val="ListParagraph"/>
              <w:widowControl w:val="0"/>
              <w:numPr>
                <w:ilvl w:val="2"/>
                <w:numId w:val="263"/>
              </w:numPr>
              <w:tabs>
                <w:tab w:val="left" w:pos="360"/>
              </w:tabs>
              <w:autoSpaceDE w:val="0"/>
              <w:autoSpaceDN w:val="0"/>
              <w:spacing w:after="0" w:line="360" w:lineRule="auto"/>
              <w:rPr>
                <w:szCs w:val="24"/>
              </w:rPr>
            </w:pPr>
            <w:r w:rsidRPr="00725E27">
              <w:rPr>
                <w:szCs w:val="24"/>
              </w:rPr>
              <w:t>Insert, manipulate</w:t>
            </w:r>
          </w:p>
          <w:p w14:paraId="09F57AE6" w14:textId="77777777" w:rsidR="004C6620" w:rsidRPr="00725E27" w:rsidRDefault="004C6620" w:rsidP="004470E5">
            <w:pPr>
              <w:pStyle w:val="ListParagraph"/>
              <w:widowControl w:val="0"/>
              <w:numPr>
                <w:ilvl w:val="2"/>
                <w:numId w:val="263"/>
              </w:numPr>
              <w:tabs>
                <w:tab w:val="left" w:pos="360"/>
              </w:tabs>
              <w:autoSpaceDE w:val="0"/>
              <w:autoSpaceDN w:val="0"/>
              <w:spacing w:after="0" w:line="360" w:lineRule="auto"/>
              <w:rPr>
                <w:szCs w:val="24"/>
              </w:rPr>
            </w:pPr>
            <w:r w:rsidRPr="00725E27">
              <w:rPr>
                <w:szCs w:val="24"/>
              </w:rPr>
              <w:t>Drawings</w:t>
            </w:r>
          </w:p>
          <w:p w14:paraId="29788786" w14:textId="77777777" w:rsidR="004C6620" w:rsidRPr="00725E27" w:rsidRDefault="004C6620" w:rsidP="004470E5">
            <w:pPr>
              <w:widowControl w:val="0"/>
              <w:numPr>
                <w:ilvl w:val="1"/>
                <w:numId w:val="263"/>
              </w:numPr>
              <w:tabs>
                <w:tab w:val="left" w:pos="558"/>
                <w:tab w:val="left" w:pos="559"/>
              </w:tabs>
              <w:autoSpaceDE w:val="0"/>
              <w:autoSpaceDN w:val="0"/>
              <w:spacing w:after="0" w:line="360" w:lineRule="auto"/>
              <w:rPr>
                <w:rFonts w:cs="Times New Roman"/>
                <w:szCs w:val="24"/>
              </w:rPr>
            </w:pPr>
            <w:r w:rsidRPr="00725E27">
              <w:rPr>
                <w:rFonts w:cs="Times New Roman"/>
                <w:szCs w:val="24"/>
              </w:rPr>
              <w:t>Prepare outputs</w:t>
            </w:r>
          </w:p>
          <w:p w14:paraId="0FF3DB7A" w14:textId="77777777" w:rsidR="004C6620" w:rsidRPr="00725E27" w:rsidRDefault="004C6620" w:rsidP="004C6620">
            <w:pPr>
              <w:widowControl w:val="0"/>
              <w:autoSpaceDE w:val="0"/>
              <w:autoSpaceDN w:val="0"/>
              <w:spacing w:after="0" w:line="360" w:lineRule="auto"/>
              <w:ind w:left="736"/>
              <w:rPr>
                <w:rFonts w:cs="Times New Roman"/>
                <w:szCs w:val="24"/>
              </w:rPr>
            </w:pPr>
            <w:r w:rsidRPr="00725E27">
              <w:rPr>
                <w:rFonts w:cs="Times New Roman"/>
                <w:szCs w:val="24"/>
              </w:rPr>
              <w:t>Applying slide effects and transitions</w:t>
            </w:r>
          </w:p>
          <w:p w14:paraId="193788DA" w14:textId="77777777" w:rsidR="004C6620" w:rsidRPr="00725E27" w:rsidRDefault="004C6620" w:rsidP="004470E5">
            <w:pPr>
              <w:widowControl w:val="0"/>
              <w:numPr>
                <w:ilvl w:val="1"/>
                <w:numId w:val="263"/>
              </w:numPr>
              <w:tabs>
                <w:tab w:val="left" w:pos="360"/>
              </w:tabs>
              <w:autoSpaceDE w:val="0"/>
              <w:autoSpaceDN w:val="0"/>
              <w:spacing w:after="0" w:line="360" w:lineRule="auto"/>
              <w:rPr>
                <w:rFonts w:cs="Times New Roman"/>
                <w:szCs w:val="24"/>
              </w:rPr>
            </w:pPr>
            <w:r w:rsidRPr="00725E27">
              <w:rPr>
                <w:rFonts w:cs="Times New Roman"/>
                <w:szCs w:val="24"/>
              </w:rPr>
              <w:lastRenderedPageBreak/>
              <w:t>Check and deliver</w:t>
            </w:r>
          </w:p>
          <w:p w14:paraId="0289C926" w14:textId="77777777" w:rsidR="004C6620" w:rsidRPr="00725E27" w:rsidRDefault="004C6620" w:rsidP="004470E5">
            <w:pPr>
              <w:pStyle w:val="ListParagraph"/>
              <w:widowControl w:val="0"/>
              <w:numPr>
                <w:ilvl w:val="0"/>
                <w:numId w:val="294"/>
              </w:numPr>
              <w:tabs>
                <w:tab w:val="left" w:pos="360"/>
              </w:tabs>
              <w:autoSpaceDE w:val="0"/>
              <w:autoSpaceDN w:val="0"/>
              <w:spacing w:after="0" w:line="360" w:lineRule="auto"/>
              <w:contextualSpacing w:val="0"/>
              <w:rPr>
                <w:rFonts w:eastAsiaTheme="minorHAnsi"/>
                <w:vanish/>
                <w:szCs w:val="24"/>
                <w:lang w:val="en-US"/>
              </w:rPr>
            </w:pPr>
          </w:p>
          <w:p w14:paraId="7AF661E3" w14:textId="77777777" w:rsidR="004C6620" w:rsidRPr="00725E27" w:rsidRDefault="004C6620" w:rsidP="004470E5">
            <w:pPr>
              <w:pStyle w:val="ListParagraph"/>
              <w:widowControl w:val="0"/>
              <w:numPr>
                <w:ilvl w:val="0"/>
                <w:numId w:val="294"/>
              </w:numPr>
              <w:tabs>
                <w:tab w:val="left" w:pos="360"/>
              </w:tabs>
              <w:autoSpaceDE w:val="0"/>
              <w:autoSpaceDN w:val="0"/>
              <w:spacing w:after="0" w:line="360" w:lineRule="auto"/>
              <w:contextualSpacing w:val="0"/>
              <w:rPr>
                <w:rFonts w:eastAsiaTheme="minorHAnsi"/>
                <w:vanish/>
                <w:szCs w:val="24"/>
                <w:lang w:val="en-US"/>
              </w:rPr>
            </w:pPr>
          </w:p>
          <w:p w14:paraId="59162C50"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42AEEABB"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4B6FD077"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1B9D387A"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798C7297"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1C14F5A1"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6B1FF52E"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440DE1CB"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639BFACA"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71F1139C"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488A4E05"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7CDFE383"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342826A8"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035FBD7F"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0AF56909"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03CB4515"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2825DCB2"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4F9056A1"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6F5840A4"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27B4D1D6"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5EE2B4C4"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3A3D9B9F"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6887E31F"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40211D97"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5178F0F6"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27C0F5AB" w14:textId="77777777" w:rsidR="004C6620" w:rsidRPr="00725E27" w:rsidRDefault="004C6620" w:rsidP="004470E5">
            <w:pPr>
              <w:pStyle w:val="ListParagraph"/>
              <w:widowControl w:val="0"/>
              <w:numPr>
                <w:ilvl w:val="1"/>
                <w:numId w:val="294"/>
              </w:numPr>
              <w:tabs>
                <w:tab w:val="left" w:pos="360"/>
              </w:tabs>
              <w:autoSpaceDE w:val="0"/>
              <w:autoSpaceDN w:val="0"/>
              <w:spacing w:after="0" w:line="360" w:lineRule="auto"/>
              <w:contextualSpacing w:val="0"/>
              <w:rPr>
                <w:rFonts w:eastAsiaTheme="minorHAnsi"/>
                <w:vanish/>
                <w:szCs w:val="24"/>
                <w:lang w:val="en-US"/>
              </w:rPr>
            </w:pPr>
          </w:p>
          <w:p w14:paraId="309D74F8" w14:textId="77777777" w:rsidR="004C6620" w:rsidRPr="00725E27" w:rsidRDefault="004C6620" w:rsidP="004470E5">
            <w:pPr>
              <w:widowControl w:val="0"/>
              <w:numPr>
                <w:ilvl w:val="2"/>
                <w:numId w:val="294"/>
              </w:numPr>
              <w:tabs>
                <w:tab w:val="left" w:pos="360"/>
              </w:tabs>
              <w:autoSpaceDE w:val="0"/>
              <w:autoSpaceDN w:val="0"/>
              <w:spacing w:after="0" w:line="360" w:lineRule="auto"/>
              <w:rPr>
                <w:rFonts w:cs="Times New Roman"/>
                <w:szCs w:val="24"/>
              </w:rPr>
            </w:pPr>
            <w:r w:rsidRPr="00725E27">
              <w:rPr>
                <w:rFonts w:cs="Times New Roman"/>
                <w:szCs w:val="24"/>
              </w:rPr>
              <w:t>Spell check a presentation</w:t>
            </w:r>
          </w:p>
          <w:p w14:paraId="239D0B63" w14:textId="77777777" w:rsidR="004C6620" w:rsidRPr="00725E27" w:rsidRDefault="004C6620" w:rsidP="004470E5">
            <w:pPr>
              <w:widowControl w:val="0"/>
              <w:numPr>
                <w:ilvl w:val="2"/>
                <w:numId w:val="294"/>
              </w:numPr>
              <w:tabs>
                <w:tab w:val="left" w:pos="360"/>
              </w:tabs>
              <w:autoSpaceDE w:val="0"/>
              <w:autoSpaceDN w:val="0"/>
              <w:spacing w:after="0" w:line="360" w:lineRule="auto"/>
              <w:rPr>
                <w:rFonts w:cs="Times New Roman"/>
                <w:szCs w:val="24"/>
              </w:rPr>
            </w:pPr>
            <w:r w:rsidRPr="00725E27">
              <w:rPr>
                <w:rFonts w:cs="Times New Roman"/>
                <w:szCs w:val="24"/>
              </w:rPr>
              <w:t>Slide orientation</w:t>
            </w:r>
          </w:p>
          <w:p w14:paraId="5ACA9EC5" w14:textId="77777777" w:rsidR="004C6620" w:rsidRPr="00725E27" w:rsidRDefault="004C6620" w:rsidP="004470E5">
            <w:pPr>
              <w:widowControl w:val="0"/>
              <w:numPr>
                <w:ilvl w:val="2"/>
                <w:numId w:val="294"/>
              </w:numPr>
              <w:tabs>
                <w:tab w:val="left" w:pos="360"/>
              </w:tabs>
              <w:autoSpaceDE w:val="0"/>
              <w:autoSpaceDN w:val="0"/>
              <w:spacing w:after="0" w:line="360" w:lineRule="auto"/>
              <w:rPr>
                <w:rFonts w:cs="Times New Roman"/>
                <w:szCs w:val="24"/>
              </w:rPr>
            </w:pPr>
            <w:r w:rsidRPr="00725E27">
              <w:rPr>
                <w:rFonts w:cs="Times New Roman"/>
                <w:szCs w:val="24"/>
              </w:rPr>
              <w:t>Slide shows, navigation</w:t>
            </w:r>
          </w:p>
          <w:p w14:paraId="2A39C22F" w14:textId="77777777" w:rsidR="004C6620" w:rsidRPr="00725E27" w:rsidRDefault="004C6620" w:rsidP="004470E5">
            <w:pPr>
              <w:widowControl w:val="0"/>
              <w:numPr>
                <w:ilvl w:val="1"/>
                <w:numId w:val="263"/>
              </w:numPr>
              <w:tabs>
                <w:tab w:val="left" w:pos="558"/>
                <w:tab w:val="left" w:pos="559"/>
              </w:tabs>
              <w:autoSpaceDE w:val="0"/>
              <w:autoSpaceDN w:val="0"/>
              <w:spacing w:after="0" w:line="360" w:lineRule="auto"/>
              <w:rPr>
                <w:rFonts w:cs="Times New Roman"/>
                <w:szCs w:val="24"/>
              </w:rPr>
            </w:pPr>
            <w:r w:rsidRPr="00725E27">
              <w:rPr>
                <w:rFonts w:cs="Times New Roman"/>
                <w:szCs w:val="24"/>
              </w:rPr>
              <w:t>Print presentations (slides and handouts)</w:t>
            </w:r>
          </w:p>
        </w:tc>
        <w:tc>
          <w:tcPr>
            <w:tcW w:w="1206" w:type="pct"/>
          </w:tcPr>
          <w:p w14:paraId="04DB5E05" w14:textId="77777777" w:rsidR="004C6620" w:rsidRPr="00725E27" w:rsidRDefault="004C6620" w:rsidP="004470E5">
            <w:pPr>
              <w:pStyle w:val="ListParagraph"/>
              <w:numPr>
                <w:ilvl w:val="0"/>
                <w:numId w:val="307"/>
              </w:numPr>
              <w:rPr>
                <w:szCs w:val="24"/>
              </w:rPr>
            </w:pPr>
            <w:r w:rsidRPr="00725E27">
              <w:rPr>
                <w:szCs w:val="24"/>
              </w:rPr>
              <w:lastRenderedPageBreak/>
              <w:t>Observation</w:t>
            </w:r>
          </w:p>
          <w:p w14:paraId="6EB28A3B" w14:textId="77777777" w:rsidR="004C6620" w:rsidRPr="00725E27" w:rsidRDefault="004C6620" w:rsidP="004470E5">
            <w:pPr>
              <w:pStyle w:val="ListParagraph"/>
              <w:numPr>
                <w:ilvl w:val="0"/>
                <w:numId w:val="307"/>
              </w:numPr>
              <w:jc w:val="left"/>
              <w:rPr>
                <w:szCs w:val="24"/>
              </w:rPr>
            </w:pPr>
            <w:r w:rsidRPr="00725E27">
              <w:rPr>
                <w:szCs w:val="24"/>
              </w:rPr>
              <w:t>Portfolio of Evidence</w:t>
            </w:r>
          </w:p>
          <w:p w14:paraId="526DDDE9" w14:textId="77777777" w:rsidR="004C6620" w:rsidRPr="00725E27" w:rsidRDefault="004C6620" w:rsidP="004470E5">
            <w:pPr>
              <w:pStyle w:val="ListParagraph"/>
              <w:numPr>
                <w:ilvl w:val="0"/>
                <w:numId w:val="307"/>
              </w:numPr>
              <w:rPr>
                <w:szCs w:val="24"/>
              </w:rPr>
            </w:pPr>
            <w:r w:rsidRPr="00725E27">
              <w:rPr>
                <w:szCs w:val="24"/>
              </w:rPr>
              <w:t>Project</w:t>
            </w:r>
          </w:p>
          <w:p w14:paraId="5BE723D0" w14:textId="77777777" w:rsidR="004C6620" w:rsidRPr="00725E27" w:rsidRDefault="004C6620" w:rsidP="004470E5">
            <w:pPr>
              <w:pStyle w:val="ListParagraph"/>
              <w:numPr>
                <w:ilvl w:val="0"/>
                <w:numId w:val="307"/>
              </w:numPr>
              <w:rPr>
                <w:szCs w:val="24"/>
              </w:rPr>
            </w:pPr>
            <w:r w:rsidRPr="00725E27">
              <w:rPr>
                <w:szCs w:val="24"/>
              </w:rPr>
              <w:t xml:space="preserve">Written assessment </w:t>
            </w:r>
          </w:p>
          <w:p w14:paraId="4D55B92E" w14:textId="77777777" w:rsidR="004C6620" w:rsidRPr="00725E27" w:rsidRDefault="004C6620" w:rsidP="004470E5">
            <w:pPr>
              <w:pStyle w:val="ListParagraph"/>
              <w:numPr>
                <w:ilvl w:val="0"/>
                <w:numId w:val="307"/>
              </w:numPr>
              <w:rPr>
                <w:szCs w:val="24"/>
              </w:rPr>
            </w:pPr>
            <w:r w:rsidRPr="00725E27">
              <w:rPr>
                <w:szCs w:val="24"/>
              </w:rPr>
              <w:t>Practical assessment</w:t>
            </w:r>
          </w:p>
          <w:p w14:paraId="6CADF2A6" w14:textId="77777777" w:rsidR="004C6620" w:rsidRPr="00725E27" w:rsidRDefault="004C6620" w:rsidP="004470E5">
            <w:pPr>
              <w:pStyle w:val="ListParagraph"/>
              <w:numPr>
                <w:ilvl w:val="0"/>
                <w:numId w:val="307"/>
              </w:numPr>
              <w:rPr>
                <w:szCs w:val="24"/>
              </w:rPr>
            </w:pPr>
            <w:r w:rsidRPr="00725E27">
              <w:rPr>
                <w:szCs w:val="24"/>
              </w:rPr>
              <w:t>Oral assessment</w:t>
            </w:r>
          </w:p>
          <w:p w14:paraId="6842BB72" w14:textId="77777777" w:rsidR="004C6620" w:rsidRPr="00725E27" w:rsidRDefault="004C6620" w:rsidP="004C6620">
            <w:pPr>
              <w:tabs>
                <w:tab w:val="left" w:pos="377"/>
              </w:tabs>
              <w:spacing w:after="0" w:line="360" w:lineRule="auto"/>
              <w:ind w:left="107"/>
              <w:rPr>
                <w:rFonts w:cs="Times New Roman"/>
                <w:szCs w:val="24"/>
              </w:rPr>
            </w:pPr>
          </w:p>
        </w:tc>
      </w:tr>
      <w:tr w:rsidR="00725E27" w:rsidRPr="00725E27" w14:paraId="09FC4EE8" w14:textId="77777777" w:rsidTr="004C6620">
        <w:trPr>
          <w:trHeight w:val="699"/>
        </w:trPr>
        <w:tc>
          <w:tcPr>
            <w:tcW w:w="1311" w:type="pct"/>
          </w:tcPr>
          <w:p w14:paraId="0D8222AA" w14:textId="77777777" w:rsidR="004C6620" w:rsidRPr="00725E27" w:rsidRDefault="004C6620" w:rsidP="004470E5">
            <w:pPr>
              <w:widowControl w:val="0"/>
              <w:numPr>
                <w:ilvl w:val="0"/>
                <w:numId w:val="226"/>
              </w:numPr>
              <w:autoSpaceDE w:val="0"/>
              <w:autoSpaceDN w:val="0"/>
              <w:spacing w:after="0" w:line="360" w:lineRule="auto"/>
              <w:ind w:right="499"/>
              <w:rPr>
                <w:rFonts w:cs="Times New Roman"/>
                <w:szCs w:val="24"/>
              </w:rPr>
            </w:pPr>
            <w:r w:rsidRPr="00725E27">
              <w:rPr>
                <w:rFonts w:cs="Times New Roman"/>
                <w:szCs w:val="24"/>
              </w:rPr>
              <w:lastRenderedPageBreak/>
              <w:t>Manage Data and Information </w:t>
            </w:r>
          </w:p>
        </w:tc>
        <w:tc>
          <w:tcPr>
            <w:tcW w:w="2483" w:type="pct"/>
          </w:tcPr>
          <w:p w14:paraId="54789B2A" w14:textId="77777777" w:rsidR="004C6620" w:rsidRPr="00725E27" w:rsidRDefault="004C6620" w:rsidP="004470E5">
            <w:pPr>
              <w:pStyle w:val="ListParagraph"/>
              <w:widowControl w:val="0"/>
              <w:numPr>
                <w:ilvl w:val="0"/>
                <w:numId w:val="264"/>
              </w:numPr>
              <w:tabs>
                <w:tab w:val="left" w:pos="558"/>
                <w:tab w:val="left" w:pos="559"/>
              </w:tabs>
              <w:autoSpaceDE w:val="0"/>
              <w:autoSpaceDN w:val="0"/>
              <w:spacing w:after="0" w:line="360" w:lineRule="auto"/>
              <w:rPr>
                <w:vanish/>
                <w:szCs w:val="24"/>
              </w:rPr>
            </w:pPr>
          </w:p>
          <w:p w14:paraId="31E57812" w14:textId="77777777" w:rsidR="004C6620" w:rsidRPr="00725E27" w:rsidRDefault="004C6620" w:rsidP="004470E5">
            <w:pPr>
              <w:pStyle w:val="ListParagraph"/>
              <w:widowControl w:val="0"/>
              <w:numPr>
                <w:ilvl w:val="0"/>
                <w:numId w:val="264"/>
              </w:numPr>
              <w:tabs>
                <w:tab w:val="left" w:pos="558"/>
                <w:tab w:val="left" w:pos="559"/>
              </w:tabs>
              <w:autoSpaceDE w:val="0"/>
              <w:autoSpaceDN w:val="0"/>
              <w:spacing w:after="0" w:line="360" w:lineRule="auto"/>
              <w:rPr>
                <w:vanish/>
                <w:szCs w:val="24"/>
              </w:rPr>
            </w:pPr>
          </w:p>
          <w:p w14:paraId="4B3C0DE6" w14:textId="77777777" w:rsidR="004C6620" w:rsidRPr="00725E27" w:rsidRDefault="004C6620" w:rsidP="004470E5">
            <w:pPr>
              <w:pStyle w:val="ListParagraph"/>
              <w:widowControl w:val="0"/>
              <w:numPr>
                <w:ilvl w:val="0"/>
                <w:numId w:val="264"/>
              </w:numPr>
              <w:tabs>
                <w:tab w:val="left" w:pos="558"/>
                <w:tab w:val="left" w:pos="559"/>
              </w:tabs>
              <w:autoSpaceDE w:val="0"/>
              <w:autoSpaceDN w:val="0"/>
              <w:spacing w:after="0" w:line="360" w:lineRule="auto"/>
              <w:rPr>
                <w:vanish/>
                <w:szCs w:val="24"/>
              </w:rPr>
            </w:pPr>
          </w:p>
          <w:p w14:paraId="59EE15B5" w14:textId="77777777" w:rsidR="004C6620" w:rsidRPr="00725E27" w:rsidRDefault="004C6620" w:rsidP="004470E5">
            <w:pPr>
              <w:pStyle w:val="ListParagraph"/>
              <w:widowControl w:val="0"/>
              <w:numPr>
                <w:ilvl w:val="1"/>
                <w:numId w:val="264"/>
              </w:numPr>
              <w:tabs>
                <w:tab w:val="left" w:pos="558"/>
                <w:tab w:val="left" w:pos="559"/>
              </w:tabs>
              <w:autoSpaceDE w:val="0"/>
              <w:autoSpaceDN w:val="0"/>
              <w:spacing w:after="0" w:line="360" w:lineRule="auto"/>
              <w:rPr>
                <w:szCs w:val="24"/>
              </w:rPr>
            </w:pPr>
            <w:r w:rsidRPr="00725E27">
              <w:rPr>
                <w:szCs w:val="24"/>
              </w:rPr>
              <w:t>Meaning of Data and information</w:t>
            </w:r>
          </w:p>
          <w:p w14:paraId="1DC3A2D6" w14:textId="77777777" w:rsidR="004C6620" w:rsidRPr="00725E27" w:rsidRDefault="004C6620" w:rsidP="004470E5">
            <w:pPr>
              <w:pStyle w:val="ListParagraph"/>
              <w:widowControl w:val="0"/>
              <w:numPr>
                <w:ilvl w:val="1"/>
                <w:numId w:val="264"/>
              </w:numPr>
              <w:tabs>
                <w:tab w:val="left" w:pos="558"/>
                <w:tab w:val="left" w:pos="559"/>
              </w:tabs>
              <w:autoSpaceDE w:val="0"/>
              <w:autoSpaceDN w:val="0"/>
              <w:spacing w:after="0" w:line="360" w:lineRule="auto"/>
              <w:rPr>
                <w:szCs w:val="24"/>
              </w:rPr>
            </w:pPr>
            <w:r w:rsidRPr="00725E27">
              <w:rPr>
                <w:szCs w:val="24"/>
              </w:rPr>
              <w:t>Importance and Uses of data and information</w:t>
            </w:r>
          </w:p>
          <w:p w14:paraId="754ABCA9" w14:textId="77777777" w:rsidR="004C6620" w:rsidRPr="00725E27" w:rsidRDefault="004C6620" w:rsidP="004470E5">
            <w:pPr>
              <w:pStyle w:val="ListParagraph"/>
              <w:widowControl w:val="0"/>
              <w:numPr>
                <w:ilvl w:val="1"/>
                <w:numId w:val="264"/>
              </w:numPr>
              <w:tabs>
                <w:tab w:val="left" w:pos="558"/>
                <w:tab w:val="left" w:pos="559"/>
              </w:tabs>
              <w:autoSpaceDE w:val="0"/>
              <w:autoSpaceDN w:val="0"/>
              <w:spacing w:after="0" w:line="360" w:lineRule="auto"/>
              <w:rPr>
                <w:szCs w:val="24"/>
              </w:rPr>
            </w:pPr>
            <w:r w:rsidRPr="00725E27">
              <w:rPr>
                <w:szCs w:val="24"/>
              </w:rPr>
              <w:t>Types of internet services</w:t>
            </w:r>
          </w:p>
          <w:p w14:paraId="4F34A631" w14:textId="77777777" w:rsidR="004C6620" w:rsidRPr="00725E27" w:rsidRDefault="004C6620" w:rsidP="004470E5">
            <w:pPr>
              <w:pStyle w:val="ListParagraph"/>
              <w:widowControl w:val="0"/>
              <w:numPr>
                <w:ilvl w:val="0"/>
                <w:numId w:val="295"/>
              </w:numPr>
              <w:tabs>
                <w:tab w:val="left" w:pos="360"/>
              </w:tabs>
              <w:autoSpaceDE w:val="0"/>
              <w:autoSpaceDN w:val="0"/>
              <w:spacing w:after="0" w:line="360" w:lineRule="auto"/>
              <w:contextualSpacing w:val="0"/>
              <w:rPr>
                <w:rFonts w:eastAsiaTheme="minorHAnsi"/>
                <w:vanish/>
                <w:szCs w:val="24"/>
                <w:lang w:val="en-US"/>
              </w:rPr>
            </w:pPr>
          </w:p>
          <w:p w14:paraId="31D876F3" w14:textId="77777777" w:rsidR="004C6620" w:rsidRPr="00725E27" w:rsidRDefault="004C6620" w:rsidP="004470E5">
            <w:pPr>
              <w:pStyle w:val="ListParagraph"/>
              <w:widowControl w:val="0"/>
              <w:numPr>
                <w:ilvl w:val="0"/>
                <w:numId w:val="295"/>
              </w:numPr>
              <w:tabs>
                <w:tab w:val="left" w:pos="360"/>
              </w:tabs>
              <w:autoSpaceDE w:val="0"/>
              <w:autoSpaceDN w:val="0"/>
              <w:spacing w:after="0" w:line="360" w:lineRule="auto"/>
              <w:contextualSpacing w:val="0"/>
              <w:rPr>
                <w:rFonts w:eastAsiaTheme="minorHAnsi"/>
                <w:vanish/>
                <w:szCs w:val="24"/>
                <w:lang w:val="en-US"/>
              </w:rPr>
            </w:pPr>
          </w:p>
          <w:p w14:paraId="58581740" w14:textId="77777777" w:rsidR="004C6620" w:rsidRPr="00725E27" w:rsidRDefault="004C6620" w:rsidP="004470E5">
            <w:pPr>
              <w:pStyle w:val="ListParagraph"/>
              <w:widowControl w:val="0"/>
              <w:numPr>
                <w:ilvl w:val="0"/>
                <w:numId w:val="295"/>
              </w:numPr>
              <w:tabs>
                <w:tab w:val="left" w:pos="360"/>
              </w:tabs>
              <w:autoSpaceDE w:val="0"/>
              <w:autoSpaceDN w:val="0"/>
              <w:spacing w:after="0" w:line="360" w:lineRule="auto"/>
              <w:contextualSpacing w:val="0"/>
              <w:rPr>
                <w:rFonts w:eastAsiaTheme="minorHAnsi"/>
                <w:vanish/>
                <w:szCs w:val="24"/>
                <w:lang w:val="en-US"/>
              </w:rPr>
            </w:pPr>
          </w:p>
          <w:p w14:paraId="4680DD53" w14:textId="77777777" w:rsidR="004C6620" w:rsidRPr="00725E27" w:rsidRDefault="004C6620" w:rsidP="004470E5">
            <w:pPr>
              <w:pStyle w:val="ListParagraph"/>
              <w:widowControl w:val="0"/>
              <w:numPr>
                <w:ilvl w:val="1"/>
                <w:numId w:val="295"/>
              </w:numPr>
              <w:tabs>
                <w:tab w:val="left" w:pos="360"/>
              </w:tabs>
              <w:autoSpaceDE w:val="0"/>
              <w:autoSpaceDN w:val="0"/>
              <w:spacing w:after="0" w:line="360" w:lineRule="auto"/>
              <w:contextualSpacing w:val="0"/>
              <w:rPr>
                <w:rFonts w:eastAsiaTheme="minorHAnsi"/>
                <w:vanish/>
                <w:szCs w:val="24"/>
                <w:lang w:val="en-US"/>
              </w:rPr>
            </w:pPr>
          </w:p>
          <w:p w14:paraId="58B78248" w14:textId="77777777" w:rsidR="004C6620" w:rsidRPr="00725E27" w:rsidRDefault="004C6620" w:rsidP="004470E5">
            <w:pPr>
              <w:pStyle w:val="ListParagraph"/>
              <w:widowControl w:val="0"/>
              <w:numPr>
                <w:ilvl w:val="1"/>
                <w:numId w:val="295"/>
              </w:numPr>
              <w:tabs>
                <w:tab w:val="left" w:pos="360"/>
              </w:tabs>
              <w:autoSpaceDE w:val="0"/>
              <w:autoSpaceDN w:val="0"/>
              <w:spacing w:after="0" w:line="360" w:lineRule="auto"/>
              <w:contextualSpacing w:val="0"/>
              <w:rPr>
                <w:rFonts w:eastAsiaTheme="minorHAnsi"/>
                <w:vanish/>
                <w:szCs w:val="24"/>
                <w:lang w:val="en-US"/>
              </w:rPr>
            </w:pPr>
          </w:p>
          <w:p w14:paraId="130DE8CA" w14:textId="77777777" w:rsidR="004C6620" w:rsidRPr="00725E27" w:rsidRDefault="004C6620" w:rsidP="004470E5">
            <w:pPr>
              <w:pStyle w:val="ListParagraph"/>
              <w:widowControl w:val="0"/>
              <w:numPr>
                <w:ilvl w:val="1"/>
                <w:numId w:val="295"/>
              </w:numPr>
              <w:tabs>
                <w:tab w:val="left" w:pos="360"/>
              </w:tabs>
              <w:autoSpaceDE w:val="0"/>
              <w:autoSpaceDN w:val="0"/>
              <w:spacing w:after="0" w:line="360" w:lineRule="auto"/>
              <w:contextualSpacing w:val="0"/>
              <w:rPr>
                <w:rFonts w:eastAsiaTheme="minorHAnsi"/>
                <w:vanish/>
                <w:szCs w:val="24"/>
                <w:lang w:val="en-US"/>
              </w:rPr>
            </w:pPr>
          </w:p>
          <w:p w14:paraId="17A83EB0"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 xml:space="preserve"> Communication Services</w:t>
            </w:r>
          </w:p>
          <w:p w14:paraId="2C79AD58"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Information Retrieval Services</w:t>
            </w:r>
          </w:p>
          <w:p w14:paraId="52FBE6C7"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File Transfer</w:t>
            </w:r>
          </w:p>
          <w:p w14:paraId="24D14A05"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World Wide Web Services</w:t>
            </w:r>
          </w:p>
          <w:p w14:paraId="0C11609C"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Web Services</w:t>
            </w:r>
          </w:p>
          <w:p w14:paraId="11B3FC65"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Automatic Network Address Configuration</w:t>
            </w:r>
          </w:p>
          <w:p w14:paraId="40E65940"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Newsgroup</w:t>
            </w:r>
          </w:p>
          <w:p w14:paraId="5FFACCAE" w14:textId="77777777" w:rsidR="004C6620" w:rsidRPr="00725E27" w:rsidRDefault="004C6620" w:rsidP="004470E5">
            <w:pPr>
              <w:widowControl w:val="0"/>
              <w:numPr>
                <w:ilvl w:val="2"/>
                <w:numId w:val="295"/>
              </w:numPr>
              <w:tabs>
                <w:tab w:val="left" w:pos="360"/>
              </w:tabs>
              <w:autoSpaceDE w:val="0"/>
              <w:autoSpaceDN w:val="0"/>
              <w:spacing w:after="0" w:line="360" w:lineRule="auto"/>
              <w:rPr>
                <w:rFonts w:cs="Times New Roman"/>
                <w:szCs w:val="24"/>
              </w:rPr>
            </w:pPr>
            <w:r w:rsidRPr="00725E27">
              <w:rPr>
                <w:rFonts w:cs="Times New Roman"/>
                <w:szCs w:val="24"/>
              </w:rPr>
              <w:t>Ecommerce</w:t>
            </w:r>
          </w:p>
          <w:p w14:paraId="338B26A6"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t>Types of Internet Access Applications</w:t>
            </w:r>
          </w:p>
          <w:p w14:paraId="7C56764F"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t>Web browsing concepts</w:t>
            </w:r>
          </w:p>
          <w:p w14:paraId="1C05A3E5" w14:textId="77777777" w:rsidR="004C6620" w:rsidRPr="00725E27" w:rsidRDefault="004C6620" w:rsidP="004C6620">
            <w:pPr>
              <w:widowControl w:val="0"/>
              <w:autoSpaceDE w:val="0"/>
              <w:autoSpaceDN w:val="0"/>
              <w:spacing w:after="0" w:line="360" w:lineRule="auto"/>
              <w:ind w:left="736"/>
              <w:rPr>
                <w:rFonts w:cs="Times New Roman"/>
                <w:szCs w:val="24"/>
              </w:rPr>
            </w:pPr>
            <w:r w:rsidRPr="00725E27">
              <w:rPr>
                <w:rFonts w:cs="Times New Roman"/>
                <w:szCs w:val="24"/>
              </w:rPr>
              <w:t>Key concepts</w:t>
            </w:r>
          </w:p>
          <w:p w14:paraId="1F6D50F3" w14:textId="77777777" w:rsidR="004C6620" w:rsidRPr="00725E27" w:rsidRDefault="004C6620" w:rsidP="004C6620">
            <w:pPr>
              <w:widowControl w:val="0"/>
              <w:autoSpaceDE w:val="0"/>
              <w:autoSpaceDN w:val="0"/>
              <w:spacing w:after="0" w:line="360" w:lineRule="auto"/>
              <w:ind w:left="736"/>
              <w:rPr>
                <w:rFonts w:cs="Times New Roman"/>
                <w:szCs w:val="24"/>
              </w:rPr>
            </w:pPr>
            <w:r w:rsidRPr="00725E27">
              <w:rPr>
                <w:rFonts w:cs="Times New Roman"/>
                <w:szCs w:val="24"/>
              </w:rPr>
              <w:t>Security and safety</w:t>
            </w:r>
          </w:p>
          <w:p w14:paraId="3FC73C11"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t>Web browsing</w:t>
            </w:r>
          </w:p>
          <w:p w14:paraId="59581E15" w14:textId="77777777" w:rsidR="004C6620" w:rsidRPr="00725E27" w:rsidRDefault="004C6620" w:rsidP="004470E5">
            <w:pPr>
              <w:pStyle w:val="ListParagraph"/>
              <w:widowControl w:val="0"/>
              <w:numPr>
                <w:ilvl w:val="0"/>
                <w:numId w:val="296"/>
              </w:numPr>
              <w:tabs>
                <w:tab w:val="left" w:pos="360"/>
              </w:tabs>
              <w:autoSpaceDE w:val="0"/>
              <w:autoSpaceDN w:val="0"/>
              <w:spacing w:after="0" w:line="360" w:lineRule="auto"/>
              <w:contextualSpacing w:val="0"/>
              <w:rPr>
                <w:rFonts w:eastAsiaTheme="minorHAnsi"/>
                <w:vanish/>
                <w:szCs w:val="24"/>
                <w:lang w:val="en-US"/>
              </w:rPr>
            </w:pPr>
          </w:p>
          <w:p w14:paraId="2486F787" w14:textId="77777777" w:rsidR="004C6620" w:rsidRPr="00725E27" w:rsidRDefault="004C6620" w:rsidP="004470E5">
            <w:pPr>
              <w:pStyle w:val="ListParagraph"/>
              <w:widowControl w:val="0"/>
              <w:numPr>
                <w:ilvl w:val="0"/>
                <w:numId w:val="296"/>
              </w:numPr>
              <w:tabs>
                <w:tab w:val="left" w:pos="360"/>
              </w:tabs>
              <w:autoSpaceDE w:val="0"/>
              <w:autoSpaceDN w:val="0"/>
              <w:spacing w:after="0" w:line="360" w:lineRule="auto"/>
              <w:contextualSpacing w:val="0"/>
              <w:rPr>
                <w:rFonts w:eastAsiaTheme="minorHAnsi"/>
                <w:vanish/>
                <w:szCs w:val="24"/>
                <w:lang w:val="en-US"/>
              </w:rPr>
            </w:pPr>
          </w:p>
          <w:p w14:paraId="68D2BF19" w14:textId="77777777" w:rsidR="004C6620" w:rsidRPr="00725E27" w:rsidRDefault="004C6620" w:rsidP="004470E5">
            <w:pPr>
              <w:pStyle w:val="ListParagraph"/>
              <w:widowControl w:val="0"/>
              <w:numPr>
                <w:ilvl w:val="0"/>
                <w:numId w:val="296"/>
              </w:numPr>
              <w:tabs>
                <w:tab w:val="left" w:pos="360"/>
              </w:tabs>
              <w:autoSpaceDE w:val="0"/>
              <w:autoSpaceDN w:val="0"/>
              <w:spacing w:after="0" w:line="360" w:lineRule="auto"/>
              <w:contextualSpacing w:val="0"/>
              <w:rPr>
                <w:rFonts w:eastAsiaTheme="minorHAnsi"/>
                <w:vanish/>
                <w:szCs w:val="24"/>
                <w:lang w:val="en-US"/>
              </w:rPr>
            </w:pPr>
          </w:p>
          <w:p w14:paraId="77F9FFBD" w14:textId="77777777" w:rsidR="004C6620" w:rsidRPr="00725E27" w:rsidRDefault="004C6620" w:rsidP="004470E5">
            <w:pPr>
              <w:pStyle w:val="ListParagraph"/>
              <w:widowControl w:val="0"/>
              <w:numPr>
                <w:ilvl w:val="1"/>
                <w:numId w:val="296"/>
              </w:numPr>
              <w:tabs>
                <w:tab w:val="left" w:pos="360"/>
              </w:tabs>
              <w:autoSpaceDE w:val="0"/>
              <w:autoSpaceDN w:val="0"/>
              <w:spacing w:after="0" w:line="360" w:lineRule="auto"/>
              <w:contextualSpacing w:val="0"/>
              <w:rPr>
                <w:rFonts w:eastAsiaTheme="minorHAnsi"/>
                <w:vanish/>
                <w:szCs w:val="24"/>
                <w:lang w:val="en-US"/>
              </w:rPr>
            </w:pPr>
          </w:p>
          <w:p w14:paraId="4CD4F7CF" w14:textId="77777777" w:rsidR="004C6620" w:rsidRPr="00725E27" w:rsidRDefault="004C6620" w:rsidP="004470E5">
            <w:pPr>
              <w:pStyle w:val="ListParagraph"/>
              <w:widowControl w:val="0"/>
              <w:numPr>
                <w:ilvl w:val="1"/>
                <w:numId w:val="296"/>
              </w:numPr>
              <w:tabs>
                <w:tab w:val="left" w:pos="360"/>
              </w:tabs>
              <w:autoSpaceDE w:val="0"/>
              <w:autoSpaceDN w:val="0"/>
              <w:spacing w:after="0" w:line="360" w:lineRule="auto"/>
              <w:contextualSpacing w:val="0"/>
              <w:rPr>
                <w:rFonts w:eastAsiaTheme="minorHAnsi"/>
                <w:vanish/>
                <w:szCs w:val="24"/>
                <w:lang w:val="en-US"/>
              </w:rPr>
            </w:pPr>
          </w:p>
          <w:p w14:paraId="2133ADAC" w14:textId="77777777" w:rsidR="004C6620" w:rsidRPr="00725E27" w:rsidRDefault="004C6620" w:rsidP="004470E5">
            <w:pPr>
              <w:pStyle w:val="ListParagraph"/>
              <w:widowControl w:val="0"/>
              <w:numPr>
                <w:ilvl w:val="1"/>
                <w:numId w:val="296"/>
              </w:numPr>
              <w:tabs>
                <w:tab w:val="left" w:pos="360"/>
              </w:tabs>
              <w:autoSpaceDE w:val="0"/>
              <w:autoSpaceDN w:val="0"/>
              <w:spacing w:after="0" w:line="360" w:lineRule="auto"/>
              <w:contextualSpacing w:val="0"/>
              <w:rPr>
                <w:rFonts w:eastAsiaTheme="minorHAnsi"/>
                <w:vanish/>
                <w:szCs w:val="24"/>
                <w:lang w:val="en-US"/>
              </w:rPr>
            </w:pPr>
          </w:p>
          <w:p w14:paraId="569A616C" w14:textId="77777777" w:rsidR="004C6620" w:rsidRPr="00725E27" w:rsidRDefault="004C6620" w:rsidP="004470E5">
            <w:pPr>
              <w:pStyle w:val="ListParagraph"/>
              <w:widowControl w:val="0"/>
              <w:numPr>
                <w:ilvl w:val="1"/>
                <w:numId w:val="296"/>
              </w:numPr>
              <w:tabs>
                <w:tab w:val="left" w:pos="360"/>
              </w:tabs>
              <w:autoSpaceDE w:val="0"/>
              <w:autoSpaceDN w:val="0"/>
              <w:spacing w:after="0" w:line="360" w:lineRule="auto"/>
              <w:contextualSpacing w:val="0"/>
              <w:rPr>
                <w:rFonts w:eastAsiaTheme="minorHAnsi"/>
                <w:vanish/>
                <w:szCs w:val="24"/>
                <w:lang w:val="en-US"/>
              </w:rPr>
            </w:pPr>
          </w:p>
          <w:p w14:paraId="7B984013" w14:textId="77777777" w:rsidR="004C6620" w:rsidRPr="00725E27" w:rsidRDefault="004C6620" w:rsidP="004470E5">
            <w:pPr>
              <w:pStyle w:val="ListParagraph"/>
              <w:widowControl w:val="0"/>
              <w:numPr>
                <w:ilvl w:val="1"/>
                <w:numId w:val="296"/>
              </w:numPr>
              <w:tabs>
                <w:tab w:val="left" w:pos="360"/>
              </w:tabs>
              <w:autoSpaceDE w:val="0"/>
              <w:autoSpaceDN w:val="0"/>
              <w:spacing w:after="0" w:line="360" w:lineRule="auto"/>
              <w:contextualSpacing w:val="0"/>
              <w:rPr>
                <w:rFonts w:eastAsiaTheme="minorHAnsi"/>
                <w:vanish/>
                <w:szCs w:val="24"/>
                <w:lang w:val="en-US"/>
              </w:rPr>
            </w:pPr>
          </w:p>
          <w:p w14:paraId="1ADF22EC" w14:textId="77777777" w:rsidR="004C6620" w:rsidRPr="00725E27" w:rsidRDefault="004C6620" w:rsidP="004470E5">
            <w:pPr>
              <w:pStyle w:val="ListParagraph"/>
              <w:widowControl w:val="0"/>
              <w:numPr>
                <w:ilvl w:val="1"/>
                <w:numId w:val="296"/>
              </w:numPr>
              <w:tabs>
                <w:tab w:val="left" w:pos="360"/>
              </w:tabs>
              <w:autoSpaceDE w:val="0"/>
              <w:autoSpaceDN w:val="0"/>
              <w:spacing w:after="0" w:line="360" w:lineRule="auto"/>
              <w:contextualSpacing w:val="0"/>
              <w:rPr>
                <w:rFonts w:eastAsiaTheme="minorHAnsi"/>
                <w:vanish/>
                <w:szCs w:val="24"/>
                <w:lang w:val="en-US"/>
              </w:rPr>
            </w:pPr>
          </w:p>
          <w:p w14:paraId="7D4B81AF" w14:textId="77777777" w:rsidR="004C6620" w:rsidRPr="00725E27" w:rsidRDefault="004C6620" w:rsidP="004470E5">
            <w:pPr>
              <w:widowControl w:val="0"/>
              <w:numPr>
                <w:ilvl w:val="2"/>
                <w:numId w:val="296"/>
              </w:numPr>
              <w:tabs>
                <w:tab w:val="left" w:pos="360"/>
              </w:tabs>
              <w:autoSpaceDE w:val="0"/>
              <w:autoSpaceDN w:val="0"/>
              <w:spacing w:after="0" w:line="360" w:lineRule="auto"/>
              <w:rPr>
                <w:rFonts w:cs="Times New Roman"/>
                <w:szCs w:val="24"/>
              </w:rPr>
            </w:pPr>
            <w:r w:rsidRPr="00725E27">
              <w:rPr>
                <w:rFonts w:cs="Times New Roman"/>
                <w:szCs w:val="24"/>
              </w:rPr>
              <w:t>Using the web browser</w:t>
            </w:r>
          </w:p>
          <w:p w14:paraId="54BB217E" w14:textId="77777777" w:rsidR="004C6620" w:rsidRPr="00725E27" w:rsidRDefault="004C6620" w:rsidP="004470E5">
            <w:pPr>
              <w:widowControl w:val="0"/>
              <w:numPr>
                <w:ilvl w:val="2"/>
                <w:numId w:val="296"/>
              </w:numPr>
              <w:tabs>
                <w:tab w:val="left" w:pos="360"/>
              </w:tabs>
              <w:autoSpaceDE w:val="0"/>
              <w:autoSpaceDN w:val="0"/>
              <w:spacing w:after="0" w:line="360" w:lineRule="auto"/>
              <w:rPr>
                <w:rFonts w:cs="Times New Roman"/>
                <w:szCs w:val="24"/>
              </w:rPr>
            </w:pPr>
            <w:r w:rsidRPr="00725E27">
              <w:rPr>
                <w:rFonts w:cs="Times New Roman"/>
                <w:szCs w:val="24"/>
              </w:rPr>
              <w:t>Tools and settings</w:t>
            </w:r>
          </w:p>
          <w:p w14:paraId="2A00AF9F" w14:textId="77777777" w:rsidR="004C6620" w:rsidRPr="00725E27" w:rsidRDefault="004C6620" w:rsidP="004470E5">
            <w:pPr>
              <w:widowControl w:val="0"/>
              <w:numPr>
                <w:ilvl w:val="2"/>
                <w:numId w:val="296"/>
              </w:numPr>
              <w:tabs>
                <w:tab w:val="left" w:pos="360"/>
              </w:tabs>
              <w:autoSpaceDE w:val="0"/>
              <w:autoSpaceDN w:val="0"/>
              <w:spacing w:after="0" w:line="360" w:lineRule="auto"/>
              <w:rPr>
                <w:rFonts w:cs="Times New Roman"/>
                <w:szCs w:val="24"/>
              </w:rPr>
            </w:pPr>
            <w:r w:rsidRPr="00725E27">
              <w:rPr>
                <w:rFonts w:cs="Times New Roman"/>
                <w:szCs w:val="24"/>
              </w:rPr>
              <w:t>Clearing Cache and cookies</w:t>
            </w:r>
          </w:p>
          <w:p w14:paraId="775E4039" w14:textId="77777777" w:rsidR="004C6620" w:rsidRPr="00725E27" w:rsidRDefault="004C6620" w:rsidP="004470E5">
            <w:pPr>
              <w:widowControl w:val="0"/>
              <w:numPr>
                <w:ilvl w:val="2"/>
                <w:numId w:val="296"/>
              </w:numPr>
              <w:tabs>
                <w:tab w:val="left" w:pos="360"/>
              </w:tabs>
              <w:autoSpaceDE w:val="0"/>
              <w:autoSpaceDN w:val="0"/>
              <w:spacing w:after="0" w:line="360" w:lineRule="auto"/>
              <w:rPr>
                <w:rFonts w:cs="Times New Roman"/>
                <w:szCs w:val="24"/>
              </w:rPr>
            </w:pPr>
            <w:r w:rsidRPr="00725E27">
              <w:rPr>
                <w:rFonts w:cs="Times New Roman"/>
                <w:szCs w:val="24"/>
              </w:rPr>
              <w:t>URIs</w:t>
            </w:r>
          </w:p>
          <w:p w14:paraId="75D2C643" w14:textId="77777777" w:rsidR="004C6620" w:rsidRPr="00725E27" w:rsidRDefault="004C6620" w:rsidP="004470E5">
            <w:pPr>
              <w:widowControl w:val="0"/>
              <w:numPr>
                <w:ilvl w:val="2"/>
                <w:numId w:val="296"/>
              </w:numPr>
              <w:tabs>
                <w:tab w:val="left" w:pos="360"/>
              </w:tabs>
              <w:autoSpaceDE w:val="0"/>
              <w:autoSpaceDN w:val="0"/>
              <w:spacing w:after="0" w:line="360" w:lineRule="auto"/>
              <w:rPr>
                <w:rFonts w:cs="Times New Roman"/>
                <w:szCs w:val="24"/>
              </w:rPr>
            </w:pPr>
            <w:r w:rsidRPr="00725E27">
              <w:rPr>
                <w:rFonts w:cs="Times New Roman"/>
                <w:szCs w:val="24"/>
              </w:rPr>
              <w:t>Bookmarks</w:t>
            </w:r>
          </w:p>
          <w:p w14:paraId="320CE669" w14:textId="77777777" w:rsidR="004C6620" w:rsidRPr="00725E27" w:rsidRDefault="004C6620" w:rsidP="004470E5">
            <w:pPr>
              <w:widowControl w:val="0"/>
              <w:numPr>
                <w:ilvl w:val="2"/>
                <w:numId w:val="296"/>
              </w:numPr>
              <w:tabs>
                <w:tab w:val="left" w:pos="360"/>
              </w:tabs>
              <w:autoSpaceDE w:val="0"/>
              <w:autoSpaceDN w:val="0"/>
              <w:spacing w:after="0" w:line="360" w:lineRule="auto"/>
              <w:rPr>
                <w:rFonts w:cs="Times New Roman"/>
                <w:szCs w:val="24"/>
              </w:rPr>
            </w:pPr>
            <w:r w:rsidRPr="00725E27">
              <w:rPr>
                <w:rFonts w:cs="Times New Roman"/>
                <w:szCs w:val="24"/>
              </w:rPr>
              <w:t>Web outputs</w:t>
            </w:r>
          </w:p>
          <w:p w14:paraId="33F01D8A"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lastRenderedPageBreak/>
              <w:t>Web based information</w:t>
            </w:r>
          </w:p>
          <w:p w14:paraId="1DAA1758" w14:textId="77777777" w:rsidR="004C6620" w:rsidRPr="00725E27" w:rsidRDefault="004C6620" w:rsidP="004470E5">
            <w:pPr>
              <w:pStyle w:val="ListParagraph"/>
              <w:widowControl w:val="0"/>
              <w:numPr>
                <w:ilvl w:val="0"/>
                <w:numId w:val="297"/>
              </w:numPr>
              <w:tabs>
                <w:tab w:val="left" w:pos="360"/>
              </w:tabs>
              <w:autoSpaceDE w:val="0"/>
              <w:autoSpaceDN w:val="0"/>
              <w:spacing w:after="0" w:line="360" w:lineRule="auto"/>
              <w:contextualSpacing w:val="0"/>
              <w:rPr>
                <w:rFonts w:eastAsiaTheme="minorHAnsi"/>
                <w:vanish/>
                <w:szCs w:val="24"/>
                <w:lang w:val="en-US"/>
              </w:rPr>
            </w:pPr>
          </w:p>
          <w:p w14:paraId="214E4723" w14:textId="77777777" w:rsidR="004C6620" w:rsidRPr="00725E27" w:rsidRDefault="004C6620" w:rsidP="004470E5">
            <w:pPr>
              <w:pStyle w:val="ListParagraph"/>
              <w:widowControl w:val="0"/>
              <w:numPr>
                <w:ilvl w:val="0"/>
                <w:numId w:val="297"/>
              </w:numPr>
              <w:tabs>
                <w:tab w:val="left" w:pos="360"/>
              </w:tabs>
              <w:autoSpaceDE w:val="0"/>
              <w:autoSpaceDN w:val="0"/>
              <w:spacing w:after="0" w:line="360" w:lineRule="auto"/>
              <w:contextualSpacing w:val="0"/>
              <w:rPr>
                <w:rFonts w:eastAsiaTheme="minorHAnsi"/>
                <w:vanish/>
                <w:szCs w:val="24"/>
                <w:lang w:val="en-US"/>
              </w:rPr>
            </w:pPr>
          </w:p>
          <w:p w14:paraId="530BDE15" w14:textId="77777777" w:rsidR="004C6620" w:rsidRPr="00725E27" w:rsidRDefault="004C6620" w:rsidP="004470E5">
            <w:pPr>
              <w:pStyle w:val="ListParagraph"/>
              <w:widowControl w:val="0"/>
              <w:numPr>
                <w:ilvl w:val="0"/>
                <w:numId w:val="297"/>
              </w:numPr>
              <w:tabs>
                <w:tab w:val="left" w:pos="360"/>
              </w:tabs>
              <w:autoSpaceDE w:val="0"/>
              <w:autoSpaceDN w:val="0"/>
              <w:spacing w:after="0" w:line="360" w:lineRule="auto"/>
              <w:contextualSpacing w:val="0"/>
              <w:rPr>
                <w:rFonts w:eastAsiaTheme="minorHAnsi"/>
                <w:vanish/>
                <w:szCs w:val="24"/>
                <w:lang w:val="en-US"/>
              </w:rPr>
            </w:pPr>
          </w:p>
          <w:p w14:paraId="0953B9B4"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6C07DB58"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0476BE93"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5A79CDC4"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0DD7B32B"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27013FBB"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75F6AADE" w14:textId="77777777" w:rsidR="004C6620" w:rsidRPr="00725E27" w:rsidRDefault="004C6620" w:rsidP="004470E5">
            <w:pPr>
              <w:pStyle w:val="ListParagraph"/>
              <w:widowControl w:val="0"/>
              <w:numPr>
                <w:ilvl w:val="1"/>
                <w:numId w:val="297"/>
              </w:numPr>
              <w:tabs>
                <w:tab w:val="left" w:pos="360"/>
              </w:tabs>
              <w:autoSpaceDE w:val="0"/>
              <w:autoSpaceDN w:val="0"/>
              <w:spacing w:after="0" w:line="360" w:lineRule="auto"/>
              <w:contextualSpacing w:val="0"/>
              <w:rPr>
                <w:rFonts w:eastAsiaTheme="minorHAnsi"/>
                <w:vanish/>
                <w:szCs w:val="24"/>
                <w:lang w:val="en-US"/>
              </w:rPr>
            </w:pPr>
          </w:p>
          <w:p w14:paraId="130600DC" w14:textId="77777777" w:rsidR="004C6620" w:rsidRPr="00725E27" w:rsidRDefault="004C6620" w:rsidP="004470E5">
            <w:pPr>
              <w:widowControl w:val="0"/>
              <w:numPr>
                <w:ilvl w:val="2"/>
                <w:numId w:val="297"/>
              </w:numPr>
              <w:tabs>
                <w:tab w:val="left" w:pos="360"/>
              </w:tabs>
              <w:autoSpaceDE w:val="0"/>
              <w:autoSpaceDN w:val="0"/>
              <w:spacing w:after="0" w:line="360" w:lineRule="auto"/>
              <w:rPr>
                <w:rFonts w:cs="Times New Roman"/>
                <w:szCs w:val="24"/>
              </w:rPr>
            </w:pPr>
            <w:r w:rsidRPr="00725E27">
              <w:rPr>
                <w:rFonts w:cs="Times New Roman"/>
                <w:szCs w:val="24"/>
              </w:rPr>
              <w:t>Search</w:t>
            </w:r>
          </w:p>
          <w:p w14:paraId="685BB549" w14:textId="77777777" w:rsidR="004C6620" w:rsidRPr="00725E27" w:rsidRDefault="004C6620" w:rsidP="004470E5">
            <w:pPr>
              <w:widowControl w:val="0"/>
              <w:numPr>
                <w:ilvl w:val="2"/>
                <w:numId w:val="297"/>
              </w:numPr>
              <w:tabs>
                <w:tab w:val="left" w:pos="360"/>
              </w:tabs>
              <w:autoSpaceDE w:val="0"/>
              <w:autoSpaceDN w:val="0"/>
              <w:spacing w:after="0" w:line="360" w:lineRule="auto"/>
              <w:rPr>
                <w:rFonts w:cs="Times New Roman"/>
                <w:szCs w:val="24"/>
              </w:rPr>
            </w:pPr>
            <w:r w:rsidRPr="00725E27">
              <w:rPr>
                <w:rFonts w:cs="Times New Roman"/>
                <w:szCs w:val="24"/>
              </w:rPr>
              <w:t>Critical evaluation of information</w:t>
            </w:r>
          </w:p>
          <w:p w14:paraId="2146A8A8" w14:textId="77777777" w:rsidR="004C6620" w:rsidRPr="00725E27" w:rsidRDefault="004C6620" w:rsidP="004470E5">
            <w:pPr>
              <w:widowControl w:val="0"/>
              <w:numPr>
                <w:ilvl w:val="2"/>
                <w:numId w:val="297"/>
              </w:numPr>
              <w:tabs>
                <w:tab w:val="left" w:pos="360"/>
              </w:tabs>
              <w:autoSpaceDE w:val="0"/>
              <w:autoSpaceDN w:val="0"/>
              <w:spacing w:after="0" w:line="360" w:lineRule="auto"/>
              <w:rPr>
                <w:rFonts w:cs="Times New Roman"/>
                <w:szCs w:val="24"/>
              </w:rPr>
            </w:pPr>
            <w:r w:rsidRPr="00725E27">
              <w:rPr>
                <w:rFonts w:cs="Times New Roman"/>
                <w:szCs w:val="24"/>
              </w:rPr>
              <w:t>Copyright, data protection</w:t>
            </w:r>
          </w:p>
          <w:p w14:paraId="2EC10787"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t>Downloads Management</w:t>
            </w:r>
          </w:p>
          <w:p w14:paraId="3E4A9F5C"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t>Performing Digital Data Backup (Online and Offline)</w:t>
            </w:r>
          </w:p>
          <w:p w14:paraId="4FD053AE" w14:textId="77777777" w:rsidR="004C6620" w:rsidRPr="00725E27" w:rsidRDefault="004C6620" w:rsidP="004470E5">
            <w:pPr>
              <w:widowControl w:val="0"/>
              <w:numPr>
                <w:ilvl w:val="1"/>
                <w:numId w:val="264"/>
              </w:numPr>
              <w:tabs>
                <w:tab w:val="left" w:pos="558"/>
                <w:tab w:val="left" w:pos="559"/>
              </w:tabs>
              <w:autoSpaceDE w:val="0"/>
              <w:autoSpaceDN w:val="0"/>
              <w:spacing w:after="0" w:line="360" w:lineRule="auto"/>
              <w:rPr>
                <w:rFonts w:cs="Times New Roman"/>
                <w:szCs w:val="24"/>
              </w:rPr>
            </w:pPr>
            <w:r w:rsidRPr="00725E27">
              <w:rPr>
                <w:rFonts w:cs="Times New Roman"/>
                <w:szCs w:val="24"/>
              </w:rPr>
              <w:t>Emerging issues in internet</w:t>
            </w:r>
          </w:p>
        </w:tc>
        <w:tc>
          <w:tcPr>
            <w:tcW w:w="1206" w:type="pct"/>
          </w:tcPr>
          <w:p w14:paraId="06270A17" w14:textId="77777777" w:rsidR="004C6620" w:rsidRPr="00725E27" w:rsidRDefault="004C6620" w:rsidP="004470E5">
            <w:pPr>
              <w:widowControl w:val="0"/>
              <w:numPr>
                <w:ilvl w:val="0"/>
                <w:numId w:val="227"/>
              </w:numPr>
              <w:tabs>
                <w:tab w:val="left" w:pos="377"/>
              </w:tabs>
              <w:autoSpaceDE w:val="0"/>
              <w:autoSpaceDN w:val="0"/>
              <w:spacing w:after="0" w:line="360" w:lineRule="auto"/>
              <w:rPr>
                <w:rFonts w:cs="Times New Roman"/>
                <w:szCs w:val="24"/>
              </w:rPr>
            </w:pPr>
            <w:r w:rsidRPr="00725E27">
              <w:rPr>
                <w:rFonts w:cs="Times New Roman"/>
                <w:szCs w:val="24"/>
              </w:rPr>
              <w:lastRenderedPageBreak/>
              <w:t>Observation</w:t>
            </w:r>
          </w:p>
          <w:p w14:paraId="22BAB999" w14:textId="77777777" w:rsidR="004C6620" w:rsidRPr="00725E27" w:rsidRDefault="004C6620" w:rsidP="004470E5">
            <w:pPr>
              <w:widowControl w:val="0"/>
              <w:numPr>
                <w:ilvl w:val="0"/>
                <w:numId w:val="227"/>
              </w:numPr>
              <w:tabs>
                <w:tab w:val="left" w:pos="558"/>
                <w:tab w:val="left" w:pos="559"/>
              </w:tabs>
              <w:autoSpaceDE w:val="0"/>
              <w:autoSpaceDN w:val="0"/>
              <w:spacing w:after="0" w:line="360" w:lineRule="auto"/>
              <w:jc w:val="left"/>
              <w:rPr>
                <w:rFonts w:cs="Times New Roman"/>
                <w:szCs w:val="24"/>
              </w:rPr>
            </w:pPr>
            <w:r w:rsidRPr="00725E27">
              <w:rPr>
                <w:rFonts w:cs="Times New Roman"/>
                <w:szCs w:val="24"/>
              </w:rPr>
              <w:t>Portfolio of Evidence</w:t>
            </w:r>
          </w:p>
          <w:p w14:paraId="706EE09F" w14:textId="77777777" w:rsidR="004C6620" w:rsidRPr="00725E27" w:rsidRDefault="004C6620" w:rsidP="004470E5">
            <w:pPr>
              <w:widowControl w:val="0"/>
              <w:numPr>
                <w:ilvl w:val="0"/>
                <w:numId w:val="227"/>
              </w:numPr>
              <w:tabs>
                <w:tab w:val="left" w:pos="558"/>
                <w:tab w:val="left" w:pos="559"/>
              </w:tabs>
              <w:autoSpaceDE w:val="0"/>
              <w:autoSpaceDN w:val="0"/>
              <w:spacing w:after="0" w:line="360" w:lineRule="auto"/>
              <w:rPr>
                <w:rFonts w:cs="Times New Roman"/>
                <w:szCs w:val="24"/>
              </w:rPr>
            </w:pPr>
            <w:r w:rsidRPr="00725E27">
              <w:rPr>
                <w:rFonts w:cs="Times New Roman"/>
                <w:szCs w:val="24"/>
              </w:rPr>
              <w:t>Practical assessment</w:t>
            </w:r>
          </w:p>
          <w:p w14:paraId="68AC1CE2" w14:textId="77777777" w:rsidR="004C6620" w:rsidRPr="00725E27" w:rsidRDefault="004C6620" w:rsidP="004470E5">
            <w:pPr>
              <w:widowControl w:val="0"/>
              <w:numPr>
                <w:ilvl w:val="0"/>
                <w:numId w:val="227"/>
              </w:numPr>
              <w:tabs>
                <w:tab w:val="left" w:pos="558"/>
                <w:tab w:val="left" w:pos="559"/>
              </w:tabs>
              <w:autoSpaceDE w:val="0"/>
              <w:autoSpaceDN w:val="0"/>
              <w:spacing w:after="0" w:line="360" w:lineRule="auto"/>
              <w:rPr>
                <w:rFonts w:cs="Times New Roman"/>
                <w:szCs w:val="24"/>
              </w:rPr>
            </w:pPr>
            <w:r w:rsidRPr="00725E27">
              <w:rPr>
                <w:rFonts w:cs="Times New Roman"/>
                <w:szCs w:val="24"/>
              </w:rPr>
              <w:t>Project</w:t>
            </w:r>
          </w:p>
          <w:p w14:paraId="2DDD0450" w14:textId="77777777" w:rsidR="004C6620" w:rsidRPr="00725E27" w:rsidRDefault="004C6620" w:rsidP="004470E5">
            <w:pPr>
              <w:widowControl w:val="0"/>
              <w:numPr>
                <w:ilvl w:val="0"/>
                <w:numId w:val="227"/>
              </w:numPr>
              <w:tabs>
                <w:tab w:val="left" w:pos="558"/>
                <w:tab w:val="left" w:pos="559"/>
              </w:tabs>
              <w:autoSpaceDE w:val="0"/>
              <w:autoSpaceDN w:val="0"/>
              <w:spacing w:after="0" w:line="360" w:lineRule="auto"/>
              <w:rPr>
                <w:rFonts w:cs="Times New Roman"/>
                <w:szCs w:val="24"/>
              </w:rPr>
            </w:pPr>
            <w:r w:rsidRPr="00725E27">
              <w:rPr>
                <w:rFonts w:cs="Times New Roman"/>
                <w:szCs w:val="24"/>
              </w:rPr>
              <w:t>Written assessment</w:t>
            </w:r>
          </w:p>
          <w:p w14:paraId="12FB2E5B" w14:textId="77777777" w:rsidR="004C6620" w:rsidRPr="00725E27" w:rsidRDefault="004C6620" w:rsidP="004470E5">
            <w:pPr>
              <w:widowControl w:val="0"/>
              <w:numPr>
                <w:ilvl w:val="0"/>
                <w:numId w:val="227"/>
              </w:numPr>
              <w:tabs>
                <w:tab w:val="left" w:pos="558"/>
                <w:tab w:val="left" w:pos="559"/>
              </w:tabs>
              <w:autoSpaceDE w:val="0"/>
              <w:autoSpaceDN w:val="0"/>
              <w:spacing w:after="0" w:line="360" w:lineRule="auto"/>
              <w:rPr>
                <w:rFonts w:cs="Times New Roman"/>
                <w:szCs w:val="24"/>
              </w:rPr>
            </w:pPr>
            <w:r w:rsidRPr="00725E27">
              <w:rPr>
                <w:rFonts w:cs="Times New Roman"/>
                <w:szCs w:val="24"/>
              </w:rPr>
              <w:t>Oral assessment</w:t>
            </w:r>
          </w:p>
          <w:p w14:paraId="492E22DD" w14:textId="77777777" w:rsidR="004C6620" w:rsidRPr="00725E27" w:rsidRDefault="004C6620" w:rsidP="004C6620">
            <w:pPr>
              <w:tabs>
                <w:tab w:val="left" w:pos="558"/>
                <w:tab w:val="left" w:pos="559"/>
              </w:tabs>
              <w:spacing w:after="0" w:line="360" w:lineRule="auto"/>
              <w:ind w:left="558"/>
              <w:rPr>
                <w:rFonts w:cs="Times New Roman"/>
                <w:szCs w:val="24"/>
              </w:rPr>
            </w:pPr>
          </w:p>
        </w:tc>
      </w:tr>
      <w:tr w:rsidR="00725E27" w:rsidRPr="00725E27" w14:paraId="4CC38866" w14:textId="77777777" w:rsidTr="004C6620">
        <w:trPr>
          <w:trHeight w:val="699"/>
        </w:trPr>
        <w:tc>
          <w:tcPr>
            <w:tcW w:w="1311" w:type="pct"/>
          </w:tcPr>
          <w:p w14:paraId="2F6BCCDC" w14:textId="77777777" w:rsidR="004C6620" w:rsidRPr="00725E27" w:rsidRDefault="004C6620" w:rsidP="004470E5">
            <w:pPr>
              <w:widowControl w:val="0"/>
              <w:numPr>
                <w:ilvl w:val="0"/>
                <w:numId w:val="226"/>
              </w:numPr>
              <w:autoSpaceDE w:val="0"/>
              <w:autoSpaceDN w:val="0"/>
              <w:spacing w:after="0" w:line="360" w:lineRule="auto"/>
              <w:rPr>
                <w:rFonts w:cs="Times New Roman"/>
                <w:szCs w:val="24"/>
              </w:rPr>
            </w:pPr>
            <w:r w:rsidRPr="00725E27">
              <w:rPr>
                <w:rFonts w:cs="Times New Roman"/>
                <w:szCs w:val="24"/>
              </w:rPr>
              <w:t>Perform online communication and collaboration</w:t>
            </w:r>
          </w:p>
          <w:p w14:paraId="559EDEB3" w14:textId="77777777" w:rsidR="004C6620" w:rsidRPr="00725E27" w:rsidRDefault="004C6620" w:rsidP="004C6620">
            <w:pPr>
              <w:spacing w:after="0" w:line="360" w:lineRule="auto"/>
              <w:rPr>
                <w:rFonts w:cs="Times New Roman"/>
                <w:szCs w:val="24"/>
              </w:rPr>
            </w:pPr>
          </w:p>
        </w:tc>
        <w:tc>
          <w:tcPr>
            <w:tcW w:w="2483" w:type="pct"/>
          </w:tcPr>
          <w:p w14:paraId="4AD25D81" w14:textId="77777777" w:rsidR="004C6620" w:rsidRPr="00725E27" w:rsidRDefault="004C6620" w:rsidP="004470E5">
            <w:pPr>
              <w:pStyle w:val="ListParagraph"/>
              <w:numPr>
                <w:ilvl w:val="0"/>
                <w:numId w:val="265"/>
              </w:numPr>
              <w:tabs>
                <w:tab w:val="left" w:pos="558"/>
                <w:tab w:val="left" w:pos="559"/>
              </w:tabs>
              <w:autoSpaceDE w:val="0"/>
              <w:autoSpaceDN w:val="0"/>
              <w:spacing w:after="0" w:line="360" w:lineRule="auto"/>
              <w:rPr>
                <w:vanish/>
                <w:szCs w:val="24"/>
              </w:rPr>
            </w:pPr>
          </w:p>
          <w:p w14:paraId="035A0DF6" w14:textId="77777777" w:rsidR="004C6620" w:rsidRPr="00725E27" w:rsidRDefault="004C6620" w:rsidP="004470E5">
            <w:pPr>
              <w:pStyle w:val="ListParagraph"/>
              <w:numPr>
                <w:ilvl w:val="0"/>
                <w:numId w:val="265"/>
              </w:numPr>
              <w:tabs>
                <w:tab w:val="left" w:pos="558"/>
                <w:tab w:val="left" w:pos="559"/>
              </w:tabs>
              <w:autoSpaceDE w:val="0"/>
              <w:autoSpaceDN w:val="0"/>
              <w:spacing w:after="0" w:line="360" w:lineRule="auto"/>
              <w:rPr>
                <w:vanish/>
                <w:szCs w:val="24"/>
              </w:rPr>
            </w:pPr>
          </w:p>
          <w:p w14:paraId="30D63FA7" w14:textId="77777777" w:rsidR="004C6620" w:rsidRPr="00725E27" w:rsidRDefault="004C6620" w:rsidP="004470E5">
            <w:pPr>
              <w:pStyle w:val="ListParagraph"/>
              <w:numPr>
                <w:ilvl w:val="0"/>
                <w:numId w:val="265"/>
              </w:numPr>
              <w:tabs>
                <w:tab w:val="left" w:pos="558"/>
                <w:tab w:val="left" w:pos="559"/>
              </w:tabs>
              <w:autoSpaceDE w:val="0"/>
              <w:autoSpaceDN w:val="0"/>
              <w:spacing w:after="0" w:line="360" w:lineRule="auto"/>
              <w:rPr>
                <w:vanish/>
                <w:szCs w:val="24"/>
              </w:rPr>
            </w:pPr>
          </w:p>
          <w:p w14:paraId="2654C6BB" w14:textId="77777777" w:rsidR="004C6620" w:rsidRPr="00725E27" w:rsidRDefault="004C6620" w:rsidP="004470E5">
            <w:pPr>
              <w:pStyle w:val="ListParagraph"/>
              <w:numPr>
                <w:ilvl w:val="0"/>
                <w:numId w:val="265"/>
              </w:numPr>
              <w:tabs>
                <w:tab w:val="left" w:pos="558"/>
                <w:tab w:val="left" w:pos="559"/>
              </w:tabs>
              <w:autoSpaceDE w:val="0"/>
              <w:autoSpaceDN w:val="0"/>
              <w:spacing w:after="0" w:line="360" w:lineRule="auto"/>
              <w:rPr>
                <w:vanish/>
                <w:szCs w:val="24"/>
              </w:rPr>
            </w:pPr>
          </w:p>
          <w:p w14:paraId="1D58BE57" w14:textId="77777777" w:rsidR="004C6620" w:rsidRPr="00725E27" w:rsidRDefault="004C6620" w:rsidP="004470E5">
            <w:pPr>
              <w:pStyle w:val="ListParagraph"/>
              <w:numPr>
                <w:ilvl w:val="1"/>
                <w:numId w:val="265"/>
              </w:numPr>
              <w:tabs>
                <w:tab w:val="left" w:pos="558"/>
                <w:tab w:val="left" w:pos="559"/>
              </w:tabs>
              <w:autoSpaceDE w:val="0"/>
              <w:autoSpaceDN w:val="0"/>
              <w:spacing w:after="0" w:line="360" w:lineRule="auto"/>
              <w:rPr>
                <w:szCs w:val="24"/>
              </w:rPr>
            </w:pPr>
            <w:r w:rsidRPr="00725E27">
              <w:rPr>
                <w:szCs w:val="24"/>
              </w:rPr>
              <w:t xml:space="preserve">Netiquette principles </w:t>
            </w:r>
          </w:p>
          <w:p w14:paraId="708AD13D" w14:textId="77777777" w:rsidR="004C6620" w:rsidRPr="00725E27" w:rsidRDefault="004C6620" w:rsidP="004470E5">
            <w:pPr>
              <w:widowControl w:val="0"/>
              <w:numPr>
                <w:ilvl w:val="1"/>
                <w:numId w:val="265"/>
              </w:numPr>
              <w:tabs>
                <w:tab w:val="left" w:pos="558"/>
                <w:tab w:val="left" w:pos="559"/>
              </w:tabs>
              <w:autoSpaceDE w:val="0"/>
              <w:autoSpaceDN w:val="0"/>
              <w:spacing w:after="0" w:line="360" w:lineRule="auto"/>
              <w:rPr>
                <w:rFonts w:cs="Times New Roman"/>
                <w:szCs w:val="24"/>
              </w:rPr>
            </w:pPr>
            <w:r w:rsidRPr="00725E27">
              <w:rPr>
                <w:rFonts w:cs="Times New Roman"/>
                <w:szCs w:val="24"/>
              </w:rPr>
              <w:t>Communication concepts</w:t>
            </w:r>
          </w:p>
          <w:p w14:paraId="188A15DC" w14:textId="77777777" w:rsidR="004C6620" w:rsidRPr="00725E27" w:rsidRDefault="004C6620" w:rsidP="004470E5">
            <w:pPr>
              <w:pStyle w:val="ListParagraph"/>
              <w:widowControl w:val="0"/>
              <w:numPr>
                <w:ilvl w:val="2"/>
                <w:numId w:val="265"/>
              </w:numPr>
              <w:tabs>
                <w:tab w:val="left" w:pos="360"/>
              </w:tabs>
              <w:autoSpaceDE w:val="0"/>
              <w:autoSpaceDN w:val="0"/>
              <w:spacing w:after="0" w:line="360" w:lineRule="auto"/>
              <w:rPr>
                <w:szCs w:val="24"/>
              </w:rPr>
            </w:pPr>
            <w:r w:rsidRPr="00725E27">
              <w:rPr>
                <w:szCs w:val="24"/>
              </w:rPr>
              <w:t>Online communities</w:t>
            </w:r>
          </w:p>
          <w:p w14:paraId="047566C7" w14:textId="77777777" w:rsidR="004C6620" w:rsidRPr="00725E27" w:rsidRDefault="004C6620" w:rsidP="004470E5">
            <w:pPr>
              <w:pStyle w:val="ListParagraph"/>
              <w:widowControl w:val="0"/>
              <w:numPr>
                <w:ilvl w:val="2"/>
                <w:numId w:val="265"/>
              </w:numPr>
              <w:tabs>
                <w:tab w:val="left" w:pos="360"/>
              </w:tabs>
              <w:autoSpaceDE w:val="0"/>
              <w:autoSpaceDN w:val="0"/>
              <w:spacing w:after="0" w:line="360" w:lineRule="auto"/>
              <w:rPr>
                <w:szCs w:val="24"/>
              </w:rPr>
            </w:pPr>
            <w:r w:rsidRPr="00725E27">
              <w:rPr>
                <w:szCs w:val="24"/>
              </w:rPr>
              <w:t>Communication tools</w:t>
            </w:r>
          </w:p>
          <w:p w14:paraId="26F48935" w14:textId="77777777" w:rsidR="004C6620" w:rsidRPr="00725E27" w:rsidRDefault="004C6620" w:rsidP="004470E5">
            <w:pPr>
              <w:pStyle w:val="ListParagraph"/>
              <w:widowControl w:val="0"/>
              <w:numPr>
                <w:ilvl w:val="2"/>
                <w:numId w:val="265"/>
              </w:numPr>
              <w:tabs>
                <w:tab w:val="left" w:pos="360"/>
              </w:tabs>
              <w:autoSpaceDE w:val="0"/>
              <w:autoSpaceDN w:val="0"/>
              <w:spacing w:after="0" w:line="360" w:lineRule="auto"/>
              <w:rPr>
                <w:szCs w:val="24"/>
              </w:rPr>
            </w:pPr>
            <w:r w:rsidRPr="00725E27">
              <w:rPr>
                <w:szCs w:val="24"/>
              </w:rPr>
              <w:t>Email concepts</w:t>
            </w:r>
          </w:p>
          <w:p w14:paraId="0E40707A" w14:textId="77777777" w:rsidR="004C6620" w:rsidRPr="00725E27" w:rsidRDefault="004C6620" w:rsidP="004470E5">
            <w:pPr>
              <w:widowControl w:val="0"/>
              <w:numPr>
                <w:ilvl w:val="1"/>
                <w:numId w:val="265"/>
              </w:numPr>
              <w:tabs>
                <w:tab w:val="left" w:pos="558"/>
                <w:tab w:val="left" w:pos="559"/>
              </w:tabs>
              <w:autoSpaceDE w:val="0"/>
              <w:autoSpaceDN w:val="0"/>
              <w:spacing w:after="0" w:line="360" w:lineRule="auto"/>
              <w:rPr>
                <w:rFonts w:cs="Times New Roman"/>
                <w:szCs w:val="24"/>
              </w:rPr>
            </w:pPr>
            <w:r w:rsidRPr="00725E27">
              <w:rPr>
                <w:rFonts w:cs="Times New Roman"/>
                <w:szCs w:val="24"/>
              </w:rPr>
              <w:t>Using email</w:t>
            </w:r>
          </w:p>
          <w:p w14:paraId="5927B0F7" w14:textId="77777777" w:rsidR="004C6620" w:rsidRPr="00725E27" w:rsidRDefault="004C6620" w:rsidP="004470E5">
            <w:pPr>
              <w:pStyle w:val="ListParagraph"/>
              <w:widowControl w:val="0"/>
              <w:numPr>
                <w:ilvl w:val="2"/>
                <w:numId w:val="298"/>
              </w:numPr>
              <w:tabs>
                <w:tab w:val="left" w:pos="360"/>
              </w:tabs>
              <w:autoSpaceDE w:val="0"/>
              <w:autoSpaceDN w:val="0"/>
              <w:spacing w:after="0" w:line="360" w:lineRule="auto"/>
              <w:rPr>
                <w:szCs w:val="24"/>
              </w:rPr>
            </w:pPr>
            <w:r w:rsidRPr="00725E27">
              <w:rPr>
                <w:szCs w:val="24"/>
              </w:rPr>
              <w:t>Sending email</w:t>
            </w:r>
          </w:p>
          <w:p w14:paraId="62BCD9DB" w14:textId="77777777" w:rsidR="004C6620" w:rsidRPr="00725E27" w:rsidRDefault="004C6620" w:rsidP="004470E5">
            <w:pPr>
              <w:pStyle w:val="ListParagraph"/>
              <w:widowControl w:val="0"/>
              <w:numPr>
                <w:ilvl w:val="2"/>
                <w:numId w:val="298"/>
              </w:numPr>
              <w:tabs>
                <w:tab w:val="left" w:pos="360"/>
              </w:tabs>
              <w:autoSpaceDE w:val="0"/>
              <w:autoSpaceDN w:val="0"/>
              <w:spacing w:after="0" w:line="360" w:lineRule="auto"/>
              <w:rPr>
                <w:szCs w:val="24"/>
              </w:rPr>
            </w:pPr>
            <w:r w:rsidRPr="00725E27">
              <w:rPr>
                <w:szCs w:val="24"/>
              </w:rPr>
              <w:t>Receiving email</w:t>
            </w:r>
          </w:p>
          <w:p w14:paraId="01FE9681" w14:textId="77777777" w:rsidR="004C6620" w:rsidRPr="00725E27" w:rsidRDefault="004C6620" w:rsidP="004470E5">
            <w:pPr>
              <w:pStyle w:val="ListParagraph"/>
              <w:widowControl w:val="0"/>
              <w:numPr>
                <w:ilvl w:val="2"/>
                <w:numId w:val="298"/>
              </w:numPr>
              <w:tabs>
                <w:tab w:val="left" w:pos="360"/>
              </w:tabs>
              <w:autoSpaceDE w:val="0"/>
              <w:autoSpaceDN w:val="0"/>
              <w:spacing w:after="0" w:line="360" w:lineRule="auto"/>
              <w:rPr>
                <w:szCs w:val="24"/>
              </w:rPr>
            </w:pPr>
            <w:r w:rsidRPr="00725E27">
              <w:rPr>
                <w:szCs w:val="24"/>
              </w:rPr>
              <w:t>Tools and settings</w:t>
            </w:r>
          </w:p>
          <w:p w14:paraId="1EE09494" w14:textId="77777777" w:rsidR="004C6620" w:rsidRPr="00725E27" w:rsidRDefault="004C6620" w:rsidP="004470E5">
            <w:pPr>
              <w:pStyle w:val="ListParagraph"/>
              <w:widowControl w:val="0"/>
              <w:numPr>
                <w:ilvl w:val="2"/>
                <w:numId w:val="298"/>
              </w:numPr>
              <w:tabs>
                <w:tab w:val="left" w:pos="360"/>
              </w:tabs>
              <w:autoSpaceDE w:val="0"/>
              <w:autoSpaceDN w:val="0"/>
              <w:spacing w:after="0" w:line="360" w:lineRule="auto"/>
              <w:rPr>
                <w:szCs w:val="24"/>
              </w:rPr>
            </w:pPr>
            <w:r w:rsidRPr="00725E27">
              <w:rPr>
                <w:szCs w:val="24"/>
              </w:rPr>
              <w:t>Organizing email</w:t>
            </w:r>
          </w:p>
          <w:p w14:paraId="28B0B0B6" w14:textId="77777777" w:rsidR="004C6620" w:rsidRPr="00725E27" w:rsidRDefault="004C6620" w:rsidP="004470E5">
            <w:pPr>
              <w:numPr>
                <w:ilvl w:val="1"/>
                <w:numId w:val="298"/>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Digital content copyright and licenses </w:t>
            </w:r>
          </w:p>
          <w:p w14:paraId="1D77F06A" w14:textId="77777777" w:rsidR="004C6620" w:rsidRPr="00725E27" w:rsidRDefault="004C6620" w:rsidP="004470E5">
            <w:pPr>
              <w:numPr>
                <w:ilvl w:val="1"/>
                <w:numId w:val="298"/>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Online collaboration tools </w:t>
            </w:r>
          </w:p>
          <w:p w14:paraId="1D4ED220" w14:textId="77777777" w:rsidR="004C6620" w:rsidRPr="00725E27" w:rsidRDefault="004C6620" w:rsidP="004470E5">
            <w:pPr>
              <w:pStyle w:val="ListParagraph"/>
              <w:widowControl w:val="0"/>
              <w:numPr>
                <w:ilvl w:val="0"/>
                <w:numId w:val="299"/>
              </w:numPr>
              <w:tabs>
                <w:tab w:val="left" w:pos="360"/>
              </w:tabs>
              <w:autoSpaceDE w:val="0"/>
              <w:autoSpaceDN w:val="0"/>
              <w:spacing w:after="0" w:line="360" w:lineRule="auto"/>
              <w:contextualSpacing w:val="0"/>
              <w:rPr>
                <w:rFonts w:eastAsiaTheme="minorHAnsi"/>
                <w:vanish/>
                <w:szCs w:val="24"/>
                <w:lang w:val="en-US"/>
              </w:rPr>
            </w:pPr>
          </w:p>
          <w:p w14:paraId="73DFD144" w14:textId="77777777" w:rsidR="004C6620" w:rsidRPr="00725E27" w:rsidRDefault="004C6620" w:rsidP="004470E5">
            <w:pPr>
              <w:pStyle w:val="ListParagraph"/>
              <w:widowControl w:val="0"/>
              <w:numPr>
                <w:ilvl w:val="0"/>
                <w:numId w:val="299"/>
              </w:numPr>
              <w:tabs>
                <w:tab w:val="left" w:pos="360"/>
              </w:tabs>
              <w:autoSpaceDE w:val="0"/>
              <w:autoSpaceDN w:val="0"/>
              <w:spacing w:after="0" w:line="360" w:lineRule="auto"/>
              <w:contextualSpacing w:val="0"/>
              <w:rPr>
                <w:rFonts w:eastAsiaTheme="minorHAnsi"/>
                <w:vanish/>
                <w:szCs w:val="24"/>
                <w:lang w:val="en-US"/>
              </w:rPr>
            </w:pPr>
          </w:p>
          <w:p w14:paraId="6C6C0E05" w14:textId="77777777" w:rsidR="004C6620" w:rsidRPr="00725E27" w:rsidRDefault="004C6620" w:rsidP="004470E5">
            <w:pPr>
              <w:pStyle w:val="ListParagraph"/>
              <w:widowControl w:val="0"/>
              <w:numPr>
                <w:ilvl w:val="0"/>
                <w:numId w:val="299"/>
              </w:numPr>
              <w:tabs>
                <w:tab w:val="left" w:pos="360"/>
              </w:tabs>
              <w:autoSpaceDE w:val="0"/>
              <w:autoSpaceDN w:val="0"/>
              <w:spacing w:after="0" w:line="360" w:lineRule="auto"/>
              <w:contextualSpacing w:val="0"/>
              <w:rPr>
                <w:rFonts w:eastAsiaTheme="minorHAnsi"/>
                <w:vanish/>
                <w:szCs w:val="24"/>
                <w:lang w:val="en-US"/>
              </w:rPr>
            </w:pPr>
          </w:p>
          <w:p w14:paraId="0862BA73" w14:textId="77777777" w:rsidR="004C6620" w:rsidRPr="00725E27" w:rsidRDefault="004C6620" w:rsidP="004470E5">
            <w:pPr>
              <w:pStyle w:val="ListParagraph"/>
              <w:widowControl w:val="0"/>
              <w:numPr>
                <w:ilvl w:val="0"/>
                <w:numId w:val="299"/>
              </w:numPr>
              <w:tabs>
                <w:tab w:val="left" w:pos="360"/>
              </w:tabs>
              <w:autoSpaceDE w:val="0"/>
              <w:autoSpaceDN w:val="0"/>
              <w:spacing w:after="0" w:line="360" w:lineRule="auto"/>
              <w:contextualSpacing w:val="0"/>
              <w:rPr>
                <w:rFonts w:eastAsiaTheme="minorHAnsi"/>
                <w:vanish/>
                <w:szCs w:val="24"/>
                <w:lang w:val="en-US"/>
              </w:rPr>
            </w:pPr>
          </w:p>
          <w:p w14:paraId="4E977F28" w14:textId="77777777" w:rsidR="004C6620" w:rsidRPr="00725E27" w:rsidRDefault="004C6620" w:rsidP="004470E5">
            <w:pPr>
              <w:pStyle w:val="ListParagraph"/>
              <w:widowControl w:val="0"/>
              <w:numPr>
                <w:ilvl w:val="1"/>
                <w:numId w:val="299"/>
              </w:numPr>
              <w:tabs>
                <w:tab w:val="left" w:pos="360"/>
              </w:tabs>
              <w:autoSpaceDE w:val="0"/>
              <w:autoSpaceDN w:val="0"/>
              <w:spacing w:after="0" w:line="360" w:lineRule="auto"/>
              <w:contextualSpacing w:val="0"/>
              <w:rPr>
                <w:rFonts w:eastAsiaTheme="minorHAnsi"/>
                <w:vanish/>
                <w:szCs w:val="24"/>
                <w:lang w:val="en-US"/>
              </w:rPr>
            </w:pPr>
          </w:p>
          <w:p w14:paraId="24F5EFE9" w14:textId="77777777" w:rsidR="004C6620" w:rsidRPr="00725E27" w:rsidRDefault="004C6620" w:rsidP="004470E5">
            <w:pPr>
              <w:pStyle w:val="ListParagraph"/>
              <w:widowControl w:val="0"/>
              <w:numPr>
                <w:ilvl w:val="1"/>
                <w:numId w:val="299"/>
              </w:numPr>
              <w:tabs>
                <w:tab w:val="left" w:pos="360"/>
              </w:tabs>
              <w:autoSpaceDE w:val="0"/>
              <w:autoSpaceDN w:val="0"/>
              <w:spacing w:after="0" w:line="360" w:lineRule="auto"/>
              <w:contextualSpacing w:val="0"/>
              <w:rPr>
                <w:rFonts w:eastAsiaTheme="minorHAnsi"/>
                <w:vanish/>
                <w:szCs w:val="24"/>
                <w:lang w:val="en-US"/>
              </w:rPr>
            </w:pPr>
          </w:p>
          <w:p w14:paraId="0A0170F9" w14:textId="77777777" w:rsidR="004C6620" w:rsidRPr="00725E27" w:rsidRDefault="004C6620" w:rsidP="004470E5">
            <w:pPr>
              <w:pStyle w:val="ListParagraph"/>
              <w:widowControl w:val="0"/>
              <w:numPr>
                <w:ilvl w:val="1"/>
                <w:numId w:val="299"/>
              </w:numPr>
              <w:tabs>
                <w:tab w:val="left" w:pos="360"/>
              </w:tabs>
              <w:autoSpaceDE w:val="0"/>
              <w:autoSpaceDN w:val="0"/>
              <w:spacing w:after="0" w:line="360" w:lineRule="auto"/>
              <w:contextualSpacing w:val="0"/>
              <w:rPr>
                <w:rFonts w:eastAsiaTheme="minorHAnsi"/>
                <w:vanish/>
                <w:szCs w:val="24"/>
                <w:lang w:val="en-US"/>
              </w:rPr>
            </w:pPr>
          </w:p>
          <w:p w14:paraId="7457C430" w14:textId="77777777" w:rsidR="004C6620" w:rsidRPr="00725E27" w:rsidRDefault="004C6620" w:rsidP="004470E5">
            <w:pPr>
              <w:pStyle w:val="ListParagraph"/>
              <w:widowControl w:val="0"/>
              <w:numPr>
                <w:ilvl w:val="1"/>
                <w:numId w:val="299"/>
              </w:numPr>
              <w:tabs>
                <w:tab w:val="left" w:pos="360"/>
              </w:tabs>
              <w:autoSpaceDE w:val="0"/>
              <w:autoSpaceDN w:val="0"/>
              <w:spacing w:after="0" w:line="360" w:lineRule="auto"/>
              <w:contextualSpacing w:val="0"/>
              <w:rPr>
                <w:rFonts w:eastAsiaTheme="minorHAnsi"/>
                <w:vanish/>
                <w:szCs w:val="24"/>
                <w:lang w:val="en-US"/>
              </w:rPr>
            </w:pPr>
          </w:p>
          <w:p w14:paraId="660E6D6E" w14:textId="77777777" w:rsidR="004C6620" w:rsidRPr="00725E27" w:rsidRDefault="004C6620" w:rsidP="004470E5">
            <w:pPr>
              <w:pStyle w:val="ListParagraph"/>
              <w:widowControl w:val="0"/>
              <w:numPr>
                <w:ilvl w:val="1"/>
                <w:numId w:val="299"/>
              </w:numPr>
              <w:tabs>
                <w:tab w:val="left" w:pos="360"/>
              </w:tabs>
              <w:autoSpaceDE w:val="0"/>
              <w:autoSpaceDN w:val="0"/>
              <w:spacing w:after="0" w:line="360" w:lineRule="auto"/>
              <w:contextualSpacing w:val="0"/>
              <w:rPr>
                <w:rFonts w:eastAsiaTheme="minorHAnsi"/>
                <w:vanish/>
                <w:szCs w:val="24"/>
                <w:lang w:val="en-US"/>
              </w:rPr>
            </w:pPr>
          </w:p>
          <w:p w14:paraId="528908E0" w14:textId="77777777" w:rsidR="004C6620" w:rsidRPr="00725E27" w:rsidRDefault="004C6620" w:rsidP="004470E5">
            <w:pPr>
              <w:pStyle w:val="ListParagraph"/>
              <w:widowControl w:val="0"/>
              <w:numPr>
                <w:ilvl w:val="1"/>
                <w:numId w:val="299"/>
              </w:numPr>
              <w:tabs>
                <w:tab w:val="left" w:pos="360"/>
              </w:tabs>
              <w:autoSpaceDE w:val="0"/>
              <w:autoSpaceDN w:val="0"/>
              <w:spacing w:after="0" w:line="360" w:lineRule="auto"/>
              <w:contextualSpacing w:val="0"/>
              <w:rPr>
                <w:rFonts w:eastAsiaTheme="minorHAnsi"/>
                <w:vanish/>
                <w:szCs w:val="24"/>
                <w:lang w:val="en-US"/>
              </w:rPr>
            </w:pPr>
          </w:p>
          <w:p w14:paraId="6E265323" w14:textId="77777777" w:rsidR="004C6620" w:rsidRPr="00725E27" w:rsidRDefault="004C6620" w:rsidP="004470E5">
            <w:pPr>
              <w:widowControl w:val="0"/>
              <w:numPr>
                <w:ilvl w:val="2"/>
                <w:numId w:val="299"/>
              </w:numPr>
              <w:tabs>
                <w:tab w:val="left" w:pos="360"/>
              </w:tabs>
              <w:autoSpaceDE w:val="0"/>
              <w:autoSpaceDN w:val="0"/>
              <w:spacing w:after="0" w:line="360" w:lineRule="auto"/>
              <w:rPr>
                <w:rFonts w:cs="Times New Roman"/>
                <w:szCs w:val="24"/>
              </w:rPr>
            </w:pPr>
            <w:r w:rsidRPr="00725E27">
              <w:rPr>
                <w:rFonts w:cs="Times New Roman"/>
                <w:szCs w:val="24"/>
              </w:rPr>
              <w:t>Online Storage (Google Drive)</w:t>
            </w:r>
          </w:p>
          <w:p w14:paraId="4F5056C8" w14:textId="77777777" w:rsidR="004C6620" w:rsidRPr="00725E27" w:rsidRDefault="004C6620" w:rsidP="004470E5">
            <w:pPr>
              <w:widowControl w:val="0"/>
              <w:numPr>
                <w:ilvl w:val="2"/>
                <w:numId w:val="299"/>
              </w:numPr>
              <w:tabs>
                <w:tab w:val="left" w:pos="360"/>
              </w:tabs>
              <w:autoSpaceDE w:val="0"/>
              <w:autoSpaceDN w:val="0"/>
              <w:spacing w:after="0" w:line="360" w:lineRule="auto"/>
              <w:rPr>
                <w:rFonts w:cs="Times New Roman"/>
                <w:szCs w:val="24"/>
              </w:rPr>
            </w:pPr>
            <w:r w:rsidRPr="00725E27">
              <w:rPr>
                <w:rFonts w:cs="Times New Roman"/>
                <w:szCs w:val="24"/>
              </w:rPr>
              <w:t>Online productivity applications (Google Docs &amp; Forms)</w:t>
            </w:r>
          </w:p>
          <w:p w14:paraId="581E143E" w14:textId="77777777" w:rsidR="004C6620" w:rsidRPr="00725E27" w:rsidRDefault="004C6620" w:rsidP="004470E5">
            <w:pPr>
              <w:widowControl w:val="0"/>
              <w:numPr>
                <w:ilvl w:val="2"/>
                <w:numId w:val="299"/>
              </w:numPr>
              <w:tabs>
                <w:tab w:val="left" w:pos="360"/>
              </w:tabs>
              <w:autoSpaceDE w:val="0"/>
              <w:autoSpaceDN w:val="0"/>
              <w:spacing w:after="0" w:line="360" w:lineRule="auto"/>
              <w:jc w:val="left"/>
              <w:rPr>
                <w:rFonts w:cs="Times New Roman"/>
                <w:szCs w:val="24"/>
              </w:rPr>
            </w:pPr>
            <w:r w:rsidRPr="00725E27">
              <w:rPr>
                <w:rFonts w:cs="Times New Roman"/>
                <w:szCs w:val="24"/>
              </w:rPr>
              <w:t xml:space="preserve">Online meetings (Google Meet/Zoom)  </w:t>
            </w:r>
          </w:p>
          <w:p w14:paraId="14FB6358" w14:textId="77777777" w:rsidR="004C6620" w:rsidRPr="00725E27" w:rsidRDefault="004C6620" w:rsidP="004470E5">
            <w:pPr>
              <w:widowControl w:val="0"/>
              <w:numPr>
                <w:ilvl w:val="2"/>
                <w:numId w:val="299"/>
              </w:numPr>
              <w:tabs>
                <w:tab w:val="left" w:pos="360"/>
              </w:tabs>
              <w:autoSpaceDE w:val="0"/>
              <w:autoSpaceDN w:val="0"/>
              <w:spacing w:after="0" w:line="360" w:lineRule="auto"/>
              <w:rPr>
                <w:rFonts w:cs="Times New Roman"/>
                <w:szCs w:val="24"/>
              </w:rPr>
            </w:pPr>
            <w:r w:rsidRPr="00725E27">
              <w:rPr>
                <w:rFonts w:cs="Times New Roman"/>
                <w:szCs w:val="24"/>
              </w:rPr>
              <w:t>Online learning environments</w:t>
            </w:r>
          </w:p>
          <w:p w14:paraId="0B1EF220" w14:textId="77777777" w:rsidR="004C6620" w:rsidRPr="00725E27" w:rsidRDefault="004C6620" w:rsidP="004470E5">
            <w:pPr>
              <w:widowControl w:val="0"/>
              <w:numPr>
                <w:ilvl w:val="2"/>
                <w:numId w:val="299"/>
              </w:numPr>
              <w:tabs>
                <w:tab w:val="left" w:pos="360"/>
              </w:tabs>
              <w:autoSpaceDE w:val="0"/>
              <w:autoSpaceDN w:val="0"/>
              <w:spacing w:after="0" w:line="360" w:lineRule="auto"/>
              <w:rPr>
                <w:rFonts w:cs="Times New Roman"/>
                <w:szCs w:val="24"/>
              </w:rPr>
            </w:pPr>
            <w:r w:rsidRPr="00725E27">
              <w:rPr>
                <w:rFonts w:cs="Times New Roman"/>
                <w:szCs w:val="24"/>
              </w:rPr>
              <w:t>Online calendars (Google Calendars)</w:t>
            </w:r>
          </w:p>
          <w:p w14:paraId="3D3B7038" w14:textId="77777777" w:rsidR="004C6620" w:rsidRPr="00725E27" w:rsidRDefault="004C6620" w:rsidP="004470E5">
            <w:pPr>
              <w:widowControl w:val="0"/>
              <w:numPr>
                <w:ilvl w:val="2"/>
                <w:numId w:val="299"/>
              </w:numPr>
              <w:tabs>
                <w:tab w:val="left" w:pos="360"/>
              </w:tabs>
              <w:autoSpaceDE w:val="0"/>
              <w:autoSpaceDN w:val="0"/>
              <w:spacing w:after="0" w:line="360" w:lineRule="auto"/>
              <w:rPr>
                <w:rFonts w:cs="Times New Roman"/>
                <w:szCs w:val="24"/>
              </w:rPr>
            </w:pPr>
            <w:r w:rsidRPr="00725E27">
              <w:rPr>
                <w:rFonts w:cs="Times New Roman"/>
                <w:szCs w:val="24"/>
              </w:rPr>
              <w:lastRenderedPageBreak/>
              <w:t>Social networks (Facebook/Twitter - Settings &amp; Privacy)</w:t>
            </w:r>
          </w:p>
          <w:p w14:paraId="2C4CEFD5" w14:textId="77777777" w:rsidR="004C6620" w:rsidRPr="00725E27" w:rsidRDefault="004C6620" w:rsidP="004470E5">
            <w:pPr>
              <w:widowControl w:val="0"/>
              <w:numPr>
                <w:ilvl w:val="1"/>
                <w:numId w:val="298"/>
              </w:numPr>
              <w:tabs>
                <w:tab w:val="left" w:pos="558"/>
                <w:tab w:val="left" w:pos="559"/>
              </w:tabs>
              <w:autoSpaceDE w:val="0"/>
              <w:autoSpaceDN w:val="0"/>
              <w:spacing w:after="0" w:line="360" w:lineRule="auto"/>
              <w:rPr>
                <w:rFonts w:cs="Times New Roman"/>
                <w:szCs w:val="24"/>
              </w:rPr>
            </w:pPr>
            <w:r w:rsidRPr="00725E27">
              <w:rPr>
                <w:rFonts w:cs="Times New Roman"/>
                <w:szCs w:val="24"/>
              </w:rPr>
              <w:t>Preparation for online collaboration</w:t>
            </w:r>
          </w:p>
          <w:p w14:paraId="1E998FE7" w14:textId="77777777" w:rsidR="004C6620" w:rsidRPr="00725E27" w:rsidRDefault="004C6620" w:rsidP="004C6620">
            <w:pPr>
              <w:widowControl w:val="0"/>
              <w:autoSpaceDE w:val="0"/>
              <w:autoSpaceDN w:val="0"/>
              <w:spacing w:after="0" w:line="360" w:lineRule="auto"/>
              <w:ind w:left="736"/>
              <w:rPr>
                <w:rFonts w:cs="Times New Roman"/>
                <w:szCs w:val="24"/>
              </w:rPr>
            </w:pPr>
            <w:r w:rsidRPr="00725E27">
              <w:rPr>
                <w:rFonts w:cs="Times New Roman"/>
                <w:szCs w:val="24"/>
              </w:rPr>
              <w:t>Common setup features</w:t>
            </w:r>
          </w:p>
          <w:p w14:paraId="04325C60" w14:textId="77777777" w:rsidR="004C6620" w:rsidRPr="00725E27" w:rsidRDefault="004C6620" w:rsidP="004C6620">
            <w:pPr>
              <w:widowControl w:val="0"/>
              <w:autoSpaceDE w:val="0"/>
              <w:autoSpaceDN w:val="0"/>
              <w:spacing w:after="0" w:line="360" w:lineRule="auto"/>
              <w:ind w:left="736"/>
              <w:rPr>
                <w:rFonts w:cs="Times New Roman"/>
                <w:szCs w:val="24"/>
              </w:rPr>
            </w:pPr>
            <w:r w:rsidRPr="00725E27">
              <w:rPr>
                <w:rFonts w:cs="Times New Roman"/>
                <w:szCs w:val="24"/>
              </w:rPr>
              <w:t>Setup</w:t>
            </w:r>
          </w:p>
          <w:p w14:paraId="1B0E7EFB" w14:textId="77777777" w:rsidR="004C6620" w:rsidRPr="00725E27" w:rsidRDefault="004C6620" w:rsidP="004470E5">
            <w:pPr>
              <w:widowControl w:val="0"/>
              <w:numPr>
                <w:ilvl w:val="1"/>
                <w:numId w:val="298"/>
              </w:numPr>
              <w:tabs>
                <w:tab w:val="left" w:pos="558"/>
                <w:tab w:val="left" w:pos="559"/>
              </w:tabs>
              <w:autoSpaceDE w:val="0"/>
              <w:autoSpaceDN w:val="0"/>
              <w:spacing w:after="0" w:line="360" w:lineRule="auto"/>
              <w:rPr>
                <w:rFonts w:cs="Times New Roman"/>
                <w:szCs w:val="24"/>
              </w:rPr>
            </w:pPr>
            <w:r w:rsidRPr="00725E27">
              <w:rPr>
                <w:rFonts w:cs="Times New Roman"/>
                <w:szCs w:val="24"/>
              </w:rPr>
              <w:t>Mobile collaboration</w:t>
            </w:r>
          </w:p>
          <w:p w14:paraId="162A2E31" w14:textId="77777777" w:rsidR="004C6620" w:rsidRPr="00725E27" w:rsidRDefault="004C6620" w:rsidP="004470E5">
            <w:pPr>
              <w:pStyle w:val="ListParagraph"/>
              <w:widowControl w:val="0"/>
              <w:numPr>
                <w:ilvl w:val="2"/>
                <w:numId w:val="300"/>
              </w:numPr>
              <w:tabs>
                <w:tab w:val="left" w:pos="360"/>
              </w:tabs>
              <w:autoSpaceDE w:val="0"/>
              <w:autoSpaceDN w:val="0"/>
              <w:spacing w:after="0" w:line="360" w:lineRule="auto"/>
              <w:rPr>
                <w:szCs w:val="24"/>
              </w:rPr>
            </w:pPr>
            <w:r w:rsidRPr="00725E27">
              <w:rPr>
                <w:szCs w:val="24"/>
              </w:rPr>
              <w:t>Key concepts</w:t>
            </w:r>
          </w:p>
          <w:p w14:paraId="6B3ABA75" w14:textId="77777777" w:rsidR="004C6620" w:rsidRPr="00725E27" w:rsidRDefault="004C6620" w:rsidP="004470E5">
            <w:pPr>
              <w:pStyle w:val="ListParagraph"/>
              <w:widowControl w:val="0"/>
              <w:numPr>
                <w:ilvl w:val="2"/>
                <w:numId w:val="300"/>
              </w:numPr>
              <w:tabs>
                <w:tab w:val="left" w:pos="360"/>
              </w:tabs>
              <w:autoSpaceDE w:val="0"/>
              <w:autoSpaceDN w:val="0"/>
              <w:spacing w:after="0" w:line="360" w:lineRule="auto"/>
              <w:rPr>
                <w:szCs w:val="24"/>
              </w:rPr>
            </w:pPr>
            <w:r w:rsidRPr="00725E27">
              <w:rPr>
                <w:szCs w:val="24"/>
              </w:rPr>
              <w:t>Using mobile devices</w:t>
            </w:r>
          </w:p>
          <w:p w14:paraId="470FFE3C" w14:textId="77777777" w:rsidR="004C6620" w:rsidRPr="00725E27" w:rsidRDefault="004C6620" w:rsidP="004470E5">
            <w:pPr>
              <w:pStyle w:val="ListParagraph"/>
              <w:widowControl w:val="0"/>
              <w:numPr>
                <w:ilvl w:val="2"/>
                <w:numId w:val="300"/>
              </w:numPr>
              <w:tabs>
                <w:tab w:val="left" w:pos="360"/>
              </w:tabs>
              <w:autoSpaceDE w:val="0"/>
              <w:autoSpaceDN w:val="0"/>
              <w:spacing w:after="0" w:line="360" w:lineRule="auto"/>
              <w:rPr>
                <w:szCs w:val="24"/>
              </w:rPr>
            </w:pPr>
            <w:r w:rsidRPr="00725E27">
              <w:rPr>
                <w:szCs w:val="24"/>
              </w:rPr>
              <w:t>Applications</w:t>
            </w:r>
          </w:p>
          <w:p w14:paraId="4B9914A5" w14:textId="77777777" w:rsidR="004C6620" w:rsidRPr="00725E27" w:rsidRDefault="004C6620" w:rsidP="004470E5">
            <w:pPr>
              <w:pStyle w:val="ListParagraph"/>
              <w:widowControl w:val="0"/>
              <w:numPr>
                <w:ilvl w:val="2"/>
                <w:numId w:val="300"/>
              </w:numPr>
              <w:tabs>
                <w:tab w:val="left" w:pos="360"/>
              </w:tabs>
              <w:autoSpaceDE w:val="0"/>
              <w:autoSpaceDN w:val="0"/>
              <w:spacing w:after="0" w:line="360" w:lineRule="auto"/>
              <w:rPr>
                <w:szCs w:val="24"/>
              </w:rPr>
            </w:pPr>
            <w:r w:rsidRPr="00725E27">
              <w:rPr>
                <w:szCs w:val="24"/>
              </w:rPr>
              <w:t>Synchronization</w:t>
            </w:r>
          </w:p>
        </w:tc>
        <w:tc>
          <w:tcPr>
            <w:tcW w:w="1206" w:type="pct"/>
          </w:tcPr>
          <w:p w14:paraId="4AB9D768" w14:textId="77777777" w:rsidR="004C6620" w:rsidRPr="00725E27" w:rsidRDefault="004C6620" w:rsidP="004470E5">
            <w:pPr>
              <w:widowControl w:val="0"/>
              <w:numPr>
                <w:ilvl w:val="0"/>
                <w:numId w:val="228"/>
              </w:numPr>
              <w:tabs>
                <w:tab w:val="left" w:pos="377"/>
              </w:tabs>
              <w:autoSpaceDE w:val="0"/>
              <w:autoSpaceDN w:val="0"/>
              <w:spacing w:after="0" w:line="360" w:lineRule="auto"/>
              <w:rPr>
                <w:rFonts w:cs="Times New Roman"/>
                <w:szCs w:val="24"/>
              </w:rPr>
            </w:pPr>
            <w:r w:rsidRPr="00725E27">
              <w:rPr>
                <w:rFonts w:cs="Times New Roman"/>
                <w:szCs w:val="24"/>
              </w:rPr>
              <w:lastRenderedPageBreak/>
              <w:t>Observation</w:t>
            </w:r>
          </w:p>
          <w:p w14:paraId="568985F9" w14:textId="77777777" w:rsidR="004C6620" w:rsidRPr="00725E27" w:rsidRDefault="004C6620" w:rsidP="004470E5">
            <w:pPr>
              <w:widowControl w:val="0"/>
              <w:numPr>
                <w:ilvl w:val="0"/>
                <w:numId w:val="228"/>
              </w:numPr>
              <w:tabs>
                <w:tab w:val="left" w:pos="558"/>
                <w:tab w:val="left" w:pos="559"/>
              </w:tabs>
              <w:autoSpaceDE w:val="0"/>
              <w:autoSpaceDN w:val="0"/>
              <w:spacing w:after="0" w:line="360" w:lineRule="auto"/>
              <w:jc w:val="left"/>
              <w:rPr>
                <w:rFonts w:cs="Times New Roman"/>
                <w:szCs w:val="24"/>
              </w:rPr>
            </w:pPr>
            <w:r w:rsidRPr="00725E27">
              <w:rPr>
                <w:rFonts w:cs="Times New Roman"/>
                <w:szCs w:val="24"/>
              </w:rPr>
              <w:t>Portfolio of Evidence</w:t>
            </w:r>
          </w:p>
          <w:p w14:paraId="74E58F73" w14:textId="77777777" w:rsidR="004C6620" w:rsidRPr="00725E27" w:rsidRDefault="004C6620" w:rsidP="004470E5">
            <w:pPr>
              <w:widowControl w:val="0"/>
              <w:numPr>
                <w:ilvl w:val="0"/>
                <w:numId w:val="228"/>
              </w:numPr>
              <w:tabs>
                <w:tab w:val="left" w:pos="377"/>
              </w:tabs>
              <w:autoSpaceDE w:val="0"/>
              <w:autoSpaceDN w:val="0"/>
              <w:spacing w:after="0" w:line="360" w:lineRule="auto"/>
              <w:rPr>
                <w:rFonts w:cs="Times New Roman"/>
                <w:szCs w:val="24"/>
              </w:rPr>
            </w:pPr>
            <w:r w:rsidRPr="00725E27">
              <w:rPr>
                <w:rFonts w:cs="Times New Roman"/>
                <w:szCs w:val="24"/>
              </w:rPr>
              <w:t>Project</w:t>
            </w:r>
          </w:p>
          <w:p w14:paraId="25BD217F" w14:textId="77777777" w:rsidR="004C6620" w:rsidRPr="00725E27" w:rsidRDefault="004C6620" w:rsidP="004470E5">
            <w:pPr>
              <w:widowControl w:val="0"/>
              <w:numPr>
                <w:ilvl w:val="0"/>
                <w:numId w:val="228"/>
              </w:numPr>
              <w:tabs>
                <w:tab w:val="left" w:pos="377"/>
              </w:tabs>
              <w:autoSpaceDE w:val="0"/>
              <w:autoSpaceDN w:val="0"/>
              <w:spacing w:after="0" w:line="360" w:lineRule="auto"/>
              <w:rPr>
                <w:rFonts w:cs="Times New Roman"/>
                <w:szCs w:val="24"/>
              </w:rPr>
            </w:pPr>
            <w:r w:rsidRPr="00725E27">
              <w:rPr>
                <w:rFonts w:cs="Times New Roman"/>
                <w:szCs w:val="24"/>
              </w:rPr>
              <w:t xml:space="preserve">Written assessment </w:t>
            </w:r>
          </w:p>
          <w:p w14:paraId="63BABC35" w14:textId="77777777" w:rsidR="004C6620" w:rsidRPr="00725E27" w:rsidRDefault="004C6620" w:rsidP="004470E5">
            <w:pPr>
              <w:widowControl w:val="0"/>
              <w:numPr>
                <w:ilvl w:val="0"/>
                <w:numId w:val="228"/>
              </w:numPr>
              <w:tabs>
                <w:tab w:val="left" w:pos="377"/>
              </w:tabs>
              <w:autoSpaceDE w:val="0"/>
              <w:autoSpaceDN w:val="0"/>
              <w:spacing w:after="0" w:line="360" w:lineRule="auto"/>
              <w:rPr>
                <w:rFonts w:cs="Times New Roman"/>
                <w:szCs w:val="24"/>
              </w:rPr>
            </w:pPr>
            <w:r w:rsidRPr="00725E27">
              <w:rPr>
                <w:rFonts w:cs="Times New Roman"/>
                <w:szCs w:val="24"/>
              </w:rPr>
              <w:t>Practical assessment</w:t>
            </w:r>
          </w:p>
          <w:p w14:paraId="0DD32A81" w14:textId="77777777" w:rsidR="004C6620" w:rsidRPr="00725E27" w:rsidRDefault="004C6620" w:rsidP="004470E5">
            <w:pPr>
              <w:widowControl w:val="0"/>
              <w:numPr>
                <w:ilvl w:val="0"/>
                <w:numId w:val="228"/>
              </w:numPr>
              <w:tabs>
                <w:tab w:val="left" w:pos="377"/>
              </w:tabs>
              <w:autoSpaceDE w:val="0"/>
              <w:autoSpaceDN w:val="0"/>
              <w:spacing w:after="0" w:line="360" w:lineRule="auto"/>
              <w:rPr>
                <w:rFonts w:cs="Times New Roman"/>
                <w:szCs w:val="24"/>
              </w:rPr>
            </w:pPr>
            <w:r w:rsidRPr="00725E27">
              <w:rPr>
                <w:rFonts w:cs="Times New Roman"/>
                <w:szCs w:val="24"/>
              </w:rPr>
              <w:t>Oral assessment</w:t>
            </w:r>
          </w:p>
          <w:p w14:paraId="791243E4" w14:textId="77777777" w:rsidR="004C6620" w:rsidRPr="00725E27" w:rsidRDefault="004C6620" w:rsidP="004C6620">
            <w:pPr>
              <w:tabs>
                <w:tab w:val="left" w:pos="558"/>
                <w:tab w:val="left" w:pos="559"/>
              </w:tabs>
              <w:spacing w:after="0" w:line="360" w:lineRule="auto"/>
              <w:ind w:left="107"/>
              <w:rPr>
                <w:rFonts w:cs="Times New Roman"/>
                <w:szCs w:val="24"/>
              </w:rPr>
            </w:pPr>
          </w:p>
        </w:tc>
      </w:tr>
      <w:tr w:rsidR="00725E27" w:rsidRPr="00725E27" w14:paraId="66845B5F" w14:textId="77777777" w:rsidTr="004C6620">
        <w:trPr>
          <w:trHeight w:val="699"/>
        </w:trPr>
        <w:tc>
          <w:tcPr>
            <w:tcW w:w="1311" w:type="pct"/>
          </w:tcPr>
          <w:p w14:paraId="04549397" w14:textId="77777777" w:rsidR="004C6620" w:rsidRPr="00725E27" w:rsidRDefault="004C6620" w:rsidP="004470E5">
            <w:pPr>
              <w:widowControl w:val="0"/>
              <w:numPr>
                <w:ilvl w:val="0"/>
                <w:numId w:val="226"/>
              </w:numPr>
              <w:autoSpaceDE w:val="0"/>
              <w:autoSpaceDN w:val="0"/>
              <w:spacing w:after="0" w:line="360" w:lineRule="auto"/>
              <w:rPr>
                <w:rFonts w:cs="Times New Roman"/>
                <w:szCs w:val="24"/>
              </w:rPr>
            </w:pPr>
            <w:r w:rsidRPr="00725E27">
              <w:rPr>
                <w:rFonts w:cs="Times New Roman"/>
                <w:szCs w:val="24"/>
              </w:rPr>
              <w:t xml:space="preserve">Apply cybersecurity skills </w:t>
            </w:r>
          </w:p>
        </w:tc>
        <w:tc>
          <w:tcPr>
            <w:tcW w:w="2483" w:type="pct"/>
          </w:tcPr>
          <w:p w14:paraId="3BAEB5DD" w14:textId="77777777" w:rsidR="004C6620" w:rsidRPr="00725E27" w:rsidRDefault="004C6620" w:rsidP="004470E5">
            <w:pPr>
              <w:pStyle w:val="ListParagraph"/>
              <w:numPr>
                <w:ilvl w:val="0"/>
                <w:numId w:val="266"/>
              </w:numPr>
              <w:tabs>
                <w:tab w:val="left" w:pos="558"/>
                <w:tab w:val="left" w:pos="559"/>
              </w:tabs>
              <w:autoSpaceDE w:val="0"/>
              <w:autoSpaceDN w:val="0"/>
              <w:spacing w:after="0" w:line="360" w:lineRule="auto"/>
              <w:contextualSpacing w:val="0"/>
              <w:rPr>
                <w:rFonts w:eastAsiaTheme="minorHAnsi"/>
                <w:vanish/>
                <w:szCs w:val="24"/>
                <w:lang w:val="en-US"/>
              </w:rPr>
            </w:pPr>
          </w:p>
          <w:p w14:paraId="3883A6FE" w14:textId="77777777" w:rsidR="004C6620" w:rsidRPr="00725E27" w:rsidRDefault="004C6620" w:rsidP="004470E5">
            <w:pPr>
              <w:pStyle w:val="ListParagraph"/>
              <w:numPr>
                <w:ilvl w:val="0"/>
                <w:numId w:val="266"/>
              </w:numPr>
              <w:tabs>
                <w:tab w:val="left" w:pos="558"/>
                <w:tab w:val="left" w:pos="559"/>
              </w:tabs>
              <w:autoSpaceDE w:val="0"/>
              <w:autoSpaceDN w:val="0"/>
              <w:spacing w:after="0" w:line="360" w:lineRule="auto"/>
              <w:contextualSpacing w:val="0"/>
              <w:rPr>
                <w:rFonts w:eastAsiaTheme="minorHAnsi"/>
                <w:vanish/>
                <w:szCs w:val="24"/>
                <w:lang w:val="en-US"/>
              </w:rPr>
            </w:pPr>
          </w:p>
          <w:p w14:paraId="2DAA3198" w14:textId="77777777" w:rsidR="004C6620" w:rsidRPr="00725E27" w:rsidRDefault="004C6620" w:rsidP="004470E5">
            <w:pPr>
              <w:pStyle w:val="ListParagraph"/>
              <w:numPr>
                <w:ilvl w:val="0"/>
                <w:numId w:val="266"/>
              </w:numPr>
              <w:tabs>
                <w:tab w:val="left" w:pos="558"/>
                <w:tab w:val="left" w:pos="559"/>
              </w:tabs>
              <w:autoSpaceDE w:val="0"/>
              <w:autoSpaceDN w:val="0"/>
              <w:spacing w:after="0" w:line="360" w:lineRule="auto"/>
              <w:contextualSpacing w:val="0"/>
              <w:rPr>
                <w:rFonts w:eastAsiaTheme="minorHAnsi"/>
                <w:vanish/>
                <w:szCs w:val="24"/>
                <w:lang w:val="en-US"/>
              </w:rPr>
            </w:pPr>
          </w:p>
          <w:p w14:paraId="753D6D75" w14:textId="77777777" w:rsidR="004C6620" w:rsidRPr="00725E27" w:rsidRDefault="004C6620" w:rsidP="004470E5">
            <w:pPr>
              <w:pStyle w:val="ListParagraph"/>
              <w:numPr>
                <w:ilvl w:val="0"/>
                <w:numId w:val="266"/>
              </w:numPr>
              <w:tabs>
                <w:tab w:val="left" w:pos="558"/>
                <w:tab w:val="left" w:pos="559"/>
              </w:tabs>
              <w:autoSpaceDE w:val="0"/>
              <w:autoSpaceDN w:val="0"/>
              <w:spacing w:after="0" w:line="360" w:lineRule="auto"/>
              <w:contextualSpacing w:val="0"/>
              <w:rPr>
                <w:rFonts w:eastAsiaTheme="minorHAnsi"/>
                <w:vanish/>
                <w:szCs w:val="24"/>
                <w:lang w:val="en-US"/>
              </w:rPr>
            </w:pPr>
          </w:p>
          <w:p w14:paraId="509D0828" w14:textId="77777777" w:rsidR="004C6620" w:rsidRPr="00725E27" w:rsidRDefault="004C6620" w:rsidP="004470E5">
            <w:pPr>
              <w:pStyle w:val="ListParagraph"/>
              <w:numPr>
                <w:ilvl w:val="0"/>
                <w:numId w:val="266"/>
              </w:numPr>
              <w:tabs>
                <w:tab w:val="left" w:pos="558"/>
                <w:tab w:val="left" w:pos="559"/>
              </w:tabs>
              <w:autoSpaceDE w:val="0"/>
              <w:autoSpaceDN w:val="0"/>
              <w:spacing w:after="0" w:line="360" w:lineRule="auto"/>
              <w:contextualSpacing w:val="0"/>
              <w:rPr>
                <w:rFonts w:eastAsiaTheme="minorHAnsi"/>
                <w:vanish/>
                <w:szCs w:val="24"/>
                <w:lang w:val="en-US"/>
              </w:rPr>
            </w:pPr>
          </w:p>
          <w:p w14:paraId="334EBAAD" w14:textId="77777777" w:rsidR="004C6620" w:rsidRPr="00725E27" w:rsidRDefault="004C6620" w:rsidP="004470E5">
            <w:pPr>
              <w:numPr>
                <w:ilvl w:val="1"/>
                <w:numId w:val="266"/>
              </w:numPr>
              <w:tabs>
                <w:tab w:val="left" w:pos="558"/>
                <w:tab w:val="left" w:pos="559"/>
              </w:tabs>
              <w:autoSpaceDE w:val="0"/>
              <w:autoSpaceDN w:val="0"/>
              <w:spacing w:after="0" w:line="360" w:lineRule="auto"/>
              <w:rPr>
                <w:rFonts w:cs="Times New Roman"/>
                <w:szCs w:val="24"/>
              </w:rPr>
            </w:pPr>
            <w:r w:rsidRPr="00725E27">
              <w:rPr>
                <w:rFonts w:cs="Times New Roman"/>
                <w:szCs w:val="24"/>
              </w:rPr>
              <w:t>Data protection and privacy</w:t>
            </w:r>
          </w:p>
          <w:p w14:paraId="6E5C5803" w14:textId="77777777" w:rsidR="004C6620" w:rsidRPr="00725E27" w:rsidRDefault="004C6620" w:rsidP="004470E5">
            <w:pPr>
              <w:pStyle w:val="ListParagraph"/>
              <w:numPr>
                <w:ilvl w:val="0"/>
                <w:numId w:val="301"/>
              </w:numPr>
              <w:tabs>
                <w:tab w:val="left" w:pos="360"/>
              </w:tabs>
              <w:autoSpaceDE w:val="0"/>
              <w:autoSpaceDN w:val="0"/>
              <w:spacing w:after="0" w:line="360" w:lineRule="auto"/>
              <w:contextualSpacing w:val="0"/>
              <w:rPr>
                <w:rFonts w:eastAsiaTheme="minorHAnsi"/>
                <w:vanish/>
                <w:szCs w:val="24"/>
                <w:lang w:val="en-US"/>
              </w:rPr>
            </w:pPr>
          </w:p>
          <w:p w14:paraId="67A94AC5" w14:textId="77777777" w:rsidR="004C6620" w:rsidRPr="00725E27" w:rsidRDefault="004C6620" w:rsidP="004470E5">
            <w:pPr>
              <w:pStyle w:val="ListParagraph"/>
              <w:numPr>
                <w:ilvl w:val="0"/>
                <w:numId w:val="301"/>
              </w:numPr>
              <w:tabs>
                <w:tab w:val="left" w:pos="360"/>
              </w:tabs>
              <w:autoSpaceDE w:val="0"/>
              <w:autoSpaceDN w:val="0"/>
              <w:spacing w:after="0" w:line="360" w:lineRule="auto"/>
              <w:contextualSpacing w:val="0"/>
              <w:rPr>
                <w:rFonts w:eastAsiaTheme="minorHAnsi"/>
                <w:vanish/>
                <w:szCs w:val="24"/>
                <w:lang w:val="en-US"/>
              </w:rPr>
            </w:pPr>
          </w:p>
          <w:p w14:paraId="64A6661E" w14:textId="77777777" w:rsidR="004C6620" w:rsidRPr="00725E27" w:rsidRDefault="004C6620" w:rsidP="004470E5">
            <w:pPr>
              <w:pStyle w:val="ListParagraph"/>
              <w:numPr>
                <w:ilvl w:val="0"/>
                <w:numId w:val="301"/>
              </w:numPr>
              <w:tabs>
                <w:tab w:val="left" w:pos="360"/>
              </w:tabs>
              <w:autoSpaceDE w:val="0"/>
              <w:autoSpaceDN w:val="0"/>
              <w:spacing w:after="0" w:line="360" w:lineRule="auto"/>
              <w:contextualSpacing w:val="0"/>
              <w:rPr>
                <w:rFonts w:eastAsiaTheme="minorHAnsi"/>
                <w:vanish/>
                <w:szCs w:val="24"/>
                <w:lang w:val="en-US"/>
              </w:rPr>
            </w:pPr>
          </w:p>
          <w:p w14:paraId="5EA88515" w14:textId="77777777" w:rsidR="004C6620" w:rsidRPr="00725E27" w:rsidRDefault="004C6620" w:rsidP="004470E5">
            <w:pPr>
              <w:pStyle w:val="ListParagraph"/>
              <w:numPr>
                <w:ilvl w:val="0"/>
                <w:numId w:val="301"/>
              </w:numPr>
              <w:tabs>
                <w:tab w:val="left" w:pos="360"/>
              </w:tabs>
              <w:autoSpaceDE w:val="0"/>
              <w:autoSpaceDN w:val="0"/>
              <w:spacing w:after="0" w:line="360" w:lineRule="auto"/>
              <w:contextualSpacing w:val="0"/>
              <w:rPr>
                <w:rFonts w:eastAsiaTheme="minorHAnsi"/>
                <w:vanish/>
                <w:szCs w:val="24"/>
                <w:lang w:val="en-US"/>
              </w:rPr>
            </w:pPr>
          </w:p>
          <w:p w14:paraId="02065DF6" w14:textId="77777777" w:rsidR="004C6620" w:rsidRPr="00725E27" w:rsidRDefault="004C6620" w:rsidP="004470E5">
            <w:pPr>
              <w:pStyle w:val="ListParagraph"/>
              <w:numPr>
                <w:ilvl w:val="0"/>
                <w:numId w:val="301"/>
              </w:numPr>
              <w:tabs>
                <w:tab w:val="left" w:pos="360"/>
              </w:tabs>
              <w:autoSpaceDE w:val="0"/>
              <w:autoSpaceDN w:val="0"/>
              <w:spacing w:after="0" w:line="360" w:lineRule="auto"/>
              <w:contextualSpacing w:val="0"/>
              <w:rPr>
                <w:rFonts w:eastAsiaTheme="minorHAnsi"/>
                <w:vanish/>
                <w:szCs w:val="24"/>
                <w:lang w:val="en-US"/>
              </w:rPr>
            </w:pPr>
          </w:p>
          <w:p w14:paraId="494F45FD" w14:textId="77777777" w:rsidR="004C6620" w:rsidRPr="00725E27" w:rsidRDefault="004C6620" w:rsidP="004470E5">
            <w:pPr>
              <w:pStyle w:val="ListParagraph"/>
              <w:numPr>
                <w:ilvl w:val="1"/>
                <w:numId w:val="301"/>
              </w:numPr>
              <w:tabs>
                <w:tab w:val="left" w:pos="360"/>
              </w:tabs>
              <w:autoSpaceDE w:val="0"/>
              <w:autoSpaceDN w:val="0"/>
              <w:spacing w:after="0" w:line="360" w:lineRule="auto"/>
              <w:contextualSpacing w:val="0"/>
              <w:rPr>
                <w:rFonts w:eastAsiaTheme="minorHAnsi"/>
                <w:vanish/>
                <w:szCs w:val="24"/>
                <w:lang w:val="en-US"/>
              </w:rPr>
            </w:pPr>
          </w:p>
          <w:p w14:paraId="013CC76B" w14:textId="77777777" w:rsidR="004C6620" w:rsidRPr="00725E27" w:rsidRDefault="004C6620" w:rsidP="004470E5">
            <w:pPr>
              <w:numPr>
                <w:ilvl w:val="2"/>
                <w:numId w:val="301"/>
              </w:numPr>
              <w:tabs>
                <w:tab w:val="left" w:pos="360"/>
              </w:tabs>
              <w:autoSpaceDE w:val="0"/>
              <w:autoSpaceDN w:val="0"/>
              <w:spacing w:after="0" w:line="360" w:lineRule="auto"/>
              <w:rPr>
                <w:rFonts w:cs="Times New Roman"/>
                <w:szCs w:val="24"/>
              </w:rPr>
            </w:pPr>
            <w:r w:rsidRPr="00725E27">
              <w:rPr>
                <w:rFonts w:cs="Times New Roman"/>
                <w:szCs w:val="24"/>
              </w:rPr>
              <w:t>Confidentiality of data/information</w:t>
            </w:r>
          </w:p>
          <w:p w14:paraId="13BB0973" w14:textId="77777777" w:rsidR="004C6620" w:rsidRPr="00725E27" w:rsidRDefault="004C6620" w:rsidP="004470E5">
            <w:pPr>
              <w:numPr>
                <w:ilvl w:val="2"/>
                <w:numId w:val="301"/>
              </w:numPr>
              <w:tabs>
                <w:tab w:val="left" w:pos="360"/>
              </w:tabs>
              <w:autoSpaceDE w:val="0"/>
              <w:autoSpaceDN w:val="0"/>
              <w:spacing w:after="0" w:line="360" w:lineRule="auto"/>
              <w:rPr>
                <w:rFonts w:cs="Times New Roman"/>
                <w:szCs w:val="24"/>
              </w:rPr>
            </w:pPr>
            <w:r w:rsidRPr="00725E27">
              <w:rPr>
                <w:rFonts w:cs="Times New Roman"/>
                <w:szCs w:val="24"/>
              </w:rPr>
              <w:t>Integrity of data/information</w:t>
            </w:r>
          </w:p>
          <w:p w14:paraId="09662F63" w14:textId="77777777" w:rsidR="004C6620" w:rsidRPr="00725E27" w:rsidRDefault="004C6620" w:rsidP="004470E5">
            <w:pPr>
              <w:numPr>
                <w:ilvl w:val="2"/>
                <w:numId w:val="301"/>
              </w:numPr>
              <w:tabs>
                <w:tab w:val="left" w:pos="360"/>
              </w:tabs>
              <w:autoSpaceDE w:val="0"/>
              <w:autoSpaceDN w:val="0"/>
              <w:spacing w:after="0" w:line="360" w:lineRule="auto"/>
              <w:rPr>
                <w:rFonts w:cs="Times New Roman"/>
                <w:szCs w:val="24"/>
              </w:rPr>
            </w:pPr>
            <w:r w:rsidRPr="00725E27">
              <w:rPr>
                <w:rFonts w:cs="Times New Roman"/>
                <w:szCs w:val="24"/>
              </w:rPr>
              <w:t>Availability of data/information</w:t>
            </w:r>
          </w:p>
          <w:p w14:paraId="3034A732" w14:textId="77777777" w:rsidR="004C6620" w:rsidRPr="00725E27" w:rsidRDefault="004C6620" w:rsidP="004470E5">
            <w:pPr>
              <w:pStyle w:val="ListParagraph"/>
              <w:numPr>
                <w:ilvl w:val="1"/>
                <w:numId w:val="301"/>
              </w:numPr>
              <w:tabs>
                <w:tab w:val="left" w:pos="558"/>
                <w:tab w:val="left" w:pos="559"/>
              </w:tabs>
              <w:autoSpaceDE w:val="0"/>
              <w:autoSpaceDN w:val="0"/>
              <w:spacing w:after="0" w:line="360" w:lineRule="auto"/>
              <w:rPr>
                <w:szCs w:val="24"/>
              </w:rPr>
            </w:pPr>
            <w:r w:rsidRPr="00725E27">
              <w:rPr>
                <w:szCs w:val="24"/>
              </w:rPr>
              <w:t xml:space="preserve">Internet security threats </w:t>
            </w:r>
          </w:p>
          <w:p w14:paraId="6EFEEA29" w14:textId="77777777" w:rsidR="004C6620" w:rsidRPr="00725E27" w:rsidRDefault="004C6620" w:rsidP="004470E5">
            <w:pPr>
              <w:pStyle w:val="ListParagraph"/>
              <w:numPr>
                <w:ilvl w:val="0"/>
                <w:numId w:val="302"/>
              </w:numPr>
              <w:tabs>
                <w:tab w:val="left" w:pos="360"/>
              </w:tabs>
              <w:autoSpaceDE w:val="0"/>
              <w:autoSpaceDN w:val="0"/>
              <w:spacing w:after="0" w:line="360" w:lineRule="auto"/>
              <w:rPr>
                <w:vanish/>
                <w:szCs w:val="24"/>
              </w:rPr>
            </w:pPr>
          </w:p>
          <w:p w14:paraId="446A29E8" w14:textId="77777777" w:rsidR="004C6620" w:rsidRPr="00725E27" w:rsidRDefault="004C6620" w:rsidP="004470E5">
            <w:pPr>
              <w:pStyle w:val="ListParagraph"/>
              <w:numPr>
                <w:ilvl w:val="0"/>
                <w:numId w:val="302"/>
              </w:numPr>
              <w:tabs>
                <w:tab w:val="left" w:pos="360"/>
              </w:tabs>
              <w:autoSpaceDE w:val="0"/>
              <w:autoSpaceDN w:val="0"/>
              <w:spacing w:after="0" w:line="360" w:lineRule="auto"/>
              <w:rPr>
                <w:vanish/>
                <w:szCs w:val="24"/>
              </w:rPr>
            </w:pPr>
          </w:p>
          <w:p w14:paraId="37D68704" w14:textId="77777777" w:rsidR="004C6620" w:rsidRPr="00725E27" w:rsidRDefault="004C6620" w:rsidP="004470E5">
            <w:pPr>
              <w:pStyle w:val="ListParagraph"/>
              <w:numPr>
                <w:ilvl w:val="0"/>
                <w:numId w:val="302"/>
              </w:numPr>
              <w:tabs>
                <w:tab w:val="left" w:pos="360"/>
              </w:tabs>
              <w:autoSpaceDE w:val="0"/>
              <w:autoSpaceDN w:val="0"/>
              <w:spacing w:after="0" w:line="360" w:lineRule="auto"/>
              <w:rPr>
                <w:vanish/>
                <w:szCs w:val="24"/>
              </w:rPr>
            </w:pPr>
          </w:p>
          <w:p w14:paraId="3C068736" w14:textId="77777777" w:rsidR="004C6620" w:rsidRPr="00725E27" w:rsidRDefault="004C6620" w:rsidP="004470E5">
            <w:pPr>
              <w:pStyle w:val="ListParagraph"/>
              <w:numPr>
                <w:ilvl w:val="0"/>
                <w:numId w:val="302"/>
              </w:numPr>
              <w:tabs>
                <w:tab w:val="left" w:pos="360"/>
              </w:tabs>
              <w:autoSpaceDE w:val="0"/>
              <w:autoSpaceDN w:val="0"/>
              <w:spacing w:after="0" w:line="360" w:lineRule="auto"/>
              <w:rPr>
                <w:vanish/>
                <w:szCs w:val="24"/>
              </w:rPr>
            </w:pPr>
          </w:p>
          <w:p w14:paraId="617DE587" w14:textId="77777777" w:rsidR="004C6620" w:rsidRPr="00725E27" w:rsidRDefault="004C6620" w:rsidP="004470E5">
            <w:pPr>
              <w:pStyle w:val="ListParagraph"/>
              <w:numPr>
                <w:ilvl w:val="0"/>
                <w:numId w:val="302"/>
              </w:numPr>
              <w:tabs>
                <w:tab w:val="left" w:pos="360"/>
              </w:tabs>
              <w:autoSpaceDE w:val="0"/>
              <w:autoSpaceDN w:val="0"/>
              <w:spacing w:after="0" w:line="360" w:lineRule="auto"/>
              <w:rPr>
                <w:vanish/>
                <w:szCs w:val="24"/>
              </w:rPr>
            </w:pPr>
          </w:p>
          <w:p w14:paraId="35DB4DC0" w14:textId="77777777" w:rsidR="004C6620" w:rsidRPr="00725E27" w:rsidRDefault="004C6620" w:rsidP="004470E5">
            <w:pPr>
              <w:pStyle w:val="ListParagraph"/>
              <w:numPr>
                <w:ilvl w:val="1"/>
                <w:numId w:val="302"/>
              </w:numPr>
              <w:tabs>
                <w:tab w:val="left" w:pos="360"/>
              </w:tabs>
              <w:autoSpaceDE w:val="0"/>
              <w:autoSpaceDN w:val="0"/>
              <w:spacing w:after="0" w:line="360" w:lineRule="auto"/>
              <w:rPr>
                <w:vanish/>
                <w:szCs w:val="24"/>
              </w:rPr>
            </w:pPr>
          </w:p>
          <w:p w14:paraId="39429332" w14:textId="77777777" w:rsidR="004C6620" w:rsidRPr="00725E27" w:rsidRDefault="004C6620" w:rsidP="004470E5">
            <w:pPr>
              <w:pStyle w:val="ListParagraph"/>
              <w:numPr>
                <w:ilvl w:val="1"/>
                <w:numId w:val="302"/>
              </w:numPr>
              <w:tabs>
                <w:tab w:val="left" w:pos="360"/>
              </w:tabs>
              <w:autoSpaceDE w:val="0"/>
              <w:autoSpaceDN w:val="0"/>
              <w:spacing w:after="0" w:line="360" w:lineRule="auto"/>
              <w:rPr>
                <w:vanish/>
                <w:szCs w:val="24"/>
              </w:rPr>
            </w:pPr>
          </w:p>
          <w:p w14:paraId="4A15B3D7"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r w:rsidRPr="00725E27">
              <w:rPr>
                <w:szCs w:val="24"/>
              </w:rPr>
              <w:t>Malware attacks</w:t>
            </w:r>
          </w:p>
          <w:p w14:paraId="3DA10E4E"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r w:rsidRPr="00725E27">
              <w:rPr>
                <w:szCs w:val="24"/>
              </w:rPr>
              <w:t>Social engineering attacks</w:t>
            </w:r>
          </w:p>
          <w:p w14:paraId="66AE9FF3"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r w:rsidRPr="00725E27">
              <w:rPr>
                <w:szCs w:val="24"/>
              </w:rPr>
              <w:t>Distributed denial of service (DDoS)</w:t>
            </w:r>
          </w:p>
          <w:p w14:paraId="543B1068"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r w:rsidRPr="00725E27">
              <w:rPr>
                <w:szCs w:val="24"/>
              </w:rPr>
              <w:t>Man-in-the-middle attack (MitM)</w:t>
            </w:r>
          </w:p>
          <w:p w14:paraId="78F14B88"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r w:rsidRPr="00725E27">
              <w:rPr>
                <w:szCs w:val="24"/>
              </w:rPr>
              <w:t>Password attacks</w:t>
            </w:r>
          </w:p>
          <w:p w14:paraId="5BEB93DF"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r w:rsidRPr="00725E27">
              <w:rPr>
                <w:szCs w:val="24"/>
              </w:rPr>
              <w:t>IoT Attacks</w:t>
            </w:r>
          </w:p>
          <w:p w14:paraId="7794A867"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hyperlink r:id="rId11" w:anchor="phishing-attacks">
              <w:r w:rsidRPr="00725E27">
                <w:rPr>
                  <w:szCs w:val="24"/>
                </w:rPr>
                <w:t>Phishing Attacks</w:t>
              </w:r>
            </w:hyperlink>
          </w:p>
          <w:p w14:paraId="1D0D61D2" w14:textId="77777777" w:rsidR="004C6620" w:rsidRPr="00725E27" w:rsidRDefault="004C6620" w:rsidP="004470E5">
            <w:pPr>
              <w:pStyle w:val="ListParagraph"/>
              <w:numPr>
                <w:ilvl w:val="2"/>
                <w:numId w:val="302"/>
              </w:numPr>
              <w:tabs>
                <w:tab w:val="left" w:pos="360"/>
              </w:tabs>
              <w:autoSpaceDE w:val="0"/>
              <w:autoSpaceDN w:val="0"/>
              <w:spacing w:after="0" w:line="360" w:lineRule="auto"/>
              <w:rPr>
                <w:szCs w:val="24"/>
              </w:rPr>
            </w:pPr>
            <w:hyperlink r:id="rId12" w:anchor="ransomware">
              <w:r w:rsidRPr="00725E27">
                <w:rPr>
                  <w:szCs w:val="24"/>
                </w:rPr>
                <w:t>Ransomware</w:t>
              </w:r>
            </w:hyperlink>
          </w:p>
          <w:p w14:paraId="256E6612" w14:textId="77777777" w:rsidR="004C6620" w:rsidRPr="00725E27" w:rsidRDefault="004C6620" w:rsidP="004470E5">
            <w:pPr>
              <w:numPr>
                <w:ilvl w:val="1"/>
                <w:numId w:val="266"/>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Computer threats and crimes </w:t>
            </w:r>
          </w:p>
          <w:p w14:paraId="174E7D89" w14:textId="77777777" w:rsidR="004C6620" w:rsidRPr="00725E27" w:rsidRDefault="004C6620" w:rsidP="004470E5">
            <w:pPr>
              <w:numPr>
                <w:ilvl w:val="1"/>
                <w:numId w:val="266"/>
              </w:numPr>
              <w:tabs>
                <w:tab w:val="left" w:pos="558"/>
                <w:tab w:val="left" w:pos="559"/>
              </w:tabs>
              <w:autoSpaceDE w:val="0"/>
              <w:autoSpaceDN w:val="0"/>
              <w:spacing w:after="0" w:line="360" w:lineRule="auto"/>
              <w:rPr>
                <w:rFonts w:cs="Times New Roman"/>
                <w:szCs w:val="24"/>
              </w:rPr>
            </w:pPr>
            <w:r w:rsidRPr="00725E27">
              <w:rPr>
                <w:rFonts w:cs="Times New Roman"/>
                <w:szCs w:val="24"/>
              </w:rPr>
              <w:t>Cybersecurity control measures</w:t>
            </w:r>
          </w:p>
          <w:p w14:paraId="39329EB4" w14:textId="77777777" w:rsidR="004C6620" w:rsidRPr="00725E27" w:rsidRDefault="004C6620" w:rsidP="004470E5">
            <w:pPr>
              <w:pStyle w:val="ListParagraph"/>
              <w:numPr>
                <w:ilvl w:val="0"/>
                <w:numId w:val="303"/>
              </w:numPr>
              <w:tabs>
                <w:tab w:val="left" w:pos="360"/>
              </w:tabs>
              <w:autoSpaceDE w:val="0"/>
              <w:autoSpaceDN w:val="0"/>
              <w:spacing w:after="0" w:line="360" w:lineRule="auto"/>
              <w:contextualSpacing w:val="0"/>
              <w:rPr>
                <w:rFonts w:eastAsiaTheme="minorHAnsi"/>
                <w:vanish/>
                <w:szCs w:val="24"/>
                <w:lang w:val="en-US"/>
              </w:rPr>
            </w:pPr>
          </w:p>
          <w:p w14:paraId="65FF2020" w14:textId="77777777" w:rsidR="004C6620" w:rsidRPr="00725E27" w:rsidRDefault="004C6620" w:rsidP="004470E5">
            <w:pPr>
              <w:pStyle w:val="ListParagraph"/>
              <w:numPr>
                <w:ilvl w:val="0"/>
                <w:numId w:val="303"/>
              </w:numPr>
              <w:tabs>
                <w:tab w:val="left" w:pos="360"/>
              </w:tabs>
              <w:autoSpaceDE w:val="0"/>
              <w:autoSpaceDN w:val="0"/>
              <w:spacing w:after="0" w:line="360" w:lineRule="auto"/>
              <w:contextualSpacing w:val="0"/>
              <w:rPr>
                <w:rFonts w:eastAsiaTheme="minorHAnsi"/>
                <w:vanish/>
                <w:szCs w:val="24"/>
                <w:lang w:val="en-US"/>
              </w:rPr>
            </w:pPr>
          </w:p>
          <w:p w14:paraId="0780696F" w14:textId="77777777" w:rsidR="004C6620" w:rsidRPr="00725E27" w:rsidRDefault="004C6620" w:rsidP="004470E5">
            <w:pPr>
              <w:pStyle w:val="ListParagraph"/>
              <w:numPr>
                <w:ilvl w:val="0"/>
                <w:numId w:val="303"/>
              </w:numPr>
              <w:tabs>
                <w:tab w:val="left" w:pos="360"/>
              </w:tabs>
              <w:autoSpaceDE w:val="0"/>
              <w:autoSpaceDN w:val="0"/>
              <w:spacing w:after="0" w:line="360" w:lineRule="auto"/>
              <w:contextualSpacing w:val="0"/>
              <w:rPr>
                <w:rFonts w:eastAsiaTheme="minorHAnsi"/>
                <w:vanish/>
                <w:szCs w:val="24"/>
                <w:lang w:val="en-US"/>
              </w:rPr>
            </w:pPr>
          </w:p>
          <w:p w14:paraId="645979D3" w14:textId="77777777" w:rsidR="004C6620" w:rsidRPr="00725E27" w:rsidRDefault="004C6620" w:rsidP="004470E5">
            <w:pPr>
              <w:pStyle w:val="ListParagraph"/>
              <w:numPr>
                <w:ilvl w:val="0"/>
                <w:numId w:val="303"/>
              </w:numPr>
              <w:tabs>
                <w:tab w:val="left" w:pos="360"/>
              </w:tabs>
              <w:autoSpaceDE w:val="0"/>
              <w:autoSpaceDN w:val="0"/>
              <w:spacing w:after="0" w:line="360" w:lineRule="auto"/>
              <w:contextualSpacing w:val="0"/>
              <w:rPr>
                <w:rFonts w:eastAsiaTheme="minorHAnsi"/>
                <w:vanish/>
                <w:szCs w:val="24"/>
                <w:lang w:val="en-US"/>
              </w:rPr>
            </w:pPr>
          </w:p>
          <w:p w14:paraId="57A37DD3" w14:textId="77777777" w:rsidR="004C6620" w:rsidRPr="00725E27" w:rsidRDefault="004C6620" w:rsidP="004470E5">
            <w:pPr>
              <w:pStyle w:val="ListParagraph"/>
              <w:numPr>
                <w:ilvl w:val="0"/>
                <w:numId w:val="303"/>
              </w:numPr>
              <w:tabs>
                <w:tab w:val="left" w:pos="360"/>
              </w:tabs>
              <w:autoSpaceDE w:val="0"/>
              <w:autoSpaceDN w:val="0"/>
              <w:spacing w:after="0" w:line="360" w:lineRule="auto"/>
              <w:contextualSpacing w:val="0"/>
              <w:rPr>
                <w:rFonts w:eastAsiaTheme="minorHAnsi"/>
                <w:vanish/>
                <w:szCs w:val="24"/>
                <w:lang w:val="en-US"/>
              </w:rPr>
            </w:pPr>
          </w:p>
          <w:p w14:paraId="361EF041" w14:textId="77777777" w:rsidR="004C6620" w:rsidRPr="00725E27" w:rsidRDefault="004C6620" w:rsidP="004470E5">
            <w:pPr>
              <w:pStyle w:val="ListParagraph"/>
              <w:numPr>
                <w:ilvl w:val="1"/>
                <w:numId w:val="303"/>
              </w:numPr>
              <w:tabs>
                <w:tab w:val="left" w:pos="360"/>
              </w:tabs>
              <w:autoSpaceDE w:val="0"/>
              <w:autoSpaceDN w:val="0"/>
              <w:spacing w:after="0" w:line="360" w:lineRule="auto"/>
              <w:contextualSpacing w:val="0"/>
              <w:rPr>
                <w:rFonts w:eastAsiaTheme="minorHAnsi"/>
                <w:vanish/>
                <w:szCs w:val="24"/>
                <w:lang w:val="en-US"/>
              </w:rPr>
            </w:pPr>
          </w:p>
          <w:p w14:paraId="5BF3B6F7" w14:textId="77777777" w:rsidR="004C6620" w:rsidRPr="00725E27" w:rsidRDefault="004C6620" w:rsidP="004470E5">
            <w:pPr>
              <w:pStyle w:val="ListParagraph"/>
              <w:numPr>
                <w:ilvl w:val="1"/>
                <w:numId w:val="303"/>
              </w:numPr>
              <w:tabs>
                <w:tab w:val="left" w:pos="360"/>
              </w:tabs>
              <w:autoSpaceDE w:val="0"/>
              <w:autoSpaceDN w:val="0"/>
              <w:spacing w:after="0" w:line="360" w:lineRule="auto"/>
              <w:contextualSpacing w:val="0"/>
              <w:rPr>
                <w:rFonts w:eastAsiaTheme="minorHAnsi"/>
                <w:vanish/>
                <w:szCs w:val="24"/>
                <w:lang w:val="en-US"/>
              </w:rPr>
            </w:pPr>
          </w:p>
          <w:p w14:paraId="2FBF1B44" w14:textId="77777777" w:rsidR="004C6620" w:rsidRPr="00725E27" w:rsidRDefault="004C6620" w:rsidP="004470E5">
            <w:pPr>
              <w:pStyle w:val="ListParagraph"/>
              <w:numPr>
                <w:ilvl w:val="1"/>
                <w:numId w:val="303"/>
              </w:numPr>
              <w:tabs>
                <w:tab w:val="left" w:pos="360"/>
              </w:tabs>
              <w:autoSpaceDE w:val="0"/>
              <w:autoSpaceDN w:val="0"/>
              <w:spacing w:after="0" w:line="360" w:lineRule="auto"/>
              <w:contextualSpacing w:val="0"/>
              <w:rPr>
                <w:rFonts w:eastAsiaTheme="minorHAnsi"/>
                <w:vanish/>
                <w:szCs w:val="24"/>
                <w:lang w:val="en-US"/>
              </w:rPr>
            </w:pPr>
          </w:p>
          <w:p w14:paraId="5185CB01" w14:textId="77777777" w:rsidR="004C6620" w:rsidRPr="00725E27" w:rsidRDefault="004C6620" w:rsidP="004470E5">
            <w:pPr>
              <w:numPr>
                <w:ilvl w:val="2"/>
                <w:numId w:val="303"/>
              </w:numPr>
              <w:tabs>
                <w:tab w:val="left" w:pos="360"/>
              </w:tabs>
              <w:autoSpaceDE w:val="0"/>
              <w:autoSpaceDN w:val="0"/>
              <w:spacing w:after="0" w:line="360" w:lineRule="auto"/>
              <w:rPr>
                <w:rFonts w:cs="Times New Roman"/>
                <w:szCs w:val="24"/>
              </w:rPr>
            </w:pPr>
            <w:r w:rsidRPr="00725E27">
              <w:rPr>
                <w:rFonts w:cs="Times New Roman"/>
                <w:szCs w:val="24"/>
              </w:rPr>
              <w:t>Physical Controls</w:t>
            </w:r>
          </w:p>
          <w:p w14:paraId="14C9D443" w14:textId="77777777" w:rsidR="004C6620" w:rsidRPr="00725E27" w:rsidRDefault="004C6620" w:rsidP="004470E5">
            <w:pPr>
              <w:numPr>
                <w:ilvl w:val="2"/>
                <w:numId w:val="303"/>
              </w:numPr>
              <w:tabs>
                <w:tab w:val="left" w:pos="360"/>
              </w:tabs>
              <w:autoSpaceDE w:val="0"/>
              <w:autoSpaceDN w:val="0"/>
              <w:spacing w:after="0" w:line="360" w:lineRule="auto"/>
              <w:rPr>
                <w:rFonts w:cs="Times New Roman"/>
                <w:szCs w:val="24"/>
              </w:rPr>
            </w:pPr>
            <w:r w:rsidRPr="00725E27">
              <w:rPr>
                <w:rFonts w:cs="Times New Roman"/>
                <w:szCs w:val="24"/>
              </w:rPr>
              <w:lastRenderedPageBreak/>
              <w:t xml:space="preserve">Technical/Logical Controls (Passwords, Pins, Biometrics) </w:t>
            </w:r>
          </w:p>
          <w:p w14:paraId="1DE0BB39" w14:textId="77777777" w:rsidR="004C6620" w:rsidRPr="00725E27" w:rsidRDefault="004C6620" w:rsidP="004470E5">
            <w:pPr>
              <w:numPr>
                <w:ilvl w:val="2"/>
                <w:numId w:val="303"/>
              </w:numPr>
              <w:tabs>
                <w:tab w:val="left" w:pos="360"/>
              </w:tabs>
              <w:autoSpaceDE w:val="0"/>
              <w:autoSpaceDN w:val="0"/>
              <w:spacing w:after="0" w:line="360" w:lineRule="auto"/>
              <w:rPr>
                <w:rFonts w:cs="Times New Roman"/>
                <w:szCs w:val="24"/>
              </w:rPr>
            </w:pPr>
            <w:r w:rsidRPr="00725E27">
              <w:rPr>
                <w:rFonts w:cs="Times New Roman"/>
                <w:szCs w:val="24"/>
              </w:rPr>
              <w:t>Operational Controls</w:t>
            </w:r>
          </w:p>
          <w:p w14:paraId="517B4BFA" w14:textId="77777777" w:rsidR="004C6620" w:rsidRPr="00725E27" w:rsidRDefault="004C6620" w:rsidP="004470E5">
            <w:pPr>
              <w:numPr>
                <w:ilvl w:val="1"/>
                <w:numId w:val="266"/>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Laws governing protection of ICT in Kenya </w:t>
            </w:r>
          </w:p>
          <w:p w14:paraId="021EA099" w14:textId="77777777" w:rsidR="004C6620" w:rsidRPr="00725E27" w:rsidRDefault="004C6620" w:rsidP="004470E5">
            <w:pPr>
              <w:pStyle w:val="ListParagraph"/>
              <w:numPr>
                <w:ilvl w:val="0"/>
                <w:numId w:val="304"/>
              </w:numPr>
              <w:tabs>
                <w:tab w:val="left" w:pos="360"/>
              </w:tabs>
              <w:autoSpaceDE w:val="0"/>
              <w:autoSpaceDN w:val="0"/>
              <w:spacing w:after="0" w:line="360" w:lineRule="auto"/>
              <w:contextualSpacing w:val="0"/>
              <w:rPr>
                <w:rFonts w:eastAsiaTheme="minorHAnsi"/>
                <w:vanish/>
                <w:szCs w:val="24"/>
                <w:lang w:val="en-US"/>
              </w:rPr>
            </w:pPr>
          </w:p>
          <w:p w14:paraId="6C03BAD6" w14:textId="77777777" w:rsidR="004C6620" w:rsidRPr="00725E27" w:rsidRDefault="004C6620" w:rsidP="004470E5">
            <w:pPr>
              <w:pStyle w:val="ListParagraph"/>
              <w:numPr>
                <w:ilvl w:val="0"/>
                <w:numId w:val="304"/>
              </w:numPr>
              <w:tabs>
                <w:tab w:val="left" w:pos="360"/>
              </w:tabs>
              <w:autoSpaceDE w:val="0"/>
              <w:autoSpaceDN w:val="0"/>
              <w:spacing w:after="0" w:line="360" w:lineRule="auto"/>
              <w:contextualSpacing w:val="0"/>
              <w:rPr>
                <w:rFonts w:eastAsiaTheme="minorHAnsi"/>
                <w:vanish/>
                <w:szCs w:val="24"/>
                <w:lang w:val="en-US"/>
              </w:rPr>
            </w:pPr>
          </w:p>
          <w:p w14:paraId="662398DB" w14:textId="77777777" w:rsidR="004C6620" w:rsidRPr="00725E27" w:rsidRDefault="004C6620" w:rsidP="004470E5">
            <w:pPr>
              <w:pStyle w:val="ListParagraph"/>
              <w:numPr>
                <w:ilvl w:val="0"/>
                <w:numId w:val="304"/>
              </w:numPr>
              <w:tabs>
                <w:tab w:val="left" w:pos="360"/>
              </w:tabs>
              <w:autoSpaceDE w:val="0"/>
              <w:autoSpaceDN w:val="0"/>
              <w:spacing w:after="0" w:line="360" w:lineRule="auto"/>
              <w:contextualSpacing w:val="0"/>
              <w:rPr>
                <w:rFonts w:eastAsiaTheme="minorHAnsi"/>
                <w:vanish/>
                <w:szCs w:val="24"/>
                <w:lang w:val="en-US"/>
              </w:rPr>
            </w:pPr>
          </w:p>
          <w:p w14:paraId="7EABF6BA" w14:textId="77777777" w:rsidR="004C6620" w:rsidRPr="00725E27" w:rsidRDefault="004C6620" w:rsidP="004470E5">
            <w:pPr>
              <w:pStyle w:val="ListParagraph"/>
              <w:numPr>
                <w:ilvl w:val="0"/>
                <w:numId w:val="304"/>
              </w:numPr>
              <w:tabs>
                <w:tab w:val="left" w:pos="360"/>
              </w:tabs>
              <w:autoSpaceDE w:val="0"/>
              <w:autoSpaceDN w:val="0"/>
              <w:spacing w:after="0" w:line="360" w:lineRule="auto"/>
              <w:contextualSpacing w:val="0"/>
              <w:rPr>
                <w:rFonts w:eastAsiaTheme="minorHAnsi"/>
                <w:vanish/>
                <w:szCs w:val="24"/>
                <w:lang w:val="en-US"/>
              </w:rPr>
            </w:pPr>
          </w:p>
          <w:p w14:paraId="2625305D" w14:textId="77777777" w:rsidR="004C6620" w:rsidRPr="00725E27" w:rsidRDefault="004C6620" w:rsidP="004470E5">
            <w:pPr>
              <w:pStyle w:val="ListParagraph"/>
              <w:numPr>
                <w:ilvl w:val="0"/>
                <w:numId w:val="304"/>
              </w:numPr>
              <w:tabs>
                <w:tab w:val="left" w:pos="360"/>
              </w:tabs>
              <w:autoSpaceDE w:val="0"/>
              <w:autoSpaceDN w:val="0"/>
              <w:spacing w:after="0" w:line="360" w:lineRule="auto"/>
              <w:contextualSpacing w:val="0"/>
              <w:rPr>
                <w:rFonts w:eastAsiaTheme="minorHAnsi"/>
                <w:vanish/>
                <w:szCs w:val="24"/>
                <w:lang w:val="en-US"/>
              </w:rPr>
            </w:pPr>
          </w:p>
          <w:p w14:paraId="7BBD1DBF" w14:textId="77777777" w:rsidR="004C6620" w:rsidRPr="00725E27" w:rsidRDefault="004C6620" w:rsidP="004470E5">
            <w:pPr>
              <w:pStyle w:val="ListParagraph"/>
              <w:numPr>
                <w:ilvl w:val="1"/>
                <w:numId w:val="304"/>
              </w:numPr>
              <w:tabs>
                <w:tab w:val="left" w:pos="360"/>
              </w:tabs>
              <w:autoSpaceDE w:val="0"/>
              <w:autoSpaceDN w:val="0"/>
              <w:spacing w:after="0" w:line="360" w:lineRule="auto"/>
              <w:contextualSpacing w:val="0"/>
              <w:rPr>
                <w:rFonts w:eastAsiaTheme="minorHAnsi"/>
                <w:vanish/>
                <w:szCs w:val="24"/>
                <w:lang w:val="en-US"/>
              </w:rPr>
            </w:pPr>
          </w:p>
          <w:p w14:paraId="212B30E9" w14:textId="77777777" w:rsidR="004C6620" w:rsidRPr="00725E27" w:rsidRDefault="004C6620" w:rsidP="004470E5">
            <w:pPr>
              <w:pStyle w:val="ListParagraph"/>
              <w:numPr>
                <w:ilvl w:val="1"/>
                <w:numId w:val="304"/>
              </w:numPr>
              <w:tabs>
                <w:tab w:val="left" w:pos="360"/>
              </w:tabs>
              <w:autoSpaceDE w:val="0"/>
              <w:autoSpaceDN w:val="0"/>
              <w:spacing w:after="0" w:line="360" w:lineRule="auto"/>
              <w:contextualSpacing w:val="0"/>
              <w:rPr>
                <w:rFonts w:eastAsiaTheme="minorHAnsi"/>
                <w:vanish/>
                <w:szCs w:val="24"/>
                <w:lang w:val="en-US"/>
              </w:rPr>
            </w:pPr>
          </w:p>
          <w:p w14:paraId="11000C53" w14:textId="77777777" w:rsidR="004C6620" w:rsidRPr="00725E27" w:rsidRDefault="004C6620" w:rsidP="004470E5">
            <w:pPr>
              <w:pStyle w:val="ListParagraph"/>
              <w:numPr>
                <w:ilvl w:val="1"/>
                <w:numId w:val="304"/>
              </w:numPr>
              <w:tabs>
                <w:tab w:val="left" w:pos="360"/>
              </w:tabs>
              <w:autoSpaceDE w:val="0"/>
              <w:autoSpaceDN w:val="0"/>
              <w:spacing w:after="0" w:line="360" w:lineRule="auto"/>
              <w:contextualSpacing w:val="0"/>
              <w:rPr>
                <w:rFonts w:eastAsiaTheme="minorHAnsi"/>
                <w:vanish/>
                <w:szCs w:val="24"/>
                <w:lang w:val="en-US"/>
              </w:rPr>
            </w:pPr>
          </w:p>
          <w:p w14:paraId="49E59009" w14:textId="77777777" w:rsidR="004C6620" w:rsidRPr="00725E27" w:rsidRDefault="004C6620" w:rsidP="004470E5">
            <w:pPr>
              <w:pStyle w:val="ListParagraph"/>
              <w:numPr>
                <w:ilvl w:val="1"/>
                <w:numId w:val="304"/>
              </w:numPr>
              <w:tabs>
                <w:tab w:val="left" w:pos="360"/>
              </w:tabs>
              <w:autoSpaceDE w:val="0"/>
              <w:autoSpaceDN w:val="0"/>
              <w:spacing w:after="0" w:line="360" w:lineRule="auto"/>
              <w:contextualSpacing w:val="0"/>
              <w:rPr>
                <w:rFonts w:eastAsiaTheme="minorHAnsi"/>
                <w:vanish/>
                <w:szCs w:val="24"/>
                <w:lang w:val="en-US"/>
              </w:rPr>
            </w:pPr>
          </w:p>
          <w:p w14:paraId="06D398D7" w14:textId="77777777" w:rsidR="004C6620" w:rsidRPr="00725E27" w:rsidRDefault="004C6620" w:rsidP="004470E5">
            <w:pPr>
              <w:numPr>
                <w:ilvl w:val="2"/>
                <w:numId w:val="304"/>
              </w:numPr>
              <w:tabs>
                <w:tab w:val="left" w:pos="360"/>
              </w:tabs>
              <w:autoSpaceDE w:val="0"/>
              <w:autoSpaceDN w:val="0"/>
              <w:spacing w:after="0" w:line="360" w:lineRule="auto"/>
              <w:rPr>
                <w:rFonts w:cs="Times New Roman"/>
                <w:szCs w:val="24"/>
              </w:rPr>
            </w:pPr>
            <w:r w:rsidRPr="00725E27">
              <w:rPr>
                <w:rFonts w:cs="Times New Roman"/>
                <w:szCs w:val="24"/>
              </w:rPr>
              <w:t>The Computer Misuse and Cybercrimes Act No. 5 of 2018</w:t>
            </w:r>
          </w:p>
          <w:p w14:paraId="7E9B3556" w14:textId="77777777" w:rsidR="004C6620" w:rsidRPr="00725E27" w:rsidRDefault="004C6620" w:rsidP="004470E5">
            <w:pPr>
              <w:numPr>
                <w:ilvl w:val="2"/>
                <w:numId w:val="304"/>
              </w:numPr>
              <w:tabs>
                <w:tab w:val="left" w:pos="360"/>
              </w:tabs>
              <w:autoSpaceDE w:val="0"/>
              <w:autoSpaceDN w:val="0"/>
              <w:spacing w:after="0" w:line="360" w:lineRule="auto"/>
              <w:rPr>
                <w:rFonts w:cs="Times New Roman"/>
                <w:szCs w:val="24"/>
              </w:rPr>
            </w:pPr>
            <w:r w:rsidRPr="00725E27">
              <w:rPr>
                <w:rFonts w:cs="Times New Roman"/>
                <w:szCs w:val="24"/>
              </w:rPr>
              <w:t>The Data Protection Act No. 24 Of 2019</w:t>
            </w:r>
          </w:p>
        </w:tc>
        <w:tc>
          <w:tcPr>
            <w:tcW w:w="1206" w:type="pct"/>
          </w:tcPr>
          <w:p w14:paraId="235A1E27" w14:textId="77777777" w:rsidR="004C6620" w:rsidRPr="00725E27" w:rsidRDefault="004C6620" w:rsidP="004470E5">
            <w:pPr>
              <w:widowControl w:val="0"/>
              <w:numPr>
                <w:ilvl w:val="0"/>
                <w:numId w:val="308"/>
              </w:numPr>
              <w:tabs>
                <w:tab w:val="left" w:pos="377"/>
              </w:tabs>
              <w:autoSpaceDE w:val="0"/>
              <w:autoSpaceDN w:val="0"/>
              <w:spacing w:after="0" w:line="360" w:lineRule="auto"/>
              <w:rPr>
                <w:rFonts w:cs="Times New Roman"/>
                <w:szCs w:val="24"/>
              </w:rPr>
            </w:pPr>
            <w:r w:rsidRPr="00725E27">
              <w:rPr>
                <w:rFonts w:cs="Times New Roman"/>
                <w:szCs w:val="24"/>
              </w:rPr>
              <w:lastRenderedPageBreak/>
              <w:t>Observation</w:t>
            </w:r>
          </w:p>
          <w:p w14:paraId="53438606" w14:textId="77777777" w:rsidR="004C6620" w:rsidRPr="00725E27" w:rsidRDefault="004C6620" w:rsidP="004470E5">
            <w:pPr>
              <w:widowControl w:val="0"/>
              <w:numPr>
                <w:ilvl w:val="0"/>
                <w:numId w:val="308"/>
              </w:numPr>
              <w:tabs>
                <w:tab w:val="left" w:pos="558"/>
                <w:tab w:val="left" w:pos="559"/>
              </w:tabs>
              <w:autoSpaceDE w:val="0"/>
              <w:autoSpaceDN w:val="0"/>
              <w:spacing w:after="0" w:line="360" w:lineRule="auto"/>
              <w:jc w:val="left"/>
              <w:rPr>
                <w:rFonts w:cs="Times New Roman"/>
                <w:szCs w:val="24"/>
              </w:rPr>
            </w:pPr>
            <w:r w:rsidRPr="00725E27">
              <w:rPr>
                <w:rFonts w:cs="Times New Roman"/>
                <w:szCs w:val="24"/>
              </w:rPr>
              <w:t>Portfolio of Evidence</w:t>
            </w:r>
          </w:p>
          <w:p w14:paraId="6079756F" w14:textId="77777777" w:rsidR="004C6620" w:rsidRPr="00725E27" w:rsidRDefault="004C6620" w:rsidP="004470E5">
            <w:pPr>
              <w:widowControl w:val="0"/>
              <w:numPr>
                <w:ilvl w:val="0"/>
                <w:numId w:val="308"/>
              </w:numPr>
              <w:tabs>
                <w:tab w:val="left" w:pos="377"/>
              </w:tabs>
              <w:autoSpaceDE w:val="0"/>
              <w:autoSpaceDN w:val="0"/>
              <w:spacing w:after="0" w:line="360" w:lineRule="auto"/>
              <w:rPr>
                <w:rFonts w:cs="Times New Roman"/>
                <w:szCs w:val="24"/>
              </w:rPr>
            </w:pPr>
            <w:r w:rsidRPr="00725E27">
              <w:rPr>
                <w:rFonts w:cs="Times New Roman"/>
                <w:szCs w:val="24"/>
              </w:rPr>
              <w:t>Project</w:t>
            </w:r>
          </w:p>
          <w:p w14:paraId="2E9B1AB0" w14:textId="77777777" w:rsidR="004C6620" w:rsidRPr="00725E27" w:rsidRDefault="004C6620" w:rsidP="004470E5">
            <w:pPr>
              <w:widowControl w:val="0"/>
              <w:numPr>
                <w:ilvl w:val="0"/>
                <w:numId w:val="308"/>
              </w:numPr>
              <w:tabs>
                <w:tab w:val="left" w:pos="377"/>
              </w:tabs>
              <w:autoSpaceDE w:val="0"/>
              <w:autoSpaceDN w:val="0"/>
              <w:spacing w:after="0" w:line="360" w:lineRule="auto"/>
              <w:rPr>
                <w:rFonts w:cs="Times New Roman"/>
                <w:szCs w:val="24"/>
              </w:rPr>
            </w:pPr>
            <w:r w:rsidRPr="00725E27">
              <w:rPr>
                <w:rFonts w:cs="Times New Roman"/>
                <w:szCs w:val="24"/>
              </w:rPr>
              <w:t xml:space="preserve">Written assessment </w:t>
            </w:r>
          </w:p>
          <w:p w14:paraId="0F5B92FB" w14:textId="77777777" w:rsidR="004C6620" w:rsidRPr="00725E27" w:rsidRDefault="004C6620" w:rsidP="004470E5">
            <w:pPr>
              <w:widowControl w:val="0"/>
              <w:numPr>
                <w:ilvl w:val="0"/>
                <w:numId w:val="308"/>
              </w:numPr>
              <w:tabs>
                <w:tab w:val="left" w:pos="377"/>
              </w:tabs>
              <w:autoSpaceDE w:val="0"/>
              <w:autoSpaceDN w:val="0"/>
              <w:spacing w:after="0" w:line="360" w:lineRule="auto"/>
              <w:rPr>
                <w:rFonts w:cs="Times New Roman"/>
                <w:szCs w:val="24"/>
              </w:rPr>
            </w:pPr>
            <w:r w:rsidRPr="00725E27">
              <w:rPr>
                <w:rFonts w:cs="Times New Roman"/>
                <w:szCs w:val="24"/>
              </w:rPr>
              <w:t>Practical assessment</w:t>
            </w:r>
          </w:p>
          <w:p w14:paraId="47224DC6" w14:textId="77777777" w:rsidR="004C6620" w:rsidRPr="00725E27" w:rsidRDefault="004C6620" w:rsidP="004470E5">
            <w:pPr>
              <w:widowControl w:val="0"/>
              <w:numPr>
                <w:ilvl w:val="0"/>
                <w:numId w:val="308"/>
              </w:numPr>
              <w:tabs>
                <w:tab w:val="left" w:pos="377"/>
              </w:tabs>
              <w:autoSpaceDE w:val="0"/>
              <w:autoSpaceDN w:val="0"/>
              <w:spacing w:after="0" w:line="360" w:lineRule="auto"/>
              <w:rPr>
                <w:rFonts w:cs="Times New Roman"/>
                <w:szCs w:val="24"/>
              </w:rPr>
            </w:pPr>
            <w:r w:rsidRPr="00725E27">
              <w:rPr>
                <w:rFonts w:cs="Times New Roman"/>
                <w:szCs w:val="24"/>
              </w:rPr>
              <w:t>Oral assessment</w:t>
            </w:r>
          </w:p>
          <w:p w14:paraId="0A0E6D50" w14:textId="77777777" w:rsidR="004C6620" w:rsidRPr="00725E27" w:rsidRDefault="004C6620" w:rsidP="004C6620">
            <w:pPr>
              <w:tabs>
                <w:tab w:val="left" w:pos="558"/>
                <w:tab w:val="left" w:pos="559"/>
              </w:tabs>
              <w:spacing w:after="0" w:line="360" w:lineRule="auto"/>
              <w:ind w:left="376"/>
              <w:rPr>
                <w:rFonts w:cs="Times New Roman"/>
                <w:szCs w:val="24"/>
              </w:rPr>
            </w:pPr>
          </w:p>
        </w:tc>
      </w:tr>
      <w:tr w:rsidR="00725E27" w:rsidRPr="00725E27" w14:paraId="6CB53778" w14:textId="77777777" w:rsidTr="004C6620">
        <w:trPr>
          <w:trHeight w:val="699"/>
        </w:trPr>
        <w:tc>
          <w:tcPr>
            <w:tcW w:w="1311" w:type="pct"/>
          </w:tcPr>
          <w:p w14:paraId="7EB22606" w14:textId="77777777" w:rsidR="004C6620" w:rsidRPr="00725E27" w:rsidRDefault="004C6620" w:rsidP="004470E5">
            <w:pPr>
              <w:widowControl w:val="0"/>
              <w:numPr>
                <w:ilvl w:val="0"/>
                <w:numId w:val="226"/>
              </w:numPr>
              <w:autoSpaceDE w:val="0"/>
              <w:autoSpaceDN w:val="0"/>
              <w:spacing w:after="0" w:line="360" w:lineRule="auto"/>
              <w:rPr>
                <w:rFonts w:cs="Times New Roman"/>
                <w:szCs w:val="24"/>
              </w:rPr>
            </w:pPr>
            <w:r w:rsidRPr="00725E27">
              <w:rPr>
                <w:rFonts w:cs="Times New Roman"/>
                <w:szCs w:val="24"/>
              </w:rPr>
              <w:t xml:space="preserve">Perform Online Jobs </w:t>
            </w:r>
          </w:p>
        </w:tc>
        <w:tc>
          <w:tcPr>
            <w:tcW w:w="2483" w:type="pct"/>
          </w:tcPr>
          <w:p w14:paraId="13699E35" w14:textId="77777777" w:rsidR="004C6620" w:rsidRPr="00725E27" w:rsidRDefault="004C6620" w:rsidP="004470E5">
            <w:pPr>
              <w:pStyle w:val="ListParagraph"/>
              <w:numPr>
                <w:ilvl w:val="0"/>
                <w:numId w:val="267"/>
              </w:numPr>
              <w:tabs>
                <w:tab w:val="left" w:pos="558"/>
                <w:tab w:val="left" w:pos="559"/>
              </w:tabs>
              <w:autoSpaceDE w:val="0"/>
              <w:autoSpaceDN w:val="0"/>
              <w:spacing w:after="0" w:line="360" w:lineRule="auto"/>
              <w:contextualSpacing w:val="0"/>
              <w:rPr>
                <w:rFonts w:eastAsiaTheme="minorHAnsi"/>
                <w:vanish/>
                <w:szCs w:val="24"/>
                <w:lang w:val="en-US"/>
              </w:rPr>
            </w:pPr>
          </w:p>
          <w:p w14:paraId="55E70BA1" w14:textId="77777777" w:rsidR="004C6620" w:rsidRPr="00725E27" w:rsidRDefault="004C6620" w:rsidP="004470E5">
            <w:pPr>
              <w:pStyle w:val="ListParagraph"/>
              <w:numPr>
                <w:ilvl w:val="0"/>
                <w:numId w:val="267"/>
              </w:numPr>
              <w:tabs>
                <w:tab w:val="left" w:pos="558"/>
                <w:tab w:val="left" w:pos="559"/>
              </w:tabs>
              <w:autoSpaceDE w:val="0"/>
              <w:autoSpaceDN w:val="0"/>
              <w:spacing w:after="0" w:line="360" w:lineRule="auto"/>
              <w:contextualSpacing w:val="0"/>
              <w:rPr>
                <w:rFonts w:eastAsiaTheme="minorHAnsi"/>
                <w:vanish/>
                <w:szCs w:val="24"/>
                <w:lang w:val="en-US"/>
              </w:rPr>
            </w:pPr>
          </w:p>
          <w:p w14:paraId="1BB5F80E" w14:textId="77777777" w:rsidR="004C6620" w:rsidRPr="00725E27" w:rsidRDefault="004C6620" w:rsidP="004470E5">
            <w:pPr>
              <w:pStyle w:val="ListParagraph"/>
              <w:numPr>
                <w:ilvl w:val="0"/>
                <w:numId w:val="267"/>
              </w:numPr>
              <w:tabs>
                <w:tab w:val="left" w:pos="558"/>
                <w:tab w:val="left" w:pos="559"/>
              </w:tabs>
              <w:autoSpaceDE w:val="0"/>
              <w:autoSpaceDN w:val="0"/>
              <w:spacing w:after="0" w:line="360" w:lineRule="auto"/>
              <w:contextualSpacing w:val="0"/>
              <w:rPr>
                <w:rFonts w:eastAsiaTheme="minorHAnsi"/>
                <w:vanish/>
                <w:szCs w:val="24"/>
                <w:lang w:val="en-US"/>
              </w:rPr>
            </w:pPr>
          </w:p>
          <w:p w14:paraId="2EF9FF63" w14:textId="77777777" w:rsidR="004C6620" w:rsidRPr="00725E27" w:rsidRDefault="004C6620" w:rsidP="004470E5">
            <w:pPr>
              <w:pStyle w:val="ListParagraph"/>
              <w:numPr>
                <w:ilvl w:val="0"/>
                <w:numId w:val="267"/>
              </w:numPr>
              <w:tabs>
                <w:tab w:val="left" w:pos="558"/>
                <w:tab w:val="left" w:pos="559"/>
              </w:tabs>
              <w:autoSpaceDE w:val="0"/>
              <w:autoSpaceDN w:val="0"/>
              <w:spacing w:after="0" w:line="360" w:lineRule="auto"/>
              <w:contextualSpacing w:val="0"/>
              <w:rPr>
                <w:rFonts w:eastAsiaTheme="minorHAnsi"/>
                <w:vanish/>
                <w:szCs w:val="24"/>
                <w:lang w:val="en-US"/>
              </w:rPr>
            </w:pPr>
          </w:p>
          <w:p w14:paraId="47C74BAF" w14:textId="77777777" w:rsidR="004C6620" w:rsidRPr="00725E27" w:rsidRDefault="004C6620" w:rsidP="004470E5">
            <w:pPr>
              <w:pStyle w:val="ListParagraph"/>
              <w:numPr>
                <w:ilvl w:val="0"/>
                <w:numId w:val="267"/>
              </w:numPr>
              <w:tabs>
                <w:tab w:val="left" w:pos="558"/>
                <w:tab w:val="left" w:pos="559"/>
              </w:tabs>
              <w:autoSpaceDE w:val="0"/>
              <w:autoSpaceDN w:val="0"/>
              <w:spacing w:after="0" w:line="360" w:lineRule="auto"/>
              <w:contextualSpacing w:val="0"/>
              <w:rPr>
                <w:rFonts w:eastAsiaTheme="minorHAnsi"/>
                <w:vanish/>
                <w:szCs w:val="24"/>
                <w:lang w:val="en-US"/>
              </w:rPr>
            </w:pPr>
          </w:p>
          <w:p w14:paraId="43AF66CB" w14:textId="77777777" w:rsidR="004C6620" w:rsidRPr="00725E27" w:rsidRDefault="004C6620" w:rsidP="004470E5">
            <w:pPr>
              <w:pStyle w:val="ListParagraph"/>
              <w:numPr>
                <w:ilvl w:val="0"/>
                <w:numId w:val="267"/>
              </w:numPr>
              <w:tabs>
                <w:tab w:val="left" w:pos="558"/>
                <w:tab w:val="left" w:pos="559"/>
              </w:tabs>
              <w:autoSpaceDE w:val="0"/>
              <w:autoSpaceDN w:val="0"/>
              <w:spacing w:after="0" w:line="360" w:lineRule="auto"/>
              <w:contextualSpacing w:val="0"/>
              <w:rPr>
                <w:rFonts w:eastAsiaTheme="minorHAnsi"/>
                <w:vanish/>
                <w:szCs w:val="24"/>
                <w:lang w:val="en-US"/>
              </w:rPr>
            </w:pPr>
          </w:p>
          <w:p w14:paraId="3B075B01"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Introduction to online working</w:t>
            </w:r>
          </w:p>
          <w:p w14:paraId="243B065D"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Types of online Jobs</w:t>
            </w:r>
          </w:p>
          <w:p w14:paraId="076FDED4"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Online job platforms </w:t>
            </w:r>
          </w:p>
          <w:p w14:paraId="69C4119A" w14:textId="77777777" w:rsidR="004C6620" w:rsidRPr="00725E27" w:rsidRDefault="004C6620" w:rsidP="004470E5">
            <w:pPr>
              <w:pStyle w:val="ListParagraph"/>
              <w:numPr>
                <w:ilvl w:val="0"/>
                <w:numId w:val="305"/>
              </w:numPr>
              <w:tabs>
                <w:tab w:val="left" w:pos="360"/>
              </w:tabs>
              <w:autoSpaceDE w:val="0"/>
              <w:autoSpaceDN w:val="0"/>
              <w:spacing w:after="0" w:line="360" w:lineRule="auto"/>
              <w:contextualSpacing w:val="0"/>
              <w:rPr>
                <w:rFonts w:eastAsiaTheme="minorHAnsi"/>
                <w:vanish/>
                <w:szCs w:val="24"/>
                <w:lang w:val="en-US"/>
              </w:rPr>
            </w:pPr>
          </w:p>
          <w:p w14:paraId="21E42FB1" w14:textId="77777777" w:rsidR="004C6620" w:rsidRPr="00725E27" w:rsidRDefault="004C6620" w:rsidP="004470E5">
            <w:pPr>
              <w:pStyle w:val="ListParagraph"/>
              <w:numPr>
                <w:ilvl w:val="0"/>
                <w:numId w:val="305"/>
              </w:numPr>
              <w:tabs>
                <w:tab w:val="left" w:pos="360"/>
              </w:tabs>
              <w:autoSpaceDE w:val="0"/>
              <w:autoSpaceDN w:val="0"/>
              <w:spacing w:after="0" w:line="360" w:lineRule="auto"/>
              <w:contextualSpacing w:val="0"/>
              <w:rPr>
                <w:rFonts w:eastAsiaTheme="minorHAnsi"/>
                <w:vanish/>
                <w:szCs w:val="24"/>
                <w:lang w:val="en-US"/>
              </w:rPr>
            </w:pPr>
          </w:p>
          <w:p w14:paraId="4A065E9C" w14:textId="77777777" w:rsidR="004C6620" w:rsidRPr="00725E27" w:rsidRDefault="004C6620" w:rsidP="004470E5">
            <w:pPr>
              <w:pStyle w:val="ListParagraph"/>
              <w:numPr>
                <w:ilvl w:val="0"/>
                <w:numId w:val="305"/>
              </w:numPr>
              <w:tabs>
                <w:tab w:val="left" w:pos="360"/>
              </w:tabs>
              <w:autoSpaceDE w:val="0"/>
              <w:autoSpaceDN w:val="0"/>
              <w:spacing w:after="0" w:line="360" w:lineRule="auto"/>
              <w:contextualSpacing w:val="0"/>
              <w:rPr>
                <w:rFonts w:eastAsiaTheme="minorHAnsi"/>
                <w:vanish/>
                <w:szCs w:val="24"/>
                <w:lang w:val="en-US"/>
              </w:rPr>
            </w:pPr>
          </w:p>
          <w:p w14:paraId="7168612F" w14:textId="77777777" w:rsidR="004C6620" w:rsidRPr="00725E27" w:rsidRDefault="004C6620" w:rsidP="004470E5">
            <w:pPr>
              <w:pStyle w:val="ListParagraph"/>
              <w:numPr>
                <w:ilvl w:val="0"/>
                <w:numId w:val="305"/>
              </w:numPr>
              <w:tabs>
                <w:tab w:val="left" w:pos="360"/>
              </w:tabs>
              <w:autoSpaceDE w:val="0"/>
              <w:autoSpaceDN w:val="0"/>
              <w:spacing w:after="0" w:line="360" w:lineRule="auto"/>
              <w:contextualSpacing w:val="0"/>
              <w:rPr>
                <w:rFonts w:eastAsiaTheme="minorHAnsi"/>
                <w:vanish/>
                <w:szCs w:val="24"/>
                <w:lang w:val="en-US"/>
              </w:rPr>
            </w:pPr>
          </w:p>
          <w:p w14:paraId="4C653219" w14:textId="77777777" w:rsidR="004C6620" w:rsidRPr="00725E27" w:rsidRDefault="004C6620" w:rsidP="004470E5">
            <w:pPr>
              <w:pStyle w:val="ListParagraph"/>
              <w:numPr>
                <w:ilvl w:val="0"/>
                <w:numId w:val="305"/>
              </w:numPr>
              <w:tabs>
                <w:tab w:val="left" w:pos="360"/>
              </w:tabs>
              <w:autoSpaceDE w:val="0"/>
              <w:autoSpaceDN w:val="0"/>
              <w:spacing w:after="0" w:line="360" w:lineRule="auto"/>
              <w:contextualSpacing w:val="0"/>
              <w:rPr>
                <w:rFonts w:eastAsiaTheme="minorHAnsi"/>
                <w:vanish/>
                <w:szCs w:val="24"/>
                <w:lang w:val="en-US"/>
              </w:rPr>
            </w:pPr>
          </w:p>
          <w:p w14:paraId="613FC3D2" w14:textId="77777777" w:rsidR="004C6620" w:rsidRPr="00725E27" w:rsidRDefault="004C6620" w:rsidP="004470E5">
            <w:pPr>
              <w:pStyle w:val="ListParagraph"/>
              <w:numPr>
                <w:ilvl w:val="0"/>
                <w:numId w:val="305"/>
              </w:numPr>
              <w:tabs>
                <w:tab w:val="left" w:pos="360"/>
              </w:tabs>
              <w:autoSpaceDE w:val="0"/>
              <w:autoSpaceDN w:val="0"/>
              <w:spacing w:after="0" w:line="360" w:lineRule="auto"/>
              <w:contextualSpacing w:val="0"/>
              <w:rPr>
                <w:rFonts w:eastAsiaTheme="minorHAnsi"/>
                <w:vanish/>
                <w:szCs w:val="24"/>
                <w:lang w:val="en-US"/>
              </w:rPr>
            </w:pPr>
          </w:p>
          <w:p w14:paraId="664827DA" w14:textId="77777777" w:rsidR="004C6620" w:rsidRPr="00725E27" w:rsidRDefault="004C6620" w:rsidP="004470E5">
            <w:pPr>
              <w:pStyle w:val="ListParagraph"/>
              <w:numPr>
                <w:ilvl w:val="1"/>
                <w:numId w:val="305"/>
              </w:numPr>
              <w:tabs>
                <w:tab w:val="left" w:pos="360"/>
              </w:tabs>
              <w:autoSpaceDE w:val="0"/>
              <w:autoSpaceDN w:val="0"/>
              <w:spacing w:after="0" w:line="360" w:lineRule="auto"/>
              <w:contextualSpacing w:val="0"/>
              <w:rPr>
                <w:rFonts w:eastAsiaTheme="minorHAnsi"/>
                <w:vanish/>
                <w:szCs w:val="24"/>
                <w:lang w:val="en-US"/>
              </w:rPr>
            </w:pPr>
          </w:p>
          <w:p w14:paraId="792DCADB" w14:textId="77777777" w:rsidR="004C6620" w:rsidRPr="00725E27" w:rsidRDefault="004C6620" w:rsidP="004470E5">
            <w:pPr>
              <w:pStyle w:val="ListParagraph"/>
              <w:numPr>
                <w:ilvl w:val="1"/>
                <w:numId w:val="305"/>
              </w:numPr>
              <w:tabs>
                <w:tab w:val="left" w:pos="360"/>
              </w:tabs>
              <w:autoSpaceDE w:val="0"/>
              <w:autoSpaceDN w:val="0"/>
              <w:spacing w:after="0" w:line="360" w:lineRule="auto"/>
              <w:contextualSpacing w:val="0"/>
              <w:rPr>
                <w:rFonts w:eastAsiaTheme="minorHAnsi"/>
                <w:vanish/>
                <w:szCs w:val="24"/>
                <w:lang w:val="en-US"/>
              </w:rPr>
            </w:pPr>
          </w:p>
          <w:p w14:paraId="6CCC2CA4" w14:textId="77777777" w:rsidR="004C6620" w:rsidRPr="00725E27" w:rsidRDefault="004C6620" w:rsidP="004470E5">
            <w:pPr>
              <w:pStyle w:val="ListParagraph"/>
              <w:numPr>
                <w:ilvl w:val="1"/>
                <w:numId w:val="305"/>
              </w:numPr>
              <w:tabs>
                <w:tab w:val="left" w:pos="360"/>
              </w:tabs>
              <w:autoSpaceDE w:val="0"/>
              <w:autoSpaceDN w:val="0"/>
              <w:spacing w:after="0" w:line="360" w:lineRule="auto"/>
              <w:contextualSpacing w:val="0"/>
              <w:rPr>
                <w:rFonts w:eastAsiaTheme="minorHAnsi"/>
                <w:vanish/>
                <w:szCs w:val="24"/>
                <w:lang w:val="en-US"/>
              </w:rPr>
            </w:pPr>
          </w:p>
          <w:p w14:paraId="6FD97DCC" w14:textId="77777777" w:rsidR="004C6620" w:rsidRPr="00725E27" w:rsidRDefault="004C6620" w:rsidP="004470E5">
            <w:pPr>
              <w:numPr>
                <w:ilvl w:val="2"/>
                <w:numId w:val="305"/>
              </w:numPr>
              <w:tabs>
                <w:tab w:val="left" w:pos="360"/>
              </w:tabs>
              <w:autoSpaceDE w:val="0"/>
              <w:autoSpaceDN w:val="0"/>
              <w:spacing w:after="0" w:line="360" w:lineRule="auto"/>
              <w:rPr>
                <w:rFonts w:cs="Times New Roman"/>
                <w:szCs w:val="24"/>
              </w:rPr>
            </w:pPr>
            <w:r w:rsidRPr="00725E27">
              <w:rPr>
                <w:rFonts w:cs="Times New Roman"/>
                <w:szCs w:val="24"/>
              </w:rPr>
              <w:t>Remo task</w:t>
            </w:r>
          </w:p>
          <w:p w14:paraId="05BBDC72" w14:textId="77777777" w:rsidR="004C6620" w:rsidRPr="00725E27" w:rsidRDefault="004C6620" w:rsidP="004470E5">
            <w:pPr>
              <w:numPr>
                <w:ilvl w:val="2"/>
                <w:numId w:val="305"/>
              </w:numPr>
              <w:tabs>
                <w:tab w:val="left" w:pos="360"/>
              </w:tabs>
              <w:autoSpaceDE w:val="0"/>
              <w:autoSpaceDN w:val="0"/>
              <w:spacing w:after="0" w:line="360" w:lineRule="auto"/>
              <w:rPr>
                <w:rFonts w:cs="Times New Roman"/>
                <w:szCs w:val="24"/>
              </w:rPr>
            </w:pPr>
            <w:r w:rsidRPr="00725E27">
              <w:rPr>
                <w:rFonts w:cs="Times New Roman"/>
                <w:szCs w:val="24"/>
              </w:rPr>
              <w:t>Data annotation tech</w:t>
            </w:r>
          </w:p>
          <w:p w14:paraId="1304B318" w14:textId="77777777" w:rsidR="004C6620" w:rsidRPr="00725E27" w:rsidRDefault="004C6620" w:rsidP="004470E5">
            <w:pPr>
              <w:numPr>
                <w:ilvl w:val="2"/>
                <w:numId w:val="305"/>
              </w:numPr>
              <w:tabs>
                <w:tab w:val="left" w:pos="360"/>
              </w:tabs>
              <w:autoSpaceDE w:val="0"/>
              <w:autoSpaceDN w:val="0"/>
              <w:spacing w:after="0" w:line="360" w:lineRule="auto"/>
              <w:rPr>
                <w:rFonts w:cs="Times New Roman"/>
                <w:szCs w:val="24"/>
              </w:rPr>
            </w:pPr>
            <w:r w:rsidRPr="00725E27">
              <w:rPr>
                <w:rFonts w:cs="Times New Roman"/>
                <w:szCs w:val="24"/>
              </w:rPr>
              <w:t>Cloud worker</w:t>
            </w:r>
          </w:p>
          <w:p w14:paraId="3657639B" w14:textId="77777777" w:rsidR="004C6620" w:rsidRPr="00725E27" w:rsidRDefault="004C6620" w:rsidP="004470E5">
            <w:pPr>
              <w:numPr>
                <w:ilvl w:val="2"/>
                <w:numId w:val="305"/>
              </w:numPr>
              <w:tabs>
                <w:tab w:val="left" w:pos="360"/>
              </w:tabs>
              <w:autoSpaceDE w:val="0"/>
              <w:autoSpaceDN w:val="0"/>
              <w:spacing w:after="0" w:line="360" w:lineRule="auto"/>
              <w:rPr>
                <w:rFonts w:cs="Times New Roman"/>
                <w:szCs w:val="24"/>
              </w:rPr>
            </w:pPr>
            <w:r w:rsidRPr="00725E27">
              <w:rPr>
                <w:rFonts w:cs="Times New Roman"/>
                <w:szCs w:val="24"/>
              </w:rPr>
              <w:t>Upwork</w:t>
            </w:r>
          </w:p>
          <w:p w14:paraId="5194FA83" w14:textId="77777777" w:rsidR="004C6620" w:rsidRPr="00725E27" w:rsidRDefault="004C6620" w:rsidP="004470E5">
            <w:pPr>
              <w:numPr>
                <w:ilvl w:val="2"/>
                <w:numId w:val="305"/>
              </w:numPr>
              <w:tabs>
                <w:tab w:val="left" w:pos="360"/>
              </w:tabs>
              <w:autoSpaceDE w:val="0"/>
              <w:autoSpaceDN w:val="0"/>
              <w:spacing w:after="0" w:line="360" w:lineRule="auto"/>
              <w:rPr>
                <w:rFonts w:cs="Times New Roman"/>
                <w:szCs w:val="24"/>
              </w:rPr>
            </w:pPr>
            <w:proofErr w:type="spellStart"/>
            <w:r w:rsidRPr="00725E27">
              <w:rPr>
                <w:rFonts w:cs="Times New Roman"/>
                <w:szCs w:val="24"/>
              </w:rPr>
              <w:t>Oneforma</w:t>
            </w:r>
            <w:proofErr w:type="spellEnd"/>
          </w:p>
          <w:p w14:paraId="5B5B5F2F" w14:textId="77777777" w:rsidR="004C6620" w:rsidRPr="00725E27" w:rsidRDefault="004C6620" w:rsidP="004470E5">
            <w:pPr>
              <w:numPr>
                <w:ilvl w:val="2"/>
                <w:numId w:val="305"/>
              </w:numPr>
              <w:tabs>
                <w:tab w:val="left" w:pos="360"/>
              </w:tabs>
              <w:autoSpaceDE w:val="0"/>
              <w:autoSpaceDN w:val="0"/>
              <w:spacing w:after="0" w:line="360" w:lineRule="auto"/>
              <w:rPr>
                <w:rFonts w:cs="Times New Roman"/>
                <w:szCs w:val="24"/>
              </w:rPr>
            </w:pPr>
            <w:r w:rsidRPr="00725E27">
              <w:rPr>
                <w:rFonts w:cs="Times New Roman"/>
                <w:szCs w:val="24"/>
              </w:rPr>
              <w:t>Appen</w:t>
            </w:r>
          </w:p>
          <w:p w14:paraId="5B5F87FB"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Online account and profile management </w:t>
            </w:r>
          </w:p>
          <w:p w14:paraId="7AF09653"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Identifying online jobs/job bidding</w:t>
            </w:r>
          </w:p>
          <w:p w14:paraId="7AC3EECD"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 xml:space="preserve">Online digital identity   </w:t>
            </w:r>
          </w:p>
          <w:p w14:paraId="49AD2A07"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Executing online tasks</w:t>
            </w:r>
          </w:p>
          <w:p w14:paraId="13323C9E" w14:textId="77777777" w:rsidR="004C6620" w:rsidRPr="00725E27" w:rsidRDefault="004C6620" w:rsidP="004470E5">
            <w:pPr>
              <w:numPr>
                <w:ilvl w:val="1"/>
                <w:numId w:val="267"/>
              </w:numPr>
              <w:tabs>
                <w:tab w:val="left" w:pos="558"/>
                <w:tab w:val="left" w:pos="559"/>
              </w:tabs>
              <w:autoSpaceDE w:val="0"/>
              <w:autoSpaceDN w:val="0"/>
              <w:spacing w:after="0" w:line="360" w:lineRule="auto"/>
              <w:rPr>
                <w:rFonts w:cs="Times New Roman"/>
                <w:szCs w:val="24"/>
              </w:rPr>
            </w:pPr>
            <w:r w:rsidRPr="00725E27">
              <w:rPr>
                <w:rFonts w:cs="Times New Roman"/>
                <w:szCs w:val="24"/>
              </w:rPr>
              <w:t>Management of online payment accounts.</w:t>
            </w:r>
          </w:p>
        </w:tc>
        <w:tc>
          <w:tcPr>
            <w:tcW w:w="1206" w:type="pct"/>
          </w:tcPr>
          <w:p w14:paraId="094C265C" w14:textId="77777777" w:rsidR="004C6620" w:rsidRPr="00725E27" w:rsidRDefault="004C6620" w:rsidP="004470E5">
            <w:pPr>
              <w:widowControl w:val="0"/>
              <w:numPr>
                <w:ilvl w:val="0"/>
                <w:numId w:val="309"/>
              </w:numPr>
              <w:tabs>
                <w:tab w:val="left" w:pos="377"/>
              </w:tabs>
              <w:autoSpaceDE w:val="0"/>
              <w:autoSpaceDN w:val="0"/>
              <w:spacing w:after="0" w:line="360" w:lineRule="auto"/>
              <w:rPr>
                <w:rFonts w:cs="Times New Roman"/>
                <w:szCs w:val="24"/>
              </w:rPr>
            </w:pPr>
            <w:r w:rsidRPr="00725E27">
              <w:rPr>
                <w:rFonts w:cs="Times New Roman"/>
                <w:szCs w:val="24"/>
              </w:rPr>
              <w:t>Observation</w:t>
            </w:r>
          </w:p>
          <w:p w14:paraId="49684A4C" w14:textId="77777777" w:rsidR="004C6620" w:rsidRPr="00725E27" w:rsidRDefault="004C6620" w:rsidP="004470E5">
            <w:pPr>
              <w:widowControl w:val="0"/>
              <w:numPr>
                <w:ilvl w:val="0"/>
                <w:numId w:val="309"/>
              </w:numPr>
              <w:tabs>
                <w:tab w:val="left" w:pos="558"/>
                <w:tab w:val="left" w:pos="559"/>
              </w:tabs>
              <w:autoSpaceDE w:val="0"/>
              <w:autoSpaceDN w:val="0"/>
              <w:spacing w:after="0" w:line="360" w:lineRule="auto"/>
              <w:jc w:val="left"/>
              <w:rPr>
                <w:rFonts w:cs="Times New Roman"/>
                <w:szCs w:val="24"/>
              </w:rPr>
            </w:pPr>
            <w:r w:rsidRPr="00725E27">
              <w:rPr>
                <w:rFonts w:cs="Times New Roman"/>
                <w:szCs w:val="24"/>
              </w:rPr>
              <w:t>Portfolio of Evidence</w:t>
            </w:r>
          </w:p>
          <w:p w14:paraId="40F72C43" w14:textId="77777777" w:rsidR="004C6620" w:rsidRPr="00725E27" w:rsidRDefault="004C6620" w:rsidP="004470E5">
            <w:pPr>
              <w:widowControl w:val="0"/>
              <w:numPr>
                <w:ilvl w:val="0"/>
                <w:numId w:val="309"/>
              </w:numPr>
              <w:tabs>
                <w:tab w:val="left" w:pos="377"/>
              </w:tabs>
              <w:autoSpaceDE w:val="0"/>
              <w:autoSpaceDN w:val="0"/>
              <w:spacing w:after="0" w:line="360" w:lineRule="auto"/>
              <w:rPr>
                <w:rFonts w:cs="Times New Roman"/>
                <w:szCs w:val="24"/>
              </w:rPr>
            </w:pPr>
            <w:r w:rsidRPr="00725E27">
              <w:rPr>
                <w:rFonts w:cs="Times New Roman"/>
                <w:szCs w:val="24"/>
              </w:rPr>
              <w:t>Project</w:t>
            </w:r>
          </w:p>
          <w:p w14:paraId="6569DA55" w14:textId="77777777" w:rsidR="004C6620" w:rsidRPr="00725E27" w:rsidRDefault="004C6620" w:rsidP="004470E5">
            <w:pPr>
              <w:widowControl w:val="0"/>
              <w:numPr>
                <w:ilvl w:val="0"/>
                <w:numId w:val="309"/>
              </w:numPr>
              <w:tabs>
                <w:tab w:val="left" w:pos="377"/>
              </w:tabs>
              <w:autoSpaceDE w:val="0"/>
              <w:autoSpaceDN w:val="0"/>
              <w:spacing w:after="0" w:line="360" w:lineRule="auto"/>
              <w:rPr>
                <w:rFonts w:cs="Times New Roman"/>
                <w:szCs w:val="24"/>
              </w:rPr>
            </w:pPr>
            <w:r w:rsidRPr="00725E27">
              <w:rPr>
                <w:rFonts w:cs="Times New Roman"/>
                <w:szCs w:val="24"/>
              </w:rPr>
              <w:t xml:space="preserve">Written assessment </w:t>
            </w:r>
          </w:p>
          <w:p w14:paraId="28E9E079" w14:textId="77777777" w:rsidR="004C6620" w:rsidRPr="00725E27" w:rsidRDefault="004C6620" w:rsidP="004470E5">
            <w:pPr>
              <w:widowControl w:val="0"/>
              <w:numPr>
                <w:ilvl w:val="0"/>
                <w:numId w:val="309"/>
              </w:numPr>
              <w:tabs>
                <w:tab w:val="left" w:pos="377"/>
              </w:tabs>
              <w:autoSpaceDE w:val="0"/>
              <w:autoSpaceDN w:val="0"/>
              <w:spacing w:after="0" w:line="360" w:lineRule="auto"/>
              <w:rPr>
                <w:rFonts w:cs="Times New Roman"/>
                <w:szCs w:val="24"/>
              </w:rPr>
            </w:pPr>
            <w:r w:rsidRPr="00725E27">
              <w:rPr>
                <w:rFonts w:cs="Times New Roman"/>
                <w:szCs w:val="24"/>
              </w:rPr>
              <w:t>Practical assessment</w:t>
            </w:r>
          </w:p>
          <w:p w14:paraId="2F554385" w14:textId="77777777" w:rsidR="004C6620" w:rsidRPr="00725E27" w:rsidRDefault="004C6620" w:rsidP="004470E5">
            <w:pPr>
              <w:widowControl w:val="0"/>
              <w:numPr>
                <w:ilvl w:val="0"/>
                <w:numId w:val="309"/>
              </w:numPr>
              <w:tabs>
                <w:tab w:val="left" w:pos="377"/>
              </w:tabs>
              <w:autoSpaceDE w:val="0"/>
              <w:autoSpaceDN w:val="0"/>
              <w:spacing w:after="0" w:line="360" w:lineRule="auto"/>
              <w:rPr>
                <w:rFonts w:cs="Times New Roman"/>
                <w:szCs w:val="24"/>
              </w:rPr>
            </w:pPr>
            <w:r w:rsidRPr="00725E27">
              <w:rPr>
                <w:rFonts w:cs="Times New Roman"/>
                <w:szCs w:val="24"/>
              </w:rPr>
              <w:t>Oral assessment</w:t>
            </w:r>
          </w:p>
          <w:p w14:paraId="750C1CAE" w14:textId="77777777" w:rsidR="004C6620" w:rsidRPr="00725E27" w:rsidRDefault="004C6620" w:rsidP="004C6620">
            <w:pPr>
              <w:tabs>
                <w:tab w:val="left" w:pos="558"/>
                <w:tab w:val="left" w:pos="559"/>
              </w:tabs>
              <w:spacing w:after="0" w:line="360" w:lineRule="auto"/>
              <w:ind w:left="558"/>
              <w:rPr>
                <w:rFonts w:cs="Times New Roman"/>
                <w:szCs w:val="24"/>
              </w:rPr>
            </w:pPr>
          </w:p>
        </w:tc>
      </w:tr>
      <w:tr w:rsidR="004C6620" w:rsidRPr="00725E27" w14:paraId="65394414" w14:textId="77777777" w:rsidTr="004C6620">
        <w:trPr>
          <w:trHeight w:val="699"/>
        </w:trPr>
        <w:tc>
          <w:tcPr>
            <w:tcW w:w="1311" w:type="pct"/>
          </w:tcPr>
          <w:p w14:paraId="7F1DE4F6" w14:textId="77777777" w:rsidR="004C6620" w:rsidRPr="00725E27" w:rsidRDefault="004C6620" w:rsidP="004470E5">
            <w:pPr>
              <w:widowControl w:val="0"/>
              <w:numPr>
                <w:ilvl w:val="0"/>
                <w:numId w:val="226"/>
              </w:numPr>
              <w:autoSpaceDE w:val="0"/>
              <w:autoSpaceDN w:val="0"/>
              <w:spacing w:after="0" w:line="360" w:lineRule="auto"/>
              <w:rPr>
                <w:rFonts w:cs="Times New Roman"/>
                <w:szCs w:val="24"/>
              </w:rPr>
            </w:pPr>
            <w:r w:rsidRPr="00725E27">
              <w:rPr>
                <w:rFonts w:eastAsia="Tahoma" w:cs="Times New Roman"/>
                <w:szCs w:val="24"/>
              </w:rPr>
              <w:t>Apply job entry techniques</w:t>
            </w:r>
          </w:p>
        </w:tc>
        <w:tc>
          <w:tcPr>
            <w:tcW w:w="2483" w:type="pct"/>
          </w:tcPr>
          <w:p w14:paraId="38E5A0A3"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5C505D03"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120D2717"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1DA15F85"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52DA33B4"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17FE57AF"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13769F81" w14:textId="77777777" w:rsidR="004C6620" w:rsidRPr="00725E27" w:rsidRDefault="004C6620" w:rsidP="004470E5">
            <w:pPr>
              <w:pStyle w:val="ListParagraph"/>
              <w:numPr>
                <w:ilvl w:val="0"/>
                <w:numId w:val="268"/>
              </w:numPr>
              <w:tabs>
                <w:tab w:val="left" w:pos="377"/>
              </w:tabs>
              <w:spacing w:after="0" w:line="360" w:lineRule="auto"/>
              <w:contextualSpacing w:val="0"/>
              <w:rPr>
                <w:rFonts w:eastAsiaTheme="minorHAnsi"/>
                <w:vanish/>
                <w:kern w:val="28"/>
                <w:szCs w:val="24"/>
                <w:lang w:val="en-US"/>
              </w:rPr>
            </w:pPr>
          </w:p>
          <w:p w14:paraId="48D1E3EA" w14:textId="77777777" w:rsidR="004C6620" w:rsidRPr="00725E27" w:rsidRDefault="004C6620" w:rsidP="004470E5">
            <w:pPr>
              <w:numPr>
                <w:ilvl w:val="1"/>
                <w:numId w:val="268"/>
              </w:numPr>
              <w:tabs>
                <w:tab w:val="left" w:pos="377"/>
              </w:tabs>
              <w:spacing w:after="0" w:line="360" w:lineRule="auto"/>
              <w:rPr>
                <w:rFonts w:cs="Times New Roman"/>
                <w:kern w:val="28"/>
                <w:szCs w:val="24"/>
              </w:rPr>
            </w:pPr>
            <w:r w:rsidRPr="00725E27">
              <w:rPr>
                <w:rFonts w:cs="Times New Roman"/>
                <w:kern w:val="28"/>
                <w:szCs w:val="24"/>
              </w:rPr>
              <w:t>Types of job opportunities</w:t>
            </w:r>
          </w:p>
          <w:p w14:paraId="37216FDC" w14:textId="0933A5A3" w:rsidR="004C6620" w:rsidRPr="00725E27" w:rsidRDefault="004C6620" w:rsidP="004470E5">
            <w:pPr>
              <w:pStyle w:val="ListParagraph"/>
              <w:numPr>
                <w:ilvl w:val="2"/>
                <w:numId w:val="712"/>
              </w:numPr>
              <w:spacing w:after="0" w:line="360" w:lineRule="auto"/>
              <w:ind w:left="1494"/>
              <w:rPr>
                <w:kern w:val="28"/>
                <w:szCs w:val="24"/>
              </w:rPr>
            </w:pPr>
            <w:r w:rsidRPr="00725E27">
              <w:rPr>
                <w:kern w:val="28"/>
                <w:szCs w:val="24"/>
              </w:rPr>
              <w:t xml:space="preserve">Self-employment </w:t>
            </w:r>
          </w:p>
          <w:p w14:paraId="18CD1B53" w14:textId="77777777" w:rsidR="004C6620" w:rsidRPr="00725E27" w:rsidRDefault="004C6620" w:rsidP="004470E5">
            <w:pPr>
              <w:pStyle w:val="ListParagraph"/>
              <w:numPr>
                <w:ilvl w:val="2"/>
                <w:numId w:val="712"/>
              </w:numPr>
              <w:spacing w:after="0" w:line="360" w:lineRule="auto"/>
              <w:ind w:left="1494"/>
              <w:rPr>
                <w:kern w:val="28"/>
                <w:szCs w:val="24"/>
              </w:rPr>
            </w:pPr>
            <w:r w:rsidRPr="00725E27">
              <w:rPr>
                <w:kern w:val="28"/>
                <w:szCs w:val="24"/>
              </w:rPr>
              <w:t xml:space="preserve">Service provision </w:t>
            </w:r>
          </w:p>
          <w:p w14:paraId="0F9DEECF" w14:textId="77777777" w:rsidR="004C6620" w:rsidRPr="00725E27" w:rsidRDefault="004C6620" w:rsidP="004470E5">
            <w:pPr>
              <w:pStyle w:val="ListParagraph"/>
              <w:numPr>
                <w:ilvl w:val="2"/>
                <w:numId w:val="712"/>
              </w:numPr>
              <w:spacing w:after="0" w:line="360" w:lineRule="auto"/>
              <w:ind w:left="1494"/>
              <w:rPr>
                <w:kern w:val="28"/>
                <w:szCs w:val="24"/>
              </w:rPr>
            </w:pPr>
            <w:r w:rsidRPr="00725E27">
              <w:rPr>
                <w:kern w:val="28"/>
                <w:szCs w:val="24"/>
              </w:rPr>
              <w:t>product development</w:t>
            </w:r>
          </w:p>
          <w:p w14:paraId="38DF42C2" w14:textId="77777777" w:rsidR="004C6620" w:rsidRPr="00725E27" w:rsidRDefault="004C6620" w:rsidP="004470E5">
            <w:pPr>
              <w:pStyle w:val="ListParagraph"/>
              <w:numPr>
                <w:ilvl w:val="2"/>
                <w:numId w:val="712"/>
              </w:numPr>
              <w:spacing w:after="0" w:line="360" w:lineRule="auto"/>
              <w:ind w:left="1494"/>
              <w:rPr>
                <w:kern w:val="28"/>
                <w:szCs w:val="24"/>
              </w:rPr>
            </w:pPr>
            <w:r w:rsidRPr="00725E27">
              <w:rPr>
                <w:kern w:val="28"/>
                <w:szCs w:val="24"/>
              </w:rPr>
              <w:t>salaried employment</w:t>
            </w:r>
          </w:p>
          <w:p w14:paraId="6810D1DC" w14:textId="77777777" w:rsidR="004C6620" w:rsidRPr="00725E27" w:rsidRDefault="004C6620" w:rsidP="004470E5">
            <w:pPr>
              <w:pStyle w:val="ListParagraph"/>
              <w:numPr>
                <w:ilvl w:val="1"/>
                <w:numId w:val="268"/>
              </w:numPr>
              <w:tabs>
                <w:tab w:val="left" w:pos="377"/>
              </w:tabs>
              <w:spacing w:after="0" w:line="360" w:lineRule="auto"/>
              <w:contextualSpacing w:val="0"/>
              <w:rPr>
                <w:kern w:val="28"/>
                <w:szCs w:val="24"/>
              </w:rPr>
            </w:pPr>
            <w:r w:rsidRPr="00725E27">
              <w:rPr>
                <w:kern w:val="28"/>
                <w:szCs w:val="24"/>
              </w:rPr>
              <w:lastRenderedPageBreak/>
              <w:t xml:space="preserve">Sources of job opportunities </w:t>
            </w:r>
          </w:p>
          <w:p w14:paraId="684FC667" w14:textId="77777777" w:rsidR="004C6620" w:rsidRPr="00725E27" w:rsidRDefault="004C6620" w:rsidP="004470E5">
            <w:pPr>
              <w:pStyle w:val="ListParagraph"/>
              <w:numPr>
                <w:ilvl w:val="1"/>
                <w:numId w:val="268"/>
              </w:numPr>
              <w:tabs>
                <w:tab w:val="left" w:pos="377"/>
              </w:tabs>
              <w:spacing w:after="0" w:line="360" w:lineRule="auto"/>
              <w:contextualSpacing w:val="0"/>
              <w:rPr>
                <w:kern w:val="28"/>
                <w:szCs w:val="24"/>
              </w:rPr>
            </w:pPr>
            <w:r w:rsidRPr="00725E27">
              <w:rPr>
                <w:kern w:val="28"/>
                <w:szCs w:val="24"/>
              </w:rPr>
              <w:t xml:space="preserve">Resume/ </w:t>
            </w:r>
            <w:r w:rsidRPr="00725E27">
              <w:rPr>
                <w:szCs w:val="24"/>
              </w:rPr>
              <w:t>curriculum vitae</w:t>
            </w:r>
          </w:p>
          <w:p w14:paraId="577B4352"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2ED27BD4"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5BE54217"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0525508A"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038F6BFE"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302EA90B"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0917E690" w14:textId="77777777" w:rsidR="004C6620" w:rsidRPr="00725E27" w:rsidRDefault="004C6620" w:rsidP="004470E5">
            <w:pPr>
              <w:pStyle w:val="ListParagraph"/>
              <w:numPr>
                <w:ilvl w:val="0"/>
                <w:numId w:val="311"/>
              </w:numPr>
              <w:tabs>
                <w:tab w:val="left" w:pos="377"/>
              </w:tabs>
              <w:spacing w:after="0" w:line="360" w:lineRule="auto"/>
              <w:contextualSpacing w:val="0"/>
              <w:rPr>
                <w:vanish/>
                <w:szCs w:val="24"/>
              </w:rPr>
            </w:pPr>
          </w:p>
          <w:p w14:paraId="74F4D470" w14:textId="77777777" w:rsidR="004C6620" w:rsidRPr="00725E27" w:rsidRDefault="004C6620" w:rsidP="004470E5">
            <w:pPr>
              <w:pStyle w:val="ListParagraph"/>
              <w:numPr>
                <w:ilvl w:val="1"/>
                <w:numId w:val="311"/>
              </w:numPr>
              <w:tabs>
                <w:tab w:val="left" w:pos="377"/>
              </w:tabs>
              <w:spacing w:after="0" w:line="360" w:lineRule="auto"/>
              <w:contextualSpacing w:val="0"/>
              <w:rPr>
                <w:vanish/>
                <w:szCs w:val="24"/>
              </w:rPr>
            </w:pPr>
          </w:p>
          <w:p w14:paraId="6F86BA61" w14:textId="77777777" w:rsidR="004C6620" w:rsidRPr="00725E27" w:rsidRDefault="004C6620" w:rsidP="004470E5">
            <w:pPr>
              <w:pStyle w:val="ListParagraph"/>
              <w:numPr>
                <w:ilvl w:val="1"/>
                <w:numId w:val="311"/>
              </w:numPr>
              <w:tabs>
                <w:tab w:val="left" w:pos="377"/>
              </w:tabs>
              <w:spacing w:after="0" w:line="360" w:lineRule="auto"/>
              <w:contextualSpacing w:val="0"/>
              <w:rPr>
                <w:vanish/>
                <w:szCs w:val="24"/>
              </w:rPr>
            </w:pPr>
          </w:p>
          <w:p w14:paraId="1EA91872" w14:textId="77777777" w:rsidR="004C6620" w:rsidRPr="00725E27" w:rsidRDefault="004C6620" w:rsidP="004470E5">
            <w:pPr>
              <w:pStyle w:val="ListParagraph"/>
              <w:numPr>
                <w:ilvl w:val="1"/>
                <w:numId w:val="311"/>
              </w:numPr>
              <w:tabs>
                <w:tab w:val="left" w:pos="377"/>
              </w:tabs>
              <w:spacing w:after="0" w:line="360" w:lineRule="auto"/>
              <w:contextualSpacing w:val="0"/>
              <w:rPr>
                <w:vanish/>
                <w:szCs w:val="24"/>
              </w:rPr>
            </w:pPr>
          </w:p>
          <w:p w14:paraId="581B94F8" w14:textId="77777777" w:rsidR="004C6620" w:rsidRPr="00725E27" w:rsidRDefault="004C6620" w:rsidP="004470E5">
            <w:pPr>
              <w:pStyle w:val="ListParagraph"/>
              <w:numPr>
                <w:ilvl w:val="2"/>
                <w:numId w:val="311"/>
              </w:numPr>
              <w:tabs>
                <w:tab w:val="left" w:pos="377"/>
              </w:tabs>
              <w:spacing w:after="0" w:line="360" w:lineRule="auto"/>
              <w:contextualSpacing w:val="0"/>
              <w:rPr>
                <w:kern w:val="28"/>
                <w:szCs w:val="24"/>
              </w:rPr>
            </w:pPr>
            <w:r w:rsidRPr="00725E27">
              <w:rPr>
                <w:szCs w:val="24"/>
              </w:rPr>
              <w:t>What is a CV</w:t>
            </w:r>
          </w:p>
          <w:p w14:paraId="352ED9D7" w14:textId="77777777" w:rsidR="004C6620" w:rsidRPr="00725E27" w:rsidRDefault="004C6620" w:rsidP="004470E5">
            <w:pPr>
              <w:pStyle w:val="ListParagraph"/>
              <w:numPr>
                <w:ilvl w:val="2"/>
                <w:numId w:val="311"/>
              </w:numPr>
              <w:tabs>
                <w:tab w:val="left" w:pos="377"/>
              </w:tabs>
              <w:spacing w:after="0" w:line="360" w:lineRule="auto"/>
              <w:contextualSpacing w:val="0"/>
              <w:rPr>
                <w:kern w:val="28"/>
                <w:szCs w:val="24"/>
              </w:rPr>
            </w:pPr>
            <w:r w:rsidRPr="00725E27">
              <w:rPr>
                <w:szCs w:val="24"/>
              </w:rPr>
              <w:t>How long should a CV be</w:t>
            </w:r>
          </w:p>
          <w:p w14:paraId="6167EE96" w14:textId="77777777" w:rsidR="004C6620" w:rsidRPr="00725E27" w:rsidRDefault="004C6620" w:rsidP="004470E5">
            <w:pPr>
              <w:pStyle w:val="ListParagraph"/>
              <w:numPr>
                <w:ilvl w:val="2"/>
                <w:numId w:val="311"/>
              </w:numPr>
              <w:tabs>
                <w:tab w:val="left" w:pos="377"/>
              </w:tabs>
              <w:spacing w:after="0" w:line="360" w:lineRule="auto"/>
              <w:contextualSpacing w:val="0"/>
              <w:rPr>
                <w:kern w:val="28"/>
                <w:szCs w:val="24"/>
              </w:rPr>
            </w:pPr>
            <w:r w:rsidRPr="00725E27">
              <w:rPr>
                <w:szCs w:val="24"/>
              </w:rPr>
              <w:t xml:space="preserve">What to include in </w:t>
            </w:r>
            <w:r w:rsidR="00ED1438" w:rsidRPr="00725E27">
              <w:rPr>
                <w:szCs w:val="24"/>
              </w:rPr>
              <w:t>an</w:t>
            </w:r>
            <w:r w:rsidRPr="00725E27">
              <w:rPr>
                <w:szCs w:val="24"/>
              </w:rPr>
              <w:t xml:space="preserve"> AC</w:t>
            </w:r>
          </w:p>
          <w:p w14:paraId="6B38D664" w14:textId="77777777" w:rsidR="004C6620" w:rsidRPr="00725E27" w:rsidRDefault="004C6620" w:rsidP="004470E5">
            <w:pPr>
              <w:pStyle w:val="ListParagraph"/>
              <w:numPr>
                <w:ilvl w:val="2"/>
                <w:numId w:val="311"/>
              </w:numPr>
              <w:tabs>
                <w:tab w:val="left" w:pos="377"/>
              </w:tabs>
              <w:spacing w:after="0" w:line="360" w:lineRule="auto"/>
              <w:contextualSpacing w:val="0"/>
              <w:rPr>
                <w:kern w:val="28"/>
                <w:szCs w:val="24"/>
              </w:rPr>
            </w:pPr>
            <w:r w:rsidRPr="00725E27">
              <w:rPr>
                <w:szCs w:val="24"/>
              </w:rPr>
              <w:t>Format of CV</w:t>
            </w:r>
          </w:p>
          <w:p w14:paraId="7E85BBBA" w14:textId="77777777" w:rsidR="004C6620" w:rsidRPr="00725E27" w:rsidRDefault="004C6620" w:rsidP="004470E5">
            <w:pPr>
              <w:pStyle w:val="ListParagraph"/>
              <w:numPr>
                <w:ilvl w:val="2"/>
                <w:numId w:val="311"/>
              </w:numPr>
              <w:tabs>
                <w:tab w:val="left" w:pos="377"/>
              </w:tabs>
              <w:spacing w:after="0" w:line="360" w:lineRule="auto"/>
              <w:contextualSpacing w:val="0"/>
              <w:rPr>
                <w:kern w:val="28"/>
                <w:szCs w:val="24"/>
              </w:rPr>
            </w:pPr>
            <w:r w:rsidRPr="00725E27">
              <w:rPr>
                <w:szCs w:val="24"/>
              </w:rPr>
              <w:t>How to write a good CV</w:t>
            </w:r>
          </w:p>
          <w:p w14:paraId="6B7FC315" w14:textId="77777777" w:rsidR="004C6620" w:rsidRPr="00725E27" w:rsidRDefault="004C6620" w:rsidP="004470E5">
            <w:pPr>
              <w:pStyle w:val="ListParagraph"/>
              <w:numPr>
                <w:ilvl w:val="2"/>
                <w:numId w:val="311"/>
              </w:numPr>
              <w:tabs>
                <w:tab w:val="left" w:pos="377"/>
              </w:tabs>
              <w:spacing w:after="0" w:line="360" w:lineRule="auto"/>
              <w:contextualSpacing w:val="0"/>
              <w:rPr>
                <w:kern w:val="28"/>
                <w:szCs w:val="24"/>
              </w:rPr>
            </w:pPr>
            <w:r w:rsidRPr="00725E27">
              <w:rPr>
                <w:szCs w:val="24"/>
              </w:rPr>
              <w:t>Don’ts of writing a CV</w:t>
            </w:r>
          </w:p>
          <w:p w14:paraId="1F6BE7DB" w14:textId="77777777" w:rsidR="004C6620" w:rsidRPr="00725E27" w:rsidRDefault="004C6620" w:rsidP="004470E5">
            <w:pPr>
              <w:pStyle w:val="ListParagraph"/>
              <w:numPr>
                <w:ilvl w:val="1"/>
                <w:numId w:val="268"/>
              </w:numPr>
              <w:tabs>
                <w:tab w:val="left" w:pos="377"/>
              </w:tabs>
              <w:spacing w:after="0" w:line="360" w:lineRule="auto"/>
              <w:contextualSpacing w:val="0"/>
              <w:rPr>
                <w:kern w:val="28"/>
                <w:szCs w:val="24"/>
              </w:rPr>
            </w:pPr>
            <w:r w:rsidRPr="00725E27">
              <w:rPr>
                <w:kern w:val="28"/>
                <w:szCs w:val="24"/>
              </w:rPr>
              <w:t>Job application letter</w:t>
            </w:r>
          </w:p>
          <w:p w14:paraId="09AA6D57"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6A315F98"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032D44E1"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7AB82C79"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068F1BC5"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3B28F7B5"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2DB3BBDD" w14:textId="77777777" w:rsidR="004C6620" w:rsidRPr="00725E27" w:rsidRDefault="004C6620" w:rsidP="004470E5">
            <w:pPr>
              <w:pStyle w:val="ListParagraph"/>
              <w:numPr>
                <w:ilvl w:val="0"/>
                <w:numId w:val="269"/>
              </w:numPr>
              <w:tabs>
                <w:tab w:val="left" w:pos="377"/>
              </w:tabs>
              <w:spacing w:after="0" w:line="360" w:lineRule="auto"/>
              <w:contextualSpacing w:val="0"/>
              <w:rPr>
                <w:vanish/>
                <w:kern w:val="28"/>
                <w:szCs w:val="24"/>
              </w:rPr>
            </w:pPr>
          </w:p>
          <w:p w14:paraId="633AD058" w14:textId="77777777" w:rsidR="004C6620" w:rsidRPr="00725E27" w:rsidRDefault="004C6620" w:rsidP="004470E5">
            <w:pPr>
              <w:pStyle w:val="ListParagraph"/>
              <w:numPr>
                <w:ilvl w:val="1"/>
                <w:numId w:val="269"/>
              </w:numPr>
              <w:tabs>
                <w:tab w:val="left" w:pos="377"/>
              </w:tabs>
              <w:spacing w:after="0" w:line="360" w:lineRule="auto"/>
              <w:contextualSpacing w:val="0"/>
              <w:rPr>
                <w:vanish/>
                <w:kern w:val="28"/>
                <w:szCs w:val="24"/>
              </w:rPr>
            </w:pPr>
          </w:p>
          <w:p w14:paraId="6257AF9C" w14:textId="77777777" w:rsidR="004C6620" w:rsidRPr="00725E27" w:rsidRDefault="004C6620" w:rsidP="004470E5">
            <w:pPr>
              <w:pStyle w:val="ListParagraph"/>
              <w:numPr>
                <w:ilvl w:val="1"/>
                <w:numId w:val="269"/>
              </w:numPr>
              <w:tabs>
                <w:tab w:val="left" w:pos="377"/>
              </w:tabs>
              <w:spacing w:after="0" w:line="360" w:lineRule="auto"/>
              <w:contextualSpacing w:val="0"/>
              <w:rPr>
                <w:vanish/>
                <w:kern w:val="28"/>
                <w:szCs w:val="24"/>
              </w:rPr>
            </w:pPr>
          </w:p>
          <w:p w14:paraId="58F8E63C" w14:textId="77777777" w:rsidR="004C6620" w:rsidRPr="00725E27" w:rsidRDefault="004C6620" w:rsidP="004470E5">
            <w:pPr>
              <w:pStyle w:val="ListParagraph"/>
              <w:numPr>
                <w:ilvl w:val="1"/>
                <w:numId w:val="269"/>
              </w:numPr>
              <w:tabs>
                <w:tab w:val="left" w:pos="377"/>
              </w:tabs>
              <w:spacing w:after="0" w:line="360" w:lineRule="auto"/>
              <w:contextualSpacing w:val="0"/>
              <w:rPr>
                <w:vanish/>
                <w:kern w:val="28"/>
                <w:szCs w:val="24"/>
              </w:rPr>
            </w:pPr>
          </w:p>
          <w:p w14:paraId="5FA58195" w14:textId="77777777" w:rsidR="004C6620" w:rsidRPr="00725E27" w:rsidRDefault="004C6620" w:rsidP="004470E5">
            <w:pPr>
              <w:pStyle w:val="ListParagraph"/>
              <w:numPr>
                <w:ilvl w:val="1"/>
                <w:numId w:val="269"/>
              </w:numPr>
              <w:tabs>
                <w:tab w:val="left" w:pos="377"/>
              </w:tabs>
              <w:spacing w:after="0" w:line="360" w:lineRule="auto"/>
              <w:contextualSpacing w:val="0"/>
              <w:rPr>
                <w:vanish/>
                <w:kern w:val="28"/>
                <w:szCs w:val="24"/>
              </w:rPr>
            </w:pPr>
          </w:p>
          <w:p w14:paraId="6B691FA5" w14:textId="77777777" w:rsidR="004C6620" w:rsidRPr="00725E27" w:rsidRDefault="004C6620" w:rsidP="004470E5">
            <w:pPr>
              <w:pStyle w:val="ListParagraph"/>
              <w:numPr>
                <w:ilvl w:val="2"/>
                <w:numId w:val="269"/>
              </w:numPr>
              <w:tabs>
                <w:tab w:val="left" w:pos="377"/>
              </w:tabs>
              <w:spacing w:after="0" w:line="360" w:lineRule="auto"/>
              <w:contextualSpacing w:val="0"/>
              <w:rPr>
                <w:kern w:val="28"/>
                <w:szCs w:val="24"/>
              </w:rPr>
            </w:pPr>
            <w:r w:rsidRPr="00725E27">
              <w:rPr>
                <w:kern w:val="28"/>
                <w:szCs w:val="24"/>
              </w:rPr>
              <w:t>What to include</w:t>
            </w:r>
          </w:p>
          <w:p w14:paraId="3AEFFA13" w14:textId="77777777" w:rsidR="004C6620" w:rsidRPr="00725E27" w:rsidRDefault="004C6620" w:rsidP="004470E5">
            <w:pPr>
              <w:pStyle w:val="ListParagraph"/>
              <w:numPr>
                <w:ilvl w:val="2"/>
                <w:numId w:val="269"/>
              </w:numPr>
              <w:tabs>
                <w:tab w:val="left" w:pos="377"/>
              </w:tabs>
              <w:spacing w:after="0" w:line="360" w:lineRule="auto"/>
              <w:contextualSpacing w:val="0"/>
              <w:rPr>
                <w:kern w:val="28"/>
                <w:szCs w:val="24"/>
              </w:rPr>
            </w:pPr>
            <w:r w:rsidRPr="00725E27">
              <w:rPr>
                <w:kern w:val="28"/>
                <w:szCs w:val="24"/>
              </w:rPr>
              <w:t>Addressing a cover letter</w:t>
            </w:r>
          </w:p>
          <w:p w14:paraId="23596B91" w14:textId="77777777" w:rsidR="004C6620" w:rsidRPr="00725E27" w:rsidRDefault="004C6620" w:rsidP="004470E5">
            <w:pPr>
              <w:pStyle w:val="ListParagraph"/>
              <w:numPr>
                <w:ilvl w:val="2"/>
                <w:numId w:val="269"/>
              </w:numPr>
              <w:tabs>
                <w:tab w:val="left" w:pos="377"/>
              </w:tabs>
              <w:spacing w:after="0" w:line="360" w:lineRule="auto"/>
              <w:contextualSpacing w:val="0"/>
              <w:rPr>
                <w:kern w:val="28"/>
                <w:szCs w:val="24"/>
              </w:rPr>
            </w:pPr>
            <w:r w:rsidRPr="00725E27">
              <w:rPr>
                <w:kern w:val="28"/>
                <w:szCs w:val="24"/>
              </w:rPr>
              <w:t>Signing off a cover letter</w:t>
            </w:r>
          </w:p>
          <w:p w14:paraId="38806A26" w14:textId="77777777" w:rsidR="004C6620" w:rsidRPr="00725E27" w:rsidRDefault="004C6620" w:rsidP="004470E5">
            <w:pPr>
              <w:pStyle w:val="ListParagraph"/>
              <w:numPr>
                <w:ilvl w:val="1"/>
                <w:numId w:val="268"/>
              </w:numPr>
              <w:tabs>
                <w:tab w:val="left" w:pos="377"/>
              </w:tabs>
              <w:spacing w:after="0" w:line="360" w:lineRule="auto"/>
              <w:rPr>
                <w:kern w:val="28"/>
                <w:szCs w:val="24"/>
              </w:rPr>
            </w:pPr>
            <w:r w:rsidRPr="00725E27">
              <w:rPr>
                <w:kern w:val="28"/>
                <w:szCs w:val="24"/>
              </w:rPr>
              <w:t>Portfolio of Evidence</w:t>
            </w:r>
          </w:p>
          <w:p w14:paraId="317510CB"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7311FF2E"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147773D6"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45A3906A"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2EE80AC6"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16F226B9"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62C4440C" w14:textId="77777777" w:rsidR="004C6620" w:rsidRPr="00725E27" w:rsidRDefault="004C6620" w:rsidP="004470E5">
            <w:pPr>
              <w:pStyle w:val="ListParagraph"/>
              <w:numPr>
                <w:ilvl w:val="0"/>
                <w:numId w:val="270"/>
              </w:numPr>
              <w:spacing w:after="0" w:line="360" w:lineRule="auto"/>
              <w:contextualSpacing w:val="0"/>
              <w:rPr>
                <w:rFonts w:eastAsia="Tahoma"/>
                <w:vanish/>
                <w:szCs w:val="24"/>
                <w:lang w:val="en-US"/>
              </w:rPr>
            </w:pPr>
          </w:p>
          <w:p w14:paraId="1E736D15" w14:textId="77777777" w:rsidR="004C6620" w:rsidRPr="00725E27" w:rsidRDefault="004C6620" w:rsidP="004470E5">
            <w:pPr>
              <w:pStyle w:val="ListParagraph"/>
              <w:numPr>
                <w:ilvl w:val="1"/>
                <w:numId w:val="270"/>
              </w:numPr>
              <w:spacing w:after="0" w:line="360" w:lineRule="auto"/>
              <w:contextualSpacing w:val="0"/>
              <w:rPr>
                <w:rFonts w:eastAsia="Tahoma"/>
                <w:vanish/>
                <w:szCs w:val="24"/>
                <w:lang w:val="en-US"/>
              </w:rPr>
            </w:pPr>
          </w:p>
          <w:p w14:paraId="4D2C879C" w14:textId="77777777" w:rsidR="004C6620" w:rsidRPr="00725E27" w:rsidRDefault="004C6620" w:rsidP="004470E5">
            <w:pPr>
              <w:pStyle w:val="ListParagraph"/>
              <w:numPr>
                <w:ilvl w:val="1"/>
                <w:numId w:val="270"/>
              </w:numPr>
              <w:spacing w:after="0" w:line="360" w:lineRule="auto"/>
              <w:contextualSpacing w:val="0"/>
              <w:rPr>
                <w:rFonts w:eastAsia="Tahoma"/>
                <w:vanish/>
                <w:szCs w:val="24"/>
                <w:lang w:val="en-US"/>
              </w:rPr>
            </w:pPr>
          </w:p>
          <w:p w14:paraId="405B425D" w14:textId="77777777" w:rsidR="004C6620" w:rsidRPr="00725E27" w:rsidRDefault="004C6620" w:rsidP="004470E5">
            <w:pPr>
              <w:pStyle w:val="ListParagraph"/>
              <w:numPr>
                <w:ilvl w:val="1"/>
                <w:numId w:val="270"/>
              </w:numPr>
              <w:spacing w:after="0" w:line="360" w:lineRule="auto"/>
              <w:contextualSpacing w:val="0"/>
              <w:rPr>
                <w:rFonts w:eastAsia="Tahoma"/>
                <w:vanish/>
                <w:szCs w:val="24"/>
                <w:lang w:val="en-US"/>
              </w:rPr>
            </w:pPr>
          </w:p>
          <w:p w14:paraId="080DC9B2" w14:textId="77777777" w:rsidR="004C6620" w:rsidRPr="00725E27" w:rsidRDefault="004C6620" w:rsidP="004470E5">
            <w:pPr>
              <w:pStyle w:val="ListParagraph"/>
              <w:numPr>
                <w:ilvl w:val="1"/>
                <w:numId w:val="270"/>
              </w:numPr>
              <w:spacing w:after="0" w:line="360" w:lineRule="auto"/>
              <w:contextualSpacing w:val="0"/>
              <w:rPr>
                <w:rFonts w:eastAsia="Tahoma"/>
                <w:vanish/>
                <w:szCs w:val="24"/>
                <w:lang w:val="en-US"/>
              </w:rPr>
            </w:pPr>
          </w:p>
          <w:p w14:paraId="13FF7853" w14:textId="77777777" w:rsidR="004C6620" w:rsidRPr="00725E27" w:rsidRDefault="004C6620" w:rsidP="004470E5">
            <w:pPr>
              <w:pStyle w:val="ListParagraph"/>
              <w:numPr>
                <w:ilvl w:val="1"/>
                <w:numId w:val="270"/>
              </w:numPr>
              <w:spacing w:after="0" w:line="360" w:lineRule="auto"/>
              <w:contextualSpacing w:val="0"/>
              <w:rPr>
                <w:rFonts w:eastAsia="Tahoma"/>
                <w:vanish/>
                <w:szCs w:val="24"/>
                <w:lang w:val="en-US"/>
              </w:rPr>
            </w:pPr>
          </w:p>
          <w:p w14:paraId="4AB7C6A4" w14:textId="77777777" w:rsidR="004C6620" w:rsidRPr="00725E27" w:rsidRDefault="004C6620" w:rsidP="004470E5">
            <w:pPr>
              <w:numPr>
                <w:ilvl w:val="2"/>
                <w:numId w:val="270"/>
              </w:numPr>
              <w:spacing w:after="0" w:line="360" w:lineRule="auto"/>
              <w:rPr>
                <w:rFonts w:eastAsia="Tahoma" w:cs="Times New Roman"/>
                <w:szCs w:val="24"/>
              </w:rPr>
            </w:pPr>
            <w:r w:rsidRPr="00725E27">
              <w:rPr>
                <w:rFonts w:eastAsia="Tahoma" w:cs="Times New Roman"/>
                <w:szCs w:val="24"/>
              </w:rPr>
              <w:t>Academic credentials</w:t>
            </w:r>
          </w:p>
          <w:p w14:paraId="074C6E27" w14:textId="77777777" w:rsidR="004C6620" w:rsidRPr="00725E27" w:rsidRDefault="004C6620" w:rsidP="004470E5">
            <w:pPr>
              <w:numPr>
                <w:ilvl w:val="2"/>
                <w:numId w:val="270"/>
              </w:numPr>
              <w:spacing w:after="0" w:line="360" w:lineRule="auto"/>
              <w:rPr>
                <w:rFonts w:eastAsia="Tahoma" w:cs="Times New Roman"/>
                <w:szCs w:val="24"/>
              </w:rPr>
            </w:pPr>
            <w:r w:rsidRPr="00725E27">
              <w:rPr>
                <w:rFonts w:eastAsia="Tahoma" w:cs="Times New Roman"/>
                <w:szCs w:val="24"/>
              </w:rPr>
              <w:t>Letters of commendations</w:t>
            </w:r>
          </w:p>
          <w:p w14:paraId="1A2A8937" w14:textId="77777777" w:rsidR="004C6620" w:rsidRPr="00725E27" w:rsidRDefault="004C6620" w:rsidP="004470E5">
            <w:pPr>
              <w:numPr>
                <w:ilvl w:val="2"/>
                <w:numId w:val="270"/>
              </w:numPr>
              <w:spacing w:after="0" w:line="360" w:lineRule="auto"/>
              <w:rPr>
                <w:rFonts w:eastAsia="Tahoma" w:cs="Times New Roman"/>
                <w:szCs w:val="24"/>
              </w:rPr>
            </w:pPr>
            <w:r w:rsidRPr="00725E27">
              <w:rPr>
                <w:rFonts w:eastAsia="Tahoma" w:cs="Times New Roman"/>
                <w:szCs w:val="24"/>
              </w:rPr>
              <w:t>Certification of participations</w:t>
            </w:r>
          </w:p>
          <w:p w14:paraId="6CDEBB8D" w14:textId="77777777" w:rsidR="004C6620" w:rsidRPr="00725E27" w:rsidRDefault="004C6620" w:rsidP="004470E5">
            <w:pPr>
              <w:numPr>
                <w:ilvl w:val="2"/>
                <w:numId w:val="270"/>
              </w:numPr>
              <w:spacing w:after="0" w:line="360" w:lineRule="auto"/>
              <w:rPr>
                <w:rFonts w:eastAsia="Tahoma" w:cs="Times New Roman"/>
                <w:szCs w:val="24"/>
              </w:rPr>
            </w:pPr>
            <w:r w:rsidRPr="00725E27">
              <w:rPr>
                <w:rFonts w:eastAsia="Tahoma" w:cs="Times New Roman"/>
                <w:szCs w:val="24"/>
              </w:rPr>
              <w:t>Awards and decorations</w:t>
            </w:r>
          </w:p>
          <w:p w14:paraId="37CDEF62" w14:textId="77777777" w:rsidR="004C6620" w:rsidRPr="00725E27" w:rsidRDefault="004C6620" w:rsidP="004470E5">
            <w:pPr>
              <w:pStyle w:val="ListParagraph"/>
              <w:numPr>
                <w:ilvl w:val="1"/>
                <w:numId w:val="268"/>
              </w:numPr>
              <w:spacing w:after="0" w:line="360" w:lineRule="auto"/>
              <w:rPr>
                <w:rFonts w:eastAsia="Tahoma"/>
                <w:szCs w:val="24"/>
              </w:rPr>
            </w:pPr>
            <w:r w:rsidRPr="00725E27">
              <w:rPr>
                <w:rFonts w:eastAsia="Tahoma"/>
                <w:szCs w:val="24"/>
              </w:rPr>
              <w:t>Interview skills</w:t>
            </w:r>
          </w:p>
          <w:p w14:paraId="72655073"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33CC416A"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3DF6603E"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2FD6F11B"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63EC76B1"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019254FF"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65D3754E" w14:textId="77777777" w:rsidR="004C6620" w:rsidRPr="00725E27" w:rsidRDefault="004C6620" w:rsidP="004470E5">
            <w:pPr>
              <w:pStyle w:val="ListParagraph"/>
              <w:numPr>
                <w:ilvl w:val="0"/>
                <w:numId w:val="271"/>
              </w:numPr>
              <w:spacing w:after="0" w:line="360" w:lineRule="auto"/>
              <w:contextualSpacing w:val="0"/>
              <w:rPr>
                <w:rFonts w:eastAsia="Tahoma"/>
                <w:vanish/>
                <w:szCs w:val="24"/>
                <w:lang w:val="en-US"/>
              </w:rPr>
            </w:pPr>
          </w:p>
          <w:p w14:paraId="7C4813CA" w14:textId="77777777" w:rsidR="004C6620" w:rsidRPr="00725E27" w:rsidRDefault="004C6620" w:rsidP="004470E5">
            <w:pPr>
              <w:pStyle w:val="ListParagraph"/>
              <w:numPr>
                <w:ilvl w:val="1"/>
                <w:numId w:val="271"/>
              </w:numPr>
              <w:spacing w:after="0" w:line="360" w:lineRule="auto"/>
              <w:contextualSpacing w:val="0"/>
              <w:rPr>
                <w:rFonts w:eastAsia="Tahoma"/>
                <w:vanish/>
                <w:szCs w:val="24"/>
                <w:lang w:val="en-US"/>
              </w:rPr>
            </w:pPr>
          </w:p>
          <w:p w14:paraId="742C2B9C" w14:textId="77777777" w:rsidR="004C6620" w:rsidRPr="00725E27" w:rsidRDefault="004C6620" w:rsidP="004470E5">
            <w:pPr>
              <w:pStyle w:val="ListParagraph"/>
              <w:numPr>
                <w:ilvl w:val="1"/>
                <w:numId w:val="271"/>
              </w:numPr>
              <w:spacing w:after="0" w:line="360" w:lineRule="auto"/>
              <w:contextualSpacing w:val="0"/>
              <w:rPr>
                <w:rFonts w:eastAsia="Tahoma"/>
                <w:vanish/>
                <w:szCs w:val="24"/>
                <w:lang w:val="en-US"/>
              </w:rPr>
            </w:pPr>
          </w:p>
          <w:p w14:paraId="5D91E9FE" w14:textId="77777777" w:rsidR="004C6620" w:rsidRPr="00725E27" w:rsidRDefault="004C6620" w:rsidP="004470E5">
            <w:pPr>
              <w:pStyle w:val="ListParagraph"/>
              <w:numPr>
                <w:ilvl w:val="1"/>
                <w:numId w:val="271"/>
              </w:numPr>
              <w:spacing w:after="0" w:line="360" w:lineRule="auto"/>
              <w:contextualSpacing w:val="0"/>
              <w:rPr>
                <w:rFonts w:eastAsia="Tahoma"/>
                <w:vanish/>
                <w:szCs w:val="24"/>
                <w:lang w:val="en-US"/>
              </w:rPr>
            </w:pPr>
          </w:p>
          <w:p w14:paraId="41CAABE3" w14:textId="77777777" w:rsidR="004C6620" w:rsidRPr="00725E27" w:rsidRDefault="004C6620" w:rsidP="004470E5">
            <w:pPr>
              <w:pStyle w:val="ListParagraph"/>
              <w:numPr>
                <w:ilvl w:val="1"/>
                <w:numId w:val="271"/>
              </w:numPr>
              <w:spacing w:after="0" w:line="360" w:lineRule="auto"/>
              <w:contextualSpacing w:val="0"/>
              <w:rPr>
                <w:rFonts w:eastAsia="Tahoma"/>
                <w:vanish/>
                <w:szCs w:val="24"/>
                <w:lang w:val="en-US"/>
              </w:rPr>
            </w:pPr>
          </w:p>
          <w:p w14:paraId="1730EB8C" w14:textId="77777777" w:rsidR="004C6620" w:rsidRPr="00725E27" w:rsidRDefault="004C6620" w:rsidP="004470E5">
            <w:pPr>
              <w:pStyle w:val="ListParagraph"/>
              <w:numPr>
                <w:ilvl w:val="1"/>
                <w:numId w:val="271"/>
              </w:numPr>
              <w:spacing w:after="0" w:line="360" w:lineRule="auto"/>
              <w:contextualSpacing w:val="0"/>
              <w:rPr>
                <w:rFonts w:eastAsia="Tahoma"/>
                <w:vanish/>
                <w:szCs w:val="24"/>
                <w:lang w:val="en-US"/>
              </w:rPr>
            </w:pPr>
          </w:p>
          <w:p w14:paraId="4AC929A8" w14:textId="77777777" w:rsidR="004C6620" w:rsidRPr="00725E27" w:rsidRDefault="004C6620" w:rsidP="004470E5">
            <w:pPr>
              <w:pStyle w:val="ListParagraph"/>
              <w:numPr>
                <w:ilvl w:val="1"/>
                <w:numId w:val="271"/>
              </w:numPr>
              <w:spacing w:after="0" w:line="360" w:lineRule="auto"/>
              <w:contextualSpacing w:val="0"/>
              <w:rPr>
                <w:rFonts w:eastAsia="Tahoma"/>
                <w:vanish/>
                <w:szCs w:val="24"/>
                <w:lang w:val="en-US"/>
              </w:rPr>
            </w:pPr>
          </w:p>
          <w:p w14:paraId="224FFD08"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Listening skills</w:t>
            </w:r>
          </w:p>
          <w:p w14:paraId="71AADE11"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Grooming</w:t>
            </w:r>
          </w:p>
          <w:p w14:paraId="43161AED"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Language command</w:t>
            </w:r>
          </w:p>
          <w:p w14:paraId="4213CD8A"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 xml:space="preserve">Articulation of issues </w:t>
            </w:r>
          </w:p>
          <w:p w14:paraId="0CC10000"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 xml:space="preserve">Body language </w:t>
            </w:r>
          </w:p>
          <w:p w14:paraId="6329C3CF"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Time management</w:t>
            </w:r>
          </w:p>
          <w:p w14:paraId="5449C4CC" w14:textId="77777777" w:rsidR="004C6620" w:rsidRPr="00725E27" w:rsidRDefault="004C6620" w:rsidP="004470E5">
            <w:pPr>
              <w:numPr>
                <w:ilvl w:val="2"/>
                <w:numId w:val="271"/>
              </w:numPr>
              <w:spacing w:after="0" w:line="360" w:lineRule="auto"/>
              <w:rPr>
                <w:rFonts w:eastAsia="Tahoma" w:cs="Times New Roman"/>
                <w:szCs w:val="24"/>
              </w:rPr>
            </w:pPr>
            <w:r w:rsidRPr="00725E27">
              <w:rPr>
                <w:rFonts w:eastAsia="Tahoma" w:cs="Times New Roman"/>
                <w:szCs w:val="24"/>
              </w:rPr>
              <w:t xml:space="preserve">Honesty </w:t>
            </w:r>
          </w:p>
          <w:p w14:paraId="2D0FB5D4" w14:textId="77777777" w:rsidR="004C6620" w:rsidRPr="00725E27" w:rsidRDefault="004C6620" w:rsidP="004470E5">
            <w:pPr>
              <w:numPr>
                <w:ilvl w:val="1"/>
                <w:numId w:val="268"/>
              </w:numPr>
              <w:tabs>
                <w:tab w:val="left" w:pos="558"/>
                <w:tab w:val="left" w:pos="559"/>
              </w:tabs>
              <w:autoSpaceDE w:val="0"/>
              <w:autoSpaceDN w:val="0"/>
              <w:spacing w:after="0" w:line="360" w:lineRule="auto"/>
              <w:rPr>
                <w:rFonts w:cs="Times New Roman"/>
                <w:szCs w:val="24"/>
              </w:rPr>
            </w:pPr>
            <w:r w:rsidRPr="00725E27">
              <w:rPr>
                <w:rFonts w:eastAsia="Tahoma" w:cs="Times New Roman"/>
                <w:szCs w:val="24"/>
              </w:rPr>
              <w:t>Generally knowledgeable in current affairs and technical area</w:t>
            </w:r>
          </w:p>
        </w:tc>
        <w:tc>
          <w:tcPr>
            <w:tcW w:w="1206" w:type="pct"/>
          </w:tcPr>
          <w:p w14:paraId="4EBF592F" w14:textId="77777777" w:rsidR="004C6620" w:rsidRPr="00725E27" w:rsidRDefault="004C6620" w:rsidP="004470E5">
            <w:pPr>
              <w:pStyle w:val="ListParagraph"/>
              <w:numPr>
                <w:ilvl w:val="0"/>
                <w:numId w:val="310"/>
              </w:numPr>
              <w:spacing w:after="0" w:line="360" w:lineRule="auto"/>
              <w:rPr>
                <w:rFonts w:eastAsia="Tahoma"/>
                <w:szCs w:val="24"/>
              </w:rPr>
            </w:pPr>
            <w:r w:rsidRPr="00725E27">
              <w:rPr>
                <w:rFonts w:eastAsia="Tahoma"/>
                <w:szCs w:val="24"/>
              </w:rPr>
              <w:lastRenderedPageBreak/>
              <w:t xml:space="preserve">Observation </w:t>
            </w:r>
          </w:p>
          <w:p w14:paraId="1DCD51BE" w14:textId="77777777" w:rsidR="004C6620" w:rsidRPr="00725E27" w:rsidRDefault="004C6620" w:rsidP="004470E5">
            <w:pPr>
              <w:pStyle w:val="ListParagraph"/>
              <w:numPr>
                <w:ilvl w:val="0"/>
                <w:numId w:val="310"/>
              </w:numPr>
              <w:spacing w:after="0" w:line="360" w:lineRule="auto"/>
              <w:rPr>
                <w:rFonts w:eastAsia="Tahoma"/>
                <w:szCs w:val="24"/>
              </w:rPr>
            </w:pPr>
            <w:r w:rsidRPr="00725E27">
              <w:rPr>
                <w:rFonts w:eastAsia="Tahoma"/>
                <w:szCs w:val="24"/>
              </w:rPr>
              <w:t>Oral assessment</w:t>
            </w:r>
          </w:p>
          <w:p w14:paraId="68C5AE8D" w14:textId="77777777" w:rsidR="004C6620" w:rsidRPr="00725E27" w:rsidRDefault="004C6620" w:rsidP="004470E5">
            <w:pPr>
              <w:pStyle w:val="ListParagraph"/>
              <w:numPr>
                <w:ilvl w:val="0"/>
                <w:numId w:val="310"/>
              </w:numPr>
              <w:spacing w:after="0" w:line="360" w:lineRule="auto"/>
              <w:rPr>
                <w:rFonts w:eastAsia="Tahoma"/>
                <w:szCs w:val="24"/>
              </w:rPr>
            </w:pPr>
            <w:r w:rsidRPr="00725E27">
              <w:rPr>
                <w:rFonts w:eastAsia="Tahoma"/>
                <w:szCs w:val="24"/>
              </w:rPr>
              <w:t>Portfolio of evidence</w:t>
            </w:r>
          </w:p>
          <w:p w14:paraId="02C650D6" w14:textId="77777777" w:rsidR="004C6620" w:rsidRPr="00725E27" w:rsidRDefault="004C6620" w:rsidP="004470E5">
            <w:pPr>
              <w:pStyle w:val="ListParagraph"/>
              <w:numPr>
                <w:ilvl w:val="0"/>
                <w:numId w:val="310"/>
              </w:numPr>
              <w:spacing w:after="0" w:line="360" w:lineRule="auto"/>
              <w:rPr>
                <w:rFonts w:eastAsia="Tahoma"/>
                <w:szCs w:val="24"/>
              </w:rPr>
            </w:pPr>
            <w:r w:rsidRPr="00725E27">
              <w:rPr>
                <w:rFonts w:eastAsia="Tahoma"/>
                <w:szCs w:val="24"/>
              </w:rPr>
              <w:lastRenderedPageBreak/>
              <w:t>Third party report</w:t>
            </w:r>
          </w:p>
          <w:p w14:paraId="0D17CDA7" w14:textId="77777777" w:rsidR="004C6620" w:rsidRPr="00725E27" w:rsidRDefault="004C6620" w:rsidP="004470E5">
            <w:pPr>
              <w:pStyle w:val="ListParagraph"/>
              <w:widowControl w:val="0"/>
              <w:numPr>
                <w:ilvl w:val="0"/>
                <w:numId w:val="310"/>
              </w:numPr>
              <w:tabs>
                <w:tab w:val="left" w:pos="558"/>
                <w:tab w:val="left" w:pos="559"/>
              </w:tabs>
              <w:autoSpaceDE w:val="0"/>
              <w:autoSpaceDN w:val="0"/>
              <w:spacing w:after="0" w:line="360" w:lineRule="auto"/>
              <w:rPr>
                <w:szCs w:val="24"/>
              </w:rPr>
            </w:pPr>
            <w:r w:rsidRPr="00725E27">
              <w:rPr>
                <w:rFonts w:eastAsia="Tahoma"/>
                <w:szCs w:val="24"/>
              </w:rPr>
              <w:t>Written assessment</w:t>
            </w:r>
          </w:p>
        </w:tc>
      </w:tr>
    </w:tbl>
    <w:p w14:paraId="60F59DE1" w14:textId="77777777" w:rsidR="004C6620" w:rsidRPr="00725E27" w:rsidRDefault="004C6620" w:rsidP="004C6620">
      <w:pPr>
        <w:spacing w:after="0" w:line="360" w:lineRule="auto"/>
        <w:rPr>
          <w:rFonts w:cs="Times New Roman"/>
          <w:b/>
          <w:szCs w:val="24"/>
        </w:rPr>
      </w:pPr>
    </w:p>
    <w:p w14:paraId="49B69D80" w14:textId="77777777" w:rsidR="004C6620" w:rsidRPr="00725E27" w:rsidRDefault="004C6620" w:rsidP="004C6620">
      <w:pPr>
        <w:spacing w:after="0" w:line="360" w:lineRule="auto"/>
        <w:rPr>
          <w:rFonts w:cs="Times New Roman"/>
          <w:b/>
          <w:szCs w:val="24"/>
        </w:rPr>
      </w:pPr>
      <w:r w:rsidRPr="00725E27">
        <w:rPr>
          <w:rFonts w:cs="Times New Roman"/>
          <w:b/>
          <w:szCs w:val="24"/>
        </w:rPr>
        <w:lastRenderedPageBreak/>
        <w:t>Suggested Methods Instruction</w:t>
      </w:r>
    </w:p>
    <w:p w14:paraId="7DC50C64"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Instructor-led facilitation using active learning strategies</w:t>
      </w:r>
    </w:p>
    <w:p w14:paraId="0B7950D1"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Demonstration by trainer</w:t>
      </w:r>
    </w:p>
    <w:p w14:paraId="481E1866"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Practical work by trainees</w:t>
      </w:r>
    </w:p>
    <w:p w14:paraId="459ADCEB"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Viewing of related videos</w:t>
      </w:r>
    </w:p>
    <w:p w14:paraId="6119F15F"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Group discussions</w:t>
      </w:r>
    </w:p>
    <w:p w14:paraId="3B4DA6B9"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Project</w:t>
      </w:r>
    </w:p>
    <w:p w14:paraId="2D01DF8D"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Role play</w:t>
      </w:r>
    </w:p>
    <w:p w14:paraId="3BE9DD9E" w14:textId="77777777" w:rsidR="004C6620" w:rsidRPr="00725E27" w:rsidRDefault="004C6620" w:rsidP="004470E5">
      <w:pPr>
        <w:widowControl w:val="0"/>
        <w:numPr>
          <w:ilvl w:val="1"/>
          <w:numId w:val="225"/>
        </w:numPr>
        <w:tabs>
          <w:tab w:val="left" w:pos="920"/>
          <w:tab w:val="left" w:pos="921"/>
        </w:tabs>
        <w:autoSpaceDE w:val="0"/>
        <w:autoSpaceDN w:val="0"/>
        <w:spacing w:after="0" w:line="360" w:lineRule="auto"/>
        <w:ind w:hanging="361"/>
        <w:rPr>
          <w:rFonts w:cs="Times New Roman"/>
          <w:szCs w:val="24"/>
        </w:rPr>
      </w:pPr>
      <w:r w:rsidRPr="00725E27">
        <w:rPr>
          <w:rFonts w:cs="Times New Roman"/>
          <w:szCs w:val="24"/>
        </w:rPr>
        <w:t>Case study</w:t>
      </w:r>
    </w:p>
    <w:p w14:paraId="15E7D57C" w14:textId="77777777" w:rsidR="004C6620" w:rsidRPr="00725E27" w:rsidRDefault="004C6620" w:rsidP="004C6620">
      <w:pPr>
        <w:spacing w:after="0" w:line="360" w:lineRule="auto"/>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00"/>
      </w:tblGrid>
      <w:tr w:rsidR="00725E27" w:rsidRPr="00725E27" w14:paraId="1FA41545" w14:textId="77777777" w:rsidTr="004C6620">
        <w:trPr>
          <w:cantSplit/>
          <w:tblHeader/>
        </w:trPr>
        <w:tc>
          <w:tcPr>
            <w:tcW w:w="1314" w:type="dxa"/>
            <w:shd w:val="clear" w:color="auto" w:fill="auto"/>
          </w:tcPr>
          <w:p w14:paraId="79F5BCC7"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S/No.</w:t>
            </w:r>
          </w:p>
        </w:tc>
        <w:tc>
          <w:tcPr>
            <w:tcW w:w="2821" w:type="dxa"/>
            <w:shd w:val="clear" w:color="auto" w:fill="auto"/>
          </w:tcPr>
          <w:p w14:paraId="63580A1D"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4388E30F"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Description/ Specifications</w:t>
            </w:r>
          </w:p>
        </w:tc>
        <w:tc>
          <w:tcPr>
            <w:tcW w:w="1260" w:type="dxa"/>
            <w:shd w:val="clear" w:color="auto" w:fill="auto"/>
          </w:tcPr>
          <w:p w14:paraId="757B9F32"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Quantity</w:t>
            </w:r>
          </w:p>
        </w:tc>
        <w:tc>
          <w:tcPr>
            <w:tcW w:w="1800" w:type="dxa"/>
            <w:shd w:val="clear" w:color="auto" w:fill="auto"/>
          </w:tcPr>
          <w:p w14:paraId="22973ED2"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Recommended Ratio</w:t>
            </w:r>
          </w:p>
          <w:p w14:paraId="1F51C94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(Item: Trainee)</w:t>
            </w:r>
          </w:p>
        </w:tc>
      </w:tr>
      <w:tr w:rsidR="00725E27" w:rsidRPr="00725E27" w14:paraId="7F51F8BE" w14:textId="77777777" w:rsidTr="004C6620">
        <w:trPr>
          <w:trHeight w:val="503"/>
        </w:trPr>
        <w:tc>
          <w:tcPr>
            <w:tcW w:w="1314" w:type="dxa"/>
            <w:shd w:val="clear" w:color="auto" w:fill="auto"/>
          </w:tcPr>
          <w:p w14:paraId="74D0B56E"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A</w:t>
            </w:r>
          </w:p>
        </w:tc>
        <w:tc>
          <w:tcPr>
            <w:tcW w:w="2821" w:type="dxa"/>
            <w:shd w:val="clear" w:color="auto" w:fill="auto"/>
          </w:tcPr>
          <w:p w14:paraId="05CD341A"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 xml:space="preserve">Learning Materials </w:t>
            </w:r>
          </w:p>
        </w:tc>
        <w:tc>
          <w:tcPr>
            <w:tcW w:w="2070" w:type="dxa"/>
            <w:shd w:val="clear" w:color="auto" w:fill="auto"/>
          </w:tcPr>
          <w:p w14:paraId="2C5475BB"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3F3547D2" w14:textId="77777777" w:rsidR="004C6620" w:rsidRPr="00725E27" w:rsidRDefault="004C6620" w:rsidP="004C6620">
            <w:pPr>
              <w:spacing w:after="0" w:line="360" w:lineRule="auto"/>
              <w:rPr>
                <w:rFonts w:cs="Times New Roman"/>
                <w:b/>
                <w:szCs w:val="24"/>
                <w:lang w:val="en-GB"/>
              </w:rPr>
            </w:pPr>
          </w:p>
        </w:tc>
        <w:tc>
          <w:tcPr>
            <w:tcW w:w="1800" w:type="dxa"/>
            <w:shd w:val="clear" w:color="auto" w:fill="auto"/>
          </w:tcPr>
          <w:p w14:paraId="7A1128AA" w14:textId="77777777" w:rsidR="004C6620" w:rsidRPr="00725E27" w:rsidRDefault="004C6620" w:rsidP="004C6620">
            <w:pPr>
              <w:spacing w:after="0" w:line="360" w:lineRule="auto"/>
              <w:rPr>
                <w:rFonts w:cs="Times New Roman"/>
                <w:b/>
                <w:szCs w:val="24"/>
                <w:lang w:val="en-GB"/>
              </w:rPr>
            </w:pPr>
          </w:p>
        </w:tc>
      </w:tr>
      <w:tr w:rsidR="00725E27" w:rsidRPr="00725E27" w14:paraId="2CE67D83" w14:textId="77777777" w:rsidTr="004C6620">
        <w:tc>
          <w:tcPr>
            <w:tcW w:w="1314" w:type="dxa"/>
            <w:shd w:val="clear" w:color="auto" w:fill="auto"/>
          </w:tcPr>
          <w:p w14:paraId="06C07BF3"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215FD48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Textbooks</w:t>
            </w:r>
          </w:p>
        </w:tc>
        <w:tc>
          <w:tcPr>
            <w:tcW w:w="2070" w:type="dxa"/>
            <w:shd w:val="clear" w:color="auto" w:fill="auto"/>
          </w:tcPr>
          <w:p w14:paraId="7469CC5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Recommended publisher</w:t>
            </w:r>
          </w:p>
        </w:tc>
        <w:tc>
          <w:tcPr>
            <w:tcW w:w="1260" w:type="dxa"/>
            <w:shd w:val="clear" w:color="auto" w:fill="auto"/>
          </w:tcPr>
          <w:p w14:paraId="19D0D20A"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8 pcs</w:t>
            </w:r>
          </w:p>
        </w:tc>
        <w:tc>
          <w:tcPr>
            <w:tcW w:w="1800" w:type="dxa"/>
            <w:shd w:val="clear" w:color="auto" w:fill="auto"/>
          </w:tcPr>
          <w:p w14:paraId="7B169887"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1:3</w:t>
            </w:r>
          </w:p>
        </w:tc>
      </w:tr>
      <w:tr w:rsidR="00725E27" w:rsidRPr="00725E27" w14:paraId="2C169865" w14:textId="77777777" w:rsidTr="004C6620">
        <w:tc>
          <w:tcPr>
            <w:tcW w:w="1314" w:type="dxa"/>
            <w:shd w:val="clear" w:color="auto" w:fill="auto"/>
          </w:tcPr>
          <w:p w14:paraId="2169D7D8"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748A375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Samples of CVs</w:t>
            </w:r>
          </w:p>
        </w:tc>
        <w:tc>
          <w:tcPr>
            <w:tcW w:w="2070" w:type="dxa"/>
            <w:shd w:val="clear" w:color="auto" w:fill="auto"/>
          </w:tcPr>
          <w:p w14:paraId="757A9F9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Various formats</w:t>
            </w:r>
          </w:p>
        </w:tc>
        <w:tc>
          <w:tcPr>
            <w:tcW w:w="1260" w:type="dxa"/>
            <w:shd w:val="clear" w:color="auto" w:fill="auto"/>
          </w:tcPr>
          <w:p w14:paraId="7C49FFC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5</w:t>
            </w:r>
          </w:p>
        </w:tc>
        <w:tc>
          <w:tcPr>
            <w:tcW w:w="1800" w:type="dxa"/>
            <w:shd w:val="clear" w:color="auto" w:fill="auto"/>
          </w:tcPr>
          <w:p w14:paraId="3DE5987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1:5</w:t>
            </w:r>
          </w:p>
        </w:tc>
      </w:tr>
      <w:tr w:rsidR="00725E27" w:rsidRPr="00725E27" w14:paraId="2A586707" w14:textId="77777777" w:rsidTr="004C6620">
        <w:tc>
          <w:tcPr>
            <w:tcW w:w="1314" w:type="dxa"/>
            <w:shd w:val="clear" w:color="auto" w:fill="auto"/>
          </w:tcPr>
          <w:p w14:paraId="79E13700"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5007F2CF"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Internet connection</w:t>
            </w:r>
          </w:p>
        </w:tc>
        <w:tc>
          <w:tcPr>
            <w:tcW w:w="2070" w:type="dxa"/>
            <w:shd w:val="clear" w:color="auto" w:fill="auto"/>
          </w:tcPr>
          <w:p w14:paraId="5BFADA1F"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Reliable</w:t>
            </w:r>
          </w:p>
        </w:tc>
        <w:tc>
          <w:tcPr>
            <w:tcW w:w="1260" w:type="dxa"/>
            <w:shd w:val="clear" w:color="auto" w:fill="auto"/>
          </w:tcPr>
          <w:p w14:paraId="418EB8D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c>
          <w:tcPr>
            <w:tcW w:w="1800" w:type="dxa"/>
            <w:shd w:val="clear" w:color="auto" w:fill="auto"/>
          </w:tcPr>
          <w:p w14:paraId="1B5516CD"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13A08AF5" w14:textId="77777777" w:rsidTr="004C6620">
        <w:tc>
          <w:tcPr>
            <w:tcW w:w="1314" w:type="dxa"/>
            <w:shd w:val="clear" w:color="auto" w:fill="auto"/>
          </w:tcPr>
          <w:p w14:paraId="1C7545FF"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5A0B01E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White board </w:t>
            </w:r>
          </w:p>
        </w:tc>
        <w:tc>
          <w:tcPr>
            <w:tcW w:w="2070" w:type="dxa"/>
            <w:shd w:val="clear" w:color="auto" w:fill="auto"/>
          </w:tcPr>
          <w:p w14:paraId="7355ED6F"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For trainer’s use</w:t>
            </w:r>
          </w:p>
        </w:tc>
        <w:tc>
          <w:tcPr>
            <w:tcW w:w="1260" w:type="dxa"/>
            <w:shd w:val="clear" w:color="auto" w:fill="auto"/>
          </w:tcPr>
          <w:p w14:paraId="4282C3B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00" w:type="dxa"/>
            <w:shd w:val="clear" w:color="auto" w:fill="auto"/>
          </w:tcPr>
          <w:p w14:paraId="2D9A4D9F"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7AF98B4A" w14:textId="77777777" w:rsidTr="004C6620">
        <w:trPr>
          <w:trHeight w:val="746"/>
        </w:trPr>
        <w:tc>
          <w:tcPr>
            <w:tcW w:w="1314" w:type="dxa"/>
            <w:shd w:val="clear" w:color="auto" w:fill="auto"/>
          </w:tcPr>
          <w:p w14:paraId="10FF8357"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B</w:t>
            </w:r>
          </w:p>
        </w:tc>
        <w:tc>
          <w:tcPr>
            <w:tcW w:w="2821" w:type="dxa"/>
            <w:shd w:val="clear" w:color="auto" w:fill="auto"/>
          </w:tcPr>
          <w:p w14:paraId="355E6C22"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Learning Facilities &amp; infrastructure</w:t>
            </w:r>
          </w:p>
        </w:tc>
        <w:tc>
          <w:tcPr>
            <w:tcW w:w="2070" w:type="dxa"/>
            <w:shd w:val="clear" w:color="auto" w:fill="auto"/>
          </w:tcPr>
          <w:p w14:paraId="026731CB"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4BEDD944" w14:textId="77777777" w:rsidR="004C6620" w:rsidRPr="00725E27" w:rsidRDefault="004C6620" w:rsidP="004C6620">
            <w:pPr>
              <w:spacing w:after="0" w:line="360" w:lineRule="auto"/>
              <w:rPr>
                <w:rFonts w:cs="Times New Roman"/>
                <w:b/>
                <w:szCs w:val="24"/>
                <w:lang w:val="en-GB"/>
              </w:rPr>
            </w:pPr>
          </w:p>
        </w:tc>
        <w:tc>
          <w:tcPr>
            <w:tcW w:w="1800" w:type="dxa"/>
            <w:shd w:val="clear" w:color="auto" w:fill="auto"/>
          </w:tcPr>
          <w:p w14:paraId="7EB4D919" w14:textId="77777777" w:rsidR="004C6620" w:rsidRPr="00725E27" w:rsidRDefault="004C6620" w:rsidP="004C6620">
            <w:pPr>
              <w:spacing w:after="0" w:line="360" w:lineRule="auto"/>
              <w:rPr>
                <w:rFonts w:cs="Times New Roman"/>
                <w:b/>
                <w:szCs w:val="24"/>
                <w:lang w:val="en-GB"/>
              </w:rPr>
            </w:pPr>
          </w:p>
        </w:tc>
      </w:tr>
      <w:tr w:rsidR="00725E27" w:rsidRPr="00725E27" w14:paraId="49E7DB1D" w14:textId="77777777" w:rsidTr="004C6620">
        <w:tc>
          <w:tcPr>
            <w:tcW w:w="1314" w:type="dxa"/>
            <w:shd w:val="clear" w:color="auto" w:fill="auto"/>
          </w:tcPr>
          <w:p w14:paraId="526195C9"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04BC1C4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Lecture/theory room</w:t>
            </w:r>
          </w:p>
        </w:tc>
        <w:tc>
          <w:tcPr>
            <w:tcW w:w="2070" w:type="dxa"/>
            <w:shd w:val="clear" w:color="auto" w:fill="FFFFFF"/>
          </w:tcPr>
          <w:p w14:paraId="3F94DA7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72 Square Meter </w:t>
            </w:r>
          </w:p>
        </w:tc>
        <w:tc>
          <w:tcPr>
            <w:tcW w:w="1260" w:type="dxa"/>
            <w:shd w:val="clear" w:color="auto" w:fill="auto"/>
          </w:tcPr>
          <w:p w14:paraId="4C8D831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00" w:type="dxa"/>
            <w:shd w:val="clear" w:color="auto" w:fill="auto"/>
          </w:tcPr>
          <w:p w14:paraId="6BEBA36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1:25</w:t>
            </w:r>
          </w:p>
        </w:tc>
      </w:tr>
      <w:tr w:rsidR="00725E27" w:rsidRPr="00725E27" w14:paraId="27C71D2D" w14:textId="77777777" w:rsidTr="004C6620">
        <w:trPr>
          <w:trHeight w:val="368"/>
        </w:trPr>
        <w:tc>
          <w:tcPr>
            <w:tcW w:w="1314" w:type="dxa"/>
            <w:shd w:val="clear" w:color="auto" w:fill="auto"/>
          </w:tcPr>
          <w:p w14:paraId="5ECDD2C2"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191B338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Computer Lab</w:t>
            </w:r>
          </w:p>
        </w:tc>
        <w:tc>
          <w:tcPr>
            <w:tcW w:w="2070" w:type="dxa"/>
            <w:shd w:val="clear" w:color="auto" w:fill="auto"/>
          </w:tcPr>
          <w:p w14:paraId="439537E2" w14:textId="77777777" w:rsidR="004C6620" w:rsidRPr="00725E27" w:rsidRDefault="004C6620" w:rsidP="004C6620">
            <w:pPr>
              <w:spacing w:after="0" w:line="360" w:lineRule="auto"/>
              <w:rPr>
                <w:rFonts w:cs="Times New Roman"/>
                <w:bCs/>
                <w:szCs w:val="24"/>
                <w:highlight w:val="yellow"/>
                <w:lang w:val="en-GB"/>
              </w:rPr>
            </w:pPr>
            <w:r w:rsidRPr="00725E27">
              <w:rPr>
                <w:rFonts w:cs="Times New Roman"/>
                <w:bCs/>
                <w:szCs w:val="24"/>
                <w:lang w:val="en-GB"/>
              </w:rPr>
              <w:t>96 Square Meter</w:t>
            </w:r>
          </w:p>
        </w:tc>
        <w:tc>
          <w:tcPr>
            <w:tcW w:w="1260" w:type="dxa"/>
            <w:shd w:val="clear" w:color="auto" w:fill="auto"/>
          </w:tcPr>
          <w:p w14:paraId="4E8DB18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00" w:type="dxa"/>
            <w:shd w:val="clear" w:color="auto" w:fill="auto"/>
          </w:tcPr>
          <w:p w14:paraId="2CDFFBA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1:25</w:t>
            </w:r>
          </w:p>
        </w:tc>
      </w:tr>
      <w:tr w:rsidR="00725E27" w:rsidRPr="00725E27" w14:paraId="7A0797D4" w14:textId="77777777" w:rsidTr="004C6620">
        <w:tc>
          <w:tcPr>
            <w:tcW w:w="1314" w:type="dxa"/>
            <w:shd w:val="clear" w:color="auto" w:fill="auto"/>
          </w:tcPr>
          <w:p w14:paraId="1CB70E75"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C</w:t>
            </w:r>
          </w:p>
        </w:tc>
        <w:tc>
          <w:tcPr>
            <w:tcW w:w="2821" w:type="dxa"/>
            <w:shd w:val="clear" w:color="auto" w:fill="auto"/>
          </w:tcPr>
          <w:p w14:paraId="35B26071"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Consumable materials</w:t>
            </w:r>
          </w:p>
        </w:tc>
        <w:tc>
          <w:tcPr>
            <w:tcW w:w="2070" w:type="dxa"/>
            <w:shd w:val="clear" w:color="auto" w:fill="auto"/>
          </w:tcPr>
          <w:p w14:paraId="172AA2E6"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59B80ED8" w14:textId="77777777" w:rsidR="004C6620" w:rsidRPr="00725E27" w:rsidRDefault="004C6620" w:rsidP="004C6620">
            <w:pPr>
              <w:spacing w:after="0" w:line="360" w:lineRule="auto"/>
              <w:rPr>
                <w:rFonts w:cs="Times New Roman"/>
                <w:b/>
                <w:szCs w:val="24"/>
                <w:lang w:val="en-GB"/>
              </w:rPr>
            </w:pPr>
          </w:p>
        </w:tc>
        <w:tc>
          <w:tcPr>
            <w:tcW w:w="1800" w:type="dxa"/>
            <w:shd w:val="clear" w:color="auto" w:fill="auto"/>
          </w:tcPr>
          <w:p w14:paraId="051E64A4" w14:textId="77777777" w:rsidR="004C6620" w:rsidRPr="00725E27" w:rsidRDefault="004C6620" w:rsidP="004C6620">
            <w:pPr>
              <w:spacing w:after="0" w:line="360" w:lineRule="auto"/>
              <w:rPr>
                <w:rFonts w:cs="Times New Roman"/>
                <w:b/>
                <w:szCs w:val="24"/>
                <w:lang w:val="en-GB"/>
              </w:rPr>
            </w:pPr>
          </w:p>
        </w:tc>
      </w:tr>
      <w:tr w:rsidR="00725E27" w:rsidRPr="00725E27" w14:paraId="54F71D57" w14:textId="77777777" w:rsidTr="004C6620">
        <w:tc>
          <w:tcPr>
            <w:tcW w:w="1314" w:type="dxa"/>
            <w:shd w:val="clear" w:color="auto" w:fill="auto"/>
          </w:tcPr>
          <w:p w14:paraId="10589F52"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32E4D7A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Ink</w:t>
            </w:r>
          </w:p>
        </w:tc>
        <w:tc>
          <w:tcPr>
            <w:tcW w:w="2070" w:type="dxa"/>
            <w:shd w:val="clear" w:color="auto" w:fill="auto"/>
          </w:tcPr>
          <w:p w14:paraId="10319A07"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Assorted Colours for trainer’s use</w:t>
            </w:r>
          </w:p>
        </w:tc>
        <w:tc>
          <w:tcPr>
            <w:tcW w:w="1260" w:type="dxa"/>
            <w:shd w:val="clear" w:color="auto" w:fill="auto"/>
          </w:tcPr>
          <w:p w14:paraId="59EEC426"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500ml per term</w:t>
            </w:r>
          </w:p>
        </w:tc>
        <w:tc>
          <w:tcPr>
            <w:tcW w:w="1800" w:type="dxa"/>
            <w:shd w:val="clear" w:color="auto" w:fill="auto"/>
          </w:tcPr>
          <w:p w14:paraId="37E7DC3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69EB2CA4" w14:textId="77777777" w:rsidTr="004C6620">
        <w:trPr>
          <w:trHeight w:val="728"/>
        </w:trPr>
        <w:tc>
          <w:tcPr>
            <w:tcW w:w="1314" w:type="dxa"/>
            <w:shd w:val="clear" w:color="auto" w:fill="auto"/>
          </w:tcPr>
          <w:p w14:paraId="272D6EC5"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14FF3F1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White board Marker </w:t>
            </w:r>
          </w:p>
        </w:tc>
        <w:tc>
          <w:tcPr>
            <w:tcW w:w="2070" w:type="dxa"/>
            <w:shd w:val="clear" w:color="auto" w:fill="auto"/>
          </w:tcPr>
          <w:p w14:paraId="1F23AEFF"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Refillable type </w:t>
            </w:r>
          </w:p>
        </w:tc>
        <w:tc>
          <w:tcPr>
            <w:tcW w:w="1260" w:type="dxa"/>
            <w:shd w:val="clear" w:color="auto" w:fill="auto"/>
          </w:tcPr>
          <w:p w14:paraId="36FD201D"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10 pcs per term</w:t>
            </w:r>
          </w:p>
        </w:tc>
        <w:tc>
          <w:tcPr>
            <w:tcW w:w="1800" w:type="dxa"/>
            <w:shd w:val="clear" w:color="auto" w:fill="auto"/>
          </w:tcPr>
          <w:p w14:paraId="27C5CA3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46B5BEF1" w14:textId="77777777" w:rsidTr="004C6620">
        <w:tc>
          <w:tcPr>
            <w:tcW w:w="1314" w:type="dxa"/>
            <w:shd w:val="clear" w:color="auto" w:fill="auto"/>
          </w:tcPr>
          <w:p w14:paraId="7E1C842A"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2707316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Printing papers</w:t>
            </w:r>
          </w:p>
        </w:tc>
        <w:tc>
          <w:tcPr>
            <w:tcW w:w="2070" w:type="dxa"/>
            <w:shd w:val="clear" w:color="auto" w:fill="auto"/>
          </w:tcPr>
          <w:p w14:paraId="59FDFBED"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7FB69AF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c>
          <w:tcPr>
            <w:tcW w:w="1800" w:type="dxa"/>
            <w:shd w:val="clear" w:color="auto" w:fill="auto"/>
          </w:tcPr>
          <w:p w14:paraId="1B632CA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1D2483B6" w14:textId="77777777" w:rsidTr="004C6620">
        <w:tc>
          <w:tcPr>
            <w:tcW w:w="1314" w:type="dxa"/>
            <w:shd w:val="clear" w:color="auto" w:fill="auto"/>
          </w:tcPr>
          <w:p w14:paraId="456AF213"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D</w:t>
            </w:r>
          </w:p>
        </w:tc>
        <w:tc>
          <w:tcPr>
            <w:tcW w:w="2821" w:type="dxa"/>
            <w:shd w:val="clear" w:color="auto" w:fill="auto"/>
          </w:tcPr>
          <w:p w14:paraId="32D5AA88"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Tools and Equipment</w:t>
            </w:r>
          </w:p>
        </w:tc>
        <w:tc>
          <w:tcPr>
            <w:tcW w:w="2070" w:type="dxa"/>
            <w:shd w:val="clear" w:color="auto" w:fill="auto"/>
          </w:tcPr>
          <w:p w14:paraId="49FBDEE6"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5EA2FFEF" w14:textId="77777777" w:rsidR="004C6620" w:rsidRPr="00725E27" w:rsidRDefault="004C6620" w:rsidP="004C6620">
            <w:pPr>
              <w:spacing w:after="0" w:line="360" w:lineRule="auto"/>
              <w:rPr>
                <w:rFonts w:cs="Times New Roman"/>
                <w:b/>
                <w:szCs w:val="24"/>
                <w:lang w:val="en-GB"/>
              </w:rPr>
            </w:pPr>
          </w:p>
        </w:tc>
        <w:tc>
          <w:tcPr>
            <w:tcW w:w="1800" w:type="dxa"/>
            <w:shd w:val="clear" w:color="auto" w:fill="auto"/>
          </w:tcPr>
          <w:p w14:paraId="2E41609F" w14:textId="77777777" w:rsidR="004C6620" w:rsidRPr="00725E27" w:rsidRDefault="004C6620" w:rsidP="004C6620">
            <w:pPr>
              <w:spacing w:after="0" w:line="360" w:lineRule="auto"/>
              <w:rPr>
                <w:rFonts w:cs="Times New Roman"/>
                <w:b/>
                <w:szCs w:val="24"/>
                <w:lang w:val="en-GB"/>
              </w:rPr>
            </w:pPr>
          </w:p>
        </w:tc>
      </w:tr>
      <w:tr w:rsidR="00725E27" w:rsidRPr="00725E27" w14:paraId="6A2544F6" w14:textId="77777777" w:rsidTr="004C6620">
        <w:trPr>
          <w:trHeight w:val="340"/>
        </w:trPr>
        <w:tc>
          <w:tcPr>
            <w:tcW w:w="1314" w:type="dxa"/>
            <w:shd w:val="clear" w:color="auto" w:fill="auto"/>
          </w:tcPr>
          <w:p w14:paraId="1CDDAFB1"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7FA9D337" w14:textId="77777777" w:rsidR="004C6620" w:rsidRPr="00725E27" w:rsidRDefault="004C6620" w:rsidP="004C6620">
            <w:p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Computers</w:t>
            </w:r>
          </w:p>
          <w:p w14:paraId="3118F4D8" w14:textId="77777777" w:rsidR="004C6620" w:rsidRPr="00725E27" w:rsidRDefault="004C6620" w:rsidP="004C6620">
            <w:pPr>
              <w:spacing w:after="0" w:line="360" w:lineRule="auto"/>
              <w:contextualSpacing/>
              <w:rPr>
                <w:rFonts w:cs="Times New Roman"/>
                <w:b/>
                <w:szCs w:val="24"/>
                <w:lang w:val="en-GB"/>
              </w:rPr>
            </w:pPr>
          </w:p>
        </w:tc>
        <w:tc>
          <w:tcPr>
            <w:tcW w:w="2070" w:type="dxa"/>
            <w:shd w:val="clear" w:color="auto" w:fill="auto"/>
          </w:tcPr>
          <w:p w14:paraId="2575D2B8" w14:textId="77777777" w:rsidR="004C6620" w:rsidRPr="00725E27" w:rsidRDefault="004C6620" w:rsidP="004C6620">
            <w:pPr>
              <w:widowControl w:val="0"/>
              <w:tabs>
                <w:tab w:val="left" w:pos="360"/>
              </w:tabs>
              <w:autoSpaceDE w:val="0"/>
              <w:autoSpaceDN w:val="0"/>
              <w:spacing w:after="0" w:line="360" w:lineRule="auto"/>
              <w:rPr>
                <w:rFonts w:cs="Times New Roman"/>
                <w:bCs/>
                <w:szCs w:val="24"/>
                <w:lang w:val="en-GB"/>
              </w:rPr>
            </w:pPr>
            <w:r w:rsidRPr="00725E27">
              <w:rPr>
                <w:rFonts w:cs="Times New Roman"/>
                <w:bCs/>
                <w:szCs w:val="24"/>
                <w:lang w:val="en-GB"/>
              </w:rPr>
              <w:t>Latest version with:</w:t>
            </w:r>
          </w:p>
          <w:p w14:paraId="3421A4ED" w14:textId="77777777" w:rsidR="004C6620" w:rsidRPr="00725E27" w:rsidRDefault="004C6620" w:rsidP="004C6620">
            <w:pPr>
              <w:widowControl w:val="0"/>
              <w:tabs>
                <w:tab w:val="left" w:pos="360"/>
              </w:tabs>
              <w:autoSpaceDE w:val="0"/>
              <w:autoSpaceDN w:val="0"/>
              <w:spacing w:after="0" w:line="360" w:lineRule="auto"/>
              <w:rPr>
                <w:rFonts w:cs="Times New Roman"/>
                <w:bCs/>
                <w:szCs w:val="24"/>
                <w:lang w:val="en-GB"/>
              </w:rPr>
            </w:pPr>
            <w:r w:rsidRPr="00725E27">
              <w:rPr>
                <w:rFonts w:cs="Times New Roman"/>
                <w:szCs w:val="24"/>
              </w:rPr>
              <w:t>Windows/Linux/Macintosh Operating System, Microsoft Office Software, Google Workspace Account, Antivirus Software</w:t>
            </w:r>
          </w:p>
        </w:tc>
        <w:tc>
          <w:tcPr>
            <w:tcW w:w="1260" w:type="dxa"/>
            <w:shd w:val="clear" w:color="auto" w:fill="auto"/>
          </w:tcPr>
          <w:p w14:paraId="09C0E7E6"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00" w:type="dxa"/>
            <w:shd w:val="clear" w:color="auto" w:fill="auto"/>
          </w:tcPr>
          <w:p w14:paraId="488D273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725E27" w:rsidRPr="00725E27" w14:paraId="48552374" w14:textId="77777777" w:rsidTr="004C6620">
        <w:tc>
          <w:tcPr>
            <w:tcW w:w="1314" w:type="dxa"/>
            <w:shd w:val="clear" w:color="auto" w:fill="auto"/>
          </w:tcPr>
          <w:p w14:paraId="32D37A1E"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7600A830" w14:textId="77777777" w:rsidR="004C6620" w:rsidRPr="00725E27" w:rsidRDefault="004C6620" w:rsidP="004C6620">
            <w:pPr>
              <w:spacing w:after="0" w:line="360" w:lineRule="auto"/>
              <w:rPr>
                <w:rFonts w:cs="Times New Roman"/>
                <w:b/>
                <w:szCs w:val="24"/>
                <w:lang w:val="en-GB"/>
              </w:rPr>
            </w:pPr>
            <w:r w:rsidRPr="00725E27">
              <w:rPr>
                <w:rFonts w:cs="Times New Roman"/>
                <w:szCs w:val="24"/>
                <w:lang w:val="en-ZA"/>
              </w:rPr>
              <w:t>Projector</w:t>
            </w:r>
          </w:p>
        </w:tc>
        <w:tc>
          <w:tcPr>
            <w:tcW w:w="2070" w:type="dxa"/>
            <w:shd w:val="clear" w:color="auto" w:fill="auto"/>
          </w:tcPr>
          <w:p w14:paraId="12412AB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691113F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00" w:type="dxa"/>
            <w:shd w:val="clear" w:color="auto" w:fill="auto"/>
          </w:tcPr>
          <w:p w14:paraId="4F389266"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1:25</w:t>
            </w:r>
          </w:p>
        </w:tc>
      </w:tr>
      <w:tr w:rsidR="00725E27" w:rsidRPr="00725E27" w14:paraId="2B60E726" w14:textId="77777777" w:rsidTr="004C6620">
        <w:tc>
          <w:tcPr>
            <w:tcW w:w="1314" w:type="dxa"/>
            <w:shd w:val="clear" w:color="auto" w:fill="auto"/>
          </w:tcPr>
          <w:p w14:paraId="053DEF2A"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340CBF74" w14:textId="77777777" w:rsidR="004C6620" w:rsidRPr="00725E27" w:rsidRDefault="004C6620" w:rsidP="004C6620">
            <w:pPr>
              <w:autoSpaceDE w:val="0"/>
              <w:autoSpaceDN w:val="0"/>
              <w:spacing w:after="0" w:line="360" w:lineRule="auto"/>
              <w:rPr>
                <w:rFonts w:cs="Times New Roman"/>
                <w:szCs w:val="24"/>
              </w:rPr>
            </w:pPr>
            <w:r w:rsidRPr="00725E27">
              <w:rPr>
                <w:rFonts w:cs="Times New Roman"/>
                <w:szCs w:val="24"/>
              </w:rPr>
              <w:t>External storage media</w:t>
            </w:r>
          </w:p>
        </w:tc>
        <w:tc>
          <w:tcPr>
            <w:tcW w:w="2070" w:type="dxa"/>
            <w:shd w:val="clear" w:color="auto" w:fill="auto"/>
          </w:tcPr>
          <w:p w14:paraId="68198A86"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36E4182A"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00" w:type="dxa"/>
            <w:shd w:val="clear" w:color="auto" w:fill="auto"/>
          </w:tcPr>
          <w:p w14:paraId="677FC2C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725E27" w:rsidRPr="00725E27" w14:paraId="6FAA0686" w14:textId="77777777" w:rsidTr="004C6620">
        <w:tc>
          <w:tcPr>
            <w:tcW w:w="1314" w:type="dxa"/>
            <w:shd w:val="clear" w:color="auto" w:fill="auto"/>
          </w:tcPr>
          <w:p w14:paraId="3F906AE1"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22611DE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Laptop</w:t>
            </w:r>
          </w:p>
        </w:tc>
        <w:tc>
          <w:tcPr>
            <w:tcW w:w="2070" w:type="dxa"/>
            <w:shd w:val="clear" w:color="auto" w:fill="auto"/>
          </w:tcPr>
          <w:p w14:paraId="02C59498"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Intel core i5</w:t>
            </w:r>
          </w:p>
        </w:tc>
        <w:tc>
          <w:tcPr>
            <w:tcW w:w="1260" w:type="dxa"/>
            <w:shd w:val="clear" w:color="auto" w:fill="auto"/>
          </w:tcPr>
          <w:p w14:paraId="70E244F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00" w:type="dxa"/>
            <w:shd w:val="clear" w:color="auto" w:fill="auto"/>
          </w:tcPr>
          <w:p w14:paraId="337D797A"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4C6620" w:rsidRPr="00725E27" w14:paraId="3E8EF8F6" w14:textId="77777777" w:rsidTr="004C6620">
        <w:tc>
          <w:tcPr>
            <w:tcW w:w="1314" w:type="dxa"/>
            <w:shd w:val="clear" w:color="auto" w:fill="auto"/>
          </w:tcPr>
          <w:p w14:paraId="68C92E46" w14:textId="77777777" w:rsidR="004C6620" w:rsidRPr="00725E27" w:rsidRDefault="004C6620" w:rsidP="004470E5">
            <w:pPr>
              <w:numPr>
                <w:ilvl w:val="0"/>
                <w:numId w:val="229"/>
              </w:numPr>
              <w:spacing w:after="0" w:line="360" w:lineRule="auto"/>
              <w:rPr>
                <w:rFonts w:cs="Times New Roman"/>
                <w:bCs/>
                <w:szCs w:val="24"/>
                <w:lang w:val="en-GB"/>
              </w:rPr>
            </w:pPr>
          </w:p>
        </w:tc>
        <w:tc>
          <w:tcPr>
            <w:tcW w:w="2821" w:type="dxa"/>
            <w:shd w:val="clear" w:color="auto" w:fill="auto"/>
          </w:tcPr>
          <w:p w14:paraId="09012D57"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printers</w:t>
            </w:r>
          </w:p>
        </w:tc>
        <w:tc>
          <w:tcPr>
            <w:tcW w:w="2070" w:type="dxa"/>
            <w:shd w:val="clear" w:color="auto" w:fill="auto"/>
          </w:tcPr>
          <w:p w14:paraId="0D352A6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4BA7F24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w:t>
            </w:r>
          </w:p>
        </w:tc>
        <w:tc>
          <w:tcPr>
            <w:tcW w:w="1800" w:type="dxa"/>
            <w:shd w:val="clear" w:color="auto" w:fill="auto"/>
          </w:tcPr>
          <w:p w14:paraId="05057CB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1:13</w:t>
            </w:r>
          </w:p>
        </w:tc>
      </w:tr>
    </w:tbl>
    <w:p w14:paraId="0DF1C5D8" w14:textId="77777777" w:rsidR="004C6620" w:rsidRPr="00725E27" w:rsidRDefault="004C6620" w:rsidP="004C6620">
      <w:pPr>
        <w:tabs>
          <w:tab w:val="left" w:pos="920"/>
          <w:tab w:val="left" w:pos="921"/>
        </w:tabs>
        <w:spacing w:after="0" w:line="360" w:lineRule="auto"/>
        <w:rPr>
          <w:rFonts w:cs="Times New Roman"/>
          <w:szCs w:val="24"/>
        </w:rPr>
      </w:pPr>
    </w:p>
    <w:p w14:paraId="0F3FA618" w14:textId="77777777" w:rsidR="004C6620" w:rsidRPr="00725E27" w:rsidRDefault="004C6620" w:rsidP="004C6620">
      <w:pPr>
        <w:spacing w:after="0" w:line="360" w:lineRule="auto"/>
        <w:rPr>
          <w:rFonts w:cs="Times New Roman"/>
          <w:szCs w:val="24"/>
        </w:rPr>
      </w:pPr>
      <w:r w:rsidRPr="00725E27">
        <w:rPr>
          <w:rFonts w:cs="Times New Roman"/>
          <w:szCs w:val="24"/>
        </w:rPr>
        <w:br w:type="page"/>
      </w:r>
    </w:p>
    <w:p w14:paraId="17D3AA28" w14:textId="77777777" w:rsidR="004C6620" w:rsidRPr="00725E27" w:rsidRDefault="004C6620" w:rsidP="006305E8">
      <w:pPr>
        <w:pStyle w:val="Heading2"/>
        <w:rPr>
          <w:i/>
        </w:rPr>
      </w:pPr>
      <w:bookmarkStart w:id="32" w:name="_Toc501225512"/>
      <w:bookmarkStart w:id="33" w:name="_Toc526156391"/>
      <w:bookmarkStart w:id="34" w:name="_Toc497549707"/>
      <w:bookmarkStart w:id="35" w:name="_Toc182136433"/>
      <w:bookmarkStart w:id="36" w:name="_Toc181357158"/>
      <w:bookmarkStart w:id="37" w:name="_Toc182132711"/>
      <w:bookmarkStart w:id="38" w:name="_Toc197173383"/>
      <w:r w:rsidRPr="00725E27">
        <w:lastRenderedPageBreak/>
        <w:t>COMMUNICATION SKILLS</w:t>
      </w:r>
      <w:bookmarkEnd w:id="32"/>
      <w:bookmarkEnd w:id="33"/>
      <w:bookmarkEnd w:id="34"/>
      <w:bookmarkEnd w:id="35"/>
      <w:bookmarkEnd w:id="36"/>
      <w:bookmarkEnd w:id="37"/>
      <w:bookmarkEnd w:id="38"/>
    </w:p>
    <w:p w14:paraId="2E33864A" w14:textId="77777777" w:rsidR="004C6620" w:rsidRPr="00725E27" w:rsidRDefault="004C6620" w:rsidP="004C6620">
      <w:pPr>
        <w:spacing w:after="0" w:line="360" w:lineRule="auto"/>
        <w:rPr>
          <w:rFonts w:cs="Times New Roman"/>
          <w:b/>
          <w:szCs w:val="24"/>
          <w:lang w:val="en-ZA"/>
        </w:rPr>
      </w:pPr>
    </w:p>
    <w:p w14:paraId="09B3A2D9" w14:textId="77777777" w:rsidR="004C6620" w:rsidRPr="00725E27" w:rsidRDefault="004C6620" w:rsidP="004C6620">
      <w:pPr>
        <w:spacing w:after="0" w:line="360" w:lineRule="auto"/>
        <w:rPr>
          <w:rFonts w:cs="Times New Roman"/>
          <w:szCs w:val="24"/>
        </w:rPr>
      </w:pPr>
      <w:r w:rsidRPr="00725E27">
        <w:rPr>
          <w:rFonts w:cs="Times New Roman"/>
          <w:b/>
          <w:szCs w:val="24"/>
          <w:lang w:val="en-ZA"/>
        </w:rPr>
        <w:t>UNIT CODE:</w:t>
      </w:r>
      <w:r w:rsidRPr="00725E27">
        <w:rPr>
          <w:rFonts w:cs="Times New Roman"/>
          <w:szCs w:val="24"/>
        </w:rPr>
        <w:t xml:space="preserve"> 0031 541 02A</w:t>
      </w:r>
    </w:p>
    <w:p w14:paraId="4B7B09C4" w14:textId="77777777" w:rsidR="004C6620" w:rsidRPr="00725E27" w:rsidRDefault="004C6620" w:rsidP="004C6620">
      <w:pPr>
        <w:spacing w:after="0" w:line="360" w:lineRule="auto"/>
        <w:rPr>
          <w:rFonts w:cs="Times New Roman"/>
          <w:szCs w:val="24"/>
        </w:rPr>
      </w:pPr>
    </w:p>
    <w:p w14:paraId="4A32811D" w14:textId="7590DB56" w:rsidR="004C6620" w:rsidRPr="00725E27" w:rsidRDefault="004C6620" w:rsidP="004C6620">
      <w:pPr>
        <w:spacing w:after="0" w:line="360" w:lineRule="auto"/>
        <w:rPr>
          <w:rFonts w:cs="Times New Roman"/>
          <w:b/>
          <w:szCs w:val="24"/>
          <w:lang w:val="en-ZA"/>
        </w:rPr>
      </w:pPr>
      <w:r w:rsidRPr="00725E27">
        <w:rPr>
          <w:rFonts w:cs="Times New Roman"/>
          <w:b/>
          <w:szCs w:val="24"/>
          <w:lang w:val="en-ZA"/>
        </w:rPr>
        <w:t xml:space="preserve">UNIT DURATION: </w:t>
      </w:r>
      <w:r w:rsidR="00D4470D" w:rsidRPr="00725E27">
        <w:rPr>
          <w:rFonts w:cs="Times New Roman"/>
          <w:bCs/>
          <w:szCs w:val="24"/>
          <w:lang w:val="en-ZA"/>
        </w:rPr>
        <w:t>4</w:t>
      </w:r>
      <w:r w:rsidRPr="00725E27">
        <w:rPr>
          <w:rFonts w:cs="Times New Roman"/>
          <w:bCs/>
          <w:szCs w:val="24"/>
          <w:lang w:val="en-ZA"/>
        </w:rPr>
        <w:t>0 hours</w:t>
      </w:r>
    </w:p>
    <w:p w14:paraId="0E90185E" w14:textId="77777777" w:rsidR="004C6620" w:rsidRPr="00725E27" w:rsidRDefault="004C6620" w:rsidP="004C6620">
      <w:pPr>
        <w:spacing w:after="0" w:line="360" w:lineRule="auto"/>
        <w:rPr>
          <w:rFonts w:cs="Times New Roman"/>
          <w:b/>
          <w:szCs w:val="24"/>
          <w:lang w:val="en-ZA"/>
        </w:rPr>
      </w:pPr>
    </w:p>
    <w:p w14:paraId="49039807" w14:textId="77777777" w:rsidR="004C6620" w:rsidRPr="00725E27" w:rsidRDefault="004C6620" w:rsidP="004C6620">
      <w:pPr>
        <w:spacing w:after="0" w:line="360" w:lineRule="auto"/>
        <w:rPr>
          <w:rFonts w:cs="Times New Roman"/>
          <w:szCs w:val="24"/>
          <w:lang w:val="en-ZA"/>
        </w:rPr>
      </w:pPr>
      <w:r w:rsidRPr="00725E27">
        <w:rPr>
          <w:rFonts w:cs="Times New Roman"/>
          <w:b/>
          <w:szCs w:val="24"/>
          <w:lang w:val="en-ZA"/>
        </w:rPr>
        <w:t>Relationship to Occupational Standards</w:t>
      </w:r>
    </w:p>
    <w:p w14:paraId="29EC2221" w14:textId="77777777" w:rsidR="004C6620" w:rsidRPr="00725E27" w:rsidRDefault="004C6620" w:rsidP="004C6620">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
          <w:bCs/>
          <w:szCs w:val="24"/>
          <w:lang w:val="en-ZA"/>
        </w:rPr>
        <w:t>Apply</w:t>
      </w:r>
      <w:r w:rsidRPr="00725E27">
        <w:rPr>
          <w:rFonts w:cs="Times New Roman"/>
          <w:b/>
          <w:bCs/>
          <w:szCs w:val="24"/>
        </w:rPr>
        <w:t xml:space="preserve"> Communication Skills</w:t>
      </w:r>
    </w:p>
    <w:p w14:paraId="67340DA7" w14:textId="77777777" w:rsidR="004C6620" w:rsidRPr="00725E27" w:rsidRDefault="004C6620" w:rsidP="004C6620">
      <w:pPr>
        <w:spacing w:after="0" w:line="360" w:lineRule="auto"/>
        <w:rPr>
          <w:rFonts w:cs="Times New Roman"/>
          <w:szCs w:val="24"/>
          <w:lang w:val="en-ZA"/>
        </w:rPr>
      </w:pPr>
      <w:r w:rsidRPr="00725E27">
        <w:rPr>
          <w:rFonts w:cs="Times New Roman"/>
          <w:b/>
          <w:szCs w:val="24"/>
          <w:lang w:val="en-ZA"/>
        </w:rPr>
        <w:t>Unit Description</w:t>
      </w:r>
    </w:p>
    <w:p w14:paraId="52FC9B28" w14:textId="11E017F2" w:rsidR="004C6620" w:rsidRPr="00725E27" w:rsidRDefault="004C6620" w:rsidP="004C6620">
      <w:pPr>
        <w:adjustRightInd w:val="0"/>
        <w:spacing w:after="0" w:line="360" w:lineRule="auto"/>
        <w:rPr>
          <w:rFonts w:cs="Times New Roman"/>
          <w:szCs w:val="24"/>
          <w:lang w:val="en-ZA"/>
        </w:rPr>
      </w:pPr>
      <w:r w:rsidRPr="00725E27">
        <w:rPr>
          <w:rFonts w:cs="Times New Roman"/>
          <w:szCs w:val="24"/>
        </w:rPr>
        <w:t>This unit covers the competencies required to apply communication skills. It involves applying communication channels, written</w:t>
      </w:r>
      <w:r w:rsidR="008E2E0A" w:rsidRPr="00725E27">
        <w:rPr>
          <w:rFonts w:cs="Times New Roman"/>
          <w:szCs w:val="24"/>
        </w:rPr>
        <w:t xml:space="preserve"> communication skills</w:t>
      </w:r>
      <w:r w:rsidRPr="00725E27">
        <w:rPr>
          <w:rFonts w:cs="Times New Roman"/>
          <w:szCs w:val="24"/>
        </w:rPr>
        <w:t>, non-verbal</w:t>
      </w:r>
      <w:r w:rsidR="008E2E0A" w:rsidRPr="00725E27">
        <w:rPr>
          <w:rFonts w:cs="Times New Roman"/>
          <w:szCs w:val="24"/>
        </w:rPr>
        <w:t xml:space="preserve"> skills</w:t>
      </w:r>
      <w:r w:rsidRPr="00725E27">
        <w:rPr>
          <w:rFonts w:cs="Times New Roman"/>
          <w:szCs w:val="24"/>
        </w:rPr>
        <w:t>, oral</w:t>
      </w:r>
      <w:r w:rsidR="008E2E0A" w:rsidRPr="00725E27">
        <w:rPr>
          <w:rFonts w:cs="Times New Roman"/>
          <w:szCs w:val="24"/>
        </w:rPr>
        <w:t xml:space="preserve"> communication skills</w:t>
      </w:r>
      <w:r w:rsidRPr="00725E27">
        <w:rPr>
          <w:rFonts w:cs="Times New Roman"/>
          <w:szCs w:val="24"/>
        </w:rPr>
        <w:t xml:space="preserve"> and group communication skills.</w:t>
      </w:r>
    </w:p>
    <w:p w14:paraId="3FD91F0E" w14:textId="77777777" w:rsidR="004C6620" w:rsidRPr="00725E27" w:rsidRDefault="004C6620" w:rsidP="004C6620">
      <w:pPr>
        <w:spacing w:after="0" w:line="360" w:lineRule="auto"/>
        <w:rPr>
          <w:rFonts w:cs="Times New Roman"/>
          <w:b/>
          <w:szCs w:val="24"/>
          <w:lang w:val="en-ZA"/>
        </w:rPr>
      </w:pPr>
    </w:p>
    <w:p w14:paraId="0789278B" w14:textId="77777777" w:rsidR="004C6620" w:rsidRPr="00725E27" w:rsidRDefault="004C6620" w:rsidP="004C6620">
      <w:pPr>
        <w:spacing w:after="0" w:line="360" w:lineRule="auto"/>
        <w:rPr>
          <w:rFonts w:cs="Times New Roman"/>
          <w:b/>
          <w:szCs w:val="24"/>
          <w:lang w:val="en-ZA"/>
        </w:rPr>
      </w:pPr>
      <w:r w:rsidRPr="00725E27">
        <w:rPr>
          <w:rFonts w:cs="Times New Roman"/>
          <w:b/>
          <w:szCs w:val="24"/>
          <w:lang w:val="en-ZA"/>
        </w:rPr>
        <w:t>Summary of Learning Outcomes</w:t>
      </w: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3"/>
        <w:gridCol w:w="3822"/>
      </w:tblGrid>
      <w:tr w:rsidR="00725E27" w:rsidRPr="00725E27" w14:paraId="749ABEE2" w14:textId="77777777" w:rsidTr="005161CB">
        <w:trPr>
          <w:trHeight w:val="104"/>
        </w:trPr>
        <w:tc>
          <w:tcPr>
            <w:tcW w:w="5973" w:type="dxa"/>
            <w:tcBorders>
              <w:top w:val="single" w:sz="4" w:space="0" w:color="000000"/>
              <w:left w:val="single" w:sz="4" w:space="0" w:color="000000"/>
              <w:bottom w:val="single" w:sz="4" w:space="0" w:color="000000"/>
              <w:right w:val="single" w:sz="4" w:space="0" w:color="000000"/>
            </w:tcBorders>
          </w:tcPr>
          <w:p w14:paraId="33BEAF9A" w14:textId="77777777" w:rsidR="005161CB" w:rsidRPr="00725E27" w:rsidRDefault="005161CB" w:rsidP="005161CB">
            <w:pPr>
              <w:rPr>
                <w:rFonts w:eastAsia="Times New Roman" w:cs="Times New Roman"/>
                <w:b/>
                <w:bCs/>
                <w:szCs w:val="24"/>
              </w:rPr>
            </w:pPr>
          </w:p>
          <w:p w14:paraId="356371F3" w14:textId="77777777" w:rsidR="005161CB" w:rsidRPr="00725E27" w:rsidRDefault="005161CB" w:rsidP="005161CB">
            <w:pPr>
              <w:rPr>
                <w:rFonts w:eastAsia="Times New Roman" w:cs="Times New Roman"/>
                <w:b/>
                <w:bCs/>
                <w:szCs w:val="24"/>
              </w:rPr>
            </w:pPr>
            <w:r w:rsidRPr="00725E27">
              <w:rPr>
                <w:rFonts w:eastAsia="Times New Roman" w:cs="Times New Roman"/>
                <w:b/>
                <w:bCs/>
                <w:szCs w:val="24"/>
              </w:rPr>
              <w:t>Learning Outcomes</w:t>
            </w:r>
          </w:p>
        </w:tc>
        <w:tc>
          <w:tcPr>
            <w:tcW w:w="3822" w:type="dxa"/>
            <w:tcBorders>
              <w:top w:val="single" w:sz="4" w:space="0" w:color="000000"/>
              <w:left w:val="single" w:sz="4" w:space="0" w:color="000000"/>
              <w:bottom w:val="single" w:sz="4" w:space="0" w:color="000000"/>
              <w:right w:val="single" w:sz="4" w:space="0" w:color="000000"/>
            </w:tcBorders>
          </w:tcPr>
          <w:p w14:paraId="43174A4C" w14:textId="77777777" w:rsidR="005161CB" w:rsidRPr="00725E27" w:rsidRDefault="005161CB" w:rsidP="005161CB">
            <w:pPr>
              <w:jc w:val="center"/>
              <w:rPr>
                <w:rFonts w:eastAsia="Times New Roman" w:cs="Times New Roman"/>
                <w:b/>
                <w:bCs/>
                <w:szCs w:val="24"/>
              </w:rPr>
            </w:pPr>
          </w:p>
          <w:p w14:paraId="6F8A2956" w14:textId="77777777" w:rsidR="005161CB" w:rsidRPr="00725E27" w:rsidRDefault="005161CB" w:rsidP="005161CB">
            <w:pPr>
              <w:jc w:val="center"/>
              <w:rPr>
                <w:rFonts w:eastAsia="Times New Roman" w:cs="Times New Roman"/>
                <w:b/>
                <w:bCs/>
                <w:szCs w:val="24"/>
              </w:rPr>
            </w:pPr>
            <w:r w:rsidRPr="00725E27">
              <w:rPr>
                <w:rFonts w:eastAsia="Times New Roman" w:cs="Times New Roman"/>
                <w:b/>
                <w:bCs/>
                <w:szCs w:val="24"/>
              </w:rPr>
              <w:t>DURATION (HOURS)</w:t>
            </w:r>
          </w:p>
          <w:p w14:paraId="2260BF61" w14:textId="77777777" w:rsidR="005161CB" w:rsidRPr="00725E27" w:rsidRDefault="005161CB" w:rsidP="005161CB">
            <w:pPr>
              <w:jc w:val="center"/>
              <w:rPr>
                <w:rFonts w:eastAsia="Times New Roman" w:cs="Times New Roman"/>
                <w:b/>
                <w:bCs/>
                <w:szCs w:val="24"/>
              </w:rPr>
            </w:pPr>
          </w:p>
        </w:tc>
      </w:tr>
      <w:tr w:rsidR="00725E27" w:rsidRPr="00725E27" w14:paraId="7DD66657" w14:textId="77777777" w:rsidTr="00B779FA">
        <w:trPr>
          <w:trHeight w:val="104"/>
        </w:trPr>
        <w:tc>
          <w:tcPr>
            <w:tcW w:w="5973" w:type="dxa"/>
          </w:tcPr>
          <w:p w14:paraId="6F99CB5A" w14:textId="77777777" w:rsidR="00B779FA" w:rsidRPr="00725E27" w:rsidRDefault="00B779FA" w:rsidP="004470E5">
            <w:pPr>
              <w:pStyle w:val="ListParagraph"/>
              <w:numPr>
                <w:ilvl w:val="0"/>
                <w:numId w:val="581"/>
              </w:numPr>
              <w:rPr>
                <w:rFonts w:eastAsia="Times New Roman"/>
                <w:b/>
                <w:szCs w:val="24"/>
              </w:rPr>
            </w:pPr>
            <w:r w:rsidRPr="00725E27">
              <w:rPr>
                <w:rFonts w:eastAsia="Times New Roman"/>
                <w:szCs w:val="24"/>
              </w:rPr>
              <w:t>Apply communication channels.</w:t>
            </w:r>
          </w:p>
        </w:tc>
        <w:tc>
          <w:tcPr>
            <w:tcW w:w="3822" w:type="dxa"/>
          </w:tcPr>
          <w:p w14:paraId="7A1B2138" w14:textId="6D0ECF5F" w:rsidR="00B779FA" w:rsidRPr="00725E27" w:rsidRDefault="00D4470D" w:rsidP="00C24A23">
            <w:pPr>
              <w:jc w:val="center"/>
              <w:rPr>
                <w:rFonts w:eastAsia="Times New Roman" w:cs="Times New Roman"/>
                <w:b/>
                <w:szCs w:val="24"/>
              </w:rPr>
            </w:pPr>
            <w:r w:rsidRPr="00725E27">
              <w:rPr>
                <w:rFonts w:eastAsia="Times New Roman" w:cs="Times New Roman"/>
                <w:b/>
                <w:szCs w:val="24"/>
              </w:rPr>
              <w:t>10</w:t>
            </w:r>
          </w:p>
        </w:tc>
      </w:tr>
      <w:tr w:rsidR="00725E27" w:rsidRPr="00725E27" w14:paraId="7F53DA12" w14:textId="77777777" w:rsidTr="00B779FA">
        <w:trPr>
          <w:trHeight w:val="100"/>
        </w:trPr>
        <w:tc>
          <w:tcPr>
            <w:tcW w:w="5973" w:type="dxa"/>
          </w:tcPr>
          <w:p w14:paraId="25210155" w14:textId="77777777" w:rsidR="00B779FA" w:rsidRPr="00725E27" w:rsidRDefault="00B779FA" w:rsidP="004470E5">
            <w:pPr>
              <w:pStyle w:val="ListParagraph"/>
              <w:numPr>
                <w:ilvl w:val="0"/>
                <w:numId w:val="581"/>
              </w:numPr>
              <w:rPr>
                <w:rFonts w:eastAsia="Times New Roman"/>
                <w:b/>
                <w:szCs w:val="24"/>
              </w:rPr>
            </w:pPr>
            <w:r w:rsidRPr="00725E27">
              <w:rPr>
                <w:rFonts w:eastAsia="Times New Roman"/>
                <w:szCs w:val="24"/>
              </w:rPr>
              <w:t>Apply written communication skills.</w:t>
            </w:r>
          </w:p>
        </w:tc>
        <w:tc>
          <w:tcPr>
            <w:tcW w:w="3822" w:type="dxa"/>
          </w:tcPr>
          <w:p w14:paraId="7E3CD8BE" w14:textId="682DCEDD" w:rsidR="00B779FA" w:rsidRPr="00725E27" w:rsidRDefault="00D4470D" w:rsidP="00C24A23">
            <w:pPr>
              <w:jc w:val="center"/>
              <w:rPr>
                <w:rFonts w:eastAsia="Times New Roman" w:cs="Times New Roman"/>
                <w:b/>
                <w:bCs/>
                <w:szCs w:val="24"/>
              </w:rPr>
            </w:pPr>
            <w:r w:rsidRPr="00725E27">
              <w:rPr>
                <w:rFonts w:eastAsia="Times New Roman" w:cs="Times New Roman"/>
                <w:b/>
                <w:bCs/>
                <w:szCs w:val="24"/>
              </w:rPr>
              <w:t>12</w:t>
            </w:r>
          </w:p>
        </w:tc>
      </w:tr>
      <w:tr w:rsidR="00725E27" w:rsidRPr="00725E27" w14:paraId="538726BB" w14:textId="77777777" w:rsidTr="00B779FA">
        <w:trPr>
          <w:trHeight w:val="100"/>
        </w:trPr>
        <w:tc>
          <w:tcPr>
            <w:tcW w:w="5973" w:type="dxa"/>
          </w:tcPr>
          <w:p w14:paraId="4EE1D7DA" w14:textId="77777777" w:rsidR="00B779FA" w:rsidRPr="00725E27" w:rsidRDefault="00B779FA" w:rsidP="004470E5">
            <w:pPr>
              <w:pStyle w:val="ListParagraph"/>
              <w:numPr>
                <w:ilvl w:val="0"/>
                <w:numId w:val="581"/>
              </w:numPr>
              <w:rPr>
                <w:rFonts w:eastAsia="Times New Roman"/>
                <w:b/>
                <w:szCs w:val="24"/>
              </w:rPr>
            </w:pPr>
            <w:r w:rsidRPr="00725E27">
              <w:rPr>
                <w:rFonts w:eastAsia="Times New Roman"/>
                <w:szCs w:val="24"/>
              </w:rPr>
              <w:t>Apply non-verbal skills.</w:t>
            </w:r>
          </w:p>
        </w:tc>
        <w:tc>
          <w:tcPr>
            <w:tcW w:w="3822" w:type="dxa"/>
          </w:tcPr>
          <w:p w14:paraId="4922B504" w14:textId="21B4B8D8" w:rsidR="00B779FA" w:rsidRPr="00725E27" w:rsidRDefault="00D4470D" w:rsidP="00C24A23">
            <w:pPr>
              <w:jc w:val="center"/>
              <w:rPr>
                <w:rFonts w:eastAsia="Times New Roman" w:cs="Times New Roman"/>
                <w:b/>
                <w:szCs w:val="24"/>
              </w:rPr>
            </w:pPr>
            <w:r w:rsidRPr="00725E27">
              <w:rPr>
                <w:rFonts w:eastAsia="Times New Roman" w:cs="Times New Roman"/>
                <w:b/>
                <w:szCs w:val="24"/>
              </w:rPr>
              <w:t>4</w:t>
            </w:r>
          </w:p>
        </w:tc>
      </w:tr>
      <w:tr w:rsidR="00725E27" w:rsidRPr="00725E27" w14:paraId="6188245D" w14:textId="77777777" w:rsidTr="00B779FA">
        <w:trPr>
          <w:trHeight w:val="100"/>
        </w:trPr>
        <w:tc>
          <w:tcPr>
            <w:tcW w:w="5973" w:type="dxa"/>
          </w:tcPr>
          <w:p w14:paraId="02E5AA54" w14:textId="77777777" w:rsidR="00B779FA" w:rsidRPr="00725E27" w:rsidRDefault="00B779FA" w:rsidP="004470E5">
            <w:pPr>
              <w:pStyle w:val="ListParagraph"/>
              <w:numPr>
                <w:ilvl w:val="0"/>
                <w:numId w:val="581"/>
              </w:numPr>
              <w:rPr>
                <w:rFonts w:eastAsia="Times New Roman"/>
                <w:b/>
                <w:szCs w:val="24"/>
              </w:rPr>
            </w:pPr>
            <w:r w:rsidRPr="00725E27">
              <w:rPr>
                <w:rFonts w:eastAsia="Times New Roman"/>
                <w:szCs w:val="24"/>
              </w:rPr>
              <w:t>Apply oral communication skills.</w:t>
            </w:r>
          </w:p>
        </w:tc>
        <w:tc>
          <w:tcPr>
            <w:tcW w:w="3822" w:type="dxa"/>
          </w:tcPr>
          <w:p w14:paraId="3FC41C8D" w14:textId="5850DDE0" w:rsidR="00B779FA" w:rsidRPr="00725E27" w:rsidRDefault="00D4470D" w:rsidP="00C24A23">
            <w:pPr>
              <w:jc w:val="center"/>
              <w:rPr>
                <w:rFonts w:eastAsia="Times New Roman" w:cs="Times New Roman"/>
                <w:b/>
                <w:szCs w:val="24"/>
              </w:rPr>
            </w:pPr>
            <w:r w:rsidRPr="00725E27">
              <w:rPr>
                <w:rFonts w:eastAsia="Times New Roman" w:cs="Times New Roman"/>
                <w:b/>
                <w:szCs w:val="24"/>
              </w:rPr>
              <w:t>4</w:t>
            </w:r>
          </w:p>
        </w:tc>
      </w:tr>
      <w:tr w:rsidR="00725E27" w:rsidRPr="00725E27" w14:paraId="5640340C" w14:textId="77777777" w:rsidTr="00B779FA">
        <w:trPr>
          <w:trHeight w:val="100"/>
        </w:trPr>
        <w:tc>
          <w:tcPr>
            <w:tcW w:w="5973" w:type="dxa"/>
          </w:tcPr>
          <w:p w14:paraId="3EE7FE25" w14:textId="77777777" w:rsidR="00B779FA" w:rsidRPr="00725E27" w:rsidRDefault="00B779FA" w:rsidP="004470E5">
            <w:pPr>
              <w:pStyle w:val="ListParagraph"/>
              <w:numPr>
                <w:ilvl w:val="0"/>
                <w:numId w:val="581"/>
              </w:numPr>
              <w:rPr>
                <w:rFonts w:eastAsia="Times New Roman"/>
                <w:b/>
                <w:szCs w:val="24"/>
              </w:rPr>
            </w:pPr>
            <w:r w:rsidRPr="00725E27">
              <w:rPr>
                <w:rFonts w:eastAsia="Times New Roman"/>
                <w:szCs w:val="24"/>
              </w:rPr>
              <w:t>Apply group communication skills.</w:t>
            </w:r>
          </w:p>
        </w:tc>
        <w:tc>
          <w:tcPr>
            <w:tcW w:w="3822" w:type="dxa"/>
          </w:tcPr>
          <w:p w14:paraId="650D9CAB" w14:textId="14816F30" w:rsidR="00B779FA" w:rsidRPr="00725E27" w:rsidRDefault="00D4470D" w:rsidP="00C24A23">
            <w:pPr>
              <w:jc w:val="center"/>
              <w:rPr>
                <w:rFonts w:eastAsia="Times New Roman" w:cs="Times New Roman"/>
                <w:b/>
                <w:szCs w:val="24"/>
              </w:rPr>
            </w:pPr>
            <w:r w:rsidRPr="00725E27">
              <w:rPr>
                <w:rFonts w:eastAsia="Times New Roman" w:cs="Times New Roman"/>
                <w:b/>
                <w:szCs w:val="24"/>
              </w:rPr>
              <w:t>10</w:t>
            </w:r>
          </w:p>
        </w:tc>
      </w:tr>
      <w:tr w:rsidR="00725E27" w:rsidRPr="00725E27" w14:paraId="60E30F99" w14:textId="77777777" w:rsidTr="00B779FA">
        <w:trPr>
          <w:trHeight w:val="100"/>
        </w:trPr>
        <w:tc>
          <w:tcPr>
            <w:tcW w:w="5973" w:type="dxa"/>
          </w:tcPr>
          <w:p w14:paraId="781987B9" w14:textId="77777777" w:rsidR="00B779FA" w:rsidRPr="00725E27" w:rsidRDefault="00B779FA" w:rsidP="00C24A23">
            <w:pPr>
              <w:rPr>
                <w:rFonts w:eastAsia="Times New Roman" w:cs="Times New Roman"/>
                <w:b/>
                <w:szCs w:val="24"/>
              </w:rPr>
            </w:pPr>
            <w:r w:rsidRPr="00725E27">
              <w:rPr>
                <w:rFonts w:eastAsia="Times New Roman" w:cs="Times New Roman"/>
                <w:b/>
                <w:szCs w:val="24"/>
              </w:rPr>
              <w:t>TOTAL</w:t>
            </w:r>
          </w:p>
        </w:tc>
        <w:tc>
          <w:tcPr>
            <w:tcW w:w="3822" w:type="dxa"/>
          </w:tcPr>
          <w:p w14:paraId="0678BC79" w14:textId="75AC012F" w:rsidR="00B779FA" w:rsidRPr="00725E27" w:rsidRDefault="00D4470D" w:rsidP="00C24A23">
            <w:pPr>
              <w:jc w:val="center"/>
              <w:rPr>
                <w:rFonts w:eastAsia="Times New Roman" w:cs="Times New Roman"/>
                <w:b/>
                <w:szCs w:val="24"/>
              </w:rPr>
            </w:pPr>
            <w:r w:rsidRPr="00725E27">
              <w:rPr>
                <w:rFonts w:eastAsia="Times New Roman" w:cs="Times New Roman"/>
                <w:b/>
                <w:szCs w:val="24"/>
              </w:rPr>
              <w:t>40</w:t>
            </w:r>
            <w:r w:rsidR="00B779FA" w:rsidRPr="00725E27">
              <w:rPr>
                <w:rFonts w:eastAsia="Times New Roman" w:cs="Times New Roman"/>
                <w:b/>
                <w:szCs w:val="24"/>
              </w:rPr>
              <w:t xml:space="preserve"> HOURS</w:t>
            </w:r>
          </w:p>
        </w:tc>
      </w:tr>
    </w:tbl>
    <w:p w14:paraId="01DA4FC8" w14:textId="77777777" w:rsidR="004C6620" w:rsidRPr="00725E27" w:rsidRDefault="004C6620" w:rsidP="004C6620">
      <w:pPr>
        <w:spacing w:after="0" w:line="360" w:lineRule="auto"/>
        <w:ind w:left="357" w:hanging="357"/>
        <w:contextualSpacing/>
        <w:rPr>
          <w:rFonts w:cs="Times New Roman"/>
          <w:b/>
          <w:szCs w:val="24"/>
          <w:lang w:val="en-ZA"/>
        </w:rPr>
      </w:pPr>
      <w:r w:rsidRPr="00725E27">
        <w:rPr>
          <w:rFonts w:cs="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3668"/>
        <w:gridCol w:w="3232"/>
      </w:tblGrid>
      <w:tr w:rsidR="00725E27" w:rsidRPr="00725E27" w14:paraId="7901B154" w14:textId="77777777" w:rsidTr="004C6620">
        <w:trPr>
          <w:trHeight w:val="620"/>
          <w:tblHeader/>
        </w:trPr>
        <w:tc>
          <w:tcPr>
            <w:tcW w:w="1440" w:type="pct"/>
            <w:tcBorders>
              <w:top w:val="single" w:sz="4" w:space="0" w:color="auto"/>
              <w:left w:val="single" w:sz="4" w:space="0" w:color="auto"/>
              <w:bottom w:val="single" w:sz="4" w:space="0" w:color="auto"/>
              <w:right w:val="single" w:sz="4" w:space="0" w:color="auto"/>
            </w:tcBorders>
          </w:tcPr>
          <w:p w14:paraId="2F334E0D" w14:textId="77777777" w:rsidR="004C6620" w:rsidRPr="00725E27" w:rsidRDefault="004C6620" w:rsidP="004C6620">
            <w:pPr>
              <w:spacing w:after="0" w:line="360" w:lineRule="auto"/>
              <w:rPr>
                <w:rFonts w:cs="Times New Roman"/>
                <w:b/>
                <w:szCs w:val="24"/>
              </w:rPr>
            </w:pPr>
            <w:r w:rsidRPr="00725E27">
              <w:rPr>
                <w:rFonts w:cs="Times New Roman"/>
                <w:b/>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tcPr>
          <w:p w14:paraId="5E460A83" w14:textId="77777777" w:rsidR="004C6620" w:rsidRPr="00725E27" w:rsidRDefault="004C6620" w:rsidP="004C6620">
            <w:pPr>
              <w:spacing w:after="0" w:line="360" w:lineRule="auto"/>
              <w:rPr>
                <w:rFonts w:cs="Times New Roman"/>
                <w:b/>
                <w:szCs w:val="24"/>
                <w:lang w:val="en-ZA"/>
              </w:rPr>
            </w:pPr>
            <w:r w:rsidRPr="00725E27">
              <w:rPr>
                <w:rFonts w:cs="Times New Roman"/>
                <w:b/>
                <w:szCs w:val="24"/>
                <w:lang w:val="en-ZA"/>
              </w:rPr>
              <w:t>Content</w:t>
            </w:r>
          </w:p>
        </w:tc>
        <w:tc>
          <w:tcPr>
            <w:tcW w:w="1667" w:type="pct"/>
            <w:tcBorders>
              <w:top w:val="single" w:sz="4" w:space="0" w:color="auto"/>
              <w:left w:val="single" w:sz="4" w:space="0" w:color="auto"/>
              <w:bottom w:val="single" w:sz="4" w:space="0" w:color="auto"/>
              <w:right w:val="single" w:sz="4" w:space="0" w:color="auto"/>
            </w:tcBorders>
          </w:tcPr>
          <w:p w14:paraId="400E2080" w14:textId="77777777" w:rsidR="004C6620" w:rsidRPr="00725E27" w:rsidRDefault="004C6620" w:rsidP="004C6620">
            <w:pPr>
              <w:spacing w:after="0" w:line="360" w:lineRule="auto"/>
              <w:rPr>
                <w:rFonts w:cs="Times New Roman"/>
                <w:b/>
                <w:szCs w:val="24"/>
                <w:lang w:val="en-ZA"/>
              </w:rPr>
            </w:pPr>
            <w:r w:rsidRPr="00725E27">
              <w:rPr>
                <w:rFonts w:cs="Times New Roman"/>
                <w:b/>
                <w:szCs w:val="24"/>
                <w:lang w:val="en-ZA"/>
              </w:rPr>
              <w:t>Suggested Assessment Methods</w:t>
            </w:r>
          </w:p>
        </w:tc>
      </w:tr>
      <w:tr w:rsidR="00725E27" w:rsidRPr="00725E27" w14:paraId="4DB37FBA" w14:textId="77777777" w:rsidTr="004C6620">
        <w:trPr>
          <w:trHeight w:val="1106"/>
        </w:trPr>
        <w:tc>
          <w:tcPr>
            <w:tcW w:w="1440" w:type="pct"/>
            <w:tcBorders>
              <w:top w:val="single" w:sz="4" w:space="0" w:color="auto"/>
              <w:left w:val="single" w:sz="4" w:space="0" w:color="auto"/>
              <w:bottom w:val="single" w:sz="4" w:space="0" w:color="auto"/>
              <w:right w:val="single" w:sz="4" w:space="0" w:color="auto"/>
            </w:tcBorders>
          </w:tcPr>
          <w:p w14:paraId="50FCD3C2" w14:textId="77777777" w:rsidR="004C6620" w:rsidRPr="00725E27" w:rsidRDefault="004C6620" w:rsidP="004470E5">
            <w:pPr>
              <w:pStyle w:val="ListParagraph"/>
              <w:numPr>
                <w:ilvl w:val="0"/>
                <w:numId w:val="230"/>
              </w:numPr>
              <w:spacing w:after="0" w:line="360" w:lineRule="auto"/>
              <w:rPr>
                <w:bCs/>
                <w:szCs w:val="24"/>
              </w:rPr>
            </w:pPr>
            <w:r w:rsidRPr="00725E27">
              <w:rPr>
                <w:bCs/>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0E549737" w14:textId="77777777" w:rsidR="004C6620" w:rsidRPr="00725E27" w:rsidRDefault="004C6620" w:rsidP="004470E5">
            <w:pPr>
              <w:pStyle w:val="ListParagraph"/>
              <w:numPr>
                <w:ilvl w:val="1"/>
                <w:numId w:val="272"/>
              </w:numPr>
              <w:rPr>
                <w:szCs w:val="24"/>
              </w:rPr>
            </w:pPr>
            <w:r w:rsidRPr="00725E27">
              <w:rPr>
                <w:szCs w:val="24"/>
              </w:rPr>
              <w:t xml:space="preserve">Communication process </w:t>
            </w:r>
          </w:p>
          <w:p w14:paraId="5E39D55F" w14:textId="77777777" w:rsidR="004C6620" w:rsidRPr="00725E27" w:rsidRDefault="004C6620" w:rsidP="004470E5">
            <w:pPr>
              <w:pStyle w:val="ListParagraph"/>
              <w:numPr>
                <w:ilvl w:val="1"/>
                <w:numId w:val="272"/>
              </w:numPr>
              <w:rPr>
                <w:szCs w:val="24"/>
              </w:rPr>
            </w:pPr>
            <w:r w:rsidRPr="00725E27">
              <w:rPr>
                <w:szCs w:val="24"/>
              </w:rPr>
              <w:t>Principles of effective communication</w:t>
            </w:r>
          </w:p>
          <w:p w14:paraId="6BBB86C9" w14:textId="77777777" w:rsidR="004C6620" w:rsidRPr="00725E27" w:rsidRDefault="004C6620" w:rsidP="004470E5">
            <w:pPr>
              <w:pStyle w:val="ListParagraph"/>
              <w:numPr>
                <w:ilvl w:val="1"/>
                <w:numId w:val="272"/>
              </w:numPr>
              <w:rPr>
                <w:szCs w:val="24"/>
              </w:rPr>
            </w:pPr>
            <w:r w:rsidRPr="00725E27">
              <w:rPr>
                <w:szCs w:val="24"/>
              </w:rPr>
              <w:t>Channels/medium/modes of communication</w:t>
            </w:r>
          </w:p>
          <w:p w14:paraId="142EAEBB" w14:textId="77777777" w:rsidR="004C6620" w:rsidRPr="00725E27" w:rsidRDefault="004C6620" w:rsidP="004470E5">
            <w:pPr>
              <w:pStyle w:val="ListParagraph"/>
              <w:numPr>
                <w:ilvl w:val="1"/>
                <w:numId w:val="272"/>
              </w:numPr>
              <w:rPr>
                <w:szCs w:val="24"/>
              </w:rPr>
            </w:pPr>
            <w:r w:rsidRPr="00725E27">
              <w:rPr>
                <w:szCs w:val="24"/>
              </w:rPr>
              <w:lastRenderedPageBreak/>
              <w:t>Factors to consider when selecting a channel of communication</w:t>
            </w:r>
          </w:p>
          <w:p w14:paraId="5DF1EA03" w14:textId="77777777" w:rsidR="004C6620" w:rsidRPr="00725E27" w:rsidRDefault="004C6620" w:rsidP="004470E5">
            <w:pPr>
              <w:pStyle w:val="ListParagraph"/>
              <w:numPr>
                <w:ilvl w:val="1"/>
                <w:numId w:val="272"/>
              </w:numPr>
              <w:rPr>
                <w:szCs w:val="24"/>
              </w:rPr>
            </w:pPr>
            <w:r w:rsidRPr="00725E27">
              <w:rPr>
                <w:szCs w:val="24"/>
              </w:rPr>
              <w:t>Barriers to effective communication</w:t>
            </w:r>
          </w:p>
          <w:p w14:paraId="24AB6A21" w14:textId="77777777" w:rsidR="004C6620" w:rsidRPr="00725E27" w:rsidRDefault="004C6620" w:rsidP="004470E5">
            <w:pPr>
              <w:pStyle w:val="ListParagraph"/>
              <w:numPr>
                <w:ilvl w:val="1"/>
                <w:numId w:val="272"/>
              </w:numPr>
              <w:rPr>
                <w:szCs w:val="24"/>
              </w:rPr>
            </w:pPr>
            <w:r w:rsidRPr="00725E27">
              <w:rPr>
                <w:szCs w:val="24"/>
              </w:rPr>
              <w:t>Flow/patterns</w:t>
            </w:r>
            <w:r w:rsidRPr="00725E27">
              <w:rPr>
                <w:szCs w:val="24"/>
                <w:lang w:val="en-GB"/>
              </w:rPr>
              <w:t xml:space="preserve"> </w:t>
            </w:r>
            <w:r w:rsidRPr="00725E27">
              <w:rPr>
                <w:szCs w:val="24"/>
              </w:rPr>
              <w:t>of communication</w:t>
            </w:r>
          </w:p>
          <w:p w14:paraId="5F134330" w14:textId="77777777" w:rsidR="004C6620" w:rsidRPr="00725E27" w:rsidRDefault="004C6620" w:rsidP="004470E5">
            <w:pPr>
              <w:pStyle w:val="ListParagraph"/>
              <w:numPr>
                <w:ilvl w:val="1"/>
                <w:numId w:val="272"/>
              </w:numPr>
              <w:rPr>
                <w:szCs w:val="24"/>
              </w:rPr>
            </w:pPr>
            <w:r w:rsidRPr="00725E27">
              <w:rPr>
                <w:szCs w:val="24"/>
              </w:rPr>
              <w:t>Sources of information</w:t>
            </w:r>
          </w:p>
          <w:p w14:paraId="0105620E" w14:textId="77777777" w:rsidR="004C6620" w:rsidRPr="00725E27" w:rsidRDefault="004C6620" w:rsidP="004470E5">
            <w:pPr>
              <w:pStyle w:val="ListParagraph"/>
              <w:numPr>
                <w:ilvl w:val="1"/>
                <w:numId w:val="272"/>
              </w:numPr>
              <w:rPr>
                <w:szCs w:val="24"/>
              </w:rPr>
            </w:pPr>
            <w:r w:rsidRPr="00725E27">
              <w:rPr>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468F6FDA" w14:textId="77777777" w:rsidR="004C6620" w:rsidRPr="00725E27" w:rsidRDefault="004C6620" w:rsidP="004470E5">
            <w:pPr>
              <w:numPr>
                <w:ilvl w:val="0"/>
                <w:numId w:val="312"/>
              </w:numPr>
              <w:spacing w:after="0" w:line="360" w:lineRule="auto"/>
              <w:rPr>
                <w:rFonts w:cs="Times New Roman"/>
                <w:szCs w:val="24"/>
                <w:lang w:val="en-ZA"/>
              </w:rPr>
            </w:pPr>
            <w:r w:rsidRPr="00725E27">
              <w:rPr>
                <w:rFonts w:cs="Times New Roman"/>
                <w:szCs w:val="24"/>
                <w:lang w:val="en-ZA"/>
              </w:rPr>
              <w:lastRenderedPageBreak/>
              <w:t>Oral questions</w:t>
            </w:r>
          </w:p>
          <w:p w14:paraId="07C2E3F4" w14:textId="77777777" w:rsidR="004C6620" w:rsidRPr="00725E27" w:rsidRDefault="004C6620" w:rsidP="004470E5">
            <w:pPr>
              <w:numPr>
                <w:ilvl w:val="0"/>
                <w:numId w:val="312"/>
              </w:numPr>
              <w:spacing w:after="0" w:line="360" w:lineRule="auto"/>
              <w:rPr>
                <w:rFonts w:cs="Times New Roman"/>
                <w:szCs w:val="24"/>
                <w:lang w:val="en-ZA"/>
              </w:rPr>
            </w:pPr>
            <w:r w:rsidRPr="00725E27">
              <w:rPr>
                <w:rFonts w:cs="Times New Roman"/>
                <w:szCs w:val="24"/>
                <w:lang w:val="en-ZA"/>
              </w:rPr>
              <w:t>Written assessment</w:t>
            </w:r>
          </w:p>
          <w:p w14:paraId="5AAFB9D7" w14:textId="77777777" w:rsidR="004C6620" w:rsidRPr="00725E27" w:rsidRDefault="004C6620" w:rsidP="004470E5">
            <w:pPr>
              <w:numPr>
                <w:ilvl w:val="0"/>
                <w:numId w:val="312"/>
              </w:numPr>
              <w:spacing w:after="0" w:line="360" w:lineRule="auto"/>
              <w:rPr>
                <w:rFonts w:cs="Times New Roman"/>
                <w:szCs w:val="24"/>
                <w:lang w:val="en-ZA"/>
              </w:rPr>
            </w:pPr>
            <w:r w:rsidRPr="00725E27">
              <w:rPr>
                <w:rFonts w:cs="Times New Roman"/>
                <w:szCs w:val="24"/>
                <w:lang w:val="en-ZA"/>
              </w:rPr>
              <w:t>Observation</w:t>
            </w:r>
          </w:p>
          <w:p w14:paraId="227961C5" w14:textId="77777777" w:rsidR="004C6620" w:rsidRPr="00725E27" w:rsidRDefault="004C6620" w:rsidP="004470E5">
            <w:pPr>
              <w:numPr>
                <w:ilvl w:val="0"/>
                <w:numId w:val="312"/>
              </w:numPr>
              <w:spacing w:after="0" w:line="360" w:lineRule="auto"/>
              <w:rPr>
                <w:rFonts w:cs="Times New Roman"/>
                <w:szCs w:val="24"/>
                <w:lang w:val="en-ZA"/>
              </w:rPr>
            </w:pPr>
            <w:r w:rsidRPr="00725E27">
              <w:rPr>
                <w:rFonts w:cs="Times New Roman"/>
                <w:szCs w:val="24"/>
                <w:lang w:val="en-ZA"/>
              </w:rPr>
              <w:lastRenderedPageBreak/>
              <w:t>Portfolio of Evidence</w:t>
            </w:r>
          </w:p>
          <w:p w14:paraId="25A8954A" w14:textId="77777777" w:rsidR="004C6620" w:rsidRPr="00725E27" w:rsidRDefault="004C6620" w:rsidP="004470E5">
            <w:pPr>
              <w:numPr>
                <w:ilvl w:val="0"/>
                <w:numId w:val="312"/>
              </w:numPr>
              <w:spacing w:after="0" w:line="360" w:lineRule="auto"/>
              <w:rPr>
                <w:rFonts w:cs="Times New Roman"/>
                <w:szCs w:val="24"/>
                <w:lang w:val="en-ZA"/>
              </w:rPr>
            </w:pPr>
            <w:r w:rsidRPr="00725E27">
              <w:rPr>
                <w:rFonts w:cs="Times New Roman"/>
                <w:szCs w:val="24"/>
                <w:lang w:val="en-ZA"/>
              </w:rPr>
              <w:t>Practical assessment</w:t>
            </w:r>
          </w:p>
          <w:p w14:paraId="4F73FFBD" w14:textId="77777777" w:rsidR="004C6620" w:rsidRPr="00725E27" w:rsidRDefault="004C6620" w:rsidP="004470E5">
            <w:pPr>
              <w:numPr>
                <w:ilvl w:val="0"/>
                <w:numId w:val="312"/>
              </w:numPr>
              <w:spacing w:after="0" w:line="360" w:lineRule="auto"/>
              <w:rPr>
                <w:rFonts w:cs="Times New Roman"/>
                <w:szCs w:val="24"/>
                <w:lang w:val="en-ZA"/>
              </w:rPr>
            </w:pPr>
            <w:r w:rsidRPr="00725E27">
              <w:rPr>
                <w:rFonts w:cs="Times New Roman"/>
                <w:szCs w:val="24"/>
                <w:lang w:val="en-ZA"/>
              </w:rPr>
              <w:t>Third party report</w:t>
            </w:r>
          </w:p>
          <w:p w14:paraId="3026D6EB" w14:textId="77777777" w:rsidR="004C6620" w:rsidRPr="00725E27" w:rsidRDefault="004C6620" w:rsidP="004C6620">
            <w:pPr>
              <w:spacing w:after="0" w:line="360" w:lineRule="auto"/>
              <w:rPr>
                <w:rFonts w:cs="Times New Roman"/>
                <w:szCs w:val="24"/>
                <w:lang w:val="en-ZA"/>
              </w:rPr>
            </w:pPr>
          </w:p>
          <w:p w14:paraId="5D0FC65E" w14:textId="77777777" w:rsidR="004C6620" w:rsidRPr="00725E27" w:rsidRDefault="004C6620" w:rsidP="004C6620">
            <w:pPr>
              <w:spacing w:after="0" w:line="360" w:lineRule="auto"/>
              <w:ind w:left="410"/>
              <w:rPr>
                <w:rFonts w:cs="Times New Roman"/>
                <w:szCs w:val="24"/>
                <w:lang w:val="en-ZA"/>
              </w:rPr>
            </w:pPr>
          </w:p>
          <w:p w14:paraId="4139EB8D" w14:textId="77777777" w:rsidR="004C6620" w:rsidRPr="00725E27" w:rsidRDefault="004C6620" w:rsidP="004C6620">
            <w:pPr>
              <w:spacing w:after="0" w:line="360" w:lineRule="auto"/>
              <w:rPr>
                <w:rFonts w:cs="Times New Roman"/>
                <w:szCs w:val="24"/>
                <w:lang w:val="en-ZA"/>
              </w:rPr>
            </w:pPr>
          </w:p>
          <w:p w14:paraId="660E4D2C" w14:textId="77777777" w:rsidR="004C6620" w:rsidRPr="00725E27" w:rsidRDefault="004C6620" w:rsidP="004C6620">
            <w:pPr>
              <w:spacing w:after="0" w:line="360" w:lineRule="auto"/>
              <w:rPr>
                <w:rFonts w:cs="Times New Roman"/>
                <w:szCs w:val="24"/>
                <w:lang w:val="en-ZA"/>
              </w:rPr>
            </w:pPr>
          </w:p>
        </w:tc>
      </w:tr>
      <w:tr w:rsidR="00725E27" w:rsidRPr="00725E27" w14:paraId="2B6E0FBE" w14:textId="77777777" w:rsidTr="004C6620">
        <w:trPr>
          <w:trHeight w:val="755"/>
        </w:trPr>
        <w:tc>
          <w:tcPr>
            <w:tcW w:w="1440" w:type="pct"/>
            <w:tcBorders>
              <w:top w:val="single" w:sz="4" w:space="0" w:color="auto"/>
              <w:left w:val="single" w:sz="4" w:space="0" w:color="auto"/>
              <w:bottom w:val="single" w:sz="4" w:space="0" w:color="auto"/>
              <w:right w:val="single" w:sz="4" w:space="0" w:color="auto"/>
            </w:tcBorders>
          </w:tcPr>
          <w:p w14:paraId="7A37EE3D" w14:textId="77777777" w:rsidR="004C6620" w:rsidRPr="00725E27" w:rsidRDefault="004C6620" w:rsidP="004470E5">
            <w:pPr>
              <w:pStyle w:val="ListParagraph"/>
              <w:numPr>
                <w:ilvl w:val="0"/>
                <w:numId w:val="230"/>
              </w:numPr>
              <w:spacing w:after="0" w:line="360" w:lineRule="auto"/>
              <w:jc w:val="left"/>
              <w:rPr>
                <w:bCs/>
                <w:szCs w:val="24"/>
              </w:rPr>
            </w:pPr>
            <w:r w:rsidRPr="00725E27">
              <w:rPr>
                <w:bCs/>
                <w:szCs w:val="24"/>
              </w:rPr>
              <w:lastRenderedPageBreak/>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4EBB9B09" w14:textId="77777777" w:rsidR="004C6620" w:rsidRPr="00725E27" w:rsidRDefault="004C6620" w:rsidP="004470E5">
            <w:pPr>
              <w:pStyle w:val="ListParagraph"/>
              <w:numPr>
                <w:ilvl w:val="0"/>
                <w:numId w:val="273"/>
              </w:numPr>
              <w:spacing w:after="0" w:line="360" w:lineRule="auto"/>
              <w:rPr>
                <w:vanish/>
                <w:szCs w:val="24"/>
              </w:rPr>
            </w:pPr>
          </w:p>
          <w:p w14:paraId="0E37924C" w14:textId="77777777" w:rsidR="004C6620" w:rsidRPr="00725E27" w:rsidRDefault="004C6620" w:rsidP="004470E5">
            <w:pPr>
              <w:pStyle w:val="ListParagraph"/>
              <w:numPr>
                <w:ilvl w:val="0"/>
                <w:numId w:val="273"/>
              </w:numPr>
              <w:spacing w:after="0" w:line="360" w:lineRule="auto"/>
              <w:rPr>
                <w:vanish/>
                <w:szCs w:val="24"/>
              </w:rPr>
            </w:pPr>
          </w:p>
          <w:p w14:paraId="04F421EA" w14:textId="77777777" w:rsidR="004C6620" w:rsidRPr="00725E27" w:rsidRDefault="004C6620" w:rsidP="004470E5">
            <w:pPr>
              <w:pStyle w:val="ListParagraph"/>
              <w:numPr>
                <w:ilvl w:val="1"/>
                <w:numId w:val="273"/>
              </w:numPr>
              <w:spacing w:after="0" w:line="360" w:lineRule="auto"/>
              <w:jc w:val="left"/>
              <w:rPr>
                <w:szCs w:val="24"/>
              </w:rPr>
            </w:pPr>
            <w:r w:rsidRPr="00725E27">
              <w:rPr>
                <w:szCs w:val="24"/>
              </w:rPr>
              <w:t xml:space="preserve">Types of written communication </w:t>
            </w:r>
          </w:p>
          <w:p w14:paraId="24C5B93E" w14:textId="77777777" w:rsidR="004C6620" w:rsidRPr="00725E27" w:rsidRDefault="004C6620" w:rsidP="009A78B5">
            <w:pPr>
              <w:pStyle w:val="indent2"/>
              <w:rPr>
                <w:lang w:val="en-US" w:eastAsia="en-US"/>
              </w:rPr>
            </w:pPr>
            <w:r w:rsidRPr="00725E27">
              <w:t>Elements of communication</w:t>
            </w:r>
          </w:p>
          <w:p w14:paraId="506051F2" w14:textId="77777777" w:rsidR="004C6620" w:rsidRPr="00725E27" w:rsidRDefault="004C6620" w:rsidP="004470E5">
            <w:pPr>
              <w:pStyle w:val="ListParagraph"/>
              <w:numPr>
                <w:ilvl w:val="1"/>
                <w:numId w:val="273"/>
              </w:numPr>
              <w:spacing w:after="0" w:line="360" w:lineRule="auto"/>
              <w:rPr>
                <w:szCs w:val="24"/>
              </w:rPr>
            </w:pPr>
            <w:r w:rsidRPr="00725E27">
              <w:rPr>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1A348343" w14:textId="77777777" w:rsidR="004C6620" w:rsidRPr="00725E27" w:rsidRDefault="004C6620" w:rsidP="004470E5">
            <w:pPr>
              <w:numPr>
                <w:ilvl w:val="0"/>
                <w:numId w:val="232"/>
              </w:numPr>
              <w:spacing w:after="0" w:line="360" w:lineRule="auto"/>
              <w:rPr>
                <w:rFonts w:cs="Times New Roman"/>
                <w:szCs w:val="24"/>
                <w:lang w:val="en-ZA"/>
              </w:rPr>
            </w:pPr>
            <w:r w:rsidRPr="00725E27">
              <w:rPr>
                <w:rFonts w:cs="Times New Roman"/>
                <w:szCs w:val="24"/>
                <w:lang w:val="en-ZA"/>
              </w:rPr>
              <w:t>Oral assessment</w:t>
            </w:r>
          </w:p>
          <w:p w14:paraId="6B9C6CB7" w14:textId="77777777" w:rsidR="004C6620" w:rsidRPr="00725E27" w:rsidRDefault="004C6620" w:rsidP="004470E5">
            <w:pPr>
              <w:numPr>
                <w:ilvl w:val="0"/>
                <w:numId w:val="232"/>
              </w:numPr>
              <w:spacing w:after="0" w:line="360" w:lineRule="auto"/>
              <w:rPr>
                <w:rFonts w:cs="Times New Roman"/>
                <w:szCs w:val="24"/>
                <w:lang w:val="en-ZA"/>
              </w:rPr>
            </w:pPr>
            <w:r w:rsidRPr="00725E27">
              <w:rPr>
                <w:rFonts w:cs="Times New Roman"/>
                <w:szCs w:val="24"/>
                <w:lang w:val="en-ZA"/>
              </w:rPr>
              <w:t>Written assessment</w:t>
            </w:r>
          </w:p>
          <w:p w14:paraId="6B039E57" w14:textId="77777777" w:rsidR="004C6620" w:rsidRPr="00725E27" w:rsidRDefault="004C6620" w:rsidP="004470E5">
            <w:pPr>
              <w:numPr>
                <w:ilvl w:val="0"/>
                <w:numId w:val="232"/>
              </w:numPr>
              <w:spacing w:after="0" w:line="360" w:lineRule="auto"/>
              <w:rPr>
                <w:rFonts w:cs="Times New Roman"/>
                <w:szCs w:val="24"/>
                <w:lang w:val="en-ZA"/>
              </w:rPr>
            </w:pPr>
            <w:r w:rsidRPr="00725E27">
              <w:rPr>
                <w:rFonts w:cs="Times New Roman"/>
                <w:szCs w:val="24"/>
                <w:lang w:val="en-ZA"/>
              </w:rPr>
              <w:t>Observation</w:t>
            </w:r>
          </w:p>
          <w:p w14:paraId="04DE652C" w14:textId="77777777" w:rsidR="004C6620" w:rsidRPr="00725E27" w:rsidRDefault="004C6620" w:rsidP="004470E5">
            <w:pPr>
              <w:numPr>
                <w:ilvl w:val="0"/>
                <w:numId w:val="232"/>
              </w:numPr>
              <w:spacing w:after="0" w:line="360" w:lineRule="auto"/>
              <w:rPr>
                <w:rFonts w:cs="Times New Roman"/>
                <w:szCs w:val="24"/>
                <w:lang w:val="en-ZA"/>
              </w:rPr>
            </w:pPr>
            <w:r w:rsidRPr="00725E27">
              <w:rPr>
                <w:rFonts w:cs="Times New Roman"/>
                <w:szCs w:val="24"/>
                <w:lang w:val="en-ZA"/>
              </w:rPr>
              <w:t>Portfolio of Evidence</w:t>
            </w:r>
          </w:p>
          <w:p w14:paraId="62DBFC4F" w14:textId="77777777" w:rsidR="004C6620" w:rsidRPr="00725E27" w:rsidRDefault="004C6620" w:rsidP="004470E5">
            <w:pPr>
              <w:numPr>
                <w:ilvl w:val="0"/>
                <w:numId w:val="232"/>
              </w:numPr>
              <w:spacing w:after="0" w:line="360" w:lineRule="auto"/>
              <w:rPr>
                <w:rFonts w:cs="Times New Roman"/>
                <w:szCs w:val="24"/>
                <w:lang w:val="en-ZA"/>
              </w:rPr>
            </w:pPr>
            <w:r w:rsidRPr="00725E27">
              <w:rPr>
                <w:rFonts w:cs="Times New Roman"/>
                <w:szCs w:val="24"/>
                <w:lang w:val="en-ZA"/>
              </w:rPr>
              <w:t>Practical assessment</w:t>
            </w:r>
          </w:p>
          <w:p w14:paraId="2C6B4CCD" w14:textId="77777777" w:rsidR="004C6620" w:rsidRPr="00725E27" w:rsidRDefault="004C6620" w:rsidP="004470E5">
            <w:pPr>
              <w:numPr>
                <w:ilvl w:val="0"/>
                <w:numId w:val="232"/>
              </w:numPr>
              <w:spacing w:after="0" w:line="360" w:lineRule="auto"/>
              <w:rPr>
                <w:rFonts w:cs="Times New Roman"/>
                <w:szCs w:val="24"/>
                <w:lang w:val="en-ZA"/>
              </w:rPr>
            </w:pPr>
            <w:r w:rsidRPr="00725E27">
              <w:rPr>
                <w:rFonts w:cs="Times New Roman"/>
                <w:szCs w:val="24"/>
                <w:lang w:val="en-ZA"/>
              </w:rPr>
              <w:t>Third party report</w:t>
            </w:r>
          </w:p>
        </w:tc>
      </w:tr>
      <w:tr w:rsidR="00725E27" w:rsidRPr="00725E27" w14:paraId="7561B5C1" w14:textId="77777777" w:rsidTr="004C6620">
        <w:trPr>
          <w:trHeight w:val="755"/>
        </w:trPr>
        <w:tc>
          <w:tcPr>
            <w:tcW w:w="1440" w:type="pct"/>
            <w:tcBorders>
              <w:top w:val="single" w:sz="4" w:space="0" w:color="auto"/>
              <w:left w:val="single" w:sz="4" w:space="0" w:color="auto"/>
              <w:bottom w:val="single" w:sz="4" w:space="0" w:color="auto"/>
              <w:right w:val="single" w:sz="4" w:space="0" w:color="auto"/>
            </w:tcBorders>
          </w:tcPr>
          <w:p w14:paraId="385EB980" w14:textId="77777777" w:rsidR="004C6620" w:rsidRPr="00725E27" w:rsidRDefault="004C6620" w:rsidP="004470E5">
            <w:pPr>
              <w:pStyle w:val="ListParagraph"/>
              <w:numPr>
                <w:ilvl w:val="0"/>
                <w:numId w:val="230"/>
              </w:numPr>
              <w:spacing w:after="0" w:line="360" w:lineRule="auto"/>
              <w:jc w:val="left"/>
              <w:rPr>
                <w:bCs/>
                <w:szCs w:val="24"/>
              </w:rPr>
            </w:pPr>
            <w:r w:rsidRPr="00725E27">
              <w:rPr>
                <w:bCs/>
                <w:szCs w:val="24"/>
              </w:rPr>
              <w:t>Apply non-verbal communication skills</w:t>
            </w:r>
          </w:p>
          <w:p w14:paraId="24FF364C" w14:textId="77777777" w:rsidR="004C6620" w:rsidRPr="00725E27" w:rsidRDefault="004C6620" w:rsidP="004C6620">
            <w:pPr>
              <w:spacing w:after="0" w:line="360" w:lineRule="auto"/>
              <w:rPr>
                <w:rFonts w:cs="Times New Roman"/>
                <w:bCs/>
                <w:szCs w:val="24"/>
              </w:rPr>
            </w:pPr>
          </w:p>
        </w:tc>
        <w:tc>
          <w:tcPr>
            <w:tcW w:w="1892" w:type="pct"/>
            <w:tcBorders>
              <w:top w:val="single" w:sz="4" w:space="0" w:color="auto"/>
              <w:left w:val="single" w:sz="4" w:space="0" w:color="auto"/>
              <w:bottom w:val="single" w:sz="4" w:space="0" w:color="auto"/>
              <w:right w:val="single" w:sz="4" w:space="0" w:color="auto"/>
            </w:tcBorders>
          </w:tcPr>
          <w:p w14:paraId="6DD2D06E" w14:textId="77777777" w:rsidR="004C6620" w:rsidRPr="00725E27" w:rsidRDefault="004C6620" w:rsidP="004470E5">
            <w:pPr>
              <w:pStyle w:val="ListParagraph"/>
              <w:numPr>
                <w:ilvl w:val="0"/>
                <w:numId w:val="274"/>
              </w:numPr>
              <w:spacing w:after="0" w:line="360" w:lineRule="auto"/>
              <w:rPr>
                <w:vanish/>
                <w:szCs w:val="24"/>
              </w:rPr>
            </w:pPr>
          </w:p>
          <w:p w14:paraId="4B930F76" w14:textId="77777777" w:rsidR="004C6620" w:rsidRPr="00725E27" w:rsidRDefault="004C6620" w:rsidP="004470E5">
            <w:pPr>
              <w:pStyle w:val="ListParagraph"/>
              <w:numPr>
                <w:ilvl w:val="0"/>
                <w:numId w:val="274"/>
              </w:numPr>
              <w:spacing w:after="0" w:line="360" w:lineRule="auto"/>
              <w:rPr>
                <w:vanish/>
                <w:szCs w:val="24"/>
              </w:rPr>
            </w:pPr>
          </w:p>
          <w:p w14:paraId="63C4F350" w14:textId="77777777" w:rsidR="004C6620" w:rsidRPr="00725E27" w:rsidRDefault="004C6620" w:rsidP="004470E5">
            <w:pPr>
              <w:pStyle w:val="ListParagraph"/>
              <w:numPr>
                <w:ilvl w:val="0"/>
                <w:numId w:val="274"/>
              </w:numPr>
              <w:spacing w:after="0" w:line="360" w:lineRule="auto"/>
              <w:rPr>
                <w:vanish/>
                <w:szCs w:val="24"/>
              </w:rPr>
            </w:pPr>
          </w:p>
          <w:p w14:paraId="15B72EEA" w14:textId="77777777" w:rsidR="004C6620" w:rsidRPr="00725E27" w:rsidRDefault="004C6620" w:rsidP="004470E5">
            <w:pPr>
              <w:pStyle w:val="ListParagraph"/>
              <w:numPr>
                <w:ilvl w:val="1"/>
                <w:numId w:val="274"/>
              </w:numPr>
              <w:spacing w:after="0" w:line="360" w:lineRule="auto"/>
              <w:rPr>
                <w:szCs w:val="24"/>
              </w:rPr>
            </w:pPr>
            <w:r w:rsidRPr="00725E27">
              <w:rPr>
                <w:szCs w:val="24"/>
              </w:rPr>
              <w:t xml:space="preserve">Utilize body language and </w:t>
            </w:r>
          </w:p>
          <w:p w14:paraId="2F8F7B3C" w14:textId="77777777" w:rsidR="004C6620" w:rsidRPr="00725E27" w:rsidRDefault="004C6620" w:rsidP="004470E5">
            <w:pPr>
              <w:pStyle w:val="ListParagraph"/>
              <w:numPr>
                <w:ilvl w:val="1"/>
                <w:numId w:val="274"/>
              </w:numPr>
              <w:spacing w:after="0" w:line="360" w:lineRule="auto"/>
              <w:rPr>
                <w:szCs w:val="24"/>
              </w:rPr>
            </w:pPr>
            <w:r w:rsidRPr="00725E27">
              <w:rPr>
                <w:szCs w:val="24"/>
              </w:rPr>
              <w:t>gestures</w:t>
            </w:r>
          </w:p>
          <w:p w14:paraId="2E77776D" w14:textId="77777777" w:rsidR="004C6620" w:rsidRPr="00725E27" w:rsidRDefault="004C6620" w:rsidP="004470E5">
            <w:pPr>
              <w:pStyle w:val="ListParagraph"/>
              <w:numPr>
                <w:ilvl w:val="1"/>
                <w:numId w:val="274"/>
              </w:numPr>
              <w:spacing w:after="0" w:line="360" w:lineRule="auto"/>
              <w:rPr>
                <w:szCs w:val="24"/>
              </w:rPr>
            </w:pPr>
            <w:r w:rsidRPr="00725E27">
              <w:rPr>
                <w:szCs w:val="24"/>
              </w:rPr>
              <w:t>Apply body posture</w:t>
            </w:r>
          </w:p>
          <w:p w14:paraId="382D6724" w14:textId="77777777" w:rsidR="004C6620" w:rsidRPr="00725E27" w:rsidRDefault="004C6620" w:rsidP="004470E5">
            <w:pPr>
              <w:pStyle w:val="ListParagraph"/>
              <w:numPr>
                <w:ilvl w:val="1"/>
                <w:numId w:val="274"/>
              </w:numPr>
              <w:spacing w:after="0" w:line="360" w:lineRule="auto"/>
              <w:rPr>
                <w:szCs w:val="24"/>
              </w:rPr>
            </w:pPr>
            <w:r w:rsidRPr="00725E27">
              <w:rPr>
                <w:szCs w:val="24"/>
              </w:rPr>
              <w:t>Apply workplace dressing code</w:t>
            </w:r>
          </w:p>
          <w:p w14:paraId="40DAA20D" w14:textId="77777777" w:rsidR="004C6620" w:rsidRPr="00725E27" w:rsidRDefault="004C6620" w:rsidP="004C6620">
            <w:pPr>
              <w:spacing w:after="0" w:line="360" w:lineRule="auto"/>
              <w:rPr>
                <w:rFonts w:cs="Times New Roman"/>
                <w:szCs w:val="24"/>
              </w:rPr>
            </w:pPr>
          </w:p>
        </w:tc>
        <w:tc>
          <w:tcPr>
            <w:tcW w:w="1667" w:type="pct"/>
            <w:tcBorders>
              <w:top w:val="single" w:sz="4" w:space="0" w:color="auto"/>
              <w:left w:val="single" w:sz="4" w:space="0" w:color="auto"/>
              <w:bottom w:val="single" w:sz="4" w:space="0" w:color="auto"/>
              <w:right w:val="single" w:sz="4" w:space="0" w:color="auto"/>
            </w:tcBorders>
          </w:tcPr>
          <w:p w14:paraId="1E879BA0" w14:textId="77777777" w:rsidR="004C6620" w:rsidRPr="00725E27" w:rsidRDefault="004C6620" w:rsidP="004470E5">
            <w:pPr>
              <w:numPr>
                <w:ilvl w:val="0"/>
                <w:numId w:val="313"/>
              </w:numPr>
              <w:spacing w:after="0" w:line="360" w:lineRule="auto"/>
              <w:rPr>
                <w:rFonts w:cs="Times New Roman"/>
                <w:szCs w:val="24"/>
                <w:lang w:val="en-ZA"/>
              </w:rPr>
            </w:pPr>
            <w:r w:rsidRPr="00725E27">
              <w:rPr>
                <w:rFonts w:cs="Times New Roman"/>
                <w:szCs w:val="24"/>
                <w:lang w:val="en-ZA"/>
              </w:rPr>
              <w:t>Oral assessment</w:t>
            </w:r>
          </w:p>
          <w:p w14:paraId="536A06DD" w14:textId="77777777" w:rsidR="004C6620" w:rsidRPr="00725E27" w:rsidRDefault="004C6620" w:rsidP="004470E5">
            <w:pPr>
              <w:numPr>
                <w:ilvl w:val="0"/>
                <w:numId w:val="313"/>
              </w:numPr>
              <w:spacing w:after="0" w:line="360" w:lineRule="auto"/>
              <w:rPr>
                <w:rFonts w:cs="Times New Roman"/>
                <w:szCs w:val="24"/>
                <w:lang w:val="en-ZA"/>
              </w:rPr>
            </w:pPr>
            <w:r w:rsidRPr="00725E27">
              <w:rPr>
                <w:rFonts w:cs="Times New Roman"/>
                <w:szCs w:val="24"/>
                <w:lang w:val="en-ZA"/>
              </w:rPr>
              <w:t>Written assessment</w:t>
            </w:r>
          </w:p>
          <w:p w14:paraId="25963FE7" w14:textId="77777777" w:rsidR="004C6620" w:rsidRPr="00725E27" w:rsidRDefault="004C6620" w:rsidP="004470E5">
            <w:pPr>
              <w:numPr>
                <w:ilvl w:val="0"/>
                <w:numId w:val="313"/>
              </w:numPr>
              <w:spacing w:after="0" w:line="360" w:lineRule="auto"/>
              <w:rPr>
                <w:rFonts w:cs="Times New Roman"/>
                <w:szCs w:val="24"/>
                <w:lang w:val="en-ZA"/>
              </w:rPr>
            </w:pPr>
            <w:r w:rsidRPr="00725E27">
              <w:rPr>
                <w:rFonts w:cs="Times New Roman"/>
                <w:szCs w:val="24"/>
                <w:lang w:val="en-ZA"/>
              </w:rPr>
              <w:t>Observation</w:t>
            </w:r>
          </w:p>
          <w:p w14:paraId="101E3ED0" w14:textId="77777777" w:rsidR="004C6620" w:rsidRPr="00725E27" w:rsidRDefault="004C6620" w:rsidP="004470E5">
            <w:pPr>
              <w:numPr>
                <w:ilvl w:val="0"/>
                <w:numId w:val="313"/>
              </w:numPr>
              <w:spacing w:after="0" w:line="360" w:lineRule="auto"/>
              <w:rPr>
                <w:rFonts w:cs="Times New Roman"/>
                <w:szCs w:val="24"/>
                <w:lang w:val="en-ZA"/>
              </w:rPr>
            </w:pPr>
            <w:r w:rsidRPr="00725E27">
              <w:rPr>
                <w:rFonts w:cs="Times New Roman"/>
                <w:szCs w:val="24"/>
                <w:lang w:val="en-ZA"/>
              </w:rPr>
              <w:t>Portfolio of Evidence</w:t>
            </w:r>
          </w:p>
          <w:p w14:paraId="735C6662" w14:textId="77777777" w:rsidR="004C6620" w:rsidRPr="00725E27" w:rsidRDefault="004C6620" w:rsidP="004470E5">
            <w:pPr>
              <w:numPr>
                <w:ilvl w:val="0"/>
                <w:numId w:val="313"/>
              </w:numPr>
              <w:spacing w:after="0" w:line="360" w:lineRule="auto"/>
              <w:rPr>
                <w:rFonts w:cs="Times New Roman"/>
                <w:szCs w:val="24"/>
                <w:lang w:val="en-ZA"/>
              </w:rPr>
            </w:pPr>
            <w:r w:rsidRPr="00725E27">
              <w:rPr>
                <w:rFonts w:cs="Times New Roman"/>
                <w:szCs w:val="24"/>
                <w:lang w:val="en-ZA"/>
              </w:rPr>
              <w:t>Practical assessment</w:t>
            </w:r>
          </w:p>
          <w:p w14:paraId="3AD0BFFA" w14:textId="77777777" w:rsidR="004C6620" w:rsidRPr="00725E27" w:rsidRDefault="004C6620" w:rsidP="004470E5">
            <w:pPr>
              <w:numPr>
                <w:ilvl w:val="0"/>
                <w:numId w:val="313"/>
              </w:numPr>
              <w:spacing w:after="0" w:line="360" w:lineRule="auto"/>
              <w:rPr>
                <w:rFonts w:cs="Times New Roman"/>
                <w:szCs w:val="24"/>
                <w:lang w:val="en-ZA"/>
              </w:rPr>
            </w:pPr>
            <w:r w:rsidRPr="00725E27">
              <w:rPr>
                <w:rFonts w:cs="Times New Roman"/>
                <w:szCs w:val="24"/>
                <w:lang w:val="en-ZA"/>
              </w:rPr>
              <w:t>Third party report</w:t>
            </w:r>
          </w:p>
        </w:tc>
      </w:tr>
      <w:tr w:rsidR="00725E27" w:rsidRPr="00725E27" w14:paraId="0A834A6F" w14:textId="77777777" w:rsidTr="004C6620">
        <w:trPr>
          <w:trHeight w:val="755"/>
        </w:trPr>
        <w:tc>
          <w:tcPr>
            <w:tcW w:w="1440" w:type="pct"/>
            <w:tcBorders>
              <w:top w:val="single" w:sz="4" w:space="0" w:color="auto"/>
              <w:left w:val="single" w:sz="4" w:space="0" w:color="auto"/>
              <w:bottom w:val="single" w:sz="4" w:space="0" w:color="auto"/>
              <w:right w:val="single" w:sz="4" w:space="0" w:color="auto"/>
            </w:tcBorders>
          </w:tcPr>
          <w:p w14:paraId="4086A872" w14:textId="77777777" w:rsidR="004C6620" w:rsidRPr="00725E27" w:rsidRDefault="004C6620" w:rsidP="004470E5">
            <w:pPr>
              <w:pStyle w:val="ListParagraph"/>
              <w:numPr>
                <w:ilvl w:val="0"/>
                <w:numId w:val="230"/>
              </w:numPr>
              <w:spacing w:after="0" w:line="360" w:lineRule="auto"/>
              <w:jc w:val="left"/>
              <w:rPr>
                <w:bCs/>
                <w:szCs w:val="24"/>
              </w:rPr>
            </w:pPr>
            <w:r w:rsidRPr="00725E27">
              <w:rPr>
                <w:bCs/>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08F8F6A8" w14:textId="77777777" w:rsidR="004C6620" w:rsidRPr="00725E27" w:rsidRDefault="004C6620" w:rsidP="004470E5">
            <w:pPr>
              <w:pStyle w:val="ListParagraph"/>
              <w:numPr>
                <w:ilvl w:val="0"/>
                <w:numId w:val="275"/>
              </w:numPr>
              <w:spacing w:after="0" w:line="360" w:lineRule="auto"/>
              <w:rPr>
                <w:vanish/>
                <w:szCs w:val="24"/>
              </w:rPr>
            </w:pPr>
          </w:p>
          <w:p w14:paraId="521B4B52" w14:textId="77777777" w:rsidR="004C6620" w:rsidRPr="00725E27" w:rsidRDefault="004C6620" w:rsidP="004470E5">
            <w:pPr>
              <w:pStyle w:val="ListParagraph"/>
              <w:numPr>
                <w:ilvl w:val="0"/>
                <w:numId w:val="275"/>
              </w:numPr>
              <w:spacing w:after="0" w:line="360" w:lineRule="auto"/>
              <w:rPr>
                <w:vanish/>
                <w:szCs w:val="24"/>
              </w:rPr>
            </w:pPr>
          </w:p>
          <w:p w14:paraId="7C255CC8" w14:textId="77777777" w:rsidR="004C6620" w:rsidRPr="00725E27" w:rsidRDefault="004C6620" w:rsidP="004470E5">
            <w:pPr>
              <w:pStyle w:val="ListParagraph"/>
              <w:numPr>
                <w:ilvl w:val="0"/>
                <w:numId w:val="275"/>
              </w:numPr>
              <w:spacing w:after="0" w:line="360" w:lineRule="auto"/>
              <w:rPr>
                <w:vanish/>
                <w:szCs w:val="24"/>
              </w:rPr>
            </w:pPr>
          </w:p>
          <w:p w14:paraId="4065563F" w14:textId="77777777" w:rsidR="004C6620" w:rsidRPr="00725E27" w:rsidRDefault="004C6620" w:rsidP="004470E5">
            <w:pPr>
              <w:pStyle w:val="ListParagraph"/>
              <w:numPr>
                <w:ilvl w:val="0"/>
                <w:numId w:val="275"/>
              </w:numPr>
              <w:spacing w:after="0" w:line="360" w:lineRule="auto"/>
              <w:rPr>
                <w:vanish/>
                <w:szCs w:val="24"/>
              </w:rPr>
            </w:pPr>
          </w:p>
          <w:p w14:paraId="0AAA96D1" w14:textId="77777777" w:rsidR="004C6620" w:rsidRPr="00725E27" w:rsidRDefault="004C6620" w:rsidP="004470E5">
            <w:pPr>
              <w:pStyle w:val="ListParagraph"/>
              <w:numPr>
                <w:ilvl w:val="1"/>
                <w:numId w:val="275"/>
              </w:numPr>
              <w:spacing w:after="0" w:line="360" w:lineRule="auto"/>
              <w:jc w:val="left"/>
              <w:rPr>
                <w:szCs w:val="24"/>
              </w:rPr>
            </w:pPr>
            <w:r w:rsidRPr="00725E27">
              <w:rPr>
                <w:szCs w:val="24"/>
              </w:rPr>
              <w:t xml:space="preserve">Types of oral communication pathways </w:t>
            </w:r>
          </w:p>
          <w:p w14:paraId="4D6880EE" w14:textId="77777777" w:rsidR="004C6620" w:rsidRPr="00725E27" w:rsidRDefault="004C6620" w:rsidP="004470E5">
            <w:pPr>
              <w:pStyle w:val="ListParagraph"/>
              <w:numPr>
                <w:ilvl w:val="1"/>
                <w:numId w:val="275"/>
              </w:numPr>
              <w:spacing w:after="0" w:line="360" w:lineRule="auto"/>
              <w:jc w:val="left"/>
              <w:rPr>
                <w:szCs w:val="24"/>
              </w:rPr>
            </w:pPr>
            <w:r w:rsidRPr="00725E27">
              <w:rPr>
                <w:szCs w:val="24"/>
              </w:rPr>
              <w:t xml:space="preserve">Effective questioning techniques </w:t>
            </w:r>
          </w:p>
          <w:p w14:paraId="3D26FC5C" w14:textId="77777777" w:rsidR="004C6620" w:rsidRPr="00725E27" w:rsidRDefault="004C6620" w:rsidP="004470E5">
            <w:pPr>
              <w:pStyle w:val="ListParagraph"/>
              <w:numPr>
                <w:ilvl w:val="1"/>
                <w:numId w:val="275"/>
              </w:numPr>
              <w:spacing w:after="0" w:line="360" w:lineRule="auto"/>
              <w:rPr>
                <w:szCs w:val="24"/>
              </w:rPr>
            </w:pPr>
            <w:r w:rsidRPr="00725E27">
              <w:rPr>
                <w:szCs w:val="24"/>
              </w:rPr>
              <w:t>Workplace etiquette</w:t>
            </w:r>
          </w:p>
          <w:p w14:paraId="1BAC1D5B" w14:textId="77777777" w:rsidR="004C6620" w:rsidRPr="00725E27" w:rsidRDefault="004C6620" w:rsidP="004470E5">
            <w:pPr>
              <w:pStyle w:val="ListParagraph"/>
              <w:numPr>
                <w:ilvl w:val="1"/>
                <w:numId w:val="275"/>
              </w:numPr>
              <w:spacing w:after="0" w:line="360" w:lineRule="auto"/>
              <w:rPr>
                <w:szCs w:val="24"/>
              </w:rPr>
            </w:pPr>
            <w:r w:rsidRPr="00725E27">
              <w:rPr>
                <w:szCs w:val="24"/>
              </w:rPr>
              <w:t>Active listening</w:t>
            </w:r>
          </w:p>
        </w:tc>
        <w:tc>
          <w:tcPr>
            <w:tcW w:w="1667" w:type="pct"/>
            <w:tcBorders>
              <w:top w:val="single" w:sz="4" w:space="0" w:color="auto"/>
              <w:left w:val="single" w:sz="4" w:space="0" w:color="auto"/>
              <w:bottom w:val="single" w:sz="4" w:space="0" w:color="auto"/>
              <w:right w:val="single" w:sz="4" w:space="0" w:color="auto"/>
            </w:tcBorders>
          </w:tcPr>
          <w:p w14:paraId="34EEEDEC" w14:textId="77777777" w:rsidR="004C6620" w:rsidRPr="00725E27" w:rsidRDefault="004C6620" w:rsidP="004470E5">
            <w:pPr>
              <w:numPr>
                <w:ilvl w:val="0"/>
                <w:numId w:val="314"/>
              </w:numPr>
              <w:spacing w:after="0" w:line="360" w:lineRule="auto"/>
              <w:rPr>
                <w:rFonts w:cs="Times New Roman"/>
                <w:szCs w:val="24"/>
                <w:lang w:val="en-ZA"/>
              </w:rPr>
            </w:pPr>
            <w:r w:rsidRPr="00725E27">
              <w:rPr>
                <w:rFonts w:cs="Times New Roman"/>
                <w:szCs w:val="24"/>
                <w:lang w:val="en-ZA"/>
              </w:rPr>
              <w:t>Oral assessment</w:t>
            </w:r>
          </w:p>
          <w:p w14:paraId="4D2A439C" w14:textId="77777777" w:rsidR="004C6620" w:rsidRPr="00725E27" w:rsidRDefault="004C6620" w:rsidP="004470E5">
            <w:pPr>
              <w:numPr>
                <w:ilvl w:val="0"/>
                <w:numId w:val="314"/>
              </w:numPr>
              <w:spacing w:after="0" w:line="360" w:lineRule="auto"/>
              <w:rPr>
                <w:rFonts w:cs="Times New Roman"/>
                <w:szCs w:val="24"/>
                <w:lang w:val="en-ZA"/>
              </w:rPr>
            </w:pPr>
            <w:r w:rsidRPr="00725E27">
              <w:rPr>
                <w:rFonts w:cs="Times New Roman"/>
                <w:szCs w:val="24"/>
                <w:lang w:val="en-ZA"/>
              </w:rPr>
              <w:t>Written assessment</w:t>
            </w:r>
          </w:p>
          <w:p w14:paraId="69709F72" w14:textId="77777777" w:rsidR="004C6620" w:rsidRPr="00725E27" w:rsidRDefault="004C6620" w:rsidP="004470E5">
            <w:pPr>
              <w:numPr>
                <w:ilvl w:val="0"/>
                <w:numId w:val="314"/>
              </w:numPr>
              <w:spacing w:after="0" w:line="360" w:lineRule="auto"/>
              <w:rPr>
                <w:rFonts w:cs="Times New Roman"/>
                <w:szCs w:val="24"/>
                <w:lang w:val="en-ZA"/>
              </w:rPr>
            </w:pPr>
            <w:r w:rsidRPr="00725E27">
              <w:rPr>
                <w:rFonts w:cs="Times New Roman"/>
                <w:szCs w:val="24"/>
                <w:lang w:val="en-ZA"/>
              </w:rPr>
              <w:t>Observation</w:t>
            </w:r>
          </w:p>
          <w:p w14:paraId="20A1C836" w14:textId="77777777" w:rsidR="004C6620" w:rsidRPr="00725E27" w:rsidRDefault="004C6620" w:rsidP="004470E5">
            <w:pPr>
              <w:numPr>
                <w:ilvl w:val="0"/>
                <w:numId w:val="314"/>
              </w:numPr>
              <w:spacing w:after="0" w:line="360" w:lineRule="auto"/>
              <w:rPr>
                <w:rFonts w:cs="Times New Roman"/>
                <w:szCs w:val="24"/>
                <w:lang w:val="en-ZA"/>
              </w:rPr>
            </w:pPr>
            <w:r w:rsidRPr="00725E27">
              <w:rPr>
                <w:rFonts w:cs="Times New Roman"/>
                <w:szCs w:val="24"/>
                <w:lang w:val="en-ZA"/>
              </w:rPr>
              <w:t>Portfolio of Evidence</w:t>
            </w:r>
          </w:p>
          <w:p w14:paraId="798A7364" w14:textId="77777777" w:rsidR="004C6620" w:rsidRPr="00725E27" w:rsidRDefault="004C6620" w:rsidP="004470E5">
            <w:pPr>
              <w:numPr>
                <w:ilvl w:val="0"/>
                <w:numId w:val="314"/>
              </w:numPr>
              <w:spacing w:after="0" w:line="360" w:lineRule="auto"/>
              <w:rPr>
                <w:rFonts w:cs="Times New Roman"/>
                <w:szCs w:val="24"/>
                <w:lang w:val="en-ZA"/>
              </w:rPr>
            </w:pPr>
            <w:r w:rsidRPr="00725E27">
              <w:rPr>
                <w:rFonts w:cs="Times New Roman"/>
                <w:szCs w:val="24"/>
                <w:lang w:val="en-ZA"/>
              </w:rPr>
              <w:t>Practical assessment</w:t>
            </w:r>
          </w:p>
          <w:p w14:paraId="4F79B0DF" w14:textId="77777777" w:rsidR="004C6620" w:rsidRPr="00725E27" w:rsidRDefault="004C6620" w:rsidP="004470E5">
            <w:pPr>
              <w:numPr>
                <w:ilvl w:val="0"/>
                <w:numId w:val="314"/>
              </w:numPr>
              <w:spacing w:after="0" w:line="360" w:lineRule="auto"/>
              <w:rPr>
                <w:rFonts w:cs="Times New Roman"/>
                <w:szCs w:val="24"/>
                <w:lang w:val="en-ZA"/>
              </w:rPr>
            </w:pPr>
            <w:r w:rsidRPr="00725E27">
              <w:rPr>
                <w:rFonts w:cs="Times New Roman"/>
                <w:szCs w:val="24"/>
                <w:lang w:val="en-ZA"/>
              </w:rPr>
              <w:t>Third party report</w:t>
            </w:r>
          </w:p>
        </w:tc>
      </w:tr>
      <w:tr w:rsidR="004C6620" w:rsidRPr="00725E27" w14:paraId="4718684E" w14:textId="77777777" w:rsidTr="004C6620">
        <w:trPr>
          <w:trHeight w:val="755"/>
        </w:trPr>
        <w:tc>
          <w:tcPr>
            <w:tcW w:w="1440" w:type="pct"/>
            <w:tcBorders>
              <w:top w:val="single" w:sz="4" w:space="0" w:color="auto"/>
              <w:left w:val="single" w:sz="4" w:space="0" w:color="auto"/>
              <w:bottom w:val="single" w:sz="4" w:space="0" w:color="auto"/>
              <w:right w:val="single" w:sz="4" w:space="0" w:color="auto"/>
            </w:tcBorders>
          </w:tcPr>
          <w:p w14:paraId="69CB3B9E" w14:textId="77777777" w:rsidR="004C6620" w:rsidRPr="00725E27" w:rsidRDefault="004C6620" w:rsidP="004470E5">
            <w:pPr>
              <w:pStyle w:val="ListParagraph"/>
              <w:numPr>
                <w:ilvl w:val="0"/>
                <w:numId w:val="230"/>
              </w:numPr>
              <w:spacing w:after="0" w:line="360" w:lineRule="auto"/>
              <w:jc w:val="left"/>
              <w:rPr>
                <w:bCs/>
                <w:szCs w:val="24"/>
              </w:rPr>
            </w:pPr>
            <w:r w:rsidRPr="00725E27">
              <w:rPr>
                <w:bCs/>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34BB1E8D" w14:textId="77777777" w:rsidR="004C6620" w:rsidRPr="00725E27" w:rsidRDefault="004C6620" w:rsidP="004470E5">
            <w:pPr>
              <w:pStyle w:val="ListParagraph"/>
              <w:numPr>
                <w:ilvl w:val="0"/>
                <w:numId w:val="276"/>
              </w:numPr>
              <w:spacing w:after="0" w:line="360" w:lineRule="auto"/>
              <w:rPr>
                <w:vanish/>
                <w:szCs w:val="24"/>
              </w:rPr>
            </w:pPr>
          </w:p>
          <w:p w14:paraId="098FCE42" w14:textId="77777777" w:rsidR="004C6620" w:rsidRPr="00725E27" w:rsidRDefault="004C6620" w:rsidP="004470E5">
            <w:pPr>
              <w:pStyle w:val="ListParagraph"/>
              <w:numPr>
                <w:ilvl w:val="0"/>
                <w:numId w:val="276"/>
              </w:numPr>
              <w:spacing w:after="0" w:line="360" w:lineRule="auto"/>
              <w:rPr>
                <w:vanish/>
                <w:szCs w:val="24"/>
              </w:rPr>
            </w:pPr>
          </w:p>
          <w:p w14:paraId="6CE874F1" w14:textId="77777777" w:rsidR="004C6620" w:rsidRPr="00725E27" w:rsidRDefault="004C6620" w:rsidP="004470E5">
            <w:pPr>
              <w:pStyle w:val="ListParagraph"/>
              <w:numPr>
                <w:ilvl w:val="0"/>
                <w:numId w:val="276"/>
              </w:numPr>
              <w:spacing w:after="0" w:line="360" w:lineRule="auto"/>
              <w:rPr>
                <w:vanish/>
                <w:szCs w:val="24"/>
              </w:rPr>
            </w:pPr>
          </w:p>
          <w:p w14:paraId="2CDB3FE2" w14:textId="77777777" w:rsidR="004C6620" w:rsidRPr="00725E27" w:rsidRDefault="004C6620" w:rsidP="004470E5">
            <w:pPr>
              <w:pStyle w:val="ListParagraph"/>
              <w:numPr>
                <w:ilvl w:val="0"/>
                <w:numId w:val="276"/>
              </w:numPr>
              <w:spacing w:after="0" w:line="360" w:lineRule="auto"/>
              <w:rPr>
                <w:vanish/>
                <w:szCs w:val="24"/>
              </w:rPr>
            </w:pPr>
          </w:p>
          <w:p w14:paraId="722E7E2A" w14:textId="77777777" w:rsidR="004C6620" w:rsidRPr="00725E27" w:rsidRDefault="004C6620" w:rsidP="004470E5">
            <w:pPr>
              <w:pStyle w:val="ListParagraph"/>
              <w:numPr>
                <w:ilvl w:val="0"/>
                <w:numId w:val="276"/>
              </w:numPr>
              <w:spacing w:after="0" w:line="360" w:lineRule="auto"/>
              <w:rPr>
                <w:vanish/>
                <w:szCs w:val="24"/>
              </w:rPr>
            </w:pPr>
          </w:p>
          <w:p w14:paraId="7CAB12E1" w14:textId="77777777" w:rsidR="004C6620" w:rsidRPr="00725E27" w:rsidRDefault="004C6620" w:rsidP="004470E5">
            <w:pPr>
              <w:pStyle w:val="ListParagraph"/>
              <w:numPr>
                <w:ilvl w:val="1"/>
                <w:numId w:val="276"/>
              </w:numPr>
              <w:spacing w:after="0" w:line="360" w:lineRule="auto"/>
              <w:rPr>
                <w:szCs w:val="24"/>
              </w:rPr>
            </w:pPr>
            <w:r w:rsidRPr="00725E27">
              <w:rPr>
                <w:szCs w:val="24"/>
              </w:rPr>
              <w:t>Establishing rapport</w:t>
            </w:r>
          </w:p>
          <w:p w14:paraId="4A004B3B" w14:textId="77777777" w:rsidR="004C6620" w:rsidRPr="00725E27" w:rsidRDefault="004C6620" w:rsidP="004470E5">
            <w:pPr>
              <w:pStyle w:val="ListParagraph"/>
              <w:numPr>
                <w:ilvl w:val="1"/>
                <w:numId w:val="276"/>
              </w:numPr>
              <w:spacing w:after="0" w:line="360" w:lineRule="auto"/>
              <w:rPr>
                <w:szCs w:val="24"/>
              </w:rPr>
            </w:pPr>
            <w:r w:rsidRPr="00725E27">
              <w:rPr>
                <w:szCs w:val="24"/>
              </w:rPr>
              <w:t>Facilitating resolution of issues</w:t>
            </w:r>
          </w:p>
          <w:p w14:paraId="0852FC44" w14:textId="77777777" w:rsidR="004C6620" w:rsidRPr="00725E27" w:rsidRDefault="004C6620" w:rsidP="004470E5">
            <w:pPr>
              <w:pStyle w:val="ListParagraph"/>
              <w:numPr>
                <w:ilvl w:val="1"/>
                <w:numId w:val="276"/>
              </w:numPr>
              <w:spacing w:after="0" w:line="360" w:lineRule="auto"/>
              <w:rPr>
                <w:szCs w:val="24"/>
              </w:rPr>
            </w:pPr>
            <w:r w:rsidRPr="00725E27">
              <w:rPr>
                <w:szCs w:val="24"/>
              </w:rPr>
              <w:lastRenderedPageBreak/>
              <w:t>Developing action plans</w:t>
            </w:r>
          </w:p>
          <w:p w14:paraId="72A46A68" w14:textId="77777777" w:rsidR="004C6620" w:rsidRPr="00725E27" w:rsidRDefault="004C6620" w:rsidP="004470E5">
            <w:pPr>
              <w:pStyle w:val="ListParagraph"/>
              <w:numPr>
                <w:ilvl w:val="1"/>
                <w:numId w:val="276"/>
              </w:numPr>
              <w:spacing w:after="0" w:line="360" w:lineRule="auto"/>
              <w:rPr>
                <w:szCs w:val="24"/>
              </w:rPr>
            </w:pPr>
            <w:r w:rsidRPr="00725E27">
              <w:rPr>
                <w:szCs w:val="24"/>
              </w:rPr>
              <w:t>Group organization techniques</w:t>
            </w:r>
          </w:p>
          <w:p w14:paraId="28931058" w14:textId="77777777" w:rsidR="004C6620" w:rsidRPr="00725E27" w:rsidRDefault="004C6620" w:rsidP="004470E5">
            <w:pPr>
              <w:pStyle w:val="ListParagraph"/>
              <w:numPr>
                <w:ilvl w:val="1"/>
                <w:numId w:val="276"/>
              </w:numPr>
              <w:spacing w:after="0" w:line="360" w:lineRule="auto"/>
              <w:rPr>
                <w:szCs w:val="24"/>
              </w:rPr>
            </w:pPr>
            <w:r w:rsidRPr="00725E27">
              <w:rPr>
                <w:szCs w:val="24"/>
              </w:rPr>
              <w:t>Turn-taking techniques</w:t>
            </w:r>
          </w:p>
          <w:p w14:paraId="2CE6BD7D" w14:textId="77777777" w:rsidR="004C6620" w:rsidRPr="00725E27" w:rsidRDefault="004C6620" w:rsidP="004470E5">
            <w:pPr>
              <w:pStyle w:val="ListParagraph"/>
              <w:numPr>
                <w:ilvl w:val="1"/>
                <w:numId w:val="276"/>
              </w:numPr>
              <w:spacing w:after="0" w:line="360" w:lineRule="auto"/>
              <w:rPr>
                <w:szCs w:val="24"/>
              </w:rPr>
            </w:pPr>
            <w:r w:rsidRPr="00725E27">
              <w:rPr>
                <w:szCs w:val="24"/>
              </w:rPr>
              <w:t>Conflict resolution techniques</w:t>
            </w:r>
          </w:p>
          <w:p w14:paraId="2B001CC2" w14:textId="77777777" w:rsidR="004C6620" w:rsidRPr="00725E27" w:rsidRDefault="004C6620" w:rsidP="004470E5">
            <w:pPr>
              <w:pStyle w:val="ListParagraph"/>
              <w:numPr>
                <w:ilvl w:val="1"/>
                <w:numId w:val="276"/>
              </w:numPr>
              <w:spacing w:after="0" w:line="360" w:lineRule="auto"/>
              <w:rPr>
                <w:szCs w:val="24"/>
              </w:rPr>
            </w:pPr>
            <w:r w:rsidRPr="00725E27">
              <w:rPr>
                <w:szCs w:val="24"/>
              </w:rPr>
              <w:t>Team-work</w:t>
            </w:r>
          </w:p>
        </w:tc>
        <w:tc>
          <w:tcPr>
            <w:tcW w:w="1667" w:type="pct"/>
            <w:tcBorders>
              <w:top w:val="single" w:sz="4" w:space="0" w:color="auto"/>
              <w:left w:val="single" w:sz="4" w:space="0" w:color="auto"/>
              <w:bottom w:val="single" w:sz="4" w:space="0" w:color="auto"/>
              <w:right w:val="single" w:sz="4" w:space="0" w:color="auto"/>
            </w:tcBorders>
          </w:tcPr>
          <w:p w14:paraId="3E5C08BB" w14:textId="77777777" w:rsidR="004C6620" w:rsidRPr="00725E27" w:rsidRDefault="004C6620" w:rsidP="004470E5">
            <w:pPr>
              <w:numPr>
                <w:ilvl w:val="0"/>
                <w:numId w:val="231"/>
              </w:numPr>
              <w:spacing w:after="0" w:line="360" w:lineRule="auto"/>
              <w:rPr>
                <w:rFonts w:cs="Times New Roman"/>
                <w:szCs w:val="24"/>
                <w:lang w:val="en-ZA"/>
              </w:rPr>
            </w:pPr>
            <w:r w:rsidRPr="00725E27">
              <w:rPr>
                <w:rFonts w:cs="Times New Roman"/>
                <w:szCs w:val="24"/>
                <w:lang w:val="en-ZA"/>
              </w:rPr>
              <w:lastRenderedPageBreak/>
              <w:t>Oral assessment</w:t>
            </w:r>
          </w:p>
          <w:p w14:paraId="6BC7C7FF" w14:textId="77777777" w:rsidR="004C6620" w:rsidRPr="00725E27" w:rsidRDefault="004C6620" w:rsidP="004470E5">
            <w:pPr>
              <w:numPr>
                <w:ilvl w:val="0"/>
                <w:numId w:val="231"/>
              </w:numPr>
              <w:spacing w:after="0" w:line="360" w:lineRule="auto"/>
              <w:rPr>
                <w:rFonts w:cs="Times New Roman"/>
                <w:szCs w:val="24"/>
                <w:lang w:val="en-ZA"/>
              </w:rPr>
            </w:pPr>
            <w:r w:rsidRPr="00725E27">
              <w:rPr>
                <w:rFonts w:cs="Times New Roman"/>
                <w:szCs w:val="24"/>
                <w:lang w:val="en-ZA"/>
              </w:rPr>
              <w:t>Written assessment</w:t>
            </w:r>
          </w:p>
          <w:p w14:paraId="6A506836" w14:textId="77777777" w:rsidR="004C6620" w:rsidRPr="00725E27" w:rsidRDefault="004C6620" w:rsidP="004470E5">
            <w:pPr>
              <w:numPr>
                <w:ilvl w:val="0"/>
                <w:numId w:val="231"/>
              </w:numPr>
              <w:spacing w:after="0" w:line="360" w:lineRule="auto"/>
              <w:rPr>
                <w:rFonts w:cs="Times New Roman"/>
                <w:szCs w:val="24"/>
                <w:lang w:val="en-ZA"/>
              </w:rPr>
            </w:pPr>
            <w:r w:rsidRPr="00725E27">
              <w:rPr>
                <w:rFonts w:cs="Times New Roman"/>
                <w:szCs w:val="24"/>
                <w:lang w:val="en-ZA"/>
              </w:rPr>
              <w:t>Observation</w:t>
            </w:r>
          </w:p>
          <w:p w14:paraId="29BAD315" w14:textId="77777777" w:rsidR="004C6620" w:rsidRPr="00725E27" w:rsidRDefault="004C6620" w:rsidP="004470E5">
            <w:pPr>
              <w:numPr>
                <w:ilvl w:val="0"/>
                <w:numId w:val="231"/>
              </w:numPr>
              <w:spacing w:after="0" w:line="360" w:lineRule="auto"/>
              <w:rPr>
                <w:rFonts w:cs="Times New Roman"/>
                <w:szCs w:val="24"/>
                <w:lang w:val="en-ZA"/>
              </w:rPr>
            </w:pPr>
            <w:r w:rsidRPr="00725E27">
              <w:rPr>
                <w:rFonts w:cs="Times New Roman"/>
                <w:szCs w:val="24"/>
                <w:lang w:val="en-ZA"/>
              </w:rPr>
              <w:lastRenderedPageBreak/>
              <w:t>Portfolio of Evidence</w:t>
            </w:r>
          </w:p>
          <w:p w14:paraId="7F40A2F1" w14:textId="77777777" w:rsidR="004C6620" w:rsidRPr="00725E27" w:rsidRDefault="004C6620" w:rsidP="004470E5">
            <w:pPr>
              <w:numPr>
                <w:ilvl w:val="0"/>
                <w:numId w:val="231"/>
              </w:numPr>
              <w:spacing w:after="0" w:line="360" w:lineRule="auto"/>
              <w:rPr>
                <w:rFonts w:cs="Times New Roman"/>
                <w:szCs w:val="24"/>
                <w:lang w:val="en-ZA"/>
              </w:rPr>
            </w:pPr>
            <w:r w:rsidRPr="00725E27">
              <w:rPr>
                <w:rFonts w:cs="Times New Roman"/>
                <w:szCs w:val="24"/>
                <w:lang w:val="en-ZA"/>
              </w:rPr>
              <w:t>Practical assessment</w:t>
            </w:r>
          </w:p>
          <w:p w14:paraId="6DB80157" w14:textId="77777777" w:rsidR="004C6620" w:rsidRPr="00725E27" w:rsidRDefault="004C6620" w:rsidP="004C6620">
            <w:pPr>
              <w:spacing w:after="0" w:line="360" w:lineRule="auto"/>
              <w:ind w:left="410"/>
              <w:rPr>
                <w:rFonts w:cs="Times New Roman"/>
                <w:szCs w:val="24"/>
              </w:rPr>
            </w:pPr>
          </w:p>
        </w:tc>
      </w:tr>
    </w:tbl>
    <w:p w14:paraId="0E66625D" w14:textId="77777777" w:rsidR="004C6620" w:rsidRPr="00725E27" w:rsidRDefault="004C6620" w:rsidP="004C6620">
      <w:pPr>
        <w:spacing w:after="0" w:line="360" w:lineRule="auto"/>
        <w:rPr>
          <w:rFonts w:cs="Times New Roman"/>
          <w:b/>
          <w:szCs w:val="24"/>
          <w:lang w:val="en-ZA"/>
        </w:rPr>
      </w:pPr>
    </w:p>
    <w:p w14:paraId="08D83E17" w14:textId="77777777" w:rsidR="004C6620" w:rsidRPr="00725E27" w:rsidRDefault="004C6620" w:rsidP="004C6620">
      <w:pPr>
        <w:spacing w:after="0" w:line="360" w:lineRule="auto"/>
        <w:rPr>
          <w:rFonts w:cs="Times New Roman"/>
          <w:b/>
          <w:szCs w:val="24"/>
          <w:lang w:val="en-ZA"/>
        </w:rPr>
      </w:pPr>
      <w:r w:rsidRPr="00725E27">
        <w:rPr>
          <w:rFonts w:cs="Times New Roman"/>
          <w:b/>
          <w:szCs w:val="24"/>
          <w:lang w:val="en-ZA"/>
        </w:rPr>
        <w:t>Suggested Methods of Instruction</w:t>
      </w:r>
    </w:p>
    <w:p w14:paraId="6AD2A396" w14:textId="77777777" w:rsidR="004C6620" w:rsidRPr="00725E27" w:rsidRDefault="004C6620" w:rsidP="004470E5">
      <w:pPr>
        <w:pStyle w:val="ListParagraph"/>
        <w:numPr>
          <w:ilvl w:val="0"/>
          <w:numId w:val="233"/>
        </w:numPr>
        <w:spacing w:after="0" w:line="360" w:lineRule="auto"/>
        <w:ind w:left="1352" w:hanging="360"/>
        <w:rPr>
          <w:szCs w:val="24"/>
        </w:rPr>
      </w:pPr>
      <w:r w:rsidRPr="00725E27">
        <w:rPr>
          <w:szCs w:val="24"/>
        </w:rPr>
        <w:t>Discussion</w:t>
      </w:r>
    </w:p>
    <w:p w14:paraId="2DDAAA47" w14:textId="77777777" w:rsidR="004C6620" w:rsidRPr="00725E27" w:rsidRDefault="004C6620" w:rsidP="004470E5">
      <w:pPr>
        <w:numPr>
          <w:ilvl w:val="0"/>
          <w:numId w:val="233"/>
        </w:numPr>
        <w:spacing w:after="0" w:line="360" w:lineRule="auto"/>
        <w:ind w:left="1352" w:hanging="360"/>
        <w:rPr>
          <w:rFonts w:cs="Times New Roman"/>
          <w:szCs w:val="24"/>
        </w:rPr>
      </w:pPr>
      <w:r w:rsidRPr="00725E27">
        <w:rPr>
          <w:rFonts w:cs="Times New Roman"/>
          <w:szCs w:val="24"/>
        </w:rPr>
        <w:t>Roleplaying</w:t>
      </w:r>
    </w:p>
    <w:p w14:paraId="38C33824" w14:textId="77777777" w:rsidR="004C6620" w:rsidRPr="00725E27" w:rsidRDefault="004C6620" w:rsidP="004470E5">
      <w:pPr>
        <w:numPr>
          <w:ilvl w:val="0"/>
          <w:numId w:val="233"/>
        </w:numPr>
        <w:spacing w:after="0" w:line="360" w:lineRule="auto"/>
        <w:ind w:left="1352" w:hanging="360"/>
        <w:rPr>
          <w:rFonts w:cs="Times New Roman"/>
          <w:szCs w:val="24"/>
        </w:rPr>
      </w:pPr>
      <w:r w:rsidRPr="00725E27">
        <w:rPr>
          <w:rFonts w:cs="Times New Roman"/>
          <w:szCs w:val="24"/>
        </w:rPr>
        <w:t>Simulation</w:t>
      </w:r>
    </w:p>
    <w:p w14:paraId="344D8875" w14:textId="77777777" w:rsidR="004C6620" w:rsidRPr="00725E27" w:rsidRDefault="004C6620" w:rsidP="004470E5">
      <w:pPr>
        <w:numPr>
          <w:ilvl w:val="0"/>
          <w:numId w:val="233"/>
        </w:numPr>
        <w:spacing w:after="0" w:line="360" w:lineRule="auto"/>
        <w:ind w:left="1352" w:hanging="360"/>
        <w:rPr>
          <w:rFonts w:cs="Times New Roman"/>
          <w:szCs w:val="24"/>
        </w:rPr>
      </w:pPr>
      <w:r w:rsidRPr="00725E27">
        <w:rPr>
          <w:rFonts w:cs="Times New Roman"/>
          <w:szCs w:val="24"/>
        </w:rPr>
        <w:t>Direct instruction</w:t>
      </w:r>
    </w:p>
    <w:p w14:paraId="1D78C001" w14:textId="77777777" w:rsidR="004C6620" w:rsidRPr="00725E27" w:rsidRDefault="004C6620" w:rsidP="004470E5">
      <w:pPr>
        <w:numPr>
          <w:ilvl w:val="0"/>
          <w:numId w:val="233"/>
        </w:numPr>
        <w:spacing w:after="0" w:line="360" w:lineRule="auto"/>
        <w:ind w:left="1352" w:hanging="360"/>
        <w:rPr>
          <w:rFonts w:cs="Times New Roman"/>
          <w:szCs w:val="24"/>
        </w:rPr>
      </w:pPr>
      <w:r w:rsidRPr="00725E27">
        <w:rPr>
          <w:rFonts w:cs="Times New Roman"/>
          <w:szCs w:val="24"/>
        </w:rPr>
        <w:t>Demonstration</w:t>
      </w:r>
    </w:p>
    <w:p w14:paraId="3C6AB57D" w14:textId="77777777" w:rsidR="004C6620" w:rsidRPr="00725E27" w:rsidRDefault="004C6620" w:rsidP="004470E5">
      <w:pPr>
        <w:numPr>
          <w:ilvl w:val="0"/>
          <w:numId w:val="233"/>
        </w:numPr>
        <w:spacing w:after="0" w:line="360" w:lineRule="auto"/>
        <w:ind w:left="1352" w:hanging="360"/>
        <w:rPr>
          <w:rFonts w:cs="Times New Roman"/>
          <w:szCs w:val="24"/>
        </w:rPr>
      </w:pPr>
      <w:r w:rsidRPr="00725E27">
        <w:rPr>
          <w:rFonts w:cs="Times New Roman"/>
          <w:szCs w:val="24"/>
        </w:rPr>
        <w:t>Field trips</w:t>
      </w:r>
    </w:p>
    <w:p w14:paraId="64C14F0E" w14:textId="77777777" w:rsidR="004C6620" w:rsidRPr="00725E27" w:rsidRDefault="004C6620" w:rsidP="004C6620">
      <w:pPr>
        <w:spacing w:after="0" w:line="360" w:lineRule="auto"/>
        <w:ind w:left="720"/>
        <w:rPr>
          <w:rFonts w:cs="Times New Roman"/>
          <w:szCs w:val="24"/>
        </w:rPr>
      </w:pPr>
    </w:p>
    <w:p w14:paraId="6702B356" w14:textId="77777777" w:rsidR="004C6620" w:rsidRPr="00725E27" w:rsidRDefault="004C6620" w:rsidP="004C6620">
      <w:pPr>
        <w:spacing w:after="0" w:line="360" w:lineRule="auto"/>
        <w:rPr>
          <w:rFonts w:cs="Times New Roman"/>
          <w:b/>
          <w:szCs w:val="24"/>
        </w:rPr>
      </w:pPr>
      <w:r w:rsidRPr="00725E27">
        <w:rPr>
          <w:rFonts w:cs="Times New Roman"/>
          <w:b/>
          <w:szCs w:val="24"/>
        </w:rPr>
        <w:br w:type="page"/>
      </w:r>
      <w:r w:rsidRPr="00725E27">
        <w:rPr>
          <w:rFonts w:cs="Times New Roman"/>
          <w:b/>
          <w:szCs w:val="24"/>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725E27" w:rsidRPr="00725E27" w14:paraId="05D1D616" w14:textId="77777777" w:rsidTr="004C6620">
        <w:tc>
          <w:tcPr>
            <w:tcW w:w="1314" w:type="dxa"/>
            <w:shd w:val="clear" w:color="auto" w:fill="auto"/>
          </w:tcPr>
          <w:p w14:paraId="6DA6CF9E"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S/No.</w:t>
            </w:r>
          </w:p>
        </w:tc>
        <w:tc>
          <w:tcPr>
            <w:tcW w:w="2821" w:type="dxa"/>
            <w:shd w:val="clear" w:color="auto" w:fill="auto"/>
          </w:tcPr>
          <w:p w14:paraId="3377D763"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178EB587"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Description/ Specifications</w:t>
            </w:r>
          </w:p>
        </w:tc>
        <w:tc>
          <w:tcPr>
            <w:tcW w:w="1260" w:type="dxa"/>
            <w:shd w:val="clear" w:color="auto" w:fill="auto"/>
          </w:tcPr>
          <w:p w14:paraId="58D6B73C"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Quantity</w:t>
            </w:r>
          </w:p>
        </w:tc>
        <w:tc>
          <w:tcPr>
            <w:tcW w:w="1885" w:type="dxa"/>
            <w:shd w:val="clear" w:color="auto" w:fill="auto"/>
          </w:tcPr>
          <w:p w14:paraId="404065AB"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Recommended Ratio</w:t>
            </w:r>
          </w:p>
          <w:p w14:paraId="0189280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(Item: Trainee)</w:t>
            </w:r>
          </w:p>
        </w:tc>
      </w:tr>
      <w:tr w:rsidR="00725E27" w:rsidRPr="00725E27" w14:paraId="6EADE7FA" w14:textId="77777777" w:rsidTr="004C6620">
        <w:trPr>
          <w:trHeight w:val="503"/>
        </w:trPr>
        <w:tc>
          <w:tcPr>
            <w:tcW w:w="1314" w:type="dxa"/>
            <w:shd w:val="clear" w:color="auto" w:fill="auto"/>
          </w:tcPr>
          <w:p w14:paraId="5E0EC449"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A</w:t>
            </w:r>
          </w:p>
        </w:tc>
        <w:tc>
          <w:tcPr>
            <w:tcW w:w="2821" w:type="dxa"/>
            <w:shd w:val="clear" w:color="auto" w:fill="auto"/>
          </w:tcPr>
          <w:p w14:paraId="778D15FE"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 xml:space="preserve">Learning Materials </w:t>
            </w:r>
          </w:p>
        </w:tc>
        <w:tc>
          <w:tcPr>
            <w:tcW w:w="2070" w:type="dxa"/>
            <w:shd w:val="clear" w:color="auto" w:fill="auto"/>
          </w:tcPr>
          <w:p w14:paraId="7A919A52"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3EDA2F1B" w14:textId="77777777" w:rsidR="004C6620" w:rsidRPr="00725E27" w:rsidRDefault="004C6620" w:rsidP="004C6620">
            <w:pPr>
              <w:spacing w:after="0" w:line="360" w:lineRule="auto"/>
              <w:rPr>
                <w:rFonts w:cs="Times New Roman"/>
                <w:b/>
                <w:szCs w:val="24"/>
                <w:lang w:val="en-GB"/>
              </w:rPr>
            </w:pPr>
          </w:p>
        </w:tc>
        <w:tc>
          <w:tcPr>
            <w:tcW w:w="1885" w:type="dxa"/>
            <w:shd w:val="clear" w:color="auto" w:fill="auto"/>
          </w:tcPr>
          <w:p w14:paraId="534DE743" w14:textId="77777777" w:rsidR="004C6620" w:rsidRPr="00725E27" w:rsidRDefault="004C6620" w:rsidP="004C6620">
            <w:pPr>
              <w:spacing w:after="0" w:line="360" w:lineRule="auto"/>
              <w:rPr>
                <w:rFonts w:cs="Times New Roman"/>
                <w:b/>
                <w:szCs w:val="24"/>
                <w:lang w:val="en-GB"/>
              </w:rPr>
            </w:pPr>
          </w:p>
        </w:tc>
      </w:tr>
      <w:tr w:rsidR="00725E27" w:rsidRPr="00725E27" w14:paraId="287FCE1B" w14:textId="77777777" w:rsidTr="004C6620">
        <w:tc>
          <w:tcPr>
            <w:tcW w:w="1314" w:type="dxa"/>
            <w:shd w:val="clear" w:color="auto" w:fill="auto"/>
          </w:tcPr>
          <w:p w14:paraId="20A95E94" w14:textId="77777777" w:rsidR="004C6620" w:rsidRPr="00725E27" w:rsidRDefault="004C6620" w:rsidP="004470E5">
            <w:pPr>
              <w:numPr>
                <w:ilvl w:val="0"/>
                <w:numId w:val="234"/>
              </w:numPr>
              <w:spacing w:after="0" w:line="360" w:lineRule="auto"/>
              <w:rPr>
                <w:rFonts w:cs="Times New Roman"/>
                <w:bCs/>
                <w:szCs w:val="24"/>
                <w:lang w:val="en-GB"/>
              </w:rPr>
            </w:pPr>
          </w:p>
        </w:tc>
        <w:tc>
          <w:tcPr>
            <w:tcW w:w="2821" w:type="dxa"/>
            <w:shd w:val="clear" w:color="auto" w:fill="auto"/>
          </w:tcPr>
          <w:p w14:paraId="1C9E17E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Textbooks</w:t>
            </w:r>
          </w:p>
        </w:tc>
        <w:tc>
          <w:tcPr>
            <w:tcW w:w="2070" w:type="dxa"/>
            <w:shd w:val="clear" w:color="auto" w:fill="auto"/>
          </w:tcPr>
          <w:p w14:paraId="7806CA7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Recommended publisher</w:t>
            </w:r>
          </w:p>
        </w:tc>
        <w:tc>
          <w:tcPr>
            <w:tcW w:w="1260" w:type="dxa"/>
            <w:shd w:val="clear" w:color="auto" w:fill="auto"/>
          </w:tcPr>
          <w:p w14:paraId="3792D648"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8 pcs</w:t>
            </w:r>
          </w:p>
        </w:tc>
        <w:tc>
          <w:tcPr>
            <w:tcW w:w="1885" w:type="dxa"/>
            <w:shd w:val="clear" w:color="auto" w:fill="auto"/>
          </w:tcPr>
          <w:p w14:paraId="17335CE7"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1:3</w:t>
            </w:r>
          </w:p>
        </w:tc>
      </w:tr>
      <w:tr w:rsidR="00725E27" w:rsidRPr="00725E27" w14:paraId="02BAF98F" w14:textId="77777777" w:rsidTr="004C6620">
        <w:tc>
          <w:tcPr>
            <w:tcW w:w="1314" w:type="dxa"/>
            <w:shd w:val="clear" w:color="auto" w:fill="auto"/>
          </w:tcPr>
          <w:p w14:paraId="4A12A086" w14:textId="77777777" w:rsidR="004C6620" w:rsidRPr="00725E27" w:rsidRDefault="004C6620" w:rsidP="004470E5">
            <w:pPr>
              <w:numPr>
                <w:ilvl w:val="0"/>
                <w:numId w:val="234"/>
              </w:numPr>
              <w:spacing w:after="0" w:line="360" w:lineRule="auto"/>
              <w:rPr>
                <w:rFonts w:cs="Times New Roman"/>
                <w:bCs/>
                <w:szCs w:val="24"/>
                <w:lang w:val="en-GB"/>
              </w:rPr>
            </w:pPr>
          </w:p>
        </w:tc>
        <w:tc>
          <w:tcPr>
            <w:tcW w:w="2821" w:type="dxa"/>
            <w:shd w:val="clear" w:color="auto" w:fill="auto"/>
          </w:tcPr>
          <w:p w14:paraId="47A50FC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Report writing templates</w:t>
            </w:r>
          </w:p>
        </w:tc>
        <w:tc>
          <w:tcPr>
            <w:tcW w:w="2070" w:type="dxa"/>
            <w:shd w:val="clear" w:color="auto" w:fill="auto"/>
          </w:tcPr>
          <w:p w14:paraId="225BB3CB"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Various formats</w:t>
            </w:r>
          </w:p>
        </w:tc>
        <w:tc>
          <w:tcPr>
            <w:tcW w:w="1260" w:type="dxa"/>
            <w:shd w:val="clear" w:color="auto" w:fill="auto"/>
          </w:tcPr>
          <w:p w14:paraId="330D2C7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1B6EBFA6"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725E27" w:rsidRPr="00725E27" w14:paraId="2D0395BE" w14:textId="77777777" w:rsidTr="004C6620">
        <w:trPr>
          <w:trHeight w:val="315"/>
        </w:trPr>
        <w:tc>
          <w:tcPr>
            <w:tcW w:w="1314" w:type="dxa"/>
            <w:shd w:val="clear" w:color="auto" w:fill="auto"/>
          </w:tcPr>
          <w:p w14:paraId="5A04838B" w14:textId="77777777" w:rsidR="004C6620" w:rsidRPr="00725E27" w:rsidRDefault="004C6620" w:rsidP="004470E5">
            <w:pPr>
              <w:numPr>
                <w:ilvl w:val="0"/>
                <w:numId w:val="234"/>
              </w:numPr>
              <w:spacing w:after="0" w:line="360" w:lineRule="auto"/>
              <w:rPr>
                <w:rFonts w:cs="Times New Roman"/>
                <w:bCs/>
                <w:szCs w:val="24"/>
                <w:lang w:val="en-GB"/>
              </w:rPr>
            </w:pPr>
          </w:p>
        </w:tc>
        <w:tc>
          <w:tcPr>
            <w:tcW w:w="2821" w:type="dxa"/>
            <w:shd w:val="clear" w:color="auto" w:fill="auto"/>
          </w:tcPr>
          <w:p w14:paraId="7A3745D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Internet connection</w:t>
            </w:r>
          </w:p>
        </w:tc>
        <w:tc>
          <w:tcPr>
            <w:tcW w:w="2070" w:type="dxa"/>
            <w:shd w:val="clear" w:color="auto" w:fill="auto"/>
          </w:tcPr>
          <w:p w14:paraId="357FFC0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Reliable</w:t>
            </w:r>
          </w:p>
        </w:tc>
        <w:tc>
          <w:tcPr>
            <w:tcW w:w="1260" w:type="dxa"/>
            <w:shd w:val="clear" w:color="auto" w:fill="auto"/>
          </w:tcPr>
          <w:p w14:paraId="09F3D8EF"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6AD5F42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749904C0" w14:textId="77777777" w:rsidTr="004C6620">
        <w:tc>
          <w:tcPr>
            <w:tcW w:w="1314" w:type="dxa"/>
            <w:shd w:val="clear" w:color="auto" w:fill="auto"/>
          </w:tcPr>
          <w:p w14:paraId="7D946852" w14:textId="77777777" w:rsidR="004C6620" w:rsidRPr="00725E27" w:rsidRDefault="004C6620" w:rsidP="004470E5">
            <w:pPr>
              <w:numPr>
                <w:ilvl w:val="0"/>
                <w:numId w:val="234"/>
              </w:numPr>
              <w:spacing w:after="0" w:line="360" w:lineRule="auto"/>
              <w:rPr>
                <w:rFonts w:cs="Times New Roman"/>
                <w:bCs/>
                <w:szCs w:val="24"/>
                <w:lang w:val="en-GB"/>
              </w:rPr>
            </w:pPr>
          </w:p>
        </w:tc>
        <w:tc>
          <w:tcPr>
            <w:tcW w:w="2821" w:type="dxa"/>
            <w:shd w:val="clear" w:color="auto" w:fill="auto"/>
          </w:tcPr>
          <w:p w14:paraId="41730AE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White board </w:t>
            </w:r>
          </w:p>
        </w:tc>
        <w:tc>
          <w:tcPr>
            <w:tcW w:w="2070" w:type="dxa"/>
            <w:shd w:val="clear" w:color="auto" w:fill="auto"/>
          </w:tcPr>
          <w:p w14:paraId="7574FB3A"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For trainer’s use</w:t>
            </w:r>
          </w:p>
        </w:tc>
        <w:tc>
          <w:tcPr>
            <w:tcW w:w="1260" w:type="dxa"/>
            <w:shd w:val="clear" w:color="auto" w:fill="auto"/>
          </w:tcPr>
          <w:p w14:paraId="23D6E7B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0683427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406BEFA6" w14:textId="77777777" w:rsidTr="004C6620">
        <w:trPr>
          <w:trHeight w:val="746"/>
        </w:trPr>
        <w:tc>
          <w:tcPr>
            <w:tcW w:w="1314" w:type="dxa"/>
            <w:shd w:val="clear" w:color="auto" w:fill="auto"/>
          </w:tcPr>
          <w:p w14:paraId="2D5824D3"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B</w:t>
            </w:r>
          </w:p>
        </w:tc>
        <w:tc>
          <w:tcPr>
            <w:tcW w:w="2821" w:type="dxa"/>
            <w:shd w:val="clear" w:color="auto" w:fill="auto"/>
          </w:tcPr>
          <w:p w14:paraId="29897BDC"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Learning Facilities &amp; infrastructure</w:t>
            </w:r>
          </w:p>
        </w:tc>
        <w:tc>
          <w:tcPr>
            <w:tcW w:w="2070" w:type="dxa"/>
            <w:shd w:val="clear" w:color="auto" w:fill="auto"/>
          </w:tcPr>
          <w:p w14:paraId="1A616C29"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267F0E14" w14:textId="77777777" w:rsidR="004C6620" w:rsidRPr="00725E27" w:rsidRDefault="004C6620" w:rsidP="004C6620">
            <w:pPr>
              <w:spacing w:after="0" w:line="360" w:lineRule="auto"/>
              <w:rPr>
                <w:rFonts w:cs="Times New Roman"/>
                <w:b/>
                <w:szCs w:val="24"/>
                <w:lang w:val="en-GB"/>
              </w:rPr>
            </w:pPr>
          </w:p>
        </w:tc>
        <w:tc>
          <w:tcPr>
            <w:tcW w:w="1885" w:type="dxa"/>
            <w:shd w:val="clear" w:color="auto" w:fill="auto"/>
          </w:tcPr>
          <w:p w14:paraId="734BDD0B" w14:textId="77777777" w:rsidR="004C6620" w:rsidRPr="00725E27" w:rsidRDefault="004C6620" w:rsidP="004C6620">
            <w:pPr>
              <w:spacing w:after="0" w:line="360" w:lineRule="auto"/>
              <w:rPr>
                <w:rFonts w:cs="Times New Roman"/>
                <w:b/>
                <w:szCs w:val="24"/>
                <w:lang w:val="en-GB"/>
              </w:rPr>
            </w:pPr>
          </w:p>
        </w:tc>
      </w:tr>
      <w:tr w:rsidR="00725E27" w:rsidRPr="00725E27" w14:paraId="3D1E57CD" w14:textId="77777777" w:rsidTr="004C6620">
        <w:tc>
          <w:tcPr>
            <w:tcW w:w="1314" w:type="dxa"/>
            <w:shd w:val="clear" w:color="auto" w:fill="auto"/>
          </w:tcPr>
          <w:p w14:paraId="07D58880"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25E25E2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Lecture/theory room</w:t>
            </w:r>
          </w:p>
        </w:tc>
        <w:tc>
          <w:tcPr>
            <w:tcW w:w="2070" w:type="dxa"/>
            <w:shd w:val="clear" w:color="auto" w:fill="FFFFFF"/>
          </w:tcPr>
          <w:p w14:paraId="78420AB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72 Square Meter </w:t>
            </w:r>
          </w:p>
        </w:tc>
        <w:tc>
          <w:tcPr>
            <w:tcW w:w="1260" w:type="dxa"/>
            <w:shd w:val="clear" w:color="auto" w:fill="auto"/>
          </w:tcPr>
          <w:p w14:paraId="18A178C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05A2442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1:25</w:t>
            </w:r>
          </w:p>
        </w:tc>
      </w:tr>
      <w:tr w:rsidR="00725E27" w:rsidRPr="00725E27" w14:paraId="1C2FD0E0" w14:textId="77777777" w:rsidTr="004C6620">
        <w:tc>
          <w:tcPr>
            <w:tcW w:w="1314" w:type="dxa"/>
            <w:shd w:val="clear" w:color="auto" w:fill="auto"/>
          </w:tcPr>
          <w:p w14:paraId="501B2B10"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3D4FEB9D"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Computer Lab</w:t>
            </w:r>
          </w:p>
        </w:tc>
        <w:tc>
          <w:tcPr>
            <w:tcW w:w="2070" w:type="dxa"/>
            <w:shd w:val="clear" w:color="auto" w:fill="auto"/>
          </w:tcPr>
          <w:p w14:paraId="3E0EC7F8" w14:textId="77777777" w:rsidR="004C6620" w:rsidRPr="00725E27" w:rsidRDefault="004C6620" w:rsidP="004C6620">
            <w:pPr>
              <w:spacing w:after="0" w:line="360" w:lineRule="auto"/>
              <w:rPr>
                <w:rFonts w:cs="Times New Roman"/>
                <w:bCs/>
                <w:szCs w:val="24"/>
                <w:highlight w:val="yellow"/>
                <w:lang w:val="en-GB"/>
              </w:rPr>
            </w:pPr>
            <w:r w:rsidRPr="00725E27">
              <w:rPr>
                <w:rFonts w:cs="Times New Roman"/>
                <w:bCs/>
                <w:szCs w:val="24"/>
                <w:lang w:val="en-GB"/>
              </w:rPr>
              <w:t>96 Square Meter</w:t>
            </w:r>
          </w:p>
        </w:tc>
        <w:tc>
          <w:tcPr>
            <w:tcW w:w="1260" w:type="dxa"/>
            <w:shd w:val="clear" w:color="auto" w:fill="auto"/>
          </w:tcPr>
          <w:p w14:paraId="581A381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00E63FF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1:25</w:t>
            </w:r>
          </w:p>
        </w:tc>
      </w:tr>
      <w:tr w:rsidR="00725E27" w:rsidRPr="00725E27" w14:paraId="0DF6FD88" w14:textId="77777777" w:rsidTr="004C6620">
        <w:tc>
          <w:tcPr>
            <w:tcW w:w="1314" w:type="dxa"/>
            <w:shd w:val="clear" w:color="auto" w:fill="auto"/>
          </w:tcPr>
          <w:p w14:paraId="716CF06C"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C</w:t>
            </w:r>
          </w:p>
        </w:tc>
        <w:tc>
          <w:tcPr>
            <w:tcW w:w="2821" w:type="dxa"/>
            <w:shd w:val="clear" w:color="auto" w:fill="auto"/>
          </w:tcPr>
          <w:p w14:paraId="7B505CC6"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Consumable materials</w:t>
            </w:r>
          </w:p>
        </w:tc>
        <w:tc>
          <w:tcPr>
            <w:tcW w:w="2070" w:type="dxa"/>
            <w:shd w:val="clear" w:color="auto" w:fill="auto"/>
          </w:tcPr>
          <w:p w14:paraId="550411FD"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1832ECB5" w14:textId="77777777" w:rsidR="004C6620" w:rsidRPr="00725E27" w:rsidRDefault="004C6620" w:rsidP="004C6620">
            <w:pPr>
              <w:spacing w:after="0" w:line="360" w:lineRule="auto"/>
              <w:rPr>
                <w:rFonts w:cs="Times New Roman"/>
                <w:b/>
                <w:szCs w:val="24"/>
                <w:lang w:val="en-GB"/>
              </w:rPr>
            </w:pPr>
          </w:p>
        </w:tc>
        <w:tc>
          <w:tcPr>
            <w:tcW w:w="1885" w:type="dxa"/>
            <w:shd w:val="clear" w:color="auto" w:fill="auto"/>
          </w:tcPr>
          <w:p w14:paraId="74AF8E67" w14:textId="77777777" w:rsidR="004C6620" w:rsidRPr="00725E27" w:rsidRDefault="004C6620" w:rsidP="004C6620">
            <w:pPr>
              <w:spacing w:after="0" w:line="360" w:lineRule="auto"/>
              <w:rPr>
                <w:rFonts w:cs="Times New Roman"/>
                <w:b/>
                <w:szCs w:val="24"/>
                <w:lang w:val="en-GB"/>
              </w:rPr>
            </w:pPr>
          </w:p>
        </w:tc>
      </w:tr>
      <w:tr w:rsidR="00725E27" w:rsidRPr="00725E27" w14:paraId="270A60E4" w14:textId="77777777" w:rsidTr="004C6620">
        <w:tc>
          <w:tcPr>
            <w:tcW w:w="1314" w:type="dxa"/>
            <w:shd w:val="clear" w:color="auto" w:fill="auto"/>
          </w:tcPr>
          <w:p w14:paraId="57690479"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72DD8D6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Ink</w:t>
            </w:r>
          </w:p>
        </w:tc>
        <w:tc>
          <w:tcPr>
            <w:tcW w:w="2070" w:type="dxa"/>
            <w:shd w:val="clear" w:color="auto" w:fill="auto"/>
          </w:tcPr>
          <w:p w14:paraId="388623B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Assorted Colours for trainer’s use</w:t>
            </w:r>
          </w:p>
        </w:tc>
        <w:tc>
          <w:tcPr>
            <w:tcW w:w="1260" w:type="dxa"/>
            <w:shd w:val="clear" w:color="auto" w:fill="auto"/>
          </w:tcPr>
          <w:p w14:paraId="0D1452F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500ml per term</w:t>
            </w:r>
          </w:p>
        </w:tc>
        <w:tc>
          <w:tcPr>
            <w:tcW w:w="1885" w:type="dxa"/>
            <w:shd w:val="clear" w:color="auto" w:fill="auto"/>
          </w:tcPr>
          <w:p w14:paraId="5FBE6A8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744C04BB" w14:textId="77777777" w:rsidTr="004C6620">
        <w:tc>
          <w:tcPr>
            <w:tcW w:w="1314" w:type="dxa"/>
            <w:shd w:val="clear" w:color="auto" w:fill="auto"/>
          </w:tcPr>
          <w:p w14:paraId="5433D11C"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62EA078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Flash cards</w:t>
            </w:r>
          </w:p>
        </w:tc>
        <w:tc>
          <w:tcPr>
            <w:tcW w:w="2070" w:type="dxa"/>
            <w:shd w:val="clear" w:color="auto" w:fill="auto"/>
          </w:tcPr>
          <w:p w14:paraId="473060A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25F9860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709737F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08B3B369" w14:textId="77777777" w:rsidTr="004C6620">
        <w:trPr>
          <w:trHeight w:val="728"/>
        </w:trPr>
        <w:tc>
          <w:tcPr>
            <w:tcW w:w="1314" w:type="dxa"/>
            <w:shd w:val="clear" w:color="auto" w:fill="auto"/>
          </w:tcPr>
          <w:p w14:paraId="235E64B5"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774A477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White board Marker </w:t>
            </w:r>
          </w:p>
        </w:tc>
        <w:tc>
          <w:tcPr>
            <w:tcW w:w="2070" w:type="dxa"/>
            <w:shd w:val="clear" w:color="auto" w:fill="auto"/>
          </w:tcPr>
          <w:p w14:paraId="77A3DC7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 xml:space="preserve">Refillable type </w:t>
            </w:r>
          </w:p>
        </w:tc>
        <w:tc>
          <w:tcPr>
            <w:tcW w:w="1260" w:type="dxa"/>
            <w:shd w:val="clear" w:color="auto" w:fill="auto"/>
          </w:tcPr>
          <w:p w14:paraId="644EC62E"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10 pcs per term</w:t>
            </w:r>
          </w:p>
        </w:tc>
        <w:tc>
          <w:tcPr>
            <w:tcW w:w="1885" w:type="dxa"/>
            <w:shd w:val="clear" w:color="auto" w:fill="auto"/>
          </w:tcPr>
          <w:p w14:paraId="3D15CF04"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48A1909A" w14:textId="77777777" w:rsidTr="004C6620">
        <w:trPr>
          <w:trHeight w:val="728"/>
        </w:trPr>
        <w:tc>
          <w:tcPr>
            <w:tcW w:w="1314" w:type="dxa"/>
            <w:shd w:val="clear" w:color="auto" w:fill="auto"/>
          </w:tcPr>
          <w:p w14:paraId="70F66649"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37BEDFA1"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Flip charts</w:t>
            </w:r>
          </w:p>
        </w:tc>
        <w:tc>
          <w:tcPr>
            <w:tcW w:w="2070" w:type="dxa"/>
            <w:shd w:val="clear" w:color="auto" w:fill="auto"/>
          </w:tcPr>
          <w:p w14:paraId="3095E68D"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01BA788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69ADB91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4C4CA2A5" w14:textId="77777777" w:rsidTr="004C6620">
        <w:tc>
          <w:tcPr>
            <w:tcW w:w="1314" w:type="dxa"/>
            <w:shd w:val="clear" w:color="auto" w:fill="auto"/>
          </w:tcPr>
          <w:p w14:paraId="7935431A"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0B5C308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Printing papers</w:t>
            </w:r>
          </w:p>
        </w:tc>
        <w:tc>
          <w:tcPr>
            <w:tcW w:w="2070" w:type="dxa"/>
            <w:shd w:val="clear" w:color="auto" w:fill="auto"/>
          </w:tcPr>
          <w:p w14:paraId="6ABDD30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0F5496C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3B29C3E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w:t>
            </w:r>
          </w:p>
        </w:tc>
      </w:tr>
      <w:tr w:rsidR="00725E27" w:rsidRPr="00725E27" w14:paraId="14F7367B" w14:textId="77777777" w:rsidTr="004C6620">
        <w:tc>
          <w:tcPr>
            <w:tcW w:w="1314" w:type="dxa"/>
            <w:shd w:val="clear" w:color="auto" w:fill="auto"/>
          </w:tcPr>
          <w:p w14:paraId="33088336"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D</w:t>
            </w:r>
          </w:p>
        </w:tc>
        <w:tc>
          <w:tcPr>
            <w:tcW w:w="2821" w:type="dxa"/>
            <w:shd w:val="clear" w:color="auto" w:fill="auto"/>
          </w:tcPr>
          <w:p w14:paraId="689E7E57" w14:textId="77777777" w:rsidR="004C6620" w:rsidRPr="00725E27" w:rsidRDefault="004C6620" w:rsidP="004C6620">
            <w:pPr>
              <w:spacing w:after="0" w:line="360" w:lineRule="auto"/>
              <w:rPr>
                <w:rFonts w:cs="Times New Roman"/>
                <w:b/>
                <w:szCs w:val="24"/>
                <w:lang w:val="en-GB"/>
              </w:rPr>
            </w:pPr>
            <w:r w:rsidRPr="00725E27">
              <w:rPr>
                <w:rFonts w:cs="Times New Roman"/>
                <w:b/>
                <w:szCs w:val="24"/>
                <w:lang w:val="en-GB"/>
              </w:rPr>
              <w:t>Tools and Equipment</w:t>
            </w:r>
          </w:p>
        </w:tc>
        <w:tc>
          <w:tcPr>
            <w:tcW w:w="2070" w:type="dxa"/>
            <w:shd w:val="clear" w:color="auto" w:fill="auto"/>
          </w:tcPr>
          <w:p w14:paraId="2361B3A3" w14:textId="77777777" w:rsidR="004C6620" w:rsidRPr="00725E27" w:rsidRDefault="004C6620" w:rsidP="004C6620">
            <w:pPr>
              <w:spacing w:after="0" w:line="360" w:lineRule="auto"/>
              <w:rPr>
                <w:rFonts w:cs="Times New Roman"/>
                <w:b/>
                <w:szCs w:val="24"/>
                <w:lang w:val="en-GB"/>
              </w:rPr>
            </w:pPr>
          </w:p>
        </w:tc>
        <w:tc>
          <w:tcPr>
            <w:tcW w:w="1260" w:type="dxa"/>
            <w:shd w:val="clear" w:color="auto" w:fill="auto"/>
          </w:tcPr>
          <w:p w14:paraId="76353A7F" w14:textId="77777777" w:rsidR="004C6620" w:rsidRPr="00725E27" w:rsidRDefault="004C6620" w:rsidP="004C6620">
            <w:pPr>
              <w:spacing w:after="0" w:line="360" w:lineRule="auto"/>
              <w:rPr>
                <w:rFonts w:cs="Times New Roman"/>
                <w:b/>
                <w:szCs w:val="24"/>
                <w:lang w:val="en-GB"/>
              </w:rPr>
            </w:pPr>
          </w:p>
        </w:tc>
        <w:tc>
          <w:tcPr>
            <w:tcW w:w="1885" w:type="dxa"/>
            <w:shd w:val="clear" w:color="auto" w:fill="auto"/>
          </w:tcPr>
          <w:p w14:paraId="73120282" w14:textId="77777777" w:rsidR="004C6620" w:rsidRPr="00725E27" w:rsidRDefault="004C6620" w:rsidP="004C6620">
            <w:pPr>
              <w:spacing w:after="0" w:line="360" w:lineRule="auto"/>
              <w:rPr>
                <w:rFonts w:cs="Times New Roman"/>
                <w:b/>
                <w:szCs w:val="24"/>
                <w:lang w:val="en-GB"/>
              </w:rPr>
            </w:pPr>
          </w:p>
        </w:tc>
      </w:tr>
      <w:tr w:rsidR="00725E27" w:rsidRPr="00725E27" w14:paraId="46A4B682" w14:textId="77777777" w:rsidTr="004C6620">
        <w:trPr>
          <w:trHeight w:val="340"/>
        </w:trPr>
        <w:tc>
          <w:tcPr>
            <w:tcW w:w="1314" w:type="dxa"/>
            <w:shd w:val="clear" w:color="auto" w:fill="auto"/>
          </w:tcPr>
          <w:p w14:paraId="6AF1CCE5"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594E6094" w14:textId="77777777" w:rsidR="004C6620" w:rsidRPr="00725E27" w:rsidRDefault="004C6620" w:rsidP="004C6620">
            <w:p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Computers</w:t>
            </w:r>
          </w:p>
          <w:p w14:paraId="2EDC037B" w14:textId="77777777" w:rsidR="004C6620" w:rsidRPr="00725E27" w:rsidRDefault="004C6620" w:rsidP="004C6620">
            <w:pPr>
              <w:spacing w:after="0" w:line="360" w:lineRule="auto"/>
              <w:contextualSpacing/>
              <w:rPr>
                <w:rFonts w:cs="Times New Roman"/>
                <w:b/>
                <w:szCs w:val="24"/>
                <w:lang w:val="en-GB"/>
              </w:rPr>
            </w:pPr>
          </w:p>
        </w:tc>
        <w:tc>
          <w:tcPr>
            <w:tcW w:w="2070" w:type="dxa"/>
            <w:shd w:val="clear" w:color="auto" w:fill="auto"/>
          </w:tcPr>
          <w:p w14:paraId="497E46DF" w14:textId="77777777" w:rsidR="004C6620" w:rsidRPr="00725E27" w:rsidRDefault="004C6620" w:rsidP="004C6620">
            <w:pPr>
              <w:widowControl w:val="0"/>
              <w:tabs>
                <w:tab w:val="left" w:pos="360"/>
              </w:tabs>
              <w:autoSpaceDE w:val="0"/>
              <w:autoSpaceDN w:val="0"/>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0C71B3E7"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010F6510"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725E27" w:rsidRPr="00725E27" w14:paraId="0F737828" w14:textId="77777777" w:rsidTr="004C6620">
        <w:tc>
          <w:tcPr>
            <w:tcW w:w="1314" w:type="dxa"/>
            <w:shd w:val="clear" w:color="auto" w:fill="auto"/>
          </w:tcPr>
          <w:p w14:paraId="37FA6CB3"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1D28DB4F" w14:textId="77777777" w:rsidR="004C6620" w:rsidRPr="00725E27" w:rsidRDefault="004C6620" w:rsidP="004C6620">
            <w:pPr>
              <w:spacing w:after="0" w:line="360" w:lineRule="auto"/>
              <w:rPr>
                <w:rFonts w:cs="Times New Roman"/>
                <w:b/>
                <w:szCs w:val="24"/>
                <w:lang w:val="en-GB"/>
              </w:rPr>
            </w:pPr>
            <w:r w:rsidRPr="00725E27">
              <w:rPr>
                <w:rFonts w:cs="Times New Roman"/>
                <w:szCs w:val="24"/>
                <w:lang w:val="en-ZA"/>
              </w:rPr>
              <w:t>Projector</w:t>
            </w:r>
          </w:p>
        </w:tc>
        <w:tc>
          <w:tcPr>
            <w:tcW w:w="2070" w:type="dxa"/>
            <w:shd w:val="clear" w:color="auto" w:fill="auto"/>
          </w:tcPr>
          <w:p w14:paraId="437215BA"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0AB86AF9"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5FEC833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1:25</w:t>
            </w:r>
          </w:p>
        </w:tc>
      </w:tr>
      <w:tr w:rsidR="00725E27" w:rsidRPr="00725E27" w14:paraId="65F799C7" w14:textId="77777777" w:rsidTr="004C6620">
        <w:tc>
          <w:tcPr>
            <w:tcW w:w="1314" w:type="dxa"/>
            <w:shd w:val="clear" w:color="auto" w:fill="auto"/>
          </w:tcPr>
          <w:p w14:paraId="5BD54476"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1FB049F9" w14:textId="77777777" w:rsidR="004C6620" w:rsidRPr="00725E27" w:rsidRDefault="004C6620" w:rsidP="004C6620">
            <w:pPr>
              <w:autoSpaceDE w:val="0"/>
              <w:autoSpaceDN w:val="0"/>
              <w:spacing w:after="0" w:line="360" w:lineRule="auto"/>
              <w:rPr>
                <w:rFonts w:cs="Times New Roman"/>
                <w:szCs w:val="24"/>
              </w:rPr>
            </w:pPr>
            <w:r w:rsidRPr="00725E27">
              <w:rPr>
                <w:rFonts w:cs="Times New Roman"/>
                <w:szCs w:val="24"/>
              </w:rPr>
              <w:t>External storage media</w:t>
            </w:r>
          </w:p>
        </w:tc>
        <w:tc>
          <w:tcPr>
            <w:tcW w:w="2070" w:type="dxa"/>
            <w:shd w:val="clear" w:color="auto" w:fill="auto"/>
          </w:tcPr>
          <w:p w14:paraId="49128689"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66C00EA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70FE4706"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725E27" w:rsidRPr="00725E27" w14:paraId="2E848A3D" w14:textId="77777777" w:rsidTr="004C6620">
        <w:tc>
          <w:tcPr>
            <w:tcW w:w="1314" w:type="dxa"/>
            <w:shd w:val="clear" w:color="auto" w:fill="auto"/>
          </w:tcPr>
          <w:p w14:paraId="66D35702"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54BDE142"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Mobile phones</w:t>
            </w:r>
          </w:p>
        </w:tc>
        <w:tc>
          <w:tcPr>
            <w:tcW w:w="2070" w:type="dxa"/>
            <w:shd w:val="clear" w:color="auto" w:fill="auto"/>
          </w:tcPr>
          <w:p w14:paraId="137792A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6D418C78"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06B6D135"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w:t>
            </w:r>
          </w:p>
        </w:tc>
      </w:tr>
      <w:tr w:rsidR="00725E27" w:rsidRPr="00725E27" w14:paraId="13392437" w14:textId="77777777" w:rsidTr="004C6620">
        <w:tc>
          <w:tcPr>
            <w:tcW w:w="1314" w:type="dxa"/>
            <w:shd w:val="clear" w:color="auto" w:fill="auto"/>
          </w:tcPr>
          <w:p w14:paraId="2DB8118A" w14:textId="77777777" w:rsidR="004C6620" w:rsidRPr="00725E27" w:rsidRDefault="004C6620" w:rsidP="004470E5">
            <w:pPr>
              <w:pStyle w:val="ListParagraph"/>
              <w:numPr>
                <w:ilvl w:val="0"/>
                <w:numId w:val="234"/>
              </w:numPr>
              <w:spacing w:after="0" w:line="360" w:lineRule="auto"/>
              <w:rPr>
                <w:bCs/>
                <w:szCs w:val="24"/>
                <w:lang w:val="en-GB"/>
              </w:rPr>
            </w:pPr>
          </w:p>
        </w:tc>
        <w:tc>
          <w:tcPr>
            <w:tcW w:w="2821" w:type="dxa"/>
            <w:shd w:val="clear" w:color="auto" w:fill="auto"/>
          </w:tcPr>
          <w:p w14:paraId="0985AAA3"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printers</w:t>
            </w:r>
          </w:p>
        </w:tc>
        <w:tc>
          <w:tcPr>
            <w:tcW w:w="2070" w:type="dxa"/>
            <w:shd w:val="clear" w:color="auto" w:fill="auto"/>
          </w:tcPr>
          <w:p w14:paraId="67EFD7F9"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773D6477"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2</w:t>
            </w:r>
          </w:p>
        </w:tc>
        <w:tc>
          <w:tcPr>
            <w:tcW w:w="1885" w:type="dxa"/>
            <w:shd w:val="clear" w:color="auto" w:fill="auto"/>
          </w:tcPr>
          <w:p w14:paraId="0944107C" w14:textId="77777777" w:rsidR="004C6620" w:rsidRPr="00725E27" w:rsidRDefault="004C6620" w:rsidP="004C6620">
            <w:pPr>
              <w:spacing w:after="0" w:line="360" w:lineRule="auto"/>
              <w:rPr>
                <w:rFonts w:cs="Times New Roman"/>
                <w:bCs/>
                <w:szCs w:val="24"/>
                <w:lang w:val="en-GB"/>
              </w:rPr>
            </w:pPr>
            <w:r w:rsidRPr="00725E27">
              <w:rPr>
                <w:rFonts w:cs="Times New Roman"/>
                <w:bCs/>
                <w:szCs w:val="24"/>
                <w:lang w:val="en-GB"/>
              </w:rPr>
              <w:t>1:13</w:t>
            </w:r>
          </w:p>
        </w:tc>
      </w:tr>
    </w:tbl>
    <w:p w14:paraId="122F0A2E" w14:textId="77777777" w:rsidR="004C6620" w:rsidRPr="00725E27" w:rsidRDefault="004C6620" w:rsidP="004C6620">
      <w:pPr>
        <w:spacing w:after="0" w:line="360" w:lineRule="auto"/>
        <w:rPr>
          <w:rFonts w:cs="Times New Roman"/>
          <w:szCs w:val="24"/>
        </w:rPr>
      </w:pPr>
      <w:r w:rsidRPr="00725E27">
        <w:rPr>
          <w:rFonts w:cs="Times New Roman"/>
          <w:szCs w:val="24"/>
        </w:rPr>
        <w:br w:type="page"/>
      </w:r>
    </w:p>
    <w:p w14:paraId="31A64308" w14:textId="3C714C69" w:rsidR="00CE1315" w:rsidRPr="00725E27" w:rsidRDefault="00712F6D" w:rsidP="00CE1315">
      <w:pPr>
        <w:pStyle w:val="Heading2"/>
        <w:rPr>
          <w:lang w:val="en-GB"/>
        </w:rPr>
      </w:pPr>
      <w:bookmarkStart w:id="39" w:name="_Toc197173384"/>
      <w:bookmarkStart w:id="40" w:name="_Toc181357160"/>
      <w:bookmarkStart w:id="41" w:name="_Toc156823845"/>
      <w:r w:rsidRPr="00725E27">
        <w:rPr>
          <w:lang w:val="en-GB"/>
        </w:rPr>
        <w:lastRenderedPageBreak/>
        <w:t xml:space="preserve">CONSTRUCTION </w:t>
      </w:r>
      <w:r w:rsidR="00CE1315" w:rsidRPr="00725E27">
        <w:rPr>
          <w:lang w:val="en-GB"/>
        </w:rPr>
        <w:t>MATERIAL SCIENCE I</w:t>
      </w:r>
      <w:bookmarkEnd w:id="39"/>
    </w:p>
    <w:p w14:paraId="3F314995" w14:textId="77777777" w:rsidR="000F2FB7" w:rsidRPr="00725E27" w:rsidRDefault="000F2FB7" w:rsidP="000F2FB7">
      <w:pPr>
        <w:rPr>
          <w:lang w:val="en-GB"/>
        </w:rPr>
      </w:pPr>
    </w:p>
    <w:p w14:paraId="526645D9" w14:textId="166ECBF2" w:rsidR="00CE1315" w:rsidRPr="00725E27" w:rsidRDefault="00CE1315" w:rsidP="00CE1315">
      <w:pPr>
        <w:shd w:val="clear" w:color="auto" w:fill="FFFFFF"/>
        <w:spacing w:after="120" w:line="276" w:lineRule="auto"/>
        <w:ind w:left="357" w:hanging="357"/>
        <w:rPr>
          <w:rFonts w:cs="Times New Roman"/>
          <w:b/>
          <w:bCs/>
          <w:szCs w:val="24"/>
        </w:rPr>
      </w:pPr>
      <w:r w:rsidRPr="00725E27">
        <w:rPr>
          <w:rFonts w:cs="Times New Roman"/>
          <w:b/>
          <w:bCs/>
          <w:szCs w:val="24"/>
          <w:lang w:val="en-GB"/>
        </w:rPr>
        <w:t xml:space="preserve">UNIT CODE: </w:t>
      </w:r>
      <w:r w:rsidR="009A3446" w:rsidRPr="00725E27">
        <w:rPr>
          <w:rFonts w:cs="Times New Roman"/>
          <w:b/>
          <w:bCs/>
          <w:szCs w:val="24"/>
        </w:rPr>
        <w:t>0732 541 03A</w:t>
      </w:r>
    </w:p>
    <w:p w14:paraId="38927BA9" w14:textId="77777777" w:rsidR="00CE1315" w:rsidRPr="00725E27" w:rsidRDefault="00CE1315" w:rsidP="00CE1315">
      <w:pPr>
        <w:spacing w:after="120" w:line="276" w:lineRule="auto"/>
        <w:rPr>
          <w:rFonts w:cs="Times New Roman"/>
          <w:szCs w:val="24"/>
          <w:lang w:val="en-ZA"/>
        </w:rPr>
      </w:pPr>
      <w:r w:rsidRPr="00725E27">
        <w:rPr>
          <w:rFonts w:cs="Times New Roman"/>
          <w:b/>
          <w:szCs w:val="24"/>
          <w:lang w:val="en-ZA"/>
        </w:rPr>
        <w:t>Duration of Unit:</w:t>
      </w:r>
      <w:r w:rsidRPr="00725E27">
        <w:rPr>
          <w:rFonts w:cs="Times New Roman"/>
          <w:szCs w:val="24"/>
          <w:lang w:val="en-ZA"/>
        </w:rPr>
        <w:t xml:space="preserve"> </w:t>
      </w:r>
      <w:r w:rsidR="00B779FA" w:rsidRPr="00725E27">
        <w:rPr>
          <w:rFonts w:eastAsia="Times New Roman" w:cs="Times New Roman"/>
          <w:b/>
          <w:szCs w:val="24"/>
        </w:rPr>
        <w:t>50</w:t>
      </w:r>
      <w:r w:rsidRPr="00725E27">
        <w:rPr>
          <w:rFonts w:cs="Times New Roman"/>
          <w:szCs w:val="24"/>
          <w:lang w:val="en-ZA"/>
        </w:rPr>
        <w:t xml:space="preserve"> Hours</w:t>
      </w:r>
    </w:p>
    <w:p w14:paraId="669ED676" w14:textId="77777777" w:rsidR="00CE1315" w:rsidRPr="00725E27" w:rsidRDefault="00CE1315" w:rsidP="00CE1315">
      <w:pPr>
        <w:spacing w:after="0" w:line="276" w:lineRule="auto"/>
        <w:rPr>
          <w:rFonts w:cs="Times New Roman"/>
          <w:szCs w:val="24"/>
          <w:lang w:val="en-ZA"/>
        </w:rPr>
      </w:pPr>
      <w:r w:rsidRPr="00725E27">
        <w:rPr>
          <w:rFonts w:cs="Times New Roman"/>
          <w:b/>
          <w:szCs w:val="24"/>
          <w:lang w:val="en-ZA"/>
        </w:rPr>
        <w:t>Relationship to Occupational Standards</w:t>
      </w:r>
    </w:p>
    <w:p w14:paraId="7696656C" w14:textId="207FB414" w:rsidR="00CE1315" w:rsidRPr="00725E27" w:rsidRDefault="00CE1315" w:rsidP="00CE1315">
      <w:pPr>
        <w:spacing w:after="0" w:line="276" w:lineRule="auto"/>
        <w:rPr>
          <w:rFonts w:cs="Times New Roman"/>
          <w:szCs w:val="24"/>
          <w:lang w:val="en-GB"/>
        </w:rPr>
      </w:pPr>
      <w:r w:rsidRPr="00725E27">
        <w:rPr>
          <w:rFonts w:cs="Times New Roman"/>
          <w:szCs w:val="24"/>
          <w:lang w:val="en-ZA"/>
        </w:rPr>
        <w:t xml:space="preserve">This unit addresses the Unit of Competency:  </w:t>
      </w:r>
      <w:r w:rsidRPr="00725E27">
        <w:rPr>
          <w:rFonts w:cs="Times New Roman"/>
          <w:szCs w:val="24"/>
          <w:lang w:val="en-GB"/>
        </w:rPr>
        <w:t>Apply construction material science</w:t>
      </w:r>
      <w:r w:rsidR="009A3446" w:rsidRPr="00725E27">
        <w:rPr>
          <w:rFonts w:cs="Times New Roman"/>
          <w:szCs w:val="24"/>
          <w:lang w:val="en-GB"/>
        </w:rPr>
        <w:t xml:space="preserve"> I</w:t>
      </w:r>
    </w:p>
    <w:p w14:paraId="02BDEA68" w14:textId="77777777" w:rsidR="00CE1315" w:rsidRPr="00725E27" w:rsidRDefault="00CE1315" w:rsidP="00CE1315">
      <w:pPr>
        <w:shd w:val="clear" w:color="auto" w:fill="FFFFFF"/>
        <w:spacing w:after="120" w:line="276" w:lineRule="auto"/>
        <w:ind w:left="357" w:hanging="357"/>
        <w:rPr>
          <w:rFonts w:cs="Times New Roman"/>
          <w:b/>
          <w:bCs/>
          <w:szCs w:val="24"/>
          <w:lang w:val="en-GB"/>
        </w:rPr>
      </w:pPr>
    </w:p>
    <w:p w14:paraId="4AD64929" w14:textId="77777777" w:rsidR="00CE1315" w:rsidRPr="00725E27" w:rsidRDefault="00CE1315" w:rsidP="00CE1315">
      <w:pPr>
        <w:shd w:val="clear" w:color="auto" w:fill="FFFFFF"/>
        <w:spacing w:after="0" w:line="276" w:lineRule="auto"/>
        <w:ind w:left="357" w:hanging="357"/>
        <w:rPr>
          <w:rFonts w:cs="Times New Roman"/>
          <w:b/>
          <w:szCs w:val="24"/>
          <w:lang w:val="en-GB"/>
        </w:rPr>
      </w:pPr>
      <w:r w:rsidRPr="00725E27">
        <w:rPr>
          <w:rFonts w:cs="Times New Roman"/>
          <w:b/>
          <w:szCs w:val="24"/>
          <w:lang w:val="en-GB"/>
        </w:rPr>
        <w:t>UNIT DESCRIPTION</w:t>
      </w:r>
    </w:p>
    <w:p w14:paraId="19C17846" w14:textId="77777777" w:rsidR="00CE1315" w:rsidRPr="00725E27" w:rsidRDefault="00CE1315" w:rsidP="00CE1315">
      <w:pPr>
        <w:spacing w:line="276" w:lineRule="auto"/>
        <w:rPr>
          <w:rFonts w:cs="Times New Roman"/>
          <w:szCs w:val="24"/>
          <w:lang w:val="en-GB"/>
        </w:rPr>
      </w:pPr>
      <w:r w:rsidRPr="00725E27">
        <w:rPr>
          <w:rFonts w:cs="Times New Roman"/>
          <w:szCs w:val="24"/>
          <w:lang w:val="en-GB"/>
        </w:rPr>
        <w:t>This unit describes the competence in applying Construction materials science. It involves identifying essential construction materials and their properties, selecting quality construction materials, testing construction materials and demonstrating knowledge in the handling and use of construction materials.</w:t>
      </w:r>
    </w:p>
    <w:p w14:paraId="2E2FDFC3" w14:textId="77777777" w:rsidR="00CE1315" w:rsidRPr="00725E27" w:rsidRDefault="00CE1315" w:rsidP="00CE1315">
      <w:pPr>
        <w:spacing w:line="276" w:lineRule="auto"/>
        <w:rPr>
          <w:rFonts w:cs="Times New Roman"/>
          <w:b/>
          <w:szCs w:val="24"/>
          <w:lang w:val="en-ZA"/>
        </w:rPr>
      </w:pPr>
      <w:r w:rsidRPr="00725E27">
        <w:rPr>
          <w:rFonts w:cs="Times New Roman"/>
          <w:b/>
          <w:szCs w:val="24"/>
          <w:lang w:val="en-ZA"/>
        </w:rPr>
        <w:t>Summary of Learning Outcomes</w:t>
      </w: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0"/>
        <w:gridCol w:w="3635"/>
      </w:tblGrid>
      <w:tr w:rsidR="00725E27" w:rsidRPr="00725E27" w14:paraId="6C997628" w14:textId="77777777" w:rsidTr="005161CB">
        <w:trPr>
          <w:trHeight w:val="176"/>
        </w:trPr>
        <w:tc>
          <w:tcPr>
            <w:tcW w:w="5680" w:type="dxa"/>
            <w:tcBorders>
              <w:top w:val="single" w:sz="4" w:space="0" w:color="000000"/>
              <w:left w:val="single" w:sz="4" w:space="0" w:color="000000"/>
              <w:bottom w:val="single" w:sz="4" w:space="0" w:color="000000"/>
              <w:right w:val="single" w:sz="4" w:space="0" w:color="000000"/>
            </w:tcBorders>
          </w:tcPr>
          <w:p w14:paraId="7DA7F681" w14:textId="77777777" w:rsidR="005161CB" w:rsidRPr="00725E27" w:rsidRDefault="005161CB" w:rsidP="005161CB">
            <w:pPr>
              <w:pStyle w:val="ListParagraph"/>
              <w:ind w:hanging="360"/>
              <w:rPr>
                <w:rFonts w:eastAsia="Times New Roman"/>
                <w:szCs w:val="24"/>
              </w:rPr>
            </w:pPr>
          </w:p>
          <w:p w14:paraId="2FA8BBAF" w14:textId="77777777" w:rsidR="005161CB" w:rsidRPr="00725E27" w:rsidRDefault="005161CB" w:rsidP="005161CB">
            <w:pPr>
              <w:pStyle w:val="ListParagraph"/>
              <w:ind w:hanging="360"/>
              <w:rPr>
                <w:rFonts w:eastAsia="Times New Roman"/>
                <w:b/>
                <w:bCs/>
                <w:szCs w:val="24"/>
              </w:rPr>
            </w:pPr>
            <w:r w:rsidRPr="00725E27">
              <w:rPr>
                <w:rFonts w:eastAsia="Times New Roman"/>
                <w:b/>
                <w:bCs/>
                <w:szCs w:val="24"/>
              </w:rPr>
              <w:t>Learning Outcomes</w:t>
            </w:r>
          </w:p>
        </w:tc>
        <w:tc>
          <w:tcPr>
            <w:tcW w:w="3635" w:type="dxa"/>
            <w:tcBorders>
              <w:top w:val="single" w:sz="4" w:space="0" w:color="000000"/>
              <w:left w:val="single" w:sz="4" w:space="0" w:color="000000"/>
              <w:bottom w:val="single" w:sz="4" w:space="0" w:color="000000"/>
              <w:right w:val="single" w:sz="4" w:space="0" w:color="000000"/>
            </w:tcBorders>
          </w:tcPr>
          <w:p w14:paraId="7734F61F" w14:textId="77777777" w:rsidR="005161CB" w:rsidRPr="00725E27" w:rsidRDefault="005161CB" w:rsidP="005161CB">
            <w:pPr>
              <w:jc w:val="center"/>
              <w:rPr>
                <w:rFonts w:eastAsia="Times New Roman" w:cs="Times New Roman"/>
                <w:b/>
                <w:szCs w:val="24"/>
              </w:rPr>
            </w:pPr>
          </w:p>
          <w:p w14:paraId="45D30364"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4B35DE2E" w14:textId="77777777" w:rsidR="005161CB" w:rsidRPr="00725E27" w:rsidRDefault="005161CB" w:rsidP="005161CB">
            <w:pPr>
              <w:jc w:val="center"/>
              <w:rPr>
                <w:rFonts w:eastAsia="Times New Roman" w:cs="Times New Roman"/>
                <w:b/>
                <w:szCs w:val="24"/>
              </w:rPr>
            </w:pPr>
          </w:p>
        </w:tc>
      </w:tr>
      <w:tr w:rsidR="00725E27" w:rsidRPr="00725E27" w14:paraId="4F01D9E0" w14:textId="77777777" w:rsidTr="00B779FA">
        <w:trPr>
          <w:trHeight w:val="176"/>
        </w:trPr>
        <w:tc>
          <w:tcPr>
            <w:tcW w:w="5680" w:type="dxa"/>
          </w:tcPr>
          <w:p w14:paraId="5656C880" w14:textId="77777777" w:rsidR="00B779FA" w:rsidRPr="00725E27" w:rsidRDefault="00B779FA" w:rsidP="004470E5">
            <w:pPr>
              <w:pStyle w:val="ListParagraph"/>
              <w:numPr>
                <w:ilvl w:val="0"/>
                <w:numId w:val="582"/>
              </w:numPr>
              <w:rPr>
                <w:rFonts w:eastAsia="Times New Roman"/>
                <w:b/>
                <w:szCs w:val="24"/>
              </w:rPr>
            </w:pPr>
            <w:r w:rsidRPr="00725E27">
              <w:rPr>
                <w:rFonts w:eastAsia="Times New Roman"/>
                <w:szCs w:val="24"/>
              </w:rPr>
              <w:t>To Identify essential construction materials</w:t>
            </w:r>
          </w:p>
        </w:tc>
        <w:tc>
          <w:tcPr>
            <w:tcW w:w="3635" w:type="dxa"/>
          </w:tcPr>
          <w:p w14:paraId="5A56CCF6"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20</w:t>
            </w:r>
          </w:p>
        </w:tc>
      </w:tr>
      <w:tr w:rsidR="00725E27" w:rsidRPr="00725E27" w14:paraId="046EA5AF" w14:textId="77777777" w:rsidTr="00B779FA">
        <w:trPr>
          <w:trHeight w:val="172"/>
        </w:trPr>
        <w:tc>
          <w:tcPr>
            <w:tcW w:w="5680" w:type="dxa"/>
          </w:tcPr>
          <w:p w14:paraId="15103E6B" w14:textId="77777777" w:rsidR="00B779FA" w:rsidRPr="00725E27" w:rsidRDefault="00B779FA" w:rsidP="004470E5">
            <w:pPr>
              <w:pStyle w:val="ListParagraph"/>
              <w:numPr>
                <w:ilvl w:val="0"/>
                <w:numId w:val="582"/>
              </w:numPr>
              <w:rPr>
                <w:rFonts w:eastAsia="Times New Roman"/>
                <w:b/>
                <w:szCs w:val="24"/>
              </w:rPr>
            </w:pPr>
            <w:r w:rsidRPr="00725E27">
              <w:rPr>
                <w:rFonts w:eastAsia="Times New Roman"/>
                <w:szCs w:val="24"/>
              </w:rPr>
              <w:t xml:space="preserve">To Identify properties of construction materials </w:t>
            </w:r>
          </w:p>
        </w:tc>
        <w:tc>
          <w:tcPr>
            <w:tcW w:w="3635" w:type="dxa"/>
          </w:tcPr>
          <w:p w14:paraId="2B3752C2"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20</w:t>
            </w:r>
          </w:p>
        </w:tc>
      </w:tr>
      <w:tr w:rsidR="00725E27" w:rsidRPr="00725E27" w14:paraId="1F5B862C" w14:textId="77777777" w:rsidTr="00B779FA">
        <w:trPr>
          <w:trHeight w:val="172"/>
        </w:trPr>
        <w:tc>
          <w:tcPr>
            <w:tcW w:w="5680" w:type="dxa"/>
          </w:tcPr>
          <w:p w14:paraId="23D6EFCF" w14:textId="77777777" w:rsidR="00B779FA" w:rsidRPr="00725E27" w:rsidRDefault="00B779FA" w:rsidP="004470E5">
            <w:pPr>
              <w:pStyle w:val="ListParagraph"/>
              <w:numPr>
                <w:ilvl w:val="0"/>
                <w:numId w:val="582"/>
              </w:numPr>
              <w:rPr>
                <w:rFonts w:eastAsia="Times New Roman"/>
                <w:b/>
                <w:szCs w:val="24"/>
              </w:rPr>
            </w:pPr>
            <w:r w:rsidRPr="00725E27">
              <w:rPr>
                <w:rFonts w:eastAsia="Times New Roman"/>
                <w:szCs w:val="24"/>
              </w:rPr>
              <w:t xml:space="preserve">To Select quality construction materials </w:t>
            </w:r>
          </w:p>
        </w:tc>
        <w:tc>
          <w:tcPr>
            <w:tcW w:w="3635" w:type="dxa"/>
          </w:tcPr>
          <w:p w14:paraId="07BAABBF"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10</w:t>
            </w:r>
          </w:p>
        </w:tc>
      </w:tr>
      <w:tr w:rsidR="00B779FA" w:rsidRPr="00725E27" w14:paraId="16DB03DE" w14:textId="77777777" w:rsidTr="00B779FA">
        <w:trPr>
          <w:trHeight w:val="172"/>
        </w:trPr>
        <w:tc>
          <w:tcPr>
            <w:tcW w:w="5680" w:type="dxa"/>
          </w:tcPr>
          <w:p w14:paraId="1536F9EA" w14:textId="77777777" w:rsidR="00B779FA" w:rsidRPr="00725E27" w:rsidRDefault="00B779FA" w:rsidP="00C24A23">
            <w:pPr>
              <w:rPr>
                <w:rFonts w:eastAsia="Times New Roman" w:cs="Times New Roman"/>
                <w:szCs w:val="24"/>
              </w:rPr>
            </w:pPr>
            <w:r w:rsidRPr="00725E27">
              <w:rPr>
                <w:rFonts w:eastAsia="Times New Roman" w:cs="Times New Roman"/>
                <w:b/>
                <w:szCs w:val="24"/>
              </w:rPr>
              <w:t>TOTAL</w:t>
            </w:r>
          </w:p>
        </w:tc>
        <w:tc>
          <w:tcPr>
            <w:tcW w:w="3635" w:type="dxa"/>
          </w:tcPr>
          <w:p w14:paraId="791E34C3"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50 HOURS</w:t>
            </w:r>
          </w:p>
        </w:tc>
      </w:tr>
    </w:tbl>
    <w:p w14:paraId="6B302C32" w14:textId="77777777" w:rsidR="00CE1315" w:rsidRPr="00725E27" w:rsidRDefault="00CE1315" w:rsidP="00CE1315">
      <w:pPr>
        <w:tabs>
          <w:tab w:val="left" w:pos="3060"/>
        </w:tabs>
        <w:spacing w:after="120" w:line="276" w:lineRule="auto"/>
        <w:contextualSpacing/>
        <w:rPr>
          <w:rFonts w:cs="Times New Roman"/>
          <w:b/>
          <w:szCs w:val="24"/>
          <w:lang w:val="en-ZA"/>
        </w:rPr>
      </w:pPr>
    </w:p>
    <w:p w14:paraId="321C5E1F" w14:textId="77777777" w:rsidR="00CE1315" w:rsidRPr="00725E27" w:rsidRDefault="00CE1315" w:rsidP="00CE1315">
      <w:pPr>
        <w:tabs>
          <w:tab w:val="left" w:pos="3060"/>
        </w:tabs>
        <w:spacing w:after="120" w:line="276" w:lineRule="auto"/>
        <w:ind w:left="357" w:hanging="357"/>
        <w:contextualSpacing/>
        <w:rPr>
          <w:rFonts w:cs="Times New Roman"/>
          <w:b/>
          <w:szCs w:val="24"/>
          <w:lang w:val="en-ZA"/>
        </w:rPr>
      </w:pPr>
    </w:p>
    <w:p w14:paraId="05538ABB" w14:textId="77777777" w:rsidR="00CE1315" w:rsidRPr="00725E27" w:rsidRDefault="00CE1315" w:rsidP="00CE1315">
      <w:pPr>
        <w:tabs>
          <w:tab w:val="left" w:pos="3060"/>
        </w:tabs>
        <w:spacing w:after="120" w:line="276" w:lineRule="auto"/>
        <w:ind w:left="357" w:hanging="357"/>
        <w:contextualSpacing/>
        <w:rPr>
          <w:rFonts w:cs="Times New Roman"/>
          <w:b/>
          <w:szCs w:val="24"/>
          <w:lang w:val="en-ZA"/>
        </w:rPr>
      </w:pPr>
      <w:r w:rsidRPr="00725E27">
        <w:rPr>
          <w:rFonts w:cs="Times New Roman"/>
          <w:b/>
          <w:szCs w:val="24"/>
          <w:lang w:val="en-ZA"/>
        </w:rPr>
        <w:t>Learning Outcomes, Content and Suggested Assessment Methods:</w:t>
      </w:r>
    </w:p>
    <w:tbl>
      <w:tblPr>
        <w:tblpPr w:leftFromText="180" w:rightFromText="180" w:vertAnchor="text" w:horzAnchor="margin" w:tblpX="-216" w:tblpY="133"/>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4596"/>
        <w:gridCol w:w="2492"/>
      </w:tblGrid>
      <w:tr w:rsidR="00725E27" w:rsidRPr="00725E27" w14:paraId="24264CE9" w14:textId="77777777" w:rsidTr="00C24A23">
        <w:trPr>
          <w:tblHeader/>
        </w:trPr>
        <w:tc>
          <w:tcPr>
            <w:tcW w:w="1382" w:type="pct"/>
            <w:tcBorders>
              <w:top w:val="single" w:sz="4" w:space="0" w:color="auto"/>
              <w:left w:val="single" w:sz="4" w:space="0" w:color="auto"/>
              <w:bottom w:val="single" w:sz="4" w:space="0" w:color="auto"/>
              <w:right w:val="single" w:sz="4" w:space="0" w:color="auto"/>
            </w:tcBorders>
            <w:shd w:val="clear" w:color="auto" w:fill="auto"/>
            <w:hideMark/>
          </w:tcPr>
          <w:p w14:paraId="70FDD5A3" w14:textId="77777777" w:rsidR="00CE1315" w:rsidRPr="00725E27" w:rsidRDefault="00CE1315" w:rsidP="00C24A23">
            <w:pPr>
              <w:spacing w:after="0" w:line="276" w:lineRule="auto"/>
              <w:rPr>
                <w:rFonts w:cs="Times New Roman"/>
                <w:b/>
                <w:szCs w:val="24"/>
                <w:lang w:val="en-ZA"/>
              </w:rPr>
            </w:pPr>
            <w:r w:rsidRPr="00725E27">
              <w:rPr>
                <w:rFonts w:cs="Times New Roman"/>
                <w:b/>
                <w:szCs w:val="24"/>
                <w:lang w:val="en-ZA"/>
              </w:rPr>
              <w:t>Learning Outcome</w:t>
            </w:r>
          </w:p>
        </w:tc>
        <w:tc>
          <w:tcPr>
            <w:tcW w:w="2346" w:type="pct"/>
            <w:tcBorders>
              <w:top w:val="single" w:sz="4" w:space="0" w:color="auto"/>
              <w:left w:val="single" w:sz="4" w:space="0" w:color="auto"/>
              <w:bottom w:val="single" w:sz="4" w:space="0" w:color="auto"/>
              <w:right w:val="single" w:sz="4" w:space="0" w:color="auto"/>
            </w:tcBorders>
            <w:shd w:val="clear" w:color="auto" w:fill="auto"/>
            <w:hideMark/>
          </w:tcPr>
          <w:p w14:paraId="54F9C6C6" w14:textId="77777777" w:rsidR="00CE1315" w:rsidRPr="00725E27" w:rsidRDefault="00CE1315" w:rsidP="00C24A23">
            <w:pPr>
              <w:spacing w:after="0" w:line="276" w:lineRule="auto"/>
              <w:ind w:left="357" w:hanging="357"/>
              <w:rPr>
                <w:rFonts w:cs="Times New Roman"/>
                <w:b/>
                <w:szCs w:val="24"/>
                <w:lang w:val="en-ZA"/>
              </w:rPr>
            </w:pPr>
            <w:r w:rsidRPr="00725E27">
              <w:rPr>
                <w:rFonts w:cs="Times New Roman"/>
                <w:b/>
                <w:szCs w:val="24"/>
                <w:lang w:val="en-ZA"/>
              </w:rPr>
              <w:t>Content</w:t>
            </w:r>
          </w:p>
        </w:tc>
        <w:tc>
          <w:tcPr>
            <w:tcW w:w="1272" w:type="pct"/>
            <w:tcBorders>
              <w:top w:val="single" w:sz="4" w:space="0" w:color="auto"/>
              <w:left w:val="single" w:sz="4" w:space="0" w:color="auto"/>
              <w:bottom w:val="single" w:sz="4" w:space="0" w:color="auto"/>
              <w:right w:val="single" w:sz="4" w:space="0" w:color="auto"/>
            </w:tcBorders>
            <w:shd w:val="clear" w:color="auto" w:fill="auto"/>
            <w:hideMark/>
          </w:tcPr>
          <w:p w14:paraId="0D4B7DD0" w14:textId="77777777" w:rsidR="00CE1315" w:rsidRPr="00725E27" w:rsidRDefault="00CE1315" w:rsidP="00C24A23">
            <w:pPr>
              <w:spacing w:after="0" w:line="276" w:lineRule="auto"/>
              <w:rPr>
                <w:rFonts w:cs="Times New Roman"/>
                <w:b/>
                <w:szCs w:val="24"/>
                <w:lang w:val="en-ZA"/>
              </w:rPr>
            </w:pPr>
            <w:r w:rsidRPr="00725E27">
              <w:rPr>
                <w:rFonts w:cs="Times New Roman"/>
                <w:b/>
                <w:szCs w:val="24"/>
                <w:lang w:val="en-ZA"/>
              </w:rPr>
              <w:t>Suggested Assessment Methods</w:t>
            </w:r>
          </w:p>
        </w:tc>
      </w:tr>
      <w:tr w:rsidR="00725E27" w:rsidRPr="00725E27" w14:paraId="5171A561" w14:textId="77777777" w:rsidTr="00C24A23">
        <w:trPr>
          <w:trHeight w:val="586"/>
        </w:trPr>
        <w:tc>
          <w:tcPr>
            <w:tcW w:w="1382" w:type="pct"/>
            <w:tcBorders>
              <w:top w:val="single" w:sz="4" w:space="0" w:color="auto"/>
              <w:left w:val="single" w:sz="4" w:space="0" w:color="auto"/>
              <w:bottom w:val="single" w:sz="4" w:space="0" w:color="auto"/>
              <w:right w:val="single" w:sz="4" w:space="0" w:color="auto"/>
            </w:tcBorders>
            <w:hideMark/>
          </w:tcPr>
          <w:p w14:paraId="6C6150E5" w14:textId="77777777" w:rsidR="00CE1315" w:rsidRPr="00725E27" w:rsidRDefault="00CE1315" w:rsidP="004470E5">
            <w:pPr>
              <w:numPr>
                <w:ilvl w:val="0"/>
                <w:numId w:val="477"/>
              </w:numPr>
              <w:tabs>
                <w:tab w:val="left" w:pos="426"/>
              </w:tabs>
              <w:spacing w:after="0" w:line="276" w:lineRule="auto"/>
              <w:contextualSpacing/>
              <w:rPr>
                <w:rFonts w:cs="Times New Roman"/>
                <w:szCs w:val="24"/>
              </w:rPr>
            </w:pPr>
            <w:r w:rsidRPr="00725E27">
              <w:rPr>
                <w:rFonts w:cs="Times New Roman"/>
                <w:szCs w:val="24"/>
                <w:lang w:val="en-GB"/>
              </w:rPr>
              <w:t xml:space="preserve">Identify essential construction materials </w:t>
            </w:r>
            <w:r w:rsidRPr="00725E27">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hideMark/>
          </w:tcPr>
          <w:p w14:paraId="6C69619E" w14:textId="77777777" w:rsidR="00CE1315" w:rsidRPr="00725E27" w:rsidRDefault="00CE1315" w:rsidP="004470E5">
            <w:pPr>
              <w:numPr>
                <w:ilvl w:val="1"/>
                <w:numId w:val="482"/>
              </w:numPr>
              <w:spacing w:after="0" w:line="276" w:lineRule="auto"/>
              <w:contextualSpacing/>
              <w:rPr>
                <w:rFonts w:cs="Times New Roman"/>
                <w:szCs w:val="24"/>
              </w:rPr>
            </w:pPr>
            <w:r w:rsidRPr="00725E27">
              <w:rPr>
                <w:rFonts w:cs="Times New Roman"/>
                <w:szCs w:val="24"/>
              </w:rPr>
              <w:t>Bill of quantities and working drawings</w:t>
            </w:r>
          </w:p>
          <w:p w14:paraId="21D2D121" w14:textId="77777777" w:rsidR="00CE1315" w:rsidRPr="00725E27" w:rsidRDefault="00CE1315" w:rsidP="004470E5">
            <w:pPr>
              <w:numPr>
                <w:ilvl w:val="2"/>
                <w:numId w:val="483"/>
              </w:numPr>
              <w:spacing w:after="0" w:line="276" w:lineRule="auto"/>
              <w:contextualSpacing/>
              <w:rPr>
                <w:rFonts w:cs="Times New Roman"/>
                <w:szCs w:val="24"/>
              </w:rPr>
            </w:pPr>
            <w:r w:rsidRPr="00725E27">
              <w:rPr>
                <w:rFonts w:cs="Times New Roman"/>
                <w:szCs w:val="24"/>
              </w:rPr>
              <w:t xml:space="preserve">Building </w:t>
            </w:r>
          </w:p>
          <w:p w14:paraId="2FAD93AA" w14:textId="77777777" w:rsidR="00CE1315" w:rsidRPr="00725E27" w:rsidRDefault="00CE1315" w:rsidP="004470E5">
            <w:pPr>
              <w:numPr>
                <w:ilvl w:val="2"/>
                <w:numId w:val="483"/>
              </w:numPr>
              <w:spacing w:after="0" w:line="276" w:lineRule="auto"/>
              <w:contextualSpacing/>
              <w:rPr>
                <w:rFonts w:cs="Times New Roman"/>
                <w:szCs w:val="24"/>
              </w:rPr>
            </w:pPr>
            <w:r w:rsidRPr="00725E27">
              <w:rPr>
                <w:rFonts w:cs="Times New Roman"/>
                <w:szCs w:val="24"/>
              </w:rPr>
              <w:t>Roadworks</w:t>
            </w:r>
          </w:p>
          <w:p w14:paraId="3106AED6" w14:textId="77777777" w:rsidR="00CE1315" w:rsidRPr="00725E27" w:rsidRDefault="00CE1315" w:rsidP="004470E5">
            <w:pPr>
              <w:numPr>
                <w:ilvl w:val="2"/>
                <w:numId w:val="483"/>
              </w:numPr>
              <w:spacing w:after="0" w:line="276" w:lineRule="auto"/>
              <w:contextualSpacing/>
              <w:rPr>
                <w:rFonts w:cs="Times New Roman"/>
                <w:szCs w:val="24"/>
              </w:rPr>
            </w:pPr>
            <w:r w:rsidRPr="00725E27">
              <w:rPr>
                <w:rFonts w:cs="Times New Roman"/>
                <w:szCs w:val="24"/>
              </w:rPr>
              <w:t xml:space="preserve">Roadworks </w:t>
            </w:r>
          </w:p>
          <w:p w14:paraId="686E058E" w14:textId="77777777" w:rsidR="00CE1315" w:rsidRPr="00725E27" w:rsidRDefault="00CE1315" w:rsidP="004470E5">
            <w:pPr>
              <w:numPr>
                <w:ilvl w:val="2"/>
                <w:numId w:val="483"/>
              </w:numPr>
              <w:spacing w:after="0" w:line="276" w:lineRule="auto"/>
              <w:contextualSpacing/>
              <w:rPr>
                <w:rFonts w:cs="Times New Roman"/>
                <w:szCs w:val="24"/>
              </w:rPr>
            </w:pPr>
            <w:r w:rsidRPr="00725E27">
              <w:rPr>
                <w:rFonts w:cs="Times New Roman"/>
                <w:szCs w:val="24"/>
              </w:rPr>
              <w:t xml:space="preserve">Interpretation </w:t>
            </w:r>
          </w:p>
          <w:p w14:paraId="5FD8132B" w14:textId="77777777" w:rsidR="00CE1315" w:rsidRPr="00725E27" w:rsidRDefault="00CE1315" w:rsidP="004470E5">
            <w:pPr>
              <w:numPr>
                <w:ilvl w:val="1"/>
                <w:numId w:val="482"/>
              </w:numPr>
              <w:spacing w:after="0" w:line="276" w:lineRule="auto"/>
              <w:contextualSpacing/>
              <w:rPr>
                <w:rFonts w:cs="Times New Roman"/>
                <w:szCs w:val="24"/>
              </w:rPr>
            </w:pPr>
            <w:r w:rsidRPr="00725E27">
              <w:rPr>
                <w:rFonts w:cs="Times New Roman"/>
                <w:szCs w:val="24"/>
              </w:rPr>
              <w:t xml:space="preserve">Construction materials identification:  </w:t>
            </w:r>
          </w:p>
          <w:p w14:paraId="7F6438C0" w14:textId="77777777" w:rsidR="00CE1315" w:rsidRPr="00725E27" w:rsidRDefault="00CE1315" w:rsidP="004470E5">
            <w:pPr>
              <w:pStyle w:val="ListParagraph"/>
              <w:numPr>
                <w:ilvl w:val="0"/>
                <w:numId w:val="476"/>
              </w:numPr>
              <w:shd w:val="clear" w:color="auto" w:fill="FFFFFF"/>
              <w:spacing w:after="0" w:line="276" w:lineRule="auto"/>
              <w:rPr>
                <w:vanish/>
                <w:szCs w:val="24"/>
                <w:lang w:val="en-US"/>
              </w:rPr>
            </w:pPr>
          </w:p>
          <w:p w14:paraId="42E21FAD" w14:textId="77777777" w:rsidR="00CE1315" w:rsidRPr="00725E27" w:rsidRDefault="00CE1315" w:rsidP="004470E5">
            <w:pPr>
              <w:pStyle w:val="ListParagraph"/>
              <w:numPr>
                <w:ilvl w:val="1"/>
                <w:numId w:val="476"/>
              </w:numPr>
              <w:shd w:val="clear" w:color="auto" w:fill="FFFFFF"/>
              <w:spacing w:after="0" w:line="276" w:lineRule="auto"/>
              <w:rPr>
                <w:vanish/>
                <w:szCs w:val="24"/>
                <w:lang w:val="en-US"/>
              </w:rPr>
            </w:pPr>
          </w:p>
          <w:p w14:paraId="77E6087C" w14:textId="77777777" w:rsidR="00CE1315" w:rsidRPr="00725E27" w:rsidRDefault="00CE1315" w:rsidP="004470E5">
            <w:pPr>
              <w:pStyle w:val="ListParagraph"/>
              <w:numPr>
                <w:ilvl w:val="1"/>
                <w:numId w:val="476"/>
              </w:numPr>
              <w:shd w:val="clear" w:color="auto" w:fill="FFFFFF"/>
              <w:spacing w:after="0" w:line="276" w:lineRule="auto"/>
              <w:rPr>
                <w:vanish/>
                <w:szCs w:val="24"/>
                <w:lang w:val="en-US"/>
              </w:rPr>
            </w:pPr>
          </w:p>
          <w:p w14:paraId="4EE078AE"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Stones</w:t>
            </w:r>
          </w:p>
          <w:p w14:paraId="148279F7"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bricks</w:t>
            </w:r>
          </w:p>
          <w:p w14:paraId="6C8DA888"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clay and clay products</w:t>
            </w:r>
          </w:p>
          <w:p w14:paraId="11876544"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lime</w:t>
            </w:r>
          </w:p>
          <w:p w14:paraId="12449EEC"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cement</w:t>
            </w:r>
          </w:p>
          <w:p w14:paraId="6D918691"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timber and timber products</w:t>
            </w:r>
          </w:p>
          <w:p w14:paraId="02E469C8"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metals and alloys</w:t>
            </w:r>
          </w:p>
          <w:p w14:paraId="0FBACFF0"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paints and varnishes</w:t>
            </w:r>
          </w:p>
          <w:p w14:paraId="0CC7D919"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roofing materials</w:t>
            </w:r>
          </w:p>
          <w:p w14:paraId="69E05352"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Aggregates</w:t>
            </w:r>
          </w:p>
          <w:p w14:paraId="5DE95651" w14:textId="77777777" w:rsidR="00CE1315" w:rsidRPr="00725E27" w:rsidRDefault="00CE1315" w:rsidP="004470E5">
            <w:pPr>
              <w:numPr>
                <w:ilvl w:val="2"/>
                <w:numId w:val="476"/>
              </w:numPr>
              <w:shd w:val="clear" w:color="auto" w:fill="FFFFFF"/>
              <w:spacing w:after="0" w:line="276" w:lineRule="auto"/>
              <w:contextualSpacing/>
              <w:rPr>
                <w:rFonts w:cs="Times New Roman"/>
                <w:szCs w:val="24"/>
              </w:rPr>
            </w:pPr>
            <w:r w:rsidRPr="00725E27">
              <w:rPr>
                <w:rFonts w:cs="Times New Roman"/>
                <w:szCs w:val="24"/>
              </w:rPr>
              <w:t>Glass and glass products</w:t>
            </w:r>
          </w:p>
        </w:tc>
        <w:tc>
          <w:tcPr>
            <w:tcW w:w="1272" w:type="pct"/>
            <w:tcBorders>
              <w:top w:val="single" w:sz="4" w:space="0" w:color="auto"/>
              <w:left w:val="single" w:sz="4" w:space="0" w:color="auto"/>
              <w:bottom w:val="single" w:sz="4" w:space="0" w:color="auto"/>
              <w:right w:val="single" w:sz="4" w:space="0" w:color="auto"/>
            </w:tcBorders>
            <w:hideMark/>
          </w:tcPr>
          <w:p w14:paraId="5BA13FFC"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lastRenderedPageBreak/>
              <w:t>Observation</w:t>
            </w:r>
          </w:p>
          <w:p w14:paraId="5420893A"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Oral questioning</w:t>
            </w:r>
          </w:p>
          <w:p w14:paraId="7F3D585F"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Written tests</w:t>
            </w:r>
          </w:p>
          <w:p w14:paraId="6F7440B3"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 xml:space="preserve">Practical’s </w:t>
            </w:r>
          </w:p>
          <w:p w14:paraId="59E30D89" w14:textId="77777777" w:rsidR="00CE1315" w:rsidRPr="00725E27" w:rsidRDefault="00CE1315" w:rsidP="00C24A23">
            <w:pPr>
              <w:spacing w:after="0" w:line="276" w:lineRule="auto"/>
              <w:ind w:left="432"/>
              <w:rPr>
                <w:rFonts w:cs="Times New Roman"/>
                <w:szCs w:val="24"/>
                <w:lang w:val="en-ZA"/>
              </w:rPr>
            </w:pPr>
          </w:p>
          <w:p w14:paraId="768B1A02" w14:textId="77777777" w:rsidR="00CE1315" w:rsidRPr="00725E27" w:rsidRDefault="00CE1315" w:rsidP="00C24A23">
            <w:pPr>
              <w:spacing w:after="0" w:line="276" w:lineRule="auto"/>
              <w:ind w:left="432"/>
              <w:rPr>
                <w:rFonts w:cs="Times New Roman"/>
                <w:szCs w:val="24"/>
                <w:lang w:val="en-ZA"/>
              </w:rPr>
            </w:pPr>
          </w:p>
        </w:tc>
      </w:tr>
      <w:tr w:rsidR="00725E27" w:rsidRPr="00725E27" w14:paraId="6AD60F6B" w14:textId="77777777" w:rsidTr="00C24A23">
        <w:trPr>
          <w:trHeight w:val="755"/>
        </w:trPr>
        <w:tc>
          <w:tcPr>
            <w:tcW w:w="1382" w:type="pct"/>
            <w:tcBorders>
              <w:top w:val="single" w:sz="4" w:space="0" w:color="auto"/>
              <w:left w:val="single" w:sz="4" w:space="0" w:color="auto"/>
              <w:bottom w:val="single" w:sz="4" w:space="0" w:color="auto"/>
              <w:right w:val="single" w:sz="4" w:space="0" w:color="auto"/>
            </w:tcBorders>
            <w:hideMark/>
          </w:tcPr>
          <w:p w14:paraId="0FE24E63" w14:textId="77777777" w:rsidR="00CE1315" w:rsidRPr="00725E27" w:rsidRDefault="00CE1315" w:rsidP="004470E5">
            <w:pPr>
              <w:numPr>
                <w:ilvl w:val="0"/>
                <w:numId w:val="477"/>
              </w:numPr>
              <w:tabs>
                <w:tab w:val="left" w:pos="270"/>
              </w:tabs>
              <w:spacing w:after="0" w:line="276" w:lineRule="auto"/>
              <w:rPr>
                <w:rFonts w:cs="Times New Roman"/>
                <w:szCs w:val="24"/>
              </w:rPr>
            </w:pPr>
            <w:r w:rsidRPr="00725E27">
              <w:rPr>
                <w:rFonts w:cs="Times New Roman"/>
                <w:szCs w:val="24"/>
                <w:lang w:val="en-GB"/>
              </w:rPr>
              <w:t>Identify properties of construction materials</w:t>
            </w:r>
            <w:r w:rsidRPr="00725E27">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hideMark/>
          </w:tcPr>
          <w:p w14:paraId="77E5DEC3" w14:textId="77777777" w:rsidR="00CE1315" w:rsidRPr="00725E27" w:rsidRDefault="00CE1315" w:rsidP="004470E5">
            <w:pPr>
              <w:pStyle w:val="ListParagraph"/>
              <w:numPr>
                <w:ilvl w:val="0"/>
                <w:numId w:val="484"/>
              </w:numPr>
              <w:spacing w:after="0" w:line="276" w:lineRule="auto"/>
              <w:rPr>
                <w:vanish/>
                <w:szCs w:val="24"/>
              </w:rPr>
            </w:pPr>
          </w:p>
          <w:p w14:paraId="489FE4E3" w14:textId="77777777" w:rsidR="00CE1315" w:rsidRPr="00725E27" w:rsidRDefault="00CE1315" w:rsidP="004470E5">
            <w:pPr>
              <w:pStyle w:val="ListParagraph"/>
              <w:numPr>
                <w:ilvl w:val="0"/>
                <w:numId w:val="484"/>
              </w:numPr>
              <w:spacing w:after="0" w:line="276" w:lineRule="auto"/>
              <w:rPr>
                <w:vanish/>
                <w:szCs w:val="24"/>
              </w:rPr>
            </w:pPr>
          </w:p>
          <w:p w14:paraId="391CB0A8" w14:textId="77777777" w:rsidR="00CE1315" w:rsidRPr="00725E27" w:rsidRDefault="00CE1315" w:rsidP="004470E5">
            <w:pPr>
              <w:pStyle w:val="ListParagraph"/>
              <w:numPr>
                <w:ilvl w:val="0"/>
                <w:numId w:val="484"/>
              </w:numPr>
              <w:spacing w:after="0" w:line="276" w:lineRule="auto"/>
              <w:ind w:left="0"/>
              <w:rPr>
                <w:rFonts w:eastAsia="Times New Roman"/>
                <w:szCs w:val="24"/>
              </w:rPr>
            </w:pPr>
            <w:r w:rsidRPr="00725E27">
              <w:rPr>
                <w:szCs w:val="24"/>
              </w:rPr>
              <w:t xml:space="preserve">Physical properties of construction materials </w:t>
            </w:r>
          </w:p>
          <w:p w14:paraId="1CB1EEDB" w14:textId="77777777" w:rsidR="00CE1315" w:rsidRPr="00725E27" w:rsidRDefault="00CE1315" w:rsidP="004470E5">
            <w:pPr>
              <w:pStyle w:val="ListParagraph"/>
              <w:numPr>
                <w:ilvl w:val="0"/>
                <w:numId w:val="485"/>
              </w:numPr>
              <w:spacing w:after="0" w:line="276" w:lineRule="auto"/>
              <w:rPr>
                <w:rFonts w:eastAsia="Times New Roman"/>
                <w:vanish/>
                <w:szCs w:val="24"/>
              </w:rPr>
            </w:pPr>
          </w:p>
          <w:p w14:paraId="71250885" w14:textId="77777777" w:rsidR="00CE1315" w:rsidRPr="00725E27" w:rsidRDefault="00CE1315" w:rsidP="004470E5">
            <w:pPr>
              <w:pStyle w:val="ListParagraph"/>
              <w:numPr>
                <w:ilvl w:val="0"/>
                <w:numId w:val="485"/>
              </w:numPr>
              <w:spacing w:after="0" w:line="276" w:lineRule="auto"/>
              <w:rPr>
                <w:rFonts w:eastAsia="Times New Roman"/>
                <w:vanish/>
                <w:szCs w:val="24"/>
              </w:rPr>
            </w:pPr>
          </w:p>
          <w:p w14:paraId="34C4C2AA" w14:textId="77777777" w:rsidR="00CE1315" w:rsidRPr="00725E27" w:rsidRDefault="00CE1315" w:rsidP="004470E5">
            <w:pPr>
              <w:pStyle w:val="ListParagraph"/>
              <w:numPr>
                <w:ilvl w:val="1"/>
                <w:numId w:val="485"/>
              </w:numPr>
              <w:spacing w:after="0" w:line="276" w:lineRule="auto"/>
              <w:rPr>
                <w:rFonts w:eastAsia="Times New Roman"/>
                <w:vanish/>
                <w:szCs w:val="24"/>
              </w:rPr>
            </w:pPr>
          </w:p>
          <w:p w14:paraId="7B6CC068" w14:textId="77777777" w:rsidR="00CE1315" w:rsidRPr="00725E27" w:rsidRDefault="00CE1315" w:rsidP="004470E5">
            <w:pPr>
              <w:numPr>
                <w:ilvl w:val="2"/>
                <w:numId w:val="485"/>
              </w:numPr>
              <w:spacing w:after="0" w:line="276" w:lineRule="auto"/>
              <w:contextualSpacing/>
              <w:rPr>
                <w:rFonts w:eastAsia="Times New Roman" w:cs="Times New Roman"/>
                <w:szCs w:val="24"/>
              </w:rPr>
            </w:pPr>
            <w:r w:rsidRPr="00725E27">
              <w:rPr>
                <w:rFonts w:eastAsia="Times New Roman" w:cs="Times New Roman"/>
                <w:szCs w:val="24"/>
              </w:rPr>
              <w:t>Porosity</w:t>
            </w:r>
          </w:p>
          <w:p w14:paraId="161E4F05" w14:textId="77777777" w:rsidR="00CE1315" w:rsidRPr="00725E27" w:rsidRDefault="00CE1315" w:rsidP="004470E5">
            <w:pPr>
              <w:numPr>
                <w:ilvl w:val="2"/>
                <w:numId w:val="485"/>
              </w:numPr>
              <w:spacing w:after="0" w:line="276" w:lineRule="auto"/>
              <w:contextualSpacing/>
              <w:rPr>
                <w:rFonts w:eastAsia="Times New Roman" w:cs="Times New Roman"/>
                <w:szCs w:val="24"/>
              </w:rPr>
            </w:pPr>
            <w:r w:rsidRPr="00725E27">
              <w:rPr>
                <w:rFonts w:eastAsia="Times New Roman" w:cs="Times New Roman"/>
                <w:szCs w:val="24"/>
              </w:rPr>
              <w:t>Surface texture</w:t>
            </w:r>
          </w:p>
          <w:p w14:paraId="23CA2266" w14:textId="77777777" w:rsidR="00CE1315" w:rsidRPr="00725E27" w:rsidRDefault="00CE1315" w:rsidP="004470E5">
            <w:pPr>
              <w:numPr>
                <w:ilvl w:val="2"/>
                <w:numId w:val="485"/>
              </w:numPr>
              <w:spacing w:after="0" w:line="276" w:lineRule="auto"/>
              <w:contextualSpacing/>
              <w:rPr>
                <w:rFonts w:eastAsia="Times New Roman" w:cs="Times New Roman"/>
                <w:szCs w:val="24"/>
              </w:rPr>
            </w:pPr>
            <w:r w:rsidRPr="00725E27">
              <w:rPr>
                <w:rFonts w:eastAsia="Times New Roman" w:cs="Times New Roman"/>
                <w:szCs w:val="24"/>
              </w:rPr>
              <w:t>Strength</w:t>
            </w:r>
          </w:p>
          <w:p w14:paraId="1C9663A5" w14:textId="77777777" w:rsidR="00CE1315" w:rsidRPr="00725E27" w:rsidRDefault="00CE1315" w:rsidP="004470E5">
            <w:pPr>
              <w:numPr>
                <w:ilvl w:val="2"/>
                <w:numId w:val="485"/>
              </w:numPr>
              <w:spacing w:after="0" w:line="276" w:lineRule="auto"/>
              <w:contextualSpacing/>
              <w:rPr>
                <w:rFonts w:eastAsia="Times New Roman" w:cs="Times New Roman"/>
                <w:szCs w:val="24"/>
              </w:rPr>
            </w:pPr>
            <w:r w:rsidRPr="00725E27">
              <w:rPr>
                <w:rFonts w:eastAsia="Times New Roman" w:cs="Times New Roman"/>
                <w:szCs w:val="24"/>
              </w:rPr>
              <w:t xml:space="preserve">Density </w:t>
            </w:r>
          </w:p>
          <w:p w14:paraId="50797A72" w14:textId="77777777" w:rsidR="00CE1315" w:rsidRPr="00725E27" w:rsidRDefault="00CE1315" w:rsidP="004470E5">
            <w:pPr>
              <w:numPr>
                <w:ilvl w:val="2"/>
                <w:numId w:val="485"/>
              </w:numPr>
              <w:spacing w:after="0" w:line="276" w:lineRule="auto"/>
              <w:contextualSpacing/>
              <w:rPr>
                <w:rFonts w:eastAsia="Times New Roman" w:cs="Times New Roman"/>
                <w:szCs w:val="24"/>
              </w:rPr>
            </w:pPr>
            <w:r w:rsidRPr="00725E27">
              <w:rPr>
                <w:rFonts w:eastAsia="Times New Roman" w:cs="Times New Roman"/>
                <w:szCs w:val="24"/>
              </w:rPr>
              <w:t>Thermal conductivity</w:t>
            </w:r>
          </w:p>
          <w:p w14:paraId="5F5B4885" w14:textId="77777777" w:rsidR="00CE1315" w:rsidRPr="00725E27" w:rsidRDefault="00CE1315" w:rsidP="004470E5">
            <w:pPr>
              <w:numPr>
                <w:ilvl w:val="2"/>
                <w:numId w:val="485"/>
              </w:numPr>
              <w:spacing w:after="0" w:line="276" w:lineRule="auto"/>
              <w:contextualSpacing/>
              <w:rPr>
                <w:rFonts w:cs="Times New Roman"/>
                <w:szCs w:val="24"/>
              </w:rPr>
            </w:pPr>
            <w:r w:rsidRPr="00725E27">
              <w:rPr>
                <w:rFonts w:eastAsia="Times New Roman" w:cs="Times New Roman"/>
                <w:szCs w:val="24"/>
              </w:rPr>
              <w:t>Wear and tear</w:t>
            </w:r>
          </w:p>
          <w:p w14:paraId="4BF9FFBD" w14:textId="77777777" w:rsidR="00CE1315" w:rsidRPr="00725E27" w:rsidRDefault="00CE1315" w:rsidP="004470E5">
            <w:pPr>
              <w:pStyle w:val="ListParagraph"/>
              <w:numPr>
                <w:ilvl w:val="1"/>
                <w:numId w:val="485"/>
              </w:numPr>
              <w:spacing w:after="0" w:line="276" w:lineRule="auto"/>
              <w:rPr>
                <w:szCs w:val="24"/>
                <w:lang w:val="en-GB"/>
              </w:rPr>
            </w:pPr>
            <w:r w:rsidRPr="00725E27">
              <w:rPr>
                <w:szCs w:val="24"/>
                <w:lang w:val="en-GB"/>
              </w:rPr>
              <w:t xml:space="preserve">Chemical properties of construction materials </w:t>
            </w:r>
          </w:p>
          <w:p w14:paraId="50D4E54D" w14:textId="77777777" w:rsidR="00CE1315" w:rsidRPr="00725E27" w:rsidRDefault="00CE1315" w:rsidP="004470E5">
            <w:pPr>
              <w:pStyle w:val="ListParagraph"/>
              <w:numPr>
                <w:ilvl w:val="2"/>
                <w:numId w:val="485"/>
              </w:numPr>
              <w:spacing w:after="0" w:line="276" w:lineRule="auto"/>
              <w:rPr>
                <w:szCs w:val="24"/>
                <w:lang w:val="en-GB"/>
              </w:rPr>
            </w:pPr>
            <w:r w:rsidRPr="00725E27">
              <w:rPr>
                <w:szCs w:val="24"/>
                <w:lang w:val="en-GB"/>
              </w:rPr>
              <w:t>Corrosion resistance</w:t>
            </w:r>
          </w:p>
          <w:p w14:paraId="126DAD8B" w14:textId="77777777" w:rsidR="00CE1315" w:rsidRPr="00725E27" w:rsidRDefault="00CE1315" w:rsidP="004470E5">
            <w:pPr>
              <w:pStyle w:val="ListParagraph"/>
              <w:numPr>
                <w:ilvl w:val="2"/>
                <w:numId w:val="485"/>
              </w:numPr>
              <w:spacing w:after="0" w:line="276" w:lineRule="auto"/>
              <w:rPr>
                <w:szCs w:val="24"/>
                <w:lang w:val="en-GB"/>
              </w:rPr>
            </w:pPr>
            <w:r w:rsidRPr="00725E27">
              <w:rPr>
                <w:szCs w:val="24"/>
                <w:lang w:val="en-GB"/>
              </w:rPr>
              <w:t>Chemical resistance</w:t>
            </w:r>
          </w:p>
          <w:p w14:paraId="14A7568F" w14:textId="77777777" w:rsidR="00CE1315" w:rsidRPr="00725E27" w:rsidRDefault="00CE1315" w:rsidP="004470E5">
            <w:pPr>
              <w:numPr>
                <w:ilvl w:val="1"/>
                <w:numId w:val="485"/>
              </w:numPr>
              <w:spacing w:after="0" w:line="276" w:lineRule="auto"/>
              <w:contextualSpacing/>
              <w:jc w:val="left"/>
              <w:rPr>
                <w:rFonts w:eastAsia="Times New Roman" w:cs="Times New Roman"/>
                <w:szCs w:val="24"/>
              </w:rPr>
            </w:pPr>
            <w:r w:rsidRPr="00725E27">
              <w:rPr>
                <w:rFonts w:cs="Times New Roman"/>
                <w:szCs w:val="24"/>
                <w:lang w:val="en-GB"/>
              </w:rPr>
              <w:t xml:space="preserve">Mechanical properties of construction materials </w:t>
            </w:r>
          </w:p>
          <w:p w14:paraId="72B0741A" w14:textId="77777777" w:rsidR="00CE1315" w:rsidRPr="00725E27" w:rsidRDefault="00CE1315" w:rsidP="004470E5">
            <w:pPr>
              <w:pStyle w:val="ListParagraph"/>
              <w:numPr>
                <w:ilvl w:val="2"/>
                <w:numId w:val="485"/>
              </w:numPr>
              <w:shd w:val="clear" w:color="auto" w:fill="FFFFFF"/>
              <w:spacing w:after="0" w:line="276" w:lineRule="auto"/>
              <w:rPr>
                <w:szCs w:val="24"/>
              </w:rPr>
            </w:pPr>
            <w:r w:rsidRPr="00725E27">
              <w:rPr>
                <w:szCs w:val="24"/>
              </w:rPr>
              <w:t>Toughness</w:t>
            </w:r>
          </w:p>
          <w:p w14:paraId="76630693" w14:textId="77777777" w:rsidR="00CE1315" w:rsidRPr="00725E27" w:rsidRDefault="00CE1315" w:rsidP="004470E5">
            <w:pPr>
              <w:numPr>
                <w:ilvl w:val="2"/>
                <w:numId w:val="485"/>
              </w:numPr>
              <w:shd w:val="clear" w:color="auto" w:fill="FFFFFF"/>
              <w:spacing w:after="0" w:line="276" w:lineRule="auto"/>
              <w:contextualSpacing/>
              <w:rPr>
                <w:rFonts w:cs="Times New Roman"/>
                <w:szCs w:val="24"/>
              </w:rPr>
            </w:pPr>
            <w:r w:rsidRPr="00725E27">
              <w:rPr>
                <w:rFonts w:cs="Times New Roman"/>
                <w:szCs w:val="24"/>
              </w:rPr>
              <w:t>Hardness</w:t>
            </w:r>
          </w:p>
          <w:p w14:paraId="50001C6E" w14:textId="77777777" w:rsidR="00CE1315" w:rsidRPr="00725E27" w:rsidRDefault="00CE1315" w:rsidP="004470E5">
            <w:pPr>
              <w:numPr>
                <w:ilvl w:val="2"/>
                <w:numId w:val="485"/>
              </w:numPr>
              <w:shd w:val="clear" w:color="auto" w:fill="FFFFFF"/>
              <w:spacing w:after="0" w:line="276" w:lineRule="auto"/>
              <w:contextualSpacing/>
              <w:rPr>
                <w:rFonts w:cs="Times New Roman"/>
                <w:szCs w:val="24"/>
              </w:rPr>
            </w:pPr>
            <w:r w:rsidRPr="00725E27">
              <w:rPr>
                <w:rFonts w:cs="Times New Roman"/>
                <w:szCs w:val="24"/>
              </w:rPr>
              <w:t>Fatigue</w:t>
            </w:r>
          </w:p>
          <w:p w14:paraId="2F4F7883" w14:textId="77777777" w:rsidR="00CE1315" w:rsidRPr="00725E27" w:rsidRDefault="00CE1315" w:rsidP="004470E5">
            <w:pPr>
              <w:numPr>
                <w:ilvl w:val="2"/>
                <w:numId w:val="485"/>
              </w:numPr>
              <w:shd w:val="clear" w:color="auto" w:fill="FFFFFF"/>
              <w:spacing w:after="0" w:line="276" w:lineRule="auto"/>
              <w:contextualSpacing/>
              <w:rPr>
                <w:rFonts w:cs="Times New Roman"/>
                <w:szCs w:val="24"/>
              </w:rPr>
            </w:pPr>
            <w:r w:rsidRPr="00725E27">
              <w:rPr>
                <w:rFonts w:cs="Times New Roman"/>
                <w:szCs w:val="24"/>
              </w:rPr>
              <w:t>Stress and strain</w:t>
            </w:r>
          </w:p>
          <w:p w14:paraId="16CEF72F" w14:textId="77777777" w:rsidR="00CE1315" w:rsidRPr="00725E27" w:rsidRDefault="00CE1315" w:rsidP="004470E5">
            <w:pPr>
              <w:numPr>
                <w:ilvl w:val="2"/>
                <w:numId w:val="485"/>
              </w:numPr>
              <w:shd w:val="clear" w:color="auto" w:fill="FFFFFF"/>
              <w:spacing w:after="0" w:line="276" w:lineRule="auto"/>
              <w:contextualSpacing/>
              <w:rPr>
                <w:rFonts w:cs="Times New Roman"/>
                <w:szCs w:val="24"/>
              </w:rPr>
            </w:pPr>
            <w:r w:rsidRPr="00725E27">
              <w:rPr>
                <w:rFonts w:cs="Times New Roman"/>
                <w:szCs w:val="24"/>
              </w:rPr>
              <w:t>Creep and stress rapture</w:t>
            </w:r>
          </w:p>
          <w:p w14:paraId="1CED8564" w14:textId="77777777" w:rsidR="00CE1315" w:rsidRPr="00725E27" w:rsidRDefault="00CE1315" w:rsidP="004470E5">
            <w:pPr>
              <w:numPr>
                <w:ilvl w:val="2"/>
                <w:numId w:val="485"/>
              </w:numPr>
              <w:spacing w:after="0" w:line="276" w:lineRule="auto"/>
              <w:contextualSpacing/>
              <w:rPr>
                <w:rFonts w:cs="Times New Roman"/>
                <w:szCs w:val="24"/>
              </w:rPr>
            </w:pPr>
            <w:r w:rsidRPr="00725E27">
              <w:rPr>
                <w:rFonts w:cs="Times New Roman"/>
                <w:szCs w:val="24"/>
              </w:rPr>
              <w:t>Strength</w:t>
            </w:r>
            <w:r w:rsidRPr="00725E27">
              <w:rPr>
                <w:rFonts w:eastAsia="Times New Roman" w:cs="Times New Roman"/>
                <w:szCs w:val="24"/>
              </w:rPr>
              <w:t>:</w:t>
            </w:r>
            <w:r w:rsidRPr="00725E27">
              <w:rPr>
                <w:rFonts w:cs="Times New Roman"/>
                <w:szCs w:val="24"/>
              </w:rPr>
              <w:t xml:space="preserve"> </w:t>
            </w:r>
          </w:p>
        </w:tc>
        <w:tc>
          <w:tcPr>
            <w:tcW w:w="1272" w:type="pct"/>
            <w:tcBorders>
              <w:top w:val="single" w:sz="4" w:space="0" w:color="auto"/>
              <w:left w:val="single" w:sz="4" w:space="0" w:color="auto"/>
              <w:bottom w:val="single" w:sz="4" w:space="0" w:color="auto"/>
              <w:right w:val="single" w:sz="4" w:space="0" w:color="auto"/>
            </w:tcBorders>
            <w:hideMark/>
          </w:tcPr>
          <w:p w14:paraId="5F231376"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Observation</w:t>
            </w:r>
          </w:p>
          <w:p w14:paraId="5FAE704E"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Oral questioning</w:t>
            </w:r>
          </w:p>
          <w:p w14:paraId="42174364"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Written tests</w:t>
            </w:r>
          </w:p>
          <w:p w14:paraId="1181321E"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 xml:space="preserve">Practical’s </w:t>
            </w:r>
          </w:p>
          <w:p w14:paraId="246C53C2" w14:textId="77777777" w:rsidR="00CE1315" w:rsidRPr="00725E27" w:rsidRDefault="00CE1315" w:rsidP="00C24A23">
            <w:pPr>
              <w:spacing w:after="0" w:line="276" w:lineRule="auto"/>
              <w:ind w:left="720"/>
              <w:rPr>
                <w:rFonts w:cs="Times New Roman"/>
                <w:szCs w:val="24"/>
                <w:lang w:val="en-ZA"/>
              </w:rPr>
            </w:pPr>
          </w:p>
        </w:tc>
      </w:tr>
      <w:tr w:rsidR="00725E27" w:rsidRPr="00725E27" w14:paraId="3B008169" w14:textId="77777777" w:rsidTr="00C24A23">
        <w:trPr>
          <w:trHeight w:val="1871"/>
        </w:trPr>
        <w:tc>
          <w:tcPr>
            <w:tcW w:w="1382" w:type="pct"/>
            <w:tcBorders>
              <w:top w:val="single" w:sz="4" w:space="0" w:color="auto"/>
              <w:left w:val="single" w:sz="4" w:space="0" w:color="auto"/>
              <w:bottom w:val="single" w:sz="4" w:space="0" w:color="auto"/>
              <w:right w:val="single" w:sz="4" w:space="0" w:color="auto"/>
            </w:tcBorders>
            <w:hideMark/>
          </w:tcPr>
          <w:p w14:paraId="311A62D3" w14:textId="77777777" w:rsidR="00CE1315" w:rsidRPr="00725E27" w:rsidRDefault="00CE1315" w:rsidP="004470E5">
            <w:pPr>
              <w:numPr>
                <w:ilvl w:val="0"/>
                <w:numId w:val="477"/>
              </w:numPr>
              <w:tabs>
                <w:tab w:val="left" w:pos="270"/>
              </w:tabs>
              <w:spacing w:after="0" w:line="276" w:lineRule="auto"/>
              <w:rPr>
                <w:rFonts w:cs="Times New Roman"/>
                <w:szCs w:val="24"/>
              </w:rPr>
            </w:pPr>
            <w:r w:rsidRPr="00725E27">
              <w:rPr>
                <w:rFonts w:cs="Times New Roman"/>
                <w:szCs w:val="24"/>
                <w:lang w:val="en-GB"/>
              </w:rPr>
              <w:lastRenderedPageBreak/>
              <w:t>Select quality construction materials</w:t>
            </w:r>
            <w:r w:rsidRPr="00725E27">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hideMark/>
          </w:tcPr>
          <w:p w14:paraId="5C4E024E" w14:textId="77777777" w:rsidR="00CE1315" w:rsidRPr="00725E27" w:rsidRDefault="00CE1315" w:rsidP="004470E5">
            <w:pPr>
              <w:pStyle w:val="ListParagraph"/>
              <w:numPr>
                <w:ilvl w:val="1"/>
                <w:numId w:val="477"/>
              </w:numPr>
              <w:spacing w:after="0" w:line="276" w:lineRule="auto"/>
              <w:rPr>
                <w:szCs w:val="24"/>
              </w:rPr>
            </w:pPr>
            <w:r w:rsidRPr="00725E27">
              <w:rPr>
                <w:rFonts w:eastAsia="Times New Roman"/>
                <w:szCs w:val="24"/>
              </w:rPr>
              <w:t xml:space="preserve">Cost implications of construction materials </w:t>
            </w:r>
          </w:p>
          <w:p w14:paraId="37BB5961" w14:textId="77777777" w:rsidR="00CE1315" w:rsidRPr="00725E27" w:rsidRDefault="00CE1315" w:rsidP="004470E5">
            <w:pPr>
              <w:pStyle w:val="ListParagraph"/>
              <w:numPr>
                <w:ilvl w:val="1"/>
                <w:numId w:val="477"/>
              </w:numPr>
              <w:spacing w:after="0" w:line="276" w:lineRule="auto"/>
              <w:rPr>
                <w:szCs w:val="24"/>
              </w:rPr>
            </w:pPr>
            <w:r w:rsidRPr="00725E27">
              <w:rPr>
                <w:szCs w:val="24"/>
              </w:rPr>
              <w:t>Quality of construction materials</w:t>
            </w:r>
          </w:p>
          <w:p w14:paraId="2960BF6C" w14:textId="77777777" w:rsidR="00CE1315" w:rsidRPr="00725E27" w:rsidRDefault="00CE1315" w:rsidP="004470E5">
            <w:pPr>
              <w:pStyle w:val="ListParagraph"/>
              <w:numPr>
                <w:ilvl w:val="1"/>
                <w:numId w:val="477"/>
              </w:numPr>
              <w:spacing w:after="0" w:line="276" w:lineRule="auto"/>
              <w:rPr>
                <w:szCs w:val="24"/>
              </w:rPr>
            </w:pPr>
            <w:r w:rsidRPr="00725E27">
              <w:rPr>
                <w:szCs w:val="24"/>
              </w:rPr>
              <w:t xml:space="preserve">Selection criteria of construction materials.  </w:t>
            </w:r>
          </w:p>
          <w:p w14:paraId="7F9C5C43" w14:textId="77777777" w:rsidR="00CE1315" w:rsidRPr="00725E27" w:rsidRDefault="00CE1315" w:rsidP="004470E5">
            <w:pPr>
              <w:pStyle w:val="ListParagraph"/>
              <w:numPr>
                <w:ilvl w:val="2"/>
                <w:numId w:val="477"/>
              </w:numPr>
              <w:spacing w:after="0" w:line="276" w:lineRule="auto"/>
              <w:rPr>
                <w:rFonts w:eastAsia="Times New Roman"/>
                <w:szCs w:val="24"/>
                <w:lang w:val="en-GB"/>
              </w:rPr>
            </w:pPr>
            <w:r w:rsidRPr="00725E27">
              <w:rPr>
                <w:rFonts w:eastAsia="Times New Roman"/>
                <w:szCs w:val="24"/>
                <w:lang w:val="en-GB"/>
              </w:rPr>
              <w:t>Cost</w:t>
            </w:r>
          </w:p>
          <w:p w14:paraId="2C8C61DD" w14:textId="77777777" w:rsidR="00CE1315" w:rsidRPr="00725E27" w:rsidRDefault="00CE1315" w:rsidP="004470E5">
            <w:pPr>
              <w:pStyle w:val="ListParagraph"/>
              <w:numPr>
                <w:ilvl w:val="2"/>
                <w:numId w:val="477"/>
              </w:numPr>
              <w:spacing w:after="0" w:line="276" w:lineRule="auto"/>
              <w:rPr>
                <w:rFonts w:eastAsia="Times New Roman"/>
                <w:szCs w:val="24"/>
                <w:lang w:val="en-GB"/>
              </w:rPr>
            </w:pPr>
            <w:r w:rsidRPr="00725E27">
              <w:rPr>
                <w:rFonts w:eastAsia="Times New Roman"/>
                <w:szCs w:val="24"/>
                <w:lang w:val="en-GB"/>
              </w:rPr>
              <w:t>Availability</w:t>
            </w:r>
          </w:p>
          <w:p w14:paraId="209327F0" w14:textId="77777777" w:rsidR="00CE1315" w:rsidRPr="00725E27" w:rsidRDefault="00CE1315" w:rsidP="004470E5">
            <w:pPr>
              <w:pStyle w:val="ListParagraph"/>
              <w:numPr>
                <w:ilvl w:val="2"/>
                <w:numId w:val="477"/>
              </w:numPr>
              <w:spacing w:after="0" w:line="276" w:lineRule="auto"/>
              <w:rPr>
                <w:rFonts w:eastAsia="Times New Roman"/>
                <w:szCs w:val="24"/>
                <w:lang w:val="en-GB"/>
              </w:rPr>
            </w:pPr>
            <w:r w:rsidRPr="00725E27">
              <w:rPr>
                <w:rFonts w:eastAsia="Times New Roman"/>
                <w:szCs w:val="24"/>
                <w:lang w:val="en-GB"/>
              </w:rPr>
              <w:t>Project requirement</w:t>
            </w:r>
          </w:p>
          <w:p w14:paraId="486FF50F" w14:textId="77777777" w:rsidR="00CE1315" w:rsidRPr="00725E27" w:rsidRDefault="00CE1315" w:rsidP="00C24A23">
            <w:pPr>
              <w:spacing w:after="0" w:line="276" w:lineRule="auto"/>
              <w:rPr>
                <w:rFonts w:cs="Times New Roman"/>
                <w:szCs w:val="24"/>
              </w:rPr>
            </w:pPr>
          </w:p>
        </w:tc>
        <w:tc>
          <w:tcPr>
            <w:tcW w:w="1272" w:type="pct"/>
            <w:tcBorders>
              <w:top w:val="single" w:sz="4" w:space="0" w:color="auto"/>
              <w:left w:val="single" w:sz="4" w:space="0" w:color="auto"/>
              <w:bottom w:val="single" w:sz="4" w:space="0" w:color="auto"/>
              <w:right w:val="single" w:sz="4" w:space="0" w:color="auto"/>
            </w:tcBorders>
            <w:hideMark/>
          </w:tcPr>
          <w:p w14:paraId="0A19163F"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Observation</w:t>
            </w:r>
          </w:p>
          <w:p w14:paraId="7F772189"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Oral questioning</w:t>
            </w:r>
          </w:p>
          <w:p w14:paraId="184E7CE2"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Written tests</w:t>
            </w:r>
          </w:p>
          <w:p w14:paraId="1619A42D"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 xml:space="preserve">Practical’s </w:t>
            </w:r>
          </w:p>
          <w:p w14:paraId="70BBFD0E" w14:textId="77777777" w:rsidR="00CE1315" w:rsidRPr="00725E27" w:rsidRDefault="00CE1315" w:rsidP="00C24A23">
            <w:pPr>
              <w:spacing w:after="0" w:line="276" w:lineRule="auto"/>
              <w:rPr>
                <w:rFonts w:cs="Times New Roman"/>
                <w:szCs w:val="24"/>
                <w:lang w:val="en-ZA"/>
              </w:rPr>
            </w:pPr>
          </w:p>
          <w:p w14:paraId="76E7F074" w14:textId="77777777" w:rsidR="00CE1315" w:rsidRPr="00725E27" w:rsidRDefault="00CE1315" w:rsidP="00C24A23">
            <w:pPr>
              <w:spacing w:after="0" w:line="276" w:lineRule="auto"/>
              <w:rPr>
                <w:rFonts w:cs="Times New Roman"/>
                <w:szCs w:val="24"/>
                <w:lang w:val="en-ZA"/>
              </w:rPr>
            </w:pPr>
          </w:p>
        </w:tc>
      </w:tr>
      <w:tr w:rsidR="00725E27" w:rsidRPr="00725E27" w14:paraId="4BDBE6CE" w14:textId="77777777" w:rsidTr="00C24A23">
        <w:trPr>
          <w:trHeight w:val="1332"/>
        </w:trPr>
        <w:tc>
          <w:tcPr>
            <w:tcW w:w="1382" w:type="pct"/>
            <w:tcBorders>
              <w:top w:val="single" w:sz="4" w:space="0" w:color="auto"/>
              <w:left w:val="single" w:sz="4" w:space="0" w:color="auto"/>
              <w:bottom w:val="single" w:sz="4" w:space="0" w:color="auto"/>
              <w:right w:val="single" w:sz="4" w:space="0" w:color="auto"/>
            </w:tcBorders>
          </w:tcPr>
          <w:p w14:paraId="1D7168F2" w14:textId="77777777" w:rsidR="00CE1315" w:rsidRPr="00725E27" w:rsidRDefault="00CE1315" w:rsidP="004470E5">
            <w:pPr>
              <w:numPr>
                <w:ilvl w:val="0"/>
                <w:numId w:val="477"/>
              </w:numPr>
              <w:tabs>
                <w:tab w:val="left" w:pos="270"/>
              </w:tabs>
              <w:spacing w:after="0" w:line="276" w:lineRule="auto"/>
              <w:rPr>
                <w:rFonts w:cs="Times New Roman"/>
                <w:szCs w:val="24"/>
              </w:rPr>
            </w:pPr>
            <w:r w:rsidRPr="00725E27">
              <w:rPr>
                <w:rFonts w:cs="Times New Roman"/>
                <w:szCs w:val="24"/>
                <w:lang w:val="en-GB"/>
              </w:rPr>
              <w:t>Test construction materials</w:t>
            </w:r>
            <w:r w:rsidRPr="00725E27">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tcPr>
          <w:p w14:paraId="22D3D08D" w14:textId="77777777" w:rsidR="00CE1315" w:rsidRPr="00725E27" w:rsidRDefault="00CE1315" w:rsidP="004470E5">
            <w:pPr>
              <w:pStyle w:val="ListParagraph"/>
              <w:numPr>
                <w:ilvl w:val="1"/>
                <w:numId w:val="477"/>
              </w:numPr>
              <w:spacing w:after="0" w:line="276" w:lineRule="auto"/>
              <w:rPr>
                <w:szCs w:val="24"/>
              </w:rPr>
            </w:pPr>
            <w:r w:rsidRPr="00725E27">
              <w:rPr>
                <w:szCs w:val="24"/>
              </w:rPr>
              <w:t xml:space="preserve">Sampling of construction materials </w:t>
            </w:r>
          </w:p>
          <w:p w14:paraId="32F47363" w14:textId="77777777" w:rsidR="00CE1315" w:rsidRPr="00725E27" w:rsidRDefault="00CE1315" w:rsidP="004470E5">
            <w:pPr>
              <w:pStyle w:val="ListParagraph"/>
              <w:numPr>
                <w:ilvl w:val="2"/>
                <w:numId w:val="477"/>
              </w:numPr>
              <w:spacing w:after="0" w:line="276" w:lineRule="auto"/>
              <w:rPr>
                <w:szCs w:val="24"/>
              </w:rPr>
            </w:pPr>
            <w:r w:rsidRPr="00725E27">
              <w:rPr>
                <w:bCs/>
                <w:szCs w:val="24"/>
                <w:lang w:val="en"/>
              </w:rPr>
              <w:t>Random,</w:t>
            </w:r>
          </w:p>
          <w:p w14:paraId="66FB5F59" w14:textId="77777777" w:rsidR="00CE1315" w:rsidRPr="00725E27" w:rsidRDefault="00CE1315" w:rsidP="004470E5">
            <w:pPr>
              <w:pStyle w:val="ListParagraph"/>
              <w:numPr>
                <w:ilvl w:val="2"/>
                <w:numId w:val="477"/>
              </w:numPr>
              <w:spacing w:after="0" w:line="276" w:lineRule="auto"/>
              <w:rPr>
                <w:szCs w:val="24"/>
              </w:rPr>
            </w:pPr>
            <w:r w:rsidRPr="00725E27">
              <w:rPr>
                <w:bCs/>
                <w:szCs w:val="24"/>
                <w:lang w:val="en"/>
              </w:rPr>
              <w:t>Systematic,</w:t>
            </w:r>
          </w:p>
          <w:p w14:paraId="5485D6FC" w14:textId="77777777" w:rsidR="00CE1315" w:rsidRPr="00725E27" w:rsidRDefault="00CE1315" w:rsidP="004470E5">
            <w:pPr>
              <w:pStyle w:val="ListParagraph"/>
              <w:numPr>
                <w:ilvl w:val="2"/>
                <w:numId w:val="477"/>
              </w:numPr>
              <w:spacing w:after="0" w:line="276" w:lineRule="auto"/>
              <w:rPr>
                <w:szCs w:val="24"/>
              </w:rPr>
            </w:pPr>
            <w:r w:rsidRPr="00725E27">
              <w:rPr>
                <w:bCs/>
                <w:szCs w:val="24"/>
                <w:lang w:val="en"/>
              </w:rPr>
              <w:t>Convenience,</w:t>
            </w:r>
          </w:p>
          <w:p w14:paraId="2D9572D7" w14:textId="77777777" w:rsidR="00CE1315" w:rsidRPr="00725E27" w:rsidRDefault="00CE1315" w:rsidP="004470E5">
            <w:pPr>
              <w:pStyle w:val="ListParagraph"/>
              <w:numPr>
                <w:ilvl w:val="2"/>
                <w:numId w:val="477"/>
              </w:numPr>
              <w:spacing w:after="0" w:line="276" w:lineRule="auto"/>
              <w:rPr>
                <w:szCs w:val="24"/>
              </w:rPr>
            </w:pPr>
            <w:r w:rsidRPr="00725E27">
              <w:rPr>
                <w:bCs/>
                <w:szCs w:val="24"/>
                <w:lang w:val="en"/>
              </w:rPr>
              <w:t xml:space="preserve">Cluster, </w:t>
            </w:r>
          </w:p>
          <w:p w14:paraId="59636E28" w14:textId="77777777" w:rsidR="00CE1315" w:rsidRPr="00725E27" w:rsidRDefault="00CE1315" w:rsidP="004470E5">
            <w:pPr>
              <w:pStyle w:val="ListParagraph"/>
              <w:numPr>
                <w:ilvl w:val="2"/>
                <w:numId w:val="477"/>
              </w:numPr>
              <w:spacing w:after="0" w:line="276" w:lineRule="auto"/>
              <w:rPr>
                <w:szCs w:val="24"/>
              </w:rPr>
            </w:pPr>
            <w:r w:rsidRPr="00725E27">
              <w:rPr>
                <w:bCs/>
                <w:szCs w:val="24"/>
                <w:lang w:val="en"/>
              </w:rPr>
              <w:t>Stratified</w:t>
            </w:r>
          </w:p>
          <w:p w14:paraId="5685DC61" w14:textId="77777777" w:rsidR="00CE1315" w:rsidRPr="00725E27" w:rsidRDefault="00CE1315" w:rsidP="004470E5">
            <w:pPr>
              <w:pStyle w:val="ListParagraph"/>
              <w:numPr>
                <w:ilvl w:val="1"/>
                <w:numId w:val="477"/>
              </w:numPr>
              <w:spacing w:after="0" w:line="276" w:lineRule="auto"/>
              <w:rPr>
                <w:szCs w:val="24"/>
              </w:rPr>
            </w:pPr>
            <w:r w:rsidRPr="00725E27">
              <w:rPr>
                <w:szCs w:val="24"/>
              </w:rPr>
              <w:t xml:space="preserve">Test parameters identification: </w:t>
            </w:r>
          </w:p>
          <w:p w14:paraId="68646BFF"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Compression</w:t>
            </w:r>
          </w:p>
          <w:p w14:paraId="6F901204"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Weathering</w:t>
            </w:r>
          </w:p>
          <w:p w14:paraId="05101160"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Durability</w:t>
            </w:r>
          </w:p>
          <w:p w14:paraId="54775555"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Water absorption</w:t>
            </w:r>
          </w:p>
          <w:p w14:paraId="01118655"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Impurity tests</w:t>
            </w:r>
          </w:p>
          <w:p w14:paraId="185B264D"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Tensile tests</w:t>
            </w:r>
          </w:p>
          <w:p w14:paraId="7BD90D05"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Workability</w:t>
            </w:r>
          </w:p>
          <w:p w14:paraId="50D5753C"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Plasticity</w:t>
            </w:r>
          </w:p>
          <w:p w14:paraId="27FF5D22" w14:textId="77777777" w:rsidR="00CE1315" w:rsidRPr="00725E27" w:rsidRDefault="00CE1315" w:rsidP="004470E5">
            <w:pPr>
              <w:pStyle w:val="ListParagraph"/>
              <w:numPr>
                <w:ilvl w:val="2"/>
                <w:numId w:val="477"/>
              </w:numPr>
              <w:shd w:val="clear" w:color="auto" w:fill="FFFFFF"/>
              <w:spacing w:after="0" w:line="276" w:lineRule="auto"/>
              <w:rPr>
                <w:szCs w:val="24"/>
              </w:rPr>
            </w:pPr>
            <w:r w:rsidRPr="00725E27">
              <w:rPr>
                <w:szCs w:val="24"/>
              </w:rPr>
              <w:t>Aggregates crushing value</w:t>
            </w:r>
          </w:p>
          <w:p w14:paraId="0AA4AF21" w14:textId="77777777" w:rsidR="00CE1315" w:rsidRPr="00725E27" w:rsidRDefault="00CE1315" w:rsidP="004470E5">
            <w:pPr>
              <w:numPr>
                <w:ilvl w:val="1"/>
                <w:numId w:val="477"/>
              </w:numPr>
              <w:shd w:val="clear" w:color="auto" w:fill="FFFFFF"/>
              <w:spacing w:after="0" w:line="276" w:lineRule="auto"/>
              <w:contextualSpacing/>
              <w:rPr>
                <w:rFonts w:cs="Times New Roman"/>
                <w:szCs w:val="24"/>
              </w:rPr>
            </w:pPr>
            <w:r w:rsidRPr="00725E27">
              <w:rPr>
                <w:rFonts w:cs="Times New Roman"/>
                <w:szCs w:val="24"/>
              </w:rPr>
              <w:t>Optimum moisture content</w:t>
            </w:r>
          </w:p>
          <w:p w14:paraId="6ADF4D4B" w14:textId="77777777" w:rsidR="00CE1315" w:rsidRPr="00725E27" w:rsidRDefault="00CE1315" w:rsidP="00780ECD">
            <w:pPr>
              <w:shd w:val="clear" w:color="auto" w:fill="FFFFFF"/>
              <w:spacing w:after="0" w:line="276" w:lineRule="auto"/>
              <w:contextualSpacing/>
              <w:rPr>
                <w:rFonts w:cs="Times New Roman"/>
                <w:szCs w:val="24"/>
              </w:rPr>
            </w:pPr>
          </w:p>
        </w:tc>
        <w:tc>
          <w:tcPr>
            <w:tcW w:w="1272" w:type="pct"/>
            <w:tcBorders>
              <w:top w:val="single" w:sz="4" w:space="0" w:color="auto"/>
              <w:left w:val="single" w:sz="4" w:space="0" w:color="auto"/>
              <w:bottom w:val="single" w:sz="4" w:space="0" w:color="auto"/>
              <w:right w:val="single" w:sz="4" w:space="0" w:color="auto"/>
            </w:tcBorders>
          </w:tcPr>
          <w:p w14:paraId="13A51AF4"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Observation</w:t>
            </w:r>
          </w:p>
          <w:p w14:paraId="4007BAE9"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Oral questioning</w:t>
            </w:r>
          </w:p>
          <w:p w14:paraId="039A664C"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Written tests</w:t>
            </w:r>
          </w:p>
          <w:p w14:paraId="5553296E"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 xml:space="preserve">Practical’s </w:t>
            </w:r>
          </w:p>
          <w:p w14:paraId="72694729" w14:textId="77777777" w:rsidR="00CE1315" w:rsidRPr="00725E27" w:rsidRDefault="00CE1315" w:rsidP="00C24A23">
            <w:pPr>
              <w:spacing w:after="0" w:line="276" w:lineRule="auto"/>
              <w:ind w:left="-18"/>
              <w:rPr>
                <w:rFonts w:cs="Times New Roman"/>
                <w:szCs w:val="24"/>
                <w:lang w:val="en-ZA"/>
              </w:rPr>
            </w:pPr>
          </w:p>
        </w:tc>
      </w:tr>
      <w:tr w:rsidR="00725E27" w:rsidRPr="00725E27" w14:paraId="780BADC7" w14:textId="77777777" w:rsidTr="00C24A23">
        <w:trPr>
          <w:trHeight w:val="1159"/>
        </w:trPr>
        <w:tc>
          <w:tcPr>
            <w:tcW w:w="1382" w:type="pct"/>
            <w:tcBorders>
              <w:top w:val="single" w:sz="4" w:space="0" w:color="auto"/>
              <w:left w:val="single" w:sz="4" w:space="0" w:color="auto"/>
              <w:bottom w:val="single" w:sz="4" w:space="0" w:color="auto"/>
              <w:right w:val="single" w:sz="4" w:space="0" w:color="auto"/>
            </w:tcBorders>
          </w:tcPr>
          <w:p w14:paraId="4E3250DD" w14:textId="77777777" w:rsidR="00CE1315" w:rsidRPr="00725E27" w:rsidRDefault="00CE1315" w:rsidP="004470E5">
            <w:pPr>
              <w:numPr>
                <w:ilvl w:val="0"/>
                <w:numId w:val="477"/>
              </w:numPr>
              <w:tabs>
                <w:tab w:val="left" w:pos="270"/>
              </w:tabs>
              <w:spacing w:after="0" w:line="276" w:lineRule="auto"/>
              <w:rPr>
                <w:rFonts w:cs="Times New Roman"/>
                <w:szCs w:val="24"/>
                <w:lang w:val="en-GB"/>
              </w:rPr>
            </w:pPr>
            <w:r w:rsidRPr="00725E27">
              <w:rPr>
                <w:rFonts w:cs="Times New Roman"/>
                <w:szCs w:val="24"/>
                <w:lang w:val="en-GB"/>
              </w:rPr>
              <w:t>Handle construction materials</w:t>
            </w:r>
          </w:p>
        </w:tc>
        <w:tc>
          <w:tcPr>
            <w:tcW w:w="2346" w:type="pct"/>
            <w:tcBorders>
              <w:top w:val="single" w:sz="4" w:space="0" w:color="auto"/>
              <w:left w:val="single" w:sz="4" w:space="0" w:color="auto"/>
              <w:bottom w:val="single" w:sz="4" w:space="0" w:color="auto"/>
              <w:right w:val="single" w:sz="4" w:space="0" w:color="auto"/>
            </w:tcBorders>
          </w:tcPr>
          <w:p w14:paraId="7B551AEE" w14:textId="77777777" w:rsidR="00CE1315" w:rsidRPr="00725E27" w:rsidRDefault="00CE1315" w:rsidP="004470E5">
            <w:pPr>
              <w:pStyle w:val="ListParagraph"/>
              <w:numPr>
                <w:ilvl w:val="1"/>
                <w:numId w:val="477"/>
              </w:numPr>
              <w:spacing w:after="0" w:line="276" w:lineRule="auto"/>
              <w:rPr>
                <w:szCs w:val="24"/>
              </w:rPr>
            </w:pPr>
            <w:r w:rsidRPr="00725E27">
              <w:rPr>
                <w:szCs w:val="24"/>
              </w:rPr>
              <w:t xml:space="preserve">Terms and concepts </w:t>
            </w:r>
          </w:p>
          <w:p w14:paraId="0AF704D7" w14:textId="77777777" w:rsidR="00CE1315" w:rsidRPr="00725E27" w:rsidRDefault="00CE1315" w:rsidP="004470E5">
            <w:pPr>
              <w:pStyle w:val="ListParagraph"/>
              <w:numPr>
                <w:ilvl w:val="2"/>
                <w:numId w:val="477"/>
              </w:numPr>
              <w:spacing w:after="0" w:line="276" w:lineRule="auto"/>
              <w:rPr>
                <w:szCs w:val="24"/>
              </w:rPr>
            </w:pPr>
            <w:r w:rsidRPr="00725E27">
              <w:rPr>
                <w:szCs w:val="24"/>
              </w:rPr>
              <w:t xml:space="preserve"> Storage</w:t>
            </w:r>
          </w:p>
          <w:p w14:paraId="418160A1" w14:textId="77777777" w:rsidR="00CE1315" w:rsidRPr="00725E27" w:rsidRDefault="00CE1315" w:rsidP="004470E5">
            <w:pPr>
              <w:pStyle w:val="ListParagraph"/>
              <w:numPr>
                <w:ilvl w:val="2"/>
                <w:numId w:val="477"/>
              </w:numPr>
              <w:spacing w:after="0" w:line="276" w:lineRule="auto"/>
              <w:rPr>
                <w:szCs w:val="24"/>
              </w:rPr>
            </w:pPr>
            <w:r w:rsidRPr="00725E27">
              <w:rPr>
                <w:szCs w:val="24"/>
              </w:rPr>
              <w:t>Material Staging</w:t>
            </w:r>
          </w:p>
          <w:p w14:paraId="1B64E6FE" w14:textId="77777777" w:rsidR="00CE1315" w:rsidRPr="00725E27" w:rsidRDefault="00CE1315" w:rsidP="004470E5">
            <w:pPr>
              <w:pStyle w:val="ListParagraph"/>
              <w:numPr>
                <w:ilvl w:val="2"/>
                <w:numId w:val="477"/>
              </w:numPr>
              <w:spacing w:after="0" w:line="276" w:lineRule="auto"/>
              <w:rPr>
                <w:szCs w:val="24"/>
              </w:rPr>
            </w:pPr>
            <w:r w:rsidRPr="00725E27">
              <w:rPr>
                <w:szCs w:val="24"/>
              </w:rPr>
              <w:t>Transportation</w:t>
            </w:r>
          </w:p>
          <w:p w14:paraId="08FE6456" w14:textId="77777777" w:rsidR="00CE1315" w:rsidRPr="00725E27" w:rsidRDefault="00CE1315" w:rsidP="004470E5">
            <w:pPr>
              <w:pStyle w:val="ListParagraph"/>
              <w:numPr>
                <w:ilvl w:val="2"/>
                <w:numId w:val="477"/>
              </w:numPr>
              <w:spacing w:after="0" w:line="276" w:lineRule="auto"/>
              <w:rPr>
                <w:szCs w:val="24"/>
              </w:rPr>
            </w:pPr>
            <w:r w:rsidRPr="00725E27">
              <w:rPr>
                <w:szCs w:val="24"/>
              </w:rPr>
              <w:t>Material Protection</w:t>
            </w:r>
          </w:p>
          <w:p w14:paraId="225BE45A" w14:textId="77777777" w:rsidR="00CE1315" w:rsidRPr="00725E27" w:rsidRDefault="00CE1315" w:rsidP="004470E5">
            <w:pPr>
              <w:pStyle w:val="ListParagraph"/>
              <w:numPr>
                <w:ilvl w:val="2"/>
                <w:numId w:val="477"/>
              </w:numPr>
              <w:spacing w:after="0" w:line="276" w:lineRule="auto"/>
              <w:rPr>
                <w:szCs w:val="24"/>
              </w:rPr>
            </w:pPr>
            <w:r w:rsidRPr="00725E27">
              <w:rPr>
                <w:szCs w:val="24"/>
              </w:rPr>
              <w:t>Quality Control and Inspection</w:t>
            </w:r>
          </w:p>
          <w:p w14:paraId="3A541182" w14:textId="77777777" w:rsidR="00CE1315" w:rsidRPr="00725E27" w:rsidRDefault="00CE1315" w:rsidP="004470E5">
            <w:pPr>
              <w:pStyle w:val="ListParagraph"/>
              <w:numPr>
                <w:ilvl w:val="2"/>
                <w:numId w:val="477"/>
              </w:numPr>
              <w:spacing w:after="0" w:line="276" w:lineRule="auto"/>
              <w:rPr>
                <w:szCs w:val="24"/>
              </w:rPr>
            </w:pPr>
            <w:r w:rsidRPr="00725E27">
              <w:rPr>
                <w:szCs w:val="24"/>
              </w:rPr>
              <w:t>Lifting and Hoisting</w:t>
            </w:r>
          </w:p>
          <w:p w14:paraId="463086A3" w14:textId="77777777" w:rsidR="00CE1315" w:rsidRPr="00725E27" w:rsidRDefault="00CE1315" w:rsidP="004470E5">
            <w:pPr>
              <w:pStyle w:val="ListParagraph"/>
              <w:numPr>
                <w:ilvl w:val="2"/>
                <w:numId w:val="477"/>
              </w:numPr>
              <w:spacing w:after="0" w:line="276" w:lineRule="auto"/>
              <w:rPr>
                <w:szCs w:val="24"/>
              </w:rPr>
            </w:pPr>
            <w:r w:rsidRPr="00725E27">
              <w:rPr>
                <w:szCs w:val="24"/>
              </w:rPr>
              <w:t>Inventory Management</w:t>
            </w:r>
          </w:p>
          <w:p w14:paraId="4EA9EFF5" w14:textId="77777777" w:rsidR="00CE1315" w:rsidRPr="00725E27" w:rsidRDefault="00CE1315" w:rsidP="004470E5">
            <w:pPr>
              <w:pStyle w:val="ListParagraph"/>
              <w:numPr>
                <w:ilvl w:val="2"/>
                <w:numId w:val="477"/>
              </w:numPr>
              <w:spacing w:after="0" w:line="276" w:lineRule="auto"/>
              <w:rPr>
                <w:szCs w:val="24"/>
              </w:rPr>
            </w:pPr>
            <w:r w:rsidRPr="00725E27">
              <w:rPr>
                <w:szCs w:val="24"/>
              </w:rPr>
              <w:t>Site Logistics</w:t>
            </w:r>
          </w:p>
          <w:p w14:paraId="6867748D" w14:textId="77777777" w:rsidR="00CE1315" w:rsidRPr="00725E27" w:rsidRDefault="00CE1315" w:rsidP="004470E5">
            <w:pPr>
              <w:pStyle w:val="ListParagraph"/>
              <w:numPr>
                <w:ilvl w:val="1"/>
                <w:numId w:val="477"/>
              </w:numPr>
              <w:spacing w:after="0" w:line="276" w:lineRule="auto"/>
              <w:rPr>
                <w:szCs w:val="24"/>
              </w:rPr>
            </w:pPr>
            <w:r w:rsidRPr="00725E27">
              <w:rPr>
                <w:szCs w:val="24"/>
              </w:rPr>
              <w:t>Identification of construction material</w:t>
            </w:r>
          </w:p>
          <w:p w14:paraId="63EF2A4D" w14:textId="77777777" w:rsidR="00CE1315" w:rsidRPr="00725E27" w:rsidRDefault="00CE1315" w:rsidP="004470E5">
            <w:pPr>
              <w:pStyle w:val="ListParagraph"/>
              <w:numPr>
                <w:ilvl w:val="2"/>
                <w:numId w:val="477"/>
              </w:numPr>
              <w:spacing w:after="0" w:line="276" w:lineRule="auto"/>
              <w:rPr>
                <w:szCs w:val="24"/>
              </w:rPr>
            </w:pPr>
            <w:r w:rsidRPr="00725E27">
              <w:rPr>
                <w:szCs w:val="24"/>
              </w:rPr>
              <w:t xml:space="preserve">Determining the type, </w:t>
            </w:r>
          </w:p>
          <w:p w14:paraId="6936A715" w14:textId="77777777" w:rsidR="00CE1315" w:rsidRPr="00725E27" w:rsidRDefault="00CE1315" w:rsidP="004470E5">
            <w:pPr>
              <w:pStyle w:val="ListParagraph"/>
              <w:numPr>
                <w:ilvl w:val="2"/>
                <w:numId w:val="477"/>
              </w:numPr>
              <w:spacing w:after="0" w:line="276" w:lineRule="auto"/>
              <w:rPr>
                <w:szCs w:val="24"/>
              </w:rPr>
            </w:pPr>
            <w:r w:rsidRPr="00725E27">
              <w:rPr>
                <w:szCs w:val="24"/>
              </w:rPr>
              <w:t xml:space="preserve">Properties, </w:t>
            </w:r>
          </w:p>
          <w:p w14:paraId="70B4CC08" w14:textId="77777777" w:rsidR="00CE1315" w:rsidRPr="00725E27" w:rsidRDefault="00CE1315" w:rsidP="004470E5">
            <w:pPr>
              <w:pStyle w:val="ListParagraph"/>
              <w:numPr>
                <w:ilvl w:val="2"/>
                <w:numId w:val="477"/>
              </w:numPr>
              <w:spacing w:after="0" w:line="276" w:lineRule="auto"/>
              <w:rPr>
                <w:szCs w:val="24"/>
              </w:rPr>
            </w:pPr>
            <w:r w:rsidRPr="00725E27">
              <w:rPr>
                <w:szCs w:val="24"/>
              </w:rPr>
              <w:lastRenderedPageBreak/>
              <w:t>Suitability of materials used in building and construction</w:t>
            </w:r>
          </w:p>
          <w:p w14:paraId="63045553" w14:textId="77777777" w:rsidR="00CE1315" w:rsidRPr="00725E27" w:rsidRDefault="00CE1315" w:rsidP="004470E5">
            <w:pPr>
              <w:pStyle w:val="ListParagraph"/>
              <w:numPr>
                <w:ilvl w:val="1"/>
                <w:numId w:val="477"/>
              </w:numPr>
              <w:spacing w:after="0" w:line="276" w:lineRule="auto"/>
              <w:rPr>
                <w:szCs w:val="24"/>
              </w:rPr>
            </w:pPr>
            <w:r w:rsidRPr="00725E27">
              <w:rPr>
                <w:szCs w:val="24"/>
              </w:rPr>
              <w:t>Construction safety requirement’s</w:t>
            </w:r>
          </w:p>
          <w:p w14:paraId="384A4C43" w14:textId="77777777" w:rsidR="00CE1315" w:rsidRPr="00725E27" w:rsidRDefault="00CE1315" w:rsidP="004470E5">
            <w:pPr>
              <w:pStyle w:val="ListParagraph"/>
              <w:numPr>
                <w:ilvl w:val="2"/>
                <w:numId w:val="477"/>
              </w:numPr>
              <w:spacing w:after="0" w:line="276" w:lineRule="auto"/>
              <w:rPr>
                <w:szCs w:val="24"/>
              </w:rPr>
            </w:pPr>
            <w:r w:rsidRPr="00725E27">
              <w:rPr>
                <w:szCs w:val="24"/>
              </w:rPr>
              <w:t>Personal Protective Equipment (PPE)</w:t>
            </w:r>
          </w:p>
          <w:p w14:paraId="155C6A87" w14:textId="77777777" w:rsidR="00CE1315" w:rsidRPr="00725E27" w:rsidRDefault="00CE1315" w:rsidP="004470E5">
            <w:pPr>
              <w:pStyle w:val="ListParagraph"/>
              <w:numPr>
                <w:ilvl w:val="2"/>
                <w:numId w:val="477"/>
              </w:numPr>
              <w:spacing w:after="0" w:line="276" w:lineRule="auto"/>
              <w:rPr>
                <w:szCs w:val="24"/>
              </w:rPr>
            </w:pPr>
            <w:r w:rsidRPr="00725E27">
              <w:rPr>
                <w:szCs w:val="24"/>
              </w:rPr>
              <w:t>Material Handling Training</w:t>
            </w:r>
          </w:p>
          <w:p w14:paraId="156F7BC3" w14:textId="77777777" w:rsidR="00CE1315" w:rsidRPr="00725E27" w:rsidRDefault="00CE1315" w:rsidP="004470E5">
            <w:pPr>
              <w:pStyle w:val="ListParagraph"/>
              <w:numPr>
                <w:ilvl w:val="2"/>
                <w:numId w:val="477"/>
              </w:numPr>
              <w:spacing w:after="0" w:line="276" w:lineRule="auto"/>
              <w:rPr>
                <w:szCs w:val="24"/>
              </w:rPr>
            </w:pPr>
            <w:r w:rsidRPr="00725E27">
              <w:rPr>
                <w:szCs w:val="24"/>
              </w:rPr>
              <w:t>Proper Storage of Materials</w:t>
            </w:r>
          </w:p>
          <w:p w14:paraId="70EB9C96" w14:textId="77777777" w:rsidR="00CE1315" w:rsidRPr="00725E27" w:rsidRDefault="00CE1315" w:rsidP="004470E5">
            <w:pPr>
              <w:pStyle w:val="ListParagraph"/>
              <w:numPr>
                <w:ilvl w:val="2"/>
                <w:numId w:val="477"/>
              </w:numPr>
              <w:spacing w:after="0" w:line="276" w:lineRule="auto"/>
              <w:rPr>
                <w:szCs w:val="24"/>
              </w:rPr>
            </w:pPr>
            <w:r w:rsidRPr="00725E27">
              <w:rPr>
                <w:szCs w:val="24"/>
              </w:rPr>
              <w:t>Handling Specific Materials with Care</w:t>
            </w:r>
          </w:p>
          <w:p w14:paraId="19E321E7" w14:textId="77777777" w:rsidR="00CE1315" w:rsidRPr="00725E27" w:rsidRDefault="00CE1315" w:rsidP="004470E5">
            <w:pPr>
              <w:pStyle w:val="ListParagraph"/>
              <w:numPr>
                <w:ilvl w:val="2"/>
                <w:numId w:val="477"/>
              </w:numPr>
              <w:spacing w:after="0" w:line="276" w:lineRule="auto"/>
              <w:rPr>
                <w:szCs w:val="24"/>
              </w:rPr>
            </w:pPr>
            <w:r w:rsidRPr="00725E27">
              <w:rPr>
                <w:szCs w:val="24"/>
              </w:rPr>
              <w:t>Inspect Tools and Equipment Regularly</w:t>
            </w:r>
          </w:p>
          <w:p w14:paraId="399854B0" w14:textId="77777777" w:rsidR="00CE1315" w:rsidRPr="00725E27" w:rsidRDefault="00CE1315" w:rsidP="004470E5">
            <w:pPr>
              <w:pStyle w:val="ListParagraph"/>
              <w:numPr>
                <w:ilvl w:val="2"/>
                <w:numId w:val="477"/>
              </w:numPr>
              <w:spacing w:after="0" w:line="276" w:lineRule="auto"/>
              <w:rPr>
                <w:szCs w:val="24"/>
              </w:rPr>
            </w:pPr>
            <w:r w:rsidRPr="00725E27">
              <w:rPr>
                <w:szCs w:val="24"/>
              </w:rPr>
              <w:t>Safe Transportation on Site</w:t>
            </w:r>
          </w:p>
          <w:p w14:paraId="23F5BF80" w14:textId="77777777" w:rsidR="00CE1315" w:rsidRPr="00725E27" w:rsidRDefault="00CE1315" w:rsidP="004470E5">
            <w:pPr>
              <w:pStyle w:val="ListParagraph"/>
              <w:numPr>
                <w:ilvl w:val="2"/>
                <w:numId w:val="477"/>
              </w:numPr>
              <w:spacing w:after="0" w:line="276" w:lineRule="auto"/>
              <w:rPr>
                <w:szCs w:val="24"/>
              </w:rPr>
            </w:pPr>
            <w:r w:rsidRPr="00725E27">
              <w:rPr>
                <w:szCs w:val="24"/>
              </w:rPr>
              <w:t>Safety Signage and Communication</w:t>
            </w:r>
          </w:p>
          <w:p w14:paraId="25C069FE" w14:textId="77777777" w:rsidR="00CE1315" w:rsidRPr="00725E27" w:rsidRDefault="00CE1315" w:rsidP="004470E5">
            <w:pPr>
              <w:pStyle w:val="ListParagraph"/>
              <w:numPr>
                <w:ilvl w:val="2"/>
                <w:numId w:val="477"/>
              </w:numPr>
              <w:spacing w:after="0" w:line="276" w:lineRule="auto"/>
              <w:rPr>
                <w:szCs w:val="24"/>
              </w:rPr>
            </w:pPr>
            <w:r w:rsidRPr="00725E27">
              <w:rPr>
                <w:szCs w:val="24"/>
              </w:rPr>
              <w:t>Minimize Dust and Hazardous Emissions</w:t>
            </w:r>
          </w:p>
          <w:p w14:paraId="61AEFC9A" w14:textId="77777777" w:rsidR="00CE1315" w:rsidRPr="00725E27" w:rsidRDefault="00CE1315" w:rsidP="004470E5">
            <w:pPr>
              <w:pStyle w:val="ListParagraph"/>
              <w:numPr>
                <w:ilvl w:val="1"/>
                <w:numId w:val="477"/>
              </w:numPr>
              <w:spacing w:after="0" w:line="276" w:lineRule="auto"/>
              <w:rPr>
                <w:szCs w:val="24"/>
              </w:rPr>
            </w:pPr>
            <w:r w:rsidRPr="00725E27">
              <w:rPr>
                <w:szCs w:val="24"/>
              </w:rPr>
              <w:t>Handling of construction materials</w:t>
            </w:r>
          </w:p>
          <w:p w14:paraId="111D9D27" w14:textId="77777777" w:rsidR="00CE1315" w:rsidRPr="00725E27" w:rsidRDefault="00CE1315" w:rsidP="004470E5">
            <w:pPr>
              <w:pStyle w:val="ListParagraph"/>
              <w:numPr>
                <w:ilvl w:val="2"/>
                <w:numId w:val="477"/>
              </w:numPr>
              <w:spacing w:after="0" w:line="276" w:lineRule="auto"/>
              <w:rPr>
                <w:szCs w:val="24"/>
              </w:rPr>
            </w:pPr>
            <w:r w:rsidRPr="00725E27">
              <w:rPr>
                <w:szCs w:val="24"/>
              </w:rPr>
              <w:t>Manual Handling of Materials</w:t>
            </w:r>
          </w:p>
          <w:p w14:paraId="3822A8A6" w14:textId="77777777" w:rsidR="00CE1315" w:rsidRPr="00725E27" w:rsidRDefault="00CE1315" w:rsidP="004470E5">
            <w:pPr>
              <w:pStyle w:val="ListParagraph"/>
              <w:numPr>
                <w:ilvl w:val="2"/>
                <w:numId w:val="477"/>
              </w:numPr>
              <w:spacing w:after="0" w:line="276" w:lineRule="auto"/>
              <w:rPr>
                <w:szCs w:val="24"/>
              </w:rPr>
            </w:pPr>
            <w:r w:rsidRPr="00725E27">
              <w:rPr>
                <w:szCs w:val="24"/>
              </w:rPr>
              <w:t>Mechanical Handling with Equipment</w:t>
            </w:r>
          </w:p>
          <w:p w14:paraId="24ACCD16" w14:textId="77777777" w:rsidR="00CE1315" w:rsidRPr="00725E27" w:rsidRDefault="00CE1315" w:rsidP="004470E5">
            <w:pPr>
              <w:pStyle w:val="ListParagraph"/>
              <w:numPr>
                <w:ilvl w:val="2"/>
                <w:numId w:val="477"/>
              </w:numPr>
              <w:spacing w:after="0" w:line="276" w:lineRule="auto"/>
              <w:rPr>
                <w:szCs w:val="24"/>
              </w:rPr>
            </w:pPr>
            <w:r w:rsidRPr="00725E27">
              <w:rPr>
                <w:szCs w:val="24"/>
              </w:rPr>
              <w:t>Storage and Stacking</w:t>
            </w:r>
          </w:p>
          <w:p w14:paraId="1444843C" w14:textId="77777777" w:rsidR="00CE1315" w:rsidRPr="00725E27" w:rsidRDefault="00CE1315" w:rsidP="004470E5">
            <w:pPr>
              <w:pStyle w:val="ListParagraph"/>
              <w:numPr>
                <w:ilvl w:val="2"/>
                <w:numId w:val="477"/>
              </w:numPr>
              <w:spacing w:after="0" w:line="276" w:lineRule="auto"/>
              <w:rPr>
                <w:szCs w:val="24"/>
              </w:rPr>
            </w:pPr>
            <w:r w:rsidRPr="00725E27">
              <w:rPr>
                <w:szCs w:val="24"/>
              </w:rPr>
              <w:t>Material-Specific Handling Guidelines</w:t>
            </w:r>
          </w:p>
          <w:p w14:paraId="2391B0F7" w14:textId="77777777" w:rsidR="00CE1315" w:rsidRPr="00725E27" w:rsidRDefault="00CE1315" w:rsidP="004470E5">
            <w:pPr>
              <w:pStyle w:val="ListParagraph"/>
              <w:numPr>
                <w:ilvl w:val="2"/>
                <w:numId w:val="477"/>
              </w:numPr>
              <w:spacing w:after="0" w:line="276" w:lineRule="auto"/>
              <w:rPr>
                <w:szCs w:val="24"/>
              </w:rPr>
            </w:pPr>
            <w:r w:rsidRPr="00725E27">
              <w:rPr>
                <w:szCs w:val="24"/>
              </w:rPr>
              <w:t>Transportation of Materials on Site</w:t>
            </w:r>
          </w:p>
          <w:p w14:paraId="273EABEE" w14:textId="77777777" w:rsidR="00CE1315" w:rsidRPr="00725E27" w:rsidRDefault="00CE1315" w:rsidP="004470E5">
            <w:pPr>
              <w:pStyle w:val="ListParagraph"/>
              <w:numPr>
                <w:ilvl w:val="2"/>
                <w:numId w:val="477"/>
              </w:numPr>
              <w:spacing w:after="0" w:line="276" w:lineRule="auto"/>
              <w:rPr>
                <w:szCs w:val="24"/>
              </w:rPr>
            </w:pPr>
            <w:r w:rsidRPr="00725E27">
              <w:rPr>
                <w:szCs w:val="24"/>
              </w:rPr>
              <w:t>Waste and Recycling Management</w:t>
            </w:r>
          </w:p>
          <w:p w14:paraId="2A5685C8" w14:textId="77777777" w:rsidR="00CE1315" w:rsidRPr="00725E27" w:rsidRDefault="00CE1315" w:rsidP="004470E5">
            <w:pPr>
              <w:pStyle w:val="ListParagraph"/>
              <w:numPr>
                <w:ilvl w:val="2"/>
                <w:numId w:val="477"/>
              </w:numPr>
              <w:spacing w:after="0" w:line="276" w:lineRule="auto"/>
              <w:rPr>
                <w:szCs w:val="24"/>
              </w:rPr>
            </w:pPr>
            <w:r w:rsidRPr="00725E27">
              <w:rPr>
                <w:szCs w:val="24"/>
              </w:rPr>
              <w:t>Minimizing Waste and Damage</w:t>
            </w:r>
          </w:p>
        </w:tc>
        <w:tc>
          <w:tcPr>
            <w:tcW w:w="1272" w:type="pct"/>
            <w:tcBorders>
              <w:top w:val="single" w:sz="4" w:space="0" w:color="auto"/>
              <w:left w:val="single" w:sz="4" w:space="0" w:color="auto"/>
              <w:bottom w:val="single" w:sz="4" w:space="0" w:color="auto"/>
              <w:right w:val="single" w:sz="4" w:space="0" w:color="auto"/>
            </w:tcBorders>
          </w:tcPr>
          <w:p w14:paraId="54570599"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lastRenderedPageBreak/>
              <w:t>Observation</w:t>
            </w:r>
          </w:p>
          <w:p w14:paraId="297EA469"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Oral questioning</w:t>
            </w:r>
          </w:p>
          <w:p w14:paraId="7A762436"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Written tests</w:t>
            </w:r>
          </w:p>
          <w:p w14:paraId="2158242E"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 xml:space="preserve">Practical’s </w:t>
            </w:r>
          </w:p>
          <w:p w14:paraId="4D70B63A" w14:textId="77777777" w:rsidR="00CE1315" w:rsidRPr="00725E27" w:rsidRDefault="00CE1315" w:rsidP="00C24A23">
            <w:pPr>
              <w:spacing w:after="0" w:line="276" w:lineRule="auto"/>
              <w:ind w:left="432"/>
              <w:rPr>
                <w:rFonts w:cs="Times New Roman"/>
                <w:szCs w:val="24"/>
                <w:lang w:val="en-ZA"/>
              </w:rPr>
            </w:pPr>
          </w:p>
        </w:tc>
      </w:tr>
      <w:tr w:rsidR="00725E27" w:rsidRPr="00725E27" w14:paraId="3F2C47F6" w14:textId="77777777" w:rsidTr="00C24A23">
        <w:trPr>
          <w:trHeight w:val="1323"/>
        </w:trPr>
        <w:tc>
          <w:tcPr>
            <w:tcW w:w="1382" w:type="pct"/>
            <w:tcBorders>
              <w:top w:val="single" w:sz="4" w:space="0" w:color="auto"/>
              <w:left w:val="single" w:sz="4" w:space="0" w:color="auto"/>
              <w:bottom w:val="single" w:sz="4" w:space="0" w:color="auto"/>
              <w:right w:val="single" w:sz="4" w:space="0" w:color="auto"/>
            </w:tcBorders>
          </w:tcPr>
          <w:p w14:paraId="73169BE8" w14:textId="77777777" w:rsidR="00CE1315" w:rsidRPr="00725E27" w:rsidRDefault="00CE1315" w:rsidP="004470E5">
            <w:pPr>
              <w:numPr>
                <w:ilvl w:val="0"/>
                <w:numId w:val="477"/>
              </w:numPr>
              <w:tabs>
                <w:tab w:val="left" w:pos="270"/>
              </w:tabs>
              <w:spacing w:after="0" w:line="276" w:lineRule="auto"/>
              <w:rPr>
                <w:rFonts w:cs="Times New Roman"/>
                <w:szCs w:val="24"/>
                <w:lang w:val="en-GB"/>
              </w:rPr>
            </w:pPr>
            <w:r w:rsidRPr="00725E27">
              <w:rPr>
                <w:rFonts w:cs="Times New Roman"/>
                <w:szCs w:val="24"/>
                <w:lang w:val="en-GB"/>
              </w:rPr>
              <w:t>Use construction materials</w:t>
            </w:r>
          </w:p>
        </w:tc>
        <w:tc>
          <w:tcPr>
            <w:tcW w:w="2346" w:type="pct"/>
            <w:tcBorders>
              <w:top w:val="single" w:sz="4" w:space="0" w:color="auto"/>
              <w:left w:val="single" w:sz="4" w:space="0" w:color="auto"/>
              <w:bottom w:val="single" w:sz="4" w:space="0" w:color="auto"/>
              <w:right w:val="single" w:sz="4" w:space="0" w:color="auto"/>
            </w:tcBorders>
          </w:tcPr>
          <w:p w14:paraId="456813C9" w14:textId="77777777" w:rsidR="00CE1315" w:rsidRPr="00725E27" w:rsidRDefault="00CE1315" w:rsidP="004470E5">
            <w:pPr>
              <w:pStyle w:val="ListParagraph"/>
              <w:numPr>
                <w:ilvl w:val="1"/>
                <w:numId w:val="477"/>
              </w:numPr>
              <w:spacing w:after="0" w:line="276" w:lineRule="auto"/>
              <w:rPr>
                <w:szCs w:val="24"/>
              </w:rPr>
            </w:pPr>
            <w:r w:rsidRPr="00725E27">
              <w:rPr>
                <w:rFonts w:eastAsia="Times New Roman"/>
                <w:szCs w:val="24"/>
              </w:rPr>
              <w:t xml:space="preserve">Construction materials, tools and equipment assembly </w:t>
            </w:r>
          </w:p>
          <w:p w14:paraId="44CBCD47" w14:textId="77777777" w:rsidR="00CE1315" w:rsidRPr="00725E27" w:rsidRDefault="00CE1315" w:rsidP="004470E5">
            <w:pPr>
              <w:pStyle w:val="ListParagraph"/>
              <w:numPr>
                <w:ilvl w:val="2"/>
                <w:numId w:val="477"/>
              </w:numPr>
              <w:spacing w:after="0" w:line="276" w:lineRule="auto"/>
              <w:rPr>
                <w:szCs w:val="24"/>
              </w:rPr>
            </w:pPr>
            <w:r w:rsidRPr="00725E27">
              <w:rPr>
                <w:szCs w:val="24"/>
              </w:rPr>
              <w:t>Construction Materials</w:t>
            </w:r>
          </w:p>
          <w:p w14:paraId="598EECAA" w14:textId="77777777" w:rsidR="00CE1315" w:rsidRPr="00725E27" w:rsidRDefault="00CE1315" w:rsidP="004470E5">
            <w:pPr>
              <w:pStyle w:val="ListParagraph"/>
              <w:numPr>
                <w:ilvl w:val="2"/>
                <w:numId w:val="477"/>
              </w:numPr>
              <w:spacing w:after="0" w:line="276" w:lineRule="auto"/>
              <w:rPr>
                <w:szCs w:val="24"/>
              </w:rPr>
            </w:pPr>
            <w:r w:rsidRPr="00725E27">
              <w:rPr>
                <w:szCs w:val="24"/>
              </w:rPr>
              <w:t>Construction Tools</w:t>
            </w:r>
          </w:p>
          <w:p w14:paraId="5B1A27B9" w14:textId="77777777" w:rsidR="00CE1315" w:rsidRPr="00725E27" w:rsidRDefault="00CE1315" w:rsidP="004470E5">
            <w:pPr>
              <w:pStyle w:val="ListParagraph"/>
              <w:numPr>
                <w:ilvl w:val="2"/>
                <w:numId w:val="477"/>
              </w:numPr>
              <w:spacing w:after="0" w:line="276" w:lineRule="auto"/>
              <w:rPr>
                <w:szCs w:val="24"/>
              </w:rPr>
            </w:pPr>
            <w:r w:rsidRPr="00725E27">
              <w:rPr>
                <w:szCs w:val="24"/>
              </w:rPr>
              <w:t>Construction Equipment</w:t>
            </w:r>
          </w:p>
          <w:p w14:paraId="1572C89D" w14:textId="77777777" w:rsidR="00CE1315" w:rsidRPr="00725E27" w:rsidRDefault="00CE1315" w:rsidP="004470E5">
            <w:pPr>
              <w:pStyle w:val="ListParagraph"/>
              <w:numPr>
                <w:ilvl w:val="2"/>
                <w:numId w:val="477"/>
              </w:numPr>
              <w:spacing w:after="0" w:line="276" w:lineRule="auto"/>
              <w:rPr>
                <w:szCs w:val="24"/>
              </w:rPr>
            </w:pPr>
            <w:r w:rsidRPr="00725E27">
              <w:rPr>
                <w:szCs w:val="24"/>
              </w:rPr>
              <w:t>Assembly Techniques</w:t>
            </w:r>
          </w:p>
          <w:p w14:paraId="6F86F1CB" w14:textId="77777777" w:rsidR="00CE1315" w:rsidRPr="00725E27" w:rsidRDefault="00CE1315" w:rsidP="004470E5">
            <w:pPr>
              <w:pStyle w:val="ListParagraph"/>
              <w:numPr>
                <w:ilvl w:val="1"/>
                <w:numId w:val="477"/>
              </w:numPr>
              <w:spacing w:after="0" w:line="276" w:lineRule="auto"/>
              <w:rPr>
                <w:szCs w:val="24"/>
              </w:rPr>
            </w:pPr>
            <w:r w:rsidRPr="00725E27">
              <w:rPr>
                <w:rFonts w:eastAsia="Times New Roman"/>
                <w:szCs w:val="24"/>
              </w:rPr>
              <w:t xml:space="preserve">Preparation of construction materials </w:t>
            </w:r>
          </w:p>
          <w:p w14:paraId="26F6F2E2" w14:textId="77777777" w:rsidR="00CE1315" w:rsidRPr="00725E27" w:rsidRDefault="00CE1315" w:rsidP="004470E5">
            <w:pPr>
              <w:pStyle w:val="ListParagraph"/>
              <w:numPr>
                <w:ilvl w:val="2"/>
                <w:numId w:val="477"/>
              </w:numPr>
              <w:spacing w:after="0" w:line="276" w:lineRule="auto"/>
              <w:rPr>
                <w:szCs w:val="24"/>
              </w:rPr>
            </w:pPr>
            <w:r w:rsidRPr="00725E27">
              <w:rPr>
                <w:szCs w:val="24"/>
              </w:rPr>
              <w:t>Concrete Preparation</w:t>
            </w:r>
          </w:p>
          <w:p w14:paraId="6AD07E92" w14:textId="77777777" w:rsidR="00CE1315" w:rsidRPr="00725E27" w:rsidRDefault="00CE1315" w:rsidP="004470E5">
            <w:pPr>
              <w:pStyle w:val="ListParagraph"/>
              <w:numPr>
                <w:ilvl w:val="2"/>
                <w:numId w:val="477"/>
              </w:numPr>
              <w:spacing w:after="0" w:line="276" w:lineRule="auto"/>
              <w:rPr>
                <w:szCs w:val="24"/>
              </w:rPr>
            </w:pPr>
            <w:r w:rsidRPr="00725E27">
              <w:rPr>
                <w:szCs w:val="24"/>
              </w:rPr>
              <w:t>Glass Preparation</w:t>
            </w:r>
          </w:p>
          <w:p w14:paraId="5B94A943" w14:textId="77777777" w:rsidR="00CE1315" w:rsidRPr="00725E27" w:rsidRDefault="00CE1315" w:rsidP="004470E5">
            <w:pPr>
              <w:pStyle w:val="ListParagraph"/>
              <w:numPr>
                <w:ilvl w:val="2"/>
                <w:numId w:val="477"/>
              </w:numPr>
              <w:spacing w:after="0" w:line="276" w:lineRule="auto"/>
              <w:rPr>
                <w:szCs w:val="24"/>
              </w:rPr>
            </w:pPr>
            <w:r w:rsidRPr="00725E27">
              <w:rPr>
                <w:szCs w:val="24"/>
              </w:rPr>
              <w:t>Wood and Timber Preparation</w:t>
            </w:r>
          </w:p>
          <w:p w14:paraId="712E63DA" w14:textId="77777777" w:rsidR="00CE1315" w:rsidRPr="00725E27" w:rsidRDefault="00CE1315" w:rsidP="004470E5">
            <w:pPr>
              <w:pStyle w:val="ListParagraph"/>
              <w:numPr>
                <w:ilvl w:val="2"/>
                <w:numId w:val="477"/>
              </w:numPr>
              <w:spacing w:after="0" w:line="276" w:lineRule="auto"/>
              <w:rPr>
                <w:szCs w:val="24"/>
              </w:rPr>
            </w:pPr>
            <w:r w:rsidRPr="00725E27">
              <w:rPr>
                <w:szCs w:val="24"/>
              </w:rPr>
              <w:lastRenderedPageBreak/>
              <w:t>Steel and Reinforcement Bar (Rebar) Preparation</w:t>
            </w:r>
          </w:p>
          <w:p w14:paraId="1BB98D58" w14:textId="77777777" w:rsidR="00CE1315" w:rsidRPr="00725E27" w:rsidRDefault="00CE1315" w:rsidP="004470E5">
            <w:pPr>
              <w:pStyle w:val="ListParagraph"/>
              <w:numPr>
                <w:ilvl w:val="2"/>
                <w:numId w:val="477"/>
              </w:numPr>
              <w:spacing w:after="0" w:line="276" w:lineRule="auto"/>
              <w:rPr>
                <w:szCs w:val="24"/>
              </w:rPr>
            </w:pPr>
            <w:r w:rsidRPr="00725E27">
              <w:rPr>
                <w:szCs w:val="24"/>
              </w:rPr>
              <w:t>Ceramic Tile Preparation</w:t>
            </w:r>
          </w:p>
          <w:p w14:paraId="38703938" w14:textId="77777777" w:rsidR="00CE1315" w:rsidRPr="00725E27" w:rsidRDefault="00CE1315" w:rsidP="004470E5">
            <w:pPr>
              <w:pStyle w:val="ListParagraph"/>
              <w:numPr>
                <w:ilvl w:val="1"/>
                <w:numId w:val="477"/>
              </w:numPr>
              <w:spacing w:after="0" w:line="276" w:lineRule="auto"/>
              <w:rPr>
                <w:szCs w:val="24"/>
              </w:rPr>
            </w:pPr>
            <w:r w:rsidRPr="00725E27">
              <w:rPr>
                <w:szCs w:val="24"/>
              </w:rPr>
              <w:t xml:space="preserve"> Proper Storage and Organization</w:t>
            </w:r>
          </w:p>
          <w:p w14:paraId="444FE16D" w14:textId="77777777" w:rsidR="00CE1315" w:rsidRPr="00725E27" w:rsidRDefault="00CE1315" w:rsidP="004470E5">
            <w:pPr>
              <w:pStyle w:val="ListParagraph"/>
              <w:numPr>
                <w:ilvl w:val="1"/>
                <w:numId w:val="477"/>
              </w:numPr>
              <w:spacing w:after="0" w:line="276" w:lineRule="auto"/>
              <w:rPr>
                <w:szCs w:val="24"/>
              </w:rPr>
            </w:pPr>
            <w:r w:rsidRPr="00725E27">
              <w:rPr>
                <w:rFonts w:eastAsia="Times New Roman"/>
                <w:szCs w:val="24"/>
              </w:rPr>
              <w:t>The construction process:</w:t>
            </w:r>
          </w:p>
          <w:p w14:paraId="4787E265" w14:textId="77777777" w:rsidR="00CE1315" w:rsidRPr="00725E27" w:rsidRDefault="00CE1315" w:rsidP="004470E5">
            <w:pPr>
              <w:pStyle w:val="ListParagraph"/>
              <w:numPr>
                <w:ilvl w:val="2"/>
                <w:numId w:val="477"/>
              </w:numPr>
              <w:spacing w:after="0" w:line="276" w:lineRule="auto"/>
              <w:rPr>
                <w:szCs w:val="24"/>
              </w:rPr>
            </w:pPr>
            <w:r w:rsidRPr="00725E27">
              <w:rPr>
                <w:szCs w:val="24"/>
              </w:rPr>
              <w:t>Site Preparation and Foundations</w:t>
            </w:r>
          </w:p>
          <w:p w14:paraId="430527B0" w14:textId="77777777" w:rsidR="00CE1315" w:rsidRPr="00725E27" w:rsidRDefault="00CE1315" w:rsidP="004470E5">
            <w:pPr>
              <w:pStyle w:val="ListParagraph"/>
              <w:numPr>
                <w:ilvl w:val="2"/>
                <w:numId w:val="477"/>
              </w:numPr>
              <w:spacing w:after="0" w:line="276" w:lineRule="auto"/>
              <w:rPr>
                <w:szCs w:val="24"/>
              </w:rPr>
            </w:pPr>
            <w:r w:rsidRPr="00725E27">
              <w:rPr>
                <w:szCs w:val="24"/>
              </w:rPr>
              <w:t>Structural Framework</w:t>
            </w:r>
          </w:p>
          <w:p w14:paraId="37D07377" w14:textId="77777777" w:rsidR="00CE1315" w:rsidRPr="00725E27" w:rsidRDefault="00CE1315" w:rsidP="004470E5">
            <w:pPr>
              <w:pStyle w:val="ListParagraph"/>
              <w:numPr>
                <w:ilvl w:val="2"/>
                <w:numId w:val="477"/>
              </w:numPr>
              <w:spacing w:after="0" w:line="276" w:lineRule="auto"/>
              <w:rPr>
                <w:szCs w:val="24"/>
              </w:rPr>
            </w:pPr>
            <w:r w:rsidRPr="00725E27">
              <w:rPr>
                <w:szCs w:val="24"/>
              </w:rPr>
              <w:t>Flooring</w:t>
            </w:r>
          </w:p>
          <w:p w14:paraId="52EA5E9E" w14:textId="77777777" w:rsidR="00CE1315" w:rsidRPr="00725E27" w:rsidRDefault="00CE1315" w:rsidP="004470E5">
            <w:pPr>
              <w:pStyle w:val="ListParagraph"/>
              <w:numPr>
                <w:ilvl w:val="2"/>
                <w:numId w:val="477"/>
              </w:numPr>
              <w:spacing w:after="0" w:line="276" w:lineRule="auto"/>
              <w:rPr>
                <w:szCs w:val="24"/>
              </w:rPr>
            </w:pPr>
            <w:r w:rsidRPr="00725E27">
              <w:rPr>
                <w:szCs w:val="24"/>
              </w:rPr>
              <w:t>Walls and Partitions</w:t>
            </w:r>
          </w:p>
          <w:p w14:paraId="043CAAB2" w14:textId="77777777" w:rsidR="00CE1315" w:rsidRPr="00725E27" w:rsidRDefault="00CE1315" w:rsidP="004470E5">
            <w:pPr>
              <w:pStyle w:val="ListParagraph"/>
              <w:numPr>
                <w:ilvl w:val="2"/>
                <w:numId w:val="477"/>
              </w:numPr>
              <w:spacing w:after="0" w:line="276" w:lineRule="auto"/>
              <w:rPr>
                <w:szCs w:val="24"/>
              </w:rPr>
            </w:pPr>
            <w:r w:rsidRPr="00725E27">
              <w:rPr>
                <w:szCs w:val="24"/>
              </w:rPr>
              <w:t>Roofing</w:t>
            </w:r>
          </w:p>
          <w:p w14:paraId="266D133B" w14:textId="77777777" w:rsidR="00CE1315" w:rsidRPr="00725E27" w:rsidRDefault="00CE1315" w:rsidP="004470E5">
            <w:pPr>
              <w:pStyle w:val="ListParagraph"/>
              <w:numPr>
                <w:ilvl w:val="2"/>
                <w:numId w:val="477"/>
              </w:numPr>
              <w:spacing w:after="0" w:line="276" w:lineRule="auto"/>
              <w:rPr>
                <w:szCs w:val="24"/>
              </w:rPr>
            </w:pPr>
            <w:r w:rsidRPr="00725E27">
              <w:rPr>
                <w:szCs w:val="24"/>
              </w:rPr>
              <w:t>Doors and Windows</w:t>
            </w:r>
          </w:p>
          <w:p w14:paraId="41878A7C" w14:textId="77777777" w:rsidR="00CE1315" w:rsidRPr="00725E27" w:rsidRDefault="00CE1315" w:rsidP="004470E5">
            <w:pPr>
              <w:pStyle w:val="ListParagraph"/>
              <w:numPr>
                <w:ilvl w:val="2"/>
                <w:numId w:val="477"/>
              </w:numPr>
              <w:spacing w:after="0" w:line="276" w:lineRule="auto"/>
              <w:rPr>
                <w:szCs w:val="24"/>
              </w:rPr>
            </w:pPr>
            <w:r w:rsidRPr="00725E27">
              <w:rPr>
                <w:szCs w:val="24"/>
              </w:rPr>
              <w:t>Exterior Finishes</w:t>
            </w:r>
          </w:p>
          <w:p w14:paraId="07D89EE7" w14:textId="77777777" w:rsidR="00CE1315" w:rsidRPr="00725E27" w:rsidRDefault="00CE1315" w:rsidP="004470E5">
            <w:pPr>
              <w:pStyle w:val="ListParagraph"/>
              <w:numPr>
                <w:ilvl w:val="2"/>
                <w:numId w:val="477"/>
              </w:numPr>
              <w:spacing w:after="0" w:line="276" w:lineRule="auto"/>
              <w:rPr>
                <w:szCs w:val="24"/>
              </w:rPr>
            </w:pPr>
            <w:r w:rsidRPr="00725E27">
              <w:rPr>
                <w:szCs w:val="24"/>
              </w:rPr>
              <w:t>Interior Finishes</w:t>
            </w:r>
          </w:p>
          <w:p w14:paraId="1C54ADF5" w14:textId="77777777" w:rsidR="00CE1315" w:rsidRPr="00725E27" w:rsidRDefault="00CE1315" w:rsidP="004470E5">
            <w:pPr>
              <w:pStyle w:val="ListParagraph"/>
              <w:numPr>
                <w:ilvl w:val="2"/>
                <w:numId w:val="477"/>
              </w:numPr>
              <w:spacing w:after="0" w:line="276" w:lineRule="auto"/>
              <w:rPr>
                <w:szCs w:val="24"/>
              </w:rPr>
            </w:pPr>
            <w:r w:rsidRPr="00725E27">
              <w:rPr>
                <w:szCs w:val="24"/>
              </w:rPr>
              <w:t>Plumbing and Electrical Systems</w:t>
            </w:r>
          </w:p>
          <w:p w14:paraId="77A23FA8" w14:textId="77777777" w:rsidR="00CE1315" w:rsidRPr="00725E27" w:rsidRDefault="00CE1315" w:rsidP="004470E5">
            <w:pPr>
              <w:pStyle w:val="ListParagraph"/>
              <w:numPr>
                <w:ilvl w:val="2"/>
                <w:numId w:val="477"/>
              </w:numPr>
              <w:spacing w:after="0" w:line="276" w:lineRule="auto"/>
              <w:rPr>
                <w:szCs w:val="24"/>
              </w:rPr>
            </w:pPr>
            <w:r w:rsidRPr="00725E27">
              <w:rPr>
                <w:szCs w:val="24"/>
              </w:rPr>
              <w:t>HVAC and Insulation</w:t>
            </w:r>
          </w:p>
          <w:p w14:paraId="2670FDF4" w14:textId="77777777" w:rsidR="00CE1315" w:rsidRPr="00725E27" w:rsidRDefault="00CE1315" w:rsidP="004470E5">
            <w:pPr>
              <w:pStyle w:val="ListParagraph"/>
              <w:numPr>
                <w:ilvl w:val="2"/>
                <w:numId w:val="477"/>
              </w:numPr>
              <w:spacing w:after="0" w:line="276" w:lineRule="auto"/>
              <w:rPr>
                <w:szCs w:val="24"/>
              </w:rPr>
            </w:pPr>
            <w:r w:rsidRPr="00725E27">
              <w:rPr>
                <w:szCs w:val="24"/>
              </w:rPr>
              <w:t>Landscaping and Site Work</w:t>
            </w:r>
          </w:p>
          <w:p w14:paraId="57CB3F19" w14:textId="77777777" w:rsidR="00CE1315" w:rsidRPr="00725E27" w:rsidRDefault="00CE1315" w:rsidP="004470E5">
            <w:pPr>
              <w:pStyle w:val="ListParagraph"/>
              <w:numPr>
                <w:ilvl w:val="1"/>
                <w:numId w:val="477"/>
              </w:numPr>
              <w:spacing w:after="0" w:line="276" w:lineRule="auto"/>
              <w:rPr>
                <w:szCs w:val="24"/>
              </w:rPr>
            </w:pPr>
            <w:r w:rsidRPr="00725E27">
              <w:rPr>
                <w:rFonts w:eastAsia="Times New Roman"/>
                <w:szCs w:val="24"/>
              </w:rPr>
              <w:t>Use of construction material:</w:t>
            </w:r>
          </w:p>
          <w:p w14:paraId="2B408A89" w14:textId="77777777" w:rsidR="00CE1315" w:rsidRPr="00725E27" w:rsidRDefault="00CE1315" w:rsidP="004470E5">
            <w:pPr>
              <w:pStyle w:val="ListParagraph"/>
              <w:numPr>
                <w:ilvl w:val="2"/>
                <w:numId w:val="477"/>
              </w:numPr>
              <w:spacing w:after="0" w:line="276" w:lineRule="auto"/>
              <w:rPr>
                <w:szCs w:val="24"/>
              </w:rPr>
            </w:pPr>
            <w:r w:rsidRPr="00725E27">
              <w:rPr>
                <w:szCs w:val="24"/>
              </w:rPr>
              <w:t>Concrete: Foundations and Structural Elements; Decorative Concrete; Pavements and Sidewalks:</w:t>
            </w:r>
          </w:p>
          <w:p w14:paraId="660F6530" w14:textId="77777777" w:rsidR="00CE1315" w:rsidRPr="00725E27" w:rsidRDefault="00CE1315" w:rsidP="004470E5">
            <w:pPr>
              <w:pStyle w:val="ListParagraph"/>
              <w:numPr>
                <w:ilvl w:val="2"/>
                <w:numId w:val="477"/>
              </w:numPr>
              <w:spacing w:after="0" w:line="276" w:lineRule="auto"/>
              <w:rPr>
                <w:szCs w:val="24"/>
              </w:rPr>
            </w:pPr>
            <w:r w:rsidRPr="00725E27">
              <w:rPr>
                <w:szCs w:val="24"/>
              </w:rPr>
              <w:t>Steel:  Structural Framing, Reinforcement for Concrete (Rebar); Cladding and Roofing:</w:t>
            </w:r>
          </w:p>
          <w:p w14:paraId="77A9BDD9" w14:textId="77777777" w:rsidR="00CE1315" w:rsidRPr="00725E27" w:rsidRDefault="00CE1315" w:rsidP="004470E5">
            <w:pPr>
              <w:pStyle w:val="ListParagraph"/>
              <w:numPr>
                <w:ilvl w:val="2"/>
                <w:numId w:val="477"/>
              </w:numPr>
              <w:spacing w:after="0" w:line="276" w:lineRule="auto"/>
              <w:rPr>
                <w:szCs w:val="24"/>
              </w:rPr>
            </w:pPr>
            <w:r w:rsidRPr="00725E27">
              <w:rPr>
                <w:szCs w:val="24"/>
              </w:rPr>
              <w:t>Wood (Timber):  Framing and Support Structures; Finishes and Aesthetics; Temporary Structures:</w:t>
            </w:r>
          </w:p>
          <w:p w14:paraId="45E51EC0" w14:textId="77777777" w:rsidR="00CE1315" w:rsidRPr="00725E27" w:rsidRDefault="00CE1315" w:rsidP="004470E5">
            <w:pPr>
              <w:pStyle w:val="ListParagraph"/>
              <w:numPr>
                <w:ilvl w:val="2"/>
                <w:numId w:val="477"/>
              </w:numPr>
              <w:spacing w:after="0" w:line="276" w:lineRule="auto"/>
              <w:rPr>
                <w:szCs w:val="24"/>
              </w:rPr>
            </w:pPr>
            <w:r w:rsidRPr="00725E27">
              <w:rPr>
                <w:szCs w:val="24"/>
              </w:rPr>
              <w:t>Bricks and Blocks: Wall Construction:  Aesthetic and Facade Elements; Fire-Resistant Barriers:</w:t>
            </w:r>
          </w:p>
          <w:p w14:paraId="01D97B67" w14:textId="77777777" w:rsidR="00CE1315" w:rsidRPr="00725E27" w:rsidRDefault="00CE1315" w:rsidP="004470E5">
            <w:pPr>
              <w:pStyle w:val="ListParagraph"/>
              <w:numPr>
                <w:ilvl w:val="2"/>
                <w:numId w:val="477"/>
              </w:numPr>
              <w:spacing w:after="0" w:line="276" w:lineRule="auto"/>
              <w:rPr>
                <w:szCs w:val="24"/>
              </w:rPr>
            </w:pPr>
            <w:r w:rsidRPr="00725E27">
              <w:rPr>
                <w:szCs w:val="24"/>
              </w:rPr>
              <w:t>Glass:</w:t>
            </w:r>
          </w:p>
          <w:p w14:paraId="0F5FD51E" w14:textId="77777777" w:rsidR="00CE1315" w:rsidRPr="00725E27" w:rsidRDefault="00CE1315" w:rsidP="004470E5">
            <w:pPr>
              <w:pStyle w:val="ListParagraph"/>
              <w:numPr>
                <w:ilvl w:val="2"/>
                <w:numId w:val="477"/>
              </w:numPr>
              <w:spacing w:after="0" w:line="276" w:lineRule="auto"/>
              <w:rPr>
                <w:szCs w:val="24"/>
              </w:rPr>
            </w:pPr>
            <w:r w:rsidRPr="00725E27">
              <w:rPr>
                <w:szCs w:val="24"/>
              </w:rPr>
              <w:t>Ceramic Tiles and Stone</w:t>
            </w:r>
          </w:p>
          <w:p w14:paraId="6A7FAA4D" w14:textId="77777777" w:rsidR="00CE1315" w:rsidRPr="00725E27" w:rsidRDefault="00CE1315" w:rsidP="004470E5">
            <w:pPr>
              <w:pStyle w:val="ListParagraph"/>
              <w:numPr>
                <w:ilvl w:val="2"/>
                <w:numId w:val="477"/>
              </w:numPr>
              <w:spacing w:after="0" w:line="276" w:lineRule="auto"/>
              <w:rPr>
                <w:szCs w:val="24"/>
              </w:rPr>
            </w:pPr>
            <w:r w:rsidRPr="00725E27">
              <w:rPr>
                <w:szCs w:val="24"/>
              </w:rPr>
              <w:t>Asphalt</w:t>
            </w:r>
          </w:p>
          <w:p w14:paraId="3EB54AFA" w14:textId="77777777" w:rsidR="00CE1315" w:rsidRPr="00725E27" w:rsidRDefault="00CE1315" w:rsidP="004470E5">
            <w:pPr>
              <w:pStyle w:val="ListParagraph"/>
              <w:numPr>
                <w:ilvl w:val="2"/>
                <w:numId w:val="477"/>
              </w:numPr>
              <w:spacing w:after="0" w:line="276" w:lineRule="auto"/>
              <w:rPr>
                <w:szCs w:val="24"/>
              </w:rPr>
            </w:pPr>
            <w:r w:rsidRPr="00725E27">
              <w:rPr>
                <w:szCs w:val="24"/>
              </w:rPr>
              <w:t>Aggregate (Gravel, Sand)</w:t>
            </w:r>
          </w:p>
          <w:p w14:paraId="4C0A2E17" w14:textId="77777777" w:rsidR="00CE1315" w:rsidRPr="00725E27" w:rsidRDefault="00CE1315" w:rsidP="004470E5">
            <w:pPr>
              <w:pStyle w:val="ListParagraph"/>
              <w:numPr>
                <w:ilvl w:val="2"/>
                <w:numId w:val="477"/>
              </w:numPr>
              <w:spacing w:after="0" w:line="276" w:lineRule="auto"/>
              <w:rPr>
                <w:szCs w:val="24"/>
              </w:rPr>
            </w:pPr>
            <w:r w:rsidRPr="00725E27">
              <w:rPr>
                <w:szCs w:val="24"/>
              </w:rPr>
              <w:t>PVC and Plumbing Materials</w:t>
            </w:r>
          </w:p>
          <w:p w14:paraId="3D96F6F5" w14:textId="77777777" w:rsidR="00CE1315" w:rsidRPr="00725E27" w:rsidRDefault="00CE1315" w:rsidP="004470E5">
            <w:pPr>
              <w:pStyle w:val="ListParagraph"/>
              <w:numPr>
                <w:ilvl w:val="2"/>
                <w:numId w:val="477"/>
              </w:numPr>
              <w:spacing w:after="0" w:line="276" w:lineRule="auto"/>
              <w:rPr>
                <w:szCs w:val="24"/>
              </w:rPr>
            </w:pPr>
            <w:r w:rsidRPr="00725E27">
              <w:rPr>
                <w:szCs w:val="24"/>
              </w:rPr>
              <w:t>and Finishes</w:t>
            </w:r>
          </w:p>
        </w:tc>
        <w:tc>
          <w:tcPr>
            <w:tcW w:w="1272" w:type="pct"/>
            <w:tcBorders>
              <w:top w:val="single" w:sz="4" w:space="0" w:color="auto"/>
              <w:left w:val="single" w:sz="4" w:space="0" w:color="auto"/>
              <w:bottom w:val="single" w:sz="4" w:space="0" w:color="auto"/>
              <w:right w:val="single" w:sz="4" w:space="0" w:color="auto"/>
            </w:tcBorders>
          </w:tcPr>
          <w:p w14:paraId="638CDD3C"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lastRenderedPageBreak/>
              <w:t>Observation</w:t>
            </w:r>
          </w:p>
          <w:p w14:paraId="2E102489"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Oral questioning</w:t>
            </w:r>
          </w:p>
          <w:p w14:paraId="3C56582A"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Written tests</w:t>
            </w:r>
          </w:p>
          <w:p w14:paraId="5781062B" w14:textId="77777777" w:rsidR="00CE1315" w:rsidRPr="00725E27" w:rsidRDefault="00CE1315" w:rsidP="004470E5">
            <w:pPr>
              <w:numPr>
                <w:ilvl w:val="0"/>
                <w:numId w:val="475"/>
              </w:numPr>
              <w:spacing w:after="0" w:line="276" w:lineRule="auto"/>
              <w:ind w:left="432" w:hanging="450"/>
              <w:rPr>
                <w:rFonts w:cs="Times New Roman"/>
                <w:szCs w:val="24"/>
                <w:lang w:val="en-ZA"/>
              </w:rPr>
            </w:pPr>
            <w:r w:rsidRPr="00725E27">
              <w:rPr>
                <w:rFonts w:cs="Times New Roman"/>
                <w:szCs w:val="24"/>
                <w:lang w:val="en-ZA"/>
              </w:rPr>
              <w:t xml:space="preserve">Practical’s </w:t>
            </w:r>
          </w:p>
          <w:p w14:paraId="0BD68155" w14:textId="77777777" w:rsidR="00CE1315" w:rsidRPr="00725E27" w:rsidRDefault="00CE1315" w:rsidP="00C24A23">
            <w:pPr>
              <w:spacing w:after="0" w:line="276" w:lineRule="auto"/>
              <w:ind w:left="-18"/>
              <w:rPr>
                <w:rFonts w:cs="Times New Roman"/>
                <w:szCs w:val="24"/>
                <w:lang w:val="en-ZA"/>
              </w:rPr>
            </w:pPr>
          </w:p>
        </w:tc>
      </w:tr>
    </w:tbl>
    <w:p w14:paraId="20D1770B" w14:textId="77777777" w:rsidR="00CE1315" w:rsidRPr="00725E27" w:rsidRDefault="00CE1315" w:rsidP="00CE1315">
      <w:pPr>
        <w:spacing w:line="276" w:lineRule="auto"/>
        <w:rPr>
          <w:rFonts w:cs="Times New Roman"/>
          <w:b/>
          <w:szCs w:val="24"/>
        </w:rPr>
      </w:pPr>
    </w:p>
    <w:p w14:paraId="1ED0B033" w14:textId="77777777" w:rsidR="00CE1315" w:rsidRPr="00725E27" w:rsidRDefault="00CE1315" w:rsidP="00CE1315">
      <w:pPr>
        <w:spacing w:line="276" w:lineRule="auto"/>
        <w:rPr>
          <w:rFonts w:cs="Times New Roman"/>
          <w:b/>
          <w:szCs w:val="24"/>
        </w:rPr>
      </w:pPr>
      <w:r w:rsidRPr="00725E27">
        <w:rPr>
          <w:rFonts w:cs="Times New Roman"/>
          <w:b/>
          <w:szCs w:val="24"/>
        </w:rPr>
        <w:lastRenderedPageBreak/>
        <w:t>Suggested Methods of Delivery</w:t>
      </w:r>
    </w:p>
    <w:p w14:paraId="470447C7" w14:textId="77777777" w:rsidR="00CE1315" w:rsidRPr="00725E27" w:rsidRDefault="00CE1315" w:rsidP="004470E5">
      <w:pPr>
        <w:numPr>
          <w:ilvl w:val="0"/>
          <w:numId w:val="474"/>
        </w:numPr>
        <w:spacing w:after="0" w:line="276" w:lineRule="auto"/>
        <w:contextualSpacing/>
        <w:rPr>
          <w:rFonts w:cs="Times New Roman"/>
          <w:szCs w:val="24"/>
        </w:rPr>
      </w:pPr>
      <w:r w:rsidRPr="00725E27">
        <w:rPr>
          <w:rFonts w:cs="Times New Roman"/>
          <w:szCs w:val="24"/>
        </w:rPr>
        <w:t>Projects</w:t>
      </w:r>
    </w:p>
    <w:p w14:paraId="0A42806D" w14:textId="77777777" w:rsidR="00CE1315" w:rsidRPr="00725E27" w:rsidRDefault="00CE1315" w:rsidP="004470E5">
      <w:pPr>
        <w:numPr>
          <w:ilvl w:val="0"/>
          <w:numId w:val="474"/>
        </w:numPr>
        <w:spacing w:line="276" w:lineRule="auto"/>
        <w:contextualSpacing/>
        <w:rPr>
          <w:rFonts w:cs="Times New Roman"/>
          <w:szCs w:val="24"/>
        </w:rPr>
      </w:pPr>
      <w:r w:rsidRPr="00725E27">
        <w:rPr>
          <w:rFonts w:cs="Times New Roman"/>
          <w:szCs w:val="24"/>
        </w:rPr>
        <w:t xml:space="preserve">Group discussions </w:t>
      </w:r>
    </w:p>
    <w:p w14:paraId="344594FD" w14:textId="77777777" w:rsidR="00CE1315" w:rsidRPr="00725E27" w:rsidRDefault="00CE1315" w:rsidP="004470E5">
      <w:pPr>
        <w:numPr>
          <w:ilvl w:val="0"/>
          <w:numId w:val="474"/>
        </w:numPr>
        <w:spacing w:line="276" w:lineRule="auto"/>
        <w:contextualSpacing/>
        <w:rPr>
          <w:rFonts w:cs="Times New Roman"/>
          <w:szCs w:val="24"/>
        </w:rPr>
      </w:pPr>
      <w:r w:rsidRPr="00725E27">
        <w:rPr>
          <w:rFonts w:cs="Times New Roman"/>
          <w:szCs w:val="24"/>
        </w:rPr>
        <w:t>Direct instruction</w:t>
      </w:r>
    </w:p>
    <w:p w14:paraId="6C717B02" w14:textId="77777777" w:rsidR="00CE1315" w:rsidRPr="00725E27" w:rsidRDefault="00CE1315" w:rsidP="004470E5">
      <w:pPr>
        <w:numPr>
          <w:ilvl w:val="0"/>
          <w:numId w:val="474"/>
        </w:numPr>
        <w:spacing w:line="276" w:lineRule="auto"/>
        <w:contextualSpacing/>
        <w:rPr>
          <w:rFonts w:cs="Times New Roman"/>
          <w:szCs w:val="24"/>
        </w:rPr>
      </w:pPr>
      <w:r w:rsidRPr="00725E27">
        <w:rPr>
          <w:rFonts w:cs="Times New Roman"/>
          <w:szCs w:val="24"/>
        </w:rPr>
        <w:t>Practical’s</w:t>
      </w:r>
    </w:p>
    <w:p w14:paraId="5888F868" w14:textId="77777777" w:rsidR="00CE1315" w:rsidRPr="00725E27" w:rsidRDefault="00CE1315" w:rsidP="004470E5">
      <w:pPr>
        <w:numPr>
          <w:ilvl w:val="0"/>
          <w:numId w:val="474"/>
        </w:numPr>
        <w:spacing w:line="276" w:lineRule="auto"/>
        <w:contextualSpacing/>
        <w:rPr>
          <w:rFonts w:cs="Times New Roman"/>
          <w:szCs w:val="24"/>
        </w:rPr>
      </w:pPr>
      <w:r w:rsidRPr="00725E27">
        <w:rPr>
          <w:rFonts w:cs="Times New Roman"/>
          <w:szCs w:val="24"/>
        </w:rPr>
        <w:t xml:space="preserve">Third party reports   </w:t>
      </w:r>
    </w:p>
    <w:p w14:paraId="19AE9137" w14:textId="77777777" w:rsidR="00CE1315" w:rsidRPr="00725E27" w:rsidRDefault="00CE1315" w:rsidP="00CE1315">
      <w:pPr>
        <w:spacing w:after="0" w:line="276" w:lineRule="auto"/>
        <w:rPr>
          <w:rFonts w:cs="Times New Roman"/>
          <w:b/>
          <w:szCs w:val="24"/>
        </w:rPr>
      </w:pPr>
      <w:r w:rsidRPr="00725E27">
        <w:rPr>
          <w:rFonts w:cs="Times New Roman"/>
          <w:b/>
          <w:szCs w:val="24"/>
        </w:rPr>
        <w:t>Recommended Resources for 25 Trainees</w:t>
      </w:r>
    </w:p>
    <w:p w14:paraId="59059FE1" w14:textId="77777777" w:rsidR="00CE1315" w:rsidRPr="00725E27" w:rsidRDefault="00CE1315" w:rsidP="00CE1315">
      <w:pPr>
        <w:spacing w:line="276" w:lineRule="auto"/>
        <w:contextualSpacing/>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725E27" w:rsidRPr="00725E27" w14:paraId="6CF61D8A" w14:textId="77777777" w:rsidTr="00C24A23">
        <w:tc>
          <w:tcPr>
            <w:tcW w:w="895" w:type="dxa"/>
            <w:shd w:val="clear" w:color="auto" w:fill="auto"/>
          </w:tcPr>
          <w:p w14:paraId="47D35DB8" w14:textId="77777777" w:rsidR="00CE1315" w:rsidRPr="00725E27" w:rsidRDefault="00CE1315" w:rsidP="00C24A23">
            <w:pPr>
              <w:spacing w:after="0" w:line="276" w:lineRule="auto"/>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12BF33AA" w14:textId="77777777" w:rsidR="00CE1315" w:rsidRPr="00725E27" w:rsidRDefault="00CE1315" w:rsidP="00C24A23">
            <w:pPr>
              <w:spacing w:after="0" w:line="276" w:lineRule="auto"/>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4C2DAFBD" w14:textId="77777777" w:rsidR="00CE1315" w:rsidRPr="00725E27" w:rsidRDefault="00CE1315" w:rsidP="00C24A23">
            <w:pPr>
              <w:spacing w:after="0" w:line="276" w:lineRule="auto"/>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0FBBBB3B" w14:textId="77777777" w:rsidR="00CE1315" w:rsidRPr="00725E27" w:rsidRDefault="00CE1315" w:rsidP="00C24A23">
            <w:pPr>
              <w:spacing w:after="0" w:line="276" w:lineRule="auto"/>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300A8A8B" w14:textId="77777777" w:rsidR="00CE1315" w:rsidRPr="00725E27" w:rsidRDefault="00CE1315" w:rsidP="00C24A23">
            <w:pPr>
              <w:spacing w:after="0" w:line="276" w:lineRule="auto"/>
              <w:jc w:val="center"/>
              <w:rPr>
                <w:rFonts w:eastAsia="@MS Mincho" w:cs="Times New Roman"/>
                <w:b/>
                <w:szCs w:val="24"/>
                <w:lang w:val="en-GB"/>
              </w:rPr>
            </w:pPr>
            <w:r w:rsidRPr="00725E27">
              <w:rPr>
                <w:rFonts w:eastAsia="@MS Mincho" w:cs="Times New Roman"/>
                <w:b/>
                <w:szCs w:val="24"/>
                <w:lang w:val="en-GB"/>
              </w:rPr>
              <w:t>Recommended Ratio</w:t>
            </w:r>
          </w:p>
          <w:p w14:paraId="1F71D49C" w14:textId="77777777" w:rsidR="00CE1315" w:rsidRPr="00725E27" w:rsidRDefault="00CE1315" w:rsidP="00C24A23">
            <w:pPr>
              <w:spacing w:after="0" w:line="276" w:lineRule="auto"/>
              <w:jc w:val="center"/>
              <w:rPr>
                <w:rFonts w:eastAsia="@MS Mincho" w:cs="Times New Roman"/>
                <w:bCs/>
                <w:szCs w:val="24"/>
                <w:lang w:val="en-GB"/>
              </w:rPr>
            </w:pPr>
            <w:r w:rsidRPr="00725E27">
              <w:rPr>
                <w:rFonts w:eastAsia="@MS Mincho" w:cs="Times New Roman"/>
                <w:bCs/>
                <w:szCs w:val="24"/>
                <w:lang w:val="en-GB"/>
              </w:rPr>
              <w:t>(Item: Trainee)</w:t>
            </w:r>
          </w:p>
        </w:tc>
      </w:tr>
      <w:tr w:rsidR="00725E27" w:rsidRPr="00725E27" w14:paraId="56A7B2AF" w14:textId="77777777" w:rsidTr="00C24A23">
        <w:tc>
          <w:tcPr>
            <w:tcW w:w="895" w:type="dxa"/>
            <w:shd w:val="clear" w:color="auto" w:fill="auto"/>
          </w:tcPr>
          <w:p w14:paraId="38D8322A" w14:textId="77777777" w:rsidR="00CE1315" w:rsidRPr="00725E27" w:rsidRDefault="00CE1315" w:rsidP="00C24A23">
            <w:pPr>
              <w:spacing w:line="276" w:lineRule="auto"/>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590958FC" w14:textId="77777777" w:rsidR="00CE1315" w:rsidRPr="00725E27" w:rsidRDefault="00CE1315" w:rsidP="00C24A23">
            <w:pPr>
              <w:spacing w:line="276" w:lineRule="auto"/>
              <w:jc w:val="center"/>
              <w:rPr>
                <w:rFonts w:eastAsia="@MS Mincho" w:cs="Times New Roman"/>
                <w:b/>
                <w:szCs w:val="24"/>
                <w:lang w:val="en-GB"/>
              </w:rPr>
            </w:pPr>
            <w:r w:rsidRPr="00725E27">
              <w:rPr>
                <w:rFonts w:eastAsia="@MS Mincho" w:cs="Times New Roman"/>
                <w:b/>
                <w:szCs w:val="24"/>
                <w:lang w:val="en-GB"/>
              </w:rPr>
              <w:t>Learning Materials</w:t>
            </w:r>
          </w:p>
        </w:tc>
      </w:tr>
      <w:tr w:rsidR="00725E27" w:rsidRPr="00725E27" w14:paraId="48B18B4E" w14:textId="77777777" w:rsidTr="00C24A23">
        <w:tc>
          <w:tcPr>
            <w:tcW w:w="895" w:type="dxa"/>
            <w:shd w:val="clear" w:color="auto" w:fill="auto"/>
          </w:tcPr>
          <w:p w14:paraId="7A7EB611" w14:textId="77777777" w:rsidR="00CE1315" w:rsidRPr="00725E27" w:rsidRDefault="00CE1315" w:rsidP="004470E5">
            <w:pPr>
              <w:numPr>
                <w:ilvl w:val="0"/>
                <w:numId w:val="478"/>
              </w:numPr>
              <w:spacing w:after="120" w:line="276" w:lineRule="auto"/>
              <w:rPr>
                <w:rFonts w:eastAsia="@MS Mincho" w:cs="Times New Roman"/>
                <w:bCs/>
                <w:szCs w:val="24"/>
                <w:lang w:val="en-GB"/>
              </w:rPr>
            </w:pPr>
          </w:p>
        </w:tc>
        <w:tc>
          <w:tcPr>
            <w:tcW w:w="3240" w:type="dxa"/>
            <w:shd w:val="clear" w:color="auto" w:fill="auto"/>
          </w:tcPr>
          <w:p w14:paraId="6A1BA9DA" w14:textId="77777777" w:rsidR="00CE1315" w:rsidRPr="00725E27" w:rsidRDefault="00CE1315" w:rsidP="00C24A23">
            <w:pPr>
              <w:spacing w:line="276" w:lineRule="auto"/>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424FFDD1"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11C90ACD"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8B02613"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1:5</w:t>
            </w:r>
          </w:p>
        </w:tc>
      </w:tr>
      <w:tr w:rsidR="00725E27" w:rsidRPr="00725E27" w14:paraId="012D3A79" w14:textId="77777777" w:rsidTr="00C24A23">
        <w:tc>
          <w:tcPr>
            <w:tcW w:w="895" w:type="dxa"/>
            <w:shd w:val="clear" w:color="auto" w:fill="auto"/>
          </w:tcPr>
          <w:p w14:paraId="5E3A1875" w14:textId="77777777" w:rsidR="00CE1315" w:rsidRPr="00725E27" w:rsidRDefault="00CE1315" w:rsidP="004470E5">
            <w:pPr>
              <w:numPr>
                <w:ilvl w:val="0"/>
                <w:numId w:val="478"/>
              </w:numPr>
              <w:spacing w:after="120" w:line="276" w:lineRule="auto"/>
              <w:rPr>
                <w:rFonts w:eastAsia="@MS Mincho" w:cs="Times New Roman"/>
                <w:bCs/>
                <w:szCs w:val="24"/>
                <w:lang w:val="en-GB"/>
              </w:rPr>
            </w:pPr>
          </w:p>
        </w:tc>
        <w:tc>
          <w:tcPr>
            <w:tcW w:w="3240" w:type="dxa"/>
            <w:shd w:val="clear" w:color="auto" w:fill="auto"/>
          </w:tcPr>
          <w:p w14:paraId="75C93AA2"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Material science reference books </w:t>
            </w:r>
          </w:p>
        </w:tc>
        <w:tc>
          <w:tcPr>
            <w:tcW w:w="2070" w:type="dxa"/>
            <w:shd w:val="clear" w:color="auto" w:fill="auto"/>
          </w:tcPr>
          <w:p w14:paraId="43DB5BE7"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1617AEB"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23B56695"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1:2</w:t>
            </w:r>
          </w:p>
        </w:tc>
      </w:tr>
      <w:tr w:rsidR="00725E27" w:rsidRPr="00725E27" w14:paraId="7E5AEED9" w14:textId="77777777" w:rsidTr="00C24A23">
        <w:tc>
          <w:tcPr>
            <w:tcW w:w="895" w:type="dxa"/>
            <w:shd w:val="clear" w:color="auto" w:fill="auto"/>
          </w:tcPr>
          <w:p w14:paraId="3F28ED5A" w14:textId="77777777" w:rsidR="00CE1315" w:rsidRPr="00725E27" w:rsidRDefault="00CE1315" w:rsidP="00C24A23">
            <w:pPr>
              <w:spacing w:line="276" w:lineRule="auto"/>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202674C8" w14:textId="77777777" w:rsidR="00CE1315" w:rsidRPr="00725E27" w:rsidRDefault="00CE1315" w:rsidP="00C24A23">
            <w:pPr>
              <w:spacing w:line="276" w:lineRule="auto"/>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725E27" w:rsidRPr="00725E27" w14:paraId="43EB391C" w14:textId="77777777" w:rsidTr="00C24A23">
        <w:tc>
          <w:tcPr>
            <w:tcW w:w="895" w:type="dxa"/>
            <w:shd w:val="clear" w:color="auto" w:fill="auto"/>
          </w:tcPr>
          <w:p w14:paraId="018A0501" w14:textId="77777777" w:rsidR="00CE1315" w:rsidRPr="00725E27" w:rsidRDefault="00CE1315" w:rsidP="004470E5">
            <w:pPr>
              <w:numPr>
                <w:ilvl w:val="0"/>
                <w:numId w:val="479"/>
              </w:numPr>
              <w:spacing w:after="120" w:line="276" w:lineRule="auto"/>
              <w:rPr>
                <w:rFonts w:eastAsia="@MS Mincho" w:cs="Times New Roman"/>
                <w:bCs/>
                <w:szCs w:val="24"/>
                <w:lang w:val="en-GB"/>
              </w:rPr>
            </w:pPr>
          </w:p>
        </w:tc>
        <w:tc>
          <w:tcPr>
            <w:tcW w:w="3240" w:type="dxa"/>
            <w:shd w:val="clear" w:color="auto" w:fill="auto"/>
          </w:tcPr>
          <w:p w14:paraId="26EEA8BE" w14:textId="77777777" w:rsidR="00CE1315" w:rsidRPr="00725E27" w:rsidRDefault="00CE1315" w:rsidP="00C24A23">
            <w:pPr>
              <w:spacing w:line="276" w:lineRule="auto"/>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2CCC4F67" w14:textId="77777777" w:rsidR="00CE1315" w:rsidRPr="00725E27" w:rsidRDefault="00CE1315" w:rsidP="00C24A23">
            <w:pPr>
              <w:spacing w:line="276" w:lineRule="auto"/>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350EE13F"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6E40046"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1:25</w:t>
            </w:r>
          </w:p>
        </w:tc>
      </w:tr>
      <w:tr w:rsidR="00725E27" w:rsidRPr="00725E27" w14:paraId="3E657E05" w14:textId="77777777" w:rsidTr="00C24A23">
        <w:tc>
          <w:tcPr>
            <w:tcW w:w="895" w:type="dxa"/>
            <w:shd w:val="clear" w:color="auto" w:fill="auto"/>
          </w:tcPr>
          <w:p w14:paraId="31FAC7CB" w14:textId="77777777" w:rsidR="00CE1315" w:rsidRPr="00725E27" w:rsidRDefault="00CE1315" w:rsidP="004470E5">
            <w:pPr>
              <w:numPr>
                <w:ilvl w:val="0"/>
                <w:numId w:val="479"/>
              </w:numPr>
              <w:spacing w:after="120" w:line="276" w:lineRule="auto"/>
              <w:rPr>
                <w:rFonts w:eastAsia="@MS Mincho" w:cs="Times New Roman"/>
                <w:bCs/>
                <w:szCs w:val="24"/>
                <w:lang w:val="en-GB"/>
              </w:rPr>
            </w:pPr>
          </w:p>
        </w:tc>
        <w:tc>
          <w:tcPr>
            <w:tcW w:w="3240" w:type="dxa"/>
            <w:shd w:val="clear" w:color="auto" w:fill="auto"/>
          </w:tcPr>
          <w:p w14:paraId="7CCF8604" w14:textId="77777777" w:rsidR="00CE1315" w:rsidRPr="00725E27" w:rsidRDefault="00CE1315" w:rsidP="00C24A23">
            <w:pPr>
              <w:spacing w:after="0" w:line="276" w:lineRule="auto"/>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40554E66" w14:textId="77777777" w:rsidR="00CE1315" w:rsidRPr="00725E27" w:rsidRDefault="00CE1315" w:rsidP="00C24A23">
            <w:pPr>
              <w:spacing w:line="276" w:lineRule="auto"/>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23AD7E24"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51CCF1CF"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1:25</w:t>
            </w:r>
          </w:p>
        </w:tc>
      </w:tr>
      <w:tr w:rsidR="00725E27" w:rsidRPr="00725E27" w14:paraId="2828DA4B" w14:textId="77777777" w:rsidTr="00C24A23">
        <w:trPr>
          <w:trHeight w:val="664"/>
        </w:trPr>
        <w:tc>
          <w:tcPr>
            <w:tcW w:w="895" w:type="dxa"/>
            <w:shd w:val="clear" w:color="auto" w:fill="auto"/>
          </w:tcPr>
          <w:p w14:paraId="56A06E44" w14:textId="77777777" w:rsidR="00CE1315" w:rsidRPr="00725E27" w:rsidRDefault="00CE1315" w:rsidP="004470E5">
            <w:pPr>
              <w:numPr>
                <w:ilvl w:val="0"/>
                <w:numId w:val="479"/>
              </w:numPr>
              <w:spacing w:after="120" w:line="276" w:lineRule="auto"/>
              <w:rPr>
                <w:rFonts w:eastAsia="@MS Mincho" w:cs="Times New Roman"/>
                <w:bCs/>
                <w:szCs w:val="24"/>
                <w:lang w:val="en-GB"/>
              </w:rPr>
            </w:pPr>
            <w:bookmarkStart w:id="42" w:name="_Hlk182127597"/>
          </w:p>
        </w:tc>
        <w:tc>
          <w:tcPr>
            <w:tcW w:w="3240" w:type="dxa"/>
            <w:shd w:val="clear" w:color="auto" w:fill="auto"/>
          </w:tcPr>
          <w:p w14:paraId="63B3087C" w14:textId="77777777" w:rsidR="00CE1315" w:rsidRPr="00725E27" w:rsidRDefault="00CE1315" w:rsidP="00C24A23">
            <w:pPr>
              <w:spacing w:after="0" w:line="276" w:lineRule="auto"/>
              <w:contextualSpacing/>
              <w:rPr>
                <w:rFonts w:eastAsia="Times New Roman" w:cs="Times New Roman"/>
                <w:szCs w:val="24"/>
                <w:lang w:eastAsia="x-none"/>
              </w:rPr>
            </w:pPr>
            <w:r w:rsidRPr="00725E27">
              <w:rPr>
                <w:rFonts w:eastAsia="Times New Roman" w:cs="Times New Roman"/>
                <w:szCs w:val="24"/>
                <w:lang w:eastAsia="x-none"/>
              </w:rPr>
              <w:t>Lecture room</w:t>
            </w:r>
          </w:p>
        </w:tc>
        <w:tc>
          <w:tcPr>
            <w:tcW w:w="2070" w:type="dxa"/>
            <w:shd w:val="clear" w:color="auto" w:fill="auto"/>
          </w:tcPr>
          <w:p w14:paraId="66595875"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9m by 8m</w:t>
            </w:r>
          </w:p>
        </w:tc>
        <w:tc>
          <w:tcPr>
            <w:tcW w:w="1452" w:type="dxa"/>
            <w:shd w:val="clear" w:color="auto" w:fill="auto"/>
          </w:tcPr>
          <w:p w14:paraId="0CA3716D"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1 </w:t>
            </w:r>
          </w:p>
        </w:tc>
        <w:tc>
          <w:tcPr>
            <w:tcW w:w="1693" w:type="dxa"/>
            <w:shd w:val="clear" w:color="auto" w:fill="auto"/>
          </w:tcPr>
          <w:p w14:paraId="75430BCE"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1:25</w:t>
            </w:r>
          </w:p>
        </w:tc>
      </w:tr>
      <w:bookmarkEnd w:id="42"/>
      <w:tr w:rsidR="00725E27" w:rsidRPr="00725E27" w14:paraId="5DC39267" w14:textId="77777777" w:rsidTr="00C24A23">
        <w:trPr>
          <w:trHeight w:val="664"/>
        </w:trPr>
        <w:tc>
          <w:tcPr>
            <w:tcW w:w="895" w:type="dxa"/>
            <w:shd w:val="clear" w:color="auto" w:fill="auto"/>
          </w:tcPr>
          <w:p w14:paraId="424B3DD9" w14:textId="77777777" w:rsidR="00CE1315" w:rsidRPr="00725E27" w:rsidRDefault="00CE1315" w:rsidP="004470E5">
            <w:pPr>
              <w:numPr>
                <w:ilvl w:val="0"/>
                <w:numId w:val="479"/>
              </w:numPr>
              <w:spacing w:after="120" w:line="276" w:lineRule="auto"/>
              <w:rPr>
                <w:rFonts w:eastAsia="@MS Mincho" w:cs="Times New Roman"/>
                <w:bCs/>
                <w:szCs w:val="24"/>
                <w:lang w:val="en-GB"/>
              </w:rPr>
            </w:pPr>
          </w:p>
        </w:tc>
        <w:tc>
          <w:tcPr>
            <w:tcW w:w="3240" w:type="dxa"/>
            <w:shd w:val="clear" w:color="auto" w:fill="auto"/>
          </w:tcPr>
          <w:p w14:paraId="5B907610" w14:textId="77777777" w:rsidR="00CE1315" w:rsidRPr="00725E27" w:rsidRDefault="00CE1315" w:rsidP="00C24A23">
            <w:pPr>
              <w:spacing w:after="0" w:line="276" w:lineRule="auto"/>
              <w:contextualSpacing/>
              <w:rPr>
                <w:rFonts w:eastAsia="Times New Roman" w:cs="Times New Roman"/>
                <w:szCs w:val="24"/>
                <w:lang w:eastAsia="x-none"/>
              </w:rPr>
            </w:pPr>
            <w:r w:rsidRPr="00725E27">
              <w:rPr>
                <w:rFonts w:eastAsia="Times New Roman" w:cs="Times New Roman"/>
                <w:szCs w:val="24"/>
                <w:lang w:eastAsia="x-none"/>
              </w:rPr>
              <w:t xml:space="preserve">Material testing laboratory </w:t>
            </w:r>
          </w:p>
        </w:tc>
        <w:tc>
          <w:tcPr>
            <w:tcW w:w="2070" w:type="dxa"/>
            <w:shd w:val="clear" w:color="auto" w:fill="auto"/>
          </w:tcPr>
          <w:p w14:paraId="500E218C"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9m by 8m</w:t>
            </w:r>
          </w:p>
        </w:tc>
        <w:tc>
          <w:tcPr>
            <w:tcW w:w="1452" w:type="dxa"/>
            <w:shd w:val="clear" w:color="auto" w:fill="auto"/>
          </w:tcPr>
          <w:p w14:paraId="4929DA9D"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1 </w:t>
            </w:r>
          </w:p>
        </w:tc>
        <w:tc>
          <w:tcPr>
            <w:tcW w:w="1693" w:type="dxa"/>
            <w:shd w:val="clear" w:color="auto" w:fill="auto"/>
          </w:tcPr>
          <w:p w14:paraId="65B4A24F"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1:25</w:t>
            </w:r>
          </w:p>
        </w:tc>
      </w:tr>
      <w:tr w:rsidR="00725E27" w:rsidRPr="00725E27" w14:paraId="7145A595" w14:textId="77777777" w:rsidTr="00C24A23">
        <w:tc>
          <w:tcPr>
            <w:tcW w:w="895" w:type="dxa"/>
            <w:shd w:val="clear" w:color="auto" w:fill="auto"/>
          </w:tcPr>
          <w:p w14:paraId="32D4743A" w14:textId="77777777" w:rsidR="00CE1315" w:rsidRPr="00725E27" w:rsidRDefault="00CE1315" w:rsidP="00C24A23">
            <w:pPr>
              <w:spacing w:line="276" w:lineRule="auto"/>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1B7BA3BF" w14:textId="77777777" w:rsidR="00CE1315" w:rsidRPr="00725E27" w:rsidRDefault="00CE1315" w:rsidP="00C24A23">
            <w:pPr>
              <w:spacing w:line="276" w:lineRule="auto"/>
              <w:jc w:val="center"/>
              <w:rPr>
                <w:rFonts w:eastAsia="@MS Mincho" w:cs="Times New Roman"/>
                <w:b/>
                <w:szCs w:val="24"/>
                <w:lang w:val="en-GB"/>
              </w:rPr>
            </w:pPr>
            <w:r w:rsidRPr="00725E27">
              <w:rPr>
                <w:rFonts w:eastAsia="@MS Mincho" w:cs="Times New Roman"/>
                <w:b/>
                <w:szCs w:val="24"/>
                <w:lang w:val="en-GB"/>
              </w:rPr>
              <w:t>Consumable materials</w:t>
            </w:r>
          </w:p>
        </w:tc>
      </w:tr>
      <w:tr w:rsidR="00725E27" w:rsidRPr="00725E27" w14:paraId="5B6FC7FA" w14:textId="77777777" w:rsidTr="00C24A23">
        <w:trPr>
          <w:trHeight w:val="495"/>
        </w:trPr>
        <w:tc>
          <w:tcPr>
            <w:tcW w:w="895" w:type="dxa"/>
            <w:shd w:val="clear" w:color="auto" w:fill="auto"/>
          </w:tcPr>
          <w:p w14:paraId="17EE451C" w14:textId="77777777" w:rsidR="00CE1315" w:rsidRPr="00725E27" w:rsidRDefault="00CE1315" w:rsidP="004470E5">
            <w:pPr>
              <w:numPr>
                <w:ilvl w:val="0"/>
                <w:numId w:val="480"/>
              </w:numPr>
              <w:spacing w:after="120" w:line="276" w:lineRule="auto"/>
              <w:rPr>
                <w:rFonts w:eastAsia="@MS Mincho" w:cs="Times New Roman"/>
                <w:bCs/>
                <w:szCs w:val="24"/>
                <w:lang w:val="en-GB"/>
              </w:rPr>
            </w:pPr>
          </w:p>
        </w:tc>
        <w:tc>
          <w:tcPr>
            <w:tcW w:w="3240" w:type="dxa"/>
            <w:shd w:val="clear" w:color="auto" w:fill="auto"/>
          </w:tcPr>
          <w:p w14:paraId="2ADDFFF1" w14:textId="77777777" w:rsidR="00CE1315" w:rsidRPr="00725E27" w:rsidRDefault="00CE1315" w:rsidP="00C24A23">
            <w:pPr>
              <w:spacing w:line="276" w:lineRule="auto"/>
              <w:rPr>
                <w:rFonts w:eastAsia="@MS Mincho" w:cs="Times New Roman"/>
                <w:bCs/>
                <w:szCs w:val="24"/>
                <w:lang w:val="en-GB"/>
              </w:rPr>
            </w:pPr>
            <w:r w:rsidRPr="00725E27">
              <w:rPr>
                <w:rFonts w:eastAsia="Times New Roman" w:cs="Times New Roman"/>
                <w:szCs w:val="24"/>
                <w:lang w:eastAsia="x-none"/>
              </w:rPr>
              <w:t>Whiteboard markers</w:t>
            </w:r>
          </w:p>
        </w:tc>
        <w:tc>
          <w:tcPr>
            <w:tcW w:w="2070" w:type="dxa"/>
            <w:shd w:val="clear" w:color="auto" w:fill="auto"/>
          </w:tcPr>
          <w:p w14:paraId="21B07FF1"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0B290DA8"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2 pc</w:t>
            </w:r>
          </w:p>
        </w:tc>
        <w:tc>
          <w:tcPr>
            <w:tcW w:w="1693" w:type="dxa"/>
            <w:shd w:val="clear" w:color="auto" w:fill="auto"/>
          </w:tcPr>
          <w:p w14:paraId="40FD95FC"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1:1</w:t>
            </w:r>
          </w:p>
        </w:tc>
      </w:tr>
      <w:tr w:rsidR="00725E27" w:rsidRPr="00725E27" w14:paraId="3C3C23AF" w14:textId="77777777" w:rsidTr="00C24A23">
        <w:tc>
          <w:tcPr>
            <w:tcW w:w="895" w:type="dxa"/>
            <w:shd w:val="clear" w:color="auto" w:fill="auto"/>
          </w:tcPr>
          <w:p w14:paraId="6A579D15" w14:textId="77777777" w:rsidR="00CE1315" w:rsidRPr="00725E27" w:rsidRDefault="00CE1315" w:rsidP="004470E5">
            <w:pPr>
              <w:numPr>
                <w:ilvl w:val="0"/>
                <w:numId w:val="480"/>
              </w:numPr>
              <w:spacing w:after="120" w:line="276" w:lineRule="auto"/>
              <w:rPr>
                <w:rFonts w:eastAsia="@MS Mincho" w:cs="Times New Roman"/>
                <w:bCs/>
                <w:szCs w:val="24"/>
                <w:lang w:val="en-GB"/>
              </w:rPr>
            </w:pPr>
          </w:p>
        </w:tc>
        <w:tc>
          <w:tcPr>
            <w:tcW w:w="3240" w:type="dxa"/>
            <w:shd w:val="clear" w:color="auto" w:fill="auto"/>
          </w:tcPr>
          <w:p w14:paraId="3E32119C" w14:textId="77777777" w:rsidR="00CE1315" w:rsidRPr="00725E27" w:rsidRDefault="00CE1315" w:rsidP="00C24A23">
            <w:pPr>
              <w:spacing w:line="276" w:lineRule="auto"/>
              <w:rPr>
                <w:rFonts w:eastAsia="Times New Roman" w:cs="Times New Roman"/>
                <w:szCs w:val="24"/>
                <w:lang w:eastAsia="x-none"/>
              </w:rPr>
            </w:pPr>
            <w:r w:rsidRPr="00725E27">
              <w:rPr>
                <w:rFonts w:eastAsia="Times New Roman" w:cs="Times New Roman"/>
                <w:szCs w:val="24"/>
                <w:lang w:eastAsia="x-none"/>
              </w:rPr>
              <w:t>Lime</w:t>
            </w:r>
          </w:p>
        </w:tc>
        <w:tc>
          <w:tcPr>
            <w:tcW w:w="2070" w:type="dxa"/>
            <w:shd w:val="clear" w:color="auto" w:fill="auto"/>
          </w:tcPr>
          <w:p w14:paraId="21DA657D"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27441C1"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 Sufficient  </w:t>
            </w:r>
          </w:p>
        </w:tc>
        <w:tc>
          <w:tcPr>
            <w:tcW w:w="1693" w:type="dxa"/>
            <w:shd w:val="clear" w:color="auto" w:fill="auto"/>
          </w:tcPr>
          <w:p w14:paraId="510B5EAE"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1:5</w:t>
            </w:r>
          </w:p>
        </w:tc>
      </w:tr>
      <w:tr w:rsidR="00725E27" w:rsidRPr="00725E27" w14:paraId="5AEB16CE" w14:textId="77777777" w:rsidTr="00C24A23">
        <w:tc>
          <w:tcPr>
            <w:tcW w:w="895" w:type="dxa"/>
            <w:shd w:val="clear" w:color="auto" w:fill="auto"/>
          </w:tcPr>
          <w:p w14:paraId="6A31CEAF" w14:textId="77777777" w:rsidR="00CE1315" w:rsidRPr="00725E27" w:rsidRDefault="00CE1315" w:rsidP="004470E5">
            <w:pPr>
              <w:numPr>
                <w:ilvl w:val="0"/>
                <w:numId w:val="480"/>
              </w:numPr>
              <w:spacing w:after="120" w:line="276" w:lineRule="auto"/>
              <w:rPr>
                <w:rFonts w:eastAsia="@MS Mincho" w:cs="Times New Roman"/>
                <w:bCs/>
                <w:szCs w:val="24"/>
                <w:lang w:val="en-GB"/>
              </w:rPr>
            </w:pPr>
          </w:p>
        </w:tc>
        <w:tc>
          <w:tcPr>
            <w:tcW w:w="3240" w:type="dxa"/>
            <w:shd w:val="clear" w:color="auto" w:fill="auto"/>
          </w:tcPr>
          <w:p w14:paraId="13D2EED0"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Cement</w:t>
            </w:r>
          </w:p>
        </w:tc>
        <w:tc>
          <w:tcPr>
            <w:tcW w:w="2070" w:type="dxa"/>
            <w:shd w:val="clear" w:color="auto" w:fill="auto"/>
          </w:tcPr>
          <w:p w14:paraId="1E204FDF"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8A4DB3A"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Sufficient  </w:t>
            </w:r>
          </w:p>
        </w:tc>
        <w:tc>
          <w:tcPr>
            <w:tcW w:w="1693" w:type="dxa"/>
            <w:shd w:val="clear" w:color="auto" w:fill="auto"/>
          </w:tcPr>
          <w:p w14:paraId="477B2945"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1:5</w:t>
            </w:r>
          </w:p>
        </w:tc>
      </w:tr>
      <w:tr w:rsidR="00725E27" w:rsidRPr="00725E27" w14:paraId="1515ADC2" w14:textId="77777777" w:rsidTr="00C24A23">
        <w:tc>
          <w:tcPr>
            <w:tcW w:w="895" w:type="dxa"/>
            <w:shd w:val="clear" w:color="auto" w:fill="auto"/>
          </w:tcPr>
          <w:p w14:paraId="07D6B568" w14:textId="77777777" w:rsidR="00CE1315" w:rsidRPr="00725E27" w:rsidRDefault="00CE1315" w:rsidP="004470E5">
            <w:pPr>
              <w:numPr>
                <w:ilvl w:val="0"/>
                <w:numId w:val="480"/>
              </w:numPr>
              <w:spacing w:after="120" w:line="276" w:lineRule="auto"/>
              <w:rPr>
                <w:rFonts w:eastAsia="@MS Mincho" w:cs="Times New Roman"/>
                <w:bCs/>
                <w:szCs w:val="24"/>
                <w:lang w:val="en-GB"/>
              </w:rPr>
            </w:pPr>
          </w:p>
        </w:tc>
        <w:tc>
          <w:tcPr>
            <w:tcW w:w="3240" w:type="dxa"/>
            <w:shd w:val="clear" w:color="auto" w:fill="auto"/>
          </w:tcPr>
          <w:p w14:paraId="52F9FEB8"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Coarse and fine aggregate </w:t>
            </w:r>
          </w:p>
        </w:tc>
        <w:tc>
          <w:tcPr>
            <w:tcW w:w="2070" w:type="dxa"/>
            <w:shd w:val="clear" w:color="auto" w:fill="auto"/>
          </w:tcPr>
          <w:p w14:paraId="5BADAB90"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09BA189"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 xml:space="preserve">Sufficient  </w:t>
            </w:r>
          </w:p>
        </w:tc>
        <w:tc>
          <w:tcPr>
            <w:tcW w:w="1693" w:type="dxa"/>
            <w:shd w:val="clear" w:color="auto" w:fill="auto"/>
          </w:tcPr>
          <w:p w14:paraId="5D90BFA9"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1:5</w:t>
            </w:r>
          </w:p>
        </w:tc>
      </w:tr>
      <w:tr w:rsidR="00725E27" w:rsidRPr="00725E27" w14:paraId="5D2F5CBC" w14:textId="77777777" w:rsidTr="00C24A23">
        <w:tc>
          <w:tcPr>
            <w:tcW w:w="895" w:type="dxa"/>
            <w:shd w:val="clear" w:color="auto" w:fill="auto"/>
          </w:tcPr>
          <w:p w14:paraId="7BB7AC83" w14:textId="77777777" w:rsidR="00CE1315" w:rsidRPr="00725E27" w:rsidRDefault="00CE1315" w:rsidP="00C24A23">
            <w:pPr>
              <w:spacing w:line="276" w:lineRule="auto"/>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506210E7" w14:textId="77777777" w:rsidR="00CE1315" w:rsidRPr="00725E27" w:rsidRDefault="00CE1315" w:rsidP="00C24A23">
            <w:pPr>
              <w:spacing w:line="276" w:lineRule="auto"/>
              <w:jc w:val="center"/>
              <w:rPr>
                <w:rFonts w:eastAsia="@MS Mincho" w:cs="Times New Roman"/>
                <w:b/>
                <w:szCs w:val="24"/>
                <w:lang w:val="en-GB"/>
              </w:rPr>
            </w:pPr>
            <w:r w:rsidRPr="00725E27">
              <w:rPr>
                <w:rFonts w:eastAsia="@MS Mincho" w:cs="Times New Roman"/>
                <w:b/>
                <w:szCs w:val="24"/>
                <w:lang w:val="en-GB"/>
              </w:rPr>
              <w:t>Tools and Equipment</w:t>
            </w:r>
          </w:p>
        </w:tc>
      </w:tr>
      <w:tr w:rsidR="00725E27" w:rsidRPr="00725E27" w14:paraId="318725A5" w14:textId="77777777" w:rsidTr="00C24A23">
        <w:trPr>
          <w:trHeight w:val="600"/>
        </w:trPr>
        <w:tc>
          <w:tcPr>
            <w:tcW w:w="895" w:type="dxa"/>
            <w:shd w:val="clear" w:color="auto" w:fill="auto"/>
          </w:tcPr>
          <w:p w14:paraId="7D058AEF" w14:textId="77777777" w:rsidR="00CE1315" w:rsidRPr="00725E27" w:rsidRDefault="00CE1315" w:rsidP="004470E5">
            <w:pPr>
              <w:numPr>
                <w:ilvl w:val="0"/>
                <w:numId w:val="481"/>
              </w:numPr>
              <w:spacing w:after="120" w:line="276" w:lineRule="auto"/>
              <w:rPr>
                <w:rFonts w:eastAsia="@MS Mincho" w:cs="Times New Roman"/>
                <w:bCs/>
                <w:szCs w:val="24"/>
                <w:lang w:val="en-GB"/>
              </w:rPr>
            </w:pPr>
          </w:p>
        </w:tc>
        <w:tc>
          <w:tcPr>
            <w:tcW w:w="3240" w:type="dxa"/>
            <w:shd w:val="clear" w:color="auto" w:fill="auto"/>
          </w:tcPr>
          <w:p w14:paraId="58AFEF94" w14:textId="77777777" w:rsidR="00CE1315" w:rsidRPr="00725E27" w:rsidRDefault="00CE1315" w:rsidP="00C24A23">
            <w:pPr>
              <w:spacing w:line="276" w:lineRule="auto"/>
              <w:rPr>
                <w:rFonts w:eastAsia="@MS Mincho" w:cs="Times New Roman"/>
                <w:bCs/>
                <w:szCs w:val="24"/>
                <w:lang w:val="en-GB"/>
              </w:rPr>
            </w:pPr>
            <w:r w:rsidRPr="00725E27">
              <w:rPr>
                <w:rFonts w:eastAsia="Times New Roman" w:cs="Times New Roman"/>
                <w:szCs w:val="24"/>
                <w:lang w:eastAsia="x-none"/>
              </w:rPr>
              <w:t>Slump test tools</w:t>
            </w:r>
          </w:p>
        </w:tc>
        <w:tc>
          <w:tcPr>
            <w:tcW w:w="2070" w:type="dxa"/>
            <w:shd w:val="clear" w:color="auto" w:fill="auto"/>
          </w:tcPr>
          <w:p w14:paraId="7086EB3C"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2FB6146"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0CF734E"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1:5</w:t>
            </w:r>
          </w:p>
        </w:tc>
      </w:tr>
      <w:tr w:rsidR="00725E27" w:rsidRPr="00725E27" w14:paraId="50D72D6B" w14:textId="77777777" w:rsidTr="00C24A23">
        <w:trPr>
          <w:trHeight w:val="600"/>
        </w:trPr>
        <w:tc>
          <w:tcPr>
            <w:tcW w:w="895" w:type="dxa"/>
            <w:shd w:val="clear" w:color="auto" w:fill="auto"/>
          </w:tcPr>
          <w:p w14:paraId="28BBFF28" w14:textId="77777777" w:rsidR="00CE1315" w:rsidRPr="00725E27" w:rsidRDefault="00CE1315" w:rsidP="004470E5">
            <w:pPr>
              <w:numPr>
                <w:ilvl w:val="0"/>
                <w:numId w:val="481"/>
              </w:numPr>
              <w:spacing w:after="120" w:line="276" w:lineRule="auto"/>
              <w:rPr>
                <w:rFonts w:eastAsia="@MS Mincho" w:cs="Times New Roman"/>
                <w:bCs/>
                <w:szCs w:val="24"/>
                <w:lang w:val="en-GB"/>
              </w:rPr>
            </w:pPr>
          </w:p>
        </w:tc>
        <w:tc>
          <w:tcPr>
            <w:tcW w:w="3240" w:type="dxa"/>
            <w:shd w:val="clear" w:color="auto" w:fill="auto"/>
          </w:tcPr>
          <w:p w14:paraId="4F386E85" w14:textId="77777777" w:rsidR="00CE1315" w:rsidRPr="00725E27" w:rsidRDefault="00CE1315" w:rsidP="00C24A23">
            <w:pPr>
              <w:spacing w:line="276" w:lineRule="auto"/>
              <w:rPr>
                <w:rFonts w:eastAsia="Times New Roman" w:cs="Times New Roman"/>
                <w:szCs w:val="24"/>
                <w:lang w:eastAsia="x-none"/>
              </w:rPr>
            </w:pPr>
            <w:r w:rsidRPr="00725E27">
              <w:rPr>
                <w:rFonts w:eastAsia="Times New Roman" w:cs="Times New Roman"/>
                <w:szCs w:val="24"/>
                <w:lang w:eastAsia="x-none"/>
              </w:rPr>
              <w:t xml:space="preserve">Compaction factor test tools &amp; equipment </w:t>
            </w:r>
          </w:p>
        </w:tc>
        <w:tc>
          <w:tcPr>
            <w:tcW w:w="2070" w:type="dxa"/>
            <w:shd w:val="clear" w:color="auto" w:fill="auto"/>
          </w:tcPr>
          <w:p w14:paraId="42F4C35D"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2F79D41"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058919E" w14:textId="77777777" w:rsidR="00CE1315" w:rsidRPr="00725E27" w:rsidRDefault="00CE1315" w:rsidP="00C24A23">
            <w:pPr>
              <w:spacing w:line="276" w:lineRule="auto"/>
              <w:rPr>
                <w:rFonts w:eastAsia="@MS Mincho" w:cs="Times New Roman"/>
                <w:bCs/>
                <w:szCs w:val="24"/>
                <w:lang w:val="en-GB"/>
              </w:rPr>
            </w:pPr>
            <w:r w:rsidRPr="00725E27">
              <w:rPr>
                <w:rFonts w:eastAsia="@MS Mincho" w:cs="Times New Roman"/>
                <w:bCs/>
                <w:szCs w:val="24"/>
                <w:lang w:val="en-GB"/>
              </w:rPr>
              <w:t>1:5</w:t>
            </w:r>
          </w:p>
        </w:tc>
      </w:tr>
    </w:tbl>
    <w:p w14:paraId="69F64599" w14:textId="77777777" w:rsidR="00CE1315" w:rsidRPr="00725E27" w:rsidRDefault="00CE1315" w:rsidP="00CE1315">
      <w:pPr>
        <w:rPr>
          <w:rFonts w:eastAsiaTheme="majorEastAsia" w:cs="Times New Roman"/>
          <w:szCs w:val="24"/>
          <w:lang w:val="en-GB"/>
        </w:rPr>
      </w:pPr>
      <w:r w:rsidRPr="00725E27">
        <w:rPr>
          <w:rFonts w:cs="Times New Roman"/>
          <w:szCs w:val="24"/>
          <w:lang w:val="en-GB"/>
        </w:rPr>
        <w:br w:type="page"/>
      </w:r>
    </w:p>
    <w:p w14:paraId="27D8F5B8" w14:textId="77777777" w:rsidR="00CE1315" w:rsidRPr="00725E27" w:rsidRDefault="00CE1315" w:rsidP="00CE1315">
      <w:pPr>
        <w:pStyle w:val="Heading2"/>
        <w:rPr>
          <w:lang w:val="en-GB"/>
        </w:rPr>
      </w:pPr>
      <w:bookmarkStart w:id="43" w:name="_Toc194669532"/>
      <w:bookmarkStart w:id="44" w:name="_Toc197173385"/>
      <w:r w:rsidRPr="00725E27">
        <w:rPr>
          <w:lang w:val="en-GB"/>
        </w:rPr>
        <w:lastRenderedPageBreak/>
        <w:t>CIVIL WORKS I</w:t>
      </w:r>
      <w:bookmarkEnd w:id="43"/>
      <w:bookmarkEnd w:id="44"/>
    </w:p>
    <w:p w14:paraId="49576657" w14:textId="77777777" w:rsidR="00CE1315" w:rsidRPr="00725E27" w:rsidRDefault="00CE1315" w:rsidP="00CE1315">
      <w:pPr>
        <w:tabs>
          <w:tab w:val="left" w:pos="975"/>
          <w:tab w:val="center" w:pos="4680"/>
          <w:tab w:val="left" w:pos="6945"/>
        </w:tabs>
        <w:spacing w:after="0"/>
        <w:rPr>
          <w:rFonts w:cs="Times New Roman"/>
          <w:b/>
          <w:szCs w:val="24"/>
          <w:lang w:val="en-ZA"/>
        </w:rPr>
      </w:pPr>
      <w:r w:rsidRPr="00725E27">
        <w:rPr>
          <w:rFonts w:cs="Times New Roman"/>
          <w:b/>
          <w:szCs w:val="24"/>
          <w:lang w:val="en-ZA"/>
        </w:rPr>
        <w:tab/>
      </w:r>
      <w:r w:rsidRPr="00725E27">
        <w:rPr>
          <w:rFonts w:cs="Times New Roman"/>
          <w:b/>
          <w:szCs w:val="24"/>
          <w:lang w:val="en-ZA"/>
        </w:rPr>
        <w:tab/>
      </w:r>
      <w:r w:rsidRPr="00725E27">
        <w:rPr>
          <w:rFonts w:cs="Times New Roman"/>
          <w:b/>
          <w:szCs w:val="24"/>
          <w:lang w:val="en-ZA"/>
        </w:rPr>
        <w:tab/>
      </w:r>
    </w:p>
    <w:p w14:paraId="38FDF0EC" w14:textId="4471F4B5" w:rsidR="00CE1315" w:rsidRPr="00725E27" w:rsidRDefault="00CE1315" w:rsidP="00CE1315">
      <w:pPr>
        <w:spacing w:after="0"/>
        <w:rPr>
          <w:rFonts w:cs="Times New Roman"/>
          <w:b/>
          <w:szCs w:val="24"/>
          <w:lang w:val="en-ZA"/>
        </w:rPr>
      </w:pPr>
      <w:r w:rsidRPr="00725E27">
        <w:rPr>
          <w:rFonts w:cs="Times New Roman"/>
          <w:b/>
          <w:szCs w:val="24"/>
          <w:lang w:val="en-ZA"/>
        </w:rPr>
        <w:t xml:space="preserve">UNIT CODE: </w:t>
      </w:r>
      <w:r w:rsidR="00041938" w:rsidRPr="00725E27">
        <w:rPr>
          <w:rFonts w:cs="Times New Roman"/>
          <w:szCs w:val="24"/>
        </w:rPr>
        <w:t xml:space="preserve">0732 551 </w:t>
      </w:r>
      <w:r w:rsidR="00DE2D08" w:rsidRPr="00725E27">
        <w:rPr>
          <w:rFonts w:cs="Times New Roman"/>
          <w:szCs w:val="24"/>
        </w:rPr>
        <w:t>04</w:t>
      </w:r>
      <w:r w:rsidR="00041938" w:rsidRPr="00725E27">
        <w:rPr>
          <w:rFonts w:cs="Times New Roman"/>
          <w:szCs w:val="24"/>
        </w:rPr>
        <w:t>A</w:t>
      </w:r>
    </w:p>
    <w:p w14:paraId="011054FF" w14:textId="77777777" w:rsidR="00CE1315" w:rsidRPr="00725E27" w:rsidRDefault="00CE1315" w:rsidP="00CE1315">
      <w:pPr>
        <w:spacing w:after="0"/>
        <w:rPr>
          <w:rFonts w:cs="Times New Roman"/>
          <w:b/>
          <w:szCs w:val="24"/>
          <w:lang w:val="en-ZA"/>
        </w:rPr>
      </w:pPr>
    </w:p>
    <w:p w14:paraId="6A996425" w14:textId="77777777" w:rsidR="00CE1315" w:rsidRPr="00725E27" w:rsidRDefault="00CE1315" w:rsidP="00CE1315">
      <w:pPr>
        <w:spacing w:after="0"/>
        <w:rPr>
          <w:rFonts w:cs="Times New Roman"/>
          <w:szCs w:val="24"/>
          <w:lang w:val="en-ZA"/>
        </w:rPr>
      </w:pPr>
      <w:r w:rsidRPr="00725E27">
        <w:rPr>
          <w:rFonts w:cs="Times New Roman"/>
          <w:b/>
          <w:szCs w:val="24"/>
          <w:lang w:val="en-ZA"/>
        </w:rPr>
        <w:t xml:space="preserve">UNIT DURATION: </w:t>
      </w:r>
      <w:r w:rsidRPr="00725E27">
        <w:rPr>
          <w:rFonts w:cs="Times New Roman"/>
          <w:bCs/>
          <w:szCs w:val="24"/>
          <w:lang w:val="en-ZA"/>
        </w:rPr>
        <w:t>100</w:t>
      </w:r>
      <w:r w:rsidRPr="00725E27">
        <w:rPr>
          <w:rFonts w:cs="Times New Roman"/>
          <w:szCs w:val="24"/>
          <w:lang w:val="en-ZA"/>
        </w:rPr>
        <w:t xml:space="preserve"> Hours</w:t>
      </w:r>
    </w:p>
    <w:p w14:paraId="19A3D169" w14:textId="77777777" w:rsidR="00CE1315" w:rsidRPr="00725E27" w:rsidRDefault="00CE1315" w:rsidP="00CE1315">
      <w:pPr>
        <w:spacing w:after="0"/>
        <w:rPr>
          <w:rFonts w:cs="Times New Roman"/>
          <w:b/>
          <w:szCs w:val="24"/>
          <w:lang w:val="en-ZA"/>
        </w:rPr>
      </w:pPr>
    </w:p>
    <w:p w14:paraId="3CA572A6" w14:textId="77777777" w:rsidR="00CE1315" w:rsidRPr="00725E27" w:rsidRDefault="00CE1315" w:rsidP="00CE1315">
      <w:pPr>
        <w:spacing w:after="0"/>
        <w:rPr>
          <w:rFonts w:cs="Times New Roman"/>
          <w:szCs w:val="24"/>
          <w:lang w:val="en-ZA"/>
        </w:rPr>
      </w:pPr>
      <w:r w:rsidRPr="00725E27">
        <w:rPr>
          <w:rFonts w:cs="Times New Roman"/>
          <w:b/>
          <w:szCs w:val="24"/>
          <w:lang w:val="en-ZA"/>
        </w:rPr>
        <w:t>Relationship to Occupational Standards</w:t>
      </w:r>
    </w:p>
    <w:p w14:paraId="322C2B6A" w14:textId="77777777" w:rsidR="00CE1315" w:rsidRPr="00725E27" w:rsidRDefault="00CE1315" w:rsidP="00CE1315">
      <w:pPr>
        <w:spacing w:after="0"/>
        <w:rPr>
          <w:rFonts w:cs="Times New Roman"/>
          <w:szCs w:val="24"/>
          <w:lang w:val="en-ZA"/>
        </w:rPr>
      </w:pPr>
      <w:r w:rsidRPr="00725E27">
        <w:rPr>
          <w:rFonts w:cs="Times New Roman"/>
          <w:szCs w:val="24"/>
          <w:lang w:val="en-ZA"/>
        </w:rPr>
        <w:t>This unit addresses the Unit of Competency:  Carry out Civil Works</w:t>
      </w:r>
    </w:p>
    <w:p w14:paraId="638A4491" w14:textId="77777777" w:rsidR="00CE1315" w:rsidRPr="00725E27" w:rsidRDefault="00CE1315" w:rsidP="00CE1315">
      <w:pPr>
        <w:spacing w:after="0"/>
        <w:rPr>
          <w:rFonts w:cs="Times New Roman"/>
          <w:szCs w:val="24"/>
          <w:lang w:val="en-ZA"/>
        </w:rPr>
      </w:pPr>
    </w:p>
    <w:p w14:paraId="4A755E52" w14:textId="77777777" w:rsidR="00CE1315" w:rsidRPr="00725E27" w:rsidRDefault="00CE1315" w:rsidP="00CE1315">
      <w:pPr>
        <w:spacing w:after="0"/>
        <w:rPr>
          <w:rFonts w:cs="Times New Roman"/>
          <w:szCs w:val="24"/>
          <w:lang w:val="en-ZA"/>
        </w:rPr>
      </w:pPr>
      <w:r w:rsidRPr="00725E27">
        <w:rPr>
          <w:rFonts w:cs="Times New Roman"/>
          <w:b/>
          <w:szCs w:val="24"/>
          <w:lang w:val="en-ZA"/>
        </w:rPr>
        <w:t>Unit Description</w:t>
      </w:r>
    </w:p>
    <w:p w14:paraId="13B03BFF" w14:textId="77777777" w:rsidR="00CE1315" w:rsidRPr="00725E27" w:rsidRDefault="00CE1315" w:rsidP="00CE1315">
      <w:pPr>
        <w:spacing w:after="0"/>
        <w:rPr>
          <w:rFonts w:cs="Times New Roman"/>
          <w:szCs w:val="24"/>
          <w:lang w:val="en-AU"/>
        </w:rPr>
      </w:pPr>
      <w:r w:rsidRPr="00725E27">
        <w:rPr>
          <w:rFonts w:cs="Times New Roman"/>
          <w:szCs w:val="24"/>
          <w:lang w:val="en-AU"/>
        </w:rPr>
        <w:t xml:space="preserve">This unit describes the competencies required in carry out civil works. It involves carrying out site preliminary work, performing civil temporary works, executing substructure works </w:t>
      </w:r>
    </w:p>
    <w:p w14:paraId="6AFA4EB2" w14:textId="77777777" w:rsidR="00CE1315" w:rsidRPr="00725E27" w:rsidRDefault="00CE1315" w:rsidP="00CE1315">
      <w:pPr>
        <w:spacing w:after="0"/>
        <w:rPr>
          <w:rFonts w:cs="Times New Roman"/>
          <w:szCs w:val="24"/>
          <w:lang w:val="en-ZA"/>
        </w:rPr>
      </w:pPr>
    </w:p>
    <w:p w14:paraId="1FA9F130" w14:textId="77777777" w:rsidR="00CE1315" w:rsidRPr="00725E27" w:rsidRDefault="00CE1315" w:rsidP="00CE1315">
      <w:pPr>
        <w:spacing w:after="0"/>
        <w:rPr>
          <w:rFonts w:cs="Times New Roman"/>
          <w:b/>
          <w:szCs w:val="24"/>
          <w:lang w:val="en-ZA"/>
        </w:rPr>
      </w:pPr>
      <w:r w:rsidRPr="00725E27">
        <w:rPr>
          <w:rFonts w:cs="Times New Roman"/>
          <w:b/>
          <w:szCs w:val="24"/>
          <w:lang w:val="en-ZA"/>
        </w:rPr>
        <w:t>Summary of Learning Outcomes</w:t>
      </w:r>
    </w:p>
    <w:tbl>
      <w:tblPr>
        <w:tblW w:w="9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6"/>
        <w:gridCol w:w="3766"/>
      </w:tblGrid>
      <w:tr w:rsidR="00725E27" w:rsidRPr="00725E27" w14:paraId="1C5CCE62" w14:textId="77777777" w:rsidTr="005161CB">
        <w:trPr>
          <w:trHeight w:val="124"/>
        </w:trPr>
        <w:tc>
          <w:tcPr>
            <w:tcW w:w="5886" w:type="dxa"/>
            <w:tcBorders>
              <w:top w:val="single" w:sz="4" w:space="0" w:color="000000"/>
              <w:left w:val="single" w:sz="4" w:space="0" w:color="000000"/>
              <w:bottom w:val="single" w:sz="4" w:space="0" w:color="000000"/>
              <w:right w:val="single" w:sz="4" w:space="0" w:color="000000"/>
            </w:tcBorders>
          </w:tcPr>
          <w:p w14:paraId="55966EEA" w14:textId="77777777" w:rsidR="005161CB" w:rsidRPr="00725E27" w:rsidRDefault="005161CB" w:rsidP="005161CB">
            <w:pPr>
              <w:pStyle w:val="ListParagraph"/>
              <w:ind w:hanging="360"/>
              <w:rPr>
                <w:rFonts w:eastAsia="Times New Roman"/>
                <w:szCs w:val="24"/>
              </w:rPr>
            </w:pPr>
          </w:p>
          <w:p w14:paraId="0729F4DB" w14:textId="77777777" w:rsidR="005161CB" w:rsidRPr="00725E27" w:rsidRDefault="005161CB" w:rsidP="005161CB">
            <w:pPr>
              <w:pStyle w:val="ListParagraph"/>
              <w:ind w:hanging="360"/>
              <w:rPr>
                <w:rFonts w:eastAsia="Times New Roman"/>
                <w:szCs w:val="24"/>
              </w:rPr>
            </w:pPr>
            <w:r w:rsidRPr="00725E27">
              <w:rPr>
                <w:rFonts w:eastAsia="Times New Roman"/>
                <w:szCs w:val="24"/>
              </w:rPr>
              <w:t>Learning Outcomes</w:t>
            </w:r>
          </w:p>
        </w:tc>
        <w:tc>
          <w:tcPr>
            <w:tcW w:w="3766" w:type="dxa"/>
            <w:tcBorders>
              <w:top w:val="single" w:sz="4" w:space="0" w:color="000000"/>
              <w:left w:val="single" w:sz="4" w:space="0" w:color="000000"/>
              <w:bottom w:val="single" w:sz="4" w:space="0" w:color="000000"/>
              <w:right w:val="single" w:sz="4" w:space="0" w:color="000000"/>
            </w:tcBorders>
          </w:tcPr>
          <w:p w14:paraId="6FA333F9" w14:textId="77777777" w:rsidR="005161CB" w:rsidRPr="00725E27" w:rsidRDefault="005161CB" w:rsidP="005161CB">
            <w:pPr>
              <w:jc w:val="center"/>
              <w:rPr>
                <w:rFonts w:eastAsia="Times New Roman" w:cs="Times New Roman"/>
                <w:b/>
                <w:szCs w:val="24"/>
              </w:rPr>
            </w:pPr>
          </w:p>
          <w:p w14:paraId="630DBD0F"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211ACDFB" w14:textId="77777777" w:rsidR="005161CB" w:rsidRPr="00725E27" w:rsidRDefault="005161CB" w:rsidP="005161CB">
            <w:pPr>
              <w:jc w:val="center"/>
              <w:rPr>
                <w:rFonts w:eastAsia="Times New Roman" w:cs="Times New Roman"/>
                <w:b/>
                <w:szCs w:val="24"/>
              </w:rPr>
            </w:pPr>
          </w:p>
        </w:tc>
      </w:tr>
      <w:tr w:rsidR="00725E27" w:rsidRPr="00725E27" w14:paraId="206CF0EC" w14:textId="77777777" w:rsidTr="00B779FA">
        <w:trPr>
          <w:trHeight w:val="124"/>
        </w:trPr>
        <w:tc>
          <w:tcPr>
            <w:tcW w:w="5886" w:type="dxa"/>
          </w:tcPr>
          <w:p w14:paraId="2F6641EC" w14:textId="77777777" w:rsidR="00B779FA" w:rsidRPr="00725E27" w:rsidRDefault="00B779FA" w:rsidP="000F2FB7">
            <w:pPr>
              <w:pStyle w:val="ListParagraph"/>
              <w:rPr>
                <w:rFonts w:eastAsia="Times New Roman"/>
                <w:szCs w:val="24"/>
              </w:rPr>
            </w:pPr>
          </w:p>
          <w:p w14:paraId="00FBB6AE" w14:textId="77777777" w:rsidR="00B779FA" w:rsidRPr="00725E27" w:rsidRDefault="00B779FA" w:rsidP="004470E5">
            <w:pPr>
              <w:pStyle w:val="ListParagraph"/>
              <w:numPr>
                <w:ilvl w:val="0"/>
                <w:numId w:val="583"/>
              </w:numPr>
              <w:rPr>
                <w:rFonts w:eastAsia="Times New Roman"/>
                <w:b/>
                <w:szCs w:val="24"/>
              </w:rPr>
            </w:pPr>
            <w:r w:rsidRPr="00725E27">
              <w:rPr>
                <w:rFonts w:eastAsia="Times New Roman"/>
                <w:szCs w:val="24"/>
              </w:rPr>
              <w:t>To carry out site preliminary works</w:t>
            </w:r>
          </w:p>
        </w:tc>
        <w:tc>
          <w:tcPr>
            <w:tcW w:w="3766" w:type="dxa"/>
          </w:tcPr>
          <w:p w14:paraId="539BF0AD"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20</w:t>
            </w:r>
          </w:p>
        </w:tc>
      </w:tr>
      <w:tr w:rsidR="00725E27" w:rsidRPr="00725E27" w14:paraId="1638B6B3" w14:textId="77777777" w:rsidTr="00B779FA">
        <w:trPr>
          <w:trHeight w:val="120"/>
        </w:trPr>
        <w:tc>
          <w:tcPr>
            <w:tcW w:w="5886" w:type="dxa"/>
          </w:tcPr>
          <w:p w14:paraId="0E634509" w14:textId="77777777" w:rsidR="00B779FA" w:rsidRPr="00725E27" w:rsidRDefault="00B779FA" w:rsidP="004470E5">
            <w:pPr>
              <w:pStyle w:val="ListParagraph"/>
              <w:numPr>
                <w:ilvl w:val="0"/>
                <w:numId w:val="583"/>
              </w:numPr>
              <w:rPr>
                <w:rFonts w:eastAsia="Times New Roman"/>
                <w:b/>
                <w:szCs w:val="24"/>
              </w:rPr>
            </w:pPr>
            <w:r w:rsidRPr="00725E27">
              <w:rPr>
                <w:rFonts w:eastAsia="Times New Roman"/>
                <w:szCs w:val="24"/>
              </w:rPr>
              <w:t xml:space="preserve">To perform civil temporary works </w:t>
            </w:r>
          </w:p>
        </w:tc>
        <w:tc>
          <w:tcPr>
            <w:tcW w:w="3766" w:type="dxa"/>
          </w:tcPr>
          <w:p w14:paraId="115C1FB2" w14:textId="77777777" w:rsidR="00B779FA" w:rsidRPr="00725E27" w:rsidRDefault="00B779FA" w:rsidP="00C24A23">
            <w:pPr>
              <w:jc w:val="center"/>
              <w:rPr>
                <w:rFonts w:eastAsia="Times New Roman" w:cs="Times New Roman"/>
                <w:szCs w:val="24"/>
              </w:rPr>
            </w:pPr>
            <w:r w:rsidRPr="00725E27">
              <w:rPr>
                <w:rFonts w:eastAsia="Times New Roman" w:cs="Times New Roman"/>
                <w:szCs w:val="24"/>
              </w:rPr>
              <w:t>40</w:t>
            </w:r>
          </w:p>
        </w:tc>
      </w:tr>
      <w:tr w:rsidR="00725E27" w:rsidRPr="00725E27" w14:paraId="0836503B" w14:textId="77777777" w:rsidTr="00B779FA">
        <w:trPr>
          <w:trHeight w:val="120"/>
        </w:trPr>
        <w:tc>
          <w:tcPr>
            <w:tcW w:w="5886" w:type="dxa"/>
          </w:tcPr>
          <w:p w14:paraId="18C5AC00" w14:textId="77777777" w:rsidR="00B779FA" w:rsidRPr="00725E27" w:rsidRDefault="00B779FA" w:rsidP="004470E5">
            <w:pPr>
              <w:pStyle w:val="ListParagraph"/>
              <w:numPr>
                <w:ilvl w:val="0"/>
                <w:numId w:val="583"/>
              </w:numPr>
              <w:rPr>
                <w:rFonts w:eastAsia="Times New Roman"/>
                <w:b/>
                <w:szCs w:val="24"/>
              </w:rPr>
            </w:pPr>
            <w:r w:rsidRPr="00725E27">
              <w:rPr>
                <w:rFonts w:eastAsia="Times New Roman"/>
                <w:szCs w:val="24"/>
              </w:rPr>
              <w:t>To execute substructure works</w:t>
            </w:r>
          </w:p>
        </w:tc>
        <w:tc>
          <w:tcPr>
            <w:tcW w:w="3766" w:type="dxa"/>
          </w:tcPr>
          <w:p w14:paraId="72642D9A"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40</w:t>
            </w:r>
          </w:p>
        </w:tc>
      </w:tr>
      <w:tr w:rsidR="00B779FA" w:rsidRPr="00725E27" w14:paraId="380A88F7" w14:textId="77777777" w:rsidTr="00B779FA">
        <w:trPr>
          <w:trHeight w:val="377"/>
        </w:trPr>
        <w:tc>
          <w:tcPr>
            <w:tcW w:w="5886" w:type="dxa"/>
          </w:tcPr>
          <w:p w14:paraId="26B08E79" w14:textId="77777777" w:rsidR="00B779FA" w:rsidRPr="00725E27" w:rsidRDefault="00B779FA" w:rsidP="00C24A23">
            <w:pPr>
              <w:rPr>
                <w:rFonts w:eastAsia="Times New Roman" w:cs="Times New Roman"/>
                <w:szCs w:val="24"/>
              </w:rPr>
            </w:pPr>
            <w:r w:rsidRPr="00725E27">
              <w:rPr>
                <w:rFonts w:eastAsia="Times New Roman" w:cs="Times New Roman"/>
                <w:b/>
                <w:szCs w:val="24"/>
              </w:rPr>
              <w:t>TOTAL</w:t>
            </w:r>
          </w:p>
        </w:tc>
        <w:tc>
          <w:tcPr>
            <w:tcW w:w="3766" w:type="dxa"/>
          </w:tcPr>
          <w:p w14:paraId="5E5683C8" w14:textId="77777777" w:rsidR="00B779FA" w:rsidRPr="00725E27" w:rsidRDefault="00B779FA" w:rsidP="00C24A23">
            <w:pPr>
              <w:jc w:val="center"/>
              <w:rPr>
                <w:rFonts w:eastAsia="Times New Roman" w:cs="Times New Roman"/>
                <w:b/>
                <w:szCs w:val="24"/>
              </w:rPr>
            </w:pPr>
            <w:r w:rsidRPr="00725E27">
              <w:rPr>
                <w:rFonts w:eastAsia="Times New Roman" w:cs="Times New Roman"/>
                <w:szCs w:val="24"/>
              </w:rPr>
              <w:t xml:space="preserve">100 </w:t>
            </w:r>
            <w:r w:rsidRPr="00725E27">
              <w:rPr>
                <w:rFonts w:eastAsia="Times New Roman" w:cs="Times New Roman"/>
                <w:b/>
                <w:szCs w:val="24"/>
              </w:rPr>
              <w:t>HOURS</w:t>
            </w:r>
          </w:p>
        </w:tc>
      </w:tr>
    </w:tbl>
    <w:p w14:paraId="0735487F" w14:textId="77777777" w:rsidR="00CE1315" w:rsidRPr="00725E27" w:rsidRDefault="00CE1315" w:rsidP="000F2FB7">
      <w:pPr>
        <w:spacing w:after="120" w:line="276" w:lineRule="auto"/>
        <w:ind w:left="720"/>
        <w:contextualSpacing/>
        <w:rPr>
          <w:rFonts w:cs="Times New Roman"/>
          <w:szCs w:val="24"/>
          <w:lang w:val="en-ZA"/>
        </w:rPr>
      </w:pPr>
    </w:p>
    <w:p w14:paraId="222ADEAB" w14:textId="77777777" w:rsidR="00CE1315" w:rsidRPr="00725E27" w:rsidRDefault="00CE1315" w:rsidP="00CE1315">
      <w:pPr>
        <w:spacing w:after="120"/>
        <w:ind w:left="720"/>
        <w:contextualSpacing/>
        <w:rPr>
          <w:rFonts w:cs="Times New Roman"/>
          <w:szCs w:val="24"/>
          <w:lang w:val="en-ZA"/>
        </w:rPr>
      </w:pPr>
    </w:p>
    <w:p w14:paraId="61AD183E" w14:textId="77777777" w:rsidR="00CE1315" w:rsidRPr="00725E27" w:rsidRDefault="00CE1315" w:rsidP="00CE1315">
      <w:pPr>
        <w:spacing w:after="120"/>
        <w:contextualSpacing/>
        <w:rPr>
          <w:rFonts w:cs="Times New Roman"/>
          <w:b/>
          <w:szCs w:val="24"/>
          <w:lang w:val="en-ZA"/>
        </w:rPr>
      </w:pPr>
      <w:r w:rsidRPr="00725E27">
        <w:rPr>
          <w:rFonts w:cs="Times New Roman"/>
          <w:b/>
          <w:szCs w:val="24"/>
          <w:lang w:val="en-ZA"/>
        </w:rPr>
        <w:t>Learning Outcomes, Content and Suggested Assessment Methods</w:t>
      </w:r>
    </w:p>
    <w:p w14:paraId="4887DF5C" w14:textId="77777777" w:rsidR="00CE1315" w:rsidRPr="00725E27" w:rsidRDefault="00CE1315" w:rsidP="00CE1315">
      <w:pPr>
        <w:spacing w:after="120"/>
        <w:contextualSpacing/>
        <w:rPr>
          <w:rFonts w:cs="Times New Roman"/>
          <w:b/>
          <w:szCs w:val="24"/>
          <w:lang w:val="en-ZA"/>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513"/>
        <w:gridCol w:w="2628"/>
      </w:tblGrid>
      <w:tr w:rsidR="00725E27" w:rsidRPr="00725E27" w14:paraId="7C2A4861" w14:textId="77777777" w:rsidTr="00C24A23">
        <w:trPr>
          <w:trHeight w:val="620"/>
        </w:trPr>
        <w:tc>
          <w:tcPr>
            <w:tcW w:w="1302" w:type="pct"/>
            <w:tcBorders>
              <w:top w:val="single" w:sz="4" w:space="0" w:color="auto"/>
              <w:left w:val="single" w:sz="4" w:space="0" w:color="auto"/>
              <w:bottom w:val="single" w:sz="4" w:space="0" w:color="auto"/>
              <w:right w:val="single" w:sz="4" w:space="0" w:color="auto"/>
            </w:tcBorders>
            <w:hideMark/>
          </w:tcPr>
          <w:p w14:paraId="1F90A849" w14:textId="77777777" w:rsidR="00CE1315" w:rsidRPr="00725E27" w:rsidRDefault="00CE1315" w:rsidP="00C24A23">
            <w:pPr>
              <w:spacing w:after="0"/>
              <w:rPr>
                <w:rFonts w:cs="Times New Roman"/>
                <w:szCs w:val="24"/>
              </w:rPr>
            </w:pPr>
            <w:r w:rsidRPr="00725E27">
              <w:rPr>
                <w:rFonts w:cs="Times New Roman"/>
                <w:b/>
                <w:szCs w:val="24"/>
                <w:lang w:val="en-ZA"/>
              </w:rPr>
              <w:t>Learning Outcome</w:t>
            </w:r>
          </w:p>
        </w:tc>
        <w:tc>
          <w:tcPr>
            <w:tcW w:w="2337" w:type="pct"/>
            <w:tcBorders>
              <w:top w:val="single" w:sz="4" w:space="0" w:color="auto"/>
              <w:left w:val="single" w:sz="4" w:space="0" w:color="auto"/>
              <w:bottom w:val="single" w:sz="4" w:space="0" w:color="auto"/>
              <w:right w:val="single" w:sz="4" w:space="0" w:color="auto"/>
            </w:tcBorders>
            <w:hideMark/>
          </w:tcPr>
          <w:p w14:paraId="0B94C686" w14:textId="77777777" w:rsidR="00CE1315" w:rsidRPr="00725E27" w:rsidRDefault="00CE1315" w:rsidP="00C24A23">
            <w:pPr>
              <w:spacing w:after="0"/>
              <w:rPr>
                <w:rFonts w:cs="Times New Roman"/>
                <w:szCs w:val="24"/>
                <w:lang w:val="en-ZA"/>
              </w:rPr>
            </w:pPr>
            <w:r w:rsidRPr="00725E27">
              <w:rPr>
                <w:rFonts w:cs="Times New Roman"/>
                <w:b/>
                <w:szCs w:val="24"/>
                <w:lang w:val="en-ZA"/>
              </w:rPr>
              <w:t>Content</w:t>
            </w:r>
          </w:p>
        </w:tc>
        <w:tc>
          <w:tcPr>
            <w:tcW w:w="1361" w:type="pct"/>
            <w:tcBorders>
              <w:top w:val="single" w:sz="4" w:space="0" w:color="auto"/>
              <w:left w:val="single" w:sz="4" w:space="0" w:color="auto"/>
              <w:bottom w:val="single" w:sz="4" w:space="0" w:color="auto"/>
              <w:right w:val="single" w:sz="4" w:space="0" w:color="auto"/>
            </w:tcBorders>
            <w:hideMark/>
          </w:tcPr>
          <w:p w14:paraId="6590B986" w14:textId="77777777" w:rsidR="00CE1315" w:rsidRPr="00725E27" w:rsidRDefault="00CE1315" w:rsidP="00C24A23">
            <w:pPr>
              <w:spacing w:after="0"/>
              <w:rPr>
                <w:rFonts w:cs="Times New Roman"/>
                <w:szCs w:val="24"/>
                <w:lang w:val="en-ZA"/>
              </w:rPr>
            </w:pPr>
            <w:r w:rsidRPr="00725E27">
              <w:rPr>
                <w:rFonts w:cs="Times New Roman"/>
                <w:b/>
                <w:szCs w:val="24"/>
                <w:lang w:val="en-ZA"/>
              </w:rPr>
              <w:t>Suggested Assessment Methods</w:t>
            </w:r>
          </w:p>
        </w:tc>
      </w:tr>
      <w:tr w:rsidR="00725E27" w:rsidRPr="00725E27" w14:paraId="5039AB66" w14:textId="77777777" w:rsidTr="00C24A23">
        <w:trPr>
          <w:trHeight w:val="1259"/>
        </w:trPr>
        <w:tc>
          <w:tcPr>
            <w:tcW w:w="1302" w:type="pct"/>
            <w:tcBorders>
              <w:top w:val="single" w:sz="4" w:space="0" w:color="auto"/>
              <w:left w:val="single" w:sz="4" w:space="0" w:color="auto"/>
              <w:bottom w:val="single" w:sz="4" w:space="0" w:color="auto"/>
              <w:right w:val="single" w:sz="4" w:space="0" w:color="auto"/>
            </w:tcBorders>
          </w:tcPr>
          <w:p w14:paraId="7D27B75B" w14:textId="77777777" w:rsidR="00CE1315" w:rsidRPr="00725E27" w:rsidRDefault="00CE1315" w:rsidP="004470E5">
            <w:pPr>
              <w:numPr>
                <w:ilvl w:val="0"/>
                <w:numId w:val="507"/>
              </w:numPr>
              <w:pBdr>
                <w:top w:val="nil"/>
                <w:left w:val="nil"/>
                <w:bottom w:val="nil"/>
                <w:right w:val="nil"/>
                <w:between w:val="nil"/>
              </w:pBdr>
              <w:spacing w:after="0" w:line="240" w:lineRule="auto"/>
              <w:rPr>
                <w:rFonts w:cs="Times New Roman"/>
                <w:szCs w:val="24"/>
              </w:rPr>
            </w:pPr>
            <w:r w:rsidRPr="00725E27">
              <w:rPr>
                <w:rFonts w:cs="Times New Roman"/>
                <w:bCs/>
                <w:szCs w:val="24"/>
              </w:rPr>
              <w:t>Carry out site preliminary works</w:t>
            </w:r>
          </w:p>
        </w:tc>
        <w:tc>
          <w:tcPr>
            <w:tcW w:w="2337" w:type="pct"/>
            <w:tcBorders>
              <w:top w:val="single" w:sz="4" w:space="0" w:color="auto"/>
              <w:left w:val="single" w:sz="4" w:space="0" w:color="auto"/>
              <w:bottom w:val="single" w:sz="4" w:space="0" w:color="auto"/>
              <w:right w:val="single" w:sz="4" w:space="0" w:color="auto"/>
            </w:tcBorders>
          </w:tcPr>
          <w:p w14:paraId="77B223A7" w14:textId="77777777" w:rsidR="00CE1315" w:rsidRPr="00725E27" w:rsidRDefault="00CE1315" w:rsidP="004470E5">
            <w:pPr>
              <w:pStyle w:val="ListParagraph"/>
              <w:numPr>
                <w:ilvl w:val="0"/>
                <w:numId w:val="509"/>
              </w:numPr>
              <w:spacing w:after="0" w:line="240" w:lineRule="auto"/>
              <w:rPr>
                <w:vanish/>
                <w:szCs w:val="24"/>
              </w:rPr>
            </w:pPr>
          </w:p>
          <w:p w14:paraId="080EB8C7" w14:textId="77777777" w:rsidR="00CE1315" w:rsidRPr="00725E27" w:rsidRDefault="00CE1315" w:rsidP="004470E5">
            <w:pPr>
              <w:pStyle w:val="ListParagraph"/>
              <w:numPr>
                <w:ilvl w:val="1"/>
                <w:numId w:val="509"/>
              </w:numPr>
              <w:spacing w:after="0" w:line="240" w:lineRule="auto"/>
              <w:rPr>
                <w:szCs w:val="24"/>
              </w:rPr>
            </w:pPr>
            <w:r w:rsidRPr="00725E27">
              <w:rPr>
                <w:szCs w:val="24"/>
              </w:rPr>
              <w:t>Site survey:</w:t>
            </w:r>
          </w:p>
          <w:p w14:paraId="37D36E8E" w14:textId="77777777" w:rsidR="00CE1315" w:rsidRPr="00725E27" w:rsidRDefault="00CE1315" w:rsidP="004470E5">
            <w:pPr>
              <w:pStyle w:val="ListParagraph"/>
              <w:numPr>
                <w:ilvl w:val="2"/>
                <w:numId w:val="510"/>
              </w:numPr>
              <w:spacing w:after="0" w:line="240" w:lineRule="auto"/>
              <w:rPr>
                <w:szCs w:val="24"/>
                <w:lang w:val="en-US"/>
              </w:rPr>
            </w:pPr>
            <w:r w:rsidRPr="00725E27">
              <w:rPr>
                <w:szCs w:val="24"/>
                <w:lang w:val="en-US"/>
              </w:rPr>
              <w:t>Use of surveying equipment</w:t>
            </w:r>
          </w:p>
          <w:p w14:paraId="45450345" w14:textId="77777777" w:rsidR="00CE1315" w:rsidRPr="00725E27" w:rsidRDefault="00CE1315" w:rsidP="004470E5">
            <w:pPr>
              <w:pStyle w:val="ListParagraph"/>
              <w:numPr>
                <w:ilvl w:val="2"/>
                <w:numId w:val="510"/>
              </w:numPr>
              <w:spacing w:after="0" w:line="240" w:lineRule="auto"/>
              <w:rPr>
                <w:szCs w:val="24"/>
                <w:lang w:val="en-US"/>
              </w:rPr>
            </w:pPr>
            <w:r w:rsidRPr="00725E27">
              <w:rPr>
                <w:szCs w:val="24"/>
                <w:lang w:val="en-US"/>
              </w:rPr>
              <w:t>Topographical survey</w:t>
            </w:r>
          </w:p>
          <w:p w14:paraId="039B4510" w14:textId="77777777" w:rsidR="00CE1315" w:rsidRPr="00725E27" w:rsidRDefault="00CE1315" w:rsidP="004470E5">
            <w:pPr>
              <w:pStyle w:val="ListParagraph"/>
              <w:numPr>
                <w:ilvl w:val="2"/>
                <w:numId w:val="510"/>
              </w:numPr>
              <w:spacing w:after="0" w:line="240" w:lineRule="auto"/>
              <w:rPr>
                <w:szCs w:val="24"/>
              </w:rPr>
            </w:pPr>
            <w:r w:rsidRPr="00725E27">
              <w:rPr>
                <w:szCs w:val="24"/>
                <w:lang w:val="en-US"/>
              </w:rPr>
              <w:t>Geotechnical investigation</w:t>
            </w:r>
          </w:p>
          <w:p w14:paraId="76B525DD" w14:textId="77777777" w:rsidR="00CE1315" w:rsidRPr="00725E27" w:rsidRDefault="00CE1315" w:rsidP="004470E5">
            <w:pPr>
              <w:pStyle w:val="ListParagraph"/>
              <w:numPr>
                <w:ilvl w:val="1"/>
                <w:numId w:val="509"/>
              </w:numPr>
              <w:spacing w:after="0" w:line="240" w:lineRule="auto"/>
              <w:rPr>
                <w:szCs w:val="24"/>
              </w:rPr>
            </w:pPr>
            <w:r w:rsidRPr="00725E27">
              <w:rPr>
                <w:szCs w:val="24"/>
              </w:rPr>
              <w:t>Site boundary:</w:t>
            </w:r>
          </w:p>
          <w:p w14:paraId="1E7A9230" w14:textId="77777777" w:rsidR="00CE1315" w:rsidRPr="00725E27" w:rsidRDefault="00CE1315" w:rsidP="004470E5">
            <w:pPr>
              <w:pStyle w:val="ListParagraph"/>
              <w:numPr>
                <w:ilvl w:val="0"/>
                <w:numId w:val="511"/>
              </w:numPr>
              <w:spacing w:after="0" w:line="240" w:lineRule="auto"/>
              <w:rPr>
                <w:vanish/>
                <w:szCs w:val="24"/>
                <w:lang w:val="en-US"/>
              </w:rPr>
            </w:pPr>
          </w:p>
          <w:p w14:paraId="5F46FB80" w14:textId="77777777" w:rsidR="00CE1315" w:rsidRPr="00725E27" w:rsidRDefault="00CE1315" w:rsidP="004470E5">
            <w:pPr>
              <w:pStyle w:val="ListParagraph"/>
              <w:numPr>
                <w:ilvl w:val="1"/>
                <w:numId w:val="511"/>
              </w:numPr>
              <w:spacing w:after="0" w:line="240" w:lineRule="auto"/>
              <w:rPr>
                <w:vanish/>
                <w:szCs w:val="24"/>
                <w:lang w:val="en-US"/>
              </w:rPr>
            </w:pPr>
          </w:p>
          <w:p w14:paraId="412B42F4" w14:textId="77777777" w:rsidR="00CE1315" w:rsidRPr="00725E27" w:rsidRDefault="00CE1315" w:rsidP="004470E5">
            <w:pPr>
              <w:pStyle w:val="ListParagraph"/>
              <w:numPr>
                <w:ilvl w:val="1"/>
                <w:numId w:val="511"/>
              </w:numPr>
              <w:spacing w:after="0" w:line="240" w:lineRule="auto"/>
              <w:rPr>
                <w:vanish/>
                <w:szCs w:val="24"/>
                <w:lang w:val="en-US"/>
              </w:rPr>
            </w:pPr>
          </w:p>
          <w:p w14:paraId="33B4623C" w14:textId="77777777" w:rsidR="00CE1315" w:rsidRPr="00725E27" w:rsidRDefault="00CE1315" w:rsidP="004470E5">
            <w:pPr>
              <w:pStyle w:val="ListParagraph"/>
              <w:numPr>
                <w:ilvl w:val="2"/>
                <w:numId w:val="511"/>
              </w:numPr>
              <w:spacing w:after="0" w:line="240" w:lineRule="auto"/>
              <w:rPr>
                <w:szCs w:val="24"/>
                <w:lang w:val="en-US"/>
              </w:rPr>
            </w:pPr>
            <w:r w:rsidRPr="00725E27">
              <w:rPr>
                <w:szCs w:val="24"/>
                <w:lang w:val="en-US"/>
              </w:rPr>
              <w:t>Boundary identification</w:t>
            </w:r>
          </w:p>
          <w:p w14:paraId="2A29583D" w14:textId="77777777" w:rsidR="00CE1315" w:rsidRPr="00725E27" w:rsidRDefault="00CE1315" w:rsidP="004470E5">
            <w:pPr>
              <w:pStyle w:val="ListParagraph"/>
              <w:numPr>
                <w:ilvl w:val="2"/>
                <w:numId w:val="511"/>
              </w:numPr>
              <w:spacing w:after="0" w:line="240" w:lineRule="auto"/>
              <w:rPr>
                <w:szCs w:val="24"/>
                <w:lang w:val="en-US"/>
              </w:rPr>
            </w:pPr>
            <w:r w:rsidRPr="00725E27">
              <w:rPr>
                <w:szCs w:val="24"/>
                <w:lang w:val="en-US"/>
              </w:rPr>
              <w:t>Surveying techniques</w:t>
            </w:r>
          </w:p>
          <w:p w14:paraId="0F2AD7BB" w14:textId="77777777" w:rsidR="00CE1315" w:rsidRPr="00725E27" w:rsidRDefault="00CE1315" w:rsidP="004470E5">
            <w:pPr>
              <w:pStyle w:val="ListParagraph"/>
              <w:numPr>
                <w:ilvl w:val="2"/>
                <w:numId w:val="511"/>
              </w:numPr>
              <w:spacing w:after="0" w:line="240" w:lineRule="auto"/>
              <w:rPr>
                <w:szCs w:val="24"/>
                <w:lang w:val="en-US"/>
              </w:rPr>
            </w:pPr>
            <w:r w:rsidRPr="00725E27">
              <w:rPr>
                <w:szCs w:val="24"/>
                <w:lang w:val="en-US"/>
              </w:rPr>
              <w:t>Marking and fencing</w:t>
            </w:r>
          </w:p>
          <w:p w14:paraId="79A2E3EB" w14:textId="77777777" w:rsidR="00CE1315" w:rsidRPr="00725E27" w:rsidRDefault="00CE1315" w:rsidP="004470E5">
            <w:pPr>
              <w:pStyle w:val="ListParagraph"/>
              <w:numPr>
                <w:ilvl w:val="1"/>
                <w:numId w:val="509"/>
              </w:numPr>
              <w:spacing w:after="0" w:line="240" w:lineRule="auto"/>
              <w:rPr>
                <w:szCs w:val="24"/>
              </w:rPr>
            </w:pPr>
            <w:r w:rsidRPr="00725E27">
              <w:rPr>
                <w:szCs w:val="24"/>
              </w:rPr>
              <w:t>Site clearance:</w:t>
            </w:r>
          </w:p>
          <w:p w14:paraId="790E970B" w14:textId="77777777" w:rsidR="00CE1315" w:rsidRPr="00725E27" w:rsidRDefault="00CE1315" w:rsidP="004470E5">
            <w:pPr>
              <w:pStyle w:val="ListParagraph"/>
              <w:numPr>
                <w:ilvl w:val="2"/>
                <w:numId w:val="509"/>
              </w:numPr>
              <w:spacing w:after="0" w:line="240" w:lineRule="auto"/>
              <w:rPr>
                <w:szCs w:val="24"/>
                <w:lang w:val="en-US"/>
              </w:rPr>
            </w:pPr>
            <w:r w:rsidRPr="00725E27">
              <w:rPr>
                <w:szCs w:val="24"/>
                <w:lang w:val="en-US"/>
              </w:rPr>
              <w:t>Adherence to standard procedures</w:t>
            </w:r>
          </w:p>
          <w:p w14:paraId="3FC577C2" w14:textId="77777777" w:rsidR="00CE1315" w:rsidRPr="00725E27" w:rsidRDefault="00CE1315" w:rsidP="004470E5">
            <w:pPr>
              <w:pStyle w:val="ListParagraph"/>
              <w:numPr>
                <w:ilvl w:val="2"/>
                <w:numId w:val="509"/>
              </w:numPr>
              <w:spacing w:after="0" w:line="240" w:lineRule="auto"/>
              <w:rPr>
                <w:szCs w:val="24"/>
                <w:lang w:val="en-US"/>
              </w:rPr>
            </w:pPr>
            <w:r w:rsidRPr="00725E27">
              <w:rPr>
                <w:szCs w:val="24"/>
                <w:lang w:val="en-US"/>
              </w:rPr>
              <w:lastRenderedPageBreak/>
              <w:t>Removal of vegetation</w:t>
            </w:r>
          </w:p>
          <w:p w14:paraId="15902392" w14:textId="77777777" w:rsidR="00CE1315" w:rsidRPr="00725E27" w:rsidRDefault="00CE1315" w:rsidP="004470E5">
            <w:pPr>
              <w:pStyle w:val="ListParagraph"/>
              <w:numPr>
                <w:ilvl w:val="2"/>
                <w:numId w:val="509"/>
              </w:numPr>
              <w:spacing w:after="0" w:line="240" w:lineRule="auto"/>
              <w:rPr>
                <w:szCs w:val="24"/>
                <w:lang w:val="en-US"/>
              </w:rPr>
            </w:pPr>
            <w:r w:rsidRPr="00725E27">
              <w:rPr>
                <w:szCs w:val="24"/>
                <w:lang w:val="en-US"/>
              </w:rPr>
              <w:t>Debris and obstacle removal</w:t>
            </w:r>
          </w:p>
          <w:p w14:paraId="55B16690" w14:textId="77777777" w:rsidR="00CE1315" w:rsidRPr="00725E27" w:rsidRDefault="00CE1315" w:rsidP="004470E5">
            <w:pPr>
              <w:pStyle w:val="ListParagraph"/>
              <w:numPr>
                <w:ilvl w:val="2"/>
                <w:numId w:val="509"/>
              </w:numPr>
              <w:spacing w:after="0" w:line="240" w:lineRule="auto"/>
              <w:rPr>
                <w:szCs w:val="24"/>
              </w:rPr>
            </w:pPr>
            <w:r w:rsidRPr="00725E27">
              <w:rPr>
                <w:szCs w:val="24"/>
                <w:lang w:val="en-US"/>
              </w:rPr>
              <w:t>Soil and topsoil management</w:t>
            </w:r>
          </w:p>
          <w:p w14:paraId="11B889F1" w14:textId="77777777" w:rsidR="00CE1315" w:rsidRPr="00725E27" w:rsidRDefault="00CE1315" w:rsidP="004470E5">
            <w:pPr>
              <w:pStyle w:val="ListParagraph"/>
              <w:numPr>
                <w:ilvl w:val="2"/>
                <w:numId w:val="509"/>
              </w:numPr>
              <w:spacing w:after="0" w:line="240" w:lineRule="auto"/>
              <w:rPr>
                <w:szCs w:val="24"/>
              </w:rPr>
            </w:pPr>
            <w:r w:rsidRPr="00725E27">
              <w:rPr>
                <w:szCs w:val="24"/>
              </w:rPr>
              <w:t>Site layout:</w:t>
            </w:r>
          </w:p>
          <w:p w14:paraId="6F909E0B" w14:textId="77777777" w:rsidR="00CE1315" w:rsidRPr="00725E27" w:rsidRDefault="00CE1315" w:rsidP="004470E5">
            <w:pPr>
              <w:pStyle w:val="ListParagraph"/>
              <w:numPr>
                <w:ilvl w:val="2"/>
                <w:numId w:val="509"/>
              </w:numPr>
              <w:spacing w:after="0" w:line="240" w:lineRule="auto"/>
              <w:rPr>
                <w:szCs w:val="24"/>
              </w:rPr>
            </w:pPr>
            <w:r w:rsidRPr="00725E27">
              <w:rPr>
                <w:szCs w:val="24"/>
                <w:lang w:val="en-US"/>
              </w:rPr>
              <w:t>Adherence to construction standards for site layout</w:t>
            </w:r>
          </w:p>
          <w:p w14:paraId="1A0BEE61" w14:textId="77777777" w:rsidR="00CE1315" w:rsidRPr="00725E27" w:rsidRDefault="00CE1315" w:rsidP="004470E5">
            <w:pPr>
              <w:pStyle w:val="ListParagraph"/>
              <w:numPr>
                <w:ilvl w:val="2"/>
                <w:numId w:val="509"/>
              </w:numPr>
              <w:spacing w:after="0" w:line="240" w:lineRule="auto"/>
              <w:rPr>
                <w:szCs w:val="24"/>
              </w:rPr>
            </w:pPr>
            <w:r w:rsidRPr="00725E27">
              <w:rPr>
                <w:szCs w:val="24"/>
                <w:lang w:val="en-US"/>
              </w:rPr>
              <w:t>Use of surveying tools</w:t>
            </w:r>
          </w:p>
          <w:p w14:paraId="56C4C5BF" w14:textId="77777777" w:rsidR="00CE1315" w:rsidRPr="00725E27" w:rsidRDefault="00CE1315" w:rsidP="004470E5">
            <w:pPr>
              <w:pStyle w:val="ListParagraph"/>
              <w:numPr>
                <w:ilvl w:val="2"/>
                <w:numId w:val="509"/>
              </w:numPr>
              <w:spacing w:after="0" w:line="240" w:lineRule="auto"/>
              <w:rPr>
                <w:szCs w:val="24"/>
              </w:rPr>
            </w:pPr>
            <w:r w:rsidRPr="00725E27">
              <w:rPr>
                <w:szCs w:val="24"/>
                <w:lang w:val="en-US"/>
              </w:rPr>
              <w:t>Marking Reference Points</w:t>
            </w:r>
          </w:p>
          <w:p w14:paraId="55E3074D" w14:textId="77777777" w:rsidR="00CE1315" w:rsidRPr="00725E27" w:rsidRDefault="00CE1315" w:rsidP="004470E5">
            <w:pPr>
              <w:pStyle w:val="ListParagraph"/>
              <w:numPr>
                <w:ilvl w:val="2"/>
                <w:numId w:val="509"/>
              </w:numPr>
              <w:spacing w:after="0" w:line="240" w:lineRule="auto"/>
              <w:rPr>
                <w:szCs w:val="24"/>
              </w:rPr>
            </w:pPr>
            <w:r w:rsidRPr="00725E27">
              <w:rPr>
                <w:szCs w:val="24"/>
                <w:lang w:val="en-US"/>
              </w:rPr>
              <w:t>Setting Out Structures and Features</w:t>
            </w:r>
          </w:p>
          <w:p w14:paraId="019C09CA" w14:textId="77777777" w:rsidR="00CE1315" w:rsidRPr="00725E27" w:rsidRDefault="00CE1315" w:rsidP="004470E5">
            <w:pPr>
              <w:pStyle w:val="ListParagraph"/>
              <w:numPr>
                <w:ilvl w:val="1"/>
                <w:numId w:val="509"/>
              </w:numPr>
              <w:spacing w:after="0" w:line="240" w:lineRule="auto"/>
              <w:rPr>
                <w:szCs w:val="24"/>
              </w:rPr>
            </w:pPr>
            <w:r w:rsidRPr="00725E27">
              <w:rPr>
                <w:szCs w:val="24"/>
              </w:rPr>
              <w:t>Site preliminary report:</w:t>
            </w:r>
          </w:p>
          <w:p w14:paraId="5A3044AD" w14:textId="77777777" w:rsidR="00CE1315" w:rsidRPr="00725E27" w:rsidRDefault="00CE1315" w:rsidP="004470E5">
            <w:pPr>
              <w:pStyle w:val="ListParagraph"/>
              <w:numPr>
                <w:ilvl w:val="0"/>
                <w:numId w:val="512"/>
              </w:numPr>
              <w:spacing w:after="0" w:line="240" w:lineRule="auto"/>
              <w:rPr>
                <w:vanish/>
                <w:szCs w:val="24"/>
                <w:lang w:val="en-US"/>
              </w:rPr>
            </w:pPr>
          </w:p>
          <w:p w14:paraId="08C786D4" w14:textId="77777777" w:rsidR="00CE1315" w:rsidRPr="00725E27" w:rsidRDefault="00CE1315" w:rsidP="004470E5">
            <w:pPr>
              <w:pStyle w:val="ListParagraph"/>
              <w:numPr>
                <w:ilvl w:val="1"/>
                <w:numId w:val="512"/>
              </w:numPr>
              <w:spacing w:after="0" w:line="240" w:lineRule="auto"/>
              <w:rPr>
                <w:vanish/>
                <w:szCs w:val="24"/>
                <w:lang w:val="en-US"/>
              </w:rPr>
            </w:pPr>
          </w:p>
          <w:p w14:paraId="698C3A1F" w14:textId="77777777" w:rsidR="00CE1315" w:rsidRPr="00725E27" w:rsidRDefault="00CE1315" w:rsidP="004470E5">
            <w:pPr>
              <w:pStyle w:val="ListParagraph"/>
              <w:numPr>
                <w:ilvl w:val="1"/>
                <w:numId w:val="512"/>
              </w:numPr>
              <w:spacing w:after="0" w:line="240" w:lineRule="auto"/>
              <w:rPr>
                <w:vanish/>
                <w:szCs w:val="24"/>
                <w:lang w:val="en-US"/>
              </w:rPr>
            </w:pPr>
          </w:p>
          <w:p w14:paraId="439E9F90" w14:textId="77777777" w:rsidR="00CE1315" w:rsidRPr="00725E27" w:rsidRDefault="00CE1315" w:rsidP="004470E5">
            <w:pPr>
              <w:pStyle w:val="ListParagraph"/>
              <w:numPr>
                <w:ilvl w:val="1"/>
                <w:numId w:val="512"/>
              </w:numPr>
              <w:spacing w:after="0" w:line="240" w:lineRule="auto"/>
              <w:rPr>
                <w:vanish/>
                <w:szCs w:val="24"/>
                <w:lang w:val="en-US"/>
              </w:rPr>
            </w:pPr>
          </w:p>
          <w:p w14:paraId="375C2B28" w14:textId="77777777" w:rsidR="00CE1315" w:rsidRPr="00725E27" w:rsidRDefault="00CE1315" w:rsidP="004470E5">
            <w:pPr>
              <w:pStyle w:val="ListParagraph"/>
              <w:numPr>
                <w:ilvl w:val="1"/>
                <w:numId w:val="512"/>
              </w:numPr>
              <w:spacing w:after="0" w:line="240" w:lineRule="auto"/>
              <w:rPr>
                <w:vanish/>
                <w:szCs w:val="24"/>
                <w:lang w:val="en-US"/>
              </w:rPr>
            </w:pPr>
          </w:p>
          <w:p w14:paraId="65F0812F" w14:textId="77777777" w:rsidR="00CE1315" w:rsidRPr="00725E27" w:rsidRDefault="00CE1315" w:rsidP="004470E5">
            <w:pPr>
              <w:pStyle w:val="ListParagraph"/>
              <w:numPr>
                <w:ilvl w:val="2"/>
                <w:numId w:val="512"/>
              </w:numPr>
              <w:spacing w:after="0" w:line="240" w:lineRule="auto"/>
              <w:rPr>
                <w:szCs w:val="24"/>
                <w:lang w:val="en-US"/>
              </w:rPr>
            </w:pPr>
            <w:r w:rsidRPr="00725E27">
              <w:rPr>
                <w:szCs w:val="24"/>
                <w:lang w:val="en-US"/>
              </w:rPr>
              <w:t>Site survey findings</w:t>
            </w:r>
          </w:p>
          <w:p w14:paraId="5698D83E" w14:textId="77777777" w:rsidR="00CE1315" w:rsidRPr="00725E27" w:rsidRDefault="00CE1315" w:rsidP="004470E5">
            <w:pPr>
              <w:pStyle w:val="ListParagraph"/>
              <w:numPr>
                <w:ilvl w:val="2"/>
                <w:numId w:val="512"/>
              </w:numPr>
              <w:spacing w:after="0" w:line="240" w:lineRule="auto"/>
              <w:rPr>
                <w:szCs w:val="24"/>
                <w:lang w:val="en-US"/>
              </w:rPr>
            </w:pPr>
            <w:r w:rsidRPr="00725E27">
              <w:rPr>
                <w:szCs w:val="24"/>
                <w:lang w:val="en-US"/>
              </w:rPr>
              <w:t>Geotechnical assessment</w:t>
            </w:r>
          </w:p>
          <w:p w14:paraId="40AC9924" w14:textId="77777777" w:rsidR="00CE1315" w:rsidRPr="00725E27" w:rsidRDefault="00CE1315" w:rsidP="004470E5">
            <w:pPr>
              <w:pStyle w:val="ListParagraph"/>
              <w:numPr>
                <w:ilvl w:val="2"/>
                <w:numId w:val="512"/>
              </w:numPr>
              <w:spacing w:after="0" w:line="240" w:lineRule="auto"/>
              <w:rPr>
                <w:szCs w:val="24"/>
                <w:lang w:val="en-US"/>
              </w:rPr>
            </w:pPr>
            <w:r w:rsidRPr="00725E27">
              <w:rPr>
                <w:szCs w:val="24"/>
                <w:lang w:val="en-US"/>
              </w:rPr>
              <w:t>Environmental impact analysis</w:t>
            </w:r>
          </w:p>
          <w:p w14:paraId="387BD305" w14:textId="77777777" w:rsidR="00CE1315" w:rsidRPr="00725E27" w:rsidRDefault="00CE1315" w:rsidP="004470E5">
            <w:pPr>
              <w:pStyle w:val="ListParagraph"/>
              <w:numPr>
                <w:ilvl w:val="2"/>
                <w:numId w:val="512"/>
              </w:numPr>
              <w:spacing w:after="0" w:line="240" w:lineRule="auto"/>
              <w:rPr>
                <w:szCs w:val="24"/>
              </w:rPr>
            </w:pPr>
            <w:r w:rsidRPr="00725E27">
              <w:rPr>
                <w:szCs w:val="24"/>
                <w:lang w:val="en-US"/>
              </w:rPr>
              <w:t>Utility and infrastructure assessment</w:t>
            </w:r>
          </w:p>
          <w:p w14:paraId="015B3199" w14:textId="77777777" w:rsidR="00CE1315" w:rsidRPr="00725E27" w:rsidRDefault="00CE1315" w:rsidP="004470E5">
            <w:pPr>
              <w:pStyle w:val="ListParagraph"/>
              <w:numPr>
                <w:ilvl w:val="2"/>
                <w:numId w:val="512"/>
              </w:numPr>
              <w:spacing w:after="0" w:line="240" w:lineRule="auto"/>
              <w:rPr>
                <w:szCs w:val="24"/>
              </w:rPr>
            </w:pPr>
            <w:r w:rsidRPr="00725E27">
              <w:rPr>
                <w:szCs w:val="24"/>
                <w:lang w:val="en-US"/>
              </w:rPr>
              <w:t>Site clearance and preparation status</w:t>
            </w:r>
          </w:p>
          <w:p w14:paraId="228A78B3" w14:textId="77777777" w:rsidR="00CE1315" w:rsidRPr="00725E27" w:rsidRDefault="00CE1315" w:rsidP="004470E5">
            <w:pPr>
              <w:pStyle w:val="ListParagraph"/>
              <w:numPr>
                <w:ilvl w:val="1"/>
                <w:numId w:val="509"/>
              </w:numPr>
              <w:spacing w:after="0" w:line="240" w:lineRule="auto"/>
              <w:rPr>
                <w:szCs w:val="24"/>
              </w:rPr>
            </w:pPr>
            <w:r w:rsidRPr="00725E27">
              <w:rPr>
                <w:szCs w:val="24"/>
              </w:rPr>
              <w:t>Site utilities:</w:t>
            </w:r>
            <w:r w:rsidRPr="00725E27">
              <w:rPr>
                <w:szCs w:val="24"/>
              </w:rPr>
              <w:tab/>
            </w:r>
          </w:p>
          <w:p w14:paraId="354534C2" w14:textId="77777777" w:rsidR="00CE1315" w:rsidRPr="00725E27" w:rsidRDefault="00CE1315" w:rsidP="004470E5">
            <w:pPr>
              <w:pStyle w:val="ListParagraph"/>
              <w:numPr>
                <w:ilvl w:val="0"/>
                <w:numId w:val="513"/>
              </w:numPr>
              <w:spacing w:after="0" w:line="240" w:lineRule="auto"/>
              <w:rPr>
                <w:vanish/>
                <w:szCs w:val="24"/>
              </w:rPr>
            </w:pPr>
          </w:p>
          <w:p w14:paraId="3B05D1A1" w14:textId="77777777" w:rsidR="00CE1315" w:rsidRPr="00725E27" w:rsidRDefault="00CE1315" w:rsidP="004470E5">
            <w:pPr>
              <w:pStyle w:val="ListParagraph"/>
              <w:numPr>
                <w:ilvl w:val="1"/>
                <w:numId w:val="513"/>
              </w:numPr>
              <w:spacing w:after="0" w:line="240" w:lineRule="auto"/>
              <w:rPr>
                <w:vanish/>
                <w:szCs w:val="24"/>
              </w:rPr>
            </w:pPr>
          </w:p>
          <w:p w14:paraId="6947D2D5" w14:textId="77777777" w:rsidR="00CE1315" w:rsidRPr="00725E27" w:rsidRDefault="00CE1315" w:rsidP="004470E5">
            <w:pPr>
              <w:pStyle w:val="ListParagraph"/>
              <w:numPr>
                <w:ilvl w:val="1"/>
                <w:numId w:val="513"/>
              </w:numPr>
              <w:spacing w:after="0" w:line="240" w:lineRule="auto"/>
              <w:rPr>
                <w:vanish/>
                <w:szCs w:val="24"/>
              </w:rPr>
            </w:pPr>
          </w:p>
          <w:p w14:paraId="03702686" w14:textId="77777777" w:rsidR="00CE1315" w:rsidRPr="00725E27" w:rsidRDefault="00CE1315" w:rsidP="004470E5">
            <w:pPr>
              <w:pStyle w:val="ListParagraph"/>
              <w:numPr>
                <w:ilvl w:val="1"/>
                <w:numId w:val="513"/>
              </w:numPr>
              <w:spacing w:after="0" w:line="240" w:lineRule="auto"/>
              <w:rPr>
                <w:vanish/>
                <w:szCs w:val="24"/>
              </w:rPr>
            </w:pPr>
          </w:p>
          <w:p w14:paraId="0082A0CD" w14:textId="77777777" w:rsidR="00CE1315" w:rsidRPr="00725E27" w:rsidRDefault="00CE1315" w:rsidP="004470E5">
            <w:pPr>
              <w:pStyle w:val="ListParagraph"/>
              <w:numPr>
                <w:ilvl w:val="1"/>
                <w:numId w:val="513"/>
              </w:numPr>
              <w:spacing w:after="0" w:line="240" w:lineRule="auto"/>
              <w:rPr>
                <w:vanish/>
                <w:szCs w:val="24"/>
              </w:rPr>
            </w:pPr>
          </w:p>
          <w:p w14:paraId="2E5F7BD7" w14:textId="77777777" w:rsidR="00CE1315" w:rsidRPr="00725E27" w:rsidRDefault="00CE1315" w:rsidP="004470E5">
            <w:pPr>
              <w:pStyle w:val="ListParagraph"/>
              <w:numPr>
                <w:ilvl w:val="1"/>
                <w:numId w:val="513"/>
              </w:numPr>
              <w:spacing w:after="0" w:line="240" w:lineRule="auto"/>
              <w:rPr>
                <w:vanish/>
                <w:szCs w:val="24"/>
              </w:rPr>
            </w:pPr>
          </w:p>
          <w:p w14:paraId="201EB6C2" w14:textId="77777777" w:rsidR="00CE1315" w:rsidRPr="00725E27" w:rsidRDefault="00CE1315" w:rsidP="004470E5">
            <w:pPr>
              <w:pStyle w:val="ListParagraph"/>
              <w:numPr>
                <w:ilvl w:val="2"/>
                <w:numId w:val="513"/>
              </w:numPr>
              <w:spacing w:after="0" w:line="240" w:lineRule="auto"/>
              <w:rPr>
                <w:szCs w:val="24"/>
              </w:rPr>
            </w:pPr>
            <w:r w:rsidRPr="00725E27">
              <w:rPr>
                <w:szCs w:val="24"/>
              </w:rPr>
              <w:t>Temporary washrooms</w:t>
            </w:r>
          </w:p>
          <w:p w14:paraId="5555F2AD" w14:textId="77777777" w:rsidR="00CE1315" w:rsidRPr="00725E27" w:rsidRDefault="00CE1315" w:rsidP="004470E5">
            <w:pPr>
              <w:pStyle w:val="ListParagraph"/>
              <w:numPr>
                <w:ilvl w:val="2"/>
                <w:numId w:val="513"/>
              </w:numPr>
              <w:spacing w:after="0" w:line="240" w:lineRule="auto"/>
              <w:rPr>
                <w:szCs w:val="24"/>
              </w:rPr>
            </w:pPr>
            <w:r w:rsidRPr="00725E27">
              <w:rPr>
                <w:szCs w:val="24"/>
              </w:rPr>
              <w:t>Source of water</w:t>
            </w:r>
          </w:p>
          <w:p w14:paraId="5D4BAFE6" w14:textId="77777777" w:rsidR="00CE1315" w:rsidRPr="00725E27" w:rsidRDefault="00CE1315" w:rsidP="004470E5">
            <w:pPr>
              <w:pStyle w:val="ListParagraph"/>
              <w:numPr>
                <w:ilvl w:val="2"/>
                <w:numId w:val="513"/>
              </w:numPr>
              <w:spacing w:after="0" w:line="240" w:lineRule="auto"/>
              <w:rPr>
                <w:szCs w:val="24"/>
              </w:rPr>
            </w:pPr>
            <w:r w:rsidRPr="00725E27">
              <w:rPr>
                <w:szCs w:val="24"/>
              </w:rPr>
              <w:t xml:space="preserve">Storage </w:t>
            </w:r>
          </w:p>
          <w:p w14:paraId="3BA7F301" w14:textId="77777777" w:rsidR="00CE1315" w:rsidRPr="00725E27" w:rsidRDefault="00CE1315" w:rsidP="004470E5">
            <w:pPr>
              <w:pStyle w:val="ListParagraph"/>
              <w:numPr>
                <w:ilvl w:val="2"/>
                <w:numId w:val="513"/>
              </w:numPr>
              <w:spacing w:after="0" w:line="240" w:lineRule="auto"/>
              <w:rPr>
                <w:szCs w:val="24"/>
              </w:rPr>
            </w:pPr>
            <w:r w:rsidRPr="00725E27">
              <w:rPr>
                <w:szCs w:val="24"/>
              </w:rPr>
              <w:t xml:space="preserve">Site office </w:t>
            </w:r>
          </w:p>
        </w:tc>
        <w:tc>
          <w:tcPr>
            <w:tcW w:w="1361" w:type="pct"/>
            <w:tcBorders>
              <w:top w:val="single" w:sz="4" w:space="0" w:color="auto"/>
              <w:left w:val="single" w:sz="4" w:space="0" w:color="auto"/>
              <w:bottom w:val="single" w:sz="4" w:space="0" w:color="auto"/>
              <w:right w:val="single" w:sz="4" w:space="0" w:color="auto"/>
            </w:tcBorders>
            <w:hideMark/>
          </w:tcPr>
          <w:p w14:paraId="35224F25"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lastRenderedPageBreak/>
              <w:t>Practical</w:t>
            </w:r>
          </w:p>
          <w:p w14:paraId="004319DC"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Projects</w:t>
            </w:r>
          </w:p>
          <w:p w14:paraId="2943B11D"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 xml:space="preserve">Portfolio of evidence </w:t>
            </w:r>
          </w:p>
          <w:p w14:paraId="24EE751D"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Written tests</w:t>
            </w:r>
          </w:p>
          <w:p w14:paraId="6B0F97A6" w14:textId="77777777" w:rsidR="00CE1315" w:rsidRPr="00725E27" w:rsidRDefault="00CE1315" w:rsidP="00C24A23">
            <w:pPr>
              <w:spacing w:after="0"/>
              <w:ind w:left="360"/>
              <w:rPr>
                <w:rFonts w:cs="Times New Roman"/>
                <w:szCs w:val="24"/>
                <w:lang w:val="en-ZA"/>
              </w:rPr>
            </w:pPr>
          </w:p>
        </w:tc>
      </w:tr>
      <w:tr w:rsidR="00725E27" w:rsidRPr="00725E27" w14:paraId="0FB51F58" w14:textId="77777777" w:rsidTr="00C24A23">
        <w:trPr>
          <w:trHeight w:val="699"/>
        </w:trPr>
        <w:tc>
          <w:tcPr>
            <w:tcW w:w="1302" w:type="pct"/>
            <w:tcBorders>
              <w:top w:val="single" w:sz="4" w:space="0" w:color="auto"/>
              <w:left w:val="single" w:sz="4" w:space="0" w:color="auto"/>
              <w:bottom w:val="single" w:sz="4" w:space="0" w:color="auto"/>
              <w:right w:val="single" w:sz="4" w:space="0" w:color="auto"/>
            </w:tcBorders>
          </w:tcPr>
          <w:p w14:paraId="4F7137B4" w14:textId="77777777" w:rsidR="00CE1315" w:rsidRPr="00725E27" w:rsidRDefault="00CE1315" w:rsidP="004470E5">
            <w:pPr>
              <w:numPr>
                <w:ilvl w:val="0"/>
                <w:numId w:val="507"/>
              </w:numPr>
              <w:spacing w:after="200" w:line="276" w:lineRule="auto"/>
              <w:rPr>
                <w:rFonts w:cs="Times New Roman"/>
                <w:szCs w:val="24"/>
              </w:rPr>
            </w:pPr>
            <w:bookmarkStart w:id="45" w:name="_Hlk180239082"/>
            <w:r w:rsidRPr="00725E27">
              <w:rPr>
                <w:rFonts w:cs="Times New Roman"/>
                <w:bCs/>
                <w:szCs w:val="24"/>
              </w:rPr>
              <w:t>Perform civil temporary works</w:t>
            </w:r>
            <w:bookmarkEnd w:id="45"/>
          </w:p>
        </w:tc>
        <w:tc>
          <w:tcPr>
            <w:tcW w:w="2337" w:type="pct"/>
            <w:tcBorders>
              <w:top w:val="single" w:sz="4" w:space="0" w:color="auto"/>
              <w:left w:val="single" w:sz="4" w:space="0" w:color="auto"/>
              <w:bottom w:val="single" w:sz="4" w:space="0" w:color="auto"/>
              <w:right w:val="single" w:sz="4" w:space="0" w:color="auto"/>
            </w:tcBorders>
          </w:tcPr>
          <w:p w14:paraId="4572D174" w14:textId="77777777" w:rsidR="00CE1315" w:rsidRPr="00725E27" w:rsidRDefault="00CE1315" w:rsidP="004470E5">
            <w:pPr>
              <w:pStyle w:val="ListParagraph"/>
              <w:numPr>
                <w:ilvl w:val="0"/>
                <w:numId w:val="514"/>
              </w:numPr>
              <w:spacing w:after="0" w:line="276" w:lineRule="auto"/>
              <w:contextualSpacing w:val="0"/>
              <w:rPr>
                <w:vanish/>
                <w:szCs w:val="24"/>
              </w:rPr>
            </w:pPr>
          </w:p>
          <w:p w14:paraId="60DA198B" w14:textId="77777777" w:rsidR="00CE1315" w:rsidRPr="00725E27" w:rsidRDefault="00CE1315" w:rsidP="004470E5">
            <w:pPr>
              <w:pStyle w:val="ListParagraph"/>
              <w:numPr>
                <w:ilvl w:val="0"/>
                <w:numId w:val="514"/>
              </w:numPr>
              <w:spacing w:after="0" w:line="276" w:lineRule="auto"/>
              <w:contextualSpacing w:val="0"/>
              <w:rPr>
                <w:vanish/>
                <w:szCs w:val="24"/>
              </w:rPr>
            </w:pPr>
          </w:p>
          <w:p w14:paraId="2A12D180" w14:textId="77777777" w:rsidR="00CE1315" w:rsidRPr="00725E27" w:rsidRDefault="00CE1315" w:rsidP="004470E5">
            <w:pPr>
              <w:numPr>
                <w:ilvl w:val="1"/>
                <w:numId w:val="514"/>
              </w:numPr>
              <w:spacing w:after="0" w:line="276" w:lineRule="auto"/>
              <w:rPr>
                <w:rFonts w:cs="Times New Roman"/>
                <w:szCs w:val="24"/>
                <w:lang w:val="en-ZW"/>
              </w:rPr>
            </w:pPr>
            <w:r w:rsidRPr="00725E27">
              <w:rPr>
                <w:rFonts w:cs="Times New Roman"/>
                <w:szCs w:val="24"/>
                <w:lang w:val="en-ZW"/>
              </w:rPr>
              <w:t>Trench timbering:</w:t>
            </w:r>
          </w:p>
          <w:p w14:paraId="2EFBD379" w14:textId="77777777" w:rsidR="00CE1315" w:rsidRPr="00725E27" w:rsidRDefault="00CE1315" w:rsidP="004470E5">
            <w:pPr>
              <w:pStyle w:val="ListParagraph"/>
              <w:numPr>
                <w:ilvl w:val="0"/>
                <w:numId w:val="515"/>
              </w:numPr>
              <w:spacing w:after="0" w:line="276" w:lineRule="auto"/>
              <w:contextualSpacing w:val="0"/>
              <w:rPr>
                <w:vanish/>
                <w:szCs w:val="24"/>
                <w:lang w:val="en-US"/>
              </w:rPr>
            </w:pPr>
          </w:p>
          <w:p w14:paraId="0DEC96BC" w14:textId="77777777" w:rsidR="00CE1315" w:rsidRPr="00725E27" w:rsidRDefault="00CE1315" w:rsidP="004470E5">
            <w:pPr>
              <w:pStyle w:val="ListParagraph"/>
              <w:numPr>
                <w:ilvl w:val="0"/>
                <w:numId w:val="515"/>
              </w:numPr>
              <w:spacing w:after="0" w:line="276" w:lineRule="auto"/>
              <w:contextualSpacing w:val="0"/>
              <w:rPr>
                <w:vanish/>
                <w:szCs w:val="24"/>
                <w:lang w:val="en-US"/>
              </w:rPr>
            </w:pPr>
          </w:p>
          <w:p w14:paraId="485F729A" w14:textId="77777777" w:rsidR="00CE1315" w:rsidRPr="00725E27" w:rsidRDefault="00CE1315" w:rsidP="004470E5">
            <w:pPr>
              <w:pStyle w:val="ListParagraph"/>
              <w:numPr>
                <w:ilvl w:val="1"/>
                <w:numId w:val="515"/>
              </w:numPr>
              <w:spacing w:after="0" w:line="276" w:lineRule="auto"/>
              <w:contextualSpacing w:val="0"/>
              <w:rPr>
                <w:vanish/>
                <w:szCs w:val="24"/>
                <w:lang w:val="en-US"/>
              </w:rPr>
            </w:pPr>
          </w:p>
          <w:p w14:paraId="10BC62A7" w14:textId="77777777" w:rsidR="00CE1315" w:rsidRPr="00725E27" w:rsidRDefault="00CE1315" w:rsidP="004470E5">
            <w:pPr>
              <w:numPr>
                <w:ilvl w:val="2"/>
                <w:numId w:val="515"/>
              </w:numPr>
              <w:spacing w:after="0" w:line="276" w:lineRule="auto"/>
              <w:rPr>
                <w:rFonts w:cs="Times New Roman"/>
                <w:szCs w:val="24"/>
                <w:lang w:val="en-ZW"/>
              </w:rPr>
            </w:pPr>
            <w:r w:rsidRPr="00725E27">
              <w:rPr>
                <w:rFonts w:cs="Times New Roman"/>
                <w:szCs w:val="24"/>
              </w:rPr>
              <w:t>Site assessment</w:t>
            </w:r>
          </w:p>
          <w:p w14:paraId="262158F1" w14:textId="77777777" w:rsidR="00CE1315" w:rsidRPr="00725E27" w:rsidRDefault="00CE1315" w:rsidP="004470E5">
            <w:pPr>
              <w:numPr>
                <w:ilvl w:val="2"/>
                <w:numId w:val="515"/>
              </w:numPr>
              <w:spacing w:after="0" w:line="276" w:lineRule="auto"/>
              <w:jc w:val="left"/>
              <w:rPr>
                <w:rFonts w:cs="Times New Roman"/>
                <w:szCs w:val="24"/>
                <w:lang w:val="en-ZW"/>
              </w:rPr>
            </w:pPr>
            <w:r w:rsidRPr="00725E27">
              <w:rPr>
                <w:rFonts w:cs="Times New Roman"/>
                <w:szCs w:val="24"/>
                <w:lang w:val="en-ZW"/>
              </w:rPr>
              <w:t xml:space="preserve"> selection of timbering materials</w:t>
            </w:r>
          </w:p>
          <w:p w14:paraId="685DD8D6" w14:textId="77777777" w:rsidR="00CE1315" w:rsidRPr="00725E27" w:rsidRDefault="00CE1315" w:rsidP="004470E5">
            <w:pPr>
              <w:numPr>
                <w:ilvl w:val="2"/>
                <w:numId w:val="515"/>
              </w:numPr>
              <w:spacing w:after="0" w:line="276" w:lineRule="auto"/>
              <w:jc w:val="left"/>
              <w:rPr>
                <w:rFonts w:cs="Times New Roman"/>
                <w:szCs w:val="24"/>
                <w:lang w:val="en-ZW"/>
              </w:rPr>
            </w:pPr>
            <w:r w:rsidRPr="00725E27">
              <w:rPr>
                <w:rFonts w:cs="Times New Roman"/>
                <w:szCs w:val="24"/>
              </w:rPr>
              <w:t>Construction of trench timbering</w:t>
            </w:r>
          </w:p>
          <w:p w14:paraId="735467ED" w14:textId="77777777" w:rsidR="00CE1315" w:rsidRPr="00725E27" w:rsidRDefault="00CE1315" w:rsidP="004470E5">
            <w:pPr>
              <w:numPr>
                <w:ilvl w:val="2"/>
                <w:numId w:val="515"/>
              </w:numPr>
              <w:spacing w:after="0" w:line="276" w:lineRule="auto"/>
              <w:jc w:val="left"/>
              <w:rPr>
                <w:rFonts w:cs="Times New Roman"/>
                <w:szCs w:val="24"/>
                <w:lang w:val="en-ZW"/>
              </w:rPr>
            </w:pPr>
            <w:r w:rsidRPr="00725E27">
              <w:rPr>
                <w:rFonts w:cs="Times New Roman"/>
                <w:szCs w:val="24"/>
              </w:rPr>
              <w:t>Installation of protective systems</w:t>
            </w:r>
          </w:p>
          <w:p w14:paraId="0823D54E" w14:textId="77777777" w:rsidR="00CE1315" w:rsidRPr="00725E27" w:rsidRDefault="00CE1315" w:rsidP="004470E5">
            <w:pPr>
              <w:numPr>
                <w:ilvl w:val="2"/>
                <w:numId w:val="515"/>
              </w:numPr>
              <w:spacing w:after="0" w:line="276" w:lineRule="auto"/>
              <w:rPr>
                <w:rFonts w:cs="Times New Roman"/>
                <w:szCs w:val="24"/>
                <w:lang w:val="en-ZW"/>
              </w:rPr>
            </w:pPr>
            <w:r w:rsidRPr="00725E27">
              <w:rPr>
                <w:rFonts w:cs="Times New Roman"/>
                <w:szCs w:val="24"/>
              </w:rPr>
              <w:t>Monitoring and inspection</w:t>
            </w:r>
          </w:p>
          <w:p w14:paraId="61BABB85" w14:textId="77777777" w:rsidR="00CE1315" w:rsidRPr="00725E27" w:rsidRDefault="00CE1315" w:rsidP="004470E5">
            <w:pPr>
              <w:numPr>
                <w:ilvl w:val="2"/>
                <w:numId w:val="515"/>
              </w:numPr>
              <w:spacing w:after="0" w:line="276" w:lineRule="auto"/>
              <w:rPr>
                <w:rFonts w:cs="Times New Roman"/>
                <w:szCs w:val="24"/>
                <w:lang w:val="en-ZW"/>
              </w:rPr>
            </w:pPr>
            <w:r w:rsidRPr="00725E27">
              <w:rPr>
                <w:rFonts w:cs="Times New Roman"/>
                <w:szCs w:val="24"/>
              </w:rPr>
              <w:t>Safe dismantling procedures</w:t>
            </w:r>
          </w:p>
          <w:p w14:paraId="53B8C145" w14:textId="77777777" w:rsidR="00CE1315" w:rsidRPr="00725E27" w:rsidRDefault="00CE1315" w:rsidP="004470E5">
            <w:pPr>
              <w:numPr>
                <w:ilvl w:val="1"/>
                <w:numId w:val="514"/>
              </w:numPr>
              <w:spacing w:after="0" w:line="276" w:lineRule="auto"/>
              <w:rPr>
                <w:rFonts w:cs="Times New Roman"/>
                <w:szCs w:val="24"/>
                <w:lang w:val="en-ZW"/>
              </w:rPr>
            </w:pPr>
            <w:r w:rsidRPr="00725E27">
              <w:rPr>
                <w:rFonts w:cs="Times New Roman"/>
                <w:szCs w:val="24"/>
                <w:lang w:val="en-ZW"/>
              </w:rPr>
              <w:t xml:space="preserve">Formwork/shuttering </w:t>
            </w:r>
            <w:r w:rsidRPr="00725E27">
              <w:rPr>
                <w:rFonts w:cs="Times New Roman"/>
                <w:szCs w:val="24"/>
              </w:rPr>
              <w:t>construction and dismantling</w:t>
            </w:r>
            <w:r w:rsidRPr="00725E27">
              <w:rPr>
                <w:rFonts w:cs="Times New Roman"/>
                <w:szCs w:val="24"/>
                <w:lang w:val="en-ZW"/>
              </w:rPr>
              <w:t>:</w:t>
            </w:r>
          </w:p>
          <w:p w14:paraId="71DB59BE" w14:textId="77777777" w:rsidR="00CE1315" w:rsidRPr="00725E27" w:rsidRDefault="00CE1315" w:rsidP="004470E5">
            <w:pPr>
              <w:pStyle w:val="ListParagraph"/>
              <w:numPr>
                <w:ilvl w:val="0"/>
                <w:numId w:val="516"/>
              </w:numPr>
              <w:spacing w:after="0" w:line="276" w:lineRule="auto"/>
              <w:contextualSpacing w:val="0"/>
              <w:rPr>
                <w:vanish/>
                <w:szCs w:val="24"/>
                <w:lang w:val="en-US"/>
              </w:rPr>
            </w:pPr>
          </w:p>
          <w:p w14:paraId="070EBA86" w14:textId="77777777" w:rsidR="00CE1315" w:rsidRPr="00725E27" w:rsidRDefault="00CE1315" w:rsidP="004470E5">
            <w:pPr>
              <w:pStyle w:val="ListParagraph"/>
              <w:numPr>
                <w:ilvl w:val="0"/>
                <w:numId w:val="516"/>
              </w:numPr>
              <w:spacing w:after="0" w:line="276" w:lineRule="auto"/>
              <w:contextualSpacing w:val="0"/>
              <w:rPr>
                <w:vanish/>
                <w:szCs w:val="24"/>
                <w:lang w:val="en-US"/>
              </w:rPr>
            </w:pPr>
          </w:p>
          <w:p w14:paraId="5B165AC1" w14:textId="77777777" w:rsidR="00CE1315" w:rsidRPr="00725E27" w:rsidRDefault="00CE1315" w:rsidP="004470E5">
            <w:pPr>
              <w:pStyle w:val="ListParagraph"/>
              <w:numPr>
                <w:ilvl w:val="1"/>
                <w:numId w:val="516"/>
              </w:numPr>
              <w:spacing w:after="0" w:line="276" w:lineRule="auto"/>
              <w:contextualSpacing w:val="0"/>
              <w:rPr>
                <w:vanish/>
                <w:szCs w:val="24"/>
                <w:lang w:val="en-US"/>
              </w:rPr>
            </w:pPr>
          </w:p>
          <w:p w14:paraId="03A4812C" w14:textId="77777777" w:rsidR="00CE1315" w:rsidRPr="00725E27" w:rsidRDefault="00CE1315" w:rsidP="004470E5">
            <w:pPr>
              <w:pStyle w:val="ListParagraph"/>
              <w:numPr>
                <w:ilvl w:val="1"/>
                <w:numId w:val="516"/>
              </w:numPr>
              <w:spacing w:after="0" w:line="276" w:lineRule="auto"/>
              <w:contextualSpacing w:val="0"/>
              <w:rPr>
                <w:vanish/>
                <w:szCs w:val="24"/>
                <w:lang w:val="en-US"/>
              </w:rPr>
            </w:pPr>
          </w:p>
          <w:p w14:paraId="58FC2D67" w14:textId="77777777" w:rsidR="00CE1315" w:rsidRPr="00725E27" w:rsidRDefault="00CE1315" w:rsidP="004470E5">
            <w:pPr>
              <w:numPr>
                <w:ilvl w:val="2"/>
                <w:numId w:val="516"/>
              </w:numPr>
              <w:spacing w:after="0" w:line="276" w:lineRule="auto"/>
              <w:rPr>
                <w:rFonts w:cs="Times New Roman"/>
                <w:szCs w:val="24"/>
              </w:rPr>
            </w:pPr>
            <w:r w:rsidRPr="00725E27">
              <w:rPr>
                <w:rFonts w:cs="Times New Roman"/>
                <w:szCs w:val="24"/>
              </w:rPr>
              <w:t>Types of formwork materials</w:t>
            </w:r>
          </w:p>
          <w:p w14:paraId="5D66C001" w14:textId="77777777" w:rsidR="00CE1315" w:rsidRPr="00725E27" w:rsidRDefault="00CE1315" w:rsidP="004470E5">
            <w:pPr>
              <w:numPr>
                <w:ilvl w:val="2"/>
                <w:numId w:val="516"/>
              </w:numPr>
              <w:spacing w:after="0" w:line="276" w:lineRule="auto"/>
              <w:rPr>
                <w:rFonts w:cs="Times New Roman"/>
                <w:szCs w:val="24"/>
              </w:rPr>
            </w:pPr>
            <w:r w:rsidRPr="00725E27">
              <w:rPr>
                <w:rFonts w:cs="Times New Roman"/>
                <w:szCs w:val="24"/>
              </w:rPr>
              <w:t>Design and installation</w:t>
            </w:r>
          </w:p>
          <w:p w14:paraId="49E0BC4E" w14:textId="77777777" w:rsidR="00CE1315" w:rsidRPr="00725E27" w:rsidRDefault="00CE1315" w:rsidP="004470E5">
            <w:pPr>
              <w:numPr>
                <w:ilvl w:val="2"/>
                <w:numId w:val="516"/>
              </w:numPr>
              <w:spacing w:after="0" w:line="276" w:lineRule="auto"/>
              <w:rPr>
                <w:rFonts w:cs="Times New Roman"/>
                <w:szCs w:val="24"/>
              </w:rPr>
            </w:pPr>
            <w:r w:rsidRPr="00725E27">
              <w:rPr>
                <w:rFonts w:cs="Times New Roman"/>
                <w:szCs w:val="24"/>
              </w:rPr>
              <w:t>Reinforcement integration</w:t>
            </w:r>
          </w:p>
          <w:p w14:paraId="4DA4E349" w14:textId="77777777" w:rsidR="00CE1315" w:rsidRPr="00725E27" w:rsidRDefault="00CE1315" w:rsidP="004470E5">
            <w:pPr>
              <w:numPr>
                <w:ilvl w:val="2"/>
                <w:numId w:val="516"/>
              </w:numPr>
              <w:spacing w:after="0" w:line="276" w:lineRule="auto"/>
              <w:rPr>
                <w:rFonts w:cs="Times New Roman"/>
                <w:szCs w:val="24"/>
                <w:lang w:val="en-ZW"/>
              </w:rPr>
            </w:pPr>
            <w:r w:rsidRPr="00725E27">
              <w:rPr>
                <w:rFonts w:cs="Times New Roman"/>
                <w:szCs w:val="24"/>
              </w:rPr>
              <w:t>Safety considerations</w:t>
            </w:r>
            <w:r w:rsidRPr="00725E27">
              <w:rPr>
                <w:rFonts w:cs="Times New Roman"/>
                <w:szCs w:val="24"/>
                <w:lang w:val="en-ZW"/>
              </w:rPr>
              <w:t xml:space="preserve"> </w:t>
            </w:r>
          </w:p>
          <w:p w14:paraId="49B05763" w14:textId="77777777" w:rsidR="00CE1315" w:rsidRPr="00725E27" w:rsidRDefault="00CE1315" w:rsidP="004470E5">
            <w:pPr>
              <w:numPr>
                <w:ilvl w:val="2"/>
                <w:numId w:val="516"/>
              </w:numPr>
              <w:spacing w:after="0" w:line="276" w:lineRule="auto"/>
              <w:rPr>
                <w:rFonts w:cs="Times New Roman"/>
                <w:szCs w:val="24"/>
                <w:lang w:val="en-ZW"/>
              </w:rPr>
            </w:pPr>
            <w:r w:rsidRPr="00725E27">
              <w:rPr>
                <w:rFonts w:cs="Times New Roman"/>
                <w:szCs w:val="24"/>
              </w:rPr>
              <w:t>Concrete pouring and curing</w:t>
            </w:r>
          </w:p>
          <w:p w14:paraId="0D155213" w14:textId="77777777" w:rsidR="00CE1315" w:rsidRPr="00725E27" w:rsidRDefault="00CE1315" w:rsidP="004470E5">
            <w:pPr>
              <w:numPr>
                <w:ilvl w:val="2"/>
                <w:numId w:val="516"/>
              </w:numPr>
              <w:spacing w:after="0" w:line="276" w:lineRule="auto"/>
              <w:rPr>
                <w:rFonts w:cs="Times New Roman"/>
                <w:szCs w:val="24"/>
                <w:lang w:val="en-ZW"/>
              </w:rPr>
            </w:pPr>
            <w:r w:rsidRPr="00725E27">
              <w:rPr>
                <w:rFonts w:cs="Times New Roman"/>
                <w:szCs w:val="24"/>
              </w:rPr>
              <w:t>Stripping or dismantling of formwork</w:t>
            </w:r>
          </w:p>
          <w:p w14:paraId="05FA65F8" w14:textId="77777777" w:rsidR="00CE1315" w:rsidRPr="00725E27" w:rsidRDefault="00CE1315" w:rsidP="004470E5">
            <w:pPr>
              <w:numPr>
                <w:ilvl w:val="1"/>
                <w:numId w:val="514"/>
              </w:numPr>
              <w:spacing w:after="0" w:line="276" w:lineRule="auto"/>
              <w:rPr>
                <w:rFonts w:cs="Times New Roman"/>
                <w:szCs w:val="24"/>
                <w:lang w:val="en-ZW"/>
              </w:rPr>
            </w:pPr>
            <w:r w:rsidRPr="00725E27">
              <w:rPr>
                <w:rFonts w:cs="Times New Roman"/>
                <w:szCs w:val="24"/>
              </w:rPr>
              <w:lastRenderedPageBreak/>
              <w:t>Scaffold</w:t>
            </w:r>
            <w:r w:rsidRPr="00725E27">
              <w:rPr>
                <w:rFonts w:cs="Times New Roman"/>
                <w:szCs w:val="24"/>
                <w:lang w:val="en-ZW"/>
              </w:rPr>
              <w:t xml:space="preserve"> erection and dismantling</w:t>
            </w:r>
            <w:r w:rsidRPr="00725E27">
              <w:rPr>
                <w:rFonts w:cs="Times New Roman"/>
                <w:szCs w:val="24"/>
              </w:rPr>
              <w:t>:</w:t>
            </w:r>
          </w:p>
          <w:p w14:paraId="72267E02" w14:textId="77777777" w:rsidR="00CE1315" w:rsidRPr="00725E27" w:rsidRDefault="00CE1315" w:rsidP="004470E5">
            <w:pPr>
              <w:pStyle w:val="ListParagraph"/>
              <w:numPr>
                <w:ilvl w:val="0"/>
                <w:numId w:val="517"/>
              </w:numPr>
              <w:spacing w:after="0" w:line="276" w:lineRule="auto"/>
              <w:contextualSpacing w:val="0"/>
              <w:rPr>
                <w:vanish/>
                <w:szCs w:val="24"/>
              </w:rPr>
            </w:pPr>
          </w:p>
          <w:p w14:paraId="49BD054B" w14:textId="77777777" w:rsidR="00CE1315" w:rsidRPr="00725E27" w:rsidRDefault="00CE1315" w:rsidP="004470E5">
            <w:pPr>
              <w:pStyle w:val="ListParagraph"/>
              <w:numPr>
                <w:ilvl w:val="0"/>
                <w:numId w:val="517"/>
              </w:numPr>
              <w:spacing w:after="0" w:line="276" w:lineRule="auto"/>
              <w:contextualSpacing w:val="0"/>
              <w:rPr>
                <w:vanish/>
                <w:szCs w:val="24"/>
              </w:rPr>
            </w:pPr>
          </w:p>
          <w:p w14:paraId="7380DDBE" w14:textId="77777777" w:rsidR="00CE1315" w:rsidRPr="00725E27" w:rsidRDefault="00CE1315" w:rsidP="004470E5">
            <w:pPr>
              <w:pStyle w:val="ListParagraph"/>
              <w:numPr>
                <w:ilvl w:val="1"/>
                <w:numId w:val="517"/>
              </w:numPr>
              <w:spacing w:after="0" w:line="276" w:lineRule="auto"/>
              <w:contextualSpacing w:val="0"/>
              <w:rPr>
                <w:vanish/>
                <w:szCs w:val="24"/>
              </w:rPr>
            </w:pPr>
          </w:p>
          <w:p w14:paraId="31C7B783" w14:textId="77777777" w:rsidR="00CE1315" w:rsidRPr="00725E27" w:rsidRDefault="00CE1315" w:rsidP="004470E5">
            <w:pPr>
              <w:pStyle w:val="ListParagraph"/>
              <w:numPr>
                <w:ilvl w:val="1"/>
                <w:numId w:val="517"/>
              </w:numPr>
              <w:spacing w:after="0" w:line="276" w:lineRule="auto"/>
              <w:contextualSpacing w:val="0"/>
              <w:rPr>
                <w:vanish/>
                <w:szCs w:val="24"/>
              </w:rPr>
            </w:pPr>
          </w:p>
          <w:p w14:paraId="55D7EF3C" w14:textId="77777777" w:rsidR="00CE1315" w:rsidRPr="00725E27" w:rsidRDefault="00CE1315" w:rsidP="004470E5">
            <w:pPr>
              <w:pStyle w:val="ListParagraph"/>
              <w:numPr>
                <w:ilvl w:val="1"/>
                <w:numId w:val="517"/>
              </w:numPr>
              <w:spacing w:after="0" w:line="276" w:lineRule="auto"/>
              <w:contextualSpacing w:val="0"/>
              <w:rPr>
                <w:vanish/>
                <w:szCs w:val="24"/>
              </w:rPr>
            </w:pPr>
          </w:p>
          <w:p w14:paraId="5801B80C"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lang w:val="en-ZW"/>
              </w:rPr>
              <w:t>Adherence to job requirements</w:t>
            </w:r>
          </w:p>
          <w:p w14:paraId="54FE89BD"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lang w:val="en-ZW"/>
              </w:rPr>
              <w:t>Scaffold design and planning</w:t>
            </w:r>
          </w:p>
          <w:p w14:paraId="43F6E848"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lang w:val="en-ZW"/>
              </w:rPr>
              <w:t>Erection of scaffold</w:t>
            </w:r>
          </w:p>
          <w:p w14:paraId="7239FD14"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lang w:val="en-ZW"/>
              </w:rPr>
              <w:t>Dismantling of scaffold</w:t>
            </w:r>
          </w:p>
          <w:p w14:paraId="35AEC9D3"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lang w:val="en-ZW"/>
              </w:rPr>
              <w:t xml:space="preserve">Inspection and maintenance </w:t>
            </w:r>
          </w:p>
          <w:p w14:paraId="0D816A50" w14:textId="77777777" w:rsidR="00CE1315" w:rsidRPr="00725E27" w:rsidRDefault="00CE1315" w:rsidP="004470E5">
            <w:pPr>
              <w:numPr>
                <w:ilvl w:val="1"/>
                <w:numId w:val="514"/>
              </w:numPr>
              <w:spacing w:after="0" w:line="276" w:lineRule="auto"/>
              <w:rPr>
                <w:rFonts w:cs="Times New Roman"/>
                <w:szCs w:val="24"/>
                <w:lang w:val="en-ZW"/>
              </w:rPr>
            </w:pPr>
            <w:r w:rsidRPr="00725E27">
              <w:rPr>
                <w:rFonts w:cs="Times New Roman"/>
                <w:szCs w:val="24"/>
                <w:lang w:val="en-ZW"/>
              </w:rPr>
              <w:t>Shores erection and dismantling:</w:t>
            </w:r>
          </w:p>
          <w:p w14:paraId="38D83D8E" w14:textId="77777777" w:rsidR="00CE1315" w:rsidRPr="00725E27" w:rsidRDefault="00CE1315" w:rsidP="004470E5">
            <w:pPr>
              <w:pStyle w:val="ListParagraph"/>
              <w:numPr>
                <w:ilvl w:val="1"/>
                <w:numId w:val="517"/>
              </w:numPr>
              <w:spacing w:after="0" w:line="276" w:lineRule="auto"/>
              <w:contextualSpacing w:val="0"/>
              <w:rPr>
                <w:vanish/>
                <w:szCs w:val="24"/>
              </w:rPr>
            </w:pPr>
          </w:p>
          <w:p w14:paraId="5ABE36CB" w14:textId="77777777" w:rsidR="00CE1315" w:rsidRPr="00725E27" w:rsidRDefault="00CE1315" w:rsidP="004470E5">
            <w:pPr>
              <w:numPr>
                <w:ilvl w:val="2"/>
                <w:numId w:val="517"/>
              </w:numPr>
              <w:spacing w:after="0" w:line="276" w:lineRule="auto"/>
              <w:jc w:val="left"/>
              <w:rPr>
                <w:rFonts w:cs="Times New Roman"/>
                <w:szCs w:val="24"/>
                <w:lang w:val="en-ZW"/>
              </w:rPr>
            </w:pPr>
            <w:r w:rsidRPr="00725E27">
              <w:rPr>
                <w:rFonts w:cs="Times New Roman"/>
                <w:szCs w:val="24"/>
                <w:lang w:val="en-ZW"/>
              </w:rPr>
              <w:t xml:space="preserve">Need based on job requirement. </w:t>
            </w:r>
          </w:p>
          <w:p w14:paraId="4E48EB27"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lang w:val="en-ZW"/>
              </w:rPr>
              <w:t>Shore design and planning</w:t>
            </w:r>
          </w:p>
          <w:p w14:paraId="5E72161A"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rPr>
              <w:t>Erection of shores</w:t>
            </w:r>
          </w:p>
          <w:p w14:paraId="59C6C29A" w14:textId="77777777" w:rsidR="00CE1315" w:rsidRPr="00725E27" w:rsidRDefault="00CE1315" w:rsidP="004470E5">
            <w:pPr>
              <w:numPr>
                <w:ilvl w:val="2"/>
                <w:numId w:val="517"/>
              </w:numPr>
              <w:spacing w:after="0" w:line="276" w:lineRule="auto"/>
              <w:rPr>
                <w:rFonts w:cs="Times New Roman"/>
                <w:szCs w:val="24"/>
                <w:lang w:val="en-ZW"/>
              </w:rPr>
            </w:pPr>
            <w:r w:rsidRPr="00725E27">
              <w:rPr>
                <w:rFonts w:cs="Times New Roman"/>
                <w:szCs w:val="24"/>
              </w:rPr>
              <w:t>Safety precautions</w:t>
            </w:r>
          </w:p>
        </w:tc>
        <w:tc>
          <w:tcPr>
            <w:tcW w:w="1361" w:type="pct"/>
            <w:tcBorders>
              <w:top w:val="single" w:sz="4" w:space="0" w:color="auto"/>
              <w:left w:val="single" w:sz="4" w:space="0" w:color="auto"/>
              <w:bottom w:val="single" w:sz="4" w:space="0" w:color="auto"/>
              <w:right w:val="single" w:sz="4" w:space="0" w:color="auto"/>
            </w:tcBorders>
            <w:hideMark/>
          </w:tcPr>
          <w:p w14:paraId="39248203"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lastRenderedPageBreak/>
              <w:t>Practical</w:t>
            </w:r>
          </w:p>
          <w:p w14:paraId="489C6E6D"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Projects</w:t>
            </w:r>
          </w:p>
          <w:p w14:paraId="3445346C"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 xml:space="preserve">Portfolio of evidence </w:t>
            </w:r>
          </w:p>
          <w:p w14:paraId="5DF8F17E"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Written tests</w:t>
            </w:r>
          </w:p>
          <w:p w14:paraId="32555BF2" w14:textId="77777777" w:rsidR="00CE1315" w:rsidRPr="00725E27" w:rsidRDefault="00CE1315" w:rsidP="00C24A23">
            <w:pPr>
              <w:spacing w:after="0"/>
              <w:ind w:left="410"/>
              <w:rPr>
                <w:rFonts w:cs="Times New Roman"/>
                <w:szCs w:val="24"/>
                <w:lang w:val="en-ZA"/>
              </w:rPr>
            </w:pPr>
          </w:p>
        </w:tc>
      </w:tr>
      <w:tr w:rsidR="00CE1315" w:rsidRPr="00725E27" w14:paraId="3D4C4636" w14:textId="77777777" w:rsidTr="00C24A23">
        <w:trPr>
          <w:trHeight w:val="1268"/>
        </w:trPr>
        <w:tc>
          <w:tcPr>
            <w:tcW w:w="1302" w:type="pct"/>
            <w:tcBorders>
              <w:top w:val="single" w:sz="4" w:space="0" w:color="auto"/>
              <w:left w:val="single" w:sz="4" w:space="0" w:color="auto"/>
              <w:bottom w:val="single" w:sz="4" w:space="0" w:color="auto"/>
              <w:right w:val="single" w:sz="4" w:space="0" w:color="auto"/>
            </w:tcBorders>
          </w:tcPr>
          <w:p w14:paraId="328030F0" w14:textId="77777777" w:rsidR="00CE1315" w:rsidRPr="00725E27" w:rsidRDefault="00CE1315" w:rsidP="004470E5">
            <w:pPr>
              <w:pStyle w:val="ListParagraph"/>
              <w:numPr>
                <w:ilvl w:val="0"/>
                <w:numId w:val="507"/>
              </w:numPr>
              <w:spacing w:after="0" w:line="240" w:lineRule="auto"/>
              <w:rPr>
                <w:szCs w:val="24"/>
              </w:rPr>
            </w:pPr>
            <w:r w:rsidRPr="00725E27">
              <w:rPr>
                <w:bCs/>
                <w:szCs w:val="24"/>
                <w:lang w:val="en-US"/>
              </w:rPr>
              <w:t>Execute substructure works</w:t>
            </w:r>
          </w:p>
        </w:tc>
        <w:tc>
          <w:tcPr>
            <w:tcW w:w="2337" w:type="pct"/>
            <w:tcBorders>
              <w:top w:val="single" w:sz="4" w:space="0" w:color="auto"/>
              <w:left w:val="single" w:sz="4" w:space="0" w:color="auto"/>
              <w:bottom w:val="single" w:sz="4" w:space="0" w:color="auto"/>
              <w:right w:val="single" w:sz="4" w:space="0" w:color="auto"/>
            </w:tcBorders>
          </w:tcPr>
          <w:p w14:paraId="7AE222FA" w14:textId="77777777" w:rsidR="00CE1315" w:rsidRPr="00725E27" w:rsidRDefault="00CE1315" w:rsidP="004470E5">
            <w:pPr>
              <w:pStyle w:val="ListParagraph"/>
              <w:numPr>
                <w:ilvl w:val="0"/>
                <w:numId w:val="518"/>
              </w:numPr>
              <w:spacing w:after="0" w:line="240" w:lineRule="auto"/>
              <w:rPr>
                <w:vanish/>
                <w:szCs w:val="24"/>
              </w:rPr>
            </w:pPr>
          </w:p>
          <w:p w14:paraId="5064CF13" w14:textId="77777777" w:rsidR="00CE1315" w:rsidRPr="00725E27" w:rsidRDefault="00CE1315" w:rsidP="004470E5">
            <w:pPr>
              <w:pStyle w:val="ListParagraph"/>
              <w:numPr>
                <w:ilvl w:val="0"/>
                <w:numId w:val="518"/>
              </w:numPr>
              <w:spacing w:after="0" w:line="240" w:lineRule="auto"/>
              <w:rPr>
                <w:vanish/>
                <w:szCs w:val="24"/>
              </w:rPr>
            </w:pPr>
          </w:p>
          <w:p w14:paraId="4668E84A" w14:textId="77777777" w:rsidR="00CE1315" w:rsidRPr="00725E27" w:rsidRDefault="00CE1315" w:rsidP="004470E5">
            <w:pPr>
              <w:pStyle w:val="ListParagraph"/>
              <w:numPr>
                <w:ilvl w:val="0"/>
                <w:numId w:val="518"/>
              </w:numPr>
              <w:spacing w:after="0" w:line="240" w:lineRule="auto"/>
              <w:rPr>
                <w:vanish/>
                <w:szCs w:val="24"/>
              </w:rPr>
            </w:pPr>
          </w:p>
          <w:p w14:paraId="41A4374C" w14:textId="77777777" w:rsidR="00CE1315" w:rsidRPr="00725E27" w:rsidRDefault="00CE1315" w:rsidP="004470E5">
            <w:pPr>
              <w:pStyle w:val="ListParagraph"/>
              <w:numPr>
                <w:ilvl w:val="0"/>
                <w:numId w:val="518"/>
              </w:numPr>
              <w:spacing w:after="0" w:line="240" w:lineRule="auto"/>
              <w:rPr>
                <w:vanish/>
                <w:szCs w:val="24"/>
              </w:rPr>
            </w:pPr>
          </w:p>
          <w:p w14:paraId="53EA4556" w14:textId="77777777" w:rsidR="00CE1315" w:rsidRPr="00725E27" w:rsidRDefault="00CE1315" w:rsidP="004470E5">
            <w:pPr>
              <w:pStyle w:val="ListParagraph"/>
              <w:numPr>
                <w:ilvl w:val="1"/>
                <w:numId w:val="507"/>
              </w:numPr>
              <w:spacing w:after="0" w:line="240" w:lineRule="auto"/>
              <w:rPr>
                <w:szCs w:val="24"/>
              </w:rPr>
            </w:pPr>
            <w:r w:rsidRPr="00725E27">
              <w:rPr>
                <w:szCs w:val="24"/>
              </w:rPr>
              <w:t xml:space="preserve"> Types of Foundation: </w:t>
            </w:r>
          </w:p>
          <w:p w14:paraId="5D72CF34" w14:textId="77777777" w:rsidR="00CE1315" w:rsidRPr="00725E27" w:rsidRDefault="00CE1315" w:rsidP="004470E5">
            <w:pPr>
              <w:pStyle w:val="ListParagraph"/>
              <w:numPr>
                <w:ilvl w:val="0"/>
                <w:numId w:val="519"/>
              </w:numPr>
              <w:spacing w:after="0" w:line="240" w:lineRule="auto"/>
              <w:rPr>
                <w:vanish/>
                <w:szCs w:val="24"/>
              </w:rPr>
            </w:pPr>
          </w:p>
          <w:p w14:paraId="1883EB5D" w14:textId="77777777" w:rsidR="00CE1315" w:rsidRPr="00725E27" w:rsidRDefault="00CE1315" w:rsidP="004470E5">
            <w:pPr>
              <w:pStyle w:val="ListParagraph"/>
              <w:numPr>
                <w:ilvl w:val="0"/>
                <w:numId w:val="519"/>
              </w:numPr>
              <w:spacing w:after="0" w:line="240" w:lineRule="auto"/>
              <w:rPr>
                <w:vanish/>
                <w:szCs w:val="24"/>
              </w:rPr>
            </w:pPr>
          </w:p>
          <w:p w14:paraId="17E910BA" w14:textId="77777777" w:rsidR="00CE1315" w:rsidRPr="00725E27" w:rsidRDefault="00CE1315" w:rsidP="004470E5">
            <w:pPr>
              <w:pStyle w:val="ListParagraph"/>
              <w:numPr>
                <w:ilvl w:val="0"/>
                <w:numId w:val="519"/>
              </w:numPr>
              <w:spacing w:after="0" w:line="240" w:lineRule="auto"/>
              <w:rPr>
                <w:vanish/>
                <w:szCs w:val="24"/>
              </w:rPr>
            </w:pPr>
          </w:p>
          <w:p w14:paraId="63335D0D" w14:textId="77777777" w:rsidR="00CE1315" w:rsidRPr="00725E27" w:rsidRDefault="00CE1315" w:rsidP="004470E5">
            <w:pPr>
              <w:pStyle w:val="ListParagraph"/>
              <w:numPr>
                <w:ilvl w:val="0"/>
                <w:numId w:val="519"/>
              </w:numPr>
              <w:spacing w:after="0" w:line="240" w:lineRule="auto"/>
              <w:rPr>
                <w:vanish/>
                <w:szCs w:val="24"/>
              </w:rPr>
            </w:pPr>
          </w:p>
          <w:p w14:paraId="44859F61" w14:textId="77777777" w:rsidR="00CE1315" w:rsidRPr="00725E27" w:rsidRDefault="00CE1315" w:rsidP="004470E5">
            <w:pPr>
              <w:pStyle w:val="ListParagraph"/>
              <w:numPr>
                <w:ilvl w:val="1"/>
                <w:numId w:val="519"/>
              </w:numPr>
              <w:spacing w:after="0" w:line="240" w:lineRule="auto"/>
              <w:rPr>
                <w:vanish/>
                <w:szCs w:val="24"/>
              </w:rPr>
            </w:pPr>
          </w:p>
          <w:p w14:paraId="5540160B" w14:textId="77777777" w:rsidR="00CE1315" w:rsidRPr="00725E27" w:rsidRDefault="00CE1315" w:rsidP="004470E5">
            <w:pPr>
              <w:pStyle w:val="ListParagraph"/>
              <w:numPr>
                <w:ilvl w:val="2"/>
                <w:numId w:val="507"/>
              </w:numPr>
              <w:spacing w:after="0" w:line="240" w:lineRule="auto"/>
              <w:rPr>
                <w:szCs w:val="24"/>
              </w:rPr>
            </w:pPr>
            <w:r w:rsidRPr="00725E27">
              <w:rPr>
                <w:szCs w:val="24"/>
              </w:rPr>
              <w:t>Strip footing</w:t>
            </w:r>
          </w:p>
          <w:p w14:paraId="169A7A9E" w14:textId="77777777" w:rsidR="00CE1315" w:rsidRPr="00725E27" w:rsidRDefault="00CE1315" w:rsidP="004470E5">
            <w:pPr>
              <w:pStyle w:val="ListParagraph"/>
              <w:numPr>
                <w:ilvl w:val="2"/>
                <w:numId w:val="507"/>
              </w:numPr>
              <w:spacing w:after="0" w:line="240" w:lineRule="auto"/>
              <w:rPr>
                <w:szCs w:val="24"/>
              </w:rPr>
            </w:pPr>
            <w:r w:rsidRPr="00725E27">
              <w:rPr>
                <w:szCs w:val="24"/>
              </w:rPr>
              <w:t>Pad footing</w:t>
            </w:r>
          </w:p>
          <w:p w14:paraId="3F5EB1FA" w14:textId="77777777" w:rsidR="00CE1315" w:rsidRPr="00725E27" w:rsidRDefault="00CE1315" w:rsidP="004470E5">
            <w:pPr>
              <w:pStyle w:val="ListParagraph"/>
              <w:numPr>
                <w:ilvl w:val="2"/>
                <w:numId w:val="507"/>
              </w:numPr>
              <w:spacing w:after="0" w:line="240" w:lineRule="auto"/>
              <w:rPr>
                <w:szCs w:val="24"/>
              </w:rPr>
            </w:pPr>
            <w:r w:rsidRPr="00725E27">
              <w:rPr>
                <w:szCs w:val="24"/>
              </w:rPr>
              <w:t>Raft</w:t>
            </w:r>
          </w:p>
          <w:p w14:paraId="2EDE8E9A" w14:textId="77777777" w:rsidR="00CE1315" w:rsidRPr="00725E27" w:rsidRDefault="00CE1315" w:rsidP="004470E5">
            <w:pPr>
              <w:pStyle w:val="ListParagraph"/>
              <w:numPr>
                <w:ilvl w:val="1"/>
                <w:numId w:val="507"/>
              </w:numPr>
              <w:spacing w:after="0" w:line="240" w:lineRule="auto"/>
              <w:rPr>
                <w:szCs w:val="24"/>
              </w:rPr>
            </w:pPr>
            <w:r w:rsidRPr="00725E27">
              <w:rPr>
                <w:szCs w:val="24"/>
              </w:rPr>
              <w:t xml:space="preserve"> Setting out</w:t>
            </w:r>
          </w:p>
          <w:p w14:paraId="2B116810" w14:textId="77777777" w:rsidR="00CE1315" w:rsidRPr="00725E27" w:rsidRDefault="00CE1315" w:rsidP="004470E5">
            <w:pPr>
              <w:pStyle w:val="ListParagraph"/>
              <w:numPr>
                <w:ilvl w:val="0"/>
                <w:numId w:val="520"/>
              </w:numPr>
              <w:spacing w:after="0" w:line="240" w:lineRule="auto"/>
              <w:rPr>
                <w:vanish/>
                <w:szCs w:val="24"/>
              </w:rPr>
            </w:pPr>
          </w:p>
          <w:p w14:paraId="55D1F78A" w14:textId="77777777" w:rsidR="00CE1315" w:rsidRPr="00725E27" w:rsidRDefault="00CE1315" w:rsidP="004470E5">
            <w:pPr>
              <w:pStyle w:val="ListParagraph"/>
              <w:numPr>
                <w:ilvl w:val="0"/>
                <w:numId w:val="520"/>
              </w:numPr>
              <w:spacing w:after="0" w:line="240" w:lineRule="auto"/>
              <w:rPr>
                <w:vanish/>
                <w:szCs w:val="24"/>
              </w:rPr>
            </w:pPr>
          </w:p>
          <w:p w14:paraId="73125F24" w14:textId="77777777" w:rsidR="00CE1315" w:rsidRPr="00725E27" w:rsidRDefault="00CE1315" w:rsidP="004470E5">
            <w:pPr>
              <w:pStyle w:val="ListParagraph"/>
              <w:numPr>
                <w:ilvl w:val="0"/>
                <w:numId w:val="520"/>
              </w:numPr>
              <w:spacing w:after="0" w:line="240" w:lineRule="auto"/>
              <w:rPr>
                <w:vanish/>
                <w:szCs w:val="24"/>
              </w:rPr>
            </w:pPr>
          </w:p>
          <w:p w14:paraId="22D8EB81" w14:textId="77777777" w:rsidR="00CE1315" w:rsidRPr="00725E27" w:rsidRDefault="00CE1315" w:rsidP="004470E5">
            <w:pPr>
              <w:pStyle w:val="ListParagraph"/>
              <w:numPr>
                <w:ilvl w:val="0"/>
                <w:numId w:val="520"/>
              </w:numPr>
              <w:spacing w:after="0" w:line="240" w:lineRule="auto"/>
              <w:rPr>
                <w:vanish/>
                <w:szCs w:val="24"/>
              </w:rPr>
            </w:pPr>
          </w:p>
          <w:p w14:paraId="76CF7E6A" w14:textId="77777777" w:rsidR="00CE1315" w:rsidRPr="00725E27" w:rsidRDefault="00CE1315" w:rsidP="004470E5">
            <w:pPr>
              <w:pStyle w:val="ListParagraph"/>
              <w:numPr>
                <w:ilvl w:val="1"/>
                <w:numId w:val="520"/>
              </w:numPr>
              <w:spacing w:after="0" w:line="240" w:lineRule="auto"/>
              <w:rPr>
                <w:vanish/>
                <w:szCs w:val="24"/>
              </w:rPr>
            </w:pPr>
          </w:p>
          <w:p w14:paraId="11319E73" w14:textId="77777777" w:rsidR="00CE1315" w:rsidRPr="00725E27" w:rsidRDefault="00CE1315" w:rsidP="004470E5">
            <w:pPr>
              <w:pStyle w:val="ListParagraph"/>
              <w:numPr>
                <w:ilvl w:val="1"/>
                <w:numId w:val="520"/>
              </w:numPr>
              <w:spacing w:after="0" w:line="240" w:lineRule="auto"/>
              <w:rPr>
                <w:vanish/>
                <w:szCs w:val="24"/>
              </w:rPr>
            </w:pPr>
          </w:p>
          <w:p w14:paraId="379851A8" w14:textId="77777777" w:rsidR="00CE1315" w:rsidRPr="00725E27" w:rsidRDefault="00CE1315" w:rsidP="004470E5">
            <w:pPr>
              <w:pStyle w:val="ListParagraph"/>
              <w:numPr>
                <w:ilvl w:val="2"/>
                <w:numId w:val="507"/>
              </w:numPr>
              <w:spacing w:after="0" w:line="240" w:lineRule="auto"/>
              <w:jc w:val="left"/>
              <w:rPr>
                <w:szCs w:val="24"/>
              </w:rPr>
            </w:pPr>
            <w:r w:rsidRPr="00725E27">
              <w:rPr>
                <w:szCs w:val="24"/>
              </w:rPr>
              <w:t>Understanding project requirements</w:t>
            </w:r>
          </w:p>
          <w:p w14:paraId="6981767E" w14:textId="77777777" w:rsidR="00CE1315" w:rsidRPr="00725E27" w:rsidRDefault="00CE1315" w:rsidP="004470E5">
            <w:pPr>
              <w:pStyle w:val="ListParagraph"/>
              <w:numPr>
                <w:ilvl w:val="2"/>
                <w:numId w:val="507"/>
              </w:numPr>
              <w:spacing w:after="0" w:line="240" w:lineRule="auto"/>
              <w:rPr>
                <w:szCs w:val="24"/>
              </w:rPr>
            </w:pPr>
            <w:r w:rsidRPr="00725E27">
              <w:rPr>
                <w:szCs w:val="24"/>
              </w:rPr>
              <w:t>Site preparation</w:t>
            </w:r>
          </w:p>
          <w:p w14:paraId="26AB9F29" w14:textId="77777777" w:rsidR="00CE1315" w:rsidRPr="00725E27" w:rsidRDefault="00CE1315" w:rsidP="004470E5">
            <w:pPr>
              <w:pStyle w:val="ListParagraph"/>
              <w:numPr>
                <w:ilvl w:val="2"/>
                <w:numId w:val="507"/>
              </w:numPr>
              <w:spacing w:after="0" w:line="240" w:lineRule="auto"/>
              <w:rPr>
                <w:szCs w:val="24"/>
                <w:lang w:val="en-US"/>
              </w:rPr>
            </w:pPr>
            <w:r w:rsidRPr="00725E27">
              <w:rPr>
                <w:szCs w:val="24"/>
                <w:lang w:val="en-US"/>
              </w:rPr>
              <w:t>Surveying equipment</w:t>
            </w:r>
          </w:p>
          <w:p w14:paraId="2105A424" w14:textId="77777777" w:rsidR="00CE1315" w:rsidRPr="00725E27" w:rsidRDefault="00CE1315" w:rsidP="004470E5">
            <w:pPr>
              <w:pStyle w:val="ListParagraph"/>
              <w:numPr>
                <w:ilvl w:val="2"/>
                <w:numId w:val="507"/>
              </w:numPr>
              <w:spacing w:after="0" w:line="240" w:lineRule="auto"/>
              <w:rPr>
                <w:szCs w:val="24"/>
              </w:rPr>
            </w:pPr>
            <w:r w:rsidRPr="00725E27">
              <w:rPr>
                <w:szCs w:val="24"/>
              </w:rPr>
              <w:t>Marking layout:</w:t>
            </w:r>
          </w:p>
          <w:p w14:paraId="7076AE0D" w14:textId="77777777" w:rsidR="00CE1315" w:rsidRPr="00725E27" w:rsidRDefault="00CE1315" w:rsidP="004470E5">
            <w:pPr>
              <w:pStyle w:val="ListParagraph"/>
              <w:numPr>
                <w:ilvl w:val="2"/>
                <w:numId w:val="507"/>
              </w:numPr>
              <w:spacing w:after="0" w:line="240" w:lineRule="auto"/>
              <w:rPr>
                <w:szCs w:val="24"/>
              </w:rPr>
            </w:pPr>
            <w:r w:rsidRPr="00725E27">
              <w:rPr>
                <w:szCs w:val="24"/>
              </w:rPr>
              <w:t>Alignment and levels:</w:t>
            </w:r>
          </w:p>
          <w:p w14:paraId="140012AD" w14:textId="77777777" w:rsidR="00CE1315" w:rsidRPr="00725E27" w:rsidRDefault="00CE1315" w:rsidP="004470E5">
            <w:pPr>
              <w:pStyle w:val="ListParagraph"/>
              <w:numPr>
                <w:ilvl w:val="1"/>
                <w:numId w:val="507"/>
              </w:numPr>
              <w:spacing w:after="0" w:line="240" w:lineRule="auto"/>
              <w:rPr>
                <w:szCs w:val="24"/>
              </w:rPr>
            </w:pPr>
            <w:r w:rsidRPr="00725E27">
              <w:rPr>
                <w:szCs w:val="24"/>
              </w:rPr>
              <w:t xml:space="preserve"> Excavation of foundation:</w:t>
            </w:r>
          </w:p>
          <w:p w14:paraId="61D92454" w14:textId="77777777" w:rsidR="00CE1315" w:rsidRPr="00725E27" w:rsidRDefault="00CE1315" w:rsidP="004470E5">
            <w:pPr>
              <w:pStyle w:val="ListParagraph"/>
              <w:numPr>
                <w:ilvl w:val="0"/>
                <w:numId w:val="521"/>
              </w:numPr>
              <w:spacing w:after="0" w:line="240" w:lineRule="auto"/>
              <w:rPr>
                <w:vanish/>
                <w:szCs w:val="24"/>
              </w:rPr>
            </w:pPr>
          </w:p>
          <w:p w14:paraId="62538E2B" w14:textId="77777777" w:rsidR="00CE1315" w:rsidRPr="00725E27" w:rsidRDefault="00CE1315" w:rsidP="004470E5">
            <w:pPr>
              <w:pStyle w:val="ListParagraph"/>
              <w:numPr>
                <w:ilvl w:val="0"/>
                <w:numId w:val="521"/>
              </w:numPr>
              <w:spacing w:after="0" w:line="240" w:lineRule="auto"/>
              <w:rPr>
                <w:vanish/>
                <w:szCs w:val="24"/>
              </w:rPr>
            </w:pPr>
          </w:p>
          <w:p w14:paraId="3A81F7CA" w14:textId="77777777" w:rsidR="00CE1315" w:rsidRPr="00725E27" w:rsidRDefault="00CE1315" w:rsidP="004470E5">
            <w:pPr>
              <w:pStyle w:val="ListParagraph"/>
              <w:numPr>
                <w:ilvl w:val="0"/>
                <w:numId w:val="521"/>
              </w:numPr>
              <w:spacing w:after="0" w:line="240" w:lineRule="auto"/>
              <w:rPr>
                <w:vanish/>
                <w:szCs w:val="24"/>
              </w:rPr>
            </w:pPr>
          </w:p>
          <w:p w14:paraId="270BD700" w14:textId="77777777" w:rsidR="00CE1315" w:rsidRPr="00725E27" w:rsidRDefault="00CE1315" w:rsidP="004470E5">
            <w:pPr>
              <w:pStyle w:val="ListParagraph"/>
              <w:numPr>
                <w:ilvl w:val="0"/>
                <w:numId w:val="521"/>
              </w:numPr>
              <w:spacing w:after="0" w:line="240" w:lineRule="auto"/>
              <w:rPr>
                <w:vanish/>
                <w:szCs w:val="24"/>
              </w:rPr>
            </w:pPr>
          </w:p>
          <w:p w14:paraId="0C43F3F2" w14:textId="77777777" w:rsidR="00CE1315" w:rsidRPr="00725E27" w:rsidRDefault="00CE1315" w:rsidP="004470E5">
            <w:pPr>
              <w:pStyle w:val="ListParagraph"/>
              <w:numPr>
                <w:ilvl w:val="1"/>
                <w:numId w:val="521"/>
              </w:numPr>
              <w:spacing w:after="0" w:line="240" w:lineRule="auto"/>
              <w:rPr>
                <w:vanish/>
                <w:szCs w:val="24"/>
              </w:rPr>
            </w:pPr>
          </w:p>
          <w:p w14:paraId="25F22F55" w14:textId="77777777" w:rsidR="00CE1315" w:rsidRPr="00725E27" w:rsidRDefault="00CE1315" w:rsidP="004470E5">
            <w:pPr>
              <w:pStyle w:val="ListParagraph"/>
              <w:numPr>
                <w:ilvl w:val="1"/>
                <w:numId w:val="521"/>
              </w:numPr>
              <w:spacing w:after="0" w:line="240" w:lineRule="auto"/>
              <w:rPr>
                <w:vanish/>
                <w:szCs w:val="24"/>
              </w:rPr>
            </w:pPr>
          </w:p>
          <w:p w14:paraId="570E8DFE" w14:textId="77777777" w:rsidR="00CE1315" w:rsidRPr="00725E27" w:rsidRDefault="00CE1315" w:rsidP="004470E5">
            <w:pPr>
              <w:pStyle w:val="ListParagraph"/>
              <w:numPr>
                <w:ilvl w:val="1"/>
                <w:numId w:val="521"/>
              </w:numPr>
              <w:spacing w:after="0" w:line="240" w:lineRule="auto"/>
              <w:rPr>
                <w:vanish/>
                <w:szCs w:val="24"/>
              </w:rPr>
            </w:pPr>
          </w:p>
          <w:p w14:paraId="646A395D" w14:textId="77777777" w:rsidR="00CE1315" w:rsidRPr="00725E27" w:rsidRDefault="00CE1315" w:rsidP="004470E5">
            <w:pPr>
              <w:pStyle w:val="ListParagraph"/>
              <w:numPr>
                <w:ilvl w:val="2"/>
                <w:numId w:val="507"/>
              </w:numPr>
              <w:spacing w:after="0" w:line="240" w:lineRule="auto"/>
              <w:rPr>
                <w:szCs w:val="24"/>
              </w:rPr>
            </w:pPr>
            <w:r w:rsidRPr="00725E27">
              <w:rPr>
                <w:szCs w:val="24"/>
              </w:rPr>
              <w:t xml:space="preserve">Setting Out the Excavation Area </w:t>
            </w:r>
          </w:p>
          <w:p w14:paraId="5A279ACC" w14:textId="77777777" w:rsidR="00CE1315" w:rsidRPr="00725E27" w:rsidRDefault="00CE1315" w:rsidP="004470E5">
            <w:pPr>
              <w:pStyle w:val="ListParagraph"/>
              <w:numPr>
                <w:ilvl w:val="2"/>
                <w:numId w:val="507"/>
              </w:numPr>
              <w:spacing w:after="0" w:line="240" w:lineRule="auto"/>
              <w:rPr>
                <w:szCs w:val="24"/>
              </w:rPr>
            </w:pPr>
            <w:r w:rsidRPr="00725E27">
              <w:rPr>
                <w:szCs w:val="24"/>
              </w:rPr>
              <w:t>Excavation Process; depth and width, slope stability, &amp; handling excavated material:</w:t>
            </w:r>
          </w:p>
          <w:p w14:paraId="3C6A612C" w14:textId="77777777" w:rsidR="00CE1315" w:rsidRPr="00725E27" w:rsidRDefault="00CE1315" w:rsidP="004470E5">
            <w:pPr>
              <w:pStyle w:val="ListParagraph"/>
              <w:numPr>
                <w:ilvl w:val="2"/>
                <w:numId w:val="507"/>
              </w:numPr>
              <w:spacing w:after="0" w:line="240" w:lineRule="auto"/>
              <w:rPr>
                <w:szCs w:val="24"/>
              </w:rPr>
            </w:pPr>
            <w:r w:rsidRPr="00725E27">
              <w:rPr>
                <w:szCs w:val="24"/>
              </w:rPr>
              <w:t>Dealing with Groundwater</w:t>
            </w:r>
          </w:p>
          <w:p w14:paraId="581E9F63" w14:textId="77777777" w:rsidR="00CE1315" w:rsidRPr="00725E27" w:rsidRDefault="00CE1315" w:rsidP="004470E5">
            <w:pPr>
              <w:pStyle w:val="ListParagraph"/>
              <w:numPr>
                <w:ilvl w:val="1"/>
                <w:numId w:val="507"/>
              </w:numPr>
              <w:spacing w:after="0" w:line="240" w:lineRule="auto"/>
              <w:rPr>
                <w:szCs w:val="24"/>
              </w:rPr>
            </w:pPr>
            <w:r w:rsidRPr="00725E27">
              <w:rPr>
                <w:szCs w:val="24"/>
              </w:rPr>
              <w:t xml:space="preserve"> Laying of foundation:</w:t>
            </w:r>
          </w:p>
          <w:p w14:paraId="29D580F8" w14:textId="77777777" w:rsidR="00CE1315" w:rsidRPr="00725E27" w:rsidRDefault="00CE1315" w:rsidP="004470E5">
            <w:pPr>
              <w:pStyle w:val="ListParagraph"/>
              <w:numPr>
                <w:ilvl w:val="0"/>
                <w:numId w:val="522"/>
              </w:numPr>
              <w:spacing w:after="0" w:line="240" w:lineRule="auto"/>
              <w:rPr>
                <w:vanish/>
                <w:szCs w:val="24"/>
              </w:rPr>
            </w:pPr>
          </w:p>
          <w:p w14:paraId="7EC16210" w14:textId="77777777" w:rsidR="00CE1315" w:rsidRPr="00725E27" w:rsidRDefault="00CE1315" w:rsidP="004470E5">
            <w:pPr>
              <w:pStyle w:val="ListParagraph"/>
              <w:numPr>
                <w:ilvl w:val="0"/>
                <w:numId w:val="522"/>
              </w:numPr>
              <w:spacing w:after="0" w:line="240" w:lineRule="auto"/>
              <w:rPr>
                <w:vanish/>
                <w:szCs w:val="24"/>
              </w:rPr>
            </w:pPr>
          </w:p>
          <w:p w14:paraId="5BDBF3F3" w14:textId="77777777" w:rsidR="00CE1315" w:rsidRPr="00725E27" w:rsidRDefault="00CE1315" w:rsidP="004470E5">
            <w:pPr>
              <w:pStyle w:val="ListParagraph"/>
              <w:numPr>
                <w:ilvl w:val="0"/>
                <w:numId w:val="522"/>
              </w:numPr>
              <w:spacing w:after="0" w:line="240" w:lineRule="auto"/>
              <w:rPr>
                <w:vanish/>
                <w:szCs w:val="24"/>
              </w:rPr>
            </w:pPr>
          </w:p>
          <w:p w14:paraId="202AA019" w14:textId="77777777" w:rsidR="00CE1315" w:rsidRPr="00725E27" w:rsidRDefault="00CE1315" w:rsidP="004470E5">
            <w:pPr>
              <w:pStyle w:val="ListParagraph"/>
              <w:numPr>
                <w:ilvl w:val="0"/>
                <w:numId w:val="522"/>
              </w:numPr>
              <w:spacing w:after="0" w:line="240" w:lineRule="auto"/>
              <w:rPr>
                <w:vanish/>
                <w:szCs w:val="24"/>
              </w:rPr>
            </w:pPr>
          </w:p>
          <w:p w14:paraId="1E4CAB5D" w14:textId="77777777" w:rsidR="00CE1315" w:rsidRPr="00725E27" w:rsidRDefault="00CE1315" w:rsidP="004470E5">
            <w:pPr>
              <w:pStyle w:val="ListParagraph"/>
              <w:numPr>
                <w:ilvl w:val="1"/>
                <w:numId w:val="522"/>
              </w:numPr>
              <w:spacing w:after="0" w:line="240" w:lineRule="auto"/>
              <w:rPr>
                <w:vanish/>
                <w:szCs w:val="24"/>
              </w:rPr>
            </w:pPr>
          </w:p>
          <w:p w14:paraId="7E56BED0" w14:textId="77777777" w:rsidR="00CE1315" w:rsidRPr="00725E27" w:rsidRDefault="00CE1315" w:rsidP="004470E5">
            <w:pPr>
              <w:pStyle w:val="ListParagraph"/>
              <w:numPr>
                <w:ilvl w:val="1"/>
                <w:numId w:val="522"/>
              </w:numPr>
              <w:spacing w:after="0" w:line="240" w:lineRule="auto"/>
              <w:rPr>
                <w:vanish/>
                <w:szCs w:val="24"/>
              </w:rPr>
            </w:pPr>
          </w:p>
          <w:p w14:paraId="60E31BF6" w14:textId="77777777" w:rsidR="00CE1315" w:rsidRPr="00725E27" w:rsidRDefault="00CE1315" w:rsidP="004470E5">
            <w:pPr>
              <w:pStyle w:val="ListParagraph"/>
              <w:numPr>
                <w:ilvl w:val="1"/>
                <w:numId w:val="522"/>
              </w:numPr>
              <w:spacing w:after="0" w:line="240" w:lineRule="auto"/>
              <w:rPr>
                <w:vanish/>
                <w:szCs w:val="24"/>
              </w:rPr>
            </w:pPr>
          </w:p>
          <w:p w14:paraId="03B48383" w14:textId="77777777" w:rsidR="00CE1315" w:rsidRPr="00725E27" w:rsidRDefault="00CE1315" w:rsidP="004470E5">
            <w:pPr>
              <w:pStyle w:val="ListParagraph"/>
              <w:numPr>
                <w:ilvl w:val="1"/>
                <w:numId w:val="522"/>
              </w:numPr>
              <w:spacing w:after="0" w:line="240" w:lineRule="auto"/>
              <w:rPr>
                <w:vanish/>
                <w:szCs w:val="24"/>
              </w:rPr>
            </w:pPr>
          </w:p>
          <w:p w14:paraId="3F25F595" w14:textId="77777777" w:rsidR="00CE1315" w:rsidRPr="00725E27" w:rsidRDefault="00CE1315" w:rsidP="004470E5">
            <w:pPr>
              <w:pStyle w:val="ListParagraph"/>
              <w:numPr>
                <w:ilvl w:val="2"/>
                <w:numId w:val="507"/>
              </w:numPr>
              <w:spacing w:after="0" w:line="240" w:lineRule="auto"/>
              <w:rPr>
                <w:szCs w:val="24"/>
              </w:rPr>
            </w:pPr>
            <w:r w:rsidRPr="00725E27">
              <w:rPr>
                <w:szCs w:val="24"/>
              </w:rPr>
              <w:t>Foundation type</w:t>
            </w:r>
          </w:p>
          <w:p w14:paraId="2E4B296D" w14:textId="77777777" w:rsidR="00CE1315" w:rsidRPr="00725E27" w:rsidRDefault="00CE1315" w:rsidP="004470E5">
            <w:pPr>
              <w:pStyle w:val="ListParagraph"/>
              <w:numPr>
                <w:ilvl w:val="2"/>
                <w:numId w:val="507"/>
              </w:numPr>
              <w:spacing w:after="0" w:line="240" w:lineRule="auto"/>
              <w:rPr>
                <w:szCs w:val="24"/>
              </w:rPr>
            </w:pPr>
            <w:r w:rsidRPr="00725E27">
              <w:rPr>
                <w:szCs w:val="24"/>
              </w:rPr>
              <w:t>Reinforcement placement</w:t>
            </w:r>
          </w:p>
          <w:p w14:paraId="1480FB57" w14:textId="77777777" w:rsidR="00CE1315" w:rsidRPr="00725E27" w:rsidRDefault="00CE1315" w:rsidP="004470E5">
            <w:pPr>
              <w:pStyle w:val="ListParagraph"/>
              <w:numPr>
                <w:ilvl w:val="2"/>
                <w:numId w:val="507"/>
              </w:numPr>
              <w:spacing w:after="0" w:line="240" w:lineRule="auto"/>
              <w:rPr>
                <w:szCs w:val="24"/>
              </w:rPr>
            </w:pPr>
            <w:r w:rsidRPr="00725E27">
              <w:rPr>
                <w:szCs w:val="24"/>
              </w:rPr>
              <w:t>Concrete pouring:</w:t>
            </w:r>
          </w:p>
          <w:p w14:paraId="3336E9AF" w14:textId="77777777" w:rsidR="00CE1315" w:rsidRPr="00725E27" w:rsidRDefault="00CE1315" w:rsidP="004470E5">
            <w:pPr>
              <w:pStyle w:val="ListParagraph"/>
              <w:numPr>
                <w:ilvl w:val="1"/>
                <w:numId w:val="507"/>
              </w:numPr>
              <w:spacing w:after="0" w:line="240" w:lineRule="auto"/>
              <w:rPr>
                <w:szCs w:val="24"/>
              </w:rPr>
            </w:pPr>
            <w:r w:rsidRPr="00725E27">
              <w:rPr>
                <w:szCs w:val="24"/>
              </w:rPr>
              <w:t xml:space="preserve"> Structural elements: </w:t>
            </w:r>
          </w:p>
          <w:p w14:paraId="5CAFB770" w14:textId="77777777" w:rsidR="00CE1315" w:rsidRPr="00725E27" w:rsidRDefault="00CE1315" w:rsidP="004470E5">
            <w:pPr>
              <w:pStyle w:val="ListParagraph"/>
              <w:numPr>
                <w:ilvl w:val="0"/>
                <w:numId w:val="523"/>
              </w:numPr>
              <w:spacing w:after="0" w:line="240" w:lineRule="auto"/>
              <w:rPr>
                <w:vanish/>
                <w:szCs w:val="24"/>
              </w:rPr>
            </w:pPr>
          </w:p>
          <w:p w14:paraId="5C1D2DDC" w14:textId="77777777" w:rsidR="00CE1315" w:rsidRPr="00725E27" w:rsidRDefault="00CE1315" w:rsidP="004470E5">
            <w:pPr>
              <w:pStyle w:val="ListParagraph"/>
              <w:numPr>
                <w:ilvl w:val="0"/>
                <w:numId w:val="523"/>
              </w:numPr>
              <w:spacing w:after="0" w:line="240" w:lineRule="auto"/>
              <w:rPr>
                <w:vanish/>
                <w:szCs w:val="24"/>
              </w:rPr>
            </w:pPr>
          </w:p>
          <w:p w14:paraId="66753985" w14:textId="77777777" w:rsidR="00CE1315" w:rsidRPr="00725E27" w:rsidRDefault="00CE1315" w:rsidP="004470E5">
            <w:pPr>
              <w:pStyle w:val="ListParagraph"/>
              <w:numPr>
                <w:ilvl w:val="0"/>
                <w:numId w:val="523"/>
              </w:numPr>
              <w:spacing w:after="0" w:line="240" w:lineRule="auto"/>
              <w:rPr>
                <w:vanish/>
                <w:szCs w:val="24"/>
              </w:rPr>
            </w:pPr>
          </w:p>
          <w:p w14:paraId="3A2C9309" w14:textId="77777777" w:rsidR="00CE1315" w:rsidRPr="00725E27" w:rsidRDefault="00CE1315" w:rsidP="004470E5">
            <w:pPr>
              <w:pStyle w:val="ListParagraph"/>
              <w:numPr>
                <w:ilvl w:val="0"/>
                <w:numId w:val="523"/>
              </w:numPr>
              <w:spacing w:after="0" w:line="240" w:lineRule="auto"/>
              <w:rPr>
                <w:vanish/>
                <w:szCs w:val="24"/>
              </w:rPr>
            </w:pPr>
          </w:p>
          <w:p w14:paraId="5B119370" w14:textId="77777777" w:rsidR="00CE1315" w:rsidRPr="00725E27" w:rsidRDefault="00CE1315" w:rsidP="004470E5">
            <w:pPr>
              <w:pStyle w:val="ListParagraph"/>
              <w:numPr>
                <w:ilvl w:val="1"/>
                <w:numId w:val="523"/>
              </w:numPr>
              <w:spacing w:after="0" w:line="240" w:lineRule="auto"/>
              <w:rPr>
                <w:vanish/>
                <w:szCs w:val="24"/>
              </w:rPr>
            </w:pPr>
          </w:p>
          <w:p w14:paraId="4C52215A" w14:textId="77777777" w:rsidR="00CE1315" w:rsidRPr="00725E27" w:rsidRDefault="00CE1315" w:rsidP="004470E5">
            <w:pPr>
              <w:pStyle w:val="ListParagraph"/>
              <w:numPr>
                <w:ilvl w:val="1"/>
                <w:numId w:val="523"/>
              </w:numPr>
              <w:spacing w:after="0" w:line="240" w:lineRule="auto"/>
              <w:rPr>
                <w:vanish/>
                <w:szCs w:val="24"/>
              </w:rPr>
            </w:pPr>
          </w:p>
          <w:p w14:paraId="05D66898" w14:textId="77777777" w:rsidR="00CE1315" w:rsidRPr="00725E27" w:rsidRDefault="00CE1315" w:rsidP="004470E5">
            <w:pPr>
              <w:pStyle w:val="ListParagraph"/>
              <w:numPr>
                <w:ilvl w:val="1"/>
                <w:numId w:val="523"/>
              </w:numPr>
              <w:spacing w:after="0" w:line="240" w:lineRule="auto"/>
              <w:rPr>
                <w:vanish/>
                <w:szCs w:val="24"/>
              </w:rPr>
            </w:pPr>
          </w:p>
          <w:p w14:paraId="0D773C1B" w14:textId="77777777" w:rsidR="00CE1315" w:rsidRPr="00725E27" w:rsidRDefault="00CE1315" w:rsidP="004470E5">
            <w:pPr>
              <w:pStyle w:val="ListParagraph"/>
              <w:numPr>
                <w:ilvl w:val="1"/>
                <w:numId w:val="523"/>
              </w:numPr>
              <w:spacing w:after="0" w:line="240" w:lineRule="auto"/>
              <w:rPr>
                <w:vanish/>
                <w:szCs w:val="24"/>
              </w:rPr>
            </w:pPr>
          </w:p>
          <w:p w14:paraId="324983B8" w14:textId="77777777" w:rsidR="00CE1315" w:rsidRPr="00725E27" w:rsidRDefault="00CE1315" w:rsidP="004470E5">
            <w:pPr>
              <w:pStyle w:val="ListParagraph"/>
              <w:numPr>
                <w:ilvl w:val="1"/>
                <w:numId w:val="523"/>
              </w:numPr>
              <w:spacing w:after="0" w:line="240" w:lineRule="auto"/>
              <w:rPr>
                <w:vanish/>
                <w:szCs w:val="24"/>
              </w:rPr>
            </w:pPr>
          </w:p>
          <w:p w14:paraId="494EEE41" w14:textId="77777777" w:rsidR="00CE1315" w:rsidRPr="00725E27" w:rsidRDefault="00CE1315" w:rsidP="004470E5">
            <w:pPr>
              <w:pStyle w:val="ListParagraph"/>
              <w:numPr>
                <w:ilvl w:val="2"/>
                <w:numId w:val="507"/>
              </w:numPr>
              <w:spacing w:after="0" w:line="240" w:lineRule="auto"/>
              <w:rPr>
                <w:szCs w:val="24"/>
              </w:rPr>
            </w:pPr>
            <w:r w:rsidRPr="00725E27">
              <w:rPr>
                <w:szCs w:val="24"/>
              </w:rPr>
              <w:t xml:space="preserve">Column, </w:t>
            </w:r>
          </w:p>
          <w:p w14:paraId="7417073B" w14:textId="77777777" w:rsidR="00CE1315" w:rsidRPr="00725E27" w:rsidRDefault="00CE1315" w:rsidP="004470E5">
            <w:pPr>
              <w:pStyle w:val="ListParagraph"/>
              <w:numPr>
                <w:ilvl w:val="2"/>
                <w:numId w:val="507"/>
              </w:numPr>
              <w:spacing w:after="0" w:line="240" w:lineRule="auto"/>
              <w:rPr>
                <w:szCs w:val="24"/>
              </w:rPr>
            </w:pPr>
            <w:r w:rsidRPr="00725E27">
              <w:rPr>
                <w:szCs w:val="24"/>
              </w:rPr>
              <w:t xml:space="preserve">Beam, </w:t>
            </w:r>
          </w:p>
          <w:p w14:paraId="327D578C" w14:textId="77777777" w:rsidR="00CE1315" w:rsidRPr="00725E27" w:rsidRDefault="00CE1315" w:rsidP="004470E5">
            <w:pPr>
              <w:pStyle w:val="ListParagraph"/>
              <w:numPr>
                <w:ilvl w:val="2"/>
                <w:numId w:val="507"/>
              </w:numPr>
              <w:spacing w:after="0" w:line="240" w:lineRule="auto"/>
              <w:rPr>
                <w:szCs w:val="24"/>
              </w:rPr>
            </w:pPr>
            <w:r w:rsidRPr="00725E27">
              <w:rPr>
                <w:szCs w:val="24"/>
              </w:rPr>
              <w:t xml:space="preserve">Staircase, &amp; </w:t>
            </w:r>
          </w:p>
          <w:p w14:paraId="0D946C1B" w14:textId="77777777" w:rsidR="00CE1315" w:rsidRPr="00725E27" w:rsidRDefault="00CE1315" w:rsidP="004470E5">
            <w:pPr>
              <w:pStyle w:val="ListParagraph"/>
              <w:numPr>
                <w:ilvl w:val="2"/>
                <w:numId w:val="507"/>
              </w:numPr>
              <w:spacing w:after="0" w:line="240" w:lineRule="auto"/>
              <w:rPr>
                <w:szCs w:val="24"/>
              </w:rPr>
            </w:pPr>
            <w:r w:rsidRPr="00725E27">
              <w:rPr>
                <w:szCs w:val="24"/>
              </w:rPr>
              <w:t>Slab.</w:t>
            </w:r>
          </w:p>
        </w:tc>
        <w:tc>
          <w:tcPr>
            <w:tcW w:w="1361" w:type="pct"/>
            <w:tcBorders>
              <w:top w:val="single" w:sz="4" w:space="0" w:color="auto"/>
              <w:left w:val="single" w:sz="4" w:space="0" w:color="auto"/>
              <w:bottom w:val="single" w:sz="4" w:space="0" w:color="auto"/>
              <w:right w:val="single" w:sz="4" w:space="0" w:color="auto"/>
            </w:tcBorders>
            <w:hideMark/>
          </w:tcPr>
          <w:p w14:paraId="1203FDE9"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Practical</w:t>
            </w:r>
          </w:p>
          <w:p w14:paraId="3E308CAA"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Projects</w:t>
            </w:r>
          </w:p>
          <w:p w14:paraId="6791385D" w14:textId="77777777" w:rsidR="00CE1315" w:rsidRPr="00725E27" w:rsidRDefault="00CE1315" w:rsidP="004470E5">
            <w:pPr>
              <w:numPr>
                <w:ilvl w:val="0"/>
                <w:numId w:val="45"/>
              </w:numPr>
              <w:spacing w:after="0" w:line="276" w:lineRule="auto"/>
              <w:ind w:left="373" w:hanging="283"/>
              <w:rPr>
                <w:rFonts w:cs="Times New Roman"/>
                <w:szCs w:val="24"/>
                <w:lang w:val="en-ZA"/>
              </w:rPr>
            </w:pPr>
            <w:r w:rsidRPr="00725E27">
              <w:rPr>
                <w:rFonts w:cs="Times New Roman"/>
                <w:szCs w:val="24"/>
                <w:lang w:val="en-ZA"/>
              </w:rPr>
              <w:t xml:space="preserve">Portfolio of evidence </w:t>
            </w:r>
          </w:p>
          <w:p w14:paraId="492C231F" w14:textId="77777777" w:rsidR="00CE1315" w:rsidRPr="00725E27" w:rsidRDefault="00CE1315" w:rsidP="004470E5">
            <w:pPr>
              <w:numPr>
                <w:ilvl w:val="0"/>
                <w:numId w:val="45"/>
              </w:numPr>
              <w:spacing w:after="0" w:line="276" w:lineRule="auto"/>
              <w:ind w:left="410"/>
              <w:rPr>
                <w:rFonts w:cs="Times New Roman"/>
                <w:szCs w:val="24"/>
                <w:lang w:val="en-ZA"/>
              </w:rPr>
            </w:pPr>
            <w:r w:rsidRPr="00725E27">
              <w:rPr>
                <w:rFonts w:cs="Times New Roman"/>
                <w:szCs w:val="24"/>
                <w:lang w:val="en-ZA"/>
              </w:rPr>
              <w:t>Written tests</w:t>
            </w:r>
          </w:p>
        </w:tc>
      </w:tr>
    </w:tbl>
    <w:p w14:paraId="322E5950" w14:textId="77777777" w:rsidR="00CE1315" w:rsidRPr="00725E27" w:rsidRDefault="00CE1315" w:rsidP="00CE1315">
      <w:pPr>
        <w:spacing w:after="0"/>
        <w:rPr>
          <w:rFonts w:cs="Times New Roman"/>
          <w:b/>
          <w:szCs w:val="24"/>
          <w:lang w:val="en-ZA"/>
        </w:rPr>
      </w:pPr>
    </w:p>
    <w:p w14:paraId="372527C8" w14:textId="77777777" w:rsidR="00CE1315" w:rsidRPr="00725E27" w:rsidRDefault="00CE1315" w:rsidP="00CE1315">
      <w:pPr>
        <w:spacing w:after="0"/>
        <w:rPr>
          <w:rFonts w:cs="Times New Roman"/>
          <w:b/>
          <w:szCs w:val="24"/>
          <w:lang w:val="en-ZA"/>
        </w:rPr>
      </w:pPr>
      <w:r w:rsidRPr="00725E27">
        <w:rPr>
          <w:rFonts w:cs="Times New Roman"/>
          <w:b/>
          <w:szCs w:val="24"/>
          <w:lang w:val="en-ZA"/>
        </w:rPr>
        <w:t>Suggested Methods of Instruction</w:t>
      </w:r>
    </w:p>
    <w:p w14:paraId="2773F5B4" w14:textId="77777777" w:rsidR="00CE1315" w:rsidRPr="00725E27" w:rsidRDefault="00CE1315" w:rsidP="004470E5">
      <w:pPr>
        <w:numPr>
          <w:ilvl w:val="0"/>
          <w:numId w:val="596"/>
        </w:numPr>
        <w:spacing w:after="0" w:line="276" w:lineRule="auto"/>
        <w:ind w:left="720" w:hanging="360"/>
        <w:rPr>
          <w:rFonts w:cs="Times New Roman"/>
          <w:szCs w:val="24"/>
        </w:rPr>
      </w:pPr>
      <w:r w:rsidRPr="00725E27">
        <w:rPr>
          <w:rFonts w:cs="Times New Roman"/>
          <w:szCs w:val="24"/>
        </w:rPr>
        <w:t xml:space="preserve">Practical </w:t>
      </w:r>
    </w:p>
    <w:p w14:paraId="26A5D043" w14:textId="77777777" w:rsidR="00CE1315" w:rsidRPr="00725E27" w:rsidRDefault="00CE1315" w:rsidP="004470E5">
      <w:pPr>
        <w:numPr>
          <w:ilvl w:val="0"/>
          <w:numId w:val="596"/>
        </w:numPr>
        <w:spacing w:after="0" w:line="276" w:lineRule="auto"/>
        <w:ind w:left="720" w:hanging="360"/>
        <w:rPr>
          <w:rFonts w:cs="Times New Roman"/>
          <w:szCs w:val="24"/>
        </w:rPr>
      </w:pPr>
      <w:r w:rsidRPr="00725E27">
        <w:rPr>
          <w:rFonts w:cs="Times New Roman"/>
          <w:szCs w:val="24"/>
        </w:rPr>
        <w:t>Role playing</w:t>
      </w:r>
    </w:p>
    <w:p w14:paraId="423353F6" w14:textId="77777777" w:rsidR="00CE1315" w:rsidRPr="00725E27" w:rsidRDefault="00CE1315" w:rsidP="004470E5">
      <w:pPr>
        <w:numPr>
          <w:ilvl w:val="0"/>
          <w:numId w:val="596"/>
        </w:numPr>
        <w:spacing w:after="0" w:line="276" w:lineRule="auto"/>
        <w:ind w:left="720" w:hanging="360"/>
        <w:rPr>
          <w:rFonts w:eastAsia="Times New Roman" w:cs="Times New Roman"/>
          <w:noProof/>
          <w:szCs w:val="24"/>
        </w:rPr>
      </w:pPr>
      <w:r w:rsidRPr="00725E27">
        <w:rPr>
          <w:rFonts w:eastAsia="Times New Roman" w:cs="Times New Roman"/>
          <w:noProof/>
          <w:szCs w:val="24"/>
        </w:rPr>
        <w:lastRenderedPageBreak/>
        <w:t xml:space="preserve">Demonstrations </w:t>
      </w:r>
    </w:p>
    <w:p w14:paraId="4628D1FE" w14:textId="77777777" w:rsidR="00CE1315" w:rsidRPr="00725E27" w:rsidRDefault="00CE1315" w:rsidP="004470E5">
      <w:pPr>
        <w:numPr>
          <w:ilvl w:val="0"/>
          <w:numId w:val="596"/>
        </w:numPr>
        <w:spacing w:after="0" w:line="276" w:lineRule="auto"/>
        <w:ind w:left="720" w:hanging="360"/>
        <w:rPr>
          <w:rFonts w:eastAsia="Times New Roman" w:cs="Times New Roman"/>
          <w:noProof/>
          <w:szCs w:val="24"/>
        </w:rPr>
      </w:pPr>
      <w:r w:rsidRPr="00725E27">
        <w:rPr>
          <w:rFonts w:eastAsia="Times New Roman" w:cs="Times New Roman"/>
          <w:noProof/>
          <w:szCs w:val="24"/>
        </w:rPr>
        <w:t>Viewing of related videos</w:t>
      </w:r>
    </w:p>
    <w:p w14:paraId="270CDE02" w14:textId="77777777" w:rsidR="00CE1315" w:rsidRPr="00725E27" w:rsidRDefault="00CE1315" w:rsidP="004470E5">
      <w:pPr>
        <w:numPr>
          <w:ilvl w:val="0"/>
          <w:numId w:val="596"/>
        </w:numPr>
        <w:spacing w:after="0" w:line="276" w:lineRule="auto"/>
        <w:ind w:left="720" w:hanging="360"/>
        <w:rPr>
          <w:rFonts w:eastAsia="Times New Roman" w:cs="Times New Roman"/>
          <w:noProof/>
          <w:szCs w:val="24"/>
        </w:rPr>
      </w:pPr>
      <w:r w:rsidRPr="00725E27">
        <w:rPr>
          <w:rFonts w:eastAsia="Times New Roman" w:cs="Times New Roman"/>
          <w:noProof/>
          <w:szCs w:val="24"/>
        </w:rPr>
        <w:t>Group Discussion</w:t>
      </w:r>
    </w:p>
    <w:p w14:paraId="33ADB94F" w14:textId="77777777" w:rsidR="00CE1315" w:rsidRPr="00725E27" w:rsidRDefault="00CE1315" w:rsidP="004470E5">
      <w:pPr>
        <w:numPr>
          <w:ilvl w:val="0"/>
          <w:numId w:val="596"/>
        </w:numPr>
        <w:spacing w:after="0" w:line="276" w:lineRule="auto"/>
        <w:ind w:left="720" w:hanging="360"/>
        <w:rPr>
          <w:rFonts w:eastAsia="Times New Roman" w:cs="Times New Roman"/>
          <w:noProof/>
          <w:szCs w:val="24"/>
        </w:rPr>
      </w:pPr>
      <w:r w:rsidRPr="00725E27">
        <w:rPr>
          <w:rFonts w:eastAsia="Times New Roman" w:cs="Times New Roman"/>
          <w:noProof/>
          <w:szCs w:val="24"/>
        </w:rPr>
        <w:t>Projects</w:t>
      </w:r>
    </w:p>
    <w:p w14:paraId="2AAAE996" w14:textId="77777777" w:rsidR="00CE1315" w:rsidRPr="00725E27" w:rsidRDefault="00CE1315" w:rsidP="004470E5">
      <w:pPr>
        <w:numPr>
          <w:ilvl w:val="0"/>
          <w:numId w:val="596"/>
        </w:numPr>
        <w:spacing w:after="0" w:line="276" w:lineRule="auto"/>
        <w:ind w:left="720" w:hanging="360"/>
        <w:rPr>
          <w:rFonts w:eastAsia="Times New Roman" w:cs="Times New Roman"/>
          <w:noProof/>
          <w:szCs w:val="24"/>
        </w:rPr>
      </w:pPr>
      <w:r w:rsidRPr="00725E27">
        <w:rPr>
          <w:rFonts w:eastAsia="Times New Roman" w:cs="Times New Roman"/>
          <w:noProof/>
          <w:szCs w:val="24"/>
        </w:rPr>
        <w:t>Direct Instruction</w:t>
      </w:r>
    </w:p>
    <w:p w14:paraId="79CFE9D1" w14:textId="77777777" w:rsidR="00CE1315" w:rsidRPr="00725E27" w:rsidRDefault="00CE1315" w:rsidP="00CE1315">
      <w:pPr>
        <w:spacing w:after="0"/>
        <w:ind w:left="720"/>
        <w:rPr>
          <w:rFonts w:eastAsia="Times New Roman" w:cs="Times New Roman"/>
          <w:noProof/>
          <w:szCs w:val="24"/>
        </w:rPr>
      </w:pPr>
    </w:p>
    <w:p w14:paraId="3849FE52" w14:textId="77777777" w:rsidR="00CE1315" w:rsidRPr="00725E27" w:rsidRDefault="00CE1315" w:rsidP="00CE1315">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725E27" w:rsidRPr="00725E27" w14:paraId="45BA3AE3" w14:textId="77777777" w:rsidTr="00C24A23">
        <w:tc>
          <w:tcPr>
            <w:tcW w:w="1224" w:type="dxa"/>
            <w:shd w:val="clear" w:color="auto" w:fill="auto"/>
          </w:tcPr>
          <w:p w14:paraId="09AE7253"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2911" w:type="dxa"/>
            <w:shd w:val="clear" w:color="auto" w:fill="auto"/>
          </w:tcPr>
          <w:p w14:paraId="0464882A"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1FC8549A"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63626B44"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51B9E8F1"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642A4C33" w14:textId="77777777" w:rsidR="00CE1315" w:rsidRPr="00725E27" w:rsidRDefault="00CE1315"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725E27" w:rsidRPr="00725E27" w14:paraId="52432770" w14:textId="77777777" w:rsidTr="00C24A23">
        <w:tc>
          <w:tcPr>
            <w:tcW w:w="1224" w:type="dxa"/>
            <w:shd w:val="clear" w:color="auto" w:fill="auto"/>
          </w:tcPr>
          <w:p w14:paraId="1471E1B2"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126" w:type="dxa"/>
            <w:gridSpan w:val="4"/>
            <w:shd w:val="clear" w:color="auto" w:fill="auto"/>
          </w:tcPr>
          <w:p w14:paraId="6FEC2B39"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725E27" w:rsidRPr="00725E27" w14:paraId="6F47691A" w14:textId="77777777" w:rsidTr="00C24A23">
        <w:tc>
          <w:tcPr>
            <w:tcW w:w="1224" w:type="dxa"/>
            <w:shd w:val="clear" w:color="auto" w:fill="auto"/>
          </w:tcPr>
          <w:p w14:paraId="754CC5BB"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1D4A932B"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 xml:space="preserve">Structural drawings &amp; </w:t>
            </w:r>
            <w:r w:rsidRPr="00725E27">
              <w:rPr>
                <w:rFonts w:eastAsia="Times New Roman" w:cs="Times New Roman"/>
                <w:szCs w:val="24"/>
              </w:rPr>
              <w:t xml:space="preserve">Site layout </w:t>
            </w:r>
          </w:p>
          <w:p w14:paraId="50FC9264" w14:textId="77777777" w:rsidR="00CE1315" w:rsidRPr="00725E27" w:rsidRDefault="00CE1315" w:rsidP="00C24A23">
            <w:pPr>
              <w:spacing w:line="240" w:lineRule="atLeast"/>
              <w:rPr>
                <w:rFonts w:eastAsia="@MS Mincho" w:cs="Times New Roman"/>
                <w:bCs/>
                <w:szCs w:val="24"/>
                <w:lang w:val="en-GB"/>
              </w:rPr>
            </w:pPr>
          </w:p>
        </w:tc>
        <w:tc>
          <w:tcPr>
            <w:tcW w:w="2070" w:type="dxa"/>
            <w:shd w:val="clear" w:color="auto" w:fill="auto"/>
          </w:tcPr>
          <w:p w14:paraId="0488E1E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124EC052"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234D11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45300FAD" w14:textId="77777777" w:rsidTr="00C24A23">
        <w:tc>
          <w:tcPr>
            <w:tcW w:w="1224" w:type="dxa"/>
            <w:shd w:val="clear" w:color="auto" w:fill="auto"/>
          </w:tcPr>
          <w:p w14:paraId="2197F85E"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5E1FF39B"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Calculator</w:t>
            </w:r>
          </w:p>
          <w:p w14:paraId="0AD169C3" w14:textId="77777777" w:rsidR="00CE1315" w:rsidRPr="00725E27" w:rsidRDefault="00CE1315" w:rsidP="00C24A23">
            <w:pPr>
              <w:spacing w:line="240" w:lineRule="atLeast"/>
              <w:rPr>
                <w:rFonts w:eastAsia="@MS Mincho" w:cs="Times New Roman"/>
                <w:bCs/>
                <w:szCs w:val="24"/>
                <w:lang w:val="en-GB"/>
              </w:rPr>
            </w:pPr>
          </w:p>
        </w:tc>
        <w:tc>
          <w:tcPr>
            <w:tcW w:w="2070" w:type="dxa"/>
            <w:shd w:val="clear" w:color="auto" w:fill="auto"/>
          </w:tcPr>
          <w:p w14:paraId="1ED3194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37CD46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06ECCAE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725E27" w:rsidRPr="00725E27" w14:paraId="2E2E1988" w14:textId="77777777" w:rsidTr="00C24A23">
        <w:tc>
          <w:tcPr>
            <w:tcW w:w="1224" w:type="dxa"/>
            <w:shd w:val="clear" w:color="auto" w:fill="auto"/>
          </w:tcPr>
          <w:p w14:paraId="5FD635F0"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B</w:t>
            </w:r>
          </w:p>
        </w:tc>
        <w:tc>
          <w:tcPr>
            <w:tcW w:w="8126" w:type="dxa"/>
            <w:gridSpan w:val="4"/>
            <w:shd w:val="clear" w:color="auto" w:fill="auto"/>
          </w:tcPr>
          <w:p w14:paraId="37E02D14"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725E27" w:rsidRPr="00725E27" w14:paraId="107CAA39" w14:textId="77777777" w:rsidTr="00C24A23">
        <w:tc>
          <w:tcPr>
            <w:tcW w:w="1224" w:type="dxa"/>
            <w:shd w:val="clear" w:color="auto" w:fill="auto"/>
          </w:tcPr>
          <w:p w14:paraId="399631E6"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520526EF"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rPr>
              <w:t>Whiteboards</w:t>
            </w:r>
          </w:p>
        </w:tc>
        <w:tc>
          <w:tcPr>
            <w:tcW w:w="2070" w:type="dxa"/>
            <w:shd w:val="clear" w:color="auto" w:fill="auto"/>
          </w:tcPr>
          <w:p w14:paraId="2AB38B9F"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450022B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314072B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6CFBF7B0" w14:textId="77777777" w:rsidTr="00C24A23">
        <w:tc>
          <w:tcPr>
            <w:tcW w:w="1224" w:type="dxa"/>
            <w:shd w:val="clear" w:color="auto" w:fill="auto"/>
          </w:tcPr>
          <w:p w14:paraId="199B0FD8"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6CBBA1B7" w14:textId="77777777" w:rsidR="00CE1315" w:rsidRPr="00725E27" w:rsidRDefault="00CE1315"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7537D7EC"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7A636F0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53A7F201"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109B92DC" w14:textId="77777777" w:rsidTr="00C24A23">
        <w:tc>
          <w:tcPr>
            <w:tcW w:w="1224" w:type="dxa"/>
            <w:shd w:val="clear" w:color="auto" w:fill="auto"/>
          </w:tcPr>
          <w:p w14:paraId="195A0749"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126" w:type="dxa"/>
            <w:gridSpan w:val="4"/>
            <w:shd w:val="clear" w:color="auto" w:fill="auto"/>
          </w:tcPr>
          <w:p w14:paraId="2DD6482C"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725E27" w:rsidRPr="00725E27" w14:paraId="1015AF7D" w14:textId="77777777" w:rsidTr="00C24A23">
        <w:trPr>
          <w:trHeight w:val="495"/>
        </w:trPr>
        <w:tc>
          <w:tcPr>
            <w:tcW w:w="1224" w:type="dxa"/>
            <w:shd w:val="clear" w:color="auto" w:fill="auto"/>
          </w:tcPr>
          <w:p w14:paraId="3B5DB15A"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1469A2B7"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rPr>
              <w:t xml:space="preserve">Assorted </w:t>
            </w:r>
            <w:proofErr w:type="spellStart"/>
            <w:r w:rsidRPr="00725E27">
              <w:rPr>
                <w:rFonts w:eastAsia="Times New Roman" w:cs="Times New Roman"/>
                <w:szCs w:val="24"/>
              </w:rPr>
              <w:t>colour</w:t>
            </w:r>
            <w:proofErr w:type="spellEnd"/>
            <w:r w:rsidRPr="00725E27">
              <w:rPr>
                <w:rFonts w:eastAsia="Times New Roman" w:cs="Times New Roman"/>
                <w:szCs w:val="24"/>
              </w:rPr>
              <w:t xml:space="preserve"> of whiteboard markers</w:t>
            </w:r>
          </w:p>
        </w:tc>
        <w:tc>
          <w:tcPr>
            <w:tcW w:w="2070" w:type="dxa"/>
            <w:shd w:val="clear" w:color="auto" w:fill="auto"/>
          </w:tcPr>
          <w:p w14:paraId="3393F1D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DB28BA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55A4030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725E27" w:rsidRPr="00725E27" w14:paraId="5B5595F6" w14:textId="77777777" w:rsidTr="00C24A23">
        <w:trPr>
          <w:trHeight w:val="495"/>
        </w:trPr>
        <w:tc>
          <w:tcPr>
            <w:tcW w:w="1224" w:type="dxa"/>
            <w:shd w:val="clear" w:color="auto" w:fill="auto"/>
          </w:tcPr>
          <w:p w14:paraId="2AFA16DE"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574C0EED"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Steel reinforcements</w:t>
            </w:r>
          </w:p>
        </w:tc>
        <w:tc>
          <w:tcPr>
            <w:tcW w:w="2070" w:type="dxa"/>
            <w:shd w:val="clear" w:color="auto" w:fill="auto"/>
          </w:tcPr>
          <w:p w14:paraId="1BE5707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4C1955C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 xml:space="preserve">5 pcs </w:t>
            </w:r>
          </w:p>
        </w:tc>
        <w:tc>
          <w:tcPr>
            <w:tcW w:w="1693" w:type="dxa"/>
            <w:shd w:val="clear" w:color="auto" w:fill="auto"/>
          </w:tcPr>
          <w:p w14:paraId="02FDBD5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52A20DEA" w14:textId="77777777" w:rsidTr="00C24A23">
        <w:trPr>
          <w:trHeight w:val="495"/>
        </w:trPr>
        <w:tc>
          <w:tcPr>
            <w:tcW w:w="1224" w:type="dxa"/>
            <w:shd w:val="clear" w:color="auto" w:fill="auto"/>
          </w:tcPr>
          <w:p w14:paraId="7D66D2A9"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6CAC9B7F"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 xml:space="preserve">concrete </w:t>
            </w:r>
          </w:p>
          <w:p w14:paraId="34D64BF3" w14:textId="77777777" w:rsidR="00CE1315" w:rsidRPr="00725E27" w:rsidRDefault="00CE1315" w:rsidP="00C24A23">
            <w:pPr>
              <w:spacing w:after="0"/>
              <w:contextualSpacing/>
              <w:rPr>
                <w:rFonts w:eastAsia="Times New Roman" w:cs="Times New Roman"/>
                <w:szCs w:val="24"/>
              </w:rPr>
            </w:pPr>
          </w:p>
        </w:tc>
        <w:tc>
          <w:tcPr>
            <w:tcW w:w="2070" w:type="dxa"/>
            <w:shd w:val="clear" w:color="auto" w:fill="auto"/>
          </w:tcPr>
          <w:p w14:paraId="1C2C8A0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73B75BA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 xml:space="preserve">1MT </w:t>
            </w:r>
          </w:p>
        </w:tc>
        <w:tc>
          <w:tcPr>
            <w:tcW w:w="1693" w:type="dxa"/>
            <w:shd w:val="clear" w:color="auto" w:fill="auto"/>
          </w:tcPr>
          <w:p w14:paraId="5C44B35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58AE35B4" w14:textId="77777777" w:rsidTr="00C24A23">
        <w:trPr>
          <w:trHeight w:val="495"/>
        </w:trPr>
        <w:tc>
          <w:tcPr>
            <w:tcW w:w="1224" w:type="dxa"/>
            <w:shd w:val="clear" w:color="auto" w:fill="auto"/>
          </w:tcPr>
          <w:p w14:paraId="2DFCB202"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5245D50F"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 xml:space="preserve">Pegs </w:t>
            </w:r>
          </w:p>
          <w:p w14:paraId="5C0B9496" w14:textId="77777777" w:rsidR="00CE1315" w:rsidRPr="00725E27" w:rsidRDefault="00CE1315" w:rsidP="00C24A23">
            <w:pPr>
              <w:spacing w:line="240" w:lineRule="atLeast"/>
              <w:rPr>
                <w:rFonts w:eastAsia="@MS Mincho" w:cs="Times New Roman"/>
                <w:bCs/>
                <w:szCs w:val="24"/>
                <w:lang w:val="en-GB"/>
              </w:rPr>
            </w:pPr>
          </w:p>
        </w:tc>
        <w:tc>
          <w:tcPr>
            <w:tcW w:w="2070" w:type="dxa"/>
            <w:shd w:val="clear" w:color="auto" w:fill="auto"/>
          </w:tcPr>
          <w:p w14:paraId="43502D2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5E1629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shd w:val="clear" w:color="auto" w:fill="auto"/>
          </w:tcPr>
          <w:p w14:paraId="6290663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725E27" w:rsidRPr="00725E27" w14:paraId="11E04955" w14:textId="77777777" w:rsidTr="00C24A23">
        <w:trPr>
          <w:trHeight w:val="495"/>
        </w:trPr>
        <w:tc>
          <w:tcPr>
            <w:tcW w:w="1224" w:type="dxa"/>
            <w:shd w:val="clear" w:color="auto" w:fill="auto"/>
          </w:tcPr>
          <w:p w14:paraId="2E4F1F8C"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2C79F994"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Timber</w:t>
            </w:r>
          </w:p>
          <w:p w14:paraId="5E6873B0" w14:textId="77777777" w:rsidR="00CE1315" w:rsidRPr="00725E27" w:rsidRDefault="00CE1315" w:rsidP="00C24A23">
            <w:pPr>
              <w:spacing w:after="0"/>
              <w:ind w:left="1080"/>
              <w:contextualSpacing/>
              <w:rPr>
                <w:rFonts w:eastAsia="Times New Roman" w:cs="Times New Roman"/>
                <w:szCs w:val="24"/>
                <w:lang w:val="en-ZA"/>
              </w:rPr>
            </w:pPr>
          </w:p>
        </w:tc>
        <w:tc>
          <w:tcPr>
            <w:tcW w:w="2070" w:type="dxa"/>
            <w:shd w:val="clear" w:color="auto" w:fill="auto"/>
          </w:tcPr>
          <w:p w14:paraId="682B075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5C6989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25fts</w:t>
            </w:r>
          </w:p>
        </w:tc>
        <w:tc>
          <w:tcPr>
            <w:tcW w:w="1693" w:type="dxa"/>
            <w:shd w:val="clear" w:color="auto" w:fill="auto"/>
          </w:tcPr>
          <w:p w14:paraId="3ED87A8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725E27" w:rsidRPr="00725E27" w14:paraId="132CD946" w14:textId="77777777" w:rsidTr="00C24A23">
        <w:tc>
          <w:tcPr>
            <w:tcW w:w="1224" w:type="dxa"/>
            <w:shd w:val="clear" w:color="auto" w:fill="auto"/>
          </w:tcPr>
          <w:p w14:paraId="646A0AA2"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126" w:type="dxa"/>
            <w:gridSpan w:val="4"/>
            <w:shd w:val="clear" w:color="auto" w:fill="auto"/>
          </w:tcPr>
          <w:p w14:paraId="5326D100"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725E27" w:rsidRPr="00725E27" w14:paraId="30F19D05" w14:textId="77777777" w:rsidTr="00C24A23">
        <w:tc>
          <w:tcPr>
            <w:tcW w:w="1224" w:type="dxa"/>
            <w:shd w:val="clear" w:color="auto" w:fill="auto"/>
          </w:tcPr>
          <w:p w14:paraId="3A9817F7"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77DC27C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 xml:space="preserve">Rulers, protractors and compasses,  </w:t>
            </w:r>
          </w:p>
        </w:tc>
        <w:tc>
          <w:tcPr>
            <w:tcW w:w="2070" w:type="dxa"/>
            <w:shd w:val="clear" w:color="auto" w:fill="auto"/>
          </w:tcPr>
          <w:p w14:paraId="53EF27A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trainers and trainee’s use</w:t>
            </w:r>
          </w:p>
        </w:tc>
        <w:tc>
          <w:tcPr>
            <w:tcW w:w="1452" w:type="dxa"/>
            <w:shd w:val="clear" w:color="auto" w:fill="auto"/>
          </w:tcPr>
          <w:p w14:paraId="18D21A2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shd w:val="clear" w:color="auto" w:fill="auto"/>
          </w:tcPr>
          <w:p w14:paraId="4F41F8C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725E27" w:rsidRPr="00725E27" w14:paraId="6E552855" w14:textId="77777777" w:rsidTr="00C24A23">
        <w:tc>
          <w:tcPr>
            <w:tcW w:w="1224" w:type="dxa"/>
            <w:shd w:val="clear" w:color="auto" w:fill="auto"/>
          </w:tcPr>
          <w:p w14:paraId="4021A188"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shd w:val="clear" w:color="auto" w:fill="auto"/>
          </w:tcPr>
          <w:p w14:paraId="653EBAA4"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Surveying equipment: dumpy level total station etc</w:t>
            </w:r>
          </w:p>
          <w:p w14:paraId="328B166C" w14:textId="77777777" w:rsidR="00CE1315" w:rsidRPr="00725E27" w:rsidRDefault="00CE1315" w:rsidP="00C24A23">
            <w:pPr>
              <w:spacing w:line="240" w:lineRule="atLeast"/>
              <w:rPr>
                <w:rFonts w:eastAsia="@MS Mincho" w:cs="Times New Roman"/>
                <w:bCs/>
                <w:szCs w:val="24"/>
                <w:lang w:val="en-GB"/>
              </w:rPr>
            </w:pPr>
          </w:p>
        </w:tc>
        <w:tc>
          <w:tcPr>
            <w:tcW w:w="2070" w:type="dxa"/>
            <w:shd w:val="clear" w:color="auto" w:fill="auto"/>
          </w:tcPr>
          <w:p w14:paraId="1CE7F5D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lastRenderedPageBreak/>
              <w:t>For trainers and trainee’s use</w:t>
            </w:r>
          </w:p>
        </w:tc>
        <w:tc>
          <w:tcPr>
            <w:tcW w:w="1452" w:type="dxa"/>
            <w:shd w:val="clear" w:color="auto" w:fill="auto"/>
          </w:tcPr>
          <w:p w14:paraId="09CF135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824FEF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35D532FB"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53F93B57"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B665931"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0786572"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5D8AC8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4601A1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725E27" w:rsidRPr="00725E27" w14:paraId="50276FEE"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4F11861F"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6E534347"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 xml:space="preserve">Scaffold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48E9D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73F981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DB9E8D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72192DE9"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13FDCACA"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0A596C3F"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val="en-ZA"/>
              </w:rPr>
              <w:t>Bar bender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9A5D9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405463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96490F1"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36F59B1B"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4B0344F8"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779CBB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Hacksaw</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688FB5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01F9DA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7F040D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5AC53D72"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074C38D9"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22D8EBD"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Bar cutter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C99B1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94F7E32"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9A930E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02002B1D"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5BD3151B"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4BDD8CB7"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Measuring tape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6C3581"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B4D545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0A9ED4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277C7C53"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5B82B01B"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3FAADAF8"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 xml:space="preserve">Builder’s line </w:t>
            </w:r>
          </w:p>
          <w:p w14:paraId="189F40CD" w14:textId="77777777" w:rsidR="00CE1315" w:rsidRPr="00725E27" w:rsidRDefault="00CE1315" w:rsidP="00C24A23">
            <w:pPr>
              <w:spacing w:line="240" w:lineRule="atLeast"/>
              <w:rPr>
                <w:rFonts w:eastAsia="@MS Mincho" w:cs="Times New Roman"/>
                <w:bCs/>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5B0B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3DA52A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9A26EA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4D0E69A3"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6DBA4CB3"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F1D52FC"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Jembe</w:t>
            </w:r>
          </w:p>
          <w:p w14:paraId="43054D03" w14:textId="77777777" w:rsidR="00CE1315" w:rsidRPr="00725E27" w:rsidRDefault="00CE1315" w:rsidP="00C24A23">
            <w:pPr>
              <w:spacing w:after="0"/>
              <w:contextualSpacing/>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68402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372371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FB8512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63A71DFB"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3CF76097"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9415A8B"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Spade</w:t>
            </w:r>
          </w:p>
          <w:p w14:paraId="5B3B7098" w14:textId="77777777" w:rsidR="00CE1315" w:rsidRPr="00725E27" w:rsidRDefault="00CE1315" w:rsidP="00C24A23">
            <w:pPr>
              <w:spacing w:after="0"/>
              <w:contextualSpacing/>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25B58D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56C70A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C2B494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CE1315" w:rsidRPr="00725E27" w14:paraId="58CFCF92" w14:textId="77777777"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14:paraId="1D360352" w14:textId="77777777" w:rsidR="00CE1315" w:rsidRPr="00725E27" w:rsidRDefault="00CE1315" w:rsidP="004470E5">
            <w:pPr>
              <w:numPr>
                <w:ilvl w:val="2"/>
                <w:numId w:val="508"/>
              </w:numPr>
              <w:spacing w:after="120" w:line="240" w:lineRule="atLeas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3C2A3229" w14:textId="77777777" w:rsidR="00CE1315" w:rsidRPr="00725E27" w:rsidRDefault="00CE1315" w:rsidP="00C24A23">
            <w:pPr>
              <w:spacing w:after="0"/>
              <w:contextualSpacing/>
              <w:rPr>
                <w:rFonts w:eastAsia="Times New Roman" w:cs="Times New Roman"/>
                <w:szCs w:val="24"/>
              </w:rPr>
            </w:pPr>
            <w:r w:rsidRPr="00725E27">
              <w:rPr>
                <w:rFonts w:eastAsia="Times New Roman" w:cs="Times New Roman"/>
                <w:szCs w:val="24"/>
                <w:lang w:val="en-ZA"/>
              </w:rPr>
              <w:t>Wheelbarrow</w:t>
            </w:r>
          </w:p>
          <w:p w14:paraId="39D332C6" w14:textId="77777777" w:rsidR="00CE1315" w:rsidRPr="00725E27" w:rsidRDefault="00CE1315" w:rsidP="00C24A23">
            <w:pPr>
              <w:spacing w:after="0"/>
              <w:contextualSpacing/>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64FB4A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AD1C1D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C05E28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375B0A47" w14:textId="77777777" w:rsidR="00CE1315" w:rsidRPr="00725E27" w:rsidRDefault="00CE1315" w:rsidP="00CE1315">
      <w:pPr>
        <w:rPr>
          <w:rFonts w:cs="Times New Roman"/>
          <w:szCs w:val="24"/>
        </w:rPr>
      </w:pPr>
    </w:p>
    <w:p w14:paraId="3AA61165" w14:textId="77777777" w:rsidR="00CE1315" w:rsidRPr="00725E27" w:rsidRDefault="00CE1315" w:rsidP="00CE1315">
      <w:pPr>
        <w:rPr>
          <w:rFonts w:eastAsiaTheme="majorEastAsia" w:cs="Times New Roman"/>
          <w:szCs w:val="24"/>
          <w:lang w:val="en-GB"/>
        </w:rPr>
      </w:pPr>
      <w:r w:rsidRPr="00725E27">
        <w:rPr>
          <w:rFonts w:cs="Times New Roman"/>
          <w:szCs w:val="24"/>
          <w:lang w:val="en-GB"/>
        </w:rPr>
        <w:br w:type="page"/>
      </w:r>
    </w:p>
    <w:p w14:paraId="0FF63419" w14:textId="77777777" w:rsidR="00CE1315" w:rsidRPr="00725E27" w:rsidRDefault="00CE1315" w:rsidP="00CE1315">
      <w:pPr>
        <w:pStyle w:val="Heading2"/>
        <w:rPr>
          <w:lang w:val="en-GB"/>
        </w:rPr>
      </w:pPr>
      <w:bookmarkStart w:id="46" w:name="_Toc197173386"/>
      <w:r w:rsidRPr="00725E27">
        <w:rPr>
          <w:lang w:val="en-GB"/>
        </w:rPr>
        <w:lastRenderedPageBreak/>
        <w:t>SITE SURVEY</w:t>
      </w:r>
      <w:bookmarkEnd w:id="46"/>
    </w:p>
    <w:p w14:paraId="733965D7" w14:textId="77777777" w:rsidR="00CE1315" w:rsidRPr="00725E27" w:rsidRDefault="00CE1315" w:rsidP="00CE1315">
      <w:pPr>
        <w:tabs>
          <w:tab w:val="left" w:pos="975"/>
          <w:tab w:val="center" w:pos="4680"/>
          <w:tab w:val="left" w:pos="6945"/>
        </w:tabs>
        <w:spacing w:after="0"/>
        <w:rPr>
          <w:rFonts w:cs="Times New Roman"/>
          <w:b/>
          <w:szCs w:val="24"/>
          <w:lang w:val="en-ZA"/>
        </w:rPr>
      </w:pPr>
      <w:r w:rsidRPr="00725E27">
        <w:rPr>
          <w:rFonts w:cs="Times New Roman"/>
          <w:b/>
          <w:szCs w:val="24"/>
          <w:lang w:val="en-ZA"/>
        </w:rPr>
        <w:tab/>
      </w:r>
      <w:r w:rsidRPr="00725E27">
        <w:rPr>
          <w:rFonts w:cs="Times New Roman"/>
          <w:b/>
          <w:szCs w:val="24"/>
          <w:lang w:val="en-ZA"/>
        </w:rPr>
        <w:tab/>
      </w:r>
      <w:r w:rsidRPr="00725E27">
        <w:rPr>
          <w:rFonts w:cs="Times New Roman"/>
          <w:b/>
          <w:szCs w:val="24"/>
          <w:lang w:val="en-ZA"/>
        </w:rPr>
        <w:tab/>
      </w:r>
    </w:p>
    <w:p w14:paraId="7C04E33C" w14:textId="0DCEBEEC" w:rsidR="00CE1315" w:rsidRPr="00725E27" w:rsidRDefault="00CE1315" w:rsidP="00CE1315">
      <w:pPr>
        <w:spacing w:after="0"/>
        <w:rPr>
          <w:rFonts w:cs="Times New Roman"/>
          <w:b/>
          <w:szCs w:val="24"/>
          <w:lang w:val="en-ZA"/>
        </w:rPr>
      </w:pPr>
      <w:r w:rsidRPr="00725E27">
        <w:rPr>
          <w:rFonts w:cs="Times New Roman"/>
          <w:b/>
          <w:szCs w:val="24"/>
          <w:lang w:val="en-ZA"/>
        </w:rPr>
        <w:t xml:space="preserve">UNIT CODE: </w:t>
      </w:r>
      <w:r w:rsidR="00041938" w:rsidRPr="00725E27">
        <w:rPr>
          <w:rFonts w:cs="Times New Roman"/>
          <w:szCs w:val="24"/>
        </w:rPr>
        <w:t xml:space="preserve">0732 551 </w:t>
      </w:r>
      <w:r w:rsidR="00DE2D08" w:rsidRPr="00725E27">
        <w:rPr>
          <w:rFonts w:cs="Times New Roman"/>
          <w:szCs w:val="24"/>
        </w:rPr>
        <w:t>05</w:t>
      </w:r>
      <w:r w:rsidR="00041938" w:rsidRPr="00725E27">
        <w:rPr>
          <w:rFonts w:cs="Times New Roman"/>
          <w:szCs w:val="24"/>
        </w:rPr>
        <w:t>A</w:t>
      </w:r>
    </w:p>
    <w:p w14:paraId="628E77FF" w14:textId="77777777" w:rsidR="00CE1315" w:rsidRPr="00725E27" w:rsidRDefault="00CE1315" w:rsidP="00CE1315">
      <w:pPr>
        <w:spacing w:after="0"/>
        <w:rPr>
          <w:rFonts w:cs="Times New Roman"/>
          <w:b/>
          <w:szCs w:val="24"/>
          <w:lang w:val="en-ZA"/>
        </w:rPr>
      </w:pPr>
    </w:p>
    <w:p w14:paraId="0E9E4D94" w14:textId="77777777" w:rsidR="00CE1315" w:rsidRPr="00725E27" w:rsidRDefault="00CE1315" w:rsidP="00CE1315">
      <w:pPr>
        <w:spacing w:after="0"/>
        <w:rPr>
          <w:rFonts w:cs="Times New Roman"/>
          <w:szCs w:val="24"/>
          <w:lang w:val="en-ZA"/>
        </w:rPr>
      </w:pPr>
      <w:r w:rsidRPr="00725E27">
        <w:rPr>
          <w:rFonts w:cs="Times New Roman"/>
          <w:b/>
          <w:szCs w:val="24"/>
          <w:lang w:val="en-ZA"/>
        </w:rPr>
        <w:t xml:space="preserve">UNIT DURATION: </w:t>
      </w:r>
      <w:r w:rsidR="00B779FA" w:rsidRPr="00725E27">
        <w:rPr>
          <w:rFonts w:eastAsia="Times New Roman" w:cs="Times New Roman"/>
          <w:b/>
          <w:szCs w:val="24"/>
        </w:rPr>
        <w:t>150</w:t>
      </w:r>
      <w:r w:rsidRPr="00725E27">
        <w:rPr>
          <w:rFonts w:cs="Times New Roman"/>
          <w:szCs w:val="24"/>
          <w:lang w:val="en-ZA"/>
        </w:rPr>
        <w:t xml:space="preserve"> Hours</w:t>
      </w:r>
    </w:p>
    <w:p w14:paraId="6A12D55E" w14:textId="77777777" w:rsidR="00CE1315" w:rsidRPr="00725E27" w:rsidRDefault="00CE1315" w:rsidP="00CE1315">
      <w:pPr>
        <w:spacing w:after="0"/>
        <w:rPr>
          <w:rFonts w:cs="Times New Roman"/>
          <w:b/>
          <w:szCs w:val="24"/>
          <w:lang w:val="en-ZA"/>
        </w:rPr>
      </w:pPr>
    </w:p>
    <w:p w14:paraId="6F907699" w14:textId="77777777" w:rsidR="00CE1315" w:rsidRPr="00725E27" w:rsidRDefault="00CE1315" w:rsidP="00CE1315">
      <w:pPr>
        <w:spacing w:after="0"/>
        <w:rPr>
          <w:rFonts w:cs="Times New Roman"/>
          <w:szCs w:val="24"/>
          <w:lang w:val="en-ZA"/>
        </w:rPr>
      </w:pPr>
      <w:r w:rsidRPr="00725E27">
        <w:rPr>
          <w:rFonts w:cs="Times New Roman"/>
          <w:b/>
          <w:szCs w:val="24"/>
          <w:lang w:val="en-ZA"/>
        </w:rPr>
        <w:t>Relationship to Occupational Standards</w:t>
      </w:r>
    </w:p>
    <w:p w14:paraId="1422CAAA" w14:textId="77777777" w:rsidR="00CE1315" w:rsidRPr="00725E27" w:rsidRDefault="00CE1315" w:rsidP="00CE1315">
      <w:pPr>
        <w:spacing w:after="0"/>
        <w:rPr>
          <w:rFonts w:cs="Times New Roman"/>
          <w:szCs w:val="24"/>
          <w:lang w:val="en-ZA"/>
        </w:rPr>
      </w:pPr>
      <w:r w:rsidRPr="00725E27">
        <w:rPr>
          <w:rFonts w:cs="Times New Roman"/>
          <w:szCs w:val="24"/>
          <w:lang w:val="en-ZA"/>
        </w:rPr>
        <w:t xml:space="preserve">This unit addresses the Unit of Competency:  </w:t>
      </w:r>
      <w:r w:rsidRPr="00725E27">
        <w:rPr>
          <w:rFonts w:cs="Times New Roman"/>
          <w:szCs w:val="24"/>
          <w:lang w:val="en-AU"/>
        </w:rPr>
        <w:t>Carry Out Site Survey</w:t>
      </w:r>
    </w:p>
    <w:p w14:paraId="15C591A2" w14:textId="77777777" w:rsidR="00CE1315" w:rsidRPr="00725E27" w:rsidRDefault="00CE1315" w:rsidP="00CE1315">
      <w:pPr>
        <w:spacing w:after="0"/>
        <w:rPr>
          <w:rFonts w:cs="Times New Roman"/>
          <w:b/>
          <w:szCs w:val="24"/>
          <w:lang w:val="en-ZA"/>
        </w:rPr>
      </w:pPr>
    </w:p>
    <w:p w14:paraId="5770BE54" w14:textId="77777777" w:rsidR="00CE1315" w:rsidRPr="00725E27" w:rsidRDefault="00CE1315" w:rsidP="00CE1315">
      <w:pPr>
        <w:spacing w:after="0"/>
        <w:rPr>
          <w:rFonts w:cs="Times New Roman"/>
          <w:szCs w:val="24"/>
          <w:lang w:val="en-ZA"/>
        </w:rPr>
      </w:pPr>
      <w:r w:rsidRPr="00725E27">
        <w:rPr>
          <w:rFonts w:cs="Times New Roman"/>
          <w:b/>
          <w:szCs w:val="24"/>
          <w:lang w:val="en-ZA"/>
        </w:rPr>
        <w:t>Unit Description</w:t>
      </w:r>
    </w:p>
    <w:p w14:paraId="1B428B7D" w14:textId="77777777" w:rsidR="00CE1315" w:rsidRPr="00725E27" w:rsidRDefault="00CE1315" w:rsidP="00CE1315">
      <w:pPr>
        <w:rPr>
          <w:rFonts w:cs="Times New Roman"/>
          <w:bCs/>
          <w:szCs w:val="24"/>
        </w:rPr>
      </w:pPr>
      <w:r w:rsidRPr="00725E27">
        <w:rPr>
          <w:rFonts w:cs="Times New Roman"/>
          <w:szCs w:val="24"/>
        </w:rPr>
        <w:t xml:space="preserve">This unit specifies the competencies required to </w:t>
      </w:r>
      <w:r w:rsidRPr="00725E27">
        <w:rPr>
          <w:rFonts w:cs="Times New Roman"/>
          <w:bCs/>
          <w:szCs w:val="24"/>
          <w:lang w:val="en-AU"/>
        </w:rPr>
        <w:t>carrying out site survey</w:t>
      </w:r>
      <w:r w:rsidRPr="00725E27">
        <w:rPr>
          <w:rFonts w:cs="Times New Roman"/>
          <w:b/>
          <w:szCs w:val="24"/>
        </w:rPr>
        <w:t xml:space="preserve">. </w:t>
      </w:r>
      <w:r w:rsidRPr="00725E27">
        <w:rPr>
          <w:rFonts w:cs="Times New Roman"/>
          <w:szCs w:val="24"/>
          <w:lang w:val="en-AU"/>
        </w:rPr>
        <w:t>It involves undertaking preliminary site survey, setting out civil</w:t>
      </w:r>
      <w:r w:rsidRPr="00725E27">
        <w:rPr>
          <w:rFonts w:cs="Times New Roman"/>
          <w:szCs w:val="24"/>
          <w:lang w:val="en-GB"/>
        </w:rPr>
        <w:t xml:space="preserve"> structures and establishing survey control points</w:t>
      </w:r>
      <w:r w:rsidRPr="00725E27">
        <w:rPr>
          <w:rFonts w:cs="Times New Roman"/>
          <w:bCs/>
          <w:szCs w:val="24"/>
        </w:rPr>
        <w:t>.</w:t>
      </w:r>
    </w:p>
    <w:p w14:paraId="62EDEE42" w14:textId="77777777" w:rsidR="00CE1315" w:rsidRPr="00725E27" w:rsidRDefault="00CE1315" w:rsidP="00CE1315">
      <w:pPr>
        <w:spacing w:after="0"/>
        <w:rPr>
          <w:rFonts w:cs="Times New Roman"/>
          <w:szCs w:val="24"/>
          <w:lang w:val="en-ZA"/>
        </w:rPr>
      </w:pPr>
    </w:p>
    <w:p w14:paraId="5CDA4E7D" w14:textId="77777777" w:rsidR="00CE1315" w:rsidRPr="00725E27" w:rsidRDefault="00CE1315" w:rsidP="00CE1315">
      <w:pPr>
        <w:spacing w:after="0"/>
        <w:rPr>
          <w:rFonts w:cs="Times New Roman"/>
          <w:b/>
          <w:szCs w:val="24"/>
          <w:lang w:val="en-ZA"/>
        </w:rPr>
      </w:pPr>
      <w:r w:rsidRPr="00725E27">
        <w:rPr>
          <w:rFonts w:cs="Times New Roman"/>
          <w:b/>
          <w:szCs w:val="24"/>
          <w:lang w:val="en-ZA"/>
        </w:rPr>
        <w:t>Summary of Learning Outcomes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5"/>
        <w:gridCol w:w="3670"/>
      </w:tblGrid>
      <w:tr w:rsidR="00725E27" w:rsidRPr="00725E27" w14:paraId="27AC1ECB" w14:textId="77777777" w:rsidTr="005161CB">
        <w:trPr>
          <w:trHeight w:val="89"/>
        </w:trPr>
        <w:tc>
          <w:tcPr>
            <w:tcW w:w="5735" w:type="dxa"/>
            <w:tcBorders>
              <w:top w:val="single" w:sz="4" w:space="0" w:color="000000"/>
              <w:left w:val="single" w:sz="4" w:space="0" w:color="000000"/>
              <w:bottom w:val="single" w:sz="4" w:space="0" w:color="000000"/>
              <w:right w:val="single" w:sz="4" w:space="0" w:color="000000"/>
            </w:tcBorders>
          </w:tcPr>
          <w:p w14:paraId="3E01FC8F" w14:textId="77777777" w:rsidR="005161CB" w:rsidRPr="00725E27" w:rsidRDefault="005161CB" w:rsidP="005161CB">
            <w:pPr>
              <w:rPr>
                <w:rFonts w:eastAsia="Times New Roman" w:cs="Times New Roman"/>
                <w:szCs w:val="24"/>
              </w:rPr>
            </w:pPr>
          </w:p>
          <w:p w14:paraId="6D42CA0C" w14:textId="77777777" w:rsidR="005161CB" w:rsidRPr="00725E27" w:rsidRDefault="005161CB" w:rsidP="005161CB">
            <w:pPr>
              <w:rPr>
                <w:rFonts w:eastAsia="Times New Roman" w:cs="Times New Roman"/>
                <w:szCs w:val="24"/>
              </w:rPr>
            </w:pPr>
            <w:r w:rsidRPr="00725E27">
              <w:rPr>
                <w:rFonts w:eastAsia="Times New Roman" w:cs="Times New Roman"/>
                <w:szCs w:val="24"/>
              </w:rPr>
              <w:t>Learning Outcomes</w:t>
            </w:r>
          </w:p>
        </w:tc>
        <w:tc>
          <w:tcPr>
            <w:tcW w:w="3670" w:type="dxa"/>
            <w:tcBorders>
              <w:top w:val="single" w:sz="4" w:space="0" w:color="000000"/>
              <w:left w:val="single" w:sz="4" w:space="0" w:color="000000"/>
              <w:bottom w:val="single" w:sz="4" w:space="0" w:color="000000"/>
              <w:right w:val="single" w:sz="4" w:space="0" w:color="000000"/>
            </w:tcBorders>
          </w:tcPr>
          <w:p w14:paraId="364E0EDE" w14:textId="77777777" w:rsidR="005161CB" w:rsidRPr="00725E27" w:rsidRDefault="005161CB" w:rsidP="005161CB">
            <w:pPr>
              <w:jc w:val="center"/>
              <w:rPr>
                <w:rFonts w:eastAsia="Times New Roman" w:cs="Times New Roman"/>
                <w:b/>
                <w:szCs w:val="24"/>
              </w:rPr>
            </w:pPr>
          </w:p>
          <w:p w14:paraId="6B9D32B0"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08AE7431" w14:textId="77777777" w:rsidR="005161CB" w:rsidRPr="00725E27" w:rsidRDefault="005161CB" w:rsidP="005161CB">
            <w:pPr>
              <w:jc w:val="center"/>
              <w:rPr>
                <w:rFonts w:eastAsia="Times New Roman" w:cs="Times New Roman"/>
                <w:b/>
                <w:szCs w:val="24"/>
              </w:rPr>
            </w:pPr>
          </w:p>
        </w:tc>
      </w:tr>
      <w:tr w:rsidR="00725E27" w:rsidRPr="00725E27" w14:paraId="1769B362" w14:textId="77777777" w:rsidTr="00B779FA">
        <w:trPr>
          <w:trHeight w:val="89"/>
        </w:trPr>
        <w:tc>
          <w:tcPr>
            <w:tcW w:w="5735" w:type="dxa"/>
          </w:tcPr>
          <w:p w14:paraId="112624EB" w14:textId="77777777" w:rsidR="00B779FA" w:rsidRPr="00725E27" w:rsidRDefault="00B779FA" w:rsidP="004470E5">
            <w:pPr>
              <w:pStyle w:val="ListParagraph"/>
              <w:numPr>
                <w:ilvl w:val="0"/>
                <w:numId w:val="584"/>
              </w:numPr>
              <w:rPr>
                <w:rFonts w:eastAsia="Times New Roman"/>
                <w:b/>
                <w:szCs w:val="24"/>
              </w:rPr>
            </w:pPr>
            <w:r w:rsidRPr="00725E27">
              <w:rPr>
                <w:rFonts w:eastAsia="Times New Roman"/>
                <w:szCs w:val="24"/>
              </w:rPr>
              <w:t>To undertake preliminary site survey</w:t>
            </w:r>
          </w:p>
        </w:tc>
        <w:tc>
          <w:tcPr>
            <w:tcW w:w="3670" w:type="dxa"/>
          </w:tcPr>
          <w:p w14:paraId="7F6316AC"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30</w:t>
            </w:r>
          </w:p>
        </w:tc>
      </w:tr>
      <w:tr w:rsidR="00725E27" w:rsidRPr="00725E27" w14:paraId="501B3433" w14:textId="77777777" w:rsidTr="00B779FA">
        <w:trPr>
          <w:trHeight w:val="88"/>
        </w:trPr>
        <w:tc>
          <w:tcPr>
            <w:tcW w:w="5735" w:type="dxa"/>
          </w:tcPr>
          <w:p w14:paraId="4D13637C" w14:textId="77777777" w:rsidR="00B779FA" w:rsidRPr="00725E27" w:rsidRDefault="00B779FA" w:rsidP="004470E5">
            <w:pPr>
              <w:pStyle w:val="ListParagraph"/>
              <w:numPr>
                <w:ilvl w:val="0"/>
                <w:numId w:val="584"/>
              </w:numPr>
              <w:rPr>
                <w:rFonts w:eastAsia="Times New Roman"/>
                <w:b/>
                <w:szCs w:val="24"/>
              </w:rPr>
            </w:pPr>
            <w:r w:rsidRPr="00725E27">
              <w:rPr>
                <w:rFonts w:eastAsia="Times New Roman"/>
                <w:szCs w:val="24"/>
              </w:rPr>
              <w:t xml:space="preserve">To Set out civil structures </w:t>
            </w:r>
          </w:p>
        </w:tc>
        <w:tc>
          <w:tcPr>
            <w:tcW w:w="3670" w:type="dxa"/>
          </w:tcPr>
          <w:p w14:paraId="7BDC5E51"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60</w:t>
            </w:r>
          </w:p>
        </w:tc>
      </w:tr>
      <w:tr w:rsidR="00725E27" w:rsidRPr="00725E27" w14:paraId="32F343A5" w14:textId="77777777" w:rsidTr="00B779FA">
        <w:trPr>
          <w:trHeight w:val="88"/>
        </w:trPr>
        <w:tc>
          <w:tcPr>
            <w:tcW w:w="5735" w:type="dxa"/>
          </w:tcPr>
          <w:p w14:paraId="3EAE5C39" w14:textId="77777777" w:rsidR="00B779FA" w:rsidRPr="00725E27" w:rsidRDefault="00B779FA" w:rsidP="004470E5">
            <w:pPr>
              <w:pStyle w:val="ListParagraph"/>
              <w:numPr>
                <w:ilvl w:val="0"/>
                <w:numId w:val="584"/>
              </w:numPr>
              <w:rPr>
                <w:rFonts w:eastAsia="Times New Roman"/>
                <w:b/>
                <w:szCs w:val="24"/>
              </w:rPr>
            </w:pPr>
            <w:r w:rsidRPr="00725E27">
              <w:rPr>
                <w:rFonts w:eastAsia="Times New Roman"/>
                <w:szCs w:val="24"/>
              </w:rPr>
              <w:t xml:space="preserve">To Establish survey control points </w:t>
            </w:r>
          </w:p>
        </w:tc>
        <w:tc>
          <w:tcPr>
            <w:tcW w:w="3670" w:type="dxa"/>
          </w:tcPr>
          <w:p w14:paraId="4214CC6D"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60</w:t>
            </w:r>
          </w:p>
        </w:tc>
      </w:tr>
      <w:tr w:rsidR="00B779FA" w:rsidRPr="00725E27" w14:paraId="7E2C9FB2" w14:textId="77777777" w:rsidTr="00B779FA">
        <w:trPr>
          <w:trHeight w:val="88"/>
        </w:trPr>
        <w:tc>
          <w:tcPr>
            <w:tcW w:w="5735" w:type="dxa"/>
          </w:tcPr>
          <w:p w14:paraId="3976E6CF" w14:textId="77777777" w:rsidR="00B779FA" w:rsidRPr="00725E27" w:rsidRDefault="00B779FA" w:rsidP="00C24A23">
            <w:pPr>
              <w:rPr>
                <w:rFonts w:eastAsia="Times New Roman" w:cs="Times New Roman"/>
                <w:b/>
                <w:szCs w:val="24"/>
              </w:rPr>
            </w:pPr>
            <w:r w:rsidRPr="00725E27">
              <w:rPr>
                <w:rFonts w:eastAsia="Times New Roman" w:cs="Times New Roman"/>
                <w:b/>
                <w:szCs w:val="24"/>
              </w:rPr>
              <w:t>TOTAL</w:t>
            </w:r>
          </w:p>
        </w:tc>
        <w:tc>
          <w:tcPr>
            <w:tcW w:w="3670" w:type="dxa"/>
          </w:tcPr>
          <w:p w14:paraId="2181732F"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150 HOURS</w:t>
            </w:r>
          </w:p>
        </w:tc>
      </w:tr>
    </w:tbl>
    <w:p w14:paraId="10F776C3" w14:textId="77777777" w:rsidR="00CE1315" w:rsidRPr="00725E27" w:rsidRDefault="00CE1315" w:rsidP="00CE1315">
      <w:pPr>
        <w:spacing w:after="120"/>
        <w:contextualSpacing/>
        <w:rPr>
          <w:rFonts w:cs="Times New Roman"/>
          <w:szCs w:val="24"/>
          <w:lang w:val="en-ZA"/>
        </w:rPr>
      </w:pPr>
    </w:p>
    <w:p w14:paraId="0093DD80" w14:textId="77777777" w:rsidR="00CE1315" w:rsidRPr="00725E27" w:rsidRDefault="00CE1315" w:rsidP="00CE1315">
      <w:pPr>
        <w:spacing w:after="120"/>
        <w:contextualSpacing/>
        <w:rPr>
          <w:rFonts w:cs="Times New Roman"/>
          <w:b/>
          <w:szCs w:val="24"/>
          <w:lang w:val="en-ZA"/>
        </w:rPr>
      </w:pPr>
      <w:r w:rsidRPr="00725E27">
        <w:rPr>
          <w:rFonts w:cs="Times New Roman"/>
          <w:b/>
          <w:szCs w:val="24"/>
          <w:lang w:val="en-ZA"/>
        </w:rPr>
        <w:t>Learning Outcomes, Content and Suggested Assessment Methods</w:t>
      </w:r>
    </w:p>
    <w:p w14:paraId="43A535FE" w14:textId="77777777" w:rsidR="00CE1315" w:rsidRPr="00725E27" w:rsidRDefault="00CE1315" w:rsidP="00CE1315">
      <w:pPr>
        <w:spacing w:after="120"/>
        <w:contextualSpacing/>
        <w:rPr>
          <w:rFonts w:cs="Times New Roman"/>
          <w:b/>
          <w:szCs w:val="24"/>
          <w:lang w:val="en-ZA"/>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374"/>
        <w:gridCol w:w="2767"/>
      </w:tblGrid>
      <w:tr w:rsidR="00725E27" w:rsidRPr="00725E27" w14:paraId="5127EF50" w14:textId="77777777" w:rsidTr="00C24A23">
        <w:trPr>
          <w:trHeight w:val="620"/>
        </w:trPr>
        <w:tc>
          <w:tcPr>
            <w:tcW w:w="1302" w:type="pct"/>
            <w:tcBorders>
              <w:top w:val="single" w:sz="4" w:space="0" w:color="auto"/>
              <w:left w:val="single" w:sz="4" w:space="0" w:color="auto"/>
              <w:bottom w:val="single" w:sz="4" w:space="0" w:color="auto"/>
              <w:right w:val="single" w:sz="4" w:space="0" w:color="auto"/>
            </w:tcBorders>
            <w:hideMark/>
          </w:tcPr>
          <w:p w14:paraId="3415177C" w14:textId="77777777" w:rsidR="00CE1315" w:rsidRPr="00725E27" w:rsidRDefault="00CE1315" w:rsidP="00C24A23">
            <w:pPr>
              <w:spacing w:after="0"/>
              <w:rPr>
                <w:rFonts w:cs="Times New Roman"/>
                <w:szCs w:val="24"/>
              </w:rPr>
            </w:pPr>
            <w:r w:rsidRPr="00725E27">
              <w:rPr>
                <w:rFonts w:cs="Times New Roman"/>
                <w:b/>
                <w:szCs w:val="24"/>
                <w:lang w:val="en-ZA"/>
              </w:rPr>
              <w:t>Learning Outcome</w:t>
            </w:r>
          </w:p>
        </w:tc>
        <w:tc>
          <w:tcPr>
            <w:tcW w:w="2265" w:type="pct"/>
            <w:tcBorders>
              <w:top w:val="single" w:sz="4" w:space="0" w:color="auto"/>
              <w:left w:val="single" w:sz="4" w:space="0" w:color="auto"/>
              <w:bottom w:val="single" w:sz="4" w:space="0" w:color="auto"/>
              <w:right w:val="single" w:sz="4" w:space="0" w:color="auto"/>
            </w:tcBorders>
            <w:hideMark/>
          </w:tcPr>
          <w:p w14:paraId="2832B68E" w14:textId="77777777" w:rsidR="00CE1315" w:rsidRPr="00725E27" w:rsidRDefault="00CE1315" w:rsidP="00C24A23">
            <w:pPr>
              <w:spacing w:after="0"/>
              <w:rPr>
                <w:rFonts w:cs="Times New Roman"/>
                <w:szCs w:val="24"/>
                <w:lang w:val="en-ZA"/>
              </w:rPr>
            </w:pPr>
            <w:r w:rsidRPr="00725E27">
              <w:rPr>
                <w:rFonts w:cs="Times New Roman"/>
                <w:b/>
                <w:szCs w:val="24"/>
                <w:lang w:val="en-ZA"/>
              </w:rPr>
              <w:t>Content</w:t>
            </w:r>
          </w:p>
        </w:tc>
        <w:tc>
          <w:tcPr>
            <w:tcW w:w="1433" w:type="pct"/>
            <w:tcBorders>
              <w:top w:val="single" w:sz="4" w:space="0" w:color="auto"/>
              <w:left w:val="single" w:sz="4" w:space="0" w:color="auto"/>
              <w:bottom w:val="single" w:sz="4" w:space="0" w:color="auto"/>
              <w:right w:val="single" w:sz="4" w:space="0" w:color="auto"/>
            </w:tcBorders>
            <w:hideMark/>
          </w:tcPr>
          <w:p w14:paraId="3C923C81" w14:textId="77777777" w:rsidR="00CE1315" w:rsidRPr="00725E27" w:rsidRDefault="00CE1315" w:rsidP="00C24A23">
            <w:pPr>
              <w:spacing w:after="0"/>
              <w:rPr>
                <w:rFonts w:cs="Times New Roman"/>
                <w:szCs w:val="24"/>
                <w:lang w:val="en-ZA"/>
              </w:rPr>
            </w:pPr>
            <w:r w:rsidRPr="00725E27">
              <w:rPr>
                <w:rFonts w:cs="Times New Roman"/>
                <w:b/>
                <w:szCs w:val="24"/>
                <w:lang w:val="en-ZA"/>
              </w:rPr>
              <w:t>Suggested Assessment Methods</w:t>
            </w:r>
          </w:p>
        </w:tc>
      </w:tr>
      <w:tr w:rsidR="00725E27" w:rsidRPr="00725E27" w14:paraId="0D34377A" w14:textId="77777777" w:rsidTr="00C24A23">
        <w:trPr>
          <w:trHeight w:val="1259"/>
        </w:trPr>
        <w:tc>
          <w:tcPr>
            <w:tcW w:w="1302" w:type="pct"/>
            <w:tcBorders>
              <w:top w:val="single" w:sz="4" w:space="0" w:color="auto"/>
              <w:left w:val="single" w:sz="4" w:space="0" w:color="auto"/>
              <w:bottom w:val="single" w:sz="4" w:space="0" w:color="auto"/>
              <w:right w:val="single" w:sz="4" w:space="0" w:color="auto"/>
            </w:tcBorders>
          </w:tcPr>
          <w:p w14:paraId="0414B0B9" w14:textId="4FBBC16C" w:rsidR="00CE1315" w:rsidRPr="00725E27" w:rsidRDefault="00CE1315" w:rsidP="004470E5">
            <w:pPr>
              <w:numPr>
                <w:ilvl w:val="0"/>
                <w:numId w:val="455"/>
              </w:numPr>
              <w:pBdr>
                <w:top w:val="nil"/>
                <w:left w:val="nil"/>
                <w:bottom w:val="nil"/>
                <w:right w:val="nil"/>
                <w:between w:val="nil"/>
              </w:pBdr>
              <w:spacing w:after="0" w:line="240" w:lineRule="auto"/>
              <w:ind w:left="306"/>
              <w:jc w:val="left"/>
              <w:rPr>
                <w:rFonts w:cs="Times New Roman"/>
                <w:szCs w:val="24"/>
              </w:rPr>
            </w:pPr>
            <w:r w:rsidRPr="00725E27">
              <w:rPr>
                <w:rFonts w:cs="Times New Roman"/>
                <w:szCs w:val="24"/>
              </w:rPr>
              <w:t>Undertake preliminary</w:t>
            </w:r>
            <w:r w:rsidR="008326E7" w:rsidRPr="00725E27">
              <w:rPr>
                <w:rFonts w:cs="Times New Roman"/>
                <w:szCs w:val="24"/>
              </w:rPr>
              <w:t xml:space="preserve"> </w:t>
            </w:r>
            <w:r w:rsidRPr="00725E27">
              <w:rPr>
                <w:rFonts w:cs="Times New Roman"/>
                <w:szCs w:val="24"/>
              </w:rPr>
              <w:t>site survey</w:t>
            </w:r>
          </w:p>
        </w:tc>
        <w:tc>
          <w:tcPr>
            <w:tcW w:w="2265" w:type="pct"/>
            <w:tcBorders>
              <w:top w:val="single" w:sz="4" w:space="0" w:color="auto"/>
              <w:left w:val="single" w:sz="4" w:space="0" w:color="auto"/>
              <w:bottom w:val="single" w:sz="4" w:space="0" w:color="auto"/>
              <w:right w:val="single" w:sz="4" w:space="0" w:color="auto"/>
            </w:tcBorders>
          </w:tcPr>
          <w:p w14:paraId="28CC68D3" w14:textId="77777777" w:rsidR="00CE1315" w:rsidRPr="00725E27" w:rsidRDefault="00CE1315" w:rsidP="004470E5">
            <w:pPr>
              <w:pStyle w:val="ListParagraph"/>
              <w:numPr>
                <w:ilvl w:val="0"/>
                <w:numId w:val="457"/>
              </w:numPr>
              <w:spacing w:after="0" w:line="240" w:lineRule="auto"/>
              <w:rPr>
                <w:vanish/>
                <w:szCs w:val="24"/>
                <w:lang w:val="en-US"/>
              </w:rPr>
            </w:pPr>
          </w:p>
          <w:p w14:paraId="44DE224C" w14:textId="77777777" w:rsidR="00CE1315" w:rsidRPr="00725E27" w:rsidRDefault="00CE1315" w:rsidP="004470E5">
            <w:pPr>
              <w:pStyle w:val="ListParagraph"/>
              <w:numPr>
                <w:ilvl w:val="0"/>
                <w:numId w:val="457"/>
              </w:numPr>
              <w:spacing w:after="0" w:line="240" w:lineRule="auto"/>
              <w:rPr>
                <w:vanish/>
                <w:szCs w:val="24"/>
                <w:lang w:val="en-US"/>
              </w:rPr>
            </w:pPr>
          </w:p>
          <w:p w14:paraId="18D68791" w14:textId="77777777" w:rsidR="00CE1315" w:rsidRPr="00725E27" w:rsidRDefault="00CE1315" w:rsidP="004470E5">
            <w:pPr>
              <w:pStyle w:val="ListParagraph"/>
              <w:numPr>
                <w:ilvl w:val="0"/>
                <w:numId w:val="457"/>
              </w:numPr>
              <w:spacing w:after="0" w:line="240" w:lineRule="auto"/>
              <w:rPr>
                <w:vanish/>
                <w:szCs w:val="24"/>
                <w:lang w:val="en-US"/>
              </w:rPr>
            </w:pPr>
          </w:p>
          <w:p w14:paraId="791B83DD" w14:textId="77777777" w:rsidR="00CE1315" w:rsidRPr="00725E27" w:rsidRDefault="00CE1315" w:rsidP="004470E5">
            <w:pPr>
              <w:pStyle w:val="ListParagraph"/>
              <w:numPr>
                <w:ilvl w:val="0"/>
                <w:numId w:val="457"/>
              </w:numPr>
              <w:spacing w:after="0" w:line="240" w:lineRule="auto"/>
              <w:rPr>
                <w:vanish/>
                <w:szCs w:val="24"/>
                <w:lang w:val="en-US"/>
              </w:rPr>
            </w:pPr>
          </w:p>
          <w:p w14:paraId="2F9EAC59" w14:textId="77777777" w:rsidR="00CE1315" w:rsidRPr="00725E27" w:rsidRDefault="00CE1315" w:rsidP="004470E5">
            <w:pPr>
              <w:pStyle w:val="ListParagraph"/>
              <w:numPr>
                <w:ilvl w:val="1"/>
                <w:numId w:val="455"/>
              </w:numPr>
              <w:spacing w:after="0" w:line="240" w:lineRule="auto"/>
              <w:rPr>
                <w:szCs w:val="24"/>
              </w:rPr>
            </w:pPr>
            <w:r w:rsidRPr="00725E27">
              <w:rPr>
                <w:szCs w:val="24"/>
              </w:rPr>
              <w:t>Preliminary site survey plan</w:t>
            </w:r>
          </w:p>
          <w:p w14:paraId="75469DEF" w14:textId="77777777" w:rsidR="00CE1315" w:rsidRPr="00725E27" w:rsidRDefault="00CE1315" w:rsidP="004470E5">
            <w:pPr>
              <w:pStyle w:val="ListParagraph"/>
              <w:numPr>
                <w:ilvl w:val="2"/>
                <w:numId w:val="455"/>
              </w:numPr>
              <w:spacing w:after="0" w:line="240" w:lineRule="auto"/>
              <w:rPr>
                <w:szCs w:val="24"/>
              </w:rPr>
            </w:pPr>
            <w:r w:rsidRPr="00725E27">
              <w:rPr>
                <w:szCs w:val="24"/>
              </w:rPr>
              <w:t>Purpose and Objectives</w:t>
            </w:r>
          </w:p>
          <w:p w14:paraId="3125BE3B"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Site Analysis</w:t>
            </w:r>
          </w:p>
          <w:p w14:paraId="0FFFA033"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Data Collection Methods</w:t>
            </w:r>
          </w:p>
          <w:p w14:paraId="5CB171EF"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Resources and Equipment</w:t>
            </w:r>
          </w:p>
          <w:p w14:paraId="1E6CBA83"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Data Management</w:t>
            </w:r>
          </w:p>
          <w:p w14:paraId="4C3C0184"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Constraints and Limitations</w:t>
            </w:r>
          </w:p>
          <w:p w14:paraId="3512FB32"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Risk Assessment</w:t>
            </w:r>
          </w:p>
          <w:p w14:paraId="343B89A0"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Survey Plan Layout</w:t>
            </w:r>
          </w:p>
          <w:p w14:paraId="6B1B9E82" w14:textId="77777777" w:rsidR="00CE1315" w:rsidRPr="00725E27" w:rsidRDefault="00CE1315" w:rsidP="004470E5">
            <w:pPr>
              <w:pStyle w:val="ListParagraph"/>
              <w:numPr>
                <w:ilvl w:val="2"/>
                <w:numId w:val="455"/>
              </w:numPr>
              <w:spacing w:after="0" w:line="240" w:lineRule="auto"/>
              <w:jc w:val="left"/>
              <w:rPr>
                <w:szCs w:val="24"/>
                <w:lang w:val="en-US"/>
              </w:rPr>
            </w:pPr>
            <w:r w:rsidRPr="00725E27">
              <w:rPr>
                <w:szCs w:val="24"/>
                <w:lang w:val="en-US"/>
              </w:rPr>
              <w:t>Coordination with Stakeholders</w:t>
            </w:r>
          </w:p>
          <w:p w14:paraId="1D9CC3D6"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Preliminary Cost Estimation</w:t>
            </w:r>
          </w:p>
          <w:p w14:paraId="22119DB8"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t xml:space="preserve">Legal and Regulatory </w:t>
            </w:r>
          </w:p>
          <w:p w14:paraId="18DC5F6F" w14:textId="77777777" w:rsidR="00CE1315" w:rsidRPr="00725E27" w:rsidRDefault="00CE1315" w:rsidP="004470E5">
            <w:pPr>
              <w:pStyle w:val="ListParagraph"/>
              <w:numPr>
                <w:ilvl w:val="2"/>
                <w:numId w:val="455"/>
              </w:numPr>
              <w:spacing w:after="0" w:line="240" w:lineRule="auto"/>
              <w:rPr>
                <w:szCs w:val="24"/>
                <w:lang w:val="en-US"/>
              </w:rPr>
            </w:pPr>
            <w:r w:rsidRPr="00725E27">
              <w:rPr>
                <w:szCs w:val="24"/>
                <w:lang w:val="en-US"/>
              </w:rPr>
              <w:lastRenderedPageBreak/>
              <w:t>Documentation and Reporting</w:t>
            </w:r>
          </w:p>
          <w:p w14:paraId="5945D2A8" w14:textId="77777777" w:rsidR="00CE1315" w:rsidRPr="00725E27" w:rsidRDefault="00CE1315" w:rsidP="004470E5">
            <w:pPr>
              <w:pStyle w:val="ListParagraph"/>
              <w:numPr>
                <w:ilvl w:val="1"/>
                <w:numId w:val="455"/>
              </w:numPr>
              <w:spacing w:after="0" w:line="240" w:lineRule="auto"/>
              <w:rPr>
                <w:szCs w:val="24"/>
              </w:rPr>
            </w:pPr>
            <w:r w:rsidRPr="00725E27">
              <w:rPr>
                <w:bCs/>
                <w:iCs/>
                <w:szCs w:val="24"/>
              </w:rPr>
              <w:t>Survey resources:</w:t>
            </w:r>
          </w:p>
          <w:p w14:paraId="66AF4CBF" w14:textId="77777777" w:rsidR="00CE1315" w:rsidRPr="00725E27" w:rsidRDefault="00CE1315" w:rsidP="004470E5">
            <w:pPr>
              <w:pStyle w:val="ListParagraph"/>
              <w:numPr>
                <w:ilvl w:val="0"/>
                <w:numId w:val="458"/>
              </w:numPr>
              <w:spacing w:after="0" w:line="240" w:lineRule="auto"/>
              <w:rPr>
                <w:bCs/>
                <w:iCs/>
                <w:vanish/>
                <w:szCs w:val="24"/>
              </w:rPr>
            </w:pPr>
          </w:p>
          <w:p w14:paraId="6E2033CB" w14:textId="77777777" w:rsidR="00CE1315" w:rsidRPr="00725E27" w:rsidRDefault="00CE1315" w:rsidP="004470E5">
            <w:pPr>
              <w:pStyle w:val="ListParagraph"/>
              <w:numPr>
                <w:ilvl w:val="0"/>
                <w:numId w:val="458"/>
              </w:numPr>
              <w:spacing w:after="0" w:line="240" w:lineRule="auto"/>
              <w:rPr>
                <w:bCs/>
                <w:iCs/>
                <w:vanish/>
                <w:szCs w:val="24"/>
              </w:rPr>
            </w:pPr>
          </w:p>
          <w:p w14:paraId="646FEEFA" w14:textId="77777777" w:rsidR="00CE1315" w:rsidRPr="00725E27" w:rsidRDefault="00CE1315" w:rsidP="004470E5">
            <w:pPr>
              <w:pStyle w:val="ListParagraph"/>
              <w:numPr>
                <w:ilvl w:val="0"/>
                <w:numId w:val="458"/>
              </w:numPr>
              <w:spacing w:after="0" w:line="240" w:lineRule="auto"/>
              <w:rPr>
                <w:bCs/>
                <w:iCs/>
                <w:vanish/>
                <w:szCs w:val="24"/>
              </w:rPr>
            </w:pPr>
          </w:p>
          <w:p w14:paraId="352FCCF4" w14:textId="77777777" w:rsidR="00CE1315" w:rsidRPr="00725E27" w:rsidRDefault="00CE1315" w:rsidP="004470E5">
            <w:pPr>
              <w:pStyle w:val="ListParagraph"/>
              <w:numPr>
                <w:ilvl w:val="0"/>
                <w:numId w:val="458"/>
              </w:numPr>
              <w:spacing w:after="0" w:line="240" w:lineRule="auto"/>
              <w:rPr>
                <w:bCs/>
                <w:iCs/>
                <w:vanish/>
                <w:szCs w:val="24"/>
              </w:rPr>
            </w:pPr>
          </w:p>
          <w:p w14:paraId="05D68835" w14:textId="77777777" w:rsidR="00CE1315" w:rsidRPr="00725E27" w:rsidRDefault="00CE1315" w:rsidP="004470E5">
            <w:pPr>
              <w:pStyle w:val="ListParagraph"/>
              <w:numPr>
                <w:ilvl w:val="1"/>
                <w:numId w:val="458"/>
              </w:numPr>
              <w:spacing w:after="0" w:line="240" w:lineRule="auto"/>
              <w:rPr>
                <w:bCs/>
                <w:iCs/>
                <w:vanish/>
                <w:szCs w:val="24"/>
              </w:rPr>
            </w:pPr>
          </w:p>
          <w:p w14:paraId="12340B62" w14:textId="77777777" w:rsidR="00CE1315" w:rsidRPr="00725E27" w:rsidRDefault="00CE1315" w:rsidP="004470E5">
            <w:pPr>
              <w:pStyle w:val="ListParagraph"/>
              <w:numPr>
                <w:ilvl w:val="1"/>
                <w:numId w:val="458"/>
              </w:numPr>
              <w:spacing w:after="0" w:line="240" w:lineRule="auto"/>
              <w:rPr>
                <w:bCs/>
                <w:iCs/>
                <w:vanish/>
                <w:szCs w:val="24"/>
              </w:rPr>
            </w:pPr>
          </w:p>
          <w:p w14:paraId="71A575EE"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Human resources</w:t>
            </w:r>
          </w:p>
          <w:p w14:paraId="73AA28AA"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Tools; Driving hammers, Pegs, measuring tapes, Cutting tools, Equipment Electric Distance Measurement (EDM) machines, Theodolite (CWT), Total Station (TS), Dumpy level, Levelling staff</w:t>
            </w:r>
          </w:p>
          <w:p w14:paraId="61E6EFAD"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Stationery; Surveyors filed notebooks, Pencil, Grid papers.</w:t>
            </w:r>
          </w:p>
          <w:p w14:paraId="7385ABAB"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Legal documents; Field permits &amp; Registration certificates</w:t>
            </w:r>
          </w:p>
          <w:p w14:paraId="6A17A792"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Power back-ups</w:t>
            </w:r>
          </w:p>
          <w:p w14:paraId="28846DF9" w14:textId="77777777" w:rsidR="00CE1315" w:rsidRPr="00725E27" w:rsidRDefault="00CE1315" w:rsidP="004470E5">
            <w:pPr>
              <w:pStyle w:val="ListParagraph"/>
              <w:numPr>
                <w:ilvl w:val="2"/>
                <w:numId w:val="455"/>
              </w:numPr>
              <w:spacing w:after="0" w:line="240" w:lineRule="auto"/>
              <w:rPr>
                <w:szCs w:val="24"/>
              </w:rPr>
            </w:pPr>
            <w:r w:rsidRPr="00725E27">
              <w:rPr>
                <w:bCs/>
                <w:iCs/>
                <w:szCs w:val="24"/>
              </w:rPr>
              <w:t xml:space="preserve">Location maps </w:t>
            </w:r>
          </w:p>
          <w:p w14:paraId="7B7BAC71" w14:textId="77777777" w:rsidR="00CE1315" w:rsidRPr="00725E27" w:rsidRDefault="00CE1315" w:rsidP="004470E5">
            <w:pPr>
              <w:pStyle w:val="ListParagraph"/>
              <w:numPr>
                <w:ilvl w:val="1"/>
                <w:numId w:val="455"/>
              </w:numPr>
              <w:spacing w:after="0" w:line="240" w:lineRule="auto"/>
              <w:rPr>
                <w:szCs w:val="24"/>
              </w:rPr>
            </w:pPr>
            <w:r w:rsidRPr="00725E27">
              <w:rPr>
                <w:szCs w:val="24"/>
              </w:rPr>
              <w:t>Working drawings:</w:t>
            </w:r>
          </w:p>
          <w:p w14:paraId="529353BA" w14:textId="77777777" w:rsidR="00CE1315" w:rsidRPr="00725E27" w:rsidRDefault="00CE1315" w:rsidP="004470E5">
            <w:pPr>
              <w:pStyle w:val="ListParagraph"/>
              <w:numPr>
                <w:ilvl w:val="0"/>
                <w:numId w:val="459"/>
              </w:numPr>
              <w:shd w:val="clear" w:color="auto" w:fill="FFFFFF"/>
              <w:spacing w:after="0" w:line="276" w:lineRule="auto"/>
              <w:rPr>
                <w:vanish/>
                <w:szCs w:val="24"/>
              </w:rPr>
            </w:pPr>
          </w:p>
          <w:p w14:paraId="78FFD6F7" w14:textId="77777777" w:rsidR="00CE1315" w:rsidRPr="00725E27" w:rsidRDefault="00CE1315" w:rsidP="004470E5">
            <w:pPr>
              <w:pStyle w:val="ListParagraph"/>
              <w:numPr>
                <w:ilvl w:val="0"/>
                <w:numId w:val="459"/>
              </w:numPr>
              <w:shd w:val="clear" w:color="auto" w:fill="FFFFFF"/>
              <w:spacing w:after="0" w:line="276" w:lineRule="auto"/>
              <w:rPr>
                <w:vanish/>
                <w:szCs w:val="24"/>
              </w:rPr>
            </w:pPr>
          </w:p>
          <w:p w14:paraId="09E6BE1D" w14:textId="77777777" w:rsidR="00CE1315" w:rsidRPr="00725E27" w:rsidRDefault="00CE1315" w:rsidP="004470E5">
            <w:pPr>
              <w:pStyle w:val="ListParagraph"/>
              <w:numPr>
                <w:ilvl w:val="0"/>
                <w:numId w:val="459"/>
              </w:numPr>
              <w:shd w:val="clear" w:color="auto" w:fill="FFFFFF"/>
              <w:spacing w:after="0" w:line="276" w:lineRule="auto"/>
              <w:rPr>
                <w:vanish/>
                <w:szCs w:val="24"/>
              </w:rPr>
            </w:pPr>
          </w:p>
          <w:p w14:paraId="74182617" w14:textId="77777777" w:rsidR="00CE1315" w:rsidRPr="00725E27" w:rsidRDefault="00CE1315" w:rsidP="004470E5">
            <w:pPr>
              <w:pStyle w:val="ListParagraph"/>
              <w:numPr>
                <w:ilvl w:val="0"/>
                <w:numId w:val="459"/>
              </w:numPr>
              <w:shd w:val="clear" w:color="auto" w:fill="FFFFFF"/>
              <w:spacing w:after="0" w:line="276" w:lineRule="auto"/>
              <w:rPr>
                <w:vanish/>
                <w:szCs w:val="24"/>
              </w:rPr>
            </w:pPr>
          </w:p>
          <w:p w14:paraId="5D7A2C1A" w14:textId="77777777" w:rsidR="00CE1315" w:rsidRPr="00725E27" w:rsidRDefault="00CE1315" w:rsidP="004470E5">
            <w:pPr>
              <w:pStyle w:val="ListParagraph"/>
              <w:numPr>
                <w:ilvl w:val="1"/>
                <w:numId w:val="459"/>
              </w:numPr>
              <w:shd w:val="clear" w:color="auto" w:fill="FFFFFF"/>
              <w:spacing w:after="0" w:line="276" w:lineRule="auto"/>
              <w:rPr>
                <w:vanish/>
                <w:szCs w:val="24"/>
              </w:rPr>
            </w:pPr>
          </w:p>
          <w:p w14:paraId="32FAC314" w14:textId="77777777" w:rsidR="00CE1315" w:rsidRPr="00725E27" w:rsidRDefault="00CE1315" w:rsidP="004470E5">
            <w:pPr>
              <w:pStyle w:val="ListParagraph"/>
              <w:numPr>
                <w:ilvl w:val="1"/>
                <w:numId w:val="459"/>
              </w:numPr>
              <w:shd w:val="clear" w:color="auto" w:fill="FFFFFF"/>
              <w:spacing w:after="0" w:line="276" w:lineRule="auto"/>
              <w:rPr>
                <w:vanish/>
                <w:szCs w:val="24"/>
              </w:rPr>
            </w:pPr>
          </w:p>
          <w:p w14:paraId="591AA3BE" w14:textId="77777777" w:rsidR="00CE1315" w:rsidRPr="00725E27" w:rsidRDefault="00CE1315" w:rsidP="004470E5">
            <w:pPr>
              <w:pStyle w:val="ListParagraph"/>
              <w:numPr>
                <w:ilvl w:val="1"/>
                <w:numId w:val="459"/>
              </w:numPr>
              <w:shd w:val="clear" w:color="auto" w:fill="FFFFFF"/>
              <w:spacing w:after="0" w:line="276" w:lineRule="auto"/>
              <w:rPr>
                <w:vanish/>
                <w:szCs w:val="24"/>
              </w:rPr>
            </w:pPr>
          </w:p>
          <w:p w14:paraId="6E0882D1" w14:textId="77777777" w:rsidR="00CE1315" w:rsidRPr="00725E27" w:rsidRDefault="00CE1315" w:rsidP="004470E5">
            <w:pPr>
              <w:pStyle w:val="ListParagraph"/>
              <w:numPr>
                <w:ilvl w:val="2"/>
                <w:numId w:val="455"/>
              </w:numPr>
              <w:shd w:val="clear" w:color="auto" w:fill="FFFFFF"/>
              <w:spacing w:after="0" w:line="276" w:lineRule="auto"/>
              <w:rPr>
                <w:szCs w:val="24"/>
              </w:rPr>
            </w:pPr>
            <w:r w:rsidRPr="00725E27">
              <w:rPr>
                <w:szCs w:val="24"/>
              </w:rPr>
              <w:t>Topographic maps</w:t>
            </w:r>
          </w:p>
          <w:p w14:paraId="578F811D" w14:textId="77777777" w:rsidR="00CE1315" w:rsidRPr="00725E27" w:rsidRDefault="00CE1315" w:rsidP="004470E5">
            <w:pPr>
              <w:pStyle w:val="ListParagraph"/>
              <w:numPr>
                <w:ilvl w:val="2"/>
                <w:numId w:val="455"/>
              </w:numPr>
              <w:shd w:val="clear" w:color="auto" w:fill="FFFFFF"/>
              <w:spacing w:after="0" w:line="276" w:lineRule="auto"/>
              <w:rPr>
                <w:szCs w:val="24"/>
              </w:rPr>
            </w:pPr>
            <w:r w:rsidRPr="00725E27">
              <w:rPr>
                <w:szCs w:val="24"/>
              </w:rPr>
              <w:t>Site plan</w:t>
            </w:r>
          </w:p>
          <w:p w14:paraId="375912AC" w14:textId="77777777" w:rsidR="00CE1315" w:rsidRPr="00725E27" w:rsidRDefault="00CE1315" w:rsidP="004470E5">
            <w:pPr>
              <w:pStyle w:val="ListParagraph"/>
              <w:numPr>
                <w:ilvl w:val="2"/>
                <w:numId w:val="455"/>
              </w:numPr>
              <w:shd w:val="clear" w:color="auto" w:fill="FFFFFF"/>
              <w:spacing w:after="0" w:line="276" w:lineRule="auto"/>
              <w:rPr>
                <w:szCs w:val="24"/>
              </w:rPr>
            </w:pPr>
            <w:r w:rsidRPr="00725E27">
              <w:rPr>
                <w:szCs w:val="24"/>
              </w:rPr>
              <w:t>Profile drawings</w:t>
            </w:r>
          </w:p>
          <w:p w14:paraId="6F2E21DB" w14:textId="77777777" w:rsidR="00CE1315" w:rsidRPr="00725E27" w:rsidRDefault="00CE1315" w:rsidP="004470E5">
            <w:pPr>
              <w:pStyle w:val="ListParagraph"/>
              <w:numPr>
                <w:ilvl w:val="1"/>
                <w:numId w:val="455"/>
              </w:numPr>
              <w:spacing w:after="0" w:line="240" w:lineRule="auto"/>
              <w:rPr>
                <w:szCs w:val="24"/>
              </w:rPr>
            </w:pPr>
            <w:r w:rsidRPr="00725E27">
              <w:rPr>
                <w:szCs w:val="24"/>
              </w:rPr>
              <w:t>Site conditions:</w:t>
            </w:r>
          </w:p>
          <w:p w14:paraId="57D5B270" w14:textId="77777777" w:rsidR="00CE1315" w:rsidRPr="00725E27" w:rsidRDefault="00CE1315" w:rsidP="004470E5">
            <w:pPr>
              <w:pStyle w:val="ListParagraph"/>
              <w:numPr>
                <w:ilvl w:val="0"/>
                <w:numId w:val="460"/>
              </w:numPr>
              <w:spacing w:after="0" w:line="240" w:lineRule="auto"/>
              <w:rPr>
                <w:vanish/>
                <w:szCs w:val="24"/>
              </w:rPr>
            </w:pPr>
          </w:p>
          <w:p w14:paraId="3C2B5179" w14:textId="77777777" w:rsidR="00CE1315" w:rsidRPr="00725E27" w:rsidRDefault="00CE1315" w:rsidP="004470E5">
            <w:pPr>
              <w:pStyle w:val="ListParagraph"/>
              <w:numPr>
                <w:ilvl w:val="0"/>
                <w:numId w:val="460"/>
              </w:numPr>
              <w:spacing w:after="0" w:line="240" w:lineRule="auto"/>
              <w:rPr>
                <w:vanish/>
                <w:szCs w:val="24"/>
              </w:rPr>
            </w:pPr>
          </w:p>
          <w:p w14:paraId="64E1602D" w14:textId="77777777" w:rsidR="00CE1315" w:rsidRPr="00725E27" w:rsidRDefault="00CE1315" w:rsidP="004470E5">
            <w:pPr>
              <w:pStyle w:val="ListParagraph"/>
              <w:numPr>
                <w:ilvl w:val="0"/>
                <w:numId w:val="460"/>
              </w:numPr>
              <w:spacing w:after="0" w:line="240" w:lineRule="auto"/>
              <w:rPr>
                <w:vanish/>
                <w:szCs w:val="24"/>
              </w:rPr>
            </w:pPr>
          </w:p>
          <w:p w14:paraId="35339AA8" w14:textId="77777777" w:rsidR="00CE1315" w:rsidRPr="00725E27" w:rsidRDefault="00CE1315" w:rsidP="004470E5">
            <w:pPr>
              <w:pStyle w:val="ListParagraph"/>
              <w:numPr>
                <w:ilvl w:val="0"/>
                <w:numId w:val="460"/>
              </w:numPr>
              <w:spacing w:after="0" w:line="240" w:lineRule="auto"/>
              <w:rPr>
                <w:vanish/>
                <w:szCs w:val="24"/>
              </w:rPr>
            </w:pPr>
          </w:p>
          <w:p w14:paraId="17C0DF9F" w14:textId="77777777" w:rsidR="00CE1315" w:rsidRPr="00725E27" w:rsidRDefault="00CE1315" w:rsidP="004470E5">
            <w:pPr>
              <w:pStyle w:val="ListParagraph"/>
              <w:numPr>
                <w:ilvl w:val="1"/>
                <w:numId w:val="460"/>
              </w:numPr>
              <w:spacing w:after="0" w:line="240" w:lineRule="auto"/>
              <w:rPr>
                <w:vanish/>
                <w:szCs w:val="24"/>
              </w:rPr>
            </w:pPr>
          </w:p>
          <w:p w14:paraId="5D4FA044" w14:textId="77777777" w:rsidR="00CE1315" w:rsidRPr="00725E27" w:rsidRDefault="00CE1315" w:rsidP="004470E5">
            <w:pPr>
              <w:pStyle w:val="ListParagraph"/>
              <w:numPr>
                <w:ilvl w:val="1"/>
                <w:numId w:val="460"/>
              </w:numPr>
              <w:spacing w:after="0" w:line="240" w:lineRule="auto"/>
              <w:rPr>
                <w:vanish/>
                <w:szCs w:val="24"/>
              </w:rPr>
            </w:pPr>
          </w:p>
          <w:p w14:paraId="52C431CF" w14:textId="77777777" w:rsidR="00CE1315" w:rsidRPr="00725E27" w:rsidRDefault="00CE1315" w:rsidP="004470E5">
            <w:pPr>
              <w:pStyle w:val="ListParagraph"/>
              <w:numPr>
                <w:ilvl w:val="1"/>
                <w:numId w:val="460"/>
              </w:numPr>
              <w:spacing w:after="0" w:line="240" w:lineRule="auto"/>
              <w:rPr>
                <w:vanish/>
                <w:szCs w:val="24"/>
              </w:rPr>
            </w:pPr>
          </w:p>
          <w:p w14:paraId="4BB7BB9F" w14:textId="77777777" w:rsidR="00CE1315" w:rsidRPr="00725E27" w:rsidRDefault="00CE1315" w:rsidP="004470E5">
            <w:pPr>
              <w:pStyle w:val="ListParagraph"/>
              <w:numPr>
                <w:ilvl w:val="1"/>
                <w:numId w:val="460"/>
              </w:numPr>
              <w:spacing w:after="0" w:line="240" w:lineRule="auto"/>
              <w:rPr>
                <w:vanish/>
                <w:szCs w:val="24"/>
              </w:rPr>
            </w:pPr>
          </w:p>
          <w:p w14:paraId="62A5B267" w14:textId="77777777" w:rsidR="00CE1315" w:rsidRPr="00725E27" w:rsidRDefault="00CE1315" w:rsidP="004470E5">
            <w:pPr>
              <w:pStyle w:val="ListParagraph"/>
              <w:numPr>
                <w:ilvl w:val="2"/>
                <w:numId w:val="455"/>
              </w:numPr>
              <w:spacing w:after="0" w:line="240" w:lineRule="auto"/>
              <w:rPr>
                <w:szCs w:val="24"/>
              </w:rPr>
            </w:pPr>
            <w:r w:rsidRPr="00725E27">
              <w:rPr>
                <w:szCs w:val="24"/>
              </w:rPr>
              <w:t>Topography</w:t>
            </w:r>
          </w:p>
          <w:p w14:paraId="09BA0BFD" w14:textId="77777777" w:rsidR="00CE1315" w:rsidRPr="00725E27" w:rsidRDefault="00CE1315" w:rsidP="004470E5">
            <w:pPr>
              <w:pStyle w:val="ListParagraph"/>
              <w:numPr>
                <w:ilvl w:val="2"/>
                <w:numId w:val="455"/>
              </w:numPr>
              <w:spacing w:after="0" w:line="240" w:lineRule="auto"/>
              <w:rPr>
                <w:szCs w:val="24"/>
              </w:rPr>
            </w:pPr>
            <w:r w:rsidRPr="00725E27">
              <w:rPr>
                <w:szCs w:val="24"/>
              </w:rPr>
              <w:t>Soil type and profiles</w:t>
            </w:r>
          </w:p>
          <w:p w14:paraId="416A91F9" w14:textId="77777777" w:rsidR="00CE1315" w:rsidRPr="00725E27" w:rsidRDefault="00CE1315" w:rsidP="004470E5">
            <w:pPr>
              <w:pStyle w:val="ListParagraph"/>
              <w:numPr>
                <w:ilvl w:val="2"/>
                <w:numId w:val="455"/>
              </w:numPr>
              <w:spacing w:after="0" w:line="240" w:lineRule="auto"/>
              <w:rPr>
                <w:szCs w:val="24"/>
              </w:rPr>
            </w:pPr>
            <w:r w:rsidRPr="00725E27">
              <w:rPr>
                <w:szCs w:val="24"/>
              </w:rPr>
              <w:t>Vegetation</w:t>
            </w:r>
          </w:p>
          <w:p w14:paraId="306EC59D" w14:textId="77777777" w:rsidR="00CE1315" w:rsidRPr="00725E27" w:rsidRDefault="00CE1315" w:rsidP="004470E5">
            <w:pPr>
              <w:pStyle w:val="ListParagraph"/>
              <w:numPr>
                <w:ilvl w:val="2"/>
                <w:numId w:val="455"/>
              </w:numPr>
              <w:spacing w:after="0" w:line="240" w:lineRule="auto"/>
              <w:rPr>
                <w:szCs w:val="24"/>
              </w:rPr>
            </w:pPr>
            <w:r w:rsidRPr="00725E27">
              <w:rPr>
                <w:szCs w:val="24"/>
              </w:rPr>
              <w:t>Settlements</w:t>
            </w:r>
          </w:p>
          <w:p w14:paraId="249FEECE" w14:textId="77777777" w:rsidR="00CE1315" w:rsidRPr="00725E27" w:rsidRDefault="00CE1315" w:rsidP="004470E5">
            <w:pPr>
              <w:pStyle w:val="ListParagraph"/>
              <w:numPr>
                <w:ilvl w:val="2"/>
                <w:numId w:val="455"/>
              </w:numPr>
              <w:spacing w:after="0" w:line="240" w:lineRule="auto"/>
              <w:rPr>
                <w:szCs w:val="24"/>
              </w:rPr>
            </w:pPr>
            <w:r w:rsidRPr="00725E27">
              <w:rPr>
                <w:szCs w:val="24"/>
              </w:rPr>
              <w:t xml:space="preserve">Drainage </w:t>
            </w:r>
          </w:p>
          <w:p w14:paraId="2699155A" w14:textId="77777777" w:rsidR="00CE1315" w:rsidRPr="00725E27" w:rsidRDefault="00CE1315" w:rsidP="004470E5">
            <w:pPr>
              <w:pStyle w:val="ListParagraph"/>
              <w:numPr>
                <w:ilvl w:val="2"/>
                <w:numId w:val="455"/>
              </w:numPr>
              <w:spacing w:after="0" w:line="240" w:lineRule="auto"/>
              <w:rPr>
                <w:szCs w:val="24"/>
              </w:rPr>
            </w:pPr>
            <w:r w:rsidRPr="00725E27">
              <w:rPr>
                <w:szCs w:val="24"/>
              </w:rPr>
              <w:t>Weather conditions</w:t>
            </w:r>
          </w:p>
          <w:p w14:paraId="59D4E03B" w14:textId="77777777" w:rsidR="00CE1315" w:rsidRPr="00725E27" w:rsidRDefault="00CE1315" w:rsidP="004470E5">
            <w:pPr>
              <w:pStyle w:val="ListParagraph"/>
              <w:numPr>
                <w:ilvl w:val="2"/>
                <w:numId w:val="455"/>
              </w:numPr>
              <w:spacing w:after="0" w:line="240" w:lineRule="auto"/>
              <w:rPr>
                <w:szCs w:val="24"/>
              </w:rPr>
            </w:pPr>
            <w:r w:rsidRPr="00725E27">
              <w:rPr>
                <w:szCs w:val="24"/>
              </w:rPr>
              <w:t>Utility services; underground electric cables, pipe lines &amp; data cables</w:t>
            </w:r>
          </w:p>
          <w:p w14:paraId="56AB1CA9" w14:textId="77777777" w:rsidR="00CE1315" w:rsidRPr="00725E27" w:rsidRDefault="00CE1315" w:rsidP="004470E5">
            <w:pPr>
              <w:pStyle w:val="ListParagraph"/>
              <w:numPr>
                <w:ilvl w:val="2"/>
                <w:numId w:val="455"/>
              </w:numPr>
              <w:spacing w:after="0" w:line="240" w:lineRule="auto"/>
              <w:rPr>
                <w:szCs w:val="24"/>
              </w:rPr>
            </w:pPr>
            <w:r w:rsidRPr="00725E27">
              <w:rPr>
                <w:szCs w:val="24"/>
              </w:rPr>
              <w:t>Water table</w:t>
            </w:r>
          </w:p>
          <w:p w14:paraId="7D776871" w14:textId="77777777" w:rsidR="00CE1315" w:rsidRPr="00725E27" w:rsidRDefault="00CE1315" w:rsidP="004470E5">
            <w:pPr>
              <w:pStyle w:val="ListParagraph"/>
              <w:numPr>
                <w:ilvl w:val="1"/>
                <w:numId w:val="455"/>
              </w:numPr>
              <w:spacing w:after="0" w:line="240" w:lineRule="auto"/>
              <w:rPr>
                <w:szCs w:val="24"/>
              </w:rPr>
            </w:pPr>
            <w:r w:rsidRPr="00725E27">
              <w:rPr>
                <w:bCs/>
                <w:iCs/>
                <w:szCs w:val="24"/>
                <w:lang w:val="en-US"/>
              </w:rPr>
              <w:t>Original ground level (</w:t>
            </w:r>
            <w:proofErr w:type="spellStart"/>
            <w:r w:rsidRPr="00725E27">
              <w:rPr>
                <w:bCs/>
                <w:iCs/>
                <w:szCs w:val="24"/>
                <w:lang w:val="en-US"/>
              </w:rPr>
              <w:t>ogl</w:t>
            </w:r>
            <w:proofErr w:type="spellEnd"/>
            <w:r w:rsidRPr="00725E27">
              <w:rPr>
                <w:bCs/>
                <w:iCs/>
                <w:szCs w:val="24"/>
                <w:lang w:val="en-US"/>
              </w:rPr>
              <w:t xml:space="preserve">) </w:t>
            </w:r>
          </w:p>
          <w:p w14:paraId="68EEAA37" w14:textId="77777777" w:rsidR="00CE1315" w:rsidRPr="00725E27" w:rsidRDefault="00CE1315" w:rsidP="004470E5">
            <w:pPr>
              <w:pStyle w:val="ListParagraph"/>
              <w:numPr>
                <w:ilvl w:val="0"/>
                <w:numId w:val="461"/>
              </w:numPr>
              <w:spacing w:after="0" w:line="240" w:lineRule="auto"/>
              <w:rPr>
                <w:vanish/>
                <w:szCs w:val="24"/>
              </w:rPr>
            </w:pPr>
          </w:p>
          <w:p w14:paraId="2704E0DD" w14:textId="77777777" w:rsidR="00CE1315" w:rsidRPr="00725E27" w:rsidRDefault="00CE1315" w:rsidP="004470E5">
            <w:pPr>
              <w:pStyle w:val="ListParagraph"/>
              <w:numPr>
                <w:ilvl w:val="0"/>
                <w:numId w:val="461"/>
              </w:numPr>
              <w:spacing w:after="0" w:line="240" w:lineRule="auto"/>
              <w:rPr>
                <w:vanish/>
                <w:szCs w:val="24"/>
              </w:rPr>
            </w:pPr>
          </w:p>
          <w:p w14:paraId="013352CF" w14:textId="77777777" w:rsidR="00CE1315" w:rsidRPr="00725E27" w:rsidRDefault="00CE1315" w:rsidP="004470E5">
            <w:pPr>
              <w:pStyle w:val="ListParagraph"/>
              <w:numPr>
                <w:ilvl w:val="0"/>
                <w:numId w:val="461"/>
              </w:numPr>
              <w:spacing w:after="0" w:line="240" w:lineRule="auto"/>
              <w:rPr>
                <w:vanish/>
                <w:szCs w:val="24"/>
              </w:rPr>
            </w:pPr>
          </w:p>
          <w:p w14:paraId="28FC7E7B" w14:textId="77777777" w:rsidR="00CE1315" w:rsidRPr="00725E27" w:rsidRDefault="00CE1315" w:rsidP="004470E5">
            <w:pPr>
              <w:pStyle w:val="ListParagraph"/>
              <w:numPr>
                <w:ilvl w:val="0"/>
                <w:numId w:val="461"/>
              </w:numPr>
              <w:spacing w:after="0" w:line="240" w:lineRule="auto"/>
              <w:rPr>
                <w:vanish/>
                <w:szCs w:val="24"/>
              </w:rPr>
            </w:pPr>
          </w:p>
          <w:p w14:paraId="798CFFC2" w14:textId="77777777" w:rsidR="00CE1315" w:rsidRPr="00725E27" w:rsidRDefault="00CE1315" w:rsidP="004470E5">
            <w:pPr>
              <w:pStyle w:val="ListParagraph"/>
              <w:numPr>
                <w:ilvl w:val="1"/>
                <w:numId w:val="461"/>
              </w:numPr>
              <w:spacing w:after="0" w:line="240" w:lineRule="auto"/>
              <w:rPr>
                <w:vanish/>
                <w:szCs w:val="24"/>
              </w:rPr>
            </w:pPr>
          </w:p>
          <w:p w14:paraId="313CC155" w14:textId="77777777" w:rsidR="00CE1315" w:rsidRPr="00725E27" w:rsidRDefault="00CE1315" w:rsidP="004470E5">
            <w:pPr>
              <w:pStyle w:val="ListParagraph"/>
              <w:numPr>
                <w:ilvl w:val="1"/>
                <w:numId w:val="461"/>
              </w:numPr>
              <w:spacing w:after="0" w:line="240" w:lineRule="auto"/>
              <w:rPr>
                <w:vanish/>
                <w:szCs w:val="24"/>
              </w:rPr>
            </w:pPr>
          </w:p>
          <w:p w14:paraId="02D1A1E4" w14:textId="77777777" w:rsidR="00CE1315" w:rsidRPr="00725E27" w:rsidRDefault="00CE1315" w:rsidP="004470E5">
            <w:pPr>
              <w:pStyle w:val="ListParagraph"/>
              <w:numPr>
                <w:ilvl w:val="1"/>
                <w:numId w:val="461"/>
              </w:numPr>
              <w:spacing w:after="0" w:line="240" w:lineRule="auto"/>
              <w:rPr>
                <w:vanish/>
                <w:szCs w:val="24"/>
              </w:rPr>
            </w:pPr>
          </w:p>
          <w:p w14:paraId="3F3C4A4C" w14:textId="77777777" w:rsidR="00CE1315" w:rsidRPr="00725E27" w:rsidRDefault="00CE1315" w:rsidP="004470E5">
            <w:pPr>
              <w:pStyle w:val="ListParagraph"/>
              <w:numPr>
                <w:ilvl w:val="1"/>
                <w:numId w:val="461"/>
              </w:numPr>
              <w:spacing w:after="0" w:line="240" w:lineRule="auto"/>
              <w:rPr>
                <w:vanish/>
                <w:szCs w:val="24"/>
              </w:rPr>
            </w:pPr>
          </w:p>
          <w:p w14:paraId="06FB0E5F" w14:textId="77777777" w:rsidR="00CE1315" w:rsidRPr="00725E27" w:rsidRDefault="00CE1315" w:rsidP="004470E5">
            <w:pPr>
              <w:pStyle w:val="ListParagraph"/>
              <w:numPr>
                <w:ilvl w:val="1"/>
                <w:numId w:val="461"/>
              </w:numPr>
              <w:spacing w:after="0" w:line="240" w:lineRule="auto"/>
              <w:rPr>
                <w:vanish/>
                <w:szCs w:val="24"/>
              </w:rPr>
            </w:pPr>
          </w:p>
          <w:p w14:paraId="686304F0" w14:textId="77777777" w:rsidR="00CE1315" w:rsidRPr="00725E27" w:rsidRDefault="00CE1315" w:rsidP="004470E5">
            <w:pPr>
              <w:pStyle w:val="ListParagraph"/>
              <w:numPr>
                <w:ilvl w:val="2"/>
                <w:numId w:val="577"/>
              </w:numPr>
              <w:spacing w:after="0" w:line="240" w:lineRule="auto"/>
              <w:rPr>
                <w:szCs w:val="24"/>
              </w:rPr>
            </w:pPr>
            <w:r w:rsidRPr="00725E27">
              <w:rPr>
                <w:szCs w:val="24"/>
              </w:rPr>
              <w:t>Procedure for Establishing Original Ground Level (OGL)</w:t>
            </w:r>
          </w:p>
          <w:p w14:paraId="39C14E65" w14:textId="77777777" w:rsidR="00CE1315" w:rsidRPr="00725E27" w:rsidRDefault="00CE1315" w:rsidP="004470E5">
            <w:pPr>
              <w:pStyle w:val="ListParagraph"/>
              <w:numPr>
                <w:ilvl w:val="2"/>
                <w:numId w:val="578"/>
              </w:numPr>
              <w:spacing w:after="0" w:line="240" w:lineRule="auto"/>
              <w:rPr>
                <w:szCs w:val="24"/>
              </w:rPr>
            </w:pPr>
            <w:r w:rsidRPr="00725E27">
              <w:rPr>
                <w:szCs w:val="24"/>
              </w:rPr>
              <w:t>Data Collection Techniques for OGL</w:t>
            </w:r>
          </w:p>
          <w:p w14:paraId="47E93F0D" w14:textId="77777777" w:rsidR="00CE1315" w:rsidRPr="00725E27" w:rsidRDefault="00CE1315" w:rsidP="004470E5">
            <w:pPr>
              <w:pStyle w:val="ListParagraph"/>
              <w:numPr>
                <w:ilvl w:val="2"/>
                <w:numId w:val="578"/>
              </w:numPr>
              <w:spacing w:after="0" w:line="240" w:lineRule="auto"/>
              <w:rPr>
                <w:szCs w:val="24"/>
              </w:rPr>
            </w:pPr>
            <w:r w:rsidRPr="00725E27">
              <w:rPr>
                <w:szCs w:val="24"/>
              </w:rPr>
              <w:t>Documentation of OGL Measurements</w:t>
            </w:r>
          </w:p>
          <w:p w14:paraId="5A249EB4" w14:textId="77777777" w:rsidR="00CE1315" w:rsidRPr="00725E27" w:rsidRDefault="00CE1315" w:rsidP="004470E5">
            <w:pPr>
              <w:pStyle w:val="ListParagraph"/>
              <w:numPr>
                <w:ilvl w:val="2"/>
                <w:numId w:val="578"/>
              </w:numPr>
              <w:spacing w:after="0" w:line="240" w:lineRule="auto"/>
              <w:rPr>
                <w:szCs w:val="24"/>
              </w:rPr>
            </w:pPr>
            <w:r w:rsidRPr="00725E27">
              <w:rPr>
                <w:szCs w:val="24"/>
              </w:rPr>
              <w:t>Standards and Accuracy Requirements</w:t>
            </w:r>
          </w:p>
          <w:p w14:paraId="49E93615" w14:textId="77777777" w:rsidR="00CE1315" w:rsidRPr="00725E27" w:rsidRDefault="00CE1315" w:rsidP="004470E5">
            <w:pPr>
              <w:pStyle w:val="ListParagraph"/>
              <w:numPr>
                <w:ilvl w:val="2"/>
                <w:numId w:val="578"/>
              </w:numPr>
              <w:spacing w:after="0" w:line="240" w:lineRule="auto"/>
              <w:rPr>
                <w:szCs w:val="24"/>
              </w:rPr>
            </w:pPr>
            <w:r w:rsidRPr="00725E27">
              <w:rPr>
                <w:szCs w:val="24"/>
              </w:rPr>
              <w:lastRenderedPageBreak/>
              <w:t>Integration of OGL Data with Design Plans</w:t>
            </w:r>
          </w:p>
          <w:p w14:paraId="12CCA38A" w14:textId="77777777" w:rsidR="00CE1315" w:rsidRPr="00725E27" w:rsidRDefault="00CE1315" w:rsidP="004470E5">
            <w:pPr>
              <w:pStyle w:val="ListParagraph"/>
              <w:numPr>
                <w:ilvl w:val="2"/>
                <w:numId w:val="578"/>
              </w:numPr>
              <w:spacing w:after="0" w:line="240" w:lineRule="auto"/>
              <w:rPr>
                <w:szCs w:val="24"/>
              </w:rPr>
            </w:pPr>
            <w:r w:rsidRPr="00725E27">
              <w:rPr>
                <w:szCs w:val="24"/>
              </w:rPr>
              <w:t>Compliance with Job Requirements</w:t>
            </w:r>
          </w:p>
          <w:p w14:paraId="4FAAABCA" w14:textId="77777777" w:rsidR="00CE1315" w:rsidRPr="00725E27" w:rsidRDefault="00CE1315" w:rsidP="004470E5">
            <w:pPr>
              <w:pStyle w:val="ListParagraph"/>
              <w:numPr>
                <w:ilvl w:val="2"/>
                <w:numId w:val="578"/>
              </w:numPr>
              <w:spacing w:after="0" w:line="240" w:lineRule="auto"/>
              <w:rPr>
                <w:szCs w:val="24"/>
              </w:rPr>
            </w:pPr>
            <w:r w:rsidRPr="00725E27">
              <w:rPr>
                <w:szCs w:val="24"/>
              </w:rPr>
              <w:t>Review and Validation of OGL Data</w:t>
            </w:r>
          </w:p>
          <w:p w14:paraId="618D493C" w14:textId="77777777" w:rsidR="00CE1315" w:rsidRPr="00725E27" w:rsidRDefault="00CE1315" w:rsidP="004470E5">
            <w:pPr>
              <w:pStyle w:val="ListParagraph"/>
              <w:numPr>
                <w:ilvl w:val="2"/>
                <w:numId w:val="578"/>
              </w:numPr>
              <w:spacing w:after="0" w:line="240" w:lineRule="auto"/>
              <w:rPr>
                <w:szCs w:val="24"/>
              </w:rPr>
            </w:pPr>
            <w:r w:rsidRPr="00725E27">
              <w:rPr>
                <w:szCs w:val="24"/>
              </w:rPr>
              <w:t>Reporting and Presentation of OGL Data</w:t>
            </w:r>
          </w:p>
          <w:p w14:paraId="043F6F5F" w14:textId="77777777" w:rsidR="00CE1315" w:rsidRPr="00725E27" w:rsidRDefault="00CE1315" w:rsidP="004470E5">
            <w:pPr>
              <w:pStyle w:val="ListParagraph"/>
              <w:numPr>
                <w:ilvl w:val="2"/>
                <w:numId w:val="578"/>
              </w:numPr>
              <w:spacing w:after="0" w:line="240" w:lineRule="auto"/>
              <w:rPr>
                <w:szCs w:val="24"/>
              </w:rPr>
            </w:pPr>
            <w:r w:rsidRPr="00725E27">
              <w:rPr>
                <w:szCs w:val="24"/>
              </w:rPr>
              <w:t>Legal and Regulatory Documentation</w:t>
            </w:r>
          </w:p>
          <w:p w14:paraId="10A04A8F" w14:textId="77777777" w:rsidR="00CE1315" w:rsidRPr="00725E27" w:rsidRDefault="00CE1315" w:rsidP="004470E5">
            <w:pPr>
              <w:pStyle w:val="ListParagraph"/>
              <w:numPr>
                <w:ilvl w:val="1"/>
                <w:numId w:val="455"/>
              </w:numPr>
              <w:spacing w:after="0" w:line="240" w:lineRule="auto"/>
              <w:rPr>
                <w:szCs w:val="24"/>
              </w:rPr>
            </w:pPr>
            <w:r w:rsidRPr="00725E27">
              <w:rPr>
                <w:bCs/>
                <w:iCs/>
                <w:szCs w:val="24"/>
                <w:lang w:val="en-US"/>
              </w:rPr>
              <w:t>Reference points:</w:t>
            </w:r>
          </w:p>
          <w:p w14:paraId="70590884" w14:textId="77777777" w:rsidR="00CE1315" w:rsidRPr="00725E27" w:rsidRDefault="00CE1315" w:rsidP="004470E5">
            <w:pPr>
              <w:pStyle w:val="ListParagraph"/>
              <w:numPr>
                <w:ilvl w:val="0"/>
                <w:numId w:val="462"/>
              </w:numPr>
              <w:spacing w:after="0" w:line="240" w:lineRule="auto"/>
              <w:rPr>
                <w:vanish/>
                <w:szCs w:val="24"/>
              </w:rPr>
            </w:pPr>
          </w:p>
          <w:p w14:paraId="22A8B57A" w14:textId="77777777" w:rsidR="00CE1315" w:rsidRPr="00725E27" w:rsidRDefault="00CE1315" w:rsidP="004470E5">
            <w:pPr>
              <w:pStyle w:val="ListParagraph"/>
              <w:numPr>
                <w:ilvl w:val="0"/>
                <w:numId w:val="462"/>
              </w:numPr>
              <w:spacing w:after="0" w:line="240" w:lineRule="auto"/>
              <w:rPr>
                <w:vanish/>
                <w:szCs w:val="24"/>
              </w:rPr>
            </w:pPr>
          </w:p>
          <w:p w14:paraId="3D46D72C" w14:textId="77777777" w:rsidR="00CE1315" w:rsidRPr="00725E27" w:rsidRDefault="00CE1315" w:rsidP="004470E5">
            <w:pPr>
              <w:pStyle w:val="ListParagraph"/>
              <w:numPr>
                <w:ilvl w:val="0"/>
                <w:numId w:val="462"/>
              </w:numPr>
              <w:spacing w:after="0" w:line="240" w:lineRule="auto"/>
              <w:rPr>
                <w:vanish/>
                <w:szCs w:val="24"/>
              </w:rPr>
            </w:pPr>
          </w:p>
          <w:p w14:paraId="61B98242" w14:textId="77777777" w:rsidR="00CE1315" w:rsidRPr="00725E27" w:rsidRDefault="00CE1315" w:rsidP="004470E5">
            <w:pPr>
              <w:pStyle w:val="ListParagraph"/>
              <w:numPr>
                <w:ilvl w:val="0"/>
                <w:numId w:val="462"/>
              </w:numPr>
              <w:spacing w:after="0" w:line="240" w:lineRule="auto"/>
              <w:rPr>
                <w:vanish/>
                <w:szCs w:val="24"/>
              </w:rPr>
            </w:pPr>
          </w:p>
          <w:p w14:paraId="24C6FE90" w14:textId="77777777" w:rsidR="00CE1315" w:rsidRPr="00725E27" w:rsidRDefault="00CE1315" w:rsidP="004470E5">
            <w:pPr>
              <w:pStyle w:val="ListParagraph"/>
              <w:numPr>
                <w:ilvl w:val="1"/>
                <w:numId w:val="462"/>
              </w:numPr>
              <w:spacing w:after="0" w:line="240" w:lineRule="auto"/>
              <w:rPr>
                <w:vanish/>
                <w:szCs w:val="24"/>
              </w:rPr>
            </w:pPr>
          </w:p>
          <w:p w14:paraId="012092F6" w14:textId="77777777" w:rsidR="00CE1315" w:rsidRPr="00725E27" w:rsidRDefault="00CE1315" w:rsidP="004470E5">
            <w:pPr>
              <w:pStyle w:val="ListParagraph"/>
              <w:numPr>
                <w:ilvl w:val="1"/>
                <w:numId w:val="462"/>
              </w:numPr>
              <w:spacing w:after="0" w:line="240" w:lineRule="auto"/>
              <w:rPr>
                <w:vanish/>
                <w:szCs w:val="24"/>
              </w:rPr>
            </w:pPr>
          </w:p>
          <w:p w14:paraId="59B2A721" w14:textId="77777777" w:rsidR="00CE1315" w:rsidRPr="00725E27" w:rsidRDefault="00CE1315" w:rsidP="004470E5">
            <w:pPr>
              <w:pStyle w:val="ListParagraph"/>
              <w:numPr>
                <w:ilvl w:val="1"/>
                <w:numId w:val="462"/>
              </w:numPr>
              <w:spacing w:after="0" w:line="240" w:lineRule="auto"/>
              <w:rPr>
                <w:vanish/>
                <w:szCs w:val="24"/>
              </w:rPr>
            </w:pPr>
          </w:p>
          <w:p w14:paraId="35C28CEF" w14:textId="77777777" w:rsidR="00CE1315" w:rsidRPr="00725E27" w:rsidRDefault="00CE1315" w:rsidP="004470E5">
            <w:pPr>
              <w:pStyle w:val="ListParagraph"/>
              <w:numPr>
                <w:ilvl w:val="1"/>
                <w:numId w:val="462"/>
              </w:numPr>
              <w:spacing w:after="0" w:line="240" w:lineRule="auto"/>
              <w:rPr>
                <w:vanish/>
                <w:szCs w:val="24"/>
              </w:rPr>
            </w:pPr>
          </w:p>
          <w:p w14:paraId="03A57A01" w14:textId="77777777" w:rsidR="00CE1315" w:rsidRPr="00725E27" w:rsidRDefault="00CE1315" w:rsidP="004470E5">
            <w:pPr>
              <w:pStyle w:val="ListParagraph"/>
              <w:numPr>
                <w:ilvl w:val="1"/>
                <w:numId w:val="462"/>
              </w:numPr>
              <w:spacing w:after="0" w:line="240" w:lineRule="auto"/>
              <w:rPr>
                <w:vanish/>
                <w:szCs w:val="24"/>
              </w:rPr>
            </w:pPr>
          </w:p>
          <w:p w14:paraId="7E462F48" w14:textId="77777777" w:rsidR="00CE1315" w:rsidRPr="00725E27" w:rsidRDefault="00CE1315" w:rsidP="004470E5">
            <w:pPr>
              <w:pStyle w:val="ListParagraph"/>
              <w:numPr>
                <w:ilvl w:val="1"/>
                <w:numId w:val="462"/>
              </w:numPr>
              <w:spacing w:after="0" w:line="240" w:lineRule="auto"/>
              <w:rPr>
                <w:vanish/>
                <w:szCs w:val="24"/>
              </w:rPr>
            </w:pPr>
          </w:p>
          <w:p w14:paraId="6590E2D4" w14:textId="77777777" w:rsidR="00CE1315" w:rsidRPr="00725E27" w:rsidRDefault="00CE1315" w:rsidP="004470E5">
            <w:pPr>
              <w:pStyle w:val="ListParagraph"/>
              <w:numPr>
                <w:ilvl w:val="2"/>
                <w:numId w:val="455"/>
              </w:numPr>
              <w:spacing w:after="0" w:line="240" w:lineRule="auto"/>
              <w:rPr>
                <w:szCs w:val="24"/>
              </w:rPr>
            </w:pPr>
            <w:r w:rsidRPr="00725E27">
              <w:rPr>
                <w:szCs w:val="24"/>
              </w:rPr>
              <w:t>Procedure for Establishing Reference Points</w:t>
            </w:r>
          </w:p>
          <w:p w14:paraId="025ABAA8" w14:textId="77777777" w:rsidR="00CE1315" w:rsidRPr="00725E27" w:rsidRDefault="00CE1315" w:rsidP="004470E5">
            <w:pPr>
              <w:pStyle w:val="ListParagraph"/>
              <w:numPr>
                <w:ilvl w:val="2"/>
                <w:numId w:val="455"/>
              </w:numPr>
              <w:spacing w:after="0" w:line="240" w:lineRule="auto"/>
              <w:rPr>
                <w:szCs w:val="24"/>
              </w:rPr>
            </w:pPr>
            <w:r w:rsidRPr="00725E27">
              <w:rPr>
                <w:szCs w:val="24"/>
              </w:rPr>
              <w:t>Types of Reference Points Used</w:t>
            </w:r>
          </w:p>
          <w:p w14:paraId="6DB77820" w14:textId="77777777" w:rsidR="00CE1315" w:rsidRPr="00725E27" w:rsidRDefault="00CE1315" w:rsidP="004470E5">
            <w:pPr>
              <w:pStyle w:val="ListParagraph"/>
              <w:numPr>
                <w:ilvl w:val="2"/>
                <w:numId w:val="455"/>
              </w:numPr>
              <w:spacing w:after="0" w:line="240" w:lineRule="auto"/>
              <w:rPr>
                <w:szCs w:val="24"/>
              </w:rPr>
            </w:pPr>
            <w:r w:rsidRPr="00725E27">
              <w:rPr>
                <w:szCs w:val="24"/>
              </w:rPr>
              <w:t>Criteria for Reference Point Placement</w:t>
            </w:r>
          </w:p>
          <w:p w14:paraId="32884D34" w14:textId="77777777" w:rsidR="00CE1315" w:rsidRPr="00725E27" w:rsidRDefault="00CE1315" w:rsidP="004470E5">
            <w:pPr>
              <w:pStyle w:val="ListParagraph"/>
              <w:numPr>
                <w:ilvl w:val="2"/>
                <w:numId w:val="455"/>
              </w:numPr>
              <w:spacing w:after="0" w:line="240" w:lineRule="auto"/>
              <w:rPr>
                <w:szCs w:val="24"/>
              </w:rPr>
            </w:pPr>
            <w:r w:rsidRPr="00725E27">
              <w:rPr>
                <w:szCs w:val="24"/>
              </w:rPr>
              <w:t>Methods of Marking and Identifying Reference Points</w:t>
            </w:r>
          </w:p>
          <w:p w14:paraId="32068BBF" w14:textId="77777777" w:rsidR="00CE1315" w:rsidRPr="00725E27" w:rsidRDefault="00CE1315" w:rsidP="004470E5">
            <w:pPr>
              <w:pStyle w:val="ListParagraph"/>
              <w:numPr>
                <w:ilvl w:val="2"/>
                <w:numId w:val="455"/>
              </w:numPr>
              <w:spacing w:after="0" w:line="240" w:lineRule="auto"/>
              <w:rPr>
                <w:szCs w:val="24"/>
              </w:rPr>
            </w:pPr>
            <w:r w:rsidRPr="00725E27">
              <w:rPr>
                <w:szCs w:val="24"/>
              </w:rPr>
              <w:t>Accuracy and Precision Standards</w:t>
            </w:r>
          </w:p>
          <w:p w14:paraId="402BFFA5" w14:textId="77777777" w:rsidR="00CE1315" w:rsidRPr="00725E27" w:rsidRDefault="00CE1315" w:rsidP="004470E5">
            <w:pPr>
              <w:pStyle w:val="ListParagraph"/>
              <w:numPr>
                <w:ilvl w:val="2"/>
                <w:numId w:val="455"/>
              </w:numPr>
              <w:spacing w:after="0" w:line="240" w:lineRule="auto"/>
              <w:rPr>
                <w:szCs w:val="24"/>
              </w:rPr>
            </w:pPr>
            <w:r w:rsidRPr="00725E27">
              <w:rPr>
                <w:szCs w:val="24"/>
              </w:rPr>
              <w:t>Integration of Reference Points with Project Plans</w:t>
            </w:r>
          </w:p>
          <w:p w14:paraId="72FB2DF0" w14:textId="77777777" w:rsidR="00CE1315" w:rsidRPr="00725E27" w:rsidRDefault="00CE1315" w:rsidP="004470E5">
            <w:pPr>
              <w:pStyle w:val="ListParagraph"/>
              <w:numPr>
                <w:ilvl w:val="2"/>
                <w:numId w:val="455"/>
              </w:numPr>
              <w:spacing w:after="0" w:line="240" w:lineRule="auto"/>
              <w:rPr>
                <w:szCs w:val="24"/>
              </w:rPr>
            </w:pPr>
            <w:r w:rsidRPr="00725E27">
              <w:rPr>
                <w:szCs w:val="24"/>
              </w:rPr>
              <w:t>Verification and Validation of Reference Points</w:t>
            </w:r>
          </w:p>
          <w:p w14:paraId="291E3797" w14:textId="77777777" w:rsidR="00CE1315" w:rsidRPr="00725E27" w:rsidRDefault="00CE1315" w:rsidP="004470E5">
            <w:pPr>
              <w:pStyle w:val="ListParagraph"/>
              <w:numPr>
                <w:ilvl w:val="2"/>
                <w:numId w:val="455"/>
              </w:numPr>
              <w:spacing w:after="0" w:line="240" w:lineRule="auto"/>
              <w:rPr>
                <w:szCs w:val="24"/>
              </w:rPr>
            </w:pPr>
            <w:r w:rsidRPr="00725E27">
              <w:rPr>
                <w:szCs w:val="24"/>
              </w:rPr>
              <w:t>Documentation of Reference Points Data</w:t>
            </w:r>
          </w:p>
          <w:p w14:paraId="074768D0" w14:textId="77777777" w:rsidR="00CE1315" w:rsidRPr="00725E27" w:rsidRDefault="00CE1315" w:rsidP="004470E5">
            <w:pPr>
              <w:pStyle w:val="ListParagraph"/>
              <w:numPr>
                <w:ilvl w:val="1"/>
                <w:numId w:val="455"/>
              </w:numPr>
              <w:spacing w:after="0" w:line="240" w:lineRule="auto"/>
              <w:rPr>
                <w:szCs w:val="24"/>
              </w:rPr>
            </w:pPr>
            <w:r w:rsidRPr="00725E27">
              <w:rPr>
                <w:szCs w:val="24"/>
                <w:lang w:val="en-US"/>
              </w:rPr>
              <w:t>Preliminary survey report:</w:t>
            </w:r>
          </w:p>
          <w:p w14:paraId="598C9594" w14:textId="77777777" w:rsidR="00CE1315" w:rsidRPr="00725E27" w:rsidRDefault="00CE1315" w:rsidP="004470E5">
            <w:pPr>
              <w:pStyle w:val="ListParagraph"/>
              <w:numPr>
                <w:ilvl w:val="0"/>
                <w:numId w:val="463"/>
              </w:numPr>
              <w:spacing w:after="0" w:line="240" w:lineRule="auto"/>
              <w:rPr>
                <w:vanish/>
                <w:szCs w:val="24"/>
              </w:rPr>
            </w:pPr>
          </w:p>
          <w:p w14:paraId="01533A71" w14:textId="77777777" w:rsidR="00CE1315" w:rsidRPr="00725E27" w:rsidRDefault="00CE1315" w:rsidP="004470E5">
            <w:pPr>
              <w:pStyle w:val="ListParagraph"/>
              <w:numPr>
                <w:ilvl w:val="0"/>
                <w:numId w:val="463"/>
              </w:numPr>
              <w:spacing w:after="0" w:line="240" w:lineRule="auto"/>
              <w:rPr>
                <w:vanish/>
                <w:szCs w:val="24"/>
              </w:rPr>
            </w:pPr>
          </w:p>
          <w:p w14:paraId="70F5B533" w14:textId="77777777" w:rsidR="00CE1315" w:rsidRPr="00725E27" w:rsidRDefault="00CE1315" w:rsidP="004470E5">
            <w:pPr>
              <w:pStyle w:val="ListParagraph"/>
              <w:numPr>
                <w:ilvl w:val="0"/>
                <w:numId w:val="463"/>
              </w:numPr>
              <w:spacing w:after="0" w:line="240" w:lineRule="auto"/>
              <w:rPr>
                <w:vanish/>
                <w:szCs w:val="24"/>
              </w:rPr>
            </w:pPr>
          </w:p>
          <w:p w14:paraId="1D354F8E" w14:textId="77777777" w:rsidR="00CE1315" w:rsidRPr="00725E27" w:rsidRDefault="00CE1315" w:rsidP="004470E5">
            <w:pPr>
              <w:pStyle w:val="ListParagraph"/>
              <w:numPr>
                <w:ilvl w:val="0"/>
                <w:numId w:val="463"/>
              </w:numPr>
              <w:spacing w:after="0" w:line="240" w:lineRule="auto"/>
              <w:rPr>
                <w:vanish/>
                <w:szCs w:val="24"/>
              </w:rPr>
            </w:pPr>
          </w:p>
          <w:p w14:paraId="2139BA81" w14:textId="77777777" w:rsidR="00CE1315" w:rsidRPr="00725E27" w:rsidRDefault="00CE1315" w:rsidP="004470E5">
            <w:pPr>
              <w:pStyle w:val="ListParagraph"/>
              <w:numPr>
                <w:ilvl w:val="1"/>
                <w:numId w:val="463"/>
              </w:numPr>
              <w:spacing w:after="0" w:line="240" w:lineRule="auto"/>
              <w:rPr>
                <w:vanish/>
                <w:szCs w:val="24"/>
              </w:rPr>
            </w:pPr>
          </w:p>
          <w:p w14:paraId="3EB49804" w14:textId="77777777" w:rsidR="00CE1315" w:rsidRPr="00725E27" w:rsidRDefault="00CE1315" w:rsidP="004470E5">
            <w:pPr>
              <w:pStyle w:val="ListParagraph"/>
              <w:numPr>
                <w:ilvl w:val="1"/>
                <w:numId w:val="463"/>
              </w:numPr>
              <w:spacing w:after="0" w:line="240" w:lineRule="auto"/>
              <w:rPr>
                <w:vanish/>
                <w:szCs w:val="24"/>
              </w:rPr>
            </w:pPr>
          </w:p>
          <w:p w14:paraId="3138B14A" w14:textId="77777777" w:rsidR="00CE1315" w:rsidRPr="00725E27" w:rsidRDefault="00CE1315" w:rsidP="004470E5">
            <w:pPr>
              <w:pStyle w:val="ListParagraph"/>
              <w:numPr>
                <w:ilvl w:val="1"/>
                <w:numId w:val="463"/>
              </w:numPr>
              <w:spacing w:after="0" w:line="240" w:lineRule="auto"/>
              <w:rPr>
                <w:vanish/>
                <w:szCs w:val="24"/>
              </w:rPr>
            </w:pPr>
          </w:p>
          <w:p w14:paraId="66F62392" w14:textId="77777777" w:rsidR="00CE1315" w:rsidRPr="00725E27" w:rsidRDefault="00CE1315" w:rsidP="004470E5">
            <w:pPr>
              <w:pStyle w:val="ListParagraph"/>
              <w:numPr>
                <w:ilvl w:val="1"/>
                <w:numId w:val="463"/>
              </w:numPr>
              <w:spacing w:after="0" w:line="240" w:lineRule="auto"/>
              <w:rPr>
                <w:vanish/>
                <w:szCs w:val="24"/>
              </w:rPr>
            </w:pPr>
          </w:p>
          <w:p w14:paraId="0BBF8104" w14:textId="77777777" w:rsidR="00CE1315" w:rsidRPr="00725E27" w:rsidRDefault="00CE1315" w:rsidP="004470E5">
            <w:pPr>
              <w:pStyle w:val="ListParagraph"/>
              <w:numPr>
                <w:ilvl w:val="1"/>
                <w:numId w:val="463"/>
              </w:numPr>
              <w:spacing w:after="0" w:line="240" w:lineRule="auto"/>
              <w:rPr>
                <w:vanish/>
                <w:szCs w:val="24"/>
              </w:rPr>
            </w:pPr>
          </w:p>
          <w:p w14:paraId="4CC53C49" w14:textId="77777777" w:rsidR="00CE1315" w:rsidRPr="00725E27" w:rsidRDefault="00CE1315" w:rsidP="004470E5">
            <w:pPr>
              <w:pStyle w:val="ListParagraph"/>
              <w:numPr>
                <w:ilvl w:val="1"/>
                <w:numId w:val="463"/>
              </w:numPr>
              <w:spacing w:after="0" w:line="240" w:lineRule="auto"/>
              <w:rPr>
                <w:vanish/>
                <w:szCs w:val="24"/>
              </w:rPr>
            </w:pPr>
          </w:p>
          <w:p w14:paraId="45A6A173" w14:textId="77777777" w:rsidR="00CE1315" w:rsidRPr="00725E27" w:rsidRDefault="00CE1315" w:rsidP="004470E5">
            <w:pPr>
              <w:pStyle w:val="ListParagraph"/>
              <w:numPr>
                <w:ilvl w:val="1"/>
                <w:numId w:val="463"/>
              </w:numPr>
              <w:spacing w:after="0" w:line="240" w:lineRule="auto"/>
              <w:rPr>
                <w:vanish/>
                <w:szCs w:val="24"/>
              </w:rPr>
            </w:pPr>
          </w:p>
          <w:p w14:paraId="248C85F5" w14:textId="77777777" w:rsidR="00CE1315" w:rsidRPr="00725E27" w:rsidRDefault="00CE1315" w:rsidP="004470E5">
            <w:pPr>
              <w:pStyle w:val="ListParagraph"/>
              <w:numPr>
                <w:ilvl w:val="2"/>
                <w:numId w:val="455"/>
              </w:numPr>
              <w:spacing w:after="0" w:line="240" w:lineRule="auto"/>
              <w:rPr>
                <w:szCs w:val="24"/>
              </w:rPr>
            </w:pPr>
            <w:r w:rsidRPr="00725E27">
              <w:rPr>
                <w:szCs w:val="24"/>
              </w:rPr>
              <w:t>Compilation of Survey Data</w:t>
            </w:r>
          </w:p>
          <w:p w14:paraId="3DFBBEED" w14:textId="77777777" w:rsidR="00CE1315" w:rsidRPr="00725E27" w:rsidRDefault="00CE1315" w:rsidP="004470E5">
            <w:pPr>
              <w:pStyle w:val="ListParagraph"/>
              <w:numPr>
                <w:ilvl w:val="2"/>
                <w:numId w:val="455"/>
              </w:numPr>
              <w:spacing w:after="0" w:line="240" w:lineRule="auto"/>
              <w:rPr>
                <w:szCs w:val="24"/>
              </w:rPr>
            </w:pPr>
            <w:r w:rsidRPr="00725E27">
              <w:rPr>
                <w:szCs w:val="24"/>
              </w:rPr>
              <w:t>Analysis of Survey Findings</w:t>
            </w:r>
          </w:p>
          <w:p w14:paraId="7DD86967" w14:textId="77777777" w:rsidR="00CE1315" w:rsidRPr="00725E27" w:rsidRDefault="00CE1315" w:rsidP="004470E5">
            <w:pPr>
              <w:pStyle w:val="ListParagraph"/>
              <w:numPr>
                <w:ilvl w:val="2"/>
                <w:numId w:val="455"/>
              </w:numPr>
              <w:spacing w:after="0" w:line="240" w:lineRule="auto"/>
              <w:rPr>
                <w:szCs w:val="24"/>
              </w:rPr>
            </w:pPr>
            <w:r w:rsidRPr="00725E27">
              <w:rPr>
                <w:szCs w:val="24"/>
              </w:rPr>
              <w:t>Accuracy and Validation of Collected Data</w:t>
            </w:r>
          </w:p>
          <w:p w14:paraId="7250966A" w14:textId="77777777" w:rsidR="00CE1315" w:rsidRPr="00725E27" w:rsidRDefault="00CE1315" w:rsidP="004470E5">
            <w:pPr>
              <w:pStyle w:val="ListParagraph"/>
              <w:numPr>
                <w:ilvl w:val="2"/>
                <w:numId w:val="455"/>
              </w:numPr>
              <w:spacing w:after="0" w:line="240" w:lineRule="auto"/>
              <w:rPr>
                <w:szCs w:val="24"/>
              </w:rPr>
            </w:pPr>
            <w:r w:rsidRPr="00725E27">
              <w:rPr>
                <w:szCs w:val="24"/>
              </w:rPr>
              <w:t>Presentation of Topographical and Geotechnical Information</w:t>
            </w:r>
          </w:p>
          <w:p w14:paraId="18A76668" w14:textId="77777777" w:rsidR="00CE1315" w:rsidRPr="00725E27" w:rsidRDefault="00CE1315" w:rsidP="004470E5">
            <w:pPr>
              <w:pStyle w:val="ListParagraph"/>
              <w:numPr>
                <w:ilvl w:val="2"/>
                <w:numId w:val="455"/>
              </w:numPr>
              <w:spacing w:after="0" w:line="240" w:lineRule="auto"/>
              <w:rPr>
                <w:szCs w:val="24"/>
              </w:rPr>
            </w:pPr>
            <w:r w:rsidRPr="00725E27">
              <w:rPr>
                <w:szCs w:val="24"/>
              </w:rPr>
              <w:t>Identification of Site Constraints and Environmental Factors</w:t>
            </w:r>
          </w:p>
          <w:p w14:paraId="69106E08" w14:textId="77777777" w:rsidR="00CE1315" w:rsidRPr="00725E27" w:rsidRDefault="00CE1315" w:rsidP="004470E5">
            <w:pPr>
              <w:pStyle w:val="ListParagraph"/>
              <w:numPr>
                <w:ilvl w:val="2"/>
                <w:numId w:val="455"/>
              </w:numPr>
              <w:spacing w:after="0" w:line="240" w:lineRule="auto"/>
              <w:rPr>
                <w:szCs w:val="24"/>
              </w:rPr>
            </w:pPr>
            <w:r w:rsidRPr="00725E27">
              <w:rPr>
                <w:szCs w:val="24"/>
              </w:rPr>
              <w:t>Conclusions Based on Data Analysis</w:t>
            </w:r>
          </w:p>
          <w:p w14:paraId="365A2956" w14:textId="77777777" w:rsidR="00CE1315" w:rsidRPr="00725E27" w:rsidRDefault="00CE1315" w:rsidP="004470E5">
            <w:pPr>
              <w:pStyle w:val="ListParagraph"/>
              <w:numPr>
                <w:ilvl w:val="2"/>
                <w:numId w:val="455"/>
              </w:numPr>
              <w:spacing w:after="0" w:line="240" w:lineRule="auto"/>
              <w:rPr>
                <w:szCs w:val="24"/>
              </w:rPr>
            </w:pPr>
            <w:r w:rsidRPr="00725E27">
              <w:rPr>
                <w:szCs w:val="24"/>
              </w:rPr>
              <w:t>Recommendations for Project Planning</w:t>
            </w:r>
          </w:p>
          <w:p w14:paraId="3BF08875" w14:textId="77777777" w:rsidR="00CE1315" w:rsidRPr="00725E27" w:rsidRDefault="00CE1315" w:rsidP="004470E5">
            <w:pPr>
              <w:pStyle w:val="ListParagraph"/>
              <w:numPr>
                <w:ilvl w:val="2"/>
                <w:numId w:val="455"/>
              </w:numPr>
              <w:spacing w:after="0" w:line="240" w:lineRule="auto"/>
              <w:rPr>
                <w:szCs w:val="24"/>
              </w:rPr>
            </w:pPr>
            <w:r w:rsidRPr="00725E27">
              <w:rPr>
                <w:szCs w:val="24"/>
              </w:rPr>
              <w:t>Documentation of Results with Visual Aids (maps, charts, diagrams)</w:t>
            </w:r>
          </w:p>
        </w:tc>
        <w:tc>
          <w:tcPr>
            <w:tcW w:w="1433" w:type="pct"/>
            <w:tcBorders>
              <w:top w:val="single" w:sz="4" w:space="0" w:color="auto"/>
              <w:left w:val="single" w:sz="4" w:space="0" w:color="auto"/>
              <w:bottom w:val="single" w:sz="4" w:space="0" w:color="auto"/>
              <w:right w:val="single" w:sz="4" w:space="0" w:color="auto"/>
            </w:tcBorders>
            <w:hideMark/>
          </w:tcPr>
          <w:p w14:paraId="15AFBD88" w14:textId="77777777" w:rsidR="00CE1315" w:rsidRPr="00725E27" w:rsidRDefault="00CE1315" w:rsidP="004470E5">
            <w:pPr>
              <w:numPr>
                <w:ilvl w:val="0"/>
                <w:numId w:val="45"/>
              </w:numPr>
              <w:spacing w:after="0" w:line="276" w:lineRule="auto"/>
              <w:ind w:left="360"/>
              <w:rPr>
                <w:rFonts w:cs="Times New Roman"/>
                <w:szCs w:val="24"/>
              </w:rPr>
            </w:pPr>
            <w:r w:rsidRPr="00725E27">
              <w:rPr>
                <w:rFonts w:cs="Times New Roman"/>
                <w:szCs w:val="24"/>
              </w:rPr>
              <w:lastRenderedPageBreak/>
              <w:t xml:space="preserve">Projects </w:t>
            </w:r>
          </w:p>
          <w:p w14:paraId="1206D9C2" w14:textId="77777777" w:rsidR="00CE1315" w:rsidRPr="00725E27" w:rsidRDefault="00CE1315" w:rsidP="004470E5">
            <w:pPr>
              <w:numPr>
                <w:ilvl w:val="0"/>
                <w:numId w:val="45"/>
              </w:numPr>
              <w:spacing w:after="0" w:line="276" w:lineRule="auto"/>
              <w:ind w:left="360"/>
              <w:rPr>
                <w:rFonts w:cs="Times New Roman"/>
                <w:szCs w:val="24"/>
                <w:lang w:val="en-ZA"/>
              </w:rPr>
            </w:pPr>
            <w:r w:rsidRPr="00725E27">
              <w:rPr>
                <w:rFonts w:cs="Times New Roman"/>
                <w:szCs w:val="24"/>
              </w:rPr>
              <w:t>Reports</w:t>
            </w:r>
          </w:p>
          <w:p w14:paraId="2BDCA8AA" w14:textId="77777777" w:rsidR="00CE1315" w:rsidRPr="00725E27" w:rsidRDefault="00CE1315" w:rsidP="004470E5">
            <w:pPr>
              <w:numPr>
                <w:ilvl w:val="0"/>
                <w:numId w:val="45"/>
              </w:numPr>
              <w:spacing w:after="0" w:line="276" w:lineRule="auto"/>
              <w:ind w:left="360"/>
              <w:rPr>
                <w:rFonts w:cs="Times New Roman"/>
                <w:szCs w:val="24"/>
                <w:lang w:val="en-ZA"/>
              </w:rPr>
            </w:pPr>
            <w:r w:rsidRPr="00725E27">
              <w:rPr>
                <w:rFonts w:cs="Times New Roman"/>
                <w:szCs w:val="24"/>
              </w:rPr>
              <w:t>Written Tests</w:t>
            </w:r>
          </w:p>
          <w:p w14:paraId="4B3F5CA5" w14:textId="77777777" w:rsidR="00CE1315" w:rsidRPr="00725E27" w:rsidRDefault="00CE1315" w:rsidP="004470E5">
            <w:pPr>
              <w:numPr>
                <w:ilvl w:val="0"/>
                <w:numId w:val="45"/>
              </w:numPr>
              <w:spacing w:after="0" w:line="276" w:lineRule="auto"/>
              <w:ind w:left="360"/>
              <w:rPr>
                <w:rFonts w:cs="Times New Roman"/>
                <w:szCs w:val="24"/>
                <w:lang w:val="en-ZA"/>
              </w:rPr>
            </w:pPr>
            <w:r w:rsidRPr="00725E27">
              <w:rPr>
                <w:rFonts w:cs="Times New Roman"/>
                <w:szCs w:val="24"/>
                <w:lang w:val="en-ZA"/>
              </w:rPr>
              <w:t>Practical</w:t>
            </w:r>
          </w:p>
          <w:p w14:paraId="58D20C71" w14:textId="77777777" w:rsidR="00CE1315" w:rsidRPr="00725E27" w:rsidRDefault="00CE1315" w:rsidP="00C24A23">
            <w:pPr>
              <w:spacing w:after="0"/>
              <w:ind w:left="360"/>
              <w:rPr>
                <w:rFonts w:cs="Times New Roman"/>
                <w:szCs w:val="24"/>
                <w:lang w:val="en-ZA"/>
              </w:rPr>
            </w:pPr>
          </w:p>
        </w:tc>
      </w:tr>
      <w:tr w:rsidR="00725E27" w:rsidRPr="00725E27" w14:paraId="296D4709" w14:textId="77777777" w:rsidTr="00C24A23">
        <w:trPr>
          <w:trHeight w:val="1178"/>
        </w:trPr>
        <w:tc>
          <w:tcPr>
            <w:tcW w:w="1302" w:type="pct"/>
            <w:tcBorders>
              <w:top w:val="single" w:sz="4" w:space="0" w:color="auto"/>
              <w:left w:val="single" w:sz="4" w:space="0" w:color="auto"/>
              <w:bottom w:val="single" w:sz="4" w:space="0" w:color="auto"/>
              <w:right w:val="single" w:sz="4" w:space="0" w:color="auto"/>
            </w:tcBorders>
          </w:tcPr>
          <w:p w14:paraId="2740F06E" w14:textId="77777777" w:rsidR="00CE1315" w:rsidRPr="00725E27" w:rsidRDefault="00CE1315" w:rsidP="004470E5">
            <w:pPr>
              <w:numPr>
                <w:ilvl w:val="0"/>
                <w:numId w:val="455"/>
              </w:numPr>
              <w:spacing w:after="200" w:line="276" w:lineRule="auto"/>
              <w:rPr>
                <w:rFonts w:cs="Times New Roman"/>
                <w:bCs/>
                <w:szCs w:val="24"/>
              </w:rPr>
            </w:pPr>
            <w:r w:rsidRPr="00725E27">
              <w:rPr>
                <w:rFonts w:cs="Times New Roman"/>
                <w:bCs/>
                <w:szCs w:val="24"/>
              </w:rPr>
              <w:lastRenderedPageBreak/>
              <w:t>Set out civil structures</w:t>
            </w:r>
          </w:p>
        </w:tc>
        <w:tc>
          <w:tcPr>
            <w:tcW w:w="2265" w:type="pct"/>
            <w:tcBorders>
              <w:top w:val="single" w:sz="4" w:space="0" w:color="auto"/>
              <w:left w:val="single" w:sz="4" w:space="0" w:color="auto"/>
              <w:bottom w:val="single" w:sz="4" w:space="0" w:color="auto"/>
              <w:right w:val="single" w:sz="4" w:space="0" w:color="auto"/>
            </w:tcBorders>
          </w:tcPr>
          <w:p w14:paraId="01546CC7" w14:textId="77777777" w:rsidR="00CE1315" w:rsidRPr="00725E27" w:rsidRDefault="00CE1315" w:rsidP="004470E5">
            <w:pPr>
              <w:pStyle w:val="ListParagraph"/>
              <w:numPr>
                <w:ilvl w:val="0"/>
                <w:numId w:val="464"/>
              </w:numPr>
              <w:spacing w:after="0" w:line="240" w:lineRule="auto"/>
              <w:rPr>
                <w:vanish/>
                <w:szCs w:val="24"/>
              </w:rPr>
            </w:pPr>
          </w:p>
          <w:p w14:paraId="1EDDC657" w14:textId="77777777" w:rsidR="00CE1315" w:rsidRPr="00725E27" w:rsidRDefault="00CE1315" w:rsidP="004470E5">
            <w:pPr>
              <w:pStyle w:val="ListParagraph"/>
              <w:numPr>
                <w:ilvl w:val="0"/>
                <w:numId w:val="464"/>
              </w:numPr>
              <w:spacing w:after="0" w:line="240" w:lineRule="auto"/>
              <w:rPr>
                <w:vanish/>
                <w:szCs w:val="24"/>
              </w:rPr>
            </w:pPr>
          </w:p>
          <w:p w14:paraId="3D0ECC5A" w14:textId="77777777" w:rsidR="00CE1315" w:rsidRPr="00725E27" w:rsidRDefault="00CE1315" w:rsidP="004470E5">
            <w:pPr>
              <w:pStyle w:val="ListParagraph"/>
              <w:numPr>
                <w:ilvl w:val="0"/>
                <w:numId w:val="464"/>
              </w:numPr>
              <w:spacing w:after="0" w:line="240" w:lineRule="auto"/>
              <w:rPr>
                <w:vanish/>
                <w:szCs w:val="24"/>
              </w:rPr>
            </w:pPr>
          </w:p>
          <w:p w14:paraId="7BC26861" w14:textId="77777777" w:rsidR="00CE1315" w:rsidRPr="00725E27" w:rsidRDefault="00CE1315" w:rsidP="004470E5">
            <w:pPr>
              <w:pStyle w:val="ListParagraph"/>
              <w:numPr>
                <w:ilvl w:val="0"/>
                <w:numId w:val="464"/>
              </w:numPr>
              <w:spacing w:after="0" w:line="240" w:lineRule="auto"/>
              <w:rPr>
                <w:vanish/>
                <w:szCs w:val="24"/>
              </w:rPr>
            </w:pPr>
          </w:p>
          <w:p w14:paraId="6C2B44ED" w14:textId="77777777" w:rsidR="00CE1315" w:rsidRPr="00725E27" w:rsidRDefault="00CE1315" w:rsidP="004470E5">
            <w:pPr>
              <w:pStyle w:val="ListParagraph"/>
              <w:numPr>
                <w:ilvl w:val="0"/>
                <w:numId w:val="464"/>
              </w:numPr>
              <w:spacing w:after="0" w:line="240" w:lineRule="auto"/>
              <w:rPr>
                <w:vanish/>
                <w:szCs w:val="24"/>
              </w:rPr>
            </w:pPr>
          </w:p>
          <w:p w14:paraId="53002352" w14:textId="77777777" w:rsidR="00CE1315" w:rsidRPr="00725E27" w:rsidRDefault="00CE1315" w:rsidP="004470E5">
            <w:pPr>
              <w:pStyle w:val="ListParagraph"/>
              <w:numPr>
                <w:ilvl w:val="1"/>
                <w:numId w:val="465"/>
              </w:numPr>
              <w:spacing w:after="0" w:line="240" w:lineRule="auto"/>
              <w:rPr>
                <w:szCs w:val="24"/>
              </w:rPr>
            </w:pPr>
            <w:r w:rsidRPr="00725E27">
              <w:rPr>
                <w:szCs w:val="24"/>
              </w:rPr>
              <w:t>Setting out tools and equipment:</w:t>
            </w:r>
          </w:p>
          <w:p w14:paraId="4757D7EE" w14:textId="77777777" w:rsidR="00CE1315" w:rsidRPr="00725E27" w:rsidRDefault="00CE1315" w:rsidP="004470E5">
            <w:pPr>
              <w:pStyle w:val="ListParagraph"/>
              <w:numPr>
                <w:ilvl w:val="0"/>
                <w:numId w:val="465"/>
              </w:numPr>
              <w:spacing w:after="0" w:line="240" w:lineRule="auto"/>
              <w:rPr>
                <w:vanish/>
                <w:szCs w:val="24"/>
              </w:rPr>
            </w:pPr>
          </w:p>
          <w:p w14:paraId="1003A8D2" w14:textId="77777777" w:rsidR="00CE1315" w:rsidRPr="00725E27" w:rsidRDefault="00CE1315" w:rsidP="004470E5">
            <w:pPr>
              <w:pStyle w:val="ListParagraph"/>
              <w:numPr>
                <w:ilvl w:val="0"/>
                <w:numId w:val="465"/>
              </w:numPr>
              <w:spacing w:after="0" w:line="240" w:lineRule="auto"/>
              <w:rPr>
                <w:vanish/>
                <w:szCs w:val="24"/>
              </w:rPr>
            </w:pPr>
          </w:p>
          <w:p w14:paraId="77702E38" w14:textId="77777777" w:rsidR="00CE1315" w:rsidRPr="00725E27" w:rsidRDefault="00CE1315" w:rsidP="004470E5">
            <w:pPr>
              <w:pStyle w:val="ListParagraph"/>
              <w:numPr>
                <w:ilvl w:val="0"/>
                <w:numId w:val="465"/>
              </w:numPr>
              <w:spacing w:after="0" w:line="240" w:lineRule="auto"/>
              <w:rPr>
                <w:vanish/>
                <w:szCs w:val="24"/>
              </w:rPr>
            </w:pPr>
          </w:p>
          <w:p w14:paraId="25AA0172" w14:textId="77777777" w:rsidR="00CE1315" w:rsidRPr="00725E27" w:rsidRDefault="00CE1315" w:rsidP="004470E5">
            <w:pPr>
              <w:pStyle w:val="ListParagraph"/>
              <w:numPr>
                <w:ilvl w:val="0"/>
                <w:numId w:val="465"/>
              </w:numPr>
              <w:spacing w:after="0" w:line="240" w:lineRule="auto"/>
              <w:rPr>
                <w:vanish/>
                <w:szCs w:val="24"/>
              </w:rPr>
            </w:pPr>
          </w:p>
          <w:p w14:paraId="060649DC" w14:textId="77777777" w:rsidR="00CE1315" w:rsidRPr="00725E27" w:rsidRDefault="00CE1315" w:rsidP="004470E5">
            <w:pPr>
              <w:pStyle w:val="ListParagraph"/>
              <w:numPr>
                <w:ilvl w:val="0"/>
                <w:numId w:val="465"/>
              </w:numPr>
              <w:spacing w:after="0" w:line="240" w:lineRule="auto"/>
              <w:rPr>
                <w:vanish/>
                <w:szCs w:val="24"/>
              </w:rPr>
            </w:pPr>
          </w:p>
          <w:p w14:paraId="3A4C2F6D" w14:textId="77777777" w:rsidR="00CE1315" w:rsidRPr="00725E27" w:rsidRDefault="00CE1315" w:rsidP="004470E5">
            <w:pPr>
              <w:pStyle w:val="ListParagraph"/>
              <w:numPr>
                <w:ilvl w:val="1"/>
                <w:numId w:val="465"/>
              </w:numPr>
              <w:spacing w:after="0" w:line="240" w:lineRule="auto"/>
              <w:rPr>
                <w:vanish/>
                <w:szCs w:val="24"/>
              </w:rPr>
            </w:pPr>
          </w:p>
          <w:p w14:paraId="17C42C69" w14:textId="77777777" w:rsidR="00CE1315" w:rsidRPr="00725E27" w:rsidRDefault="00CE1315" w:rsidP="004470E5">
            <w:pPr>
              <w:pStyle w:val="ListParagraph"/>
              <w:numPr>
                <w:ilvl w:val="2"/>
                <w:numId w:val="455"/>
              </w:numPr>
              <w:spacing w:after="0" w:line="240" w:lineRule="auto"/>
              <w:rPr>
                <w:szCs w:val="24"/>
              </w:rPr>
            </w:pPr>
            <w:r w:rsidRPr="00725E27">
              <w:rPr>
                <w:szCs w:val="24"/>
              </w:rPr>
              <w:t>Strings</w:t>
            </w:r>
          </w:p>
          <w:p w14:paraId="5BE87A61" w14:textId="77777777" w:rsidR="00CE1315" w:rsidRPr="00725E27" w:rsidRDefault="00CE1315" w:rsidP="004470E5">
            <w:pPr>
              <w:pStyle w:val="ListParagraph"/>
              <w:numPr>
                <w:ilvl w:val="2"/>
                <w:numId w:val="455"/>
              </w:numPr>
              <w:spacing w:after="0" w:line="240" w:lineRule="auto"/>
              <w:rPr>
                <w:szCs w:val="24"/>
              </w:rPr>
            </w:pPr>
            <w:r w:rsidRPr="00725E27">
              <w:rPr>
                <w:szCs w:val="24"/>
              </w:rPr>
              <w:t>Tape measures</w:t>
            </w:r>
          </w:p>
          <w:p w14:paraId="00ABCAF6" w14:textId="77777777" w:rsidR="00CE1315" w:rsidRPr="00725E27" w:rsidRDefault="00CE1315" w:rsidP="004470E5">
            <w:pPr>
              <w:pStyle w:val="ListParagraph"/>
              <w:numPr>
                <w:ilvl w:val="2"/>
                <w:numId w:val="455"/>
              </w:numPr>
              <w:spacing w:after="0" w:line="240" w:lineRule="auto"/>
              <w:rPr>
                <w:szCs w:val="24"/>
              </w:rPr>
            </w:pPr>
            <w:r w:rsidRPr="00725E27">
              <w:rPr>
                <w:szCs w:val="24"/>
              </w:rPr>
              <w:t xml:space="preserve">Ranging rods </w:t>
            </w:r>
          </w:p>
          <w:p w14:paraId="5995EC2C" w14:textId="77777777" w:rsidR="00CE1315" w:rsidRPr="00725E27" w:rsidRDefault="00CE1315" w:rsidP="004470E5">
            <w:pPr>
              <w:pStyle w:val="ListParagraph"/>
              <w:numPr>
                <w:ilvl w:val="2"/>
                <w:numId w:val="455"/>
              </w:numPr>
              <w:spacing w:after="0" w:line="240" w:lineRule="auto"/>
              <w:rPr>
                <w:szCs w:val="24"/>
              </w:rPr>
            </w:pPr>
            <w:r w:rsidRPr="00725E27">
              <w:rPr>
                <w:szCs w:val="24"/>
              </w:rPr>
              <w:t>Pegs</w:t>
            </w:r>
          </w:p>
          <w:p w14:paraId="679245A6" w14:textId="77777777" w:rsidR="00CE1315" w:rsidRPr="00725E27" w:rsidRDefault="00CE1315" w:rsidP="004470E5">
            <w:pPr>
              <w:pStyle w:val="ListParagraph"/>
              <w:numPr>
                <w:ilvl w:val="2"/>
                <w:numId w:val="455"/>
              </w:numPr>
              <w:spacing w:after="0" w:line="240" w:lineRule="auto"/>
              <w:rPr>
                <w:szCs w:val="24"/>
              </w:rPr>
            </w:pPr>
            <w:r w:rsidRPr="00725E27">
              <w:rPr>
                <w:szCs w:val="24"/>
              </w:rPr>
              <w:t>Cutting tools</w:t>
            </w:r>
          </w:p>
          <w:p w14:paraId="7186EBA9" w14:textId="77777777" w:rsidR="00CE1315" w:rsidRPr="00725E27" w:rsidRDefault="00CE1315" w:rsidP="004470E5">
            <w:pPr>
              <w:pStyle w:val="ListParagraph"/>
              <w:numPr>
                <w:ilvl w:val="2"/>
                <w:numId w:val="455"/>
              </w:numPr>
              <w:spacing w:after="0" w:line="240" w:lineRule="auto"/>
              <w:rPr>
                <w:szCs w:val="24"/>
              </w:rPr>
            </w:pPr>
            <w:r w:rsidRPr="00725E27">
              <w:rPr>
                <w:szCs w:val="24"/>
              </w:rPr>
              <w:t>Driving tools</w:t>
            </w:r>
          </w:p>
          <w:p w14:paraId="600BA3FC" w14:textId="77777777" w:rsidR="00CE1315" w:rsidRPr="00725E27" w:rsidRDefault="00CE1315" w:rsidP="004470E5">
            <w:pPr>
              <w:pStyle w:val="ListParagraph"/>
              <w:numPr>
                <w:ilvl w:val="2"/>
                <w:numId w:val="455"/>
              </w:numPr>
              <w:spacing w:after="0" w:line="240" w:lineRule="auto"/>
              <w:rPr>
                <w:szCs w:val="24"/>
              </w:rPr>
            </w:pPr>
            <w:r w:rsidRPr="00725E27">
              <w:rPr>
                <w:szCs w:val="24"/>
              </w:rPr>
              <w:t>Angle measuring tools</w:t>
            </w:r>
          </w:p>
          <w:p w14:paraId="399EE279" w14:textId="77777777" w:rsidR="00CE1315" w:rsidRPr="00725E27" w:rsidRDefault="00CE1315" w:rsidP="004470E5">
            <w:pPr>
              <w:pStyle w:val="ListParagraph"/>
              <w:numPr>
                <w:ilvl w:val="2"/>
                <w:numId w:val="455"/>
              </w:numPr>
              <w:spacing w:after="0" w:line="240" w:lineRule="auto"/>
              <w:rPr>
                <w:szCs w:val="24"/>
              </w:rPr>
            </w:pPr>
            <w:r w:rsidRPr="00725E27">
              <w:rPr>
                <w:szCs w:val="24"/>
              </w:rPr>
              <w:t>Plumb bob</w:t>
            </w:r>
          </w:p>
          <w:p w14:paraId="1F631353" w14:textId="77777777" w:rsidR="00CE1315" w:rsidRPr="00725E27" w:rsidRDefault="00CE1315" w:rsidP="004470E5">
            <w:pPr>
              <w:pStyle w:val="ListParagraph"/>
              <w:numPr>
                <w:ilvl w:val="2"/>
                <w:numId w:val="455"/>
              </w:numPr>
              <w:spacing w:after="0" w:line="240" w:lineRule="auto"/>
              <w:rPr>
                <w:szCs w:val="24"/>
              </w:rPr>
            </w:pPr>
            <w:r w:rsidRPr="00725E27">
              <w:rPr>
                <w:szCs w:val="24"/>
              </w:rPr>
              <w:t>Marking tools and equipment</w:t>
            </w:r>
          </w:p>
          <w:p w14:paraId="36E9290D" w14:textId="77777777" w:rsidR="00CE1315" w:rsidRPr="00725E27" w:rsidRDefault="00CE1315" w:rsidP="004470E5">
            <w:pPr>
              <w:pStyle w:val="ListParagraph"/>
              <w:numPr>
                <w:ilvl w:val="1"/>
                <w:numId w:val="455"/>
              </w:numPr>
              <w:spacing w:after="0" w:line="240" w:lineRule="auto"/>
              <w:rPr>
                <w:szCs w:val="24"/>
              </w:rPr>
            </w:pPr>
            <w:r w:rsidRPr="00725E27">
              <w:rPr>
                <w:szCs w:val="24"/>
              </w:rPr>
              <w:t>Calibration of setting out equipment:</w:t>
            </w:r>
          </w:p>
          <w:p w14:paraId="29D89FA8" w14:textId="77777777" w:rsidR="00CE1315" w:rsidRPr="00725E27" w:rsidRDefault="00CE1315" w:rsidP="004470E5">
            <w:pPr>
              <w:pStyle w:val="ListParagraph"/>
              <w:numPr>
                <w:ilvl w:val="0"/>
                <w:numId w:val="466"/>
              </w:numPr>
              <w:spacing w:after="0" w:line="240" w:lineRule="auto"/>
              <w:rPr>
                <w:vanish/>
                <w:szCs w:val="24"/>
              </w:rPr>
            </w:pPr>
          </w:p>
          <w:p w14:paraId="7671B1E4" w14:textId="77777777" w:rsidR="00CE1315" w:rsidRPr="00725E27" w:rsidRDefault="00CE1315" w:rsidP="004470E5">
            <w:pPr>
              <w:pStyle w:val="ListParagraph"/>
              <w:numPr>
                <w:ilvl w:val="0"/>
                <w:numId w:val="466"/>
              </w:numPr>
              <w:spacing w:after="0" w:line="240" w:lineRule="auto"/>
              <w:rPr>
                <w:vanish/>
                <w:szCs w:val="24"/>
              </w:rPr>
            </w:pPr>
          </w:p>
          <w:p w14:paraId="02C26B12" w14:textId="77777777" w:rsidR="00CE1315" w:rsidRPr="00725E27" w:rsidRDefault="00CE1315" w:rsidP="004470E5">
            <w:pPr>
              <w:pStyle w:val="ListParagraph"/>
              <w:numPr>
                <w:ilvl w:val="0"/>
                <w:numId w:val="466"/>
              </w:numPr>
              <w:spacing w:after="0" w:line="240" w:lineRule="auto"/>
              <w:rPr>
                <w:vanish/>
                <w:szCs w:val="24"/>
              </w:rPr>
            </w:pPr>
          </w:p>
          <w:p w14:paraId="77925319" w14:textId="77777777" w:rsidR="00CE1315" w:rsidRPr="00725E27" w:rsidRDefault="00CE1315" w:rsidP="004470E5">
            <w:pPr>
              <w:pStyle w:val="ListParagraph"/>
              <w:numPr>
                <w:ilvl w:val="0"/>
                <w:numId w:val="466"/>
              </w:numPr>
              <w:spacing w:after="0" w:line="240" w:lineRule="auto"/>
              <w:rPr>
                <w:vanish/>
                <w:szCs w:val="24"/>
              </w:rPr>
            </w:pPr>
          </w:p>
          <w:p w14:paraId="438AE3D0" w14:textId="77777777" w:rsidR="00CE1315" w:rsidRPr="00725E27" w:rsidRDefault="00CE1315" w:rsidP="004470E5">
            <w:pPr>
              <w:pStyle w:val="ListParagraph"/>
              <w:numPr>
                <w:ilvl w:val="0"/>
                <w:numId w:val="466"/>
              </w:numPr>
              <w:spacing w:after="0" w:line="240" w:lineRule="auto"/>
              <w:rPr>
                <w:vanish/>
                <w:szCs w:val="24"/>
              </w:rPr>
            </w:pPr>
          </w:p>
          <w:p w14:paraId="42528B8A" w14:textId="77777777" w:rsidR="00CE1315" w:rsidRPr="00725E27" w:rsidRDefault="00CE1315" w:rsidP="004470E5">
            <w:pPr>
              <w:pStyle w:val="ListParagraph"/>
              <w:numPr>
                <w:ilvl w:val="1"/>
                <w:numId w:val="466"/>
              </w:numPr>
              <w:spacing w:after="0" w:line="240" w:lineRule="auto"/>
              <w:rPr>
                <w:vanish/>
                <w:szCs w:val="24"/>
              </w:rPr>
            </w:pPr>
          </w:p>
          <w:p w14:paraId="73BFF2F7" w14:textId="77777777" w:rsidR="00CE1315" w:rsidRPr="00725E27" w:rsidRDefault="00CE1315" w:rsidP="004470E5">
            <w:pPr>
              <w:pStyle w:val="ListParagraph"/>
              <w:numPr>
                <w:ilvl w:val="1"/>
                <w:numId w:val="466"/>
              </w:numPr>
              <w:spacing w:after="0" w:line="240" w:lineRule="auto"/>
              <w:rPr>
                <w:vanish/>
                <w:szCs w:val="24"/>
              </w:rPr>
            </w:pPr>
          </w:p>
          <w:p w14:paraId="25D8D2A9" w14:textId="77777777" w:rsidR="00CE1315" w:rsidRPr="00725E27" w:rsidRDefault="00CE1315" w:rsidP="004470E5">
            <w:pPr>
              <w:pStyle w:val="ListParagraph"/>
              <w:numPr>
                <w:ilvl w:val="2"/>
                <w:numId w:val="455"/>
              </w:numPr>
              <w:spacing w:after="0" w:line="240" w:lineRule="auto"/>
              <w:rPr>
                <w:szCs w:val="24"/>
              </w:rPr>
            </w:pPr>
            <w:r w:rsidRPr="00725E27">
              <w:rPr>
                <w:szCs w:val="24"/>
              </w:rPr>
              <w:t>Calibration Process</w:t>
            </w:r>
          </w:p>
          <w:p w14:paraId="0A166AA6" w14:textId="77777777" w:rsidR="00CE1315" w:rsidRPr="00725E27" w:rsidRDefault="00CE1315" w:rsidP="004470E5">
            <w:pPr>
              <w:pStyle w:val="ListParagraph"/>
              <w:numPr>
                <w:ilvl w:val="2"/>
                <w:numId w:val="455"/>
              </w:numPr>
              <w:spacing w:after="0" w:line="240" w:lineRule="auto"/>
              <w:rPr>
                <w:szCs w:val="24"/>
              </w:rPr>
            </w:pPr>
            <w:r w:rsidRPr="00725E27">
              <w:rPr>
                <w:szCs w:val="24"/>
              </w:rPr>
              <w:t>Manufacturer’s Manual</w:t>
            </w:r>
          </w:p>
          <w:p w14:paraId="19062033" w14:textId="77777777" w:rsidR="00CE1315" w:rsidRPr="00725E27" w:rsidRDefault="00CE1315" w:rsidP="004470E5">
            <w:pPr>
              <w:pStyle w:val="ListParagraph"/>
              <w:numPr>
                <w:ilvl w:val="2"/>
                <w:numId w:val="455"/>
              </w:numPr>
              <w:spacing w:after="0" w:line="240" w:lineRule="auto"/>
              <w:rPr>
                <w:szCs w:val="24"/>
              </w:rPr>
            </w:pPr>
            <w:r w:rsidRPr="00725E27">
              <w:rPr>
                <w:szCs w:val="24"/>
              </w:rPr>
              <w:t>Documentation and Records</w:t>
            </w:r>
          </w:p>
          <w:p w14:paraId="1B0DF95B" w14:textId="77777777" w:rsidR="00CE1315" w:rsidRPr="00725E27" w:rsidRDefault="00CE1315" w:rsidP="004470E5">
            <w:pPr>
              <w:pStyle w:val="ListParagraph"/>
              <w:numPr>
                <w:ilvl w:val="2"/>
                <w:numId w:val="455"/>
              </w:numPr>
              <w:spacing w:after="0" w:line="240" w:lineRule="auto"/>
              <w:rPr>
                <w:szCs w:val="24"/>
              </w:rPr>
            </w:pPr>
            <w:r w:rsidRPr="00725E27">
              <w:rPr>
                <w:szCs w:val="24"/>
              </w:rPr>
              <w:t>Common Calibration Issues</w:t>
            </w:r>
          </w:p>
          <w:p w14:paraId="0223CDB6" w14:textId="77777777" w:rsidR="00CE1315" w:rsidRPr="00725E27" w:rsidRDefault="00CE1315" w:rsidP="004470E5">
            <w:pPr>
              <w:pStyle w:val="ListParagraph"/>
              <w:numPr>
                <w:ilvl w:val="2"/>
                <w:numId w:val="455"/>
              </w:numPr>
              <w:spacing w:after="0" w:line="240" w:lineRule="auto"/>
              <w:rPr>
                <w:szCs w:val="24"/>
              </w:rPr>
            </w:pPr>
            <w:r w:rsidRPr="00725E27">
              <w:rPr>
                <w:szCs w:val="24"/>
              </w:rPr>
              <w:t>Training and Best Practices</w:t>
            </w:r>
          </w:p>
          <w:p w14:paraId="329774B1" w14:textId="77777777" w:rsidR="00CE1315" w:rsidRPr="00725E27" w:rsidRDefault="00CE1315" w:rsidP="004470E5">
            <w:pPr>
              <w:pStyle w:val="ListParagraph"/>
              <w:numPr>
                <w:ilvl w:val="1"/>
                <w:numId w:val="455"/>
              </w:numPr>
              <w:spacing w:after="0" w:line="240" w:lineRule="auto"/>
              <w:rPr>
                <w:szCs w:val="24"/>
              </w:rPr>
            </w:pPr>
            <w:r w:rsidRPr="00725E27">
              <w:rPr>
                <w:szCs w:val="24"/>
              </w:rPr>
              <w:t>Proposed alignment:</w:t>
            </w:r>
          </w:p>
          <w:p w14:paraId="77647F45" w14:textId="77777777" w:rsidR="00CE1315" w:rsidRPr="00725E27" w:rsidRDefault="00CE1315" w:rsidP="004470E5">
            <w:pPr>
              <w:pStyle w:val="ListParagraph"/>
              <w:numPr>
                <w:ilvl w:val="0"/>
                <w:numId w:val="467"/>
              </w:numPr>
              <w:spacing w:after="0" w:line="240" w:lineRule="auto"/>
              <w:rPr>
                <w:vanish/>
                <w:szCs w:val="24"/>
              </w:rPr>
            </w:pPr>
          </w:p>
          <w:p w14:paraId="65736A28" w14:textId="77777777" w:rsidR="00CE1315" w:rsidRPr="00725E27" w:rsidRDefault="00CE1315" w:rsidP="004470E5">
            <w:pPr>
              <w:pStyle w:val="ListParagraph"/>
              <w:numPr>
                <w:ilvl w:val="0"/>
                <w:numId w:val="467"/>
              </w:numPr>
              <w:spacing w:after="0" w:line="240" w:lineRule="auto"/>
              <w:rPr>
                <w:vanish/>
                <w:szCs w:val="24"/>
              </w:rPr>
            </w:pPr>
          </w:p>
          <w:p w14:paraId="17BC768C" w14:textId="77777777" w:rsidR="00CE1315" w:rsidRPr="00725E27" w:rsidRDefault="00CE1315" w:rsidP="004470E5">
            <w:pPr>
              <w:pStyle w:val="ListParagraph"/>
              <w:numPr>
                <w:ilvl w:val="0"/>
                <w:numId w:val="467"/>
              </w:numPr>
              <w:spacing w:after="0" w:line="240" w:lineRule="auto"/>
              <w:rPr>
                <w:vanish/>
                <w:szCs w:val="24"/>
              </w:rPr>
            </w:pPr>
          </w:p>
          <w:p w14:paraId="341C8F8F" w14:textId="77777777" w:rsidR="00CE1315" w:rsidRPr="00725E27" w:rsidRDefault="00CE1315" w:rsidP="004470E5">
            <w:pPr>
              <w:pStyle w:val="ListParagraph"/>
              <w:numPr>
                <w:ilvl w:val="0"/>
                <w:numId w:val="467"/>
              </w:numPr>
              <w:spacing w:after="0" w:line="240" w:lineRule="auto"/>
              <w:rPr>
                <w:vanish/>
                <w:szCs w:val="24"/>
              </w:rPr>
            </w:pPr>
          </w:p>
          <w:p w14:paraId="46BC2B5A" w14:textId="77777777" w:rsidR="00CE1315" w:rsidRPr="00725E27" w:rsidRDefault="00CE1315" w:rsidP="004470E5">
            <w:pPr>
              <w:pStyle w:val="ListParagraph"/>
              <w:numPr>
                <w:ilvl w:val="0"/>
                <w:numId w:val="467"/>
              </w:numPr>
              <w:spacing w:after="0" w:line="240" w:lineRule="auto"/>
              <w:rPr>
                <w:vanish/>
                <w:szCs w:val="24"/>
              </w:rPr>
            </w:pPr>
          </w:p>
          <w:p w14:paraId="3BD803B2" w14:textId="77777777" w:rsidR="00CE1315" w:rsidRPr="00725E27" w:rsidRDefault="00CE1315" w:rsidP="004470E5">
            <w:pPr>
              <w:pStyle w:val="ListParagraph"/>
              <w:numPr>
                <w:ilvl w:val="1"/>
                <w:numId w:val="467"/>
              </w:numPr>
              <w:spacing w:after="0" w:line="240" w:lineRule="auto"/>
              <w:rPr>
                <w:vanish/>
                <w:szCs w:val="24"/>
              </w:rPr>
            </w:pPr>
          </w:p>
          <w:p w14:paraId="6912A1FF" w14:textId="77777777" w:rsidR="00CE1315" w:rsidRPr="00725E27" w:rsidRDefault="00CE1315" w:rsidP="004470E5">
            <w:pPr>
              <w:pStyle w:val="ListParagraph"/>
              <w:numPr>
                <w:ilvl w:val="1"/>
                <w:numId w:val="467"/>
              </w:numPr>
              <w:spacing w:after="0" w:line="240" w:lineRule="auto"/>
              <w:rPr>
                <w:vanish/>
                <w:szCs w:val="24"/>
              </w:rPr>
            </w:pPr>
          </w:p>
          <w:p w14:paraId="0ADDA7C7" w14:textId="77777777" w:rsidR="00CE1315" w:rsidRPr="00725E27" w:rsidRDefault="00CE1315" w:rsidP="004470E5">
            <w:pPr>
              <w:pStyle w:val="ListParagraph"/>
              <w:numPr>
                <w:ilvl w:val="1"/>
                <w:numId w:val="467"/>
              </w:numPr>
              <w:spacing w:after="0" w:line="240" w:lineRule="auto"/>
              <w:rPr>
                <w:vanish/>
                <w:szCs w:val="24"/>
              </w:rPr>
            </w:pPr>
          </w:p>
          <w:p w14:paraId="747A4599" w14:textId="77777777" w:rsidR="00CE1315" w:rsidRPr="00725E27" w:rsidRDefault="00CE1315" w:rsidP="004470E5">
            <w:pPr>
              <w:pStyle w:val="ListParagraph"/>
              <w:numPr>
                <w:ilvl w:val="2"/>
                <w:numId w:val="455"/>
              </w:numPr>
              <w:spacing w:after="0" w:line="240" w:lineRule="auto"/>
              <w:rPr>
                <w:szCs w:val="24"/>
              </w:rPr>
            </w:pPr>
            <w:r w:rsidRPr="00725E27">
              <w:rPr>
                <w:szCs w:val="24"/>
              </w:rPr>
              <w:t>Understanding Job Specifications</w:t>
            </w:r>
          </w:p>
          <w:p w14:paraId="11CCE34A" w14:textId="77777777" w:rsidR="00CE1315" w:rsidRPr="00725E27" w:rsidRDefault="00CE1315" w:rsidP="004470E5">
            <w:pPr>
              <w:pStyle w:val="ListParagraph"/>
              <w:numPr>
                <w:ilvl w:val="2"/>
                <w:numId w:val="455"/>
              </w:numPr>
              <w:spacing w:after="0" w:line="240" w:lineRule="auto"/>
              <w:rPr>
                <w:szCs w:val="24"/>
              </w:rPr>
            </w:pPr>
            <w:r w:rsidRPr="00725E27">
              <w:rPr>
                <w:szCs w:val="24"/>
              </w:rPr>
              <w:t>Site Assessment and Surveying</w:t>
            </w:r>
          </w:p>
          <w:p w14:paraId="7C384627" w14:textId="77777777" w:rsidR="00CE1315" w:rsidRPr="00725E27" w:rsidRDefault="00CE1315" w:rsidP="004470E5">
            <w:pPr>
              <w:pStyle w:val="ListParagraph"/>
              <w:numPr>
                <w:ilvl w:val="2"/>
                <w:numId w:val="455"/>
              </w:numPr>
              <w:spacing w:after="0" w:line="240" w:lineRule="auto"/>
              <w:rPr>
                <w:szCs w:val="24"/>
              </w:rPr>
            </w:pPr>
            <w:r w:rsidRPr="00725E27">
              <w:rPr>
                <w:szCs w:val="24"/>
              </w:rPr>
              <w:t>Alignment Methods and Techniques</w:t>
            </w:r>
          </w:p>
          <w:p w14:paraId="15E82FD2" w14:textId="77777777" w:rsidR="00CE1315" w:rsidRPr="00725E27" w:rsidRDefault="00CE1315" w:rsidP="004470E5">
            <w:pPr>
              <w:pStyle w:val="ListParagraph"/>
              <w:numPr>
                <w:ilvl w:val="2"/>
                <w:numId w:val="455"/>
              </w:numPr>
              <w:spacing w:after="0" w:line="240" w:lineRule="auto"/>
              <w:rPr>
                <w:szCs w:val="24"/>
              </w:rPr>
            </w:pPr>
            <w:r w:rsidRPr="00725E27">
              <w:rPr>
                <w:szCs w:val="24"/>
              </w:rPr>
              <w:t>Drafting and Planning</w:t>
            </w:r>
          </w:p>
          <w:p w14:paraId="077F4344" w14:textId="77777777" w:rsidR="00CE1315" w:rsidRPr="00725E27" w:rsidRDefault="00CE1315" w:rsidP="004470E5">
            <w:pPr>
              <w:pStyle w:val="ListParagraph"/>
              <w:numPr>
                <w:ilvl w:val="2"/>
                <w:numId w:val="455"/>
              </w:numPr>
              <w:spacing w:after="0" w:line="240" w:lineRule="auto"/>
              <w:rPr>
                <w:szCs w:val="24"/>
              </w:rPr>
            </w:pPr>
            <w:r w:rsidRPr="00725E27">
              <w:rPr>
                <w:szCs w:val="24"/>
              </w:rPr>
              <w:t>Review and Approval Process</w:t>
            </w:r>
          </w:p>
          <w:p w14:paraId="38442F1E" w14:textId="77777777" w:rsidR="00CE1315" w:rsidRPr="00725E27" w:rsidRDefault="00CE1315" w:rsidP="004470E5">
            <w:pPr>
              <w:pStyle w:val="ListParagraph"/>
              <w:numPr>
                <w:ilvl w:val="1"/>
                <w:numId w:val="455"/>
              </w:numPr>
              <w:spacing w:after="0" w:line="240" w:lineRule="auto"/>
              <w:rPr>
                <w:szCs w:val="24"/>
              </w:rPr>
            </w:pPr>
            <w:r w:rsidRPr="00725E27">
              <w:rPr>
                <w:szCs w:val="24"/>
              </w:rPr>
              <w:t>Horizontal and vertical alignment.:</w:t>
            </w:r>
          </w:p>
          <w:p w14:paraId="2AD05A35" w14:textId="77777777" w:rsidR="00CE1315" w:rsidRPr="00725E27" w:rsidRDefault="00CE1315" w:rsidP="004470E5">
            <w:pPr>
              <w:pStyle w:val="ListParagraph"/>
              <w:numPr>
                <w:ilvl w:val="0"/>
                <w:numId w:val="468"/>
              </w:numPr>
              <w:spacing w:after="0" w:line="240" w:lineRule="auto"/>
              <w:rPr>
                <w:vanish/>
                <w:szCs w:val="24"/>
              </w:rPr>
            </w:pPr>
          </w:p>
          <w:p w14:paraId="16216199" w14:textId="77777777" w:rsidR="00CE1315" w:rsidRPr="00725E27" w:rsidRDefault="00CE1315" w:rsidP="004470E5">
            <w:pPr>
              <w:pStyle w:val="ListParagraph"/>
              <w:numPr>
                <w:ilvl w:val="0"/>
                <w:numId w:val="468"/>
              </w:numPr>
              <w:spacing w:after="0" w:line="240" w:lineRule="auto"/>
              <w:rPr>
                <w:vanish/>
                <w:szCs w:val="24"/>
              </w:rPr>
            </w:pPr>
          </w:p>
          <w:p w14:paraId="19A9E2DB" w14:textId="77777777" w:rsidR="00CE1315" w:rsidRPr="00725E27" w:rsidRDefault="00CE1315" w:rsidP="004470E5">
            <w:pPr>
              <w:pStyle w:val="ListParagraph"/>
              <w:numPr>
                <w:ilvl w:val="0"/>
                <w:numId w:val="468"/>
              </w:numPr>
              <w:spacing w:after="0" w:line="240" w:lineRule="auto"/>
              <w:rPr>
                <w:vanish/>
                <w:szCs w:val="24"/>
              </w:rPr>
            </w:pPr>
          </w:p>
          <w:p w14:paraId="2570AED9" w14:textId="77777777" w:rsidR="00CE1315" w:rsidRPr="00725E27" w:rsidRDefault="00CE1315" w:rsidP="004470E5">
            <w:pPr>
              <w:pStyle w:val="ListParagraph"/>
              <w:numPr>
                <w:ilvl w:val="0"/>
                <w:numId w:val="468"/>
              </w:numPr>
              <w:spacing w:after="0" w:line="240" w:lineRule="auto"/>
              <w:rPr>
                <w:vanish/>
                <w:szCs w:val="24"/>
              </w:rPr>
            </w:pPr>
          </w:p>
          <w:p w14:paraId="6EF072A7" w14:textId="77777777" w:rsidR="00CE1315" w:rsidRPr="00725E27" w:rsidRDefault="00CE1315" w:rsidP="004470E5">
            <w:pPr>
              <w:pStyle w:val="ListParagraph"/>
              <w:numPr>
                <w:ilvl w:val="0"/>
                <w:numId w:val="468"/>
              </w:numPr>
              <w:spacing w:after="0" w:line="240" w:lineRule="auto"/>
              <w:rPr>
                <w:vanish/>
                <w:szCs w:val="24"/>
              </w:rPr>
            </w:pPr>
          </w:p>
          <w:p w14:paraId="196B56DF" w14:textId="77777777" w:rsidR="00CE1315" w:rsidRPr="00725E27" w:rsidRDefault="00CE1315" w:rsidP="004470E5">
            <w:pPr>
              <w:pStyle w:val="ListParagraph"/>
              <w:numPr>
                <w:ilvl w:val="1"/>
                <w:numId w:val="468"/>
              </w:numPr>
              <w:spacing w:after="0" w:line="240" w:lineRule="auto"/>
              <w:rPr>
                <w:vanish/>
                <w:szCs w:val="24"/>
              </w:rPr>
            </w:pPr>
          </w:p>
          <w:p w14:paraId="45F0798F" w14:textId="77777777" w:rsidR="00CE1315" w:rsidRPr="00725E27" w:rsidRDefault="00CE1315" w:rsidP="004470E5">
            <w:pPr>
              <w:pStyle w:val="ListParagraph"/>
              <w:numPr>
                <w:ilvl w:val="1"/>
                <w:numId w:val="468"/>
              </w:numPr>
              <w:spacing w:after="0" w:line="240" w:lineRule="auto"/>
              <w:rPr>
                <w:vanish/>
                <w:szCs w:val="24"/>
              </w:rPr>
            </w:pPr>
          </w:p>
          <w:p w14:paraId="357446E8" w14:textId="77777777" w:rsidR="00CE1315" w:rsidRPr="00725E27" w:rsidRDefault="00CE1315" w:rsidP="004470E5">
            <w:pPr>
              <w:pStyle w:val="ListParagraph"/>
              <w:numPr>
                <w:ilvl w:val="1"/>
                <w:numId w:val="468"/>
              </w:numPr>
              <w:spacing w:after="0" w:line="240" w:lineRule="auto"/>
              <w:rPr>
                <w:vanish/>
                <w:szCs w:val="24"/>
              </w:rPr>
            </w:pPr>
          </w:p>
          <w:p w14:paraId="48D0F198" w14:textId="77777777" w:rsidR="00CE1315" w:rsidRPr="00725E27" w:rsidRDefault="00CE1315" w:rsidP="004470E5">
            <w:pPr>
              <w:pStyle w:val="ListParagraph"/>
              <w:numPr>
                <w:ilvl w:val="1"/>
                <w:numId w:val="468"/>
              </w:numPr>
              <w:spacing w:after="0" w:line="240" w:lineRule="auto"/>
              <w:rPr>
                <w:vanish/>
                <w:szCs w:val="24"/>
              </w:rPr>
            </w:pPr>
          </w:p>
          <w:p w14:paraId="12D140B8" w14:textId="77777777" w:rsidR="00CE1315" w:rsidRPr="00725E27" w:rsidRDefault="00CE1315" w:rsidP="004470E5">
            <w:pPr>
              <w:pStyle w:val="ListParagraph"/>
              <w:numPr>
                <w:ilvl w:val="2"/>
                <w:numId w:val="455"/>
              </w:numPr>
              <w:spacing w:after="0" w:line="240" w:lineRule="auto"/>
              <w:rPr>
                <w:szCs w:val="24"/>
              </w:rPr>
            </w:pPr>
            <w:r w:rsidRPr="00725E27">
              <w:rPr>
                <w:szCs w:val="24"/>
              </w:rPr>
              <w:t>Definition of Horizontal and Vertical Alignment</w:t>
            </w:r>
          </w:p>
          <w:p w14:paraId="00AC86EC" w14:textId="77777777" w:rsidR="00CE1315" w:rsidRPr="00725E27" w:rsidRDefault="00CE1315" w:rsidP="004470E5">
            <w:pPr>
              <w:pStyle w:val="ListParagraph"/>
              <w:numPr>
                <w:ilvl w:val="2"/>
                <w:numId w:val="455"/>
              </w:numPr>
              <w:spacing w:after="0" w:line="240" w:lineRule="auto"/>
              <w:rPr>
                <w:szCs w:val="24"/>
              </w:rPr>
            </w:pPr>
            <w:r w:rsidRPr="00725E27">
              <w:rPr>
                <w:szCs w:val="24"/>
              </w:rPr>
              <w:t>Surveying Methods for Alignment</w:t>
            </w:r>
          </w:p>
          <w:p w14:paraId="75C0C86C" w14:textId="77777777" w:rsidR="00CE1315" w:rsidRPr="00725E27" w:rsidRDefault="00CE1315" w:rsidP="004470E5">
            <w:pPr>
              <w:pStyle w:val="ListParagraph"/>
              <w:numPr>
                <w:ilvl w:val="2"/>
                <w:numId w:val="455"/>
              </w:numPr>
              <w:spacing w:after="0" w:line="240" w:lineRule="auto"/>
              <w:rPr>
                <w:szCs w:val="24"/>
              </w:rPr>
            </w:pPr>
            <w:r w:rsidRPr="00725E27">
              <w:rPr>
                <w:szCs w:val="24"/>
              </w:rPr>
              <w:t>Tools and Equipment for Setting Out</w:t>
            </w:r>
          </w:p>
          <w:p w14:paraId="7FD5DC61" w14:textId="77777777" w:rsidR="00CE1315" w:rsidRPr="00725E27" w:rsidRDefault="00CE1315" w:rsidP="004470E5">
            <w:pPr>
              <w:pStyle w:val="ListParagraph"/>
              <w:numPr>
                <w:ilvl w:val="2"/>
                <w:numId w:val="455"/>
              </w:numPr>
              <w:spacing w:after="0" w:line="240" w:lineRule="auto"/>
              <w:rPr>
                <w:szCs w:val="24"/>
              </w:rPr>
            </w:pPr>
            <w:r w:rsidRPr="00725E27">
              <w:rPr>
                <w:szCs w:val="24"/>
              </w:rPr>
              <w:t>Establishing Control Points</w:t>
            </w:r>
          </w:p>
          <w:p w14:paraId="4A747870" w14:textId="77777777" w:rsidR="00CE1315" w:rsidRPr="00725E27" w:rsidRDefault="00CE1315" w:rsidP="004470E5">
            <w:pPr>
              <w:pStyle w:val="ListParagraph"/>
              <w:numPr>
                <w:ilvl w:val="2"/>
                <w:numId w:val="455"/>
              </w:numPr>
              <w:spacing w:after="0" w:line="240" w:lineRule="auto"/>
              <w:rPr>
                <w:szCs w:val="24"/>
              </w:rPr>
            </w:pPr>
            <w:r w:rsidRPr="00725E27">
              <w:rPr>
                <w:szCs w:val="24"/>
              </w:rPr>
              <w:t>Techniques for Horizontal Alignment</w:t>
            </w:r>
          </w:p>
          <w:p w14:paraId="713D3C9F" w14:textId="77777777" w:rsidR="00CE1315" w:rsidRPr="00725E27" w:rsidRDefault="00CE1315" w:rsidP="004470E5">
            <w:pPr>
              <w:pStyle w:val="ListParagraph"/>
              <w:numPr>
                <w:ilvl w:val="2"/>
                <w:numId w:val="455"/>
              </w:numPr>
              <w:spacing w:after="0" w:line="240" w:lineRule="auto"/>
              <w:rPr>
                <w:szCs w:val="24"/>
              </w:rPr>
            </w:pPr>
            <w:r w:rsidRPr="00725E27">
              <w:rPr>
                <w:szCs w:val="24"/>
              </w:rPr>
              <w:t>Techniques for Vertical Alignment</w:t>
            </w:r>
          </w:p>
          <w:p w14:paraId="554B9B18" w14:textId="77777777" w:rsidR="00CE1315" w:rsidRPr="00725E27" w:rsidRDefault="00CE1315" w:rsidP="004470E5">
            <w:pPr>
              <w:pStyle w:val="ListParagraph"/>
              <w:numPr>
                <w:ilvl w:val="2"/>
                <w:numId w:val="455"/>
              </w:numPr>
              <w:spacing w:after="0" w:line="240" w:lineRule="auto"/>
              <w:rPr>
                <w:szCs w:val="24"/>
              </w:rPr>
            </w:pPr>
            <w:r w:rsidRPr="00725E27">
              <w:rPr>
                <w:szCs w:val="24"/>
              </w:rPr>
              <w:t>Factors Affecting Alignment</w:t>
            </w:r>
          </w:p>
          <w:p w14:paraId="5089C0F5" w14:textId="77777777" w:rsidR="00CE1315" w:rsidRPr="00725E27" w:rsidRDefault="00CE1315" w:rsidP="004470E5">
            <w:pPr>
              <w:pStyle w:val="ListParagraph"/>
              <w:numPr>
                <w:ilvl w:val="2"/>
                <w:numId w:val="455"/>
              </w:numPr>
              <w:spacing w:after="0" w:line="240" w:lineRule="auto"/>
              <w:rPr>
                <w:szCs w:val="24"/>
              </w:rPr>
            </w:pPr>
            <w:r w:rsidRPr="00725E27">
              <w:rPr>
                <w:szCs w:val="24"/>
              </w:rPr>
              <w:t>Verification and Quality Assurance</w:t>
            </w:r>
          </w:p>
          <w:p w14:paraId="4FBC5DA8" w14:textId="77777777" w:rsidR="00CE1315" w:rsidRPr="00725E27" w:rsidRDefault="00CE1315" w:rsidP="004470E5">
            <w:pPr>
              <w:pStyle w:val="ListParagraph"/>
              <w:numPr>
                <w:ilvl w:val="1"/>
                <w:numId w:val="455"/>
              </w:numPr>
              <w:spacing w:after="0" w:line="240" w:lineRule="auto"/>
              <w:rPr>
                <w:szCs w:val="24"/>
              </w:rPr>
            </w:pPr>
            <w:r w:rsidRPr="00725E27">
              <w:rPr>
                <w:szCs w:val="24"/>
              </w:rPr>
              <w:t>Computation of alignment data:</w:t>
            </w:r>
          </w:p>
          <w:p w14:paraId="0861CA08" w14:textId="77777777" w:rsidR="00CE1315" w:rsidRPr="00725E27" w:rsidRDefault="00CE1315" w:rsidP="004470E5">
            <w:pPr>
              <w:pStyle w:val="ListParagraph"/>
              <w:numPr>
                <w:ilvl w:val="2"/>
                <w:numId w:val="455"/>
              </w:numPr>
              <w:spacing w:after="0" w:line="240" w:lineRule="auto"/>
              <w:rPr>
                <w:szCs w:val="24"/>
              </w:rPr>
            </w:pPr>
            <w:r w:rsidRPr="00725E27">
              <w:rPr>
                <w:szCs w:val="24"/>
              </w:rPr>
              <w:t>Data Collection Methods</w:t>
            </w:r>
          </w:p>
          <w:p w14:paraId="2A9039C6" w14:textId="77777777" w:rsidR="00CE1315" w:rsidRPr="00725E27" w:rsidRDefault="00CE1315" w:rsidP="004470E5">
            <w:pPr>
              <w:pStyle w:val="ListParagraph"/>
              <w:numPr>
                <w:ilvl w:val="2"/>
                <w:numId w:val="455"/>
              </w:numPr>
              <w:spacing w:after="0" w:line="240" w:lineRule="auto"/>
              <w:rPr>
                <w:szCs w:val="24"/>
              </w:rPr>
            </w:pPr>
            <w:r w:rsidRPr="00725E27">
              <w:rPr>
                <w:szCs w:val="24"/>
              </w:rPr>
              <w:lastRenderedPageBreak/>
              <w:t>Types of Alignment Data</w:t>
            </w:r>
          </w:p>
          <w:p w14:paraId="7A05227D" w14:textId="77777777" w:rsidR="00CE1315" w:rsidRPr="00725E27" w:rsidRDefault="00CE1315" w:rsidP="004470E5">
            <w:pPr>
              <w:pStyle w:val="ListParagraph"/>
              <w:numPr>
                <w:ilvl w:val="2"/>
                <w:numId w:val="455"/>
              </w:numPr>
              <w:spacing w:after="0" w:line="240" w:lineRule="auto"/>
              <w:rPr>
                <w:szCs w:val="24"/>
              </w:rPr>
            </w:pPr>
            <w:r w:rsidRPr="00725E27">
              <w:rPr>
                <w:szCs w:val="24"/>
              </w:rPr>
              <w:t>Mathematical Principles Involved</w:t>
            </w:r>
          </w:p>
          <w:p w14:paraId="32091324" w14:textId="77777777" w:rsidR="00CE1315" w:rsidRPr="00725E27" w:rsidRDefault="00CE1315" w:rsidP="004470E5">
            <w:pPr>
              <w:pStyle w:val="ListParagraph"/>
              <w:numPr>
                <w:ilvl w:val="2"/>
                <w:numId w:val="455"/>
              </w:numPr>
              <w:spacing w:after="0" w:line="240" w:lineRule="auto"/>
              <w:rPr>
                <w:szCs w:val="24"/>
              </w:rPr>
            </w:pPr>
            <w:r w:rsidRPr="00725E27">
              <w:rPr>
                <w:szCs w:val="24"/>
              </w:rPr>
              <w:t>Software and Tools for Computation</w:t>
            </w:r>
          </w:p>
          <w:p w14:paraId="21301E20" w14:textId="77777777" w:rsidR="00CE1315" w:rsidRPr="00725E27" w:rsidRDefault="00CE1315" w:rsidP="004470E5">
            <w:pPr>
              <w:pStyle w:val="ListParagraph"/>
              <w:numPr>
                <w:ilvl w:val="2"/>
                <w:numId w:val="455"/>
              </w:numPr>
              <w:spacing w:after="0" w:line="240" w:lineRule="auto"/>
              <w:rPr>
                <w:szCs w:val="24"/>
              </w:rPr>
            </w:pPr>
            <w:r w:rsidRPr="00725E27">
              <w:rPr>
                <w:szCs w:val="24"/>
              </w:rPr>
              <w:t>Adjusting for Measurement Errors</w:t>
            </w:r>
          </w:p>
          <w:p w14:paraId="4E00877E" w14:textId="77777777" w:rsidR="00CE1315" w:rsidRPr="00725E27" w:rsidRDefault="00CE1315" w:rsidP="004470E5">
            <w:pPr>
              <w:pStyle w:val="ListParagraph"/>
              <w:numPr>
                <w:ilvl w:val="2"/>
                <w:numId w:val="455"/>
              </w:numPr>
              <w:spacing w:after="0" w:line="240" w:lineRule="auto"/>
              <w:rPr>
                <w:szCs w:val="24"/>
              </w:rPr>
            </w:pPr>
            <w:r w:rsidRPr="00725E27">
              <w:rPr>
                <w:szCs w:val="24"/>
              </w:rPr>
              <w:t>Interpreting Computed Data</w:t>
            </w:r>
          </w:p>
          <w:p w14:paraId="055ACCC3" w14:textId="77777777" w:rsidR="00CE1315" w:rsidRPr="00725E27" w:rsidRDefault="00CE1315" w:rsidP="004470E5">
            <w:pPr>
              <w:pStyle w:val="ListParagraph"/>
              <w:numPr>
                <w:ilvl w:val="2"/>
                <w:numId w:val="455"/>
              </w:numPr>
              <w:spacing w:after="0" w:line="240" w:lineRule="auto"/>
              <w:rPr>
                <w:szCs w:val="24"/>
              </w:rPr>
            </w:pPr>
            <w:r w:rsidRPr="00725E27">
              <w:rPr>
                <w:szCs w:val="24"/>
              </w:rPr>
              <w:t>Documentation and Reporting of Results</w:t>
            </w:r>
          </w:p>
          <w:p w14:paraId="076DFC1B" w14:textId="77777777" w:rsidR="00CE1315" w:rsidRPr="00725E27" w:rsidRDefault="00CE1315" w:rsidP="004470E5">
            <w:pPr>
              <w:pStyle w:val="ListParagraph"/>
              <w:numPr>
                <w:ilvl w:val="1"/>
                <w:numId w:val="455"/>
              </w:numPr>
              <w:spacing w:after="0" w:line="240" w:lineRule="auto"/>
              <w:rPr>
                <w:szCs w:val="24"/>
              </w:rPr>
            </w:pPr>
            <w:r w:rsidRPr="00725E27">
              <w:rPr>
                <w:szCs w:val="24"/>
              </w:rPr>
              <w:t>Setting out tools and equipment are maintenance:</w:t>
            </w:r>
          </w:p>
          <w:p w14:paraId="216D522E" w14:textId="77777777" w:rsidR="00CE1315" w:rsidRPr="00725E27" w:rsidRDefault="00CE1315" w:rsidP="004470E5">
            <w:pPr>
              <w:pStyle w:val="ListParagraph"/>
              <w:numPr>
                <w:ilvl w:val="2"/>
                <w:numId w:val="455"/>
              </w:numPr>
              <w:spacing w:after="0" w:line="240" w:lineRule="auto"/>
              <w:rPr>
                <w:szCs w:val="24"/>
              </w:rPr>
            </w:pPr>
            <w:r w:rsidRPr="00725E27">
              <w:rPr>
                <w:szCs w:val="24"/>
              </w:rPr>
              <w:t>Regular Inspection and Assessment</w:t>
            </w:r>
          </w:p>
          <w:p w14:paraId="79F6754A" w14:textId="77777777" w:rsidR="00CE1315" w:rsidRPr="00725E27" w:rsidRDefault="00CE1315" w:rsidP="004470E5">
            <w:pPr>
              <w:pStyle w:val="ListParagraph"/>
              <w:numPr>
                <w:ilvl w:val="2"/>
                <w:numId w:val="455"/>
              </w:numPr>
              <w:spacing w:after="0" w:line="240" w:lineRule="auto"/>
              <w:rPr>
                <w:szCs w:val="24"/>
              </w:rPr>
            </w:pPr>
            <w:r w:rsidRPr="00725E27">
              <w:rPr>
                <w:szCs w:val="24"/>
              </w:rPr>
              <w:t>Cleaning Procedures</w:t>
            </w:r>
          </w:p>
          <w:p w14:paraId="7EFE9C21" w14:textId="77777777" w:rsidR="00CE1315" w:rsidRPr="00725E27" w:rsidRDefault="00CE1315" w:rsidP="004470E5">
            <w:pPr>
              <w:pStyle w:val="ListParagraph"/>
              <w:numPr>
                <w:ilvl w:val="2"/>
                <w:numId w:val="455"/>
              </w:numPr>
              <w:spacing w:after="0" w:line="240" w:lineRule="auto"/>
              <w:rPr>
                <w:szCs w:val="24"/>
              </w:rPr>
            </w:pPr>
            <w:r w:rsidRPr="00725E27">
              <w:rPr>
                <w:szCs w:val="24"/>
              </w:rPr>
              <w:t>Calibration and Adjustment</w:t>
            </w:r>
          </w:p>
          <w:p w14:paraId="08B88EC2" w14:textId="77777777" w:rsidR="00CE1315" w:rsidRPr="00725E27" w:rsidRDefault="00CE1315" w:rsidP="004470E5">
            <w:pPr>
              <w:pStyle w:val="ListParagraph"/>
              <w:numPr>
                <w:ilvl w:val="2"/>
                <w:numId w:val="455"/>
              </w:numPr>
              <w:spacing w:after="0" w:line="240" w:lineRule="auto"/>
              <w:rPr>
                <w:szCs w:val="24"/>
              </w:rPr>
            </w:pPr>
            <w:r w:rsidRPr="00725E27">
              <w:rPr>
                <w:szCs w:val="24"/>
              </w:rPr>
              <w:t>Lubrication of Moving Parts</w:t>
            </w:r>
          </w:p>
          <w:p w14:paraId="2B496A31" w14:textId="77777777" w:rsidR="00CE1315" w:rsidRPr="00725E27" w:rsidRDefault="00CE1315" w:rsidP="004470E5">
            <w:pPr>
              <w:pStyle w:val="ListParagraph"/>
              <w:numPr>
                <w:ilvl w:val="2"/>
                <w:numId w:val="455"/>
              </w:numPr>
              <w:spacing w:after="0" w:line="240" w:lineRule="auto"/>
              <w:rPr>
                <w:szCs w:val="24"/>
              </w:rPr>
            </w:pPr>
            <w:r w:rsidRPr="00725E27">
              <w:rPr>
                <w:szCs w:val="24"/>
              </w:rPr>
              <w:t>Repair and Replacement of Worn Components</w:t>
            </w:r>
          </w:p>
          <w:p w14:paraId="3A7B98BE" w14:textId="77777777" w:rsidR="00CE1315" w:rsidRPr="00725E27" w:rsidRDefault="00CE1315" w:rsidP="004470E5">
            <w:pPr>
              <w:pStyle w:val="ListParagraph"/>
              <w:numPr>
                <w:ilvl w:val="2"/>
                <w:numId w:val="455"/>
              </w:numPr>
              <w:spacing w:after="0" w:line="240" w:lineRule="auto"/>
              <w:rPr>
                <w:szCs w:val="24"/>
              </w:rPr>
            </w:pPr>
            <w:r w:rsidRPr="00725E27">
              <w:rPr>
                <w:szCs w:val="24"/>
              </w:rPr>
              <w:t>Storage Best Practices</w:t>
            </w:r>
          </w:p>
          <w:p w14:paraId="329F7AAE" w14:textId="77777777" w:rsidR="00CE1315" w:rsidRPr="00725E27" w:rsidRDefault="00CE1315" w:rsidP="004470E5">
            <w:pPr>
              <w:pStyle w:val="ListParagraph"/>
              <w:numPr>
                <w:ilvl w:val="2"/>
                <w:numId w:val="455"/>
              </w:numPr>
              <w:spacing w:after="0" w:line="240" w:lineRule="auto"/>
              <w:rPr>
                <w:szCs w:val="24"/>
              </w:rPr>
            </w:pPr>
            <w:r w:rsidRPr="00725E27">
              <w:rPr>
                <w:szCs w:val="24"/>
              </w:rPr>
              <w:t>Following Manufacturer’s Guidelines</w:t>
            </w:r>
          </w:p>
          <w:p w14:paraId="2B322DE5" w14:textId="77777777" w:rsidR="00CE1315" w:rsidRPr="00725E27" w:rsidRDefault="00CE1315" w:rsidP="004470E5">
            <w:pPr>
              <w:pStyle w:val="ListParagraph"/>
              <w:numPr>
                <w:ilvl w:val="2"/>
                <w:numId w:val="455"/>
              </w:numPr>
              <w:spacing w:after="0" w:line="240" w:lineRule="auto"/>
              <w:jc w:val="left"/>
              <w:rPr>
                <w:szCs w:val="24"/>
              </w:rPr>
            </w:pPr>
            <w:r w:rsidRPr="00725E27">
              <w:rPr>
                <w:szCs w:val="24"/>
              </w:rPr>
              <w:t>Documentation of Maintenance Activities</w:t>
            </w:r>
          </w:p>
        </w:tc>
        <w:tc>
          <w:tcPr>
            <w:tcW w:w="1433" w:type="pct"/>
            <w:tcBorders>
              <w:top w:val="single" w:sz="4" w:space="0" w:color="auto"/>
              <w:left w:val="single" w:sz="4" w:space="0" w:color="auto"/>
              <w:bottom w:val="single" w:sz="4" w:space="0" w:color="auto"/>
              <w:right w:val="single" w:sz="4" w:space="0" w:color="auto"/>
            </w:tcBorders>
            <w:hideMark/>
          </w:tcPr>
          <w:p w14:paraId="3F176503" w14:textId="77777777" w:rsidR="00CE1315" w:rsidRPr="00725E27" w:rsidRDefault="00CE1315" w:rsidP="004470E5">
            <w:pPr>
              <w:numPr>
                <w:ilvl w:val="0"/>
                <w:numId w:val="45"/>
              </w:numPr>
              <w:spacing w:after="0" w:line="276" w:lineRule="auto"/>
              <w:ind w:left="410"/>
              <w:rPr>
                <w:rFonts w:cs="Times New Roman"/>
                <w:szCs w:val="24"/>
                <w:lang w:val="en-ZA"/>
              </w:rPr>
            </w:pPr>
            <w:r w:rsidRPr="00725E27">
              <w:rPr>
                <w:rFonts w:cs="Times New Roman"/>
                <w:szCs w:val="24"/>
                <w:lang w:val="en-ZA"/>
              </w:rPr>
              <w:lastRenderedPageBreak/>
              <w:t>Written tests</w:t>
            </w:r>
          </w:p>
          <w:p w14:paraId="7F8AEE1E" w14:textId="77777777" w:rsidR="00CE1315" w:rsidRPr="00725E27" w:rsidRDefault="00CE1315" w:rsidP="004470E5">
            <w:pPr>
              <w:numPr>
                <w:ilvl w:val="0"/>
                <w:numId w:val="45"/>
              </w:numPr>
              <w:spacing w:after="0" w:line="276" w:lineRule="auto"/>
              <w:ind w:left="410"/>
              <w:rPr>
                <w:rFonts w:cs="Times New Roman"/>
                <w:szCs w:val="24"/>
                <w:lang w:val="en-ZA"/>
              </w:rPr>
            </w:pPr>
            <w:r w:rsidRPr="00725E27">
              <w:rPr>
                <w:rFonts w:cs="Times New Roman"/>
                <w:szCs w:val="24"/>
                <w:lang w:val="en-ZA"/>
              </w:rPr>
              <w:t xml:space="preserve">Reports </w:t>
            </w:r>
          </w:p>
          <w:p w14:paraId="0FDDE06C" w14:textId="77777777" w:rsidR="00CE1315" w:rsidRPr="00725E27" w:rsidRDefault="00CE1315" w:rsidP="004470E5">
            <w:pPr>
              <w:numPr>
                <w:ilvl w:val="0"/>
                <w:numId w:val="45"/>
              </w:numPr>
              <w:spacing w:after="0" w:line="276" w:lineRule="auto"/>
              <w:ind w:left="360"/>
              <w:rPr>
                <w:rFonts w:cs="Times New Roman"/>
                <w:szCs w:val="24"/>
                <w:lang w:val="en-ZA"/>
              </w:rPr>
            </w:pPr>
            <w:r w:rsidRPr="00725E27">
              <w:rPr>
                <w:rFonts w:cs="Times New Roman"/>
                <w:szCs w:val="24"/>
                <w:lang w:val="en-ZA"/>
              </w:rPr>
              <w:t>Practical</w:t>
            </w:r>
          </w:p>
          <w:p w14:paraId="4DF75BE3" w14:textId="77777777" w:rsidR="00CE1315" w:rsidRPr="00725E27" w:rsidRDefault="00CE1315" w:rsidP="004470E5">
            <w:pPr>
              <w:numPr>
                <w:ilvl w:val="0"/>
                <w:numId w:val="45"/>
              </w:numPr>
              <w:spacing w:after="0" w:line="276" w:lineRule="auto"/>
              <w:ind w:left="360"/>
              <w:rPr>
                <w:rFonts w:cs="Times New Roman"/>
                <w:szCs w:val="24"/>
                <w:lang w:val="en-ZA"/>
              </w:rPr>
            </w:pPr>
            <w:r w:rsidRPr="00725E27">
              <w:rPr>
                <w:rFonts w:cs="Times New Roman"/>
                <w:szCs w:val="24"/>
                <w:lang w:val="en-ZA"/>
              </w:rPr>
              <w:t>Projects</w:t>
            </w:r>
          </w:p>
          <w:p w14:paraId="258CE656" w14:textId="77777777" w:rsidR="00CE1315" w:rsidRPr="00725E27" w:rsidRDefault="00CE1315" w:rsidP="00C24A23">
            <w:pPr>
              <w:spacing w:after="0"/>
              <w:ind w:left="410"/>
              <w:rPr>
                <w:rFonts w:cs="Times New Roman"/>
                <w:szCs w:val="24"/>
                <w:lang w:val="en-ZA"/>
              </w:rPr>
            </w:pPr>
          </w:p>
        </w:tc>
      </w:tr>
      <w:tr w:rsidR="00CE1315" w:rsidRPr="00725E27" w14:paraId="698658F5" w14:textId="77777777" w:rsidTr="00C24A23">
        <w:trPr>
          <w:trHeight w:val="755"/>
        </w:trPr>
        <w:tc>
          <w:tcPr>
            <w:tcW w:w="1302" w:type="pct"/>
            <w:tcBorders>
              <w:top w:val="single" w:sz="4" w:space="0" w:color="auto"/>
              <w:left w:val="single" w:sz="4" w:space="0" w:color="auto"/>
              <w:bottom w:val="single" w:sz="4" w:space="0" w:color="auto"/>
              <w:right w:val="single" w:sz="4" w:space="0" w:color="auto"/>
            </w:tcBorders>
          </w:tcPr>
          <w:p w14:paraId="604AFD48" w14:textId="77777777" w:rsidR="00CE1315" w:rsidRPr="00725E27" w:rsidRDefault="00CE1315" w:rsidP="004470E5">
            <w:pPr>
              <w:numPr>
                <w:ilvl w:val="0"/>
                <w:numId w:val="455"/>
              </w:numPr>
              <w:spacing w:after="200" w:line="276" w:lineRule="auto"/>
              <w:rPr>
                <w:rFonts w:cs="Times New Roman"/>
                <w:szCs w:val="24"/>
              </w:rPr>
            </w:pPr>
            <w:r w:rsidRPr="00725E27">
              <w:rPr>
                <w:rFonts w:cs="Times New Roman"/>
                <w:bCs/>
                <w:szCs w:val="24"/>
              </w:rPr>
              <w:t xml:space="preserve">Establish survey control points </w:t>
            </w:r>
          </w:p>
        </w:tc>
        <w:tc>
          <w:tcPr>
            <w:tcW w:w="2265" w:type="pct"/>
            <w:tcBorders>
              <w:top w:val="single" w:sz="4" w:space="0" w:color="auto"/>
              <w:left w:val="single" w:sz="4" w:space="0" w:color="auto"/>
              <w:bottom w:val="single" w:sz="4" w:space="0" w:color="auto"/>
              <w:right w:val="single" w:sz="4" w:space="0" w:color="auto"/>
            </w:tcBorders>
          </w:tcPr>
          <w:p w14:paraId="37E3AB44" w14:textId="77777777" w:rsidR="00CE1315" w:rsidRPr="00725E27" w:rsidRDefault="00CE1315" w:rsidP="004470E5">
            <w:pPr>
              <w:pStyle w:val="ListParagraph"/>
              <w:numPr>
                <w:ilvl w:val="0"/>
                <w:numId w:val="469"/>
              </w:numPr>
              <w:spacing w:after="0" w:line="240" w:lineRule="auto"/>
              <w:rPr>
                <w:bCs/>
                <w:iCs/>
                <w:vanish/>
                <w:szCs w:val="24"/>
              </w:rPr>
            </w:pPr>
          </w:p>
          <w:p w14:paraId="342E3010" w14:textId="77777777" w:rsidR="00CE1315" w:rsidRPr="00725E27" w:rsidRDefault="00CE1315" w:rsidP="004470E5">
            <w:pPr>
              <w:pStyle w:val="ListParagraph"/>
              <w:numPr>
                <w:ilvl w:val="0"/>
                <w:numId w:val="469"/>
              </w:numPr>
              <w:spacing w:after="0" w:line="240" w:lineRule="auto"/>
              <w:rPr>
                <w:bCs/>
                <w:iCs/>
                <w:vanish/>
                <w:szCs w:val="24"/>
              </w:rPr>
            </w:pPr>
          </w:p>
          <w:p w14:paraId="6AF69FEA" w14:textId="77777777" w:rsidR="00CE1315" w:rsidRPr="00725E27" w:rsidRDefault="00CE1315" w:rsidP="004470E5">
            <w:pPr>
              <w:pStyle w:val="ListParagraph"/>
              <w:numPr>
                <w:ilvl w:val="0"/>
                <w:numId w:val="469"/>
              </w:numPr>
              <w:spacing w:after="0" w:line="240" w:lineRule="auto"/>
              <w:rPr>
                <w:bCs/>
                <w:iCs/>
                <w:vanish/>
                <w:szCs w:val="24"/>
              </w:rPr>
            </w:pPr>
          </w:p>
          <w:p w14:paraId="1261C680" w14:textId="77777777" w:rsidR="00CE1315" w:rsidRPr="00725E27" w:rsidRDefault="00CE1315" w:rsidP="004470E5">
            <w:pPr>
              <w:pStyle w:val="ListParagraph"/>
              <w:numPr>
                <w:ilvl w:val="0"/>
                <w:numId w:val="469"/>
              </w:numPr>
              <w:spacing w:after="0" w:line="240" w:lineRule="auto"/>
              <w:rPr>
                <w:bCs/>
                <w:iCs/>
                <w:vanish/>
                <w:szCs w:val="24"/>
              </w:rPr>
            </w:pPr>
          </w:p>
          <w:p w14:paraId="4C08E4F5" w14:textId="77777777" w:rsidR="00CE1315" w:rsidRPr="00725E27" w:rsidRDefault="00CE1315" w:rsidP="004470E5">
            <w:pPr>
              <w:pStyle w:val="ListParagraph"/>
              <w:numPr>
                <w:ilvl w:val="0"/>
                <w:numId w:val="469"/>
              </w:numPr>
              <w:spacing w:after="0" w:line="240" w:lineRule="auto"/>
              <w:rPr>
                <w:bCs/>
                <w:iCs/>
                <w:vanish/>
                <w:szCs w:val="24"/>
              </w:rPr>
            </w:pPr>
          </w:p>
          <w:p w14:paraId="0C445749" w14:textId="77777777" w:rsidR="00CE1315" w:rsidRPr="00725E27" w:rsidRDefault="00CE1315" w:rsidP="004470E5">
            <w:pPr>
              <w:pStyle w:val="ListParagraph"/>
              <w:numPr>
                <w:ilvl w:val="0"/>
                <w:numId w:val="469"/>
              </w:numPr>
              <w:spacing w:after="0" w:line="240" w:lineRule="auto"/>
              <w:rPr>
                <w:bCs/>
                <w:iCs/>
                <w:vanish/>
                <w:szCs w:val="24"/>
              </w:rPr>
            </w:pPr>
          </w:p>
          <w:p w14:paraId="34D53B8D" w14:textId="77777777" w:rsidR="00CE1315" w:rsidRPr="00725E27" w:rsidRDefault="00CE1315" w:rsidP="004470E5">
            <w:pPr>
              <w:pStyle w:val="ListParagraph"/>
              <w:numPr>
                <w:ilvl w:val="1"/>
                <w:numId w:val="455"/>
              </w:numPr>
              <w:spacing w:after="0" w:line="240" w:lineRule="auto"/>
              <w:rPr>
                <w:szCs w:val="24"/>
              </w:rPr>
            </w:pPr>
            <w:r w:rsidRPr="00725E27">
              <w:rPr>
                <w:bCs/>
                <w:iCs/>
                <w:szCs w:val="24"/>
              </w:rPr>
              <w:t>Survey tools and equipment</w:t>
            </w:r>
          </w:p>
          <w:p w14:paraId="735A5441" w14:textId="77777777" w:rsidR="00CE1315" w:rsidRPr="00725E27" w:rsidRDefault="00CE1315" w:rsidP="004470E5">
            <w:pPr>
              <w:pStyle w:val="ListParagraph"/>
              <w:numPr>
                <w:ilvl w:val="0"/>
                <w:numId w:val="470"/>
              </w:numPr>
              <w:spacing w:after="0" w:line="240" w:lineRule="auto"/>
              <w:rPr>
                <w:bCs/>
                <w:iCs/>
                <w:vanish/>
                <w:szCs w:val="24"/>
              </w:rPr>
            </w:pPr>
          </w:p>
          <w:p w14:paraId="6B5F3F1E" w14:textId="77777777" w:rsidR="00CE1315" w:rsidRPr="00725E27" w:rsidRDefault="00CE1315" w:rsidP="004470E5">
            <w:pPr>
              <w:pStyle w:val="ListParagraph"/>
              <w:numPr>
                <w:ilvl w:val="0"/>
                <w:numId w:val="470"/>
              </w:numPr>
              <w:spacing w:after="0" w:line="240" w:lineRule="auto"/>
              <w:rPr>
                <w:bCs/>
                <w:iCs/>
                <w:vanish/>
                <w:szCs w:val="24"/>
              </w:rPr>
            </w:pPr>
          </w:p>
          <w:p w14:paraId="40054554" w14:textId="77777777" w:rsidR="00CE1315" w:rsidRPr="00725E27" w:rsidRDefault="00CE1315" w:rsidP="004470E5">
            <w:pPr>
              <w:pStyle w:val="ListParagraph"/>
              <w:numPr>
                <w:ilvl w:val="0"/>
                <w:numId w:val="470"/>
              </w:numPr>
              <w:spacing w:after="0" w:line="240" w:lineRule="auto"/>
              <w:rPr>
                <w:bCs/>
                <w:iCs/>
                <w:vanish/>
                <w:szCs w:val="24"/>
              </w:rPr>
            </w:pPr>
          </w:p>
          <w:p w14:paraId="254182DB" w14:textId="77777777" w:rsidR="00CE1315" w:rsidRPr="00725E27" w:rsidRDefault="00CE1315" w:rsidP="004470E5">
            <w:pPr>
              <w:pStyle w:val="ListParagraph"/>
              <w:numPr>
                <w:ilvl w:val="0"/>
                <w:numId w:val="470"/>
              </w:numPr>
              <w:spacing w:after="0" w:line="240" w:lineRule="auto"/>
              <w:rPr>
                <w:bCs/>
                <w:iCs/>
                <w:vanish/>
                <w:szCs w:val="24"/>
              </w:rPr>
            </w:pPr>
          </w:p>
          <w:p w14:paraId="5D45CF24" w14:textId="77777777" w:rsidR="00CE1315" w:rsidRPr="00725E27" w:rsidRDefault="00CE1315" w:rsidP="004470E5">
            <w:pPr>
              <w:pStyle w:val="ListParagraph"/>
              <w:numPr>
                <w:ilvl w:val="0"/>
                <w:numId w:val="470"/>
              </w:numPr>
              <w:spacing w:after="0" w:line="240" w:lineRule="auto"/>
              <w:rPr>
                <w:bCs/>
                <w:iCs/>
                <w:vanish/>
                <w:szCs w:val="24"/>
              </w:rPr>
            </w:pPr>
          </w:p>
          <w:p w14:paraId="5A289223" w14:textId="77777777" w:rsidR="00CE1315" w:rsidRPr="00725E27" w:rsidRDefault="00CE1315" w:rsidP="004470E5">
            <w:pPr>
              <w:pStyle w:val="ListParagraph"/>
              <w:numPr>
                <w:ilvl w:val="0"/>
                <w:numId w:val="470"/>
              </w:numPr>
              <w:spacing w:after="0" w:line="240" w:lineRule="auto"/>
              <w:rPr>
                <w:bCs/>
                <w:iCs/>
                <w:vanish/>
                <w:szCs w:val="24"/>
              </w:rPr>
            </w:pPr>
          </w:p>
          <w:p w14:paraId="617B1E6E" w14:textId="77777777" w:rsidR="00CE1315" w:rsidRPr="00725E27" w:rsidRDefault="00CE1315" w:rsidP="004470E5">
            <w:pPr>
              <w:pStyle w:val="ListParagraph"/>
              <w:numPr>
                <w:ilvl w:val="1"/>
                <w:numId w:val="470"/>
              </w:numPr>
              <w:spacing w:after="0" w:line="240" w:lineRule="auto"/>
              <w:rPr>
                <w:bCs/>
                <w:iCs/>
                <w:vanish/>
                <w:szCs w:val="24"/>
              </w:rPr>
            </w:pPr>
          </w:p>
          <w:p w14:paraId="4B4B5A5F"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Dumpy level, tilting levels and automatic levels</w:t>
            </w:r>
          </w:p>
          <w:p w14:paraId="24D6C462"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Levelling staff</w:t>
            </w:r>
          </w:p>
          <w:p w14:paraId="5E389D38"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Tilting levels</w:t>
            </w:r>
          </w:p>
          <w:p w14:paraId="3CF46155"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Automatic levels</w:t>
            </w:r>
          </w:p>
          <w:p w14:paraId="0646DA9D"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Tape measure</w:t>
            </w:r>
          </w:p>
          <w:p w14:paraId="673D7F9E"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Pegs</w:t>
            </w:r>
          </w:p>
          <w:p w14:paraId="3D55AE49"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Ranging rods</w:t>
            </w:r>
          </w:p>
          <w:p w14:paraId="1B0BF0DA" w14:textId="77777777" w:rsidR="00CE1315" w:rsidRPr="00725E27" w:rsidRDefault="00CE1315" w:rsidP="004470E5">
            <w:pPr>
              <w:pStyle w:val="ListParagraph"/>
              <w:numPr>
                <w:ilvl w:val="1"/>
                <w:numId w:val="455"/>
              </w:numPr>
              <w:spacing w:after="0" w:line="240" w:lineRule="auto"/>
              <w:rPr>
                <w:szCs w:val="24"/>
              </w:rPr>
            </w:pPr>
            <w:r w:rsidRPr="00725E27">
              <w:rPr>
                <w:bCs/>
                <w:iCs/>
                <w:szCs w:val="24"/>
              </w:rPr>
              <w:t>Calibration of Survey tools and equipment:</w:t>
            </w:r>
          </w:p>
          <w:p w14:paraId="342395DD" w14:textId="77777777" w:rsidR="00CE1315" w:rsidRPr="00725E27" w:rsidRDefault="00CE1315" w:rsidP="004470E5">
            <w:pPr>
              <w:pStyle w:val="ListParagraph"/>
              <w:numPr>
                <w:ilvl w:val="0"/>
                <w:numId w:val="471"/>
              </w:numPr>
              <w:spacing w:after="0" w:line="240" w:lineRule="auto"/>
              <w:rPr>
                <w:vanish/>
                <w:szCs w:val="24"/>
              </w:rPr>
            </w:pPr>
          </w:p>
          <w:p w14:paraId="543921BD" w14:textId="77777777" w:rsidR="00CE1315" w:rsidRPr="00725E27" w:rsidRDefault="00CE1315" w:rsidP="004470E5">
            <w:pPr>
              <w:pStyle w:val="ListParagraph"/>
              <w:numPr>
                <w:ilvl w:val="0"/>
                <w:numId w:val="471"/>
              </w:numPr>
              <w:spacing w:after="0" w:line="240" w:lineRule="auto"/>
              <w:rPr>
                <w:vanish/>
                <w:szCs w:val="24"/>
              </w:rPr>
            </w:pPr>
          </w:p>
          <w:p w14:paraId="2ED0436D" w14:textId="77777777" w:rsidR="00CE1315" w:rsidRPr="00725E27" w:rsidRDefault="00CE1315" w:rsidP="004470E5">
            <w:pPr>
              <w:pStyle w:val="ListParagraph"/>
              <w:numPr>
                <w:ilvl w:val="0"/>
                <w:numId w:val="471"/>
              </w:numPr>
              <w:spacing w:after="0" w:line="240" w:lineRule="auto"/>
              <w:rPr>
                <w:vanish/>
                <w:szCs w:val="24"/>
              </w:rPr>
            </w:pPr>
          </w:p>
          <w:p w14:paraId="06B7786E" w14:textId="77777777" w:rsidR="00CE1315" w:rsidRPr="00725E27" w:rsidRDefault="00CE1315" w:rsidP="004470E5">
            <w:pPr>
              <w:pStyle w:val="ListParagraph"/>
              <w:numPr>
                <w:ilvl w:val="0"/>
                <w:numId w:val="471"/>
              </w:numPr>
              <w:spacing w:after="0" w:line="240" w:lineRule="auto"/>
              <w:rPr>
                <w:vanish/>
                <w:szCs w:val="24"/>
              </w:rPr>
            </w:pPr>
          </w:p>
          <w:p w14:paraId="4793C08B" w14:textId="77777777" w:rsidR="00CE1315" w:rsidRPr="00725E27" w:rsidRDefault="00CE1315" w:rsidP="004470E5">
            <w:pPr>
              <w:pStyle w:val="ListParagraph"/>
              <w:numPr>
                <w:ilvl w:val="0"/>
                <w:numId w:val="471"/>
              </w:numPr>
              <w:spacing w:after="0" w:line="240" w:lineRule="auto"/>
              <w:rPr>
                <w:vanish/>
                <w:szCs w:val="24"/>
              </w:rPr>
            </w:pPr>
          </w:p>
          <w:p w14:paraId="0A4E7143" w14:textId="77777777" w:rsidR="00CE1315" w:rsidRPr="00725E27" w:rsidRDefault="00CE1315" w:rsidP="004470E5">
            <w:pPr>
              <w:pStyle w:val="ListParagraph"/>
              <w:numPr>
                <w:ilvl w:val="0"/>
                <w:numId w:val="471"/>
              </w:numPr>
              <w:spacing w:after="0" w:line="240" w:lineRule="auto"/>
              <w:rPr>
                <w:vanish/>
                <w:szCs w:val="24"/>
              </w:rPr>
            </w:pPr>
          </w:p>
          <w:p w14:paraId="7E5BC5DE" w14:textId="77777777" w:rsidR="00CE1315" w:rsidRPr="00725E27" w:rsidRDefault="00CE1315" w:rsidP="004470E5">
            <w:pPr>
              <w:pStyle w:val="ListParagraph"/>
              <w:numPr>
                <w:ilvl w:val="1"/>
                <w:numId w:val="471"/>
              </w:numPr>
              <w:spacing w:after="0" w:line="240" w:lineRule="auto"/>
              <w:rPr>
                <w:vanish/>
                <w:szCs w:val="24"/>
              </w:rPr>
            </w:pPr>
          </w:p>
          <w:p w14:paraId="21C2CE23" w14:textId="77777777" w:rsidR="00CE1315" w:rsidRPr="00725E27" w:rsidRDefault="00CE1315" w:rsidP="004470E5">
            <w:pPr>
              <w:pStyle w:val="ListParagraph"/>
              <w:numPr>
                <w:ilvl w:val="1"/>
                <w:numId w:val="471"/>
              </w:numPr>
              <w:spacing w:after="0" w:line="240" w:lineRule="auto"/>
              <w:rPr>
                <w:vanish/>
                <w:szCs w:val="24"/>
              </w:rPr>
            </w:pPr>
          </w:p>
          <w:p w14:paraId="496ACB30" w14:textId="77777777" w:rsidR="00CE1315" w:rsidRPr="00725E27" w:rsidRDefault="00CE1315" w:rsidP="004470E5">
            <w:pPr>
              <w:pStyle w:val="ListParagraph"/>
              <w:numPr>
                <w:ilvl w:val="2"/>
                <w:numId w:val="455"/>
              </w:numPr>
              <w:spacing w:after="0" w:line="240" w:lineRule="auto"/>
              <w:rPr>
                <w:szCs w:val="24"/>
              </w:rPr>
            </w:pPr>
            <w:r w:rsidRPr="00725E27">
              <w:rPr>
                <w:szCs w:val="24"/>
              </w:rPr>
              <w:t>Types of Survey Tools Requiring Calibration</w:t>
            </w:r>
          </w:p>
          <w:p w14:paraId="2101CC4D" w14:textId="77777777" w:rsidR="00CE1315" w:rsidRPr="00725E27" w:rsidRDefault="00CE1315" w:rsidP="004470E5">
            <w:pPr>
              <w:pStyle w:val="ListParagraph"/>
              <w:numPr>
                <w:ilvl w:val="2"/>
                <w:numId w:val="455"/>
              </w:numPr>
              <w:spacing w:after="0" w:line="240" w:lineRule="auto"/>
              <w:rPr>
                <w:szCs w:val="24"/>
              </w:rPr>
            </w:pPr>
            <w:r w:rsidRPr="00725E27">
              <w:rPr>
                <w:szCs w:val="24"/>
              </w:rPr>
              <w:t>Calibration Standards and Procedures</w:t>
            </w:r>
          </w:p>
          <w:p w14:paraId="5D0773F9" w14:textId="77777777" w:rsidR="00CE1315" w:rsidRPr="00725E27" w:rsidRDefault="00CE1315" w:rsidP="004470E5">
            <w:pPr>
              <w:pStyle w:val="ListParagraph"/>
              <w:numPr>
                <w:ilvl w:val="2"/>
                <w:numId w:val="455"/>
              </w:numPr>
              <w:spacing w:after="0" w:line="240" w:lineRule="auto"/>
              <w:rPr>
                <w:szCs w:val="24"/>
              </w:rPr>
            </w:pPr>
            <w:r w:rsidRPr="00725E27">
              <w:rPr>
                <w:szCs w:val="24"/>
              </w:rPr>
              <w:t>Calibration Tools and Instruments</w:t>
            </w:r>
          </w:p>
          <w:p w14:paraId="01F8F4AC" w14:textId="77777777" w:rsidR="00CE1315" w:rsidRPr="00725E27" w:rsidRDefault="00CE1315" w:rsidP="004470E5">
            <w:pPr>
              <w:pStyle w:val="ListParagraph"/>
              <w:numPr>
                <w:ilvl w:val="2"/>
                <w:numId w:val="455"/>
              </w:numPr>
              <w:spacing w:after="0" w:line="240" w:lineRule="auto"/>
              <w:rPr>
                <w:szCs w:val="24"/>
              </w:rPr>
            </w:pPr>
            <w:r w:rsidRPr="00725E27">
              <w:rPr>
                <w:szCs w:val="24"/>
              </w:rPr>
              <w:t>Following Manufacturer’s Guidelines</w:t>
            </w:r>
          </w:p>
          <w:p w14:paraId="46CF1C76" w14:textId="77777777" w:rsidR="00CE1315" w:rsidRPr="00725E27" w:rsidRDefault="00CE1315" w:rsidP="004470E5">
            <w:pPr>
              <w:pStyle w:val="ListParagraph"/>
              <w:numPr>
                <w:ilvl w:val="2"/>
                <w:numId w:val="455"/>
              </w:numPr>
              <w:spacing w:after="0" w:line="240" w:lineRule="auto"/>
              <w:rPr>
                <w:szCs w:val="24"/>
              </w:rPr>
            </w:pPr>
            <w:r w:rsidRPr="00725E27">
              <w:rPr>
                <w:szCs w:val="24"/>
              </w:rPr>
              <w:t>Recording Calibration Data</w:t>
            </w:r>
          </w:p>
          <w:p w14:paraId="1283BAA2" w14:textId="77777777" w:rsidR="00CE1315" w:rsidRPr="00725E27" w:rsidRDefault="00CE1315" w:rsidP="004470E5">
            <w:pPr>
              <w:pStyle w:val="ListParagraph"/>
              <w:numPr>
                <w:ilvl w:val="1"/>
                <w:numId w:val="455"/>
              </w:numPr>
              <w:spacing w:after="0" w:line="240" w:lineRule="auto"/>
              <w:rPr>
                <w:szCs w:val="24"/>
              </w:rPr>
            </w:pPr>
            <w:r w:rsidRPr="00725E27">
              <w:rPr>
                <w:bCs/>
                <w:iCs/>
                <w:szCs w:val="24"/>
              </w:rPr>
              <w:t>Site survey control points;</w:t>
            </w:r>
          </w:p>
          <w:p w14:paraId="629B8236" w14:textId="77777777" w:rsidR="00CE1315" w:rsidRPr="00725E27" w:rsidRDefault="00CE1315" w:rsidP="004470E5">
            <w:pPr>
              <w:pStyle w:val="ListParagraph"/>
              <w:numPr>
                <w:ilvl w:val="0"/>
                <w:numId w:val="472"/>
              </w:numPr>
              <w:spacing w:after="0" w:line="240" w:lineRule="auto"/>
              <w:rPr>
                <w:bCs/>
                <w:iCs/>
                <w:vanish/>
                <w:szCs w:val="24"/>
              </w:rPr>
            </w:pPr>
          </w:p>
          <w:p w14:paraId="02DF35A7" w14:textId="77777777" w:rsidR="00CE1315" w:rsidRPr="00725E27" w:rsidRDefault="00CE1315" w:rsidP="004470E5">
            <w:pPr>
              <w:pStyle w:val="ListParagraph"/>
              <w:numPr>
                <w:ilvl w:val="0"/>
                <w:numId w:val="472"/>
              </w:numPr>
              <w:spacing w:after="0" w:line="240" w:lineRule="auto"/>
              <w:rPr>
                <w:bCs/>
                <w:iCs/>
                <w:vanish/>
                <w:szCs w:val="24"/>
              </w:rPr>
            </w:pPr>
          </w:p>
          <w:p w14:paraId="4819E796" w14:textId="77777777" w:rsidR="00CE1315" w:rsidRPr="00725E27" w:rsidRDefault="00CE1315" w:rsidP="004470E5">
            <w:pPr>
              <w:pStyle w:val="ListParagraph"/>
              <w:numPr>
                <w:ilvl w:val="0"/>
                <w:numId w:val="472"/>
              </w:numPr>
              <w:spacing w:after="0" w:line="240" w:lineRule="auto"/>
              <w:rPr>
                <w:bCs/>
                <w:iCs/>
                <w:vanish/>
                <w:szCs w:val="24"/>
              </w:rPr>
            </w:pPr>
          </w:p>
          <w:p w14:paraId="24D64DDF" w14:textId="77777777" w:rsidR="00CE1315" w:rsidRPr="00725E27" w:rsidRDefault="00CE1315" w:rsidP="004470E5">
            <w:pPr>
              <w:pStyle w:val="ListParagraph"/>
              <w:numPr>
                <w:ilvl w:val="0"/>
                <w:numId w:val="472"/>
              </w:numPr>
              <w:spacing w:after="0" w:line="240" w:lineRule="auto"/>
              <w:rPr>
                <w:bCs/>
                <w:iCs/>
                <w:vanish/>
                <w:szCs w:val="24"/>
              </w:rPr>
            </w:pPr>
          </w:p>
          <w:p w14:paraId="4C762F77" w14:textId="77777777" w:rsidR="00CE1315" w:rsidRPr="00725E27" w:rsidRDefault="00CE1315" w:rsidP="004470E5">
            <w:pPr>
              <w:pStyle w:val="ListParagraph"/>
              <w:numPr>
                <w:ilvl w:val="0"/>
                <w:numId w:val="472"/>
              </w:numPr>
              <w:spacing w:after="0" w:line="240" w:lineRule="auto"/>
              <w:rPr>
                <w:bCs/>
                <w:iCs/>
                <w:vanish/>
                <w:szCs w:val="24"/>
              </w:rPr>
            </w:pPr>
          </w:p>
          <w:p w14:paraId="6D07BEB2" w14:textId="77777777" w:rsidR="00CE1315" w:rsidRPr="00725E27" w:rsidRDefault="00CE1315" w:rsidP="004470E5">
            <w:pPr>
              <w:pStyle w:val="ListParagraph"/>
              <w:numPr>
                <w:ilvl w:val="0"/>
                <w:numId w:val="472"/>
              </w:numPr>
              <w:spacing w:after="0" w:line="240" w:lineRule="auto"/>
              <w:rPr>
                <w:bCs/>
                <w:iCs/>
                <w:vanish/>
                <w:szCs w:val="24"/>
              </w:rPr>
            </w:pPr>
          </w:p>
          <w:p w14:paraId="5D2BA407" w14:textId="77777777" w:rsidR="00CE1315" w:rsidRPr="00725E27" w:rsidRDefault="00CE1315" w:rsidP="004470E5">
            <w:pPr>
              <w:pStyle w:val="ListParagraph"/>
              <w:numPr>
                <w:ilvl w:val="1"/>
                <w:numId w:val="472"/>
              </w:numPr>
              <w:spacing w:after="0" w:line="240" w:lineRule="auto"/>
              <w:rPr>
                <w:bCs/>
                <w:iCs/>
                <w:vanish/>
                <w:szCs w:val="24"/>
              </w:rPr>
            </w:pPr>
          </w:p>
          <w:p w14:paraId="6E409A00" w14:textId="77777777" w:rsidR="00CE1315" w:rsidRPr="00725E27" w:rsidRDefault="00CE1315" w:rsidP="004470E5">
            <w:pPr>
              <w:pStyle w:val="ListParagraph"/>
              <w:numPr>
                <w:ilvl w:val="1"/>
                <w:numId w:val="472"/>
              </w:numPr>
              <w:spacing w:after="0" w:line="240" w:lineRule="auto"/>
              <w:rPr>
                <w:bCs/>
                <w:iCs/>
                <w:vanish/>
                <w:szCs w:val="24"/>
              </w:rPr>
            </w:pPr>
          </w:p>
          <w:p w14:paraId="3F60DCB3" w14:textId="77777777" w:rsidR="00CE1315" w:rsidRPr="00725E27" w:rsidRDefault="00CE1315" w:rsidP="004470E5">
            <w:pPr>
              <w:pStyle w:val="ListParagraph"/>
              <w:numPr>
                <w:ilvl w:val="1"/>
                <w:numId w:val="472"/>
              </w:numPr>
              <w:spacing w:after="0" w:line="240" w:lineRule="auto"/>
              <w:rPr>
                <w:bCs/>
                <w:iCs/>
                <w:vanish/>
                <w:szCs w:val="24"/>
              </w:rPr>
            </w:pPr>
          </w:p>
          <w:p w14:paraId="01FF8BAF"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TBM (temporary benchmark)</w:t>
            </w:r>
          </w:p>
          <w:p w14:paraId="439E6515" w14:textId="77777777" w:rsidR="00CE1315" w:rsidRPr="00725E27" w:rsidRDefault="00CE1315" w:rsidP="004470E5">
            <w:pPr>
              <w:pStyle w:val="ListParagraph"/>
              <w:numPr>
                <w:ilvl w:val="2"/>
                <w:numId w:val="455"/>
              </w:numPr>
              <w:spacing w:after="0" w:line="240" w:lineRule="auto"/>
              <w:rPr>
                <w:bCs/>
                <w:iCs/>
                <w:szCs w:val="24"/>
              </w:rPr>
            </w:pPr>
            <w:r w:rsidRPr="00725E27">
              <w:rPr>
                <w:bCs/>
                <w:iCs/>
                <w:szCs w:val="24"/>
              </w:rPr>
              <w:t>BM (permanent benchmark)</w:t>
            </w:r>
          </w:p>
          <w:p w14:paraId="2E98AC6D" w14:textId="77777777" w:rsidR="00CE1315" w:rsidRPr="00725E27" w:rsidRDefault="00CE1315" w:rsidP="004470E5">
            <w:pPr>
              <w:pStyle w:val="ListParagraph"/>
              <w:numPr>
                <w:ilvl w:val="2"/>
                <w:numId w:val="455"/>
              </w:numPr>
              <w:spacing w:after="0" w:line="240" w:lineRule="auto"/>
              <w:rPr>
                <w:szCs w:val="24"/>
              </w:rPr>
            </w:pPr>
            <w:r w:rsidRPr="00725E27">
              <w:rPr>
                <w:bCs/>
                <w:iCs/>
                <w:szCs w:val="24"/>
              </w:rPr>
              <w:t xml:space="preserve">Arbitrary </w:t>
            </w:r>
          </w:p>
          <w:p w14:paraId="321B9B41" w14:textId="77777777" w:rsidR="00CE1315" w:rsidRPr="00725E27" w:rsidRDefault="00CE1315" w:rsidP="004470E5">
            <w:pPr>
              <w:pStyle w:val="ListParagraph"/>
              <w:numPr>
                <w:ilvl w:val="1"/>
                <w:numId w:val="455"/>
              </w:numPr>
              <w:spacing w:after="0" w:line="240" w:lineRule="auto"/>
              <w:rPr>
                <w:szCs w:val="24"/>
              </w:rPr>
            </w:pPr>
            <w:r w:rsidRPr="00725E27">
              <w:rPr>
                <w:szCs w:val="24"/>
              </w:rPr>
              <w:t xml:space="preserve">Levelling works: </w:t>
            </w:r>
          </w:p>
          <w:p w14:paraId="681FD54B" w14:textId="77777777" w:rsidR="00CE1315" w:rsidRPr="00725E27" w:rsidRDefault="00CE1315" w:rsidP="004470E5">
            <w:pPr>
              <w:pStyle w:val="ListParagraph"/>
              <w:numPr>
                <w:ilvl w:val="0"/>
                <w:numId w:val="473"/>
              </w:numPr>
              <w:spacing w:after="0" w:line="240" w:lineRule="auto"/>
              <w:rPr>
                <w:vanish/>
                <w:szCs w:val="24"/>
              </w:rPr>
            </w:pPr>
          </w:p>
          <w:p w14:paraId="28467F6E" w14:textId="77777777" w:rsidR="00CE1315" w:rsidRPr="00725E27" w:rsidRDefault="00CE1315" w:rsidP="004470E5">
            <w:pPr>
              <w:pStyle w:val="ListParagraph"/>
              <w:numPr>
                <w:ilvl w:val="0"/>
                <w:numId w:val="473"/>
              </w:numPr>
              <w:spacing w:after="0" w:line="240" w:lineRule="auto"/>
              <w:rPr>
                <w:vanish/>
                <w:szCs w:val="24"/>
              </w:rPr>
            </w:pPr>
          </w:p>
          <w:p w14:paraId="339368FE" w14:textId="77777777" w:rsidR="00CE1315" w:rsidRPr="00725E27" w:rsidRDefault="00CE1315" w:rsidP="004470E5">
            <w:pPr>
              <w:pStyle w:val="ListParagraph"/>
              <w:numPr>
                <w:ilvl w:val="0"/>
                <w:numId w:val="473"/>
              </w:numPr>
              <w:spacing w:after="0" w:line="240" w:lineRule="auto"/>
              <w:rPr>
                <w:vanish/>
                <w:szCs w:val="24"/>
              </w:rPr>
            </w:pPr>
          </w:p>
          <w:p w14:paraId="392F9D6F" w14:textId="77777777" w:rsidR="00CE1315" w:rsidRPr="00725E27" w:rsidRDefault="00CE1315" w:rsidP="004470E5">
            <w:pPr>
              <w:pStyle w:val="ListParagraph"/>
              <w:numPr>
                <w:ilvl w:val="0"/>
                <w:numId w:val="473"/>
              </w:numPr>
              <w:spacing w:after="0" w:line="240" w:lineRule="auto"/>
              <w:rPr>
                <w:vanish/>
                <w:szCs w:val="24"/>
              </w:rPr>
            </w:pPr>
          </w:p>
          <w:p w14:paraId="72B777E6" w14:textId="77777777" w:rsidR="00CE1315" w:rsidRPr="00725E27" w:rsidRDefault="00CE1315" w:rsidP="004470E5">
            <w:pPr>
              <w:pStyle w:val="ListParagraph"/>
              <w:numPr>
                <w:ilvl w:val="0"/>
                <w:numId w:val="473"/>
              </w:numPr>
              <w:spacing w:after="0" w:line="240" w:lineRule="auto"/>
              <w:rPr>
                <w:vanish/>
                <w:szCs w:val="24"/>
              </w:rPr>
            </w:pPr>
          </w:p>
          <w:p w14:paraId="037FA4D3" w14:textId="77777777" w:rsidR="00CE1315" w:rsidRPr="00725E27" w:rsidRDefault="00CE1315" w:rsidP="004470E5">
            <w:pPr>
              <w:pStyle w:val="ListParagraph"/>
              <w:numPr>
                <w:ilvl w:val="0"/>
                <w:numId w:val="473"/>
              </w:numPr>
              <w:spacing w:after="0" w:line="240" w:lineRule="auto"/>
              <w:rPr>
                <w:vanish/>
                <w:szCs w:val="24"/>
              </w:rPr>
            </w:pPr>
          </w:p>
          <w:p w14:paraId="52E2E647" w14:textId="77777777" w:rsidR="00CE1315" w:rsidRPr="00725E27" w:rsidRDefault="00CE1315" w:rsidP="004470E5">
            <w:pPr>
              <w:pStyle w:val="ListParagraph"/>
              <w:numPr>
                <w:ilvl w:val="1"/>
                <w:numId w:val="473"/>
              </w:numPr>
              <w:spacing w:after="0" w:line="240" w:lineRule="auto"/>
              <w:rPr>
                <w:vanish/>
                <w:szCs w:val="24"/>
              </w:rPr>
            </w:pPr>
          </w:p>
          <w:p w14:paraId="65A91166" w14:textId="77777777" w:rsidR="00CE1315" w:rsidRPr="00725E27" w:rsidRDefault="00CE1315" w:rsidP="004470E5">
            <w:pPr>
              <w:pStyle w:val="ListParagraph"/>
              <w:numPr>
                <w:ilvl w:val="1"/>
                <w:numId w:val="473"/>
              </w:numPr>
              <w:spacing w:after="0" w:line="240" w:lineRule="auto"/>
              <w:rPr>
                <w:vanish/>
                <w:szCs w:val="24"/>
              </w:rPr>
            </w:pPr>
          </w:p>
          <w:p w14:paraId="220D6D91" w14:textId="77777777" w:rsidR="00CE1315" w:rsidRPr="00725E27" w:rsidRDefault="00CE1315" w:rsidP="004470E5">
            <w:pPr>
              <w:pStyle w:val="ListParagraph"/>
              <w:numPr>
                <w:ilvl w:val="1"/>
                <w:numId w:val="473"/>
              </w:numPr>
              <w:spacing w:after="0" w:line="240" w:lineRule="auto"/>
              <w:rPr>
                <w:vanish/>
                <w:szCs w:val="24"/>
              </w:rPr>
            </w:pPr>
          </w:p>
          <w:p w14:paraId="783122A6" w14:textId="77777777" w:rsidR="00CE1315" w:rsidRPr="00725E27" w:rsidRDefault="00CE1315" w:rsidP="004470E5">
            <w:pPr>
              <w:pStyle w:val="ListParagraph"/>
              <w:numPr>
                <w:ilvl w:val="1"/>
                <w:numId w:val="473"/>
              </w:numPr>
              <w:spacing w:after="0" w:line="240" w:lineRule="auto"/>
              <w:rPr>
                <w:vanish/>
                <w:szCs w:val="24"/>
              </w:rPr>
            </w:pPr>
          </w:p>
          <w:p w14:paraId="100B2561" w14:textId="77777777" w:rsidR="00CE1315" w:rsidRPr="00725E27" w:rsidRDefault="00CE1315" w:rsidP="004470E5">
            <w:pPr>
              <w:pStyle w:val="ListParagraph"/>
              <w:numPr>
                <w:ilvl w:val="2"/>
                <w:numId w:val="455"/>
              </w:numPr>
              <w:spacing w:after="0" w:line="240" w:lineRule="auto"/>
              <w:rPr>
                <w:szCs w:val="24"/>
              </w:rPr>
            </w:pPr>
            <w:r w:rsidRPr="00725E27">
              <w:rPr>
                <w:szCs w:val="24"/>
              </w:rPr>
              <w:t xml:space="preserve">Temporary adjustment; </w:t>
            </w:r>
          </w:p>
          <w:p w14:paraId="16A5C372" w14:textId="77777777" w:rsidR="00CE1315" w:rsidRPr="00725E27" w:rsidRDefault="00CE1315" w:rsidP="004470E5">
            <w:pPr>
              <w:pStyle w:val="ListParagraph"/>
              <w:numPr>
                <w:ilvl w:val="2"/>
                <w:numId w:val="455"/>
              </w:numPr>
              <w:spacing w:after="0" w:line="240" w:lineRule="auto"/>
              <w:rPr>
                <w:szCs w:val="24"/>
              </w:rPr>
            </w:pPr>
            <w:r w:rsidRPr="00725E27">
              <w:rPr>
                <w:szCs w:val="24"/>
              </w:rPr>
              <w:t xml:space="preserve">Booking levels; </w:t>
            </w:r>
          </w:p>
          <w:p w14:paraId="7047B1A5" w14:textId="77777777" w:rsidR="00CE1315" w:rsidRPr="00725E27" w:rsidRDefault="00CE1315" w:rsidP="004470E5">
            <w:pPr>
              <w:pStyle w:val="ListParagraph"/>
              <w:numPr>
                <w:ilvl w:val="2"/>
                <w:numId w:val="455"/>
              </w:numPr>
              <w:spacing w:after="0" w:line="240" w:lineRule="auto"/>
              <w:jc w:val="left"/>
              <w:rPr>
                <w:szCs w:val="24"/>
              </w:rPr>
            </w:pPr>
            <w:r w:rsidRPr="00725E27">
              <w:rPr>
                <w:szCs w:val="24"/>
              </w:rPr>
              <w:t xml:space="preserve">Calculation of reduced levels, &amp; </w:t>
            </w:r>
          </w:p>
          <w:p w14:paraId="097700DA" w14:textId="77777777" w:rsidR="00CE1315" w:rsidRPr="00725E27" w:rsidRDefault="00CE1315" w:rsidP="004470E5">
            <w:pPr>
              <w:pStyle w:val="ListParagraph"/>
              <w:numPr>
                <w:ilvl w:val="2"/>
                <w:numId w:val="455"/>
              </w:numPr>
              <w:spacing w:after="0" w:line="240" w:lineRule="auto"/>
              <w:rPr>
                <w:szCs w:val="24"/>
              </w:rPr>
            </w:pPr>
            <w:r w:rsidRPr="00725E27">
              <w:rPr>
                <w:szCs w:val="24"/>
              </w:rPr>
              <w:t>Arithmetic checks</w:t>
            </w:r>
          </w:p>
        </w:tc>
        <w:tc>
          <w:tcPr>
            <w:tcW w:w="1433" w:type="pct"/>
            <w:tcBorders>
              <w:top w:val="single" w:sz="4" w:space="0" w:color="auto"/>
              <w:left w:val="single" w:sz="4" w:space="0" w:color="auto"/>
              <w:bottom w:val="single" w:sz="4" w:space="0" w:color="auto"/>
              <w:right w:val="single" w:sz="4" w:space="0" w:color="auto"/>
            </w:tcBorders>
            <w:hideMark/>
          </w:tcPr>
          <w:p w14:paraId="3568730D" w14:textId="77777777" w:rsidR="00CE1315" w:rsidRPr="00725E27" w:rsidRDefault="00CE1315" w:rsidP="004470E5">
            <w:pPr>
              <w:numPr>
                <w:ilvl w:val="0"/>
                <w:numId w:val="45"/>
              </w:numPr>
              <w:spacing w:after="0" w:line="276" w:lineRule="auto"/>
              <w:ind w:left="410"/>
              <w:rPr>
                <w:rFonts w:cs="Times New Roman"/>
                <w:szCs w:val="24"/>
              </w:rPr>
            </w:pPr>
            <w:r w:rsidRPr="00725E27">
              <w:rPr>
                <w:rFonts w:cs="Times New Roman"/>
                <w:szCs w:val="24"/>
              </w:rPr>
              <w:lastRenderedPageBreak/>
              <w:t>Written tests</w:t>
            </w:r>
          </w:p>
          <w:p w14:paraId="03129AFC" w14:textId="77777777" w:rsidR="00CE1315" w:rsidRPr="00725E27" w:rsidRDefault="00CE1315" w:rsidP="004470E5">
            <w:pPr>
              <w:numPr>
                <w:ilvl w:val="0"/>
                <w:numId w:val="45"/>
              </w:numPr>
              <w:spacing w:after="0" w:line="276" w:lineRule="auto"/>
              <w:ind w:left="410"/>
              <w:rPr>
                <w:rFonts w:cs="Times New Roman"/>
                <w:szCs w:val="24"/>
              </w:rPr>
            </w:pPr>
            <w:r w:rsidRPr="00725E27">
              <w:rPr>
                <w:rFonts w:cs="Times New Roman"/>
                <w:szCs w:val="24"/>
              </w:rPr>
              <w:t>Observations</w:t>
            </w:r>
          </w:p>
          <w:p w14:paraId="7BD0602E" w14:textId="77777777" w:rsidR="00CE1315" w:rsidRPr="00725E27" w:rsidRDefault="00CE1315" w:rsidP="004470E5">
            <w:pPr>
              <w:numPr>
                <w:ilvl w:val="0"/>
                <w:numId w:val="45"/>
              </w:numPr>
              <w:spacing w:after="0" w:line="276" w:lineRule="auto"/>
              <w:ind w:left="410"/>
              <w:rPr>
                <w:rFonts w:cs="Times New Roman"/>
                <w:szCs w:val="24"/>
              </w:rPr>
            </w:pPr>
            <w:r w:rsidRPr="00725E27">
              <w:rPr>
                <w:rFonts w:cs="Times New Roman"/>
                <w:szCs w:val="24"/>
              </w:rPr>
              <w:t>Reports</w:t>
            </w:r>
          </w:p>
          <w:p w14:paraId="0406AC1E" w14:textId="77777777" w:rsidR="00CE1315" w:rsidRPr="00725E27" w:rsidRDefault="00CE1315" w:rsidP="004470E5">
            <w:pPr>
              <w:numPr>
                <w:ilvl w:val="0"/>
                <w:numId w:val="45"/>
              </w:numPr>
              <w:spacing w:after="0" w:line="276" w:lineRule="auto"/>
              <w:ind w:left="410"/>
              <w:rPr>
                <w:rFonts w:cs="Times New Roman"/>
                <w:szCs w:val="24"/>
              </w:rPr>
            </w:pPr>
            <w:r w:rsidRPr="00725E27">
              <w:rPr>
                <w:rFonts w:cs="Times New Roman"/>
                <w:szCs w:val="24"/>
              </w:rPr>
              <w:t>Practical</w:t>
            </w:r>
          </w:p>
          <w:p w14:paraId="0F05B891" w14:textId="77777777" w:rsidR="00CE1315" w:rsidRPr="00725E27" w:rsidRDefault="00CE1315" w:rsidP="00C24A23">
            <w:pPr>
              <w:spacing w:after="0"/>
              <w:ind w:left="410"/>
              <w:rPr>
                <w:rFonts w:cs="Times New Roman"/>
                <w:szCs w:val="24"/>
              </w:rPr>
            </w:pPr>
          </w:p>
        </w:tc>
      </w:tr>
    </w:tbl>
    <w:p w14:paraId="620F9761" w14:textId="77777777" w:rsidR="00CE1315" w:rsidRPr="00725E27" w:rsidRDefault="00CE1315" w:rsidP="00CE1315">
      <w:pPr>
        <w:spacing w:after="0"/>
        <w:rPr>
          <w:rFonts w:cs="Times New Roman"/>
          <w:b/>
          <w:szCs w:val="24"/>
          <w:lang w:val="en-ZA"/>
        </w:rPr>
      </w:pPr>
    </w:p>
    <w:p w14:paraId="0B2F3F0E" w14:textId="77777777" w:rsidR="00CE1315" w:rsidRPr="00725E27" w:rsidRDefault="00CE1315" w:rsidP="00CE1315">
      <w:pPr>
        <w:spacing w:after="0"/>
        <w:rPr>
          <w:rFonts w:cs="Times New Roman"/>
          <w:b/>
          <w:szCs w:val="24"/>
          <w:lang w:val="en-ZA"/>
        </w:rPr>
      </w:pPr>
      <w:r w:rsidRPr="00725E27">
        <w:rPr>
          <w:rFonts w:cs="Times New Roman"/>
          <w:b/>
          <w:szCs w:val="24"/>
          <w:lang w:val="en-ZA"/>
        </w:rPr>
        <w:t xml:space="preserve">Suggested Methods of instruction </w:t>
      </w:r>
    </w:p>
    <w:p w14:paraId="2E92B542" w14:textId="77777777" w:rsidR="00CE1315" w:rsidRPr="00725E27" w:rsidRDefault="00CE1315" w:rsidP="004470E5">
      <w:pPr>
        <w:numPr>
          <w:ilvl w:val="0"/>
          <w:numId w:val="597"/>
        </w:numPr>
        <w:spacing w:after="0" w:line="276" w:lineRule="auto"/>
        <w:ind w:left="720" w:hanging="360"/>
        <w:rPr>
          <w:rFonts w:eastAsia="Times New Roman" w:cs="Times New Roman"/>
          <w:noProof/>
          <w:szCs w:val="24"/>
        </w:rPr>
      </w:pPr>
      <w:r w:rsidRPr="00725E27">
        <w:rPr>
          <w:rFonts w:eastAsia="Times New Roman" w:cs="Times New Roman"/>
          <w:noProof/>
          <w:szCs w:val="24"/>
        </w:rPr>
        <w:t>Group Discussion</w:t>
      </w:r>
    </w:p>
    <w:p w14:paraId="4D406F28" w14:textId="77777777" w:rsidR="00CE1315" w:rsidRPr="00725E27" w:rsidRDefault="00CE1315" w:rsidP="004470E5">
      <w:pPr>
        <w:numPr>
          <w:ilvl w:val="0"/>
          <w:numId w:val="597"/>
        </w:numPr>
        <w:spacing w:after="0" w:line="276" w:lineRule="auto"/>
        <w:ind w:left="720" w:hanging="360"/>
        <w:rPr>
          <w:rFonts w:eastAsia="Times New Roman" w:cs="Times New Roman"/>
          <w:noProof/>
          <w:szCs w:val="24"/>
        </w:rPr>
      </w:pPr>
      <w:r w:rsidRPr="00725E27">
        <w:rPr>
          <w:rFonts w:eastAsia="Times New Roman" w:cs="Times New Roman"/>
          <w:noProof/>
          <w:szCs w:val="24"/>
        </w:rPr>
        <w:t>Direct Instruction</w:t>
      </w:r>
    </w:p>
    <w:p w14:paraId="3BF524A1" w14:textId="77777777" w:rsidR="00CE1315" w:rsidRPr="00725E27" w:rsidRDefault="00CE1315" w:rsidP="004470E5">
      <w:pPr>
        <w:numPr>
          <w:ilvl w:val="0"/>
          <w:numId w:val="597"/>
        </w:numPr>
        <w:spacing w:after="0" w:line="276" w:lineRule="auto"/>
        <w:ind w:left="720" w:hanging="360"/>
        <w:rPr>
          <w:rFonts w:eastAsia="Times New Roman" w:cs="Times New Roman"/>
          <w:noProof/>
          <w:szCs w:val="24"/>
        </w:rPr>
      </w:pPr>
      <w:r w:rsidRPr="00725E27">
        <w:rPr>
          <w:rFonts w:eastAsia="Times New Roman" w:cs="Times New Roman"/>
          <w:noProof/>
          <w:szCs w:val="24"/>
        </w:rPr>
        <w:t xml:space="preserve">Demonstration </w:t>
      </w:r>
    </w:p>
    <w:p w14:paraId="468AF8D3" w14:textId="77777777" w:rsidR="00CE1315" w:rsidRPr="00725E27" w:rsidRDefault="00CE1315" w:rsidP="004470E5">
      <w:pPr>
        <w:numPr>
          <w:ilvl w:val="0"/>
          <w:numId w:val="597"/>
        </w:numPr>
        <w:spacing w:after="0" w:line="276" w:lineRule="auto"/>
        <w:ind w:left="720" w:hanging="360"/>
        <w:rPr>
          <w:rFonts w:eastAsia="Times New Roman" w:cs="Times New Roman"/>
          <w:noProof/>
          <w:szCs w:val="24"/>
        </w:rPr>
      </w:pPr>
      <w:r w:rsidRPr="00725E27">
        <w:rPr>
          <w:rFonts w:eastAsia="Times New Roman" w:cs="Times New Roman"/>
          <w:noProof/>
          <w:szCs w:val="24"/>
        </w:rPr>
        <w:t xml:space="preserve">Practical </w:t>
      </w:r>
    </w:p>
    <w:p w14:paraId="5C78834D" w14:textId="77777777" w:rsidR="00CE1315" w:rsidRPr="00725E27" w:rsidRDefault="00CE1315" w:rsidP="004470E5">
      <w:pPr>
        <w:numPr>
          <w:ilvl w:val="0"/>
          <w:numId w:val="597"/>
        </w:numPr>
        <w:spacing w:after="0" w:line="276" w:lineRule="auto"/>
        <w:ind w:left="720" w:hanging="360"/>
        <w:rPr>
          <w:rFonts w:eastAsia="Times New Roman" w:cs="Times New Roman"/>
          <w:noProof/>
          <w:szCs w:val="24"/>
        </w:rPr>
      </w:pPr>
      <w:r w:rsidRPr="00725E27">
        <w:rPr>
          <w:rFonts w:eastAsia="Times New Roman" w:cs="Times New Roman"/>
          <w:noProof/>
          <w:szCs w:val="24"/>
        </w:rPr>
        <w:t xml:space="preserve">Projects </w:t>
      </w:r>
    </w:p>
    <w:p w14:paraId="16521A36" w14:textId="77777777" w:rsidR="00CE1315" w:rsidRPr="00725E27" w:rsidRDefault="00CE1315" w:rsidP="004470E5">
      <w:pPr>
        <w:numPr>
          <w:ilvl w:val="0"/>
          <w:numId w:val="597"/>
        </w:numPr>
        <w:spacing w:after="0" w:line="276" w:lineRule="auto"/>
        <w:ind w:left="720" w:hanging="360"/>
        <w:rPr>
          <w:rFonts w:cs="Times New Roman"/>
          <w:szCs w:val="24"/>
        </w:rPr>
      </w:pPr>
      <w:r w:rsidRPr="00725E27">
        <w:rPr>
          <w:rFonts w:cs="Times New Roman"/>
          <w:szCs w:val="24"/>
        </w:rPr>
        <w:t>Role playing</w:t>
      </w:r>
    </w:p>
    <w:p w14:paraId="66C4390B" w14:textId="77777777" w:rsidR="00CE1315" w:rsidRPr="00725E27" w:rsidRDefault="00CE1315" w:rsidP="004470E5">
      <w:pPr>
        <w:numPr>
          <w:ilvl w:val="0"/>
          <w:numId w:val="597"/>
        </w:numPr>
        <w:spacing w:after="0" w:line="276" w:lineRule="auto"/>
        <w:ind w:left="720" w:hanging="360"/>
        <w:rPr>
          <w:rFonts w:eastAsia="Times New Roman" w:cs="Times New Roman"/>
          <w:noProof/>
          <w:szCs w:val="24"/>
        </w:rPr>
      </w:pPr>
      <w:r w:rsidRPr="00725E27">
        <w:rPr>
          <w:rFonts w:eastAsia="Times New Roman" w:cs="Times New Roman"/>
          <w:noProof/>
          <w:szCs w:val="24"/>
        </w:rPr>
        <w:t>Viewing of related videos</w:t>
      </w:r>
    </w:p>
    <w:p w14:paraId="10CD5A61" w14:textId="77777777" w:rsidR="00CE1315" w:rsidRPr="00725E27" w:rsidRDefault="00CE1315" w:rsidP="00CE1315">
      <w:pPr>
        <w:spacing w:after="0"/>
        <w:rPr>
          <w:rFonts w:eastAsia="Times New Roman" w:cs="Times New Roman"/>
          <w:noProof/>
          <w:szCs w:val="24"/>
        </w:rPr>
      </w:pPr>
    </w:p>
    <w:p w14:paraId="3110E69F" w14:textId="77777777" w:rsidR="00CE1315" w:rsidRPr="00725E27" w:rsidRDefault="00CE1315" w:rsidP="00CE1315">
      <w:pPr>
        <w:spacing w:after="0"/>
        <w:ind w:left="720"/>
        <w:rPr>
          <w:rFonts w:eastAsia="Times New Roman" w:cs="Times New Roman"/>
          <w:noProof/>
          <w:szCs w:val="24"/>
        </w:rPr>
      </w:pPr>
    </w:p>
    <w:p w14:paraId="706C421E" w14:textId="77777777" w:rsidR="00CE1315" w:rsidRPr="00725E27" w:rsidRDefault="00CE1315" w:rsidP="00CE1315">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725E27" w:rsidRPr="00725E27" w14:paraId="3AEF9E41" w14:textId="77777777" w:rsidTr="00C24A23">
        <w:tc>
          <w:tcPr>
            <w:tcW w:w="895" w:type="dxa"/>
            <w:shd w:val="clear" w:color="auto" w:fill="auto"/>
          </w:tcPr>
          <w:p w14:paraId="0431695F"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76A40759"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0DBAD71F"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53DB886B"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280D47A4"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20821F18" w14:textId="77777777" w:rsidR="00CE1315" w:rsidRPr="00725E27" w:rsidRDefault="00CE1315"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725E27" w:rsidRPr="00725E27" w14:paraId="19DB1056" w14:textId="77777777" w:rsidTr="00C24A23">
        <w:tc>
          <w:tcPr>
            <w:tcW w:w="895" w:type="dxa"/>
            <w:shd w:val="clear" w:color="auto" w:fill="auto"/>
          </w:tcPr>
          <w:p w14:paraId="159708D8"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5E3B0927"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725E27" w:rsidRPr="00725E27" w14:paraId="08595B86" w14:textId="77777777" w:rsidTr="00C24A23">
        <w:tc>
          <w:tcPr>
            <w:tcW w:w="895" w:type="dxa"/>
            <w:shd w:val="clear" w:color="auto" w:fill="auto"/>
          </w:tcPr>
          <w:p w14:paraId="040E6DB1" w14:textId="77777777" w:rsidR="00CE1315" w:rsidRPr="00725E27" w:rsidRDefault="00CE1315" w:rsidP="004470E5">
            <w:pPr>
              <w:numPr>
                <w:ilvl w:val="1"/>
                <w:numId w:val="237"/>
              </w:numPr>
              <w:spacing w:after="120" w:line="240" w:lineRule="atLeast"/>
              <w:rPr>
                <w:rFonts w:eastAsia="@MS Mincho" w:cs="Times New Roman"/>
                <w:bCs/>
                <w:szCs w:val="24"/>
                <w:lang w:val="en-GB"/>
              </w:rPr>
            </w:pPr>
          </w:p>
        </w:tc>
        <w:tc>
          <w:tcPr>
            <w:tcW w:w="3240" w:type="dxa"/>
            <w:shd w:val="clear" w:color="auto" w:fill="auto"/>
          </w:tcPr>
          <w:p w14:paraId="3892C67D"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eastAsia="x-none"/>
              </w:rPr>
              <w:t>Topographic maps</w:t>
            </w:r>
          </w:p>
        </w:tc>
        <w:tc>
          <w:tcPr>
            <w:tcW w:w="2070" w:type="dxa"/>
            <w:shd w:val="clear" w:color="auto" w:fill="auto"/>
          </w:tcPr>
          <w:p w14:paraId="71D5832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2716200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16D8705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044159D7" w14:textId="77777777" w:rsidTr="00C24A23">
        <w:tc>
          <w:tcPr>
            <w:tcW w:w="895" w:type="dxa"/>
            <w:shd w:val="clear" w:color="auto" w:fill="auto"/>
          </w:tcPr>
          <w:p w14:paraId="6718C878" w14:textId="77777777" w:rsidR="00CE1315" w:rsidRPr="00725E27" w:rsidRDefault="00CE1315" w:rsidP="004470E5">
            <w:pPr>
              <w:numPr>
                <w:ilvl w:val="0"/>
                <w:numId w:val="237"/>
              </w:numPr>
              <w:spacing w:after="120" w:line="240" w:lineRule="atLeast"/>
              <w:rPr>
                <w:rFonts w:eastAsia="@MS Mincho" w:cs="Times New Roman"/>
                <w:bCs/>
                <w:szCs w:val="24"/>
                <w:lang w:val="en-GB"/>
              </w:rPr>
            </w:pPr>
          </w:p>
        </w:tc>
        <w:tc>
          <w:tcPr>
            <w:tcW w:w="3240" w:type="dxa"/>
            <w:shd w:val="clear" w:color="auto" w:fill="auto"/>
          </w:tcPr>
          <w:p w14:paraId="3CCF848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Traffic Data</w:t>
            </w:r>
          </w:p>
        </w:tc>
        <w:tc>
          <w:tcPr>
            <w:tcW w:w="2070" w:type="dxa"/>
            <w:shd w:val="clear" w:color="auto" w:fill="auto"/>
          </w:tcPr>
          <w:p w14:paraId="001CF0B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714B47A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0082A0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33CF42AA" w14:textId="77777777" w:rsidTr="00C24A23">
        <w:tc>
          <w:tcPr>
            <w:tcW w:w="895" w:type="dxa"/>
            <w:shd w:val="clear" w:color="auto" w:fill="auto"/>
          </w:tcPr>
          <w:p w14:paraId="5A2033FE" w14:textId="77777777" w:rsidR="00CE1315" w:rsidRPr="00725E27" w:rsidRDefault="00CE1315" w:rsidP="004470E5">
            <w:pPr>
              <w:numPr>
                <w:ilvl w:val="0"/>
                <w:numId w:val="237"/>
              </w:numPr>
              <w:spacing w:after="120" w:line="240" w:lineRule="atLeast"/>
              <w:rPr>
                <w:rFonts w:eastAsia="@MS Mincho" w:cs="Times New Roman"/>
                <w:bCs/>
                <w:szCs w:val="24"/>
                <w:lang w:val="en-GB"/>
              </w:rPr>
            </w:pPr>
          </w:p>
        </w:tc>
        <w:tc>
          <w:tcPr>
            <w:tcW w:w="3240" w:type="dxa"/>
            <w:shd w:val="clear" w:color="auto" w:fill="auto"/>
          </w:tcPr>
          <w:p w14:paraId="20777B8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Survey maps</w:t>
            </w:r>
          </w:p>
        </w:tc>
        <w:tc>
          <w:tcPr>
            <w:tcW w:w="2070" w:type="dxa"/>
            <w:shd w:val="clear" w:color="auto" w:fill="auto"/>
          </w:tcPr>
          <w:p w14:paraId="22CAC53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57FD4472"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A37A55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3B188A96" w14:textId="77777777" w:rsidTr="00C24A23">
        <w:tc>
          <w:tcPr>
            <w:tcW w:w="895" w:type="dxa"/>
            <w:shd w:val="clear" w:color="auto" w:fill="auto"/>
          </w:tcPr>
          <w:p w14:paraId="313D4CD9" w14:textId="77777777" w:rsidR="00CE1315" w:rsidRPr="00725E27" w:rsidRDefault="00CE1315" w:rsidP="004470E5">
            <w:pPr>
              <w:numPr>
                <w:ilvl w:val="0"/>
                <w:numId w:val="237"/>
              </w:numPr>
              <w:spacing w:after="120" w:line="240" w:lineRule="atLeast"/>
              <w:rPr>
                <w:rFonts w:eastAsia="@MS Mincho" w:cs="Times New Roman"/>
                <w:bCs/>
                <w:szCs w:val="24"/>
                <w:lang w:val="en-GB"/>
              </w:rPr>
            </w:pPr>
          </w:p>
        </w:tc>
        <w:tc>
          <w:tcPr>
            <w:tcW w:w="3240" w:type="dxa"/>
            <w:shd w:val="clear" w:color="auto" w:fill="auto"/>
          </w:tcPr>
          <w:p w14:paraId="17B9F98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Site plans</w:t>
            </w:r>
          </w:p>
        </w:tc>
        <w:tc>
          <w:tcPr>
            <w:tcW w:w="2070" w:type="dxa"/>
            <w:shd w:val="clear" w:color="auto" w:fill="auto"/>
          </w:tcPr>
          <w:p w14:paraId="54A74C1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311F259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12F0CDE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1EFA284B" w14:textId="77777777" w:rsidTr="00C24A23">
        <w:tc>
          <w:tcPr>
            <w:tcW w:w="895" w:type="dxa"/>
            <w:shd w:val="clear" w:color="auto" w:fill="auto"/>
          </w:tcPr>
          <w:p w14:paraId="37896AA5" w14:textId="77777777" w:rsidR="00CE1315" w:rsidRPr="00725E27" w:rsidRDefault="00CE1315" w:rsidP="004470E5">
            <w:pPr>
              <w:numPr>
                <w:ilvl w:val="0"/>
                <w:numId w:val="237"/>
              </w:numPr>
              <w:spacing w:after="120" w:line="240" w:lineRule="atLeast"/>
              <w:rPr>
                <w:rFonts w:eastAsia="@MS Mincho" w:cs="Times New Roman"/>
                <w:bCs/>
                <w:szCs w:val="24"/>
                <w:lang w:val="en-GB"/>
              </w:rPr>
            </w:pPr>
          </w:p>
        </w:tc>
        <w:tc>
          <w:tcPr>
            <w:tcW w:w="3240" w:type="dxa"/>
            <w:shd w:val="clear" w:color="auto" w:fill="auto"/>
          </w:tcPr>
          <w:p w14:paraId="2DCD00B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Geological and soil maps</w:t>
            </w:r>
          </w:p>
        </w:tc>
        <w:tc>
          <w:tcPr>
            <w:tcW w:w="2070" w:type="dxa"/>
            <w:shd w:val="clear" w:color="auto" w:fill="auto"/>
          </w:tcPr>
          <w:p w14:paraId="2CA1AFA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51DD13A1"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946DF8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30D71EE2" w14:textId="77777777" w:rsidTr="00C24A23">
        <w:tc>
          <w:tcPr>
            <w:tcW w:w="895" w:type="dxa"/>
            <w:shd w:val="clear" w:color="auto" w:fill="auto"/>
          </w:tcPr>
          <w:p w14:paraId="7DE88E73" w14:textId="77777777" w:rsidR="00CE1315" w:rsidRPr="00725E27" w:rsidRDefault="00CE1315" w:rsidP="004470E5">
            <w:pPr>
              <w:numPr>
                <w:ilvl w:val="0"/>
                <w:numId w:val="237"/>
              </w:numPr>
              <w:spacing w:after="120" w:line="240" w:lineRule="atLeast"/>
              <w:rPr>
                <w:rFonts w:eastAsia="@MS Mincho" w:cs="Times New Roman"/>
                <w:bCs/>
                <w:szCs w:val="24"/>
                <w:lang w:val="en-GB"/>
              </w:rPr>
            </w:pPr>
          </w:p>
        </w:tc>
        <w:tc>
          <w:tcPr>
            <w:tcW w:w="3240" w:type="dxa"/>
            <w:shd w:val="clear" w:color="auto" w:fill="auto"/>
          </w:tcPr>
          <w:p w14:paraId="5DADBD5F" w14:textId="77777777" w:rsidR="00CE1315" w:rsidRPr="00725E27" w:rsidRDefault="00CE1315" w:rsidP="00C24A23">
            <w:pPr>
              <w:spacing w:line="240" w:lineRule="atLeast"/>
              <w:rPr>
                <w:rFonts w:eastAsia="@MS Mincho" w:cs="Times New Roman"/>
                <w:bCs/>
                <w:szCs w:val="24"/>
                <w:lang w:val="en-GB"/>
              </w:rPr>
            </w:pPr>
          </w:p>
        </w:tc>
        <w:tc>
          <w:tcPr>
            <w:tcW w:w="2070" w:type="dxa"/>
            <w:shd w:val="clear" w:color="auto" w:fill="auto"/>
          </w:tcPr>
          <w:p w14:paraId="6D46DF6B" w14:textId="77777777" w:rsidR="00CE1315" w:rsidRPr="00725E27" w:rsidRDefault="00CE1315" w:rsidP="00C24A23">
            <w:pPr>
              <w:spacing w:line="240" w:lineRule="atLeast"/>
              <w:rPr>
                <w:rFonts w:eastAsia="@MS Mincho" w:cs="Times New Roman"/>
                <w:bCs/>
                <w:szCs w:val="24"/>
                <w:lang w:val="en-GB"/>
              </w:rPr>
            </w:pPr>
          </w:p>
        </w:tc>
        <w:tc>
          <w:tcPr>
            <w:tcW w:w="1452" w:type="dxa"/>
            <w:shd w:val="clear" w:color="auto" w:fill="auto"/>
          </w:tcPr>
          <w:p w14:paraId="52F5FA04" w14:textId="77777777" w:rsidR="00CE1315" w:rsidRPr="00725E27" w:rsidRDefault="00CE1315" w:rsidP="00C24A23">
            <w:pPr>
              <w:spacing w:line="240" w:lineRule="atLeast"/>
              <w:rPr>
                <w:rFonts w:eastAsia="@MS Mincho" w:cs="Times New Roman"/>
                <w:bCs/>
                <w:szCs w:val="24"/>
                <w:lang w:val="en-GB"/>
              </w:rPr>
            </w:pPr>
          </w:p>
        </w:tc>
        <w:tc>
          <w:tcPr>
            <w:tcW w:w="1693" w:type="dxa"/>
            <w:shd w:val="clear" w:color="auto" w:fill="auto"/>
          </w:tcPr>
          <w:p w14:paraId="418545E4" w14:textId="77777777" w:rsidR="00CE1315" w:rsidRPr="00725E27" w:rsidRDefault="00CE1315" w:rsidP="00C24A23">
            <w:pPr>
              <w:spacing w:line="240" w:lineRule="atLeast"/>
              <w:rPr>
                <w:rFonts w:eastAsia="@MS Mincho" w:cs="Times New Roman"/>
                <w:bCs/>
                <w:szCs w:val="24"/>
                <w:lang w:val="en-GB"/>
              </w:rPr>
            </w:pPr>
          </w:p>
        </w:tc>
      </w:tr>
      <w:tr w:rsidR="00725E27" w:rsidRPr="00725E27" w14:paraId="4984D2D5" w14:textId="77777777" w:rsidTr="00C24A23">
        <w:tc>
          <w:tcPr>
            <w:tcW w:w="895" w:type="dxa"/>
            <w:shd w:val="clear" w:color="auto" w:fill="auto"/>
          </w:tcPr>
          <w:p w14:paraId="47C8A2E3" w14:textId="77777777" w:rsidR="00CE1315" w:rsidRPr="00725E27" w:rsidRDefault="00CE1315" w:rsidP="004470E5">
            <w:pPr>
              <w:numPr>
                <w:ilvl w:val="0"/>
                <w:numId w:val="237"/>
              </w:numPr>
              <w:spacing w:after="120" w:line="240" w:lineRule="atLeast"/>
              <w:rPr>
                <w:rFonts w:eastAsia="@MS Mincho" w:cs="Times New Roman"/>
                <w:bCs/>
                <w:szCs w:val="24"/>
                <w:lang w:val="en-GB"/>
              </w:rPr>
            </w:pPr>
          </w:p>
        </w:tc>
        <w:tc>
          <w:tcPr>
            <w:tcW w:w="3240" w:type="dxa"/>
            <w:shd w:val="clear" w:color="auto" w:fill="auto"/>
          </w:tcPr>
          <w:p w14:paraId="771DAFAF" w14:textId="77777777" w:rsidR="00CE1315" w:rsidRPr="00725E27" w:rsidRDefault="00CE1315" w:rsidP="00C24A23">
            <w:pPr>
              <w:spacing w:line="240" w:lineRule="atLeast"/>
              <w:rPr>
                <w:rFonts w:eastAsia="@MS Mincho" w:cs="Times New Roman"/>
                <w:bCs/>
                <w:szCs w:val="24"/>
                <w:lang w:val="en-GB"/>
              </w:rPr>
            </w:pPr>
          </w:p>
        </w:tc>
        <w:tc>
          <w:tcPr>
            <w:tcW w:w="2070" w:type="dxa"/>
            <w:shd w:val="clear" w:color="auto" w:fill="auto"/>
          </w:tcPr>
          <w:p w14:paraId="48E9C8E1" w14:textId="77777777" w:rsidR="00CE1315" w:rsidRPr="00725E27" w:rsidRDefault="00CE1315" w:rsidP="00C24A23">
            <w:pPr>
              <w:spacing w:line="240" w:lineRule="atLeast"/>
              <w:rPr>
                <w:rFonts w:eastAsia="@MS Mincho" w:cs="Times New Roman"/>
                <w:bCs/>
                <w:szCs w:val="24"/>
                <w:lang w:val="en-GB"/>
              </w:rPr>
            </w:pPr>
          </w:p>
        </w:tc>
        <w:tc>
          <w:tcPr>
            <w:tcW w:w="1452" w:type="dxa"/>
            <w:shd w:val="clear" w:color="auto" w:fill="auto"/>
          </w:tcPr>
          <w:p w14:paraId="4BCC46C4" w14:textId="77777777" w:rsidR="00CE1315" w:rsidRPr="00725E27" w:rsidRDefault="00CE1315" w:rsidP="00C24A23">
            <w:pPr>
              <w:spacing w:line="240" w:lineRule="atLeast"/>
              <w:rPr>
                <w:rFonts w:eastAsia="@MS Mincho" w:cs="Times New Roman"/>
                <w:bCs/>
                <w:szCs w:val="24"/>
                <w:lang w:val="en-GB"/>
              </w:rPr>
            </w:pPr>
          </w:p>
        </w:tc>
        <w:tc>
          <w:tcPr>
            <w:tcW w:w="1693" w:type="dxa"/>
            <w:shd w:val="clear" w:color="auto" w:fill="auto"/>
          </w:tcPr>
          <w:p w14:paraId="76C39DAC" w14:textId="77777777" w:rsidR="00CE1315" w:rsidRPr="00725E27" w:rsidRDefault="00CE1315" w:rsidP="00C24A23">
            <w:pPr>
              <w:spacing w:line="240" w:lineRule="atLeast"/>
              <w:rPr>
                <w:rFonts w:eastAsia="@MS Mincho" w:cs="Times New Roman"/>
                <w:bCs/>
                <w:szCs w:val="24"/>
                <w:lang w:val="en-GB"/>
              </w:rPr>
            </w:pPr>
          </w:p>
        </w:tc>
      </w:tr>
      <w:tr w:rsidR="00725E27" w:rsidRPr="00725E27" w14:paraId="6EE25C71" w14:textId="77777777" w:rsidTr="00C24A23">
        <w:tc>
          <w:tcPr>
            <w:tcW w:w="895" w:type="dxa"/>
            <w:shd w:val="clear" w:color="auto" w:fill="auto"/>
          </w:tcPr>
          <w:p w14:paraId="07991F42"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lastRenderedPageBreak/>
              <w:t>B</w:t>
            </w:r>
          </w:p>
        </w:tc>
        <w:tc>
          <w:tcPr>
            <w:tcW w:w="8455" w:type="dxa"/>
            <w:gridSpan w:val="4"/>
            <w:shd w:val="clear" w:color="auto" w:fill="auto"/>
          </w:tcPr>
          <w:p w14:paraId="1850CD58"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725E27" w:rsidRPr="00725E27" w14:paraId="5AD2AE51" w14:textId="77777777" w:rsidTr="00C24A23">
        <w:tc>
          <w:tcPr>
            <w:tcW w:w="895" w:type="dxa"/>
            <w:shd w:val="clear" w:color="auto" w:fill="auto"/>
          </w:tcPr>
          <w:p w14:paraId="7D015315"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36DD4C88"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62CDD9A4"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0E23596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7D2A4CD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55DC65A6" w14:textId="77777777" w:rsidTr="00C24A23">
        <w:tc>
          <w:tcPr>
            <w:tcW w:w="895" w:type="dxa"/>
            <w:shd w:val="clear" w:color="auto" w:fill="auto"/>
          </w:tcPr>
          <w:p w14:paraId="5F764DF0"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5898DB55" w14:textId="77777777" w:rsidR="00CE1315" w:rsidRPr="00725E27" w:rsidRDefault="00CE1315"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7B234256"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12B4E41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40A0049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2275F239" w14:textId="77777777" w:rsidTr="00C24A23">
        <w:tc>
          <w:tcPr>
            <w:tcW w:w="895" w:type="dxa"/>
            <w:shd w:val="clear" w:color="auto" w:fill="auto"/>
          </w:tcPr>
          <w:p w14:paraId="033480E0"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1040D69D"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725E27" w:rsidRPr="00725E27" w14:paraId="5324EC57" w14:textId="77777777" w:rsidTr="00C24A23">
        <w:trPr>
          <w:trHeight w:val="495"/>
        </w:trPr>
        <w:tc>
          <w:tcPr>
            <w:tcW w:w="895" w:type="dxa"/>
            <w:shd w:val="clear" w:color="auto" w:fill="auto"/>
          </w:tcPr>
          <w:p w14:paraId="21DA2D21"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4A021C3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Surveyors field note books</w:t>
            </w:r>
          </w:p>
        </w:tc>
        <w:tc>
          <w:tcPr>
            <w:tcW w:w="2070" w:type="dxa"/>
            <w:shd w:val="clear" w:color="auto" w:fill="auto"/>
          </w:tcPr>
          <w:p w14:paraId="4E01198F"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1B3E69E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44718C6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7C8F0FF8" w14:textId="77777777" w:rsidTr="00C24A23">
        <w:trPr>
          <w:trHeight w:val="495"/>
        </w:trPr>
        <w:tc>
          <w:tcPr>
            <w:tcW w:w="895" w:type="dxa"/>
            <w:shd w:val="clear" w:color="auto" w:fill="auto"/>
          </w:tcPr>
          <w:p w14:paraId="4A8BAF07"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6BC68F2F" w14:textId="77777777" w:rsidR="00CE1315" w:rsidRPr="00725E27" w:rsidRDefault="00CE1315" w:rsidP="00C24A23">
            <w:pPr>
              <w:spacing w:line="240" w:lineRule="atLeast"/>
              <w:rPr>
                <w:rFonts w:eastAsia="Times New Roman" w:cs="Times New Roman"/>
                <w:szCs w:val="24"/>
                <w:lang w:eastAsia="x-none"/>
              </w:rPr>
            </w:pPr>
            <w:r w:rsidRPr="00725E27">
              <w:rPr>
                <w:rFonts w:eastAsia="Times New Roman" w:cs="Times New Roman"/>
                <w:szCs w:val="24"/>
                <w:lang w:eastAsia="x-none"/>
              </w:rPr>
              <w:t>pencils</w:t>
            </w:r>
          </w:p>
        </w:tc>
        <w:tc>
          <w:tcPr>
            <w:tcW w:w="2070" w:type="dxa"/>
            <w:shd w:val="clear" w:color="auto" w:fill="auto"/>
          </w:tcPr>
          <w:p w14:paraId="3B6FF0A4"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506F931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636A356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4B72BB3A" w14:textId="77777777" w:rsidTr="00C24A23">
        <w:trPr>
          <w:trHeight w:val="495"/>
        </w:trPr>
        <w:tc>
          <w:tcPr>
            <w:tcW w:w="895" w:type="dxa"/>
            <w:shd w:val="clear" w:color="auto" w:fill="auto"/>
          </w:tcPr>
          <w:p w14:paraId="1764AAB6"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0BF5C749" w14:textId="77777777" w:rsidR="00CE1315" w:rsidRPr="00725E27" w:rsidRDefault="00CE1315" w:rsidP="00C24A23">
            <w:pPr>
              <w:spacing w:line="240" w:lineRule="atLeast"/>
              <w:rPr>
                <w:rFonts w:eastAsia="Times New Roman" w:cs="Times New Roman"/>
                <w:szCs w:val="24"/>
                <w:lang w:eastAsia="x-none"/>
              </w:rPr>
            </w:pPr>
            <w:r w:rsidRPr="00725E27">
              <w:rPr>
                <w:rFonts w:eastAsia="Times New Roman" w:cs="Times New Roman"/>
                <w:szCs w:val="24"/>
                <w:lang w:eastAsia="x-none"/>
              </w:rPr>
              <w:t>Grid papers</w:t>
            </w:r>
          </w:p>
        </w:tc>
        <w:tc>
          <w:tcPr>
            <w:tcW w:w="2070" w:type="dxa"/>
            <w:shd w:val="clear" w:color="auto" w:fill="auto"/>
          </w:tcPr>
          <w:p w14:paraId="6EEAF3B7"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4694962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4D51854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122AB040" w14:textId="77777777" w:rsidTr="00C24A23">
        <w:tc>
          <w:tcPr>
            <w:tcW w:w="895" w:type="dxa"/>
            <w:shd w:val="clear" w:color="auto" w:fill="auto"/>
          </w:tcPr>
          <w:p w14:paraId="0B857006"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19274264"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725E27" w:rsidRPr="00725E27" w14:paraId="54F38AA5" w14:textId="77777777" w:rsidTr="00C24A23">
        <w:trPr>
          <w:trHeight w:val="600"/>
        </w:trPr>
        <w:tc>
          <w:tcPr>
            <w:tcW w:w="895" w:type="dxa"/>
            <w:shd w:val="clear" w:color="auto" w:fill="auto"/>
          </w:tcPr>
          <w:p w14:paraId="0AB84A64"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5B0A883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Driving hammers</w:t>
            </w:r>
          </w:p>
        </w:tc>
        <w:tc>
          <w:tcPr>
            <w:tcW w:w="2070" w:type="dxa"/>
            <w:shd w:val="clear" w:color="auto" w:fill="auto"/>
          </w:tcPr>
          <w:p w14:paraId="3E186E1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A432B9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DECEAA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77060169" w14:textId="77777777" w:rsidTr="00C24A23">
        <w:tc>
          <w:tcPr>
            <w:tcW w:w="895" w:type="dxa"/>
            <w:shd w:val="clear" w:color="auto" w:fill="auto"/>
          </w:tcPr>
          <w:p w14:paraId="1E1AC4B2"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03F89199"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pegs</w:t>
            </w:r>
          </w:p>
        </w:tc>
        <w:tc>
          <w:tcPr>
            <w:tcW w:w="2070" w:type="dxa"/>
            <w:shd w:val="clear" w:color="auto" w:fill="auto"/>
          </w:tcPr>
          <w:p w14:paraId="71F63F2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EE160D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774D997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725E27" w:rsidRPr="00725E27" w14:paraId="5141717F" w14:textId="77777777" w:rsidTr="00C24A23">
        <w:tc>
          <w:tcPr>
            <w:tcW w:w="895" w:type="dxa"/>
            <w:shd w:val="clear" w:color="auto" w:fill="auto"/>
          </w:tcPr>
          <w:p w14:paraId="3C71118E"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58BB4A87"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Measuring tapes</w:t>
            </w:r>
          </w:p>
        </w:tc>
        <w:tc>
          <w:tcPr>
            <w:tcW w:w="2070" w:type="dxa"/>
            <w:shd w:val="clear" w:color="auto" w:fill="auto"/>
          </w:tcPr>
          <w:p w14:paraId="242703F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7D1172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B71A12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5A981B21" w14:textId="77777777" w:rsidTr="00C24A23">
        <w:tc>
          <w:tcPr>
            <w:tcW w:w="895" w:type="dxa"/>
            <w:shd w:val="clear" w:color="auto" w:fill="auto"/>
          </w:tcPr>
          <w:p w14:paraId="56AC04DB"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204318BB"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Cutting tools</w:t>
            </w:r>
          </w:p>
        </w:tc>
        <w:tc>
          <w:tcPr>
            <w:tcW w:w="2070" w:type="dxa"/>
            <w:shd w:val="clear" w:color="auto" w:fill="auto"/>
          </w:tcPr>
          <w:p w14:paraId="4918893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D55B1B1"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6B8EA68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725E27" w:rsidRPr="00725E27" w14:paraId="4D7BA8F1" w14:textId="77777777" w:rsidTr="00C24A23">
        <w:tc>
          <w:tcPr>
            <w:tcW w:w="895" w:type="dxa"/>
            <w:shd w:val="clear" w:color="auto" w:fill="auto"/>
          </w:tcPr>
          <w:p w14:paraId="1855ABEA"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29B0EB34"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theodolites</w:t>
            </w:r>
          </w:p>
        </w:tc>
        <w:tc>
          <w:tcPr>
            <w:tcW w:w="2070" w:type="dxa"/>
            <w:shd w:val="clear" w:color="auto" w:fill="auto"/>
          </w:tcPr>
          <w:p w14:paraId="033BF06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D824FF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B42D1E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w:t>
            </w:r>
          </w:p>
        </w:tc>
      </w:tr>
      <w:tr w:rsidR="00725E27" w:rsidRPr="00725E27" w14:paraId="3BB0CEA7" w14:textId="77777777" w:rsidTr="00C24A23">
        <w:tc>
          <w:tcPr>
            <w:tcW w:w="895" w:type="dxa"/>
            <w:shd w:val="clear" w:color="auto" w:fill="auto"/>
          </w:tcPr>
          <w:p w14:paraId="1C0D028A"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3A272B92"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Total stations</w:t>
            </w:r>
          </w:p>
        </w:tc>
        <w:tc>
          <w:tcPr>
            <w:tcW w:w="2070" w:type="dxa"/>
            <w:shd w:val="clear" w:color="auto" w:fill="auto"/>
          </w:tcPr>
          <w:p w14:paraId="0BBF45C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3E58112"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69560D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725E27" w:rsidRPr="00725E27" w14:paraId="5C3BC021" w14:textId="77777777" w:rsidTr="00C24A23">
        <w:tc>
          <w:tcPr>
            <w:tcW w:w="895" w:type="dxa"/>
            <w:shd w:val="clear" w:color="auto" w:fill="auto"/>
          </w:tcPr>
          <w:p w14:paraId="08F4BF81"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30635B61"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Dumpy level</w:t>
            </w:r>
          </w:p>
        </w:tc>
        <w:tc>
          <w:tcPr>
            <w:tcW w:w="2070" w:type="dxa"/>
            <w:shd w:val="clear" w:color="auto" w:fill="auto"/>
          </w:tcPr>
          <w:p w14:paraId="6EB575D2"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275F47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4230911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CE1315" w:rsidRPr="00725E27" w14:paraId="633CD836" w14:textId="77777777" w:rsidTr="00C24A23">
        <w:tc>
          <w:tcPr>
            <w:tcW w:w="895" w:type="dxa"/>
            <w:shd w:val="clear" w:color="auto" w:fill="auto"/>
          </w:tcPr>
          <w:p w14:paraId="7B468D79" w14:textId="77777777" w:rsidR="00CE1315" w:rsidRPr="00725E27" w:rsidRDefault="00CE1315" w:rsidP="004470E5">
            <w:pPr>
              <w:numPr>
                <w:ilvl w:val="0"/>
                <w:numId w:val="456"/>
              </w:numPr>
              <w:spacing w:after="120" w:line="240" w:lineRule="atLeast"/>
              <w:rPr>
                <w:rFonts w:eastAsia="@MS Mincho" w:cs="Times New Roman"/>
                <w:bCs/>
                <w:szCs w:val="24"/>
                <w:lang w:val="en-GB"/>
              </w:rPr>
            </w:pPr>
          </w:p>
        </w:tc>
        <w:tc>
          <w:tcPr>
            <w:tcW w:w="3240" w:type="dxa"/>
            <w:shd w:val="clear" w:color="auto" w:fill="auto"/>
          </w:tcPr>
          <w:p w14:paraId="5CAE52D7"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Levelling staff</w:t>
            </w:r>
          </w:p>
        </w:tc>
        <w:tc>
          <w:tcPr>
            <w:tcW w:w="2070" w:type="dxa"/>
            <w:shd w:val="clear" w:color="auto" w:fill="auto"/>
          </w:tcPr>
          <w:p w14:paraId="26ACF3E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4167B3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D8144E4"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303F7359" w14:textId="77777777" w:rsidR="00CE1315" w:rsidRPr="00725E27" w:rsidRDefault="00CE1315" w:rsidP="00CE1315">
      <w:pPr>
        <w:spacing w:after="0"/>
        <w:contextualSpacing/>
        <w:rPr>
          <w:rFonts w:eastAsia="Times New Roman" w:cs="Times New Roman"/>
          <w:szCs w:val="24"/>
          <w:lang w:eastAsia="x-none"/>
        </w:rPr>
      </w:pPr>
    </w:p>
    <w:p w14:paraId="0D38EE1C" w14:textId="77777777" w:rsidR="00CE1315" w:rsidRPr="00725E27" w:rsidRDefault="00CE1315" w:rsidP="00CE1315">
      <w:pPr>
        <w:spacing w:after="0"/>
        <w:contextualSpacing/>
        <w:rPr>
          <w:rFonts w:eastAsia="Times New Roman" w:cs="Times New Roman"/>
          <w:szCs w:val="24"/>
          <w:lang w:eastAsia="x-none"/>
        </w:rPr>
      </w:pPr>
    </w:p>
    <w:p w14:paraId="5C13544E" w14:textId="77777777" w:rsidR="00CE1315" w:rsidRPr="00725E27" w:rsidRDefault="00CE1315" w:rsidP="00CE1315">
      <w:pPr>
        <w:spacing w:after="0"/>
        <w:contextualSpacing/>
        <w:rPr>
          <w:rFonts w:eastAsia="Times New Roman" w:cs="Times New Roman"/>
          <w:szCs w:val="24"/>
          <w:lang w:eastAsia="x-none"/>
        </w:rPr>
      </w:pPr>
    </w:p>
    <w:p w14:paraId="6C960DA6" w14:textId="77777777" w:rsidR="00CE1315" w:rsidRPr="00725E27" w:rsidRDefault="00CE1315" w:rsidP="00CE1315">
      <w:pPr>
        <w:spacing w:after="0"/>
        <w:contextualSpacing/>
        <w:rPr>
          <w:rFonts w:eastAsia="Times New Roman" w:cs="Times New Roman"/>
          <w:szCs w:val="24"/>
          <w:lang w:eastAsia="x-none"/>
        </w:rPr>
      </w:pPr>
    </w:p>
    <w:p w14:paraId="539D9283" w14:textId="77777777" w:rsidR="008326E7" w:rsidRPr="00725E27" w:rsidRDefault="00CE1315" w:rsidP="005A1A46">
      <w:pPr>
        <w:pStyle w:val="Heading1"/>
        <w:rPr>
          <w:color w:val="auto"/>
        </w:rPr>
      </w:pPr>
      <w:r w:rsidRPr="00725E27">
        <w:rPr>
          <w:color w:val="auto"/>
        </w:rPr>
        <w:br w:type="page"/>
      </w:r>
    </w:p>
    <w:p w14:paraId="3134E411" w14:textId="77777777" w:rsidR="008326E7" w:rsidRPr="00725E27" w:rsidRDefault="008326E7" w:rsidP="005A1A46">
      <w:pPr>
        <w:pStyle w:val="Heading1"/>
        <w:rPr>
          <w:color w:val="auto"/>
        </w:rPr>
      </w:pPr>
    </w:p>
    <w:p w14:paraId="00C49E3D" w14:textId="77777777" w:rsidR="008326E7" w:rsidRPr="00725E27" w:rsidRDefault="008326E7" w:rsidP="005A1A46">
      <w:pPr>
        <w:pStyle w:val="Heading1"/>
        <w:rPr>
          <w:color w:val="auto"/>
        </w:rPr>
      </w:pPr>
    </w:p>
    <w:p w14:paraId="521349C5" w14:textId="77777777" w:rsidR="008326E7" w:rsidRPr="00725E27" w:rsidRDefault="008326E7" w:rsidP="005A1A46">
      <w:pPr>
        <w:pStyle w:val="Heading1"/>
        <w:rPr>
          <w:color w:val="auto"/>
        </w:rPr>
      </w:pPr>
    </w:p>
    <w:p w14:paraId="6B20EED8" w14:textId="77777777" w:rsidR="008326E7" w:rsidRPr="00725E27" w:rsidRDefault="008326E7" w:rsidP="005A1A46">
      <w:pPr>
        <w:pStyle w:val="Heading1"/>
        <w:rPr>
          <w:color w:val="auto"/>
        </w:rPr>
      </w:pPr>
    </w:p>
    <w:p w14:paraId="310A8B91" w14:textId="77777777" w:rsidR="008326E7" w:rsidRPr="00725E27" w:rsidRDefault="008326E7" w:rsidP="005A1A46">
      <w:pPr>
        <w:pStyle w:val="Heading1"/>
        <w:rPr>
          <w:color w:val="auto"/>
        </w:rPr>
      </w:pPr>
    </w:p>
    <w:p w14:paraId="149A82A4" w14:textId="77777777" w:rsidR="008326E7" w:rsidRPr="00725E27" w:rsidRDefault="008326E7" w:rsidP="005A1A46">
      <w:pPr>
        <w:pStyle w:val="Heading1"/>
        <w:rPr>
          <w:color w:val="auto"/>
        </w:rPr>
      </w:pPr>
    </w:p>
    <w:p w14:paraId="539686ED" w14:textId="7C98FFCE" w:rsidR="008326E7" w:rsidRPr="00725E27" w:rsidRDefault="006305E8" w:rsidP="005A1A46">
      <w:pPr>
        <w:pStyle w:val="Heading1"/>
        <w:rPr>
          <w:rFonts w:eastAsia="Calibri"/>
          <w:color w:val="auto"/>
        </w:rPr>
      </w:pPr>
      <w:bookmarkStart w:id="47" w:name="_Toc197173387"/>
      <w:r w:rsidRPr="00725E27">
        <w:rPr>
          <w:rFonts w:eastAsia="Calibri"/>
          <w:color w:val="auto"/>
        </w:rPr>
        <w:t>MODULE 11</w:t>
      </w:r>
      <w:bookmarkEnd w:id="47"/>
    </w:p>
    <w:p w14:paraId="3375510D" w14:textId="77777777" w:rsidR="008326E7" w:rsidRPr="00725E27" w:rsidRDefault="008326E7">
      <w:pPr>
        <w:jc w:val="left"/>
        <w:rPr>
          <w:rFonts w:eastAsia="Calibri" w:cs="Times New Roman"/>
          <w:b/>
          <w:szCs w:val="24"/>
        </w:rPr>
      </w:pPr>
      <w:r w:rsidRPr="00725E27">
        <w:rPr>
          <w:rFonts w:eastAsia="Calibri"/>
        </w:rPr>
        <w:br w:type="page"/>
      </w:r>
    </w:p>
    <w:p w14:paraId="50C3020C" w14:textId="77777777" w:rsidR="00CE1315" w:rsidRPr="00725E27" w:rsidRDefault="00CE1315" w:rsidP="00CE1315">
      <w:pPr>
        <w:pStyle w:val="Heading2"/>
      </w:pPr>
      <w:bookmarkStart w:id="48" w:name="_Toc182132712"/>
      <w:bookmarkStart w:id="49" w:name="_Toc182136434"/>
      <w:bookmarkStart w:id="50" w:name="_Toc181357159"/>
      <w:bookmarkStart w:id="51" w:name="_Toc197173388"/>
      <w:bookmarkStart w:id="52" w:name="_Toc182132713"/>
      <w:bookmarkStart w:id="53" w:name="_Toc182136435"/>
      <w:bookmarkStart w:id="54" w:name="_Toc182132719"/>
      <w:bookmarkStart w:id="55" w:name="_Toc182136440"/>
      <w:bookmarkStart w:id="56" w:name="_Toc182132718"/>
      <w:bookmarkEnd w:id="40"/>
      <w:bookmarkEnd w:id="41"/>
      <w:r w:rsidRPr="00725E27">
        <w:lastRenderedPageBreak/>
        <w:t>WORK ETHICS AND PRACTICES</w:t>
      </w:r>
      <w:bookmarkEnd w:id="48"/>
      <w:bookmarkEnd w:id="49"/>
      <w:bookmarkEnd w:id="50"/>
      <w:bookmarkEnd w:id="51"/>
    </w:p>
    <w:p w14:paraId="1A7D7F50" w14:textId="77777777" w:rsidR="00DE2D08" w:rsidRPr="00725E27" w:rsidRDefault="00DE2D08" w:rsidP="00DE2D08"/>
    <w:p w14:paraId="643258EE" w14:textId="4F8F80AB" w:rsidR="00CE1315" w:rsidRPr="00725E27" w:rsidRDefault="00CE1315" w:rsidP="00CE1315">
      <w:pPr>
        <w:spacing w:after="0" w:line="360" w:lineRule="auto"/>
        <w:rPr>
          <w:rFonts w:eastAsia="Tahoma" w:cs="Times New Roman"/>
          <w:bCs/>
          <w:szCs w:val="24"/>
        </w:rPr>
      </w:pPr>
      <w:bookmarkStart w:id="57" w:name="_heading=h.30j0zll" w:colFirst="0" w:colLast="0"/>
      <w:bookmarkEnd w:id="57"/>
      <w:r w:rsidRPr="00725E27">
        <w:rPr>
          <w:rFonts w:eastAsia="Tahoma" w:cs="Times New Roman"/>
          <w:b/>
          <w:szCs w:val="24"/>
        </w:rPr>
        <w:t>UNIT CODE:</w:t>
      </w:r>
      <w:r w:rsidRPr="00725E27">
        <w:rPr>
          <w:rFonts w:eastAsia="Tahoma" w:cs="Times New Roman"/>
          <w:szCs w:val="24"/>
        </w:rPr>
        <w:t xml:space="preserve"> </w:t>
      </w:r>
      <w:r w:rsidR="00041938" w:rsidRPr="00725E27">
        <w:rPr>
          <w:rFonts w:cs="Times New Roman"/>
          <w:szCs w:val="24"/>
        </w:rPr>
        <w:t>0031 541 0</w:t>
      </w:r>
      <w:r w:rsidR="00DE2D08" w:rsidRPr="00725E27">
        <w:rPr>
          <w:rFonts w:cs="Times New Roman"/>
          <w:szCs w:val="24"/>
        </w:rPr>
        <w:t>6</w:t>
      </w:r>
      <w:r w:rsidR="00041938" w:rsidRPr="00725E27">
        <w:rPr>
          <w:rFonts w:cs="Times New Roman"/>
          <w:szCs w:val="24"/>
        </w:rPr>
        <w:t>A</w:t>
      </w:r>
    </w:p>
    <w:p w14:paraId="7A8A82BE" w14:textId="1CF26E15" w:rsidR="00CE1315" w:rsidRPr="00725E27" w:rsidRDefault="00CE1315" w:rsidP="00CE1315">
      <w:pPr>
        <w:spacing w:after="0" w:line="360" w:lineRule="auto"/>
        <w:rPr>
          <w:rFonts w:eastAsia="Tahoma" w:cs="Times New Roman"/>
          <w:bCs/>
          <w:szCs w:val="24"/>
        </w:rPr>
      </w:pPr>
      <w:r w:rsidRPr="00725E27">
        <w:rPr>
          <w:rFonts w:cs="Times New Roman"/>
          <w:b/>
          <w:szCs w:val="24"/>
          <w:lang w:val="en-ZA"/>
        </w:rPr>
        <w:t xml:space="preserve">UNIT DURATION: </w:t>
      </w:r>
      <w:r w:rsidR="008326E7" w:rsidRPr="00725E27">
        <w:rPr>
          <w:rFonts w:cs="Times New Roman"/>
          <w:bCs/>
          <w:szCs w:val="24"/>
          <w:lang w:val="en-ZA"/>
        </w:rPr>
        <w:t>4</w:t>
      </w:r>
      <w:r w:rsidRPr="00725E27">
        <w:rPr>
          <w:rFonts w:cs="Times New Roman"/>
          <w:bCs/>
          <w:szCs w:val="24"/>
          <w:lang w:val="en-ZA"/>
        </w:rPr>
        <w:t>0 HOURS</w:t>
      </w:r>
    </w:p>
    <w:p w14:paraId="2EC69C86" w14:textId="77777777" w:rsidR="00CE1315" w:rsidRPr="00725E27" w:rsidRDefault="00CE1315" w:rsidP="00CE1315">
      <w:pPr>
        <w:spacing w:after="0" w:line="360" w:lineRule="auto"/>
        <w:rPr>
          <w:rFonts w:eastAsia="Tahoma" w:cs="Times New Roman"/>
          <w:szCs w:val="24"/>
        </w:rPr>
      </w:pPr>
    </w:p>
    <w:p w14:paraId="146F90EE" w14:textId="77777777" w:rsidR="00CE1315" w:rsidRPr="00725E27" w:rsidRDefault="00CE1315" w:rsidP="00CE1315">
      <w:pPr>
        <w:spacing w:after="0" w:line="360" w:lineRule="auto"/>
        <w:rPr>
          <w:rFonts w:eastAsia="Tahoma" w:cs="Times New Roman"/>
          <w:szCs w:val="24"/>
        </w:rPr>
      </w:pPr>
      <w:r w:rsidRPr="00725E27">
        <w:rPr>
          <w:rFonts w:eastAsia="Tahoma" w:cs="Times New Roman"/>
          <w:b/>
          <w:szCs w:val="24"/>
        </w:rPr>
        <w:t>Relationship to Occupational Standards</w:t>
      </w:r>
    </w:p>
    <w:p w14:paraId="1717C28B" w14:textId="77777777" w:rsidR="00CE1315" w:rsidRPr="00725E27" w:rsidRDefault="00CE1315" w:rsidP="00CE1315">
      <w:pPr>
        <w:spacing w:after="0" w:line="360" w:lineRule="auto"/>
        <w:rPr>
          <w:rFonts w:eastAsia="Tahoma" w:cs="Times New Roman"/>
          <w:szCs w:val="24"/>
        </w:rPr>
      </w:pPr>
      <w:r w:rsidRPr="00725E27">
        <w:rPr>
          <w:rFonts w:eastAsia="Tahoma" w:cs="Times New Roman"/>
          <w:szCs w:val="24"/>
        </w:rPr>
        <w:t xml:space="preserve">This unit addresses the Unit of Competency: </w:t>
      </w:r>
      <w:r w:rsidRPr="00725E27">
        <w:rPr>
          <w:rFonts w:eastAsia="Tahoma" w:cs="Times New Roman"/>
          <w:b/>
          <w:bCs/>
          <w:szCs w:val="24"/>
        </w:rPr>
        <w:t>Apply work ethics and practices.</w:t>
      </w:r>
    </w:p>
    <w:p w14:paraId="058F1E4C" w14:textId="77777777" w:rsidR="00CE1315" w:rsidRPr="00725E27" w:rsidRDefault="00CE1315" w:rsidP="00CE1315">
      <w:pPr>
        <w:spacing w:after="0" w:line="360" w:lineRule="auto"/>
        <w:rPr>
          <w:rFonts w:eastAsia="Tahoma" w:cs="Times New Roman"/>
          <w:szCs w:val="24"/>
        </w:rPr>
      </w:pPr>
    </w:p>
    <w:p w14:paraId="5E8A0E3E" w14:textId="77777777" w:rsidR="00CE1315" w:rsidRPr="00725E27" w:rsidRDefault="00CE1315" w:rsidP="00CE1315">
      <w:pPr>
        <w:spacing w:after="0" w:line="360" w:lineRule="auto"/>
        <w:rPr>
          <w:rFonts w:eastAsia="Tahoma" w:cs="Times New Roman"/>
          <w:szCs w:val="24"/>
        </w:rPr>
      </w:pPr>
    </w:p>
    <w:p w14:paraId="7151490C" w14:textId="77777777" w:rsidR="00CE1315" w:rsidRPr="00725E27" w:rsidRDefault="00CE1315" w:rsidP="00CE1315">
      <w:pPr>
        <w:spacing w:after="0" w:line="360" w:lineRule="auto"/>
        <w:rPr>
          <w:rFonts w:eastAsia="Tahoma" w:cs="Times New Roman"/>
          <w:b/>
          <w:szCs w:val="24"/>
        </w:rPr>
      </w:pPr>
      <w:r w:rsidRPr="00725E27">
        <w:rPr>
          <w:rFonts w:eastAsia="Tahoma" w:cs="Times New Roman"/>
          <w:b/>
          <w:szCs w:val="24"/>
        </w:rPr>
        <w:t>Unit Description</w:t>
      </w:r>
    </w:p>
    <w:p w14:paraId="566C3A1C" w14:textId="77777777" w:rsidR="00CE1315" w:rsidRPr="00725E27" w:rsidRDefault="00CE1315" w:rsidP="00CE1315">
      <w:pPr>
        <w:tabs>
          <w:tab w:val="left" w:pos="2880"/>
        </w:tabs>
        <w:spacing w:after="0" w:line="360" w:lineRule="auto"/>
        <w:rPr>
          <w:rFonts w:eastAsia="Tahoma" w:cs="Times New Roman"/>
          <w:szCs w:val="24"/>
        </w:rPr>
      </w:pPr>
      <w:r w:rsidRPr="00725E27">
        <w:rPr>
          <w:rFonts w:eastAsia="Tahoma" w:cs="Times New Roman"/>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10FE1B9E" w14:textId="77777777" w:rsidR="00CE1315" w:rsidRPr="00725E27" w:rsidRDefault="00CE1315" w:rsidP="00CE1315">
      <w:pPr>
        <w:tabs>
          <w:tab w:val="left" w:pos="2880"/>
        </w:tabs>
        <w:spacing w:after="0" w:line="360" w:lineRule="auto"/>
        <w:rPr>
          <w:rFonts w:eastAsia="Tahoma" w:cs="Times New Roman"/>
          <w:szCs w:val="24"/>
        </w:rPr>
      </w:pPr>
    </w:p>
    <w:p w14:paraId="7F762EE6" w14:textId="77777777" w:rsidR="00CE1315" w:rsidRPr="00725E27" w:rsidRDefault="00CE1315" w:rsidP="00CE1315">
      <w:pPr>
        <w:spacing w:after="0" w:line="360" w:lineRule="auto"/>
        <w:rPr>
          <w:rFonts w:eastAsia="Tahoma" w:cs="Times New Roman"/>
          <w:b/>
          <w:szCs w:val="24"/>
        </w:rPr>
      </w:pPr>
      <w:r w:rsidRPr="00725E27">
        <w:rPr>
          <w:rFonts w:eastAsia="Tahoma" w:cs="Times New Roman"/>
          <w:b/>
          <w:szCs w:val="24"/>
        </w:rPr>
        <w:t>Summary of Learning Outcomes</w:t>
      </w:r>
    </w:p>
    <w:tbl>
      <w:tblPr>
        <w:tblW w:w="9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6"/>
        <w:gridCol w:w="3766"/>
      </w:tblGrid>
      <w:tr w:rsidR="00725E27" w:rsidRPr="00725E27" w14:paraId="4E831AAF" w14:textId="77777777" w:rsidTr="005161CB">
        <w:trPr>
          <w:trHeight w:val="172"/>
        </w:trPr>
        <w:tc>
          <w:tcPr>
            <w:tcW w:w="5886" w:type="dxa"/>
            <w:tcBorders>
              <w:top w:val="single" w:sz="4" w:space="0" w:color="000000"/>
              <w:left w:val="single" w:sz="4" w:space="0" w:color="000000"/>
              <w:bottom w:val="single" w:sz="4" w:space="0" w:color="000000"/>
              <w:right w:val="single" w:sz="4" w:space="0" w:color="000000"/>
            </w:tcBorders>
          </w:tcPr>
          <w:p w14:paraId="73F217BA" w14:textId="77777777" w:rsidR="005161CB" w:rsidRPr="00725E27" w:rsidRDefault="005161CB" w:rsidP="005161CB">
            <w:pPr>
              <w:rPr>
                <w:rFonts w:eastAsia="Times New Roman" w:cs="Times New Roman"/>
                <w:szCs w:val="24"/>
              </w:rPr>
            </w:pPr>
          </w:p>
          <w:p w14:paraId="2985233F" w14:textId="77777777" w:rsidR="005161CB" w:rsidRPr="00725E27" w:rsidRDefault="005161CB" w:rsidP="005161CB">
            <w:pPr>
              <w:rPr>
                <w:rFonts w:eastAsia="Times New Roman" w:cs="Times New Roman"/>
                <w:szCs w:val="24"/>
              </w:rPr>
            </w:pPr>
            <w:r w:rsidRPr="00725E27">
              <w:rPr>
                <w:rFonts w:eastAsia="Times New Roman" w:cs="Times New Roman"/>
                <w:szCs w:val="24"/>
              </w:rPr>
              <w:t>Learning Outcomes</w:t>
            </w:r>
          </w:p>
        </w:tc>
        <w:tc>
          <w:tcPr>
            <w:tcW w:w="3766" w:type="dxa"/>
            <w:tcBorders>
              <w:top w:val="single" w:sz="4" w:space="0" w:color="000000"/>
              <w:left w:val="single" w:sz="4" w:space="0" w:color="000000"/>
              <w:bottom w:val="single" w:sz="4" w:space="0" w:color="000000"/>
              <w:right w:val="single" w:sz="4" w:space="0" w:color="000000"/>
            </w:tcBorders>
          </w:tcPr>
          <w:p w14:paraId="73A5F848" w14:textId="77777777" w:rsidR="005161CB" w:rsidRPr="00725E27" w:rsidRDefault="005161CB" w:rsidP="005161CB">
            <w:pPr>
              <w:jc w:val="center"/>
              <w:rPr>
                <w:rFonts w:eastAsia="Times New Roman" w:cs="Times New Roman"/>
                <w:b/>
                <w:szCs w:val="24"/>
              </w:rPr>
            </w:pPr>
          </w:p>
          <w:p w14:paraId="4132DE8A"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57901BB0" w14:textId="77777777" w:rsidR="005161CB" w:rsidRPr="00725E27" w:rsidRDefault="005161CB" w:rsidP="005161CB">
            <w:pPr>
              <w:jc w:val="center"/>
              <w:rPr>
                <w:rFonts w:eastAsia="Times New Roman" w:cs="Times New Roman"/>
                <w:b/>
                <w:szCs w:val="24"/>
              </w:rPr>
            </w:pPr>
          </w:p>
        </w:tc>
      </w:tr>
      <w:tr w:rsidR="00725E27" w:rsidRPr="00725E27" w14:paraId="61DBBFF2" w14:textId="77777777" w:rsidTr="00B779FA">
        <w:trPr>
          <w:trHeight w:val="172"/>
        </w:trPr>
        <w:tc>
          <w:tcPr>
            <w:tcW w:w="5886" w:type="dxa"/>
          </w:tcPr>
          <w:p w14:paraId="16A38D0F" w14:textId="77777777" w:rsidR="00B779FA" w:rsidRPr="00725E27" w:rsidRDefault="00B779FA" w:rsidP="004470E5">
            <w:pPr>
              <w:pStyle w:val="ListParagraph"/>
              <w:numPr>
                <w:ilvl w:val="0"/>
                <w:numId w:val="585"/>
              </w:numPr>
              <w:rPr>
                <w:rFonts w:eastAsia="Times New Roman"/>
                <w:b/>
                <w:szCs w:val="24"/>
              </w:rPr>
            </w:pPr>
            <w:r w:rsidRPr="00725E27">
              <w:rPr>
                <w:rFonts w:eastAsia="Times New Roman"/>
                <w:szCs w:val="24"/>
              </w:rPr>
              <w:t xml:space="preserve">Apply self-management skills </w:t>
            </w:r>
          </w:p>
        </w:tc>
        <w:tc>
          <w:tcPr>
            <w:tcW w:w="3766" w:type="dxa"/>
          </w:tcPr>
          <w:p w14:paraId="1B6737FE" w14:textId="2529BC81" w:rsidR="00B779FA" w:rsidRPr="00725E27" w:rsidRDefault="008326E7" w:rsidP="00C24A23">
            <w:pPr>
              <w:jc w:val="center"/>
              <w:rPr>
                <w:rFonts w:eastAsia="Times New Roman" w:cs="Times New Roman"/>
                <w:b/>
                <w:szCs w:val="24"/>
              </w:rPr>
            </w:pPr>
            <w:r w:rsidRPr="00725E27">
              <w:rPr>
                <w:rFonts w:eastAsia="Times New Roman" w:cs="Times New Roman"/>
                <w:b/>
                <w:szCs w:val="24"/>
              </w:rPr>
              <w:t>10</w:t>
            </w:r>
          </w:p>
        </w:tc>
      </w:tr>
      <w:tr w:rsidR="00725E27" w:rsidRPr="00725E27" w14:paraId="5982F898" w14:textId="77777777" w:rsidTr="00B779FA">
        <w:trPr>
          <w:trHeight w:val="168"/>
        </w:trPr>
        <w:tc>
          <w:tcPr>
            <w:tcW w:w="5886" w:type="dxa"/>
          </w:tcPr>
          <w:p w14:paraId="465F9B5A" w14:textId="77777777" w:rsidR="00B779FA" w:rsidRPr="00725E27" w:rsidRDefault="00B779FA" w:rsidP="004470E5">
            <w:pPr>
              <w:pStyle w:val="ListParagraph"/>
              <w:numPr>
                <w:ilvl w:val="0"/>
                <w:numId w:val="585"/>
              </w:numPr>
              <w:rPr>
                <w:rFonts w:eastAsia="Times New Roman"/>
                <w:b/>
                <w:szCs w:val="24"/>
              </w:rPr>
            </w:pPr>
            <w:r w:rsidRPr="00725E27">
              <w:rPr>
                <w:rFonts w:eastAsia="Times New Roman"/>
                <w:szCs w:val="24"/>
              </w:rPr>
              <w:t xml:space="preserve">Promote ethical practices and values </w:t>
            </w:r>
          </w:p>
        </w:tc>
        <w:tc>
          <w:tcPr>
            <w:tcW w:w="3766" w:type="dxa"/>
          </w:tcPr>
          <w:p w14:paraId="5CD7AFDF" w14:textId="79B3D14F" w:rsidR="00B779FA" w:rsidRPr="00725E27" w:rsidRDefault="008326E7" w:rsidP="00C24A23">
            <w:pPr>
              <w:jc w:val="center"/>
              <w:rPr>
                <w:rFonts w:eastAsia="Times New Roman" w:cs="Times New Roman"/>
                <w:b/>
                <w:szCs w:val="24"/>
              </w:rPr>
            </w:pPr>
            <w:r w:rsidRPr="00725E27">
              <w:rPr>
                <w:rFonts w:eastAsia="Times New Roman" w:cs="Times New Roman"/>
                <w:b/>
                <w:szCs w:val="24"/>
              </w:rPr>
              <w:t>4</w:t>
            </w:r>
          </w:p>
        </w:tc>
      </w:tr>
      <w:tr w:rsidR="00725E27" w:rsidRPr="00725E27" w14:paraId="1050AB78" w14:textId="77777777" w:rsidTr="00B779FA">
        <w:trPr>
          <w:trHeight w:val="168"/>
        </w:trPr>
        <w:tc>
          <w:tcPr>
            <w:tcW w:w="5886" w:type="dxa"/>
          </w:tcPr>
          <w:p w14:paraId="1087BF5B" w14:textId="77777777" w:rsidR="00B779FA" w:rsidRPr="00725E27" w:rsidRDefault="00B779FA" w:rsidP="004470E5">
            <w:pPr>
              <w:pStyle w:val="ListParagraph"/>
              <w:numPr>
                <w:ilvl w:val="0"/>
                <w:numId w:val="585"/>
              </w:numPr>
              <w:rPr>
                <w:rFonts w:eastAsia="Times New Roman"/>
                <w:b/>
                <w:szCs w:val="24"/>
              </w:rPr>
            </w:pPr>
            <w:r w:rsidRPr="00725E27">
              <w:rPr>
                <w:rFonts w:eastAsia="Times New Roman"/>
                <w:szCs w:val="24"/>
              </w:rPr>
              <w:t>Promote Teamwork</w:t>
            </w:r>
          </w:p>
        </w:tc>
        <w:tc>
          <w:tcPr>
            <w:tcW w:w="3766" w:type="dxa"/>
          </w:tcPr>
          <w:p w14:paraId="42C4BB42" w14:textId="78977A54" w:rsidR="00B779FA" w:rsidRPr="00725E27" w:rsidRDefault="008326E7" w:rsidP="00C24A23">
            <w:pPr>
              <w:jc w:val="center"/>
              <w:rPr>
                <w:rFonts w:eastAsia="Times New Roman" w:cs="Times New Roman"/>
                <w:b/>
                <w:szCs w:val="24"/>
              </w:rPr>
            </w:pPr>
            <w:r w:rsidRPr="00725E27">
              <w:rPr>
                <w:rFonts w:eastAsia="Times New Roman" w:cs="Times New Roman"/>
                <w:b/>
                <w:szCs w:val="24"/>
              </w:rPr>
              <w:t>10</w:t>
            </w:r>
          </w:p>
        </w:tc>
      </w:tr>
      <w:tr w:rsidR="00725E27" w:rsidRPr="00725E27" w14:paraId="2FA94009" w14:textId="77777777" w:rsidTr="00B779FA">
        <w:trPr>
          <w:trHeight w:val="168"/>
        </w:trPr>
        <w:tc>
          <w:tcPr>
            <w:tcW w:w="5886" w:type="dxa"/>
          </w:tcPr>
          <w:p w14:paraId="01CEE1EE" w14:textId="77777777" w:rsidR="00B779FA" w:rsidRPr="00725E27" w:rsidRDefault="00B779FA" w:rsidP="004470E5">
            <w:pPr>
              <w:pStyle w:val="ListParagraph"/>
              <w:numPr>
                <w:ilvl w:val="0"/>
                <w:numId w:val="585"/>
              </w:numPr>
              <w:rPr>
                <w:rFonts w:eastAsia="Times New Roman"/>
                <w:b/>
                <w:szCs w:val="24"/>
              </w:rPr>
            </w:pPr>
            <w:r w:rsidRPr="00725E27">
              <w:rPr>
                <w:rFonts w:eastAsia="Times New Roman"/>
                <w:szCs w:val="24"/>
              </w:rPr>
              <w:t>Maintain professional and personal development</w:t>
            </w:r>
          </w:p>
        </w:tc>
        <w:tc>
          <w:tcPr>
            <w:tcW w:w="3766" w:type="dxa"/>
          </w:tcPr>
          <w:p w14:paraId="78BE17F0" w14:textId="707363A5" w:rsidR="00B779FA" w:rsidRPr="00725E27" w:rsidRDefault="008326E7" w:rsidP="00C24A23">
            <w:pPr>
              <w:jc w:val="center"/>
              <w:rPr>
                <w:rFonts w:eastAsia="Times New Roman" w:cs="Times New Roman"/>
                <w:b/>
                <w:szCs w:val="24"/>
              </w:rPr>
            </w:pPr>
            <w:r w:rsidRPr="00725E27">
              <w:rPr>
                <w:rFonts w:eastAsia="Times New Roman" w:cs="Times New Roman"/>
                <w:b/>
                <w:szCs w:val="24"/>
              </w:rPr>
              <w:t>10</w:t>
            </w:r>
          </w:p>
        </w:tc>
      </w:tr>
      <w:tr w:rsidR="00725E27" w:rsidRPr="00725E27" w14:paraId="29F49C34" w14:textId="77777777" w:rsidTr="00B779FA">
        <w:trPr>
          <w:trHeight w:val="168"/>
        </w:trPr>
        <w:tc>
          <w:tcPr>
            <w:tcW w:w="5886" w:type="dxa"/>
          </w:tcPr>
          <w:p w14:paraId="0B0A6EC4" w14:textId="77777777" w:rsidR="00B779FA" w:rsidRPr="00725E27" w:rsidRDefault="00B779FA" w:rsidP="004470E5">
            <w:pPr>
              <w:pStyle w:val="ListParagraph"/>
              <w:numPr>
                <w:ilvl w:val="0"/>
                <w:numId w:val="585"/>
              </w:numPr>
              <w:rPr>
                <w:rFonts w:eastAsia="Times New Roman"/>
                <w:b/>
                <w:szCs w:val="24"/>
              </w:rPr>
            </w:pPr>
            <w:r w:rsidRPr="00725E27">
              <w:rPr>
                <w:rFonts w:eastAsia="Times New Roman"/>
                <w:szCs w:val="24"/>
              </w:rPr>
              <w:t xml:space="preserve">Apply Problem-solving skills </w:t>
            </w:r>
          </w:p>
        </w:tc>
        <w:tc>
          <w:tcPr>
            <w:tcW w:w="3766" w:type="dxa"/>
          </w:tcPr>
          <w:p w14:paraId="2A481259" w14:textId="650D987C" w:rsidR="00B779FA" w:rsidRPr="00725E27" w:rsidRDefault="008326E7" w:rsidP="00C24A23">
            <w:pPr>
              <w:jc w:val="center"/>
              <w:rPr>
                <w:rFonts w:eastAsia="Times New Roman" w:cs="Times New Roman"/>
                <w:b/>
                <w:szCs w:val="24"/>
              </w:rPr>
            </w:pPr>
            <w:r w:rsidRPr="00725E27">
              <w:rPr>
                <w:rFonts w:eastAsia="Times New Roman" w:cs="Times New Roman"/>
                <w:b/>
                <w:szCs w:val="24"/>
              </w:rPr>
              <w:t>4</w:t>
            </w:r>
          </w:p>
        </w:tc>
      </w:tr>
      <w:tr w:rsidR="00725E27" w:rsidRPr="00725E27" w14:paraId="346DED5B" w14:textId="77777777" w:rsidTr="00B779FA">
        <w:trPr>
          <w:trHeight w:val="168"/>
        </w:trPr>
        <w:tc>
          <w:tcPr>
            <w:tcW w:w="5886" w:type="dxa"/>
          </w:tcPr>
          <w:p w14:paraId="28192F63" w14:textId="77777777" w:rsidR="00B779FA" w:rsidRPr="00725E27" w:rsidRDefault="00B779FA" w:rsidP="004470E5">
            <w:pPr>
              <w:pStyle w:val="ListParagraph"/>
              <w:numPr>
                <w:ilvl w:val="0"/>
                <w:numId w:val="585"/>
              </w:numPr>
              <w:rPr>
                <w:rFonts w:eastAsia="Times New Roman"/>
                <w:b/>
                <w:szCs w:val="24"/>
              </w:rPr>
            </w:pPr>
            <w:r w:rsidRPr="00725E27">
              <w:rPr>
                <w:rFonts w:eastAsia="Times New Roman"/>
                <w:szCs w:val="24"/>
              </w:rPr>
              <w:t>Promote Customer care.</w:t>
            </w:r>
          </w:p>
        </w:tc>
        <w:tc>
          <w:tcPr>
            <w:tcW w:w="3766" w:type="dxa"/>
          </w:tcPr>
          <w:p w14:paraId="693BC127" w14:textId="6C6CDA9F" w:rsidR="00B779FA" w:rsidRPr="00725E27" w:rsidRDefault="008326E7" w:rsidP="00C24A23">
            <w:pPr>
              <w:jc w:val="center"/>
              <w:rPr>
                <w:rFonts w:eastAsia="Times New Roman" w:cs="Times New Roman"/>
                <w:b/>
                <w:szCs w:val="24"/>
              </w:rPr>
            </w:pPr>
            <w:r w:rsidRPr="00725E27">
              <w:rPr>
                <w:rFonts w:eastAsia="Times New Roman" w:cs="Times New Roman"/>
                <w:b/>
                <w:szCs w:val="24"/>
              </w:rPr>
              <w:t>2</w:t>
            </w:r>
          </w:p>
        </w:tc>
      </w:tr>
      <w:tr w:rsidR="00B779FA" w:rsidRPr="00725E27" w14:paraId="146CB8EA" w14:textId="77777777" w:rsidTr="00B779FA">
        <w:trPr>
          <w:trHeight w:val="168"/>
        </w:trPr>
        <w:tc>
          <w:tcPr>
            <w:tcW w:w="5886" w:type="dxa"/>
          </w:tcPr>
          <w:p w14:paraId="78377D05"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TOTAL</w:t>
            </w:r>
          </w:p>
        </w:tc>
        <w:tc>
          <w:tcPr>
            <w:tcW w:w="3766" w:type="dxa"/>
          </w:tcPr>
          <w:p w14:paraId="03C4152B" w14:textId="16C8E1E9" w:rsidR="00B779FA" w:rsidRPr="00725E27" w:rsidRDefault="008326E7" w:rsidP="00C24A23">
            <w:pPr>
              <w:jc w:val="center"/>
              <w:rPr>
                <w:rFonts w:eastAsia="Times New Roman" w:cs="Times New Roman"/>
                <w:b/>
                <w:szCs w:val="24"/>
              </w:rPr>
            </w:pPr>
            <w:r w:rsidRPr="00725E27">
              <w:rPr>
                <w:rFonts w:eastAsia="Times New Roman" w:cs="Times New Roman"/>
                <w:szCs w:val="24"/>
              </w:rPr>
              <w:t xml:space="preserve">40 </w:t>
            </w:r>
            <w:r w:rsidR="00B779FA" w:rsidRPr="00725E27">
              <w:rPr>
                <w:rFonts w:eastAsia="Times New Roman" w:cs="Times New Roman"/>
                <w:b/>
                <w:szCs w:val="24"/>
              </w:rPr>
              <w:t>HOURS</w:t>
            </w:r>
          </w:p>
        </w:tc>
      </w:tr>
    </w:tbl>
    <w:p w14:paraId="29FE9584" w14:textId="77777777" w:rsidR="00CE1315" w:rsidRPr="00725E27" w:rsidRDefault="00CE1315" w:rsidP="00CE1315">
      <w:pPr>
        <w:spacing w:after="0" w:line="360" w:lineRule="auto"/>
        <w:ind w:left="720"/>
        <w:rPr>
          <w:rFonts w:eastAsia="Tahoma" w:cs="Times New Roman"/>
          <w:b/>
          <w:szCs w:val="24"/>
        </w:rPr>
      </w:pPr>
    </w:p>
    <w:p w14:paraId="26BABEBF" w14:textId="77777777" w:rsidR="00CE1315" w:rsidRPr="00725E27" w:rsidRDefault="00CE1315" w:rsidP="00CE1315">
      <w:pPr>
        <w:spacing w:after="0" w:line="360" w:lineRule="auto"/>
        <w:ind w:left="357" w:hanging="357"/>
        <w:rPr>
          <w:rFonts w:eastAsia="Tahoma" w:cs="Times New Roman"/>
          <w:b/>
          <w:szCs w:val="24"/>
        </w:rPr>
      </w:pPr>
      <w:r w:rsidRPr="00725E27">
        <w:rPr>
          <w:rFonts w:eastAsia="Tahoma" w:cs="Times New Roman"/>
          <w:b/>
          <w:szCs w:val="24"/>
        </w:rPr>
        <w:t>Learning Outcomes, Content, and Suggested Assessment Methods</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4405"/>
        <w:gridCol w:w="2700"/>
      </w:tblGrid>
      <w:tr w:rsidR="00725E27" w:rsidRPr="00725E27" w14:paraId="441F9581" w14:textId="77777777" w:rsidTr="00C24A23">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65347E66" w14:textId="77777777" w:rsidR="00CE1315" w:rsidRPr="00725E27" w:rsidRDefault="00CE1315" w:rsidP="00C24A23">
            <w:pPr>
              <w:spacing w:after="0" w:line="360" w:lineRule="auto"/>
              <w:rPr>
                <w:rFonts w:eastAsia="Tahoma" w:cs="Times New Roman"/>
                <w:b/>
                <w:szCs w:val="24"/>
              </w:rPr>
            </w:pPr>
            <w:r w:rsidRPr="00725E27">
              <w:rPr>
                <w:rFonts w:eastAsia="Tahoma" w:cs="Times New Roman"/>
                <w:b/>
                <w:szCs w:val="24"/>
              </w:rPr>
              <w:lastRenderedPageBreak/>
              <w:t>Learning Outcome</w:t>
            </w:r>
          </w:p>
        </w:tc>
        <w:tc>
          <w:tcPr>
            <w:tcW w:w="4405" w:type="dxa"/>
            <w:tcBorders>
              <w:top w:val="single" w:sz="4" w:space="0" w:color="000000"/>
              <w:left w:val="single" w:sz="4" w:space="0" w:color="000000"/>
              <w:bottom w:val="single" w:sz="4" w:space="0" w:color="000000"/>
              <w:right w:val="single" w:sz="4" w:space="0" w:color="000000"/>
            </w:tcBorders>
            <w:shd w:val="clear" w:color="auto" w:fill="F2F2F2"/>
          </w:tcPr>
          <w:p w14:paraId="29E2072B" w14:textId="77777777" w:rsidR="00CE1315" w:rsidRPr="00725E27" w:rsidRDefault="00CE1315" w:rsidP="00C24A23">
            <w:pPr>
              <w:spacing w:after="0" w:line="360" w:lineRule="auto"/>
              <w:ind w:left="357" w:hanging="357"/>
              <w:rPr>
                <w:rFonts w:eastAsia="Tahoma" w:cs="Times New Roman"/>
                <w:b/>
                <w:szCs w:val="24"/>
              </w:rPr>
            </w:pPr>
            <w:r w:rsidRPr="00725E27">
              <w:rPr>
                <w:rFonts w:eastAsia="Tahoma" w:cs="Times New Roman"/>
                <w:b/>
                <w:szCs w:val="24"/>
              </w:rPr>
              <w:t>Content</w:t>
            </w:r>
          </w:p>
        </w:tc>
        <w:tc>
          <w:tcPr>
            <w:tcW w:w="2700" w:type="dxa"/>
            <w:tcBorders>
              <w:top w:val="single" w:sz="4" w:space="0" w:color="000000"/>
              <w:left w:val="single" w:sz="4" w:space="0" w:color="000000"/>
              <w:bottom w:val="single" w:sz="4" w:space="0" w:color="000000"/>
              <w:right w:val="single" w:sz="4" w:space="0" w:color="000000"/>
            </w:tcBorders>
            <w:shd w:val="clear" w:color="auto" w:fill="F2F2F2"/>
          </w:tcPr>
          <w:p w14:paraId="5F39B69D" w14:textId="77777777" w:rsidR="00CE1315" w:rsidRPr="00725E27" w:rsidRDefault="00CE1315" w:rsidP="00C24A23">
            <w:pPr>
              <w:spacing w:after="0" w:line="360" w:lineRule="auto"/>
              <w:rPr>
                <w:rFonts w:eastAsia="Tahoma" w:cs="Times New Roman"/>
                <w:b/>
                <w:szCs w:val="24"/>
              </w:rPr>
            </w:pPr>
            <w:r w:rsidRPr="00725E27">
              <w:rPr>
                <w:rFonts w:eastAsia="Tahoma" w:cs="Times New Roman"/>
                <w:b/>
                <w:szCs w:val="24"/>
              </w:rPr>
              <w:t>Suggested Assessment Methods</w:t>
            </w:r>
          </w:p>
        </w:tc>
      </w:tr>
      <w:tr w:rsidR="00725E27" w:rsidRPr="00725E27" w14:paraId="3DF848E4" w14:textId="77777777" w:rsidTr="00C24A23">
        <w:trPr>
          <w:trHeight w:val="841"/>
        </w:trPr>
        <w:tc>
          <w:tcPr>
            <w:tcW w:w="2790" w:type="dxa"/>
            <w:tcBorders>
              <w:top w:val="single" w:sz="4" w:space="0" w:color="000000"/>
              <w:left w:val="single" w:sz="4" w:space="0" w:color="000000"/>
              <w:bottom w:val="single" w:sz="4" w:space="0" w:color="000000"/>
              <w:right w:val="single" w:sz="4" w:space="0" w:color="000000"/>
            </w:tcBorders>
          </w:tcPr>
          <w:p w14:paraId="0AB741FE" w14:textId="77777777" w:rsidR="00CE1315" w:rsidRPr="00725E27" w:rsidRDefault="00CE1315" w:rsidP="004470E5">
            <w:pPr>
              <w:numPr>
                <w:ilvl w:val="0"/>
                <w:numId w:val="235"/>
              </w:numPr>
              <w:spacing w:after="0" w:line="360" w:lineRule="auto"/>
              <w:rPr>
                <w:rFonts w:eastAsia="Tahoma" w:cs="Times New Roman"/>
                <w:szCs w:val="24"/>
              </w:rPr>
            </w:pPr>
            <w:r w:rsidRPr="00725E27">
              <w:rPr>
                <w:rFonts w:eastAsia="Tahoma" w:cs="Times New Roman"/>
                <w:szCs w:val="24"/>
              </w:rPr>
              <w:t xml:space="preserve">Apply self-management skills </w:t>
            </w:r>
          </w:p>
        </w:tc>
        <w:tc>
          <w:tcPr>
            <w:tcW w:w="4405" w:type="dxa"/>
            <w:tcBorders>
              <w:top w:val="single" w:sz="4" w:space="0" w:color="000000"/>
              <w:left w:val="single" w:sz="4" w:space="0" w:color="000000"/>
              <w:bottom w:val="single" w:sz="4" w:space="0" w:color="000000"/>
              <w:right w:val="single" w:sz="4" w:space="0" w:color="000000"/>
            </w:tcBorders>
          </w:tcPr>
          <w:p w14:paraId="336B75BB" w14:textId="77777777" w:rsidR="00CE1315" w:rsidRPr="00725E27" w:rsidRDefault="00CE1315" w:rsidP="004470E5">
            <w:pPr>
              <w:numPr>
                <w:ilvl w:val="1"/>
                <w:numId w:val="277"/>
              </w:numPr>
              <w:spacing w:after="0" w:line="360" w:lineRule="auto"/>
              <w:rPr>
                <w:rFonts w:eastAsia="Tahoma" w:cs="Times New Roman"/>
                <w:szCs w:val="24"/>
              </w:rPr>
            </w:pPr>
            <w:r w:rsidRPr="00725E27">
              <w:rPr>
                <w:rFonts w:eastAsia="Tahoma" w:cs="Times New Roman"/>
                <w:szCs w:val="24"/>
              </w:rPr>
              <w:t>Self-awareness</w:t>
            </w:r>
          </w:p>
          <w:p w14:paraId="3C905336" w14:textId="77777777" w:rsidR="00CE1315" w:rsidRPr="00725E27" w:rsidRDefault="00CE1315" w:rsidP="004470E5">
            <w:pPr>
              <w:numPr>
                <w:ilvl w:val="1"/>
                <w:numId w:val="277"/>
              </w:numPr>
              <w:spacing w:after="0" w:line="360" w:lineRule="auto"/>
              <w:rPr>
                <w:rFonts w:eastAsia="Tahoma" w:cs="Times New Roman"/>
                <w:szCs w:val="24"/>
              </w:rPr>
            </w:pPr>
            <w:r w:rsidRPr="00725E27">
              <w:rPr>
                <w:rFonts w:eastAsia="Tahoma" w:cs="Times New Roman"/>
                <w:szCs w:val="24"/>
              </w:rPr>
              <w:t xml:space="preserve">Formulating personal vision, mission, and goals </w:t>
            </w:r>
          </w:p>
          <w:p w14:paraId="07D51503" w14:textId="77777777" w:rsidR="00CE1315" w:rsidRPr="00725E27" w:rsidRDefault="00CE1315" w:rsidP="004470E5">
            <w:pPr>
              <w:numPr>
                <w:ilvl w:val="1"/>
                <w:numId w:val="277"/>
              </w:numPr>
              <w:spacing w:after="0" w:line="360" w:lineRule="auto"/>
              <w:rPr>
                <w:rFonts w:eastAsia="Tahoma" w:cs="Times New Roman"/>
                <w:szCs w:val="24"/>
              </w:rPr>
            </w:pPr>
            <w:r w:rsidRPr="00725E27">
              <w:rPr>
                <w:rFonts w:eastAsia="Tahoma" w:cs="Times New Roman"/>
                <w:szCs w:val="24"/>
              </w:rPr>
              <w:t>Healthy lifestyle practices</w:t>
            </w:r>
          </w:p>
          <w:p w14:paraId="1493D821" w14:textId="77777777" w:rsidR="00CE1315" w:rsidRPr="00725E27" w:rsidRDefault="00CE1315" w:rsidP="004470E5">
            <w:pPr>
              <w:numPr>
                <w:ilvl w:val="1"/>
                <w:numId w:val="277"/>
              </w:numPr>
              <w:spacing w:after="0" w:line="360" w:lineRule="auto"/>
              <w:rPr>
                <w:rFonts w:eastAsia="Tahoma" w:cs="Times New Roman"/>
                <w:szCs w:val="24"/>
              </w:rPr>
            </w:pPr>
            <w:r w:rsidRPr="00725E27">
              <w:rPr>
                <w:rFonts w:eastAsia="Tahoma" w:cs="Times New Roman"/>
                <w:szCs w:val="24"/>
              </w:rPr>
              <w:t>Strategies for overcoming work challenges</w:t>
            </w:r>
          </w:p>
          <w:p w14:paraId="06D71AC5" w14:textId="77777777" w:rsidR="00CE1315" w:rsidRPr="00725E27" w:rsidRDefault="00CE1315" w:rsidP="004470E5">
            <w:pPr>
              <w:numPr>
                <w:ilvl w:val="1"/>
                <w:numId w:val="277"/>
              </w:numPr>
              <w:spacing w:after="0" w:line="360" w:lineRule="auto"/>
              <w:rPr>
                <w:rFonts w:eastAsia="Tahoma" w:cs="Times New Roman"/>
                <w:szCs w:val="24"/>
              </w:rPr>
            </w:pPr>
            <w:r w:rsidRPr="00725E27">
              <w:rPr>
                <w:rFonts w:eastAsia="Tahoma" w:cs="Times New Roman"/>
                <w:szCs w:val="24"/>
              </w:rPr>
              <w:t>Emotional intelligence</w:t>
            </w:r>
          </w:p>
          <w:p w14:paraId="052AB490" w14:textId="77777777" w:rsidR="00CE1315" w:rsidRPr="00725E27" w:rsidRDefault="00CE1315" w:rsidP="004470E5">
            <w:pPr>
              <w:pStyle w:val="ListParagraph"/>
              <w:numPr>
                <w:ilvl w:val="1"/>
                <w:numId w:val="277"/>
              </w:numPr>
              <w:spacing w:after="0" w:line="360" w:lineRule="auto"/>
              <w:rPr>
                <w:rFonts w:eastAsia="Tahoma"/>
                <w:szCs w:val="24"/>
              </w:rPr>
            </w:pPr>
            <w:r w:rsidRPr="00725E27">
              <w:rPr>
                <w:rFonts w:eastAsia="Tahoma"/>
                <w:szCs w:val="24"/>
              </w:rPr>
              <w:t>Coping with Work Stress.</w:t>
            </w:r>
          </w:p>
          <w:p w14:paraId="525DA63E" w14:textId="77777777" w:rsidR="00CE1315" w:rsidRPr="00725E27" w:rsidRDefault="00CE1315" w:rsidP="004470E5">
            <w:pPr>
              <w:pStyle w:val="ListParagraph"/>
              <w:numPr>
                <w:ilvl w:val="1"/>
                <w:numId w:val="277"/>
              </w:numPr>
              <w:spacing w:after="0" w:line="360" w:lineRule="auto"/>
              <w:jc w:val="left"/>
              <w:rPr>
                <w:rFonts w:eastAsia="Tahoma"/>
                <w:szCs w:val="24"/>
              </w:rPr>
            </w:pPr>
            <w:r w:rsidRPr="00725E27">
              <w:rPr>
                <w:rFonts w:eastAsia="Tahoma"/>
                <w:szCs w:val="24"/>
              </w:rPr>
              <w:t xml:space="preserve">Assertiveness versus aggressiveness and passiveness </w:t>
            </w:r>
          </w:p>
          <w:p w14:paraId="6DBF7F9F" w14:textId="77777777" w:rsidR="00CE1315" w:rsidRPr="00725E27" w:rsidRDefault="00CE1315" w:rsidP="004470E5">
            <w:pPr>
              <w:numPr>
                <w:ilvl w:val="1"/>
                <w:numId w:val="277"/>
              </w:numPr>
              <w:spacing w:after="0" w:line="360" w:lineRule="auto"/>
              <w:rPr>
                <w:rFonts w:eastAsia="Tahoma" w:cs="Times New Roman"/>
                <w:szCs w:val="24"/>
              </w:rPr>
            </w:pPr>
            <w:r w:rsidRPr="00725E27">
              <w:rPr>
                <w:rFonts w:eastAsia="Tahoma" w:cs="Times New Roman"/>
                <w:szCs w:val="24"/>
              </w:rPr>
              <w:t xml:space="preserve">Developing and maintaining high self-esteem </w:t>
            </w:r>
          </w:p>
          <w:p w14:paraId="668FF490" w14:textId="77777777" w:rsidR="00CE1315" w:rsidRPr="00725E27" w:rsidRDefault="00CE1315" w:rsidP="004470E5">
            <w:pPr>
              <w:numPr>
                <w:ilvl w:val="1"/>
                <w:numId w:val="277"/>
              </w:numPr>
              <w:spacing w:after="0" w:line="360" w:lineRule="auto"/>
              <w:jc w:val="left"/>
              <w:rPr>
                <w:rFonts w:eastAsia="Tahoma" w:cs="Times New Roman"/>
                <w:szCs w:val="24"/>
              </w:rPr>
            </w:pPr>
            <w:r w:rsidRPr="00725E27">
              <w:rPr>
                <w:rFonts w:eastAsia="Tahoma" w:cs="Times New Roman"/>
                <w:szCs w:val="24"/>
              </w:rPr>
              <w:t xml:space="preserve">Developing and maintaining positive self-image </w:t>
            </w:r>
          </w:p>
          <w:p w14:paraId="3BA6379E" w14:textId="77777777" w:rsidR="00CE1315" w:rsidRPr="00725E27" w:rsidRDefault="00CE1315" w:rsidP="004470E5">
            <w:pPr>
              <w:numPr>
                <w:ilvl w:val="1"/>
                <w:numId w:val="277"/>
              </w:numPr>
              <w:tabs>
                <w:tab w:val="left" w:pos="919"/>
              </w:tabs>
              <w:spacing w:after="0" w:line="360" w:lineRule="auto"/>
              <w:rPr>
                <w:rFonts w:eastAsia="Tahoma" w:cs="Times New Roman"/>
                <w:szCs w:val="24"/>
              </w:rPr>
            </w:pPr>
            <w:r w:rsidRPr="00725E27">
              <w:rPr>
                <w:rFonts w:eastAsia="Tahoma" w:cs="Times New Roman"/>
                <w:szCs w:val="24"/>
              </w:rPr>
              <w:t>Time management</w:t>
            </w:r>
          </w:p>
          <w:p w14:paraId="72B0732D" w14:textId="77777777" w:rsidR="00CE1315" w:rsidRPr="00725E27" w:rsidRDefault="00CE1315" w:rsidP="004470E5">
            <w:pPr>
              <w:numPr>
                <w:ilvl w:val="1"/>
                <w:numId w:val="277"/>
              </w:numPr>
              <w:tabs>
                <w:tab w:val="left" w:pos="919"/>
              </w:tabs>
              <w:spacing w:after="0" w:line="360" w:lineRule="auto"/>
              <w:rPr>
                <w:rFonts w:eastAsia="Tahoma" w:cs="Times New Roman"/>
                <w:szCs w:val="24"/>
              </w:rPr>
            </w:pPr>
            <w:r w:rsidRPr="00725E27">
              <w:rPr>
                <w:rFonts w:eastAsia="Tahoma" w:cs="Times New Roman"/>
                <w:szCs w:val="24"/>
              </w:rPr>
              <w:t>Setting performance targets</w:t>
            </w:r>
          </w:p>
          <w:p w14:paraId="763F69D3" w14:textId="77777777" w:rsidR="00CE1315" w:rsidRPr="00725E27" w:rsidRDefault="00CE1315" w:rsidP="004470E5">
            <w:pPr>
              <w:numPr>
                <w:ilvl w:val="1"/>
                <w:numId w:val="277"/>
              </w:numPr>
              <w:tabs>
                <w:tab w:val="left" w:pos="919"/>
              </w:tabs>
              <w:spacing w:after="0" w:line="360" w:lineRule="auto"/>
              <w:jc w:val="left"/>
              <w:rPr>
                <w:rFonts w:eastAsia="Tahoma" w:cs="Times New Roman"/>
                <w:szCs w:val="24"/>
              </w:rPr>
            </w:pPr>
            <w:r w:rsidRPr="00725E27">
              <w:rPr>
                <w:rFonts w:eastAsia="Tahoma" w:cs="Times New Roman"/>
                <w:szCs w:val="24"/>
              </w:rPr>
              <w:t>Monitoring and evaluating performance targets</w:t>
            </w:r>
          </w:p>
        </w:tc>
        <w:tc>
          <w:tcPr>
            <w:tcW w:w="2700" w:type="dxa"/>
            <w:tcBorders>
              <w:top w:val="single" w:sz="4" w:space="0" w:color="000000"/>
              <w:left w:val="single" w:sz="4" w:space="0" w:color="000000"/>
              <w:bottom w:val="single" w:sz="4" w:space="0" w:color="000000"/>
              <w:right w:val="single" w:sz="4" w:space="0" w:color="000000"/>
            </w:tcBorders>
          </w:tcPr>
          <w:p w14:paraId="79CBB3D1" w14:textId="77777777" w:rsidR="00CE1315" w:rsidRPr="00725E27" w:rsidRDefault="00CE1315" w:rsidP="004470E5">
            <w:pPr>
              <w:numPr>
                <w:ilvl w:val="0"/>
                <w:numId w:val="315"/>
              </w:numPr>
              <w:spacing w:after="0" w:line="360" w:lineRule="auto"/>
              <w:rPr>
                <w:rFonts w:eastAsia="Tahoma" w:cs="Times New Roman"/>
                <w:szCs w:val="24"/>
              </w:rPr>
            </w:pPr>
            <w:r w:rsidRPr="00725E27">
              <w:rPr>
                <w:rFonts w:eastAsia="Tahoma" w:cs="Times New Roman"/>
                <w:szCs w:val="24"/>
              </w:rPr>
              <w:t xml:space="preserve">Observation </w:t>
            </w:r>
          </w:p>
          <w:p w14:paraId="16BE55FC" w14:textId="77777777" w:rsidR="00CE1315" w:rsidRPr="00725E27" w:rsidRDefault="00CE1315" w:rsidP="004470E5">
            <w:pPr>
              <w:numPr>
                <w:ilvl w:val="0"/>
                <w:numId w:val="315"/>
              </w:numPr>
              <w:spacing w:after="0" w:line="360" w:lineRule="auto"/>
              <w:rPr>
                <w:rFonts w:eastAsia="Tahoma" w:cs="Times New Roman"/>
                <w:szCs w:val="24"/>
              </w:rPr>
            </w:pPr>
            <w:r w:rsidRPr="00725E27">
              <w:rPr>
                <w:rFonts w:eastAsia="Tahoma" w:cs="Times New Roman"/>
                <w:szCs w:val="24"/>
              </w:rPr>
              <w:t>Written assessment</w:t>
            </w:r>
          </w:p>
          <w:p w14:paraId="1EF55E2B" w14:textId="77777777" w:rsidR="00CE1315" w:rsidRPr="00725E27" w:rsidRDefault="00CE1315" w:rsidP="004470E5">
            <w:pPr>
              <w:numPr>
                <w:ilvl w:val="0"/>
                <w:numId w:val="315"/>
              </w:numPr>
              <w:spacing w:after="0" w:line="360" w:lineRule="auto"/>
              <w:rPr>
                <w:rFonts w:eastAsia="Tahoma" w:cs="Times New Roman"/>
                <w:szCs w:val="24"/>
              </w:rPr>
            </w:pPr>
            <w:r w:rsidRPr="00725E27">
              <w:rPr>
                <w:rFonts w:eastAsia="Tahoma" w:cs="Times New Roman"/>
                <w:szCs w:val="24"/>
              </w:rPr>
              <w:t>Oral assessment</w:t>
            </w:r>
          </w:p>
          <w:p w14:paraId="462A653F" w14:textId="77777777" w:rsidR="00CE1315" w:rsidRPr="00725E27" w:rsidRDefault="00CE1315" w:rsidP="009A3446">
            <w:pPr>
              <w:numPr>
                <w:ilvl w:val="0"/>
                <w:numId w:val="315"/>
              </w:numPr>
              <w:spacing w:after="0" w:line="360" w:lineRule="auto"/>
              <w:jc w:val="left"/>
              <w:rPr>
                <w:rFonts w:eastAsia="Tahoma" w:cs="Times New Roman"/>
                <w:szCs w:val="24"/>
              </w:rPr>
            </w:pPr>
            <w:r w:rsidRPr="00725E27">
              <w:rPr>
                <w:rFonts w:eastAsia="Tahoma" w:cs="Times New Roman"/>
                <w:szCs w:val="24"/>
              </w:rPr>
              <w:t xml:space="preserve">Third party reports </w:t>
            </w:r>
          </w:p>
          <w:p w14:paraId="637B029E" w14:textId="77777777" w:rsidR="00CE1315" w:rsidRPr="00725E27" w:rsidRDefault="00CE1315" w:rsidP="009A3446">
            <w:pPr>
              <w:numPr>
                <w:ilvl w:val="0"/>
                <w:numId w:val="315"/>
              </w:numPr>
              <w:spacing w:after="0" w:line="360" w:lineRule="auto"/>
              <w:jc w:val="left"/>
              <w:rPr>
                <w:rFonts w:eastAsia="Tahoma" w:cs="Times New Roman"/>
                <w:szCs w:val="24"/>
              </w:rPr>
            </w:pPr>
            <w:r w:rsidRPr="00725E27">
              <w:rPr>
                <w:rFonts w:eastAsia="Tahoma" w:cs="Times New Roman"/>
                <w:szCs w:val="24"/>
              </w:rPr>
              <w:t>Portfolio of evidence</w:t>
            </w:r>
          </w:p>
          <w:p w14:paraId="01205459" w14:textId="77777777" w:rsidR="00CE1315" w:rsidRPr="00725E27" w:rsidRDefault="00CE1315" w:rsidP="004470E5">
            <w:pPr>
              <w:numPr>
                <w:ilvl w:val="0"/>
                <w:numId w:val="315"/>
              </w:numPr>
              <w:spacing w:after="0" w:line="360" w:lineRule="auto"/>
              <w:rPr>
                <w:rFonts w:eastAsia="Tahoma" w:cs="Times New Roman"/>
                <w:szCs w:val="24"/>
              </w:rPr>
            </w:pPr>
            <w:r w:rsidRPr="00725E27">
              <w:rPr>
                <w:rFonts w:eastAsia="Tahoma" w:cs="Times New Roman"/>
                <w:szCs w:val="24"/>
              </w:rPr>
              <w:t xml:space="preserve">Project </w:t>
            </w:r>
          </w:p>
          <w:p w14:paraId="505091DA" w14:textId="77777777" w:rsidR="00CE1315" w:rsidRPr="00725E27" w:rsidRDefault="00CE1315" w:rsidP="004470E5">
            <w:pPr>
              <w:numPr>
                <w:ilvl w:val="0"/>
                <w:numId w:val="315"/>
              </w:numPr>
              <w:spacing w:after="0" w:line="360" w:lineRule="auto"/>
              <w:rPr>
                <w:rFonts w:eastAsia="Tahoma" w:cs="Times New Roman"/>
                <w:szCs w:val="24"/>
              </w:rPr>
            </w:pPr>
            <w:r w:rsidRPr="00725E27">
              <w:rPr>
                <w:rFonts w:eastAsia="Tahoma" w:cs="Times New Roman"/>
                <w:szCs w:val="24"/>
              </w:rPr>
              <w:t xml:space="preserve">Practical </w:t>
            </w:r>
          </w:p>
        </w:tc>
      </w:tr>
      <w:tr w:rsidR="00725E27" w:rsidRPr="00725E27" w14:paraId="360A693E" w14:textId="77777777" w:rsidTr="00C24A23">
        <w:trPr>
          <w:trHeight w:val="841"/>
        </w:trPr>
        <w:tc>
          <w:tcPr>
            <w:tcW w:w="2790" w:type="dxa"/>
            <w:tcBorders>
              <w:top w:val="single" w:sz="4" w:space="0" w:color="000000"/>
              <w:left w:val="single" w:sz="4" w:space="0" w:color="000000"/>
              <w:bottom w:val="single" w:sz="4" w:space="0" w:color="000000"/>
              <w:right w:val="single" w:sz="4" w:space="0" w:color="000000"/>
            </w:tcBorders>
          </w:tcPr>
          <w:p w14:paraId="791118F5" w14:textId="77777777" w:rsidR="00CE1315" w:rsidRPr="00725E27" w:rsidRDefault="00CE1315" w:rsidP="004470E5">
            <w:pPr>
              <w:numPr>
                <w:ilvl w:val="0"/>
                <w:numId w:val="235"/>
              </w:numPr>
              <w:spacing w:after="0" w:line="360" w:lineRule="auto"/>
              <w:rPr>
                <w:rFonts w:eastAsia="Tahoma" w:cs="Times New Roman"/>
                <w:szCs w:val="24"/>
              </w:rPr>
            </w:pPr>
            <w:r w:rsidRPr="00725E27">
              <w:rPr>
                <w:rFonts w:eastAsia="Tahoma" w:cs="Times New Roman"/>
                <w:szCs w:val="24"/>
              </w:rPr>
              <w:t xml:space="preserve">Promote ethical work practices and values </w:t>
            </w:r>
          </w:p>
        </w:tc>
        <w:tc>
          <w:tcPr>
            <w:tcW w:w="4405" w:type="dxa"/>
            <w:tcBorders>
              <w:top w:val="single" w:sz="4" w:space="0" w:color="000000"/>
              <w:left w:val="single" w:sz="4" w:space="0" w:color="000000"/>
              <w:bottom w:val="single" w:sz="4" w:space="0" w:color="000000"/>
              <w:right w:val="single" w:sz="4" w:space="0" w:color="000000"/>
            </w:tcBorders>
          </w:tcPr>
          <w:p w14:paraId="1FF76FCF" w14:textId="77777777" w:rsidR="00CE1315" w:rsidRPr="00725E27" w:rsidRDefault="00CE1315" w:rsidP="004470E5">
            <w:pPr>
              <w:pStyle w:val="ListParagraph"/>
              <w:numPr>
                <w:ilvl w:val="0"/>
                <w:numId w:val="278"/>
              </w:numPr>
              <w:spacing w:after="0" w:line="360" w:lineRule="auto"/>
              <w:contextualSpacing w:val="0"/>
              <w:rPr>
                <w:rFonts w:eastAsia="Tahoma"/>
                <w:vanish/>
                <w:szCs w:val="24"/>
                <w:lang w:val="en-US"/>
              </w:rPr>
            </w:pPr>
          </w:p>
          <w:p w14:paraId="728914F7" w14:textId="77777777" w:rsidR="00CE1315" w:rsidRPr="00725E27" w:rsidRDefault="00CE1315" w:rsidP="004470E5">
            <w:pPr>
              <w:pStyle w:val="ListParagraph"/>
              <w:numPr>
                <w:ilvl w:val="0"/>
                <w:numId w:val="278"/>
              </w:numPr>
              <w:spacing w:after="0" w:line="360" w:lineRule="auto"/>
              <w:contextualSpacing w:val="0"/>
              <w:rPr>
                <w:rFonts w:eastAsia="Tahoma"/>
                <w:vanish/>
                <w:szCs w:val="24"/>
                <w:lang w:val="en-US"/>
              </w:rPr>
            </w:pPr>
          </w:p>
          <w:p w14:paraId="0FF62D7D" w14:textId="77777777" w:rsidR="00CE1315" w:rsidRPr="00725E27" w:rsidRDefault="00CE1315" w:rsidP="004470E5">
            <w:pPr>
              <w:numPr>
                <w:ilvl w:val="1"/>
                <w:numId w:val="278"/>
              </w:numPr>
              <w:spacing w:after="0" w:line="360" w:lineRule="auto"/>
              <w:rPr>
                <w:rFonts w:eastAsia="Tahoma" w:cs="Times New Roman"/>
                <w:szCs w:val="24"/>
              </w:rPr>
            </w:pPr>
            <w:r w:rsidRPr="00725E27">
              <w:rPr>
                <w:rFonts w:eastAsia="Tahoma" w:cs="Times New Roman"/>
                <w:szCs w:val="24"/>
              </w:rPr>
              <w:t>Integrity</w:t>
            </w:r>
          </w:p>
          <w:p w14:paraId="723BBB4C" w14:textId="77777777" w:rsidR="00CE1315" w:rsidRPr="00725E27" w:rsidRDefault="00CE1315" w:rsidP="004470E5">
            <w:pPr>
              <w:numPr>
                <w:ilvl w:val="1"/>
                <w:numId w:val="278"/>
              </w:numPr>
              <w:spacing w:after="0" w:line="360" w:lineRule="auto"/>
              <w:rPr>
                <w:rFonts w:eastAsia="Tahoma" w:cs="Times New Roman"/>
                <w:szCs w:val="24"/>
              </w:rPr>
            </w:pPr>
            <w:r w:rsidRPr="00725E27">
              <w:rPr>
                <w:rFonts w:eastAsia="Tahoma" w:cs="Times New Roman"/>
                <w:szCs w:val="24"/>
              </w:rPr>
              <w:t>Core Values, ethics and beliefs</w:t>
            </w:r>
          </w:p>
          <w:p w14:paraId="788D36DC" w14:textId="77777777" w:rsidR="00CE1315" w:rsidRPr="00725E27" w:rsidRDefault="00CE1315" w:rsidP="004470E5">
            <w:pPr>
              <w:numPr>
                <w:ilvl w:val="1"/>
                <w:numId w:val="278"/>
              </w:numPr>
              <w:spacing w:after="0" w:line="360" w:lineRule="auto"/>
              <w:rPr>
                <w:rFonts w:eastAsia="Tahoma" w:cs="Times New Roman"/>
                <w:szCs w:val="24"/>
              </w:rPr>
            </w:pPr>
            <w:r w:rsidRPr="00725E27">
              <w:rPr>
                <w:rFonts w:eastAsia="Tahoma" w:cs="Times New Roman"/>
                <w:szCs w:val="24"/>
              </w:rPr>
              <w:t>Patriotism</w:t>
            </w:r>
          </w:p>
          <w:p w14:paraId="5C7E979F" w14:textId="77777777" w:rsidR="00CE1315" w:rsidRPr="00725E27" w:rsidRDefault="00CE1315" w:rsidP="004470E5">
            <w:pPr>
              <w:numPr>
                <w:ilvl w:val="1"/>
                <w:numId w:val="278"/>
              </w:numPr>
              <w:spacing w:after="0" w:line="360" w:lineRule="auto"/>
              <w:rPr>
                <w:rFonts w:eastAsia="Tahoma" w:cs="Times New Roman"/>
                <w:szCs w:val="24"/>
              </w:rPr>
            </w:pPr>
            <w:r w:rsidRPr="00725E27">
              <w:rPr>
                <w:rFonts w:eastAsia="Tahoma" w:cs="Times New Roman"/>
                <w:szCs w:val="24"/>
              </w:rPr>
              <w:t>Professionalism</w:t>
            </w:r>
          </w:p>
          <w:p w14:paraId="7F8B98C8" w14:textId="77777777" w:rsidR="00CE1315" w:rsidRPr="00725E27" w:rsidRDefault="00CE1315" w:rsidP="004470E5">
            <w:pPr>
              <w:numPr>
                <w:ilvl w:val="1"/>
                <w:numId w:val="278"/>
              </w:numPr>
              <w:spacing w:after="0" w:line="360" w:lineRule="auto"/>
              <w:rPr>
                <w:rFonts w:eastAsia="Tahoma" w:cs="Times New Roman"/>
                <w:szCs w:val="24"/>
              </w:rPr>
            </w:pPr>
            <w:r w:rsidRPr="00725E27">
              <w:rPr>
                <w:rFonts w:eastAsia="Tahoma" w:cs="Times New Roman"/>
                <w:szCs w:val="24"/>
              </w:rPr>
              <w:t>Organizational codes of conduct</w:t>
            </w:r>
          </w:p>
          <w:p w14:paraId="297131AF" w14:textId="77777777" w:rsidR="00CE1315" w:rsidRPr="00725E27" w:rsidRDefault="00CE1315" w:rsidP="004470E5">
            <w:pPr>
              <w:numPr>
                <w:ilvl w:val="1"/>
                <w:numId w:val="278"/>
              </w:numPr>
              <w:spacing w:after="0" w:line="360" w:lineRule="auto"/>
              <w:rPr>
                <w:rFonts w:eastAsia="Tahoma" w:cs="Times New Roman"/>
                <w:szCs w:val="24"/>
              </w:rPr>
            </w:pPr>
            <w:r w:rsidRPr="00725E27">
              <w:rPr>
                <w:rFonts w:eastAsia="Tahoma" w:cs="Times New Roman"/>
                <w:szCs w:val="24"/>
              </w:rPr>
              <w:t>Industry policies and procedures</w:t>
            </w:r>
          </w:p>
        </w:tc>
        <w:tc>
          <w:tcPr>
            <w:tcW w:w="2700" w:type="dxa"/>
            <w:tcBorders>
              <w:top w:val="single" w:sz="4" w:space="0" w:color="000000"/>
              <w:left w:val="single" w:sz="4" w:space="0" w:color="000000"/>
              <w:bottom w:val="single" w:sz="4" w:space="0" w:color="000000"/>
              <w:right w:val="single" w:sz="4" w:space="0" w:color="000000"/>
            </w:tcBorders>
          </w:tcPr>
          <w:p w14:paraId="768BD851"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 xml:space="preserve">Observation </w:t>
            </w:r>
          </w:p>
          <w:p w14:paraId="6DF6A225"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Written assessment</w:t>
            </w:r>
          </w:p>
          <w:p w14:paraId="29B7560F"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Oral assessment</w:t>
            </w:r>
          </w:p>
          <w:p w14:paraId="796D5796"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 xml:space="preserve">Third party reports </w:t>
            </w:r>
          </w:p>
          <w:p w14:paraId="72C60309"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Portfolio of evidence</w:t>
            </w:r>
          </w:p>
          <w:p w14:paraId="316F5FB0"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 xml:space="preserve">Project </w:t>
            </w:r>
          </w:p>
          <w:p w14:paraId="18B6C0AD" w14:textId="77777777" w:rsidR="00CE1315" w:rsidRPr="00725E27" w:rsidRDefault="00CE1315" w:rsidP="004470E5">
            <w:pPr>
              <w:numPr>
                <w:ilvl w:val="0"/>
                <w:numId w:val="236"/>
              </w:numPr>
              <w:spacing w:after="0" w:line="360" w:lineRule="auto"/>
              <w:rPr>
                <w:rFonts w:eastAsia="Tahoma" w:cs="Times New Roman"/>
                <w:szCs w:val="24"/>
              </w:rPr>
            </w:pPr>
            <w:r w:rsidRPr="00725E27">
              <w:rPr>
                <w:rFonts w:eastAsia="Tahoma" w:cs="Times New Roman"/>
                <w:szCs w:val="24"/>
              </w:rPr>
              <w:t>Practical</w:t>
            </w:r>
          </w:p>
        </w:tc>
      </w:tr>
      <w:tr w:rsidR="00DC0CBC" w:rsidRPr="00725E27" w14:paraId="20DF2F68" w14:textId="77777777" w:rsidTr="00C24A23">
        <w:trPr>
          <w:trHeight w:val="755"/>
        </w:trPr>
        <w:tc>
          <w:tcPr>
            <w:tcW w:w="2790" w:type="dxa"/>
            <w:tcBorders>
              <w:top w:val="single" w:sz="4" w:space="0" w:color="000000"/>
              <w:left w:val="single" w:sz="4" w:space="0" w:color="000000"/>
              <w:bottom w:val="single" w:sz="4" w:space="0" w:color="000000"/>
              <w:right w:val="single" w:sz="4" w:space="0" w:color="000000"/>
            </w:tcBorders>
          </w:tcPr>
          <w:p w14:paraId="4874326F" w14:textId="77777777" w:rsidR="00CE1315" w:rsidRPr="00725E27" w:rsidRDefault="00CE1315" w:rsidP="004470E5">
            <w:pPr>
              <w:numPr>
                <w:ilvl w:val="0"/>
                <w:numId w:val="235"/>
              </w:numPr>
              <w:spacing w:after="0" w:line="360" w:lineRule="auto"/>
              <w:rPr>
                <w:rFonts w:eastAsia="Tahoma" w:cs="Times New Roman"/>
                <w:szCs w:val="24"/>
              </w:rPr>
            </w:pPr>
            <w:r w:rsidRPr="00725E27">
              <w:rPr>
                <w:rFonts w:eastAsia="Tahoma" w:cs="Times New Roman"/>
                <w:szCs w:val="24"/>
              </w:rPr>
              <w:lastRenderedPageBreak/>
              <w:t xml:space="preserve">Promote Teamwork </w:t>
            </w:r>
          </w:p>
          <w:p w14:paraId="2CBFAE08" w14:textId="77777777" w:rsidR="00CE1315" w:rsidRPr="00725E27" w:rsidRDefault="00CE1315" w:rsidP="00C24A23">
            <w:pPr>
              <w:spacing w:after="0" w:line="360" w:lineRule="auto"/>
              <w:ind w:left="180"/>
              <w:rPr>
                <w:rFonts w:eastAsia="Tahoma" w:cs="Times New Roman"/>
                <w:szCs w:val="24"/>
              </w:rPr>
            </w:pPr>
          </w:p>
        </w:tc>
        <w:tc>
          <w:tcPr>
            <w:tcW w:w="4405" w:type="dxa"/>
            <w:tcBorders>
              <w:top w:val="single" w:sz="4" w:space="0" w:color="000000"/>
              <w:left w:val="single" w:sz="4" w:space="0" w:color="000000"/>
              <w:bottom w:val="single" w:sz="4" w:space="0" w:color="000000"/>
              <w:right w:val="single" w:sz="4" w:space="0" w:color="000000"/>
            </w:tcBorders>
          </w:tcPr>
          <w:p w14:paraId="50843D5A" w14:textId="77777777" w:rsidR="00CE1315" w:rsidRPr="00725E27" w:rsidRDefault="00CE1315" w:rsidP="004470E5">
            <w:pPr>
              <w:pStyle w:val="ListParagraph"/>
              <w:numPr>
                <w:ilvl w:val="0"/>
                <w:numId w:val="279"/>
              </w:numPr>
              <w:spacing w:after="0" w:line="360" w:lineRule="auto"/>
              <w:contextualSpacing w:val="0"/>
              <w:rPr>
                <w:rFonts w:eastAsia="Tahoma"/>
                <w:vanish/>
                <w:szCs w:val="24"/>
                <w:lang w:val="en-US"/>
              </w:rPr>
            </w:pPr>
          </w:p>
          <w:p w14:paraId="7C32745E" w14:textId="77777777" w:rsidR="00CE1315" w:rsidRPr="00725E27" w:rsidRDefault="00CE1315" w:rsidP="004470E5">
            <w:pPr>
              <w:pStyle w:val="ListParagraph"/>
              <w:numPr>
                <w:ilvl w:val="0"/>
                <w:numId w:val="279"/>
              </w:numPr>
              <w:spacing w:after="0" w:line="360" w:lineRule="auto"/>
              <w:contextualSpacing w:val="0"/>
              <w:rPr>
                <w:rFonts w:eastAsia="Tahoma"/>
                <w:vanish/>
                <w:szCs w:val="24"/>
                <w:lang w:val="en-US"/>
              </w:rPr>
            </w:pPr>
          </w:p>
          <w:p w14:paraId="36A72FB6" w14:textId="77777777" w:rsidR="00CE1315" w:rsidRPr="00725E27" w:rsidRDefault="00CE1315" w:rsidP="004470E5">
            <w:pPr>
              <w:pStyle w:val="ListParagraph"/>
              <w:numPr>
                <w:ilvl w:val="0"/>
                <w:numId w:val="279"/>
              </w:numPr>
              <w:spacing w:after="0" w:line="360" w:lineRule="auto"/>
              <w:contextualSpacing w:val="0"/>
              <w:rPr>
                <w:rFonts w:eastAsia="Tahoma"/>
                <w:vanish/>
                <w:szCs w:val="24"/>
                <w:lang w:val="en-US"/>
              </w:rPr>
            </w:pPr>
          </w:p>
          <w:p w14:paraId="46DE32CE"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Types of teams</w:t>
            </w:r>
          </w:p>
          <w:p w14:paraId="554FF2EF"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Team building</w:t>
            </w:r>
          </w:p>
          <w:p w14:paraId="77279C74"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Individual responsibilities in a team</w:t>
            </w:r>
          </w:p>
          <w:p w14:paraId="45AA01FB"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 xml:space="preserve">Determination of team roles and objectives </w:t>
            </w:r>
          </w:p>
          <w:p w14:paraId="261ACD22"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 xml:space="preserve">Team parameters and relationships </w:t>
            </w:r>
          </w:p>
          <w:p w14:paraId="6D3C47BF"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Benefits of teamwork</w:t>
            </w:r>
          </w:p>
          <w:p w14:paraId="3C9965A5"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Qualities of a team player</w:t>
            </w:r>
          </w:p>
          <w:p w14:paraId="63DD3D23"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Leading a team</w:t>
            </w:r>
          </w:p>
          <w:p w14:paraId="397F4B85" w14:textId="77777777" w:rsidR="00CE1315" w:rsidRPr="00725E27" w:rsidRDefault="00CE1315" w:rsidP="004470E5">
            <w:pPr>
              <w:numPr>
                <w:ilvl w:val="1"/>
                <w:numId w:val="279"/>
              </w:numPr>
              <w:spacing w:after="0" w:line="360" w:lineRule="auto"/>
              <w:rPr>
                <w:rFonts w:eastAsia="Tahoma" w:cs="Times New Roman"/>
                <w:szCs w:val="24"/>
              </w:rPr>
            </w:pPr>
            <w:r w:rsidRPr="00725E27">
              <w:rPr>
                <w:rFonts w:eastAsia="Tahoma" w:cs="Times New Roman"/>
                <w:szCs w:val="24"/>
              </w:rPr>
              <w:t>Team performance and evaluation</w:t>
            </w:r>
          </w:p>
          <w:p w14:paraId="6381050E" w14:textId="77777777" w:rsidR="00CE1315" w:rsidRPr="00725E27" w:rsidRDefault="00CE1315" w:rsidP="004470E5">
            <w:pPr>
              <w:numPr>
                <w:ilvl w:val="1"/>
                <w:numId w:val="279"/>
              </w:numPr>
              <w:tabs>
                <w:tab w:val="left" w:pos="946"/>
              </w:tabs>
              <w:spacing w:after="0" w:line="360" w:lineRule="auto"/>
              <w:jc w:val="left"/>
              <w:rPr>
                <w:rFonts w:eastAsia="Tahoma" w:cs="Times New Roman"/>
                <w:szCs w:val="24"/>
              </w:rPr>
            </w:pPr>
            <w:r w:rsidRPr="00725E27">
              <w:rPr>
                <w:rFonts w:eastAsia="Tahoma" w:cs="Times New Roman"/>
                <w:szCs w:val="24"/>
              </w:rPr>
              <w:t>Conflicts and conflict resolution</w:t>
            </w:r>
          </w:p>
          <w:p w14:paraId="67ABDED2" w14:textId="77777777" w:rsidR="00CE1315" w:rsidRPr="00725E27" w:rsidRDefault="00CE1315" w:rsidP="004470E5">
            <w:pPr>
              <w:numPr>
                <w:ilvl w:val="1"/>
                <w:numId w:val="279"/>
              </w:numPr>
              <w:tabs>
                <w:tab w:val="left" w:pos="946"/>
              </w:tabs>
              <w:spacing w:after="0" w:line="360" w:lineRule="auto"/>
              <w:jc w:val="left"/>
              <w:rPr>
                <w:rFonts w:eastAsia="Tahoma" w:cs="Times New Roman"/>
                <w:szCs w:val="24"/>
              </w:rPr>
            </w:pPr>
            <w:r w:rsidRPr="00725E27">
              <w:rPr>
                <w:rFonts w:eastAsia="Tahoma" w:cs="Times New Roman"/>
                <w:szCs w:val="24"/>
              </w:rPr>
              <w:t>Gender and diversity mainstreaming</w:t>
            </w:r>
          </w:p>
          <w:p w14:paraId="47901E57" w14:textId="77777777" w:rsidR="00CE1315" w:rsidRPr="00725E27" w:rsidRDefault="00CE1315" w:rsidP="004470E5">
            <w:pPr>
              <w:numPr>
                <w:ilvl w:val="1"/>
                <w:numId w:val="279"/>
              </w:numPr>
              <w:tabs>
                <w:tab w:val="left" w:pos="946"/>
              </w:tabs>
              <w:spacing w:after="0" w:line="360" w:lineRule="auto"/>
              <w:jc w:val="left"/>
              <w:rPr>
                <w:rFonts w:eastAsia="Tahoma" w:cs="Times New Roman"/>
                <w:szCs w:val="24"/>
              </w:rPr>
            </w:pPr>
            <w:r w:rsidRPr="00725E27">
              <w:rPr>
                <w:rFonts w:eastAsia="Tahoma" w:cs="Times New Roman"/>
                <w:szCs w:val="24"/>
              </w:rPr>
              <w:t>Developing Healthy workplace relationships</w:t>
            </w:r>
          </w:p>
          <w:p w14:paraId="7EE8D9B3" w14:textId="77777777" w:rsidR="00CE1315" w:rsidRPr="00725E27" w:rsidRDefault="00CE1315" w:rsidP="004470E5">
            <w:pPr>
              <w:numPr>
                <w:ilvl w:val="1"/>
                <w:numId w:val="279"/>
              </w:numPr>
              <w:tabs>
                <w:tab w:val="left" w:pos="946"/>
              </w:tabs>
              <w:spacing w:after="0" w:line="360" w:lineRule="auto"/>
              <w:jc w:val="left"/>
              <w:rPr>
                <w:rFonts w:eastAsia="Tahoma" w:cs="Times New Roman"/>
                <w:szCs w:val="24"/>
              </w:rPr>
            </w:pPr>
            <w:r w:rsidRPr="00725E27">
              <w:rPr>
                <w:rFonts w:eastAsia="Tahoma" w:cs="Times New Roman"/>
                <w:szCs w:val="24"/>
              </w:rPr>
              <w:t>Adaptability and flexibility</w:t>
            </w:r>
          </w:p>
          <w:p w14:paraId="45F4B006" w14:textId="77777777" w:rsidR="00CE1315" w:rsidRPr="00725E27" w:rsidRDefault="00CE1315" w:rsidP="004470E5">
            <w:pPr>
              <w:numPr>
                <w:ilvl w:val="1"/>
                <w:numId w:val="279"/>
              </w:numPr>
              <w:tabs>
                <w:tab w:val="left" w:pos="946"/>
              </w:tabs>
              <w:spacing w:after="0" w:line="360" w:lineRule="auto"/>
              <w:jc w:val="left"/>
              <w:rPr>
                <w:rFonts w:eastAsia="Tahoma" w:cs="Times New Roman"/>
                <w:szCs w:val="24"/>
              </w:rPr>
            </w:pPr>
            <w:r w:rsidRPr="00725E27">
              <w:rPr>
                <w:rFonts w:eastAsia="Tahoma" w:cs="Times New Roman"/>
                <w:szCs w:val="24"/>
              </w:rPr>
              <w:t>Coaching and mentoring skills</w:t>
            </w:r>
          </w:p>
        </w:tc>
        <w:tc>
          <w:tcPr>
            <w:tcW w:w="2700" w:type="dxa"/>
            <w:tcBorders>
              <w:top w:val="single" w:sz="4" w:space="0" w:color="000000"/>
              <w:left w:val="single" w:sz="4" w:space="0" w:color="000000"/>
              <w:bottom w:val="single" w:sz="4" w:space="0" w:color="000000"/>
              <w:right w:val="single" w:sz="4" w:space="0" w:color="000000"/>
            </w:tcBorders>
          </w:tcPr>
          <w:p w14:paraId="5711A3BB" w14:textId="77777777" w:rsidR="00CE1315" w:rsidRPr="00725E27" w:rsidRDefault="00CE1315" w:rsidP="004470E5">
            <w:pPr>
              <w:numPr>
                <w:ilvl w:val="0"/>
                <w:numId w:val="316"/>
              </w:numPr>
              <w:spacing w:after="0" w:line="360" w:lineRule="auto"/>
              <w:rPr>
                <w:rFonts w:eastAsia="Tahoma" w:cs="Times New Roman"/>
                <w:szCs w:val="24"/>
              </w:rPr>
            </w:pPr>
            <w:r w:rsidRPr="00725E27">
              <w:rPr>
                <w:rFonts w:eastAsia="Tahoma" w:cs="Times New Roman"/>
                <w:szCs w:val="24"/>
              </w:rPr>
              <w:t xml:space="preserve">Observation </w:t>
            </w:r>
          </w:p>
          <w:p w14:paraId="5AC316B2" w14:textId="77777777" w:rsidR="00CE1315" w:rsidRPr="00725E27" w:rsidRDefault="00CE1315" w:rsidP="004470E5">
            <w:pPr>
              <w:numPr>
                <w:ilvl w:val="0"/>
                <w:numId w:val="316"/>
              </w:numPr>
              <w:spacing w:after="0" w:line="360" w:lineRule="auto"/>
              <w:rPr>
                <w:rFonts w:eastAsia="Tahoma" w:cs="Times New Roman"/>
                <w:szCs w:val="24"/>
              </w:rPr>
            </w:pPr>
            <w:r w:rsidRPr="00725E27">
              <w:rPr>
                <w:rFonts w:eastAsia="Tahoma" w:cs="Times New Roman"/>
                <w:szCs w:val="24"/>
              </w:rPr>
              <w:t>Written assessment</w:t>
            </w:r>
          </w:p>
          <w:p w14:paraId="094A9BBC" w14:textId="77777777" w:rsidR="00CE1315" w:rsidRPr="00725E27" w:rsidRDefault="00CE1315" w:rsidP="004470E5">
            <w:pPr>
              <w:numPr>
                <w:ilvl w:val="0"/>
                <w:numId w:val="316"/>
              </w:numPr>
              <w:spacing w:after="0" w:line="360" w:lineRule="auto"/>
              <w:rPr>
                <w:rFonts w:eastAsia="Tahoma" w:cs="Times New Roman"/>
                <w:szCs w:val="24"/>
              </w:rPr>
            </w:pPr>
            <w:r w:rsidRPr="00725E27">
              <w:rPr>
                <w:rFonts w:eastAsia="Tahoma" w:cs="Times New Roman"/>
                <w:szCs w:val="24"/>
              </w:rPr>
              <w:t>Oral assessment</w:t>
            </w:r>
          </w:p>
          <w:p w14:paraId="0E453273" w14:textId="77777777" w:rsidR="00CE1315" w:rsidRPr="00725E27" w:rsidRDefault="00CE1315" w:rsidP="004470E5">
            <w:pPr>
              <w:numPr>
                <w:ilvl w:val="0"/>
                <w:numId w:val="316"/>
              </w:numPr>
              <w:spacing w:after="0" w:line="360" w:lineRule="auto"/>
              <w:rPr>
                <w:rFonts w:eastAsia="Tahoma" w:cs="Times New Roman"/>
                <w:szCs w:val="24"/>
              </w:rPr>
            </w:pPr>
            <w:r w:rsidRPr="00725E27">
              <w:rPr>
                <w:rFonts w:eastAsia="Tahoma" w:cs="Times New Roman"/>
                <w:szCs w:val="24"/>
              </w:rPr>
              <w:t xml:space="preserve">Third party reports </w:t>
            </w:r>
          </w:p>
          <w:p w14:paraId="0FAD0D45" w14:textId="77777777" w:rsidR="00CE1315" w:rsidRPr="00725E27" w:rsidRDefault="00CE1315" w:rsidP="004470E5">
            <w:pPr>
              <w:numPr>
                <w:ilvl w:val="0"/>
                <w:numId w:val="316"/>
              </w:numPr>
              <w:spacing w:after="0" w:line="360" w:lineRule="auto"/>
              <w:rPr>
                <w:rFonts w:eastAsia="Tahoma" w:cs="Times New Roman"/>
                <w:szCs w:val="24"/>
              </w:rPr>
            </w:pPr>
            <w:r w:rsidRPr="00725E27">
              <w:rPr>
                <w:rFonts w:eastAsia="Tahoma" w:cs="Times New Roman"/>
                <w:szCs w:val="24"/>
              </w:rPr>
              <w:t xml:space="preserve">Project </w:t>
            </w:r>
          </w:p>
          <w:p w14:paraId="7CE2B8F9" w14:textId="77777777" w:rsidR="00CE1315" w:rsidRPr="00725E27" w:rsidRDefault="00CE1315" w:rsidP="004470E5">
            <w:pPr>
              <w:numPr>
                <w:ilvl w:val="0"/>
                <w:numId w:val="316"/>
              </w:numPr>
              <w:spacing w:after="0" w:line="360" w:lineRule="auto"/>
              <w:rPr>
                <w:rFonts w:eastAsia="Tahoma" w:cs="Times New Roman"/>
                <w:szCs w:val="24"/>
              </w:rPr>
            </w:pPr>
            <w:r w:rsidRPr="00725E27">
              <w:rPr>
                <w:rFonts w:eastAsia="Tahoma" w:cs="Times New Roman"/>
                <w:szCs w:val="24"/>
              </w:rPr>
              <w:t>Practical</w:t>
            </w:r>
          </w:p>
        </w:tc>
      </w:tr>
      <w:tr w:rsidR="00DC0CBC" w:rsidRPr="00725E27" w14:paraId="5E796155" w14:textId="77777777" w:rsidTr="00C24A23">
        <w:trPr>
          <w:trHeight w:val="440"/>
        </w:trPr>
        <w:tc>
          <w:tcPr>
            <w:tcW w:w="2790" w:type="dxa"/>
            <w:tcBorders>
              <w:top w:val="single" w:sz="4" w:space="0" w:color="000000"/>
              <w:left w:val="single" w:sz="4" w:space="0" w:color="000000"/>
              <w:bottom w:val="single" w:sz="4" w:space="0" w:color="000000"/>
              <w:right w:val="single" w:sz="4" w:space="0" w:color="000000"/>
            </w:tcBorders>
          </w:tcPr>
          <w:p w14:paraId="2D2A6181" w14:textId="77777777" w:rsidR="00CE1315" w:rsidRPr="00725E27" w:rsidRDefault="00CE1315" w:rsidP="004470E5">
            <w:pPr>
              <w:numPr>
                <w:ilvl w:val="0"/>
                <w:numId w:val="235"/>
              </w:numPr>
              <w:spacing w:after="0" w:line="360" w:lineRule="auto"/>
              <w:jc w:val="left"/>
              <w:rPr>
                <w:rFonts w:eastAsia="Tahoma" w:cs="Times New Roman"/>
                <w:szCs w:val="24"/>
              </w:rPr>
            </w:pPr>
            <w:r w:rsidRPr="00725E27">
              <w:rPr>
                <w:rFonts w:eastAsia="Tahoma" w:cs="Times New Roman"/>
                <w:szCs w:val="24"/>
              </w:rPr>
              <w:t>Maintain professional and personal development</w:t>
            </w:r>
          </w:p>
        </w:tc>
        <w:tc>
          <w:tcPr>
            <w:tcW w:w="4405" w:type="dxa"/>
            <w:tcBorders>
              <w:top w:val="single" w:sz="4" w:space="0" w:color="000000"/>
              <w:left w:val="single" w:sz="4" w:space="0" w:color="000000"/>
              <w:bottom w:val="single" w:sz="4" w:space="0" w:color="000000"/>
              <w:right w:val="single" w:sz="4" w:space="0" w:color="000000"/>
            </w:tcBorders>
          </w:tcPr>
          <w:p w14:paraId="4DEB5898" w14:textId="77777777" w:rsidR="00CE1315" w:rsidRPr="00725E27" w:rsidRDefault="00CE1315" w:rsidP="004470E5">
            <w:pPr>
              <w:pStyle w:val="ListParagraph"/>
              <w:numPr>
                <w:ilvl w:val="0"/>
                <w:numId w:val="280"/>
              </w:numPr>
              <w:spacing w:after="0" w:line="360" w:lineRule="auto"/>
              <w:contextualSpacing w:val="0"/>
              <w:rPr>
                <w:rFonts w:eastAsia="Tahoma"/>
                <w:vanish/>
                <w:szCs w:val="24"/>
                <w:lang w:val="en-US"/>
              </w:rPr>
            </w:pPr>
          </w:p>
          <w:p w14:paraId="58B2AB0A" w14:textId="77777777" w:rsidR="00CE1315" w:rsidRPr="00725E27" w:rsidRDefault="00CE1315" w:rsidP="004470E5">
            <w:pPr>
              <w:pStyle w:val="ListParagraph"/>
              <w:numPr>
                <w:ilvl w:val="0"/>
                <w:numId w:val="280"/>
              </w:numPr>
              <w:spacing w:after="0" w:line="360" w:lineRule="auto"/>
              <w:contextualSpacing w:val="0"/>
              <w:rPr>
                <w:rFonts w:eastAsia="Tahoma"/>
                <w:vanish/>
                <w:szCs w:val="24"/>
                <w:lang w:val="en-US"/>
              </w:rPr>
            </w:pPr>
          </w:p>
          <w:p w14:paraId="59588715" w14:textId="77777777" w:rsidR="00CE1315" w:rsidRPr="00725E27" w:rsidRDefault="00CE1315" w:rsidP="004470E5">
            <w:pPr>
              <w:pStyle w:val="ListParagraph"/>
              <w:numPr>
                <w:ilvl w:val="0"/>
                <w:numId w:val="280"/>
              </w:numPr>
              <w:spacing w:after="0" w:line="360" w:lineRule="auto"/>
              <w:contextualSpacing w:val="0"/>
              <w:rPr>
                <w:rFonts w:eastAsia="Tahoma"/>
                <w:vanish/>
                <w:szCs w:val="24"/>
                <w:lang w:val="en-US"/>
              </w:rPr>
            </w:pPr>
          </w:p>
          <w:p w14:paraId="34431269" w14:textId="77777777" w:rsidR="00CE1315" w:rsidRPr="00725E27" w:rsidRDefault="00CE1315" w:rsidP="004470E5">
            <w:pPr>
              <w:pStyle w:val="ListParagraph"/>
              <w:numPr>
                <w:ilvl w:val="0"/>
                <w:numId w:val="280"/>
              </w:numPr>
              <w:spacing w:after="0" w:line="360" w:lineRule="auto"/>
              <w:contextualSpacing w:val="0"/>
              <w:rPr>
                <w:rFonts w:eastAsia="Tahoma"/>
                <w:vanish/>
                <w:szCs w:val="24"/>
                <w:lang w:val="en-US"/>
              </w:rPr>
            </w:pPr>
          </w:p>
          <w:p w14:paraId="0C26218F" w14:textId="77777777" w:rsidR="00CE1315" w:rsidRPr="00725E27" w:rsidRDefault="00CE1315" w:rsidP="004470E5">
            <w:pPr>
              <w:numPr>
                <w:ilvl w:val="1"/>
                <w:numId w:val="280"/>
              </w:numPr>
              <w:spacing w:after="0" w:line="360" w:lineRule="auto"/>
              <w:jc w:val="left"/>
              <w:rPr>
                <w:rFonts w:eastAsia="Tahoma" w:cs="Times New Roman"/>
                <w:szCs w:val="24"/>
              </w:rPr>
            </w:pPr>
            <w:r w:rsidRPr="00725E27">
              <w:rPr>
                <w:rFonts w:eastAsia="Tahoma" w:cs="Times New Roman"/>
                <w:szCs w:val="24"/>
              </w:rPr>
              <w:t>Personal vs professional development and growth</w:t>
            </w:r>
          </w:p>
          <w:p w14:paraId="2DE23581" w14:textId="77777777" w:rsidR="00CE1315" w:rsidRPr="00725E27" w:rsidRDefault="00CE1315" w:rsidP="004470E5">
            <w:pPr>
              <w:numPr>
                <w:ilvl w:val="1"/>
                <w:numId w:val="280"/>
              </w:numPr>
              <w:spacing w:after="0" w:line="360" w:lineRule="auto"/>
              <w:rPr>
                <w:rFonts w:eastAsia="Tahoma" w:cs="Times New Roman"/>
                <w:szCs w:val="24"/>
              </w:rPr>
            </w:pPr>
            <w:r w:rsidRPr="00725E27">
              <w:rPr>
                <w:rFonts w:eastAsia="Tahoma" w:cs="Times New Roman"/>
                <w:szCs w:val="24"/>
              </w:rPr>
              <w:t>Avenues for professional growth</w:t>
            </w:r>
          </w:p>
          <w:p w14:paraId="5A2B6570" w14:textId="77777777" w:rsidR="00CE1315" w:rsidRPr="00725E27" w:rsidRDefault="00CE1315" w:rsidP="004470E5">
            <w:pPr>
              <w:numPr>
                <w:ilvl w:val="1"/>
                <w:numId w:val="280"/>
              </w:numPr>
              <w:spacing w:after="0" w:line="360" w:lineRule="auto"/>
              <w:rPr>
                <w:rFonts w:eastAsia="Tahoma" w:cs="Times New Roman"/>
                <w:szCs w:val="24"/>
              </w:rPr>
            </w:pPr>
            <w:r w:rsidRPr="00725E27">
              <w:rPr>
                <w:rFonts w:eastAsia="Tahoma" w:cs="Times New Roman"/>
                <w:szCs w:val="24"/>
              </w:rPr>
              <w:t>Recognizing career advancement</w:t>
            </w:r>
          </w:p>
          <w:p w14:paraId="4DDF4FC8" w14:textId="77777777" w:rsidR="00CE1315" w:rsidRPr="00725E27" w:rsidRDefault="00CE1315" w:rsidP="004470E5">
            <w:pPr>
              <w:numPr>
                <w:ilvl w:val="1"/>
                <w:numId w:val="280"/>
              </w:numPr>
              <w:spacing w:after="0" w:line="360" w:lineRule="auto"/>
              <w:rPr>
                <w:rFonts w:eastAsia="Tahoma" w:cs="Times New Roman"/>
                <w:szCs w:val="24"/>
              </w:rPr>
            </w:pPr>
            <w:r w:rsidRPr="00725E27">
              <w:rPr>
                <w:rFonts w:eastAsia="Tahoma" w:cs="Times New Roman"/>
                <w:szCs w:val="24"/>
              </w:rPr>
              <w:t>Training and career opportunities</w:t>
            </w:r>
          </w:p>
          <w:p w14:paraId="0B047A2F" w14:textId="77777777" w:rsidR="00CE1315" w:rsidRPr="00725E27" w:rsidRDefault="00CE1315" w:rsidP="004470E5">
            <w:pPr>
              <w:numPr>
                <w:ilvl w:val="1"/>
                <w:numId w:val="280"/>
              </w:numPr>
              <w:spacing w:after="0" w:line="360" w:lineRule="auto"/>
              <w:rPr>
                <w:rFonts w:eastAsia="Tahoma" w:cs="Times New Roman"/>
                <w:szCs w:val="24"/>
              </w:rPr>
            </w:pPr>
            <w:r w:rsidRPr="00725E27">
              <w:rPr>
                <w:rFonts w:eastAsia="Tahoma" w:cs="Times New Roman"/>
                <w:szCs w:val="24"/>
              </w:rPr>
              <w:t>Assessing training needs</w:t>
            </w:r>
          </w:p>
          <w:p w14:paraId="45D01E56" w14:textId="77777777" w:rsidR="00CE1315" w:rsidRPr="00725E27" w:rsidRDefault="00CE1315" w:rsidP="004470E5">
            <w:pPr>
              <w:numPr>
                <w:ilvl w:val="1"/>
                <w:numId w:val="280"/>
              </w:numPr>
              <w:spacing w:after="0" w:line="360" w:lineRule="auto"/>
              <w:rPr>
                <w:rFonts w:eastAsia="Tahoma" w:cs="Times New Roman"/>
                <w:szCs w:val="24"/>
              </w:rPr>
            </w:pPr>
            <w:r w:rsidRPr="00725E27">
              <w:rPr>
                <w:rFonts w:eastAsia="Tahoma" w:cs="Times New Roman"/>
                <w:szCs w:val="24"/>
              </w:rPr>
              <w:t xml:space="preserve">Mobilizing training resources </w:t>
            </w:r>
          </w:p>
          <w:p w14:paraId="5C28AB19" w14:textId="77777777" w:rsidR="00CE1315" w:rsidRPr="00725E27" w:rsidRDefault="00CE1315" w:rsidP="004470E5">
            <w:pPr>
              <w:numPr>
                <w:ilvl w:val="1"/>
                <w:numId w:val="280"/>
              </w:numPr>
              <w:spacing w:after="0" w:line="360" w:lineRule="auto"/>
              <w:jc w:val="left"/>
              <w:rPr>
                <w:rFonts w:eastAsia="Tahoma" w:cs="Times New Roman"/>
                <w:szCs w:val="24"/>
              </w:rPr>
            </w:pPr>
            <w:r w:rsidRPr="00725E27">
              <w:rPr>
                <w:rFonts w:eastAsia="Tahoma" w:cs="Times New Roman"/>
                <w:szCs w:val="24"/>
              </w:rPr>
              <w:t>Licenses and certifications for professional growth and development</w:t>
            </w:r>
          </w:p>
          <w:p w14:paraId="1F38C077" w14:textId="77777777" w:rsidR="00CE1315" w:rsidRPr="00725E27" w:rsidRDefault="00CE1315" w:rsidP="004470E5">
            <w:pPr>
              <w:widowControl w:val="0"/>
              <w:numPr>
                <w:ilvl w:val="1"/>
                <w:numId w:val="280"/>
              </w:numPr>
              <w:tabs>
                <w:tab w:val="left" w:pos="720"/>
              </w:tabs>
              <w:spacing w:after="0" w:line="360" w:lineRule="auto"/>
              <w:jc w:val="left"/>
              <w:rPr>
                <w:rFonts w:eastAsia="Tahoma" w:cs="Times New Roman"/>
                <w:szCs w:val="24"/>
              </w:rPr>
            </w:pPr>
            <w:r w:rsidRPr="00725E27">
              <w:rPr>
                <w:rFonts w:eastAsia="Tahoma" w:cs="Times New Roman"/>
                <w:szCs w:val="24"/>
              </w:rPr>
              <w:t>Pursuing personal and organizational goals</w:t>
            </w:r>
          </w:p>
          <w:p w14:paraId="5F3C5BA9" w14:textId="77777777" w:rsidR="00CE1315" w:rsidRPr="00725E27" w:rsidRDefault="00CE1315" w:rsidP="004470E5">
            <w:pPr>
              <w:widowControl w:val="0"/>
              <w:numPr>
                <w:ilvl w:val="1"/>
                <w:numId w:val="280"/>
              </w:numPr>
              <w:tabs>
                <w:tab w:val="left" w:pos="720"/>
              </w:tabs>
              <w:spacing w:after="0" w:line="360" w:lineRule="auto"/>
              <w:rPr>
                <w:rFonts w:eastAsia="Tahoma" w:cs="Times New Roman"/>
                <w:szCs w:val="24"/>
              </w:rPr>
            </w:pPr>
            <w:r w:rsidRPr="00725E27">
              <w:rPr>
                <w:rFonts w:eastAsia="Tahoma" w:cs="Times New Roman"/>
                <w:szCs w:val="24"/>
              </w:rPr>
              <w:lastRenderedPageBreak/>
              <w:t>Managing work priorities and commitments</w:t>
            </w:r>
          </w:p>
          <w:p w14:paraId="299558B5" w14:textId="77777777" w:rsidR="00CE1315" w:rsidRPr="00725E27" w:rsidRDefault="00CE1315" w:rsidP="004470E5">
            <w:pPr>
              <w:numPr>
                <w:ilvl w:val="1"/>
                <w:numId w:val="280"/>
              </w:numPr>
              <w:tabs>
                <w:tab w:val="left" w:pos="1060"/>
              </w:tabs>
              <w:spacing w:after="0" w:line="360" w:lineRule="auto"/>
              <w:jc w:val="left"/>
              <w:rPr>
                <w:rFonts w:eastAsia="Tahoma" w:cs="Times New Roman"/>
                <w:szCs w:val="24"/>
              </w:rPr>
            </w:pPr>
            <w:r w:rsidRPr="00725E27">
              <w:rPr>
                <w:rFonts w:eastAsia="Tahoma" w:cs="Times New Roman"/>
                <w:szCs w:val="24"/>
              </w:rPr>
              <w:t>Dynamism and on-the-job learning</w:t>
            </w:r>
          </w:p>
        </w:tc>
        <w:tc>
          <w:tcPr>
            <w:tcW w:w="2700" w:type="dxa"/>
            <w:tcBorders>
              <w:top w:val="single" w:sz="4" w:space="0" w:color="000000"/>
              <w:left w:val="single" w:sz="4" w:space="0" w:color="000000"/>
              <w:bottom w:val="single" w:sz="4" w:space="0" w:color="000000"/>
              <w:right w:val="single" w:sz="4" w:space="0" w:color="000000"/>
            </w:tcBorders>
          </w:tcPr>
          <w:p w14:paraId="6178EA53"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lastRenderedPageBreak/>
              <w:t xml:space="preserve">Observation </w:t>
            </w:r>
          </w:p>
          <w:p w14:paraId="76C2526F"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t>Written assessment</w:t>
            </w:r>
          </w:p>
          <w:p w14:paraId="17E155D3"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t>Oral assessment</w:t>
            </w:r>
          </w:p>
          <w:p w14:paraId="3AA64FE7"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t xml:space="preserve">Third party reports </w:t>
            </w:r>
          </w:p>
          <w:p w14:paraId="19541900"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t>Portfolio of evidence</w:t>
            </w:r>
          </w:p>
          <w:p w14:paraId="4A4FE4CC"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t xml:space="preserve">Project </w:t>
            </w:r>
          </w:p>
          <w:p w14:paraId="7609511B" w14:textId="77777777" w:rsidR="00CE1315" w:rsidRPr="00725E27" w:rsidRDefault="00CE1315" w:rsidP="004470E5">
            <w:pPr>
              <w:numPr>
                <w:ilvl w:val="0"/>
                <w:numId w:val="317"/>
              </w:numPr>
              <w:spacing w:after="0" w:line="360" w:lineRule="auto"/>
              <w:rPr>
                <w:rFonts w:eastAsia="Tahoma" w:cs="Times New Roman"/>
                <w:szCs w:val="24"/>
              </w:rPr>
            </w:pPr>
            <w:r w:rsidRPr="00725E27">
              <w:rPr>
                <w:rFonts w:eastAsia="Tahoma" w:cs="Times New Roman"/>
                <w:szCs w:val="24"/>
              </w:rPr>
              <w:t>Practical</w:t>
            </w:r>
          </w:p>
        </w:tc>
      </w:tr>
      <w:tr w:rsidR="00DC0CBC" w:rsidRPr="00725E27" w14:paraId="6FF7BB24" w14:textId="77777777" w:rsidTr="00C24A23">
        <w:trPr>
          <w:trHeight w:val="755"/>
        </w:trPr>
        <w:tc>
          <w:tcPr>
            <w:tcW w:w="2790" w:type="dxa"/>
            <w:tcBorders>
              <w:top w:val="single" w:sz="4" w:space="0" w:color="000000"/>
              <w:left w:val="single" w:sz="4" w:space="0" w:color="000000"/>
              <w:bottom w:val="single" w:sz="4" w:space="0" w:color="000000"/>
              <w:right w:val="single" w:sz="4" w:space="0" w:color="000000"/>
            </w:tcBorders>
          </w:tcPr>
          <w:p w14:paraId="7197E2B3" w14:textId="77777777" w:rsidR="00CE1315" w:rsidRPr="00725E27" w:rsidRDefault="00CE1315" w:rsidP="004470E5">
            <w:pPr>
              <w:numPr>
                <w:ilvl w:val="0"/>
                <w:numId w:val="235"/>
              </w:numPr>
              <w:spacing w:after="0" w:line="360" w:lineRule="auto"/>
              <w:jc w:val="left"/>
              <w:rPr>
                <w:rFonts w:eastAsia="Tahoma" w:cs="Times New Roman"/>
                <w:szCs w:val="24"/>
              </w:rPr>
            </w:pPr>
            <w:r w:rsidRPr="00725E27">
              <w:rPr>
                <w:rFonts w:eastAsia="Tahoma" w:cs="Times New Roman"/>
                <w:szCs w:val="24"/>
              </w:rPr>
              <w:t xml:space="preserve">Apply Problem-solving skills </w:t>
            </w:r>
          </w:p>
          <w:p w14:paraId="6AE0F1A6" w14:textId="77777777" w:rsidR="00CE1315" w:rsidRPr="00725E27" w:rsidRDefault="00CE1315" w:rsidP="00C24A23">
            <w:pPr>
              <w:spacing w:after="0" w:line="360" w:lineRule="auto"/>
              <w:ind w:left="540"/>
              <w:rPr>
                <w:rFonts w:eastAsia="Tahoma" w:cs="Times New Roman"/>
                <w:szCs w:val="24"/>
              </w:rPr>
            </w:pPr>
          </w:p>
        </w:tc>
        <w:tc>
          <w:tcPr>
            <w:tcW w:w="4405" w:type="dxa"/>
            <w:tcBorders>
              <w:top w:val="single" w:sz="4" w:space="0" w:color="000000"/>
              <w:left w:val="single" w:sz="4" w:space="0" w:color="000000"/>
              <w:bottom w:val="single" w:sz="4" w:space="0" w:color="000000"/>
              <w:right w:val="single" w:sz="4" w:space="0" w:color="000000"/>
            </w:tcBorders>
          </w:tcPr>
          <w:p w14:paraId="52A35AA0" w14:textId="77777777" w:rsidR="00CE1315" w:rsidRPr="00725E27" w:rsidRDefault="00CE1315" w:rsidP="004470E5">
            <w:pPr>
              <w:pStyle w:val="ListParagraph"/>
              <w:numPr>
                <w:ilvl w:val="0"/>
                <w:numId w:val="281"/>
              </w:numPr>
              <w:spacing w:after="0" w:line="360" w:lineRule="auto"/>
              <w:contextualSpacing w:val="0"/>
              <w:rPr>
                <w:rFonts w:eastAsia="Tahoma"/>
                <w:vanish/>
                <w:szCs w:val="24"/>
                <w:lang w:val="en-US"/>
              </w:rPr>
            </w:pPr>
          </w:p>
          <w:p w14:paraId="5FD88690" w14:textId="77777777" w:rsidR="00CE1315" w:rsidRPr="00725E27" w:rsidRDefault="00CE1315" w:rsidP="004470E5">
            <w:pPr>
              <w:pStyle w:val="ListParagraph"/>
              <w:numPr>
                <w:ilvl w:val="0"/>
                <w:numId w:val="281"/>
              </w:numPr>
              <w:spacing w:after="0" w:line="360" w:lineRule="auto"/>
              <w:contextualSpacing w:val="0"/>
              <w:rPr>
                <w:rFonts w:eastAsia="Tahoma"/>
                <w:vanish/>
                <w:szCs w:val="24"/>
                <w:lang w:val="en-US"/>
              </w:rPr>
            </w:pPr>
          </w:p>
          <w:p w14:paraId="10AF255F" w14:textId="77777777" w:rsidR="00CE1315" w:rsidRPr="00725E27" w:rsidRDefault="00CE1315" w:rsidP="004470E5">
            <w:pPr>
              <w:pStyle w:val="ListParagraph"/>
              <w:numPr>
                <w:ilvl w:val="0"/>
                <w:numId w:val="281"/>
              </w:numPr>
              <w:spacing w:after="0" w:line="360" w:lineRule="auto"/>
              <w:contextualSpacing w:val="0"/>
              <w:rPr>
                <w:rFonts w:eastAsia="Tahoma"/>
                <w:vanish/>
                <w:szCs w:val="24"/>
                <w:lang w:val="en-US"/>
              </w:rPr>
            </w:pPr>
          </w:p>
          <w:p w14:paraId="2A3965EF" w14:textId="77777777" w:rsidR="00CE1315" w:rsidRPr="00725E27" w:rsidRDefault="00CE1315" w:rsidP="004470E5">
            <w:pPr>
              <w:pStyle w:val="ListParagraph"/>
              <w:numPr>
                <w:ilvl w:val="0"/>
                <w:numId w:val="281"/>
              </w:numPr>
              <w:spacing w:after="0" w:line="360" w:lineRule="auto"/>
              <w:contextualSpacing w:val="0"/>
              <w:rPr>
                <w:rFonts w:eastAsia="Tahoma"/>
                <w:vanish/>
                <w:szCs w:val="24"/>
                <w:lang w:val="en-US"/>
              </w:rPr>
            </w:pPr>
          </w:p>
          <w:p w14:paraId="7708530B" w14:textId="77777777" w:rsidR="00CE1315" w:rsidRPr="00725E27" w:rsidRDefault="00CE1315" w:rsidP="004470E5">
            <w:pPr>
              <w:pStyle w:val="ListParagraph"/>
              <w:numPr>
                <w:ilvl w:val="0"/>
                <w:numId w:val="281"/>
              </w:numPr>
              <w:spacing w:after="0" w:line="360" w:lineRule="auto"/>
              <w:contextualSpacing w:val="0"/>
              <w:rPr>
                <w:rFonts w:eastAsia="Tahoma"/>
                <w:vanish/>
                <w:szCs w:val="24"/>
                <w:lang w:val="en-US"/>
              </w:rPr>
            </w:pPr>
          </w:p>
          <w:p w14:paraId="1566C94E" w14:textId="77777777" w:rsidR="00CE1315" w:rsidRPr="00725E27" w:rsidRDefault="00CE1315" w:rsidP="004470E5">
            <w:pPr>
              <w:numPr>
                <w:ilvl w:val="1"/>
                <w:numId w:val="281"/>
              </w:numPr>
              <w:spacing w:after="0" w:line="360" w:lineRule="auto"/>
              <w:rPr>
                <w:rFonts w:eastAsia="Tahoma" w:cs="Times New Roman"/>
                <w:szCs w:val="24"/>
              </w:rPr>
            </w:pPr>
            <w:r w:rsidRPr="00725E27">
              <w:rPr>
                <w:rFonts w:eastAsia="Tahoma" w:cs="Times New Roman"/>
                <w:szCs w:val="24"/>
              </w:rPr>
              <w:t>Causes of problems</w:t>
            </w:r>
          </w:p>
          <w:p w14:paraId="23457600" w14:textId="77777777" w:rsidR="00CE1315" w:rsidRPr="00725E27" w:rsidRDefault="00CE1315" w:rsidP="004470E5">
            <w:pPr>
              <w:numPr>
                <w:ilvl w:val="1"/>
                <w:numId w:val="281"/>
              </w:numPr>
              <w:spacing w:after="0" w:line="360" w:lineRule="auto"/>
              <w:rPr>
                <w:rFonts w:eastAsia="Tahoma" w:cs="Times New Roman"/>
                <w:szCs w:val="24"/>
              </w:rPr>
            </w:pPr>
            <w:r w:rsidRPr="00725E27">
              <w:rPr>
                <w:rFonts w:eastAsia="Tahoma" w:cs="Times New Roman"/>
                <w:szCs w:val="24"/>
              </w:rPr>
              <w:t>Methods of solving problems</w:t>
            </w:r>
          </w:p>
          <w:p w14:paraId="3ACCAE79" w14:textId="77777777" w:rsidR="00CE1315" w:rsidRPr="00725E27" w:rsidRDefault="00CE1315" w:rsidP="004470E5">
            <w:pPr>
              <w:numPr>
                <w:ilvl w:val="1"/>
                <w:numId w:val="281"/>
              </w:numPr>
              <w:spacing w:after="0" w:line="360" w:lineRule="auto"/>
              <w:rPr>
                <w:rFonts w:eastAsia="Tahoma" w:cs="Times New Roman"/>
                <w:szCs w:val="24"/>
              </w:rPr>
            </w:pPr>
            <w:r w:rsidRPr="00725E27">
              <w:rPr>
                <w:rFonts w:eastAsia="Tahoma" w:cs="Times New Roman"/>
                <w:szCs w:val="24"/>
              </w:rPr>
              <w:t>Problem-solving process</w:t>
            </w:r>
          </w:p>
          <w:p w14:paraId="594E34F1" w14:textId="77777777" w:rsidR="00CE1315" w:rsidRPr="00725E27" w:rsidRDefault="00CE1315" w:rsidP="004470E5">
            <w:pPr>
              <w:numPr>
                <w:ilvl w:val="1"/>
                <w:numId w:val="281"/>
              </w:numPr>
              <w:spacing w:after="0" w:line="360" w:lineRule="auto"/>
              <w:rPr>
                <w:rFonts w:eastAsia="Tahoma" w:cs="Times New Roman"/>
                <w:szCs w:val="24"/>
              </w:rPr>
            </w:pPr>
            <w:r w:rsidRPr="00725E27">
              <w:rPr>
                <w:rFonts w:eastAsia="Tahoma" w:cs="Times New Roman"/>
                <w:szCs w:val="24"/>
              </w:rPr>
              <w:t xml:space="preserve">Decision making </w:t>
            </w:r>
          </w:p>
          <w:p w14:paraId="2851EB5A" w14:textId="77777777" w:rsidR="00CE1315" w:rsidRPr="00725E27" w:rsidRDefault="00CE1315" w:rsidP="004470E5">
            <w:pPr>
              <w:numPr>
                <w:ilvl w:val="1"/>
                <w:numId w:val="281"/>
              </w:numPr>
              <w:spacing w:after="0" w:line="360" w:lineRule="auto"/>
              <w:jc w:val="left"/>
              <w:rPr>
                <w:rFonts w:eastAsia="Tahoma" w:cs="Times New Roman"/>
                <w:szCs w:val="24"/>
              </w:rPr>
            </w:pPr>
            <w:r w:rsidRPr="00725E27">
              <w:rPr>
                <w:rFonts w:eastAsia="Tahoma" w:cs="Times New Roman"/>
                <w:szCs w:val="24"/>
              </w:rPr>
              <w:t>Creative thinking and critical thinking process in development of innovative and practical solutions</w:t>
            </w:r>
          </w:p>
        </w:tc>
        <w:tc>
          <w:tcPr>
            <w:tcW w:w="2700" w:type="dxa"/>
            <w:tcBorders>
              <w:top w:val="single" w:sz="4" w:space="0" w:color="000000"/>
              <w:left w:val="single" w:sz="4" w:space="0" w:color="000000"/>
              <w:bottom w:val="single" w:sz="4" w:space="0" w:color="000000"/>
              <w:right w:val="single" w:sz="4" w:space="0" w:color="000000"/>
            </w:tcBorders>
          </w:tcPr>
          <w:p w14:paraId="69BEA174"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 xml:space="preserve">Observation </w:t>
            </w:r>
          </w:p>
          <w:p w14:paraId="5144BD1A"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Written assessment</w:t>
            </w:r>
          </w:p>
          <w:p w14:paraId="55175FBE"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Oral assessment</w:t>
            </w:r>
          </w:p>
          <w:p w14:paraId="7CC0D8EE"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 xml:space="preserve">Third party reports </w:t>
            </w:r>
          </w:p>
          <w:p w14:paraId="0D4F2BA8"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Portfolio of evidence</w:t>
            </w:r>
          </w:p>
          <w:p w14:paraId="314A95FD"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 xml:space="preserve">Project </w:t>
            </w:r>
          </w:p>
          <w:p w14:paraId="1568C91B" w14:textId="77777777" w:rsidR="00CE1315" w:rsidRPr="00725E27" w:rsidRDefault="00CE1315" w:rsidP="004470E5">
            <w:pPr>
              <w:numPr>
                <w:ilvl w:val="0"/>
                <w:numId w:val="318"/>
              </w:numPr>
              <w:spacing w:after="0" w:line="360" w:lineRule="auto"/>
              <w:rPr>
                <w:rFonts w:eastAsia="Tahoma" w:cs="Times New Roman"/>
                <w:szCs w:val="24"/>
              </w:rPr>
            </w:pPr>
            <w:r w:rsidRPr="00725E27">
              <w:rPr>
                <w:rFonts w:eastAsia="Tahoma" w:cs="Times New Roman"/>
                <w:szCs w:val="24"/>
              </w:rPr>
              <w:t>Practical</w:t>
            </w:r>
          </w:p>
        </w:tc>
      </w:tr>
      <w:tr w:rsidR="00CE1315" w:rsidRPr="00725E27" w14:paraId="51C2B67D" w14:textId="77777777" w:rsidTr="00C24A23">
        <w:trPr>
          <w:trHeight w:val="755"/>
        </w:trPr>
        <w:tc>
          <w:tcPr>
            <w:tcW w:w="2790" w:type="dxa"/>
            <w:tcBorders>
              <w:top w:val="single" w:sz="4" w:space="0" w:color="000000"/>
              <w:left w:val="single" w:sz="4" w:space="0" w:color="000000"/>
              <w:bottom w:val="single" w:sz="4" w:space="0" w:color="000000"/>
              <w:right w:val="single" w:sz="4" w:space="0" w:color="000000"/>
            </w:tcBorders>
          </w:tcPr>
          <w:p w14:paraId="0DD345F9" w14:textId="77777777" w:rsidR="00CE1315" w:rsidRPr="00725E27" w:rsidRDefault="00CE1315" w:rsidP="004470E5">
            <w:pPr>
              <w:numPr>
                <w:ilvl w:val="0"/>
                <w:numId w:val="235"/>
              </w:numPr>
              <w:spacing w:after="0" w:line="360" w:lineRule="auto"/>
              <w:jc w:val="left"/>
              <w:rPr>
                <w:rFonts w:eastAsia="Tahoma" w:cs="Times New Roman"/>
                <w:szCs w:val="24"/>
              </w:rPr>
            </w:pPr>
            <w:r w:rsidRPr="00725E27">
              <w:rPr>
                <w:rFonts w:cs="Times New Roman"/>
                <w:szCs w:val="24"/>
              </w:rPr>
              <w:t>Promote Customer Care</w:t>
            </w:r>
          </w:p>
        </w:tc>
        <w:tc>
          <w:tcPr>
            <w:tcW w:w="4405" w:type="dxa"/>
            <w:tcBorders>
              <w:top w:val="single" w:sz="4" w:space="0" w:color="000000"/>
              <w:left w:val="single" w:sz="4" w:space="0" w:color="000000"/>
              <w:bottom w:val="single" w:sz="4" w:space="0" w:color="000000"/>
              <w:right w:val="single" w:sz="4" w:space="0" w:color="000000"/>
            </w:tcBorders>
          </w:tcPr>
          <w:p w14:paraId="7D301887" w14:textId="77777777" w:rsidR="00CE1315" w:rsidRPr="00725E27" w:rsidRDefault="00CE1315" w:rsidP="004470E5">
            <w:pPr>
              <w:pStyle w:val="ListParagraph"/>
              <w:numPr>
                <w:ilvl w:val="0"/>
                <w:numId w:val="282"/>
              </w:numPr>
              <w:spacing w:after="0" w:line="360" w:lineRule="auto"/>
              <w:contextualSpacing w:val="0"/>
              <w:rPr>
                <w:rFonts w:eastAsia="Tahoma"/>
                <w:vanish/>
                <w:szCs w:val="24"/>
                <w:lang w:val="en-US"/>
              </w:rPr>
            </w:pPr>
          </w:p>
          <w:p w14:paraId="3929E04A" w14:textId="77777777" w:rsidR="00CE1315" w:rsidRPr="00725E27" w:rsidRDefault="00CE1315" w:rsidP="004470E5">
            <w:pPr>
              <w:pStyle w:val="ListParagraph"/>
              <w:numPr>
                <w:ilvl w:val="0"/>
                <w:numId w:val="282"/>
              </w:numPr>
              <w:spacing w:after="0" w:line="360" w:lineRule="auto"/>
              <w:contextualSpacing w:val="0"/>
              <w:rPr>
                <w:rFonts w:eastAsia="Tahoma"/>
                <w:vanish/>
                <w:szCs w:val="24"/>
                <w:lang w:val="en-US"/>
              </w:rPr>
            </w:pPr>
          </w:p>
          <w:p w14:paraId="168E4A6E" w14:textId="77777777" w:rsidR="00CE1315" w:rsidRPr="00725E27" w:rsidRDefault="00CE1315" w:rsidP="004470E5">
            <w:pPr>
              <w:pStyle w:val="ListParagraph"/>
              <w:numPr>
                <w:ilvl w:val="0"/>
                <w:numId w:val="282"/>
              </w:numPr>
              <w:spacing w:after="0" w:line="360" w:lineRule="auto"/>
              <w:contextualSpacing w:val="0"/>
              <w:rPr>
                <w:rFonts w:eastAsia="Tahoma"/>
                <w:vanish/>
                <w:szCs w:val="24"/>
                <w:lang w:val="en-US"/>
              </w:rPr>
            </w:pPr>
          </w:p>
          <w:p w14:paraId="6BCA25BD" w14:textId="77777777" w:rsidR="00CE1315" w:rsidRPr="00725E27" w:rsidRDefault="00CE1315" w:rsidP="004470E5">
            <w:pPr>
              <w:pStyle w:val="ListParagraph"/>
              <w:numPr>
                <w:ilvl w:val="0"/>
                <w:numId w:val="282"/>
              </w:numPr>
              <w:spacing w:after="0" w:line="360" w:lineRule="auto"/>
              <w:contextualSpacing w:val="0"/>
              <w:rPr>
                <w:rFonts w:eastAsia="Tahoma"/>
                <w:vanish/>
                <w:szCs w:val="24"/>
                <w:lang w:val="en-US"/>
              </w:rPr>
            </w:pPr>
          </w:p>
          <w:p w14:paraId="4516C450" w14:textId="77777777" w:rsidR="00CE1315" w:rsidRPr="00725E27" w:rsidRDefault="00CE1315" w:rsidP="004470E5">
            <w:pPr>
              <w:pStyle w:val="ListParagraph"/>
              <w:numPr>
                <w:ilvl w:val="0"/>
                <w:numId w:val="282"/>
              </w:numPr>
              <w:spacing w:after="0" w:line="360" w:lineRule="auto"/>
              <w:contextualSpacing w:val="0"/>
              <w:rPr>
                <w:rFonts w:eastAsia="Tahoma"/>
                <w:vanish/>
                <w:szCs w:val="24"/>
                <w:lang w:val="en-US"/>
              </w:rPr>
            </w:pPr>
          </w:p>
          <w:p w14:paraId="15760642" w14:textId="77777777" w:rsidR="00CE1315" w:rsidRPr="00725E27" w:rsidRDefault="00CE1315" w:rsidP="004470E5">
            <w:pPr>
              <w:pStyle w:val="ListParagraph"/>
              <w:numPr>
                <w:ilvl w:val="0"/>
                <w:numId w:val="282"/>
              </w:numPr>
              <w:spacing w:after="0" w:line="360" w:lineRule="auto"/>
              <w:contextualSpacing w:val="0"/>
              <w:rPr>
                <w:rFonts w:eastAsia="Tahoma"/>
                <w:vanish/>
                <w:szCs w:val="24"/>
                <w:lang w:val="en-US"/>
              </w:rPr>
            </w:pPr>
          </w:p>
          <w:p w14:paraId="6BDAD99B" w14:textId="77777777" w:rsidR="00CE1315" w:rsidRPr="00725E27" w:rsidRDefault="00CE1315" w:rsidP="004470E5">
            <w:pPr>
              <w:numPr>
                <w:ilvl w:val="1"/>
                <w:numId w:val="282"/>
              </w:numPr>
              <w:spacing w:after="0" w:line="360" w:lineRule="auto"/>
              <w:rPr>
                <w:rFonts w:eastAsia="Tahoma" w:cs="Times New Roman"/>
                <w:szCs w:val="24"/>
              </w:rPr>
            </w:pPr>
            <w:r w:rsidRPr="00725E27">
              <w:rPr>
                <w:rFonts w:eastAsia="Tahoma" w:cs="Times New Roman"/>
                <w:szCs w:val="24"/>
              </w:rPr>
              <w:t>Identifying customer needs</w:t>
            </w:r>
          </w:p>
          <w:p w14:paraId="45DB0206" w14:textId="77777777" w:rsidR="00CE1315" w:rsidRPr="00725E27" w:rsidRDefault="00CE1315" w:rsidP="004470E5">
            <w:pPr>
              <w:numPr>
                <w:ilvl w:val="1"/>
                <w:numId w:val="282"/>
              </w:numPr>
              <w:spacing w:after="0" w:line="360" w:lineRule="auto"/>
              <w:rPr>
                <w:rFonts w:eastAsia="Tahoma" w:cs="Times New Roman"/>
                <w:szCs w:val="24"/>
              </w:rPr>
            </w:pPr>
            <w:r w:rsidRPr="00725E27">
              <w:rPr>
                <w:rFonts w:eastAsia="Tahoma" w:cs="Times New Roman"/>
                <w:szCs w:val="24"/>
              </w:rPr>
              <w:t>Qualities of good customer service</w:t>
            </w:r>
          </w:p>
          <w:p w14:paraId="7DE97D9D" w14:textId="77777777" w:rsidR="00CE1315" w:rsidRPr="00725E27" w:rsidRDefault="00CE1315" w:rsidP="004470E5">
            <w:pPr>
              <w:numPr>
                <w:ilvl w:val="1"/>
                <w:numId w:val="282"/>
              </w:numPr>
              <w:spacing w:after="0" w:line="360" w:lineRule="auto"/>
              <w:rPr>
                <w:rFonts w:eastAsia="Tahoma" w:cs="Times New Roman"/>
                <w:szCs w:val="24"/>
              </w:rPr>
            </w:pPr>
            <w:r w:rsidRPr="00725E27">
              <w:rPr>
                <w:rFonts w:eastAsia="Tahoma" w:cs="Times New Roman"/>
                <w:szCs w:val="24"/>
              </w:rPr>
              <w:t>Customer feedback methods</w:t>
            </w:r>
          </w:p>
          <w:p w14:paraId="0184DD49" w14:textId="77777777" w:rsidR="00CE1315" w:rsidRPr="00725E27" w:rsidRDefault="00CE1315" w:rsidP="004470E5">
            <w:pPr>
              <w:numPr>
                <w:ilvl w:val="1"/>
                <w:numId w:val="282"/>
              </w:numPr>
              <w:spacing w:after="0" w:line="360" w:lineRule="auto"/>
              <w:rPr>
                <w:rFonts w:eastAsia="Tahoma" w:cs="Times New Roman"/>
                <w:szCs w:val="24"/>
              </w:rPr>
            </w:pPr>
            <w:r w:rsidRPr="00725E27">
              <w:rPr>
                <w:rFonts w:eastAsia="Tahoma" w:cs="Times New Roman"/>
                <w:szCs w:val="24"/>
              </w:rPr>
              <w:t>Resolving customer concerns</w:t>
            </w:r>
          </w:p>
          <w:p w14:paraId="6129E6B3" w14:textId="77777777" w:rsidR="00CE1315" w:rsidRPr="00725E27" w:rsidRDefault="00CE1315" w:rsidP="004470E5">
            <w:pPr>
              <w:numPr>
                <w:ilvl w:val="1"/>
                <w:numId w:val="282"/>
              </w:numPr>
              <w:spacing w:after="0" w:line="360" w:lineRule="auto"/>
              <w:rPr>
                <w:rFonts w:eastAsia="Tahoma" w:cs="Times New Roman"/>
                <w:szCs w:val="24"/>
              </w:rPr>
            </w:pPr>
            <w:r w:rsidRPr="00725E27">
              <w:rPr>
                <w:rFonts w:eastAsia="Tahoma" w:cs="Times New Roman"/>
                <w:szCs w:val="24"/>
              </w:rPr>
              <w:t>Customer outreach programs</w:t>
            </w:r>
          </w:p>
          <w:p w14:paraId="1F844F2D" w14:textId="77777777" w:rsidR="00CE1315" w:rsidRPr="00725E27" w:rsidRDefault="00CE1315" w:rsidP="004470E5">
            <w:pPr>
              <w:numPr>
                <w:ilvl w:val="1"/>
                <w:numId w:val="282"/>
              </w:numPr>
              <w:spacing w:after="0" w:line="360" w:lineRule="auto"/>
              <w:rPr>
                <w:rFonts w:eastAsia="Tahoma" w:cs="Times New Roman"/>
                <w:szCs w:val="24"/>
              </w:rPr>
            </w:pPr>
            <w:r w:rsidRPr="00725E27">
              <w:rPr>
                <w:rFonts w:eastAsia="Tahoma" w:cs="Times New Roman"/>
                <w:szCs w:val="24"/>
              </w:rPr>
              <w:t>Customer retention</w:t>
            </w:r>
          </w:p>
        </w:tc>
        <w:tc>
          <w:tcPr>
            <w:tcW w:w="2700" w:type="dxa"/>
            <w:tcBorders>
              <w:top w:val="single" w:sz="4" w:space="0" w:color="000000"/>
              <w:left w:val="single" w:sz="4" w:space="0" w:color="000000"/>
              <w:bottom w:val="single" w:sz="4" w:space="0" w:color="000000"/>
              <w:right w:val="single" w:sz="4" w:space="0" w:color="000000"/>
            </w:tcBorders>
          </w:tcPr>
          <w:p w14:paraId="31DE30BD"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 xml:space="preserve">Observation </w:t>
            </w:r>
          </w:p>
          <w:p w14:paraId="34008FC3"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Written assessment</w:t>
            </w:r>
          </w:p>
          <w:p w14:paraId="14980229"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Oral assessment</w:t>
            </w:r>
          </w:p>
          <w:p w14:paraId="26979BF7"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 xml:space="preserve">Third party reports </w:t>
            </w:r>
          </w:p>
          <w:p w14:paraId="214707A2"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Portfolio of evidence</w:t>
            </w:r>
          </w:p>
          <w:p w14:paraId="3CFC8E78"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 xml:space="preserve">Project </w:t>
            </w:r>
          </w:p>
          <w:p w14:paraId="3FF26969" w14:textId="77777777" w:rsidR="00CE1315" w:rsidRPr="00725E27" w:rsidRDefault="00CE1315" w:rsidP="004470E5">
            <w:pPr>
              <w:numPr>
                <w:ilvl w:val="0"/>
                <w:numId w:val="319"/>
              </w:numPr>
              <w:spacing w:after="0" w:line="360" w:lineRule="auto"/>
              <w:rPr>
                <w:rFonts w:eastAsia="Tahoma" w:cs="Times New Roman"/>
                <w:szCs w:val="24"/>
              </w:rPr>
            </w:pPr>
            <w:r w:rsidRPr="00725E27">
              <w:rPr>
                <w:rFonts w:eastAsia="Tahoma" w:cs="Times New Roman"/>
                <w:szCs w:val="24"/>
              </w:rPr>
              <w:t>Practical</w:t>
            </w:r>
          </w:p>
        </w:tc>
      </w:tr>
    </w:tbl>
    <w:p w14:paraId="35DFAEFB" w14:textId="77777777" w:rsidR="00CE1315" w:rsidRPr="00725E27" w:rsidRDefault="00CE1315" w:rsidP="00CE1315">
      <w:pPr>
        <w:spacing w:after="0" w:line="360" w:lineRule="auto"/>
        <w:rPr>
          <w:rFonts w:eastAsia="Tahoma" w:cs="Times New Roman"/>
          <w:b/>
          <w:szCs w:val="24"/>
        </w:rPr>
      </w:pPr>
    </w:p>
    <w:p w14:paraId="6148974B" w14:textId="77777777" w:rsidR="00CE1315" w:rsidRPr="00725E27" w:rsidRDefault="00CE1315" w:rsidP="00CE1315">
      <w:pPr>
        <w:spacing w:after="0" w:line="360" w:lineRule="auto"/>
        <w:rPr>
          <w:rFonts w:eastAsia="Tahoma" w:cs="Times New Roman"/>
          <w:b/>
          <w:szCs w:val="24"/>
        </w:rPr>
      </w:pPr>
    </w:p>
    <w:p w14:paraId="38E0F65B" w14:textId="77777777" w:rsidR="00CE1315" w:rsidRPr="00725E27" w:rsidRDefault="00CE1315" w:rsidP="00CE1315">
      <w:pPr>
        <w:spacing w:after="0" w:line="360" w:lineRule="auto"/>
        <w:rPr>
          <w:rFonts w:eastAsia="Tahoma" w:cs="Times New Roman"/>
          <w:b/>
          <w:szCs w:val="24"/>
        </w:rPr>
      </w:pPr>
      <w:r w:rsidRPr="00725E27">
        <w:rPr>
          <w:rFonts w:eastAsia="Tahoma" w:cs="Times New Roman"/>
          <w:b/>
          <w:szCs w:val="24"/>
        </w:rPr>
        <w:t>Suggested Methods of Instruction</w:t>
      </w:r>
    </w:p>
    <w:p w14:paraId="2957E04B" w14:textId="77777777" w:rsidR="00CE1315" w:rsidRPr="00725E27" w:rsidRDefault="00CE1315" w:rsidP="004470E5">
      <w:pPr>
        <w:numPr>
          <w:ilvl w:val="0"/>
          <w:numId w:val="595"/>
        </w:numPr>
        <w:spacing w:after="0" w:line="360" w:lineRule="auto"/>
        <w:rPr>
          <w:rFonts w:eastAsia="Tahoma" w:cs="Times New Roman"/>
          <w:szCs w:val="24"/>
        </w:rPr>
      </w:pPr>
      <w:r w:rsidRPr="00725E27">
        <w:rPr>
          <w:rFonts w:cs="Times New Roman"/>
          <w:szCs w:val="24"/>
        </w:rPr>
        <w:t>Instructor lead facilitation of theory using active learning strategies.</w:t>
      </w:r>
    </w:p>
    <w:p w14:paraId="2B4471EB"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t>Demonstrations</w:t>
      </w:r>
    </w:p>
    <w:p w14:paraId="7BD30196"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t>Simulation/Role play</w:t>
      </w:r>
    </w:p>
    <w:p w14:paraId="68F0C0B0"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t>Group Discussion</w:t>
      </w:r>
    </w:p>
    <w:p w14:paraId="771D2109"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t xml:space="preserve">Presentations </w:t>
      </w:r>
    </w:p>
    <w:p w14:paraId="33895533"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t>Projects</w:t>
      </w:r>
    </w:p>
    <w:p w14:paraId="369653FA"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t>Case studies</w:t>
      </w:r>
    </w:p>
    <w:p w14:paraId="40207E7A" w14:textId="77777777" w:rsidR="00CE1315" w:rsidRPr="00725E27" w:rsidRDefault="00CE1315" w:rsidP="004470E5">
      <w:pPr>
        <w:numPr>
          <w:ilvl w:val="0"/>
          <w:numId w:val="595"/>
        </w:numPr>
        <w:spacing w:after="0" w:line="360" w:lineRule="auto"/>
        <w:rPr>
          <w:rFonts w:eastAsia="Tahoma" w:cs="Times New Roman"/>
          <w:szCs w:val="24"/>
        </w:rPr>
      </w:pPr>
      <w:r w:rsidRPr="00725E27">
        <w:rPr>
          <w:rFonts w:eastAsia="Tahoma" w:cs="Times New Roman"/>
          <w:szCs w:val="24"/>
        </w:rPr>
        <w:lastRenderedPageBreak/>
        <w:t xml:space="preserve">Assignments </w:t>
      </w:r>
    </w:p>
    <w:p w14:paraId="39A0F44C" w14:textId="77777777" w:rsidR="00CE1315" w:rsidRPr="00725E27" w:rsidRDefault="00CE1315" w:rsidP="00CE1315">
      <w:pPr>
        <w:spacing w:after="0" w:line="360" w:lineRule="auto"/>
        <w:rPr>
          <w:rFonts w:eastAsia="Tahoma" w:cs="Times New Roman"/>
          <w:b/>
          <w:szCs w:val="24"/>
        </w:rPr>
      </w:pPr>
    </w:p>
    <w:p w14:paraId="67D424AE" w14:textId="77777777" w:rsidR="00CE1315" w:rsidRPr="00725E27" w:rsidRDefault="00CE1315" w:rsidP="00CE1315">
      <w:pPr>
        <w:spacing w:after="0" w:line="360" w:lineRule="auto"/>
        <w:rPr>
          <w:rFonts w:eastAsia="Tahoma" w:cs="Times New Roman"/>
          <w:b/>
          <w:szCs w:val="24"/>
        </w:rPr>
      </w:pPr>
    </w:p>
    <w:p w14:paraId="50900C5D" w14:textId="77777777" w:rsidR="00CE1315" w:rsidRPr="00725E27" w:rsidRDefault="00CE1315" w:rsidP="00CE1315">
      <w:pPr>
        <w:spacing w:after="0" w:line="360" w:lineRule="auto"/>
        <w:rPr>
          <w:rFonts w:eastAsia="Tahoma" w:cs="Times New Roman"/>
          <w:b/>
          <w:szCs w:val="24"/>
        </w:rPr>
      </w:pPr>
      <w:r w:rsidRPr="00725E27">
        <w:rPr>
          <w:rFonts w:eastAsia="Tahoma" w:cs="Times New Roman"/>
          <w:b/>
          <w:szCs w:val="24"/>
        </w:rPr>
        <w:t>Recommended Resources for 25 Trainees</w: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859"/>
        <w:gridCol w:w="2821"/>
        <w:gridCol w:w="2070"/>
        <w:gridCol w:w="1260"/>
        <w:gridCol w:w="1885"/>
      </w:tblGrid>
      <w:tr w:rsidR="00DC0CBC" w:rsidRPr="00725E27" w14:paraId="4B1E9623" w14:textId="77777777" w:rsidTr="00C24A23">
        <w:tc>
          <w:tcPr>
            <w:tcW w:w="1859" w:type="dxa"/>
            <w:shd w:val="clear" w:color="auto" w:fill="auto"/>
          </w:tcPr>
          <w:p w14:paraId="41372DDE"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S/No.</w:t>
            </w:r>
          </w:p>
        </w:tc>
        <w:tc>
          <w:tcPr>
            <w:tcW w:w="2821" w:type="dxa"/>
            <w:shd w:val="clear" w:color="auto" w:fill="auto"/>
          </w:tcPr>
          <w:p w14:paraId="7CE76E91"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5589B779"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260" w:type="dxa"/>
            <w:shd w:val="clear" w:color="auto" w:fill="auto"/>
          </w:tcPr>
          <w:p w14:paraId="1F506E1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Quantity</w:t>
            </w:r>
          </w:p>
        </w:tc>
        <w:tc>
          <w:tcPr>
            <w:tcW w:w="1885" w:type="dxa"/>
            <w:shd w:val="clear" w:color="auto" w:fill="auto"/>
          </w:tcPr>
          <w:p w14:paraId="6B9CD0C8"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Recommended Ratio</w:t>
            </w:r>
          </w:p>
          <w:p w14:paraId="7A0273B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6297D232" w14:textId="77777777" w:rsidTr="00C24A23">
        <w:trPr>
          <w:trHeight w:val="503"/>
        </w:trPr>
        <w:tc>
          <w:tcPr>
            <w:tcW w:w="1859" w:type="dxa"/>
            <w:shd w:val="clear" w:color="auto" w:fill="auto"/>
          </w:tcPr>
          <w:p w14:paraId="6F72A862"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A</w:t>
            </w:r>
          </w:p>
        </w:tc>
        <w:tc>
          <w:tcPr>
            <w:tcW w:w="2821" w:type="dxa"/>
            <w:shd w:val="clear" w:color="auto" w:fill="auto"/>
          </w:tcPr>
          <w:p w14:paraId="1CB2B87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 xml:space="preserve">Learning Materials </w:t>
            </w:r>
          </w:p>
        </w:tc>
        <w:tc>
          <w:tcPr>
            <w:tcW w:w="2070" w:type="dxa"/>
            <w:shd w:val="clear" w:color="auto" w:fill="auto"/>
          </w:tcPr>
          <w:p w14:paraId="0F5C0A59"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5905ACA1"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49BC9473" w14:textId="77777777" w:rsidR="00CE1315" w:rsidRPr="00725E27" w:rsidRDefault="00CE1315" w:rsidP="00C24A23">
            <w:pPr>
              <w:spacing w:after="0" w:line="360" w:lineRule="auto"/>
              <w:rPr>
                <w:rFonts w:cs="Times New Roman"/>
                <w:b/>
                <w:szCs w:val="24"/>
                <w:lang w:val="en-GB"/>
              </w:rPr>
            </w:pPr>
          </w:p>
        </w:tc>
      </w:tr>
      <w:tr w:rsidR="00DC0CBC" w:rsidRPr="00725E27" w14:paraId="121FF9DE" w14:textId="77777777" w:rsidTr="00C24A23">
        <w:tc>
          <w:tcPr>
            <w:tcW w:w="1859" w:type="dxa"/>
            <w:shd w:val="clear" w:color="auto" w:fill="auto"/>
          </w:tcPr>
          <w:p w14:paraId="7567C0DF" w14:textId="77777777" w:rsidR="00CE1315" w:rsidRPr="00725E27" w:rsidRDefault="00CE1315" w:rsidP="004470E5">
            <w:pPr>
              <w:pStyle w:val="ListParagraph"/>
              <w:numPr>
                <w:ilvl w:val="1"/>
                <w:numId w:val="595"/>
              </w:numPr>
              <w:rPr>
                <w:szCs w:val="24"/>
                <w:lang w:val="en-GB"/>
              </w:rPr>
            </w:pPr>
            <w:r w:rsidRPr="00725E27">
              <w:rPr>
                <w:szCs w:val="24"/>
                <w:lang w:val="en-GB"/>
              </w:rPr>
              <w:t xml:space="preserve">  </w:t>
            </w:r>
          </w:p>
        </w:tc>
        <w:tc>
          <w:tcPr>
            <w:tcW w:w="2821" w:type="dxa"/>
            <w:shd w:val="clear" w:color="auto" w:fill="auto"/>
          </w:tcPr>
          <w:p w14:paraId="285F1CC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Textbooks</w:t>
            </w:r>
          </w:p>
        </w:tc>
        <w:tc>
          <w:tcPr>
            <w:tcW w:w="2070" w:type="dxa"/>
            <w:shd w:val="clear" w:color="auto" w:fill="auto"/>
          </w:tcPr>
          <w:p w14:paraId="63DEE7C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Recommended publisher</w:t>
            </w:r>
          </w:p>
        </w:tc>
        <w:tc>
          <w:tcPr>
            <w:tcW w:w="1260" w:type="dxa"/>
            <w:shd w:val="clear" w:color="auto" w:fill="auto"/>
          </w:tcPr>
          <w:p w14:paraId="796E00E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8 pcs</w:t>
            </w:r>
          </w:p>
        </w:tc>
        <w:tc>
          <w:tcPr>
            <w:tcW w:w="1885" w:type="dxa"/>
            <w:shd w:val="clear" w:color="auto" w:fill="auto"/>
          </w:tcPr>
          <w:p w14:paraId="0C25685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1:3</w:t>
            </w:r>
          </w:p>
        </w:tc>
      </w:tr>
      <w:tr w:rsidR="00DC0CBC" w:rsidRPr="00725E27" w14:paraId="62023268" w14:textId="77777777" w:rsidTr="00C24A23">
        <w:tc>
          <w:tcPr>
            <w:tcW w:w="1859" w:type="dxa"/>
            <w:shd w:val="clear" w:color="auto" w:fill="auto"/>
          </w:tcPr>
          <w:p w14:paraId="6FC17896"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6C3C028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Report writing templates</w:t>
            </w:r>
          </w:p>
        </w:tc>
        <w:tc>
          <w:tcPr>
            <w:tcW w:w="2070" w:type="dxa"/>
            <w:shd w:val="clear" w:color="auto" w:fill="auto"/>
          </w:tcPr>
          <w:p w14:paraId="5539245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Various formats</w:t>
            </w:r>
          </w:p>
        </w:tc>
        <w:tc>
          <w:tcPr>
            <w:tcW w:w="1260" w:type="dxa"/>
            <w:shd w:val="clear" w:color="auto" w:fill="auto"/>
          </w:tcPr>
          <w:p w14:paraId="0C342C3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4890470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479B84CA" w14:textId="77777777" w:rsidTr="00C24A23">
        <w:tc>
          <w:tcPr>
            <w:tcW w:w="1859" w:type="dxa"/>
            <w:shd w:val="clear" w:color="auto" w:fill="auto"/>
          </w:tcPr>
          <w:p w14:paraId="0954AF94"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10E0748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Internet connection</w:t>
            </w:r>
          </w:p>
        </w:tc>
        <w:tc>
          <w:tcPr>
            <w:tcW w:w="2070" w:type="dxa"/>
            <w:shd w:val="clear" w:color="auto" w:fill="auto"/>
          </w:tcPr>
          <w:p w14:paraId="0DE3BFA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Reliable</w:t>
            </w:r>
          </w:p>
        </w:tc>
        <w:tc>
          <w:tcPr>
            <w:tcW w:w="1260" w:type="dxa"/>
            <w:shd w:val="clear" w:color="auto" w:fill="auto"/>
          </w:tcPr>
          <w:p w14:paraId="753D3F1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49AB319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4AA7364A" w14:textId="77777777" w:rsidTr="00C24A23">
        <w:tc>
          <w:tcPr>
            <w:tcW w:w="1859" w:type="dxa"/>
            <w:shd w:val="clear" w:color="auto" w:fill="auto"/>
          </w:tcPr>
          <w:p w14:paraId="34422608"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68B9C2E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White board </w:t>
            </w:r>
          </w:p>
        </w:tc>
        <w:tc>
          <w:tcPr>
            <w:tcW w:w="2070" w:type="dxa"/>
            <w:shd w:val="clear" w:color="auto" w:fill="auto"/>
          </w:tcPr>
          <w:p w14:paraId="39778C2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1260" w:type="dxa"/>
            <w:shd w:val="clear" w:color="auto" w:fill="auto"/>
          </w:tcPr>
          <w:p w14:paraId="3A49C69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3B5518D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7420C038" w14:textId="77777777" w:rsidTr="00C24A23">
        <w:trPr>
          <w:trHeight w:val="746"/>
        </w:trPr>
        <w:tc>
          <w:tcPr>
            <w:tcW w:w="1859" w:type="dxa"/>
            <w:shd w:val="clear" w:color="auto" w:fill="auto"/>
          </w:tcPr>
          <w:p w14:paraId="0BDA9F96"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B</w:t>
            </w:r>
          </w:p>
        </w:tc>
        <w:tc>
          <w:tcPr>
            <w:tcW w:w="2821" w:type="dxa"/>
            <w:shd w:val="clear" w:color="auto" w:fill="auto"/>
          </w:tcPr>
          <w:p w14:paraId="5D28E3C7"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Facilities &amp; infrastructure</w:t>
            </w:r>
          </w:p>
        </w:tc>
        <w:tc>
          <w:tcPr>
            <w:tcW w:w="2070" w:type="dxa"/>
            <w:shd w:val="clear" w:color="auto" w:fill="auto"/>
          </w:tcPr>
          <w:p w14:paraId="04B74288"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05800AD7"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1C2C8CC2" w14:textId="77777777" w:rsidR="00CE1315" w:rsidRPr="00725E27" w:rsidRDefault="00CE1315" w:rsidP="00C24A23">
            <w:pPr>
              <w:spacing w:after="0" w:line="360" w:lineRule="auto"/>
              <w:rPr>
                <w:rFonts w:cs="Times New Roman"/>
                <w:b/>
                <w:szCs w:val="24"/>
                <w:lang w:val="en-GB"/>
              </w:rPr>
            </w:pPr>
          </w:p>
        </w:tc>
      </w:tr>
      <w:tr w:rsidR="00DC0CBC" w:rsidRPr="00725E27" w14:paraId="645E0636" w14:textId="77777777" w:rsidTr="00C24A23">
        <w:tc>
          <w:tcPr>
            <w:tcW w:w="1859" w:type="dxa"/>
            <w:shd w:val="clear" w:color="auto" w:fill="auto"/>
          </w:tcPr>
          <w:p w14:paraId="277B2B11"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3B2FF56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Lecture/theory room</w:t>
            </w:r>
          </w:p>
        </w:tc>
        <w:tc>
          <w:tcPr>
            <w:tcW w:w="2070" w:type="dxa"/>
            <w:shd w:val="clear" w:color="auto" w:fill="FFFFFF"/>
          </w:tcPr>
          <w:p w14:paraId="39E7570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72 Square Meter </w:t>
            </w:r>
          </w:p>
        </w:tc>
        <w:tc>
          <w:tcPr>
            <w:tcW w:w="1260" w:type="dxa"/>
            <w:shd w:val="clear" w:color="auto" w:fill="auto"/>
          </w:tcPr>
          <w:p w14:paraId="7B0267C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26534A8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34BFD433" w14:textId="77777777" w:rsidTr="00C24A23">
        <w:tc>
          <w:tcPr>
            <w:tcW w:w="1859" w:type="dxa"/>
            <w:shd w:val="clear" w:color="auto" w:fill="auto"/>
          </w:tcPr>
          <w:p w14:paraId="06212D2C"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41CEA58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Computer Lab</w:t>
            </w:r>
          </w:p>
        </w:tc>
        <w:tc>
          <w:tcPr>
            <w:tcW w:w="2070" w:type="dxa"/>
            <w:shd w:val="clear" w:color="auto" w:fill="auto"/>
          </w:tcPr>
          <w:p w14:paraId="2FB052BB" w14:textId="77777777" w:rsidR="00CE1315" w:rsidRPr="00725E27" w:rsidRDefault="00CE1315" w:rsidP="00C24A23">
            <w:pPr>
              <w:spacing w:after="0" w:line="360" w:lineRule="auto"/>
              <w:rPr>
                <w:rFonts w:cs="Times New Roman"/>
                <w:bCs/>
                <w:szCs w:val="24"/>
                <w:highlight w:val="yellow"/>
                <w:lang w:val="en-GB"/>
              </w:rPr>
            </w:pPr>
            <w:r w:rsidRPr="00725E27">
              <w:rPr>
                <w:rFonts w:cs="Times New Roman"/>
                <w:bCs/>
                <w:szCs w:val="24"/>
                <w:lang w:val="en-GB"/>
              </w:rPr>
              <w:t>96 Square Meter</w:t>
            </w:r>
          </w:p>
        </w:tc>
        <w:tc>
          <w:tcPr>
            <w:tcW w:w="1260" w:type="dxa"/>
            <w:shd w:val="clear" w:color="auto" w:fill="auto"/>
          </w:tcPr>
          <w:p w14:paraId="1A6295F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532104B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55F9F53" w14:textId="77777777" w:rsidTr="00C24A23">
        <w:tc>
          <w:tcPr>
            <w:tcW w:w="1859" w:type="dxa"/>
            <w:shd w:val="clear" w:color="auto" w:fill="auto"/>
          </w:tcPr>
          <w:p w14:paraId="3E3C86F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w:t>
            </w:r>
          </w:p>
        </w:tc>
        <w:tc>
          <w:tcPr>
            <w:tcW w:w="2821" w:type="dxa"/>
            <w:shd w:val="clear" w:color="auto" w:fill="auto"/>
          </w:tcPr>
          <w:p w14:paraId="331179EF"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Consumable materials</w:t>
            </w:r>
          </w:p>
        </w:tc>
        <w:tc>
          <w:tcPr>
            <w:tcW w:w="2070" w:type="dxa"/>
            <w:shd w:val="clear" w:color="auto" w:fill="auto"/>
          </w:tcPr>
          <w:p w14:paraId="407F8A02"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77DE53CD"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2741E0F3" w14:textId="77777777" w:rsidR="00CE1315" w:rsidRPr="00725E27" w:rsidRDefault="00CE1315" w:rsidP="00C24A23">
            <w:pPr>
              <w:spacing w:after="0" w:line="360" w:lineRule="auto"/>
              <w:rPr>
                <w:rFonts w:cs="Times New Roman"/>
                <w:b/>
                <w:szCs w:val="24"/>
                <w:lang w:val="en-GB"/>
              </w:rPr>
            </w:pPr>
          </w:p>
        </w:tc>
      </w:tr>
      <w:tr w:rsidR="00DC0CBC" w:rsidRPr="00725E27" w14:paraId="6DE8654A" w14:textId="77777777" w:rsidTr="00C24A23">
        <w:tc>
          <w:tcPr>
            <w:tcW w:w="1859" w:type="dxa"/>
            <w:shd w:val="clear" w:color="auto" w:fill="auto"/>
          </w:tcPr>
          <w:p w14:paraId="606FECD8"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40DE156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Ink</w:t>
            </w:r>
          </w:p>
        </w:tc>
        <w:tc>
          <w:tcPr>
            <w:tcW w:w="2070" w:type="dxa"/>
            <w:shd w:val="clear" w:color="auto" w:fill="auto"/>
          </w:tcPr>
          <w:p w14:paraId="22E8D33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Assorted Colours for trainer’s use</w:t>
            </w:r>
          </w:p>
        </w:tc>
        <w:tc>
          <w:tcPr>
            <w:tcW w:w="1260" w:type="dxa"/>
            <w:shd w:val="clear" w:color="auto" w:fill="auto"/>
          </w:tcPr>
          <w:p w14:paraId="58FB859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500ml per term</w:t>
            </w:r>
          </w:p>
        </w:tc>
        <w:tc>
          <w:tcPr>
            <w:tcW w:w="1885" w:type="dxa"/>
            <w:shd w:val="clear" w:color="auto" w:fill="auto"/>
          </w:tcPr>
          <w:p w14:paraId="444032C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5D2328F4" w14:textId="77777777" w:rsidTr="00C24A23">
        <w:tc>
          <w:tcPr>
            <w:tcW w:w="1859" w:type="dxa"/>
            <w:shd w:val="clear" w:color="auto" w:fill="auto"/>
          </w:tcPr>
          <w:p w14:paraId="0782AACB"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3ADED83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Flash cards</w:t>
            </w:r>
          </w:p>
        </w:tc>
        <w:tc>
          <w:tcPr>
            <w:tcW w:w="2070" w:type="dxa"/>
            <w:shd w:val="clear" w:color="auto" w:fill="auto"/>
          </w:tcPr>
          <w:p w14:paraId="121A28E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109FD4C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5EB1916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2A9D0D7B" w14:textId="77777777" w:rsidTr="00C24A23">
        <w:trPr>
          <w:trHeight w:val="728"/>
        </w:trPr>
        <w:tc>
          <w:tcPr>
            <w:tcW w:w="1859" w:type="dxa"/>
            <w:shd w:val="clear" w:color="auto" w:fill="auto"/>
          </w:tcPr>
          <w:p w14:paraId="28E6F601"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3F78444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White board Marker </w:t>
            </w:r>
          </w:p>
        </w:tc>
        <w:tc>
          <w:tcPr>
            <w:tcW w:w="2070" w:type="dxa"/>
            <w:shd w:val="clear" w:color="auto" w:fill="auto"/>
          </w:tcPr>
          <w:p w14:paraId="03E02F5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Refillable type </w:t>
            </w:r>
          </w:p>
        </w:tc>
        <w:tc>
          <w:tcPr>
            <w:tcW w:w="1260" w:type="dxa"/>
            <w:shd w:val="clear" w:color="auto" w:fill="auto"/>
          </w:tcPr>
          <w:p w14:paraId="4A83C98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 pcs per term</w:t>
            </w:r>
          </w:p>
        </w:tc>
        <w:tc>
          <w:tcPr>
            <w:tcW w:w="1885" w:type="dxa"/>
            <w:shd w:val="clear" w:color="auto" w:fill="auto"/>
          </w:tcPr>
          <w:p w14:paraId="3CD74C7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45E6FE0A" w14:textId="77777777" w:rsidTr="00C24A23">
        <w:trPr>
          <w:trHeight w:val="728"/>
        </w:trPr>
        <w:tc>
          <w:tcPr>
            <w:tcW w:w="1859" w:type="dxa"/>
            <w:shd w:val="clear" w:color="auto" w:fill="auto"/>
          </w:tcPr>
          <w:p w14:paraId="661AED84"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3216C5E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Flip charts</w:t>
            </w:r>
          </w:p>
        </w:tc>
        <w:tc>
          <w:tcPr>
            <w:tcW w:w="2070" w:type="dxa"/>
            <w:shd w:val="clear" w:color="auto" w:fill="auto"/>
          </w:tcPr>
          <w:p w14:paraId="2EB23C4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06BF4D1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73FCD79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6128BACD" w14:textId="77777777" w:rsidTr="00C24A23">
        <w:tc>
          <w:tcPr>
            <w:tcW w:w="1859" w:type="dxa"/>
            <w:shd w:val="clear" w:color="auto" w:fill="auto"/>
          </w:tcPr>
          <w:p w14:paraId="49ACA52B"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7F492CC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Printing papers</w:t>
            </w:r>
          </w:p>
        </w:tc>
        <w:tc>
          <w:tcPr>
            <w:tcW w:w="2070" w:type="dxa"/>
            <w:shd w:val="clear" w:color="auto" w:fill="auto"/>
          </w:tcPr>
          <w:p w14:paraId="3548879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3A85B07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35CEFF6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70DEA4F3" w14:textId="77777777" w:rsidTr="00C24A23">
        <w:tc>
          <w:tcPr>
            <w:tcW w:w="1859" w:type="dxa"/>
            <w:shd w:val="clear" w:color="auto" w:fill="auto"/>
          </w:tcPr>
          <w:p w14:paraId="7293470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w:t>
            </w:r>
          </w:p>
        </w:tc>
        <w:tc>
          <w:tcPr>
            <w:tcW w:w="2821" w:type="dxa"/>
            <w:shd w:val="clear" w:color="auto" w:fill="auto"/>
          </w:tcPr>
          <w:p w14:paraId="1717C6DC"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Tools and Equipment</w:t>
            </w:r>
          </w:p>
        </w:tc>
        <w:tc>
          <w:tcPr>
            <w:tcW w:w="2070" w:type="dxa"/>
            <w:shd w:val="clear" w:color="auto" w:fill="auto"/>
          </w:tcPr>
          <w:p w14:paraId="0634A324"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2C635EEA"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7B3D11BE" w14:textId="77777777" w:rsidR="00CE1315" w:rsidRPr="00725E27" w:rsidRDefault="00CE1315" w:rsidP="00C24A23">
            <w:pPr>
              <w:spacing w:after="0" w:line="360" w:lineRule="auto"/>
              <w:rPr>
                <w:rFonts w:cs="Times New Roman"/>
                <w:b/>
                <w:szCs w:val="24"/>
                <w:lang w:val="en-GB"/>
              </w:rPr>
            </w:pPr>
          </w:p>
        </w:tc>
      </w:tr>
      <w:tr w:rsidR="00DC0CBC" w:rsidRPr="00725E27" w14:paraId="7B04FDAF" w14:textId="77777777" w:rsidTr="00C24A23">
        <w:trPr>
          <w:trHeight w:val="340"/>
        </w:trPr>
        <w:tc>
          <w:tcPr>
            <w:tcW w:w="1859" w:type="dxa"/>
            <w:shd w:val="clear" w:color="auto" w:fill="auto"/>
          </w:tcPr>
          <w:p w14:paraId="286AF318"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29FC9A17"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Computers</w:t>
            </w:r>
          </w:p>
          <w:p w14:paraId="5AB02AF0" w14:textId="77777777" w:rsidR="00CE1315" w:rsidRPr="00725E27" w:rsidRDefault="00CE1315" w:rsidP="00C24A23">
            <w:pPr>
              <w:spacing w:after="0" w:line="360" w:lineRule="auto"/>
              <w:contextualSpacing/>
              <w:rPr>
                <w:rFonts w:cs="Times New Roman"/>
                <w:b/>
                <w:szCs w:val="24"/>
                <w:lang w:val="en-GB"/>
              </w:rPr>
            </w:pPr>
          </w:p>
        </w:tc>
        <w:tc>
          <w:tcPr>
            <w:tcW w:w="2070" w:type="dxa"/>
            <w:shd w:val="clear" w:color="auto" w:fill="auto"/>
          </w:tcPr>
          <w:p w14:paraId="336C1713" w14:textId="77777777" w:rsidR="00CE1315" w:rsidRPr="00725E27" w:rsidRDefault="00CE1315" w:rsidP="00C24A23">
            <w:pPr>
              <w:widowControl w:val="0"/>
              <w:tabs>
                <w:tab w:val="left" w:pos="360"/>
              </w:tabs>
              <w:autoSpaceDE w:val="0"/>
              <w:autoSpaceDN w:val="0"/>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54BDFE3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17CEFE7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31BDA002" w14:textId="77777777" w:rsidTr="00C24A23">
        <w:tc>
          <w:tcPr>
            <w:tcW w:w="1859" w:type="dxa"/>
            <w:shd w:val="clear" w:color="auto" w:fill="auto"/>
          </w:tcPr>
          <w:p w14:paraId="09851658"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51B6D382" w14:textId="77777777" w:rsidR="00CE1315" w:rsidRPr="00725E27" w:rsidRDefault="00CE1315" w:rsidP="00C24A23">
            <w:pPr>
              <w:spacing w:after="0" w:line="360" w:lineRule="auto"/>
              <w:rPr>
                <w:rFonts w:cs="Times New Roman"/>
                <w:b/>
                <w:szCs w:val="24"/>
                <w:lang w:val="en-GB"/>
              </w:rPr>
            </w:pPr>
            <w:r w:rsidRPr="00725E27">
              <w:rPr>
                <w:rFonts w:cs="Times New Roman"/>
                <w:szCs w:val="24"/>
                <w:lang w:val="en-ZA"/>
              </w:rPr>
              <w:t>Projector</w:t>
            </w:r>
          </w:p>
        </w:tc>
        <w:tc>
          <w:tcPr>
            <w:tcW w:w="2070" w:type="dxa"/>
            <w:shd w:val="clear" w:color="auto" w:fill="auto"/>
          </w:tcPr>
          <w:p w14:paraId="6DDCFC2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51C1C9B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12646D3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21BBA1E" w14:textId="77777777" w:rsidTr="00C24A23">
        <w:tc>
          <w:tcPr>
            <w:tcW w:w="1859" w:type="dxa"/>
            <w:shd w:val="clear" w:color="auto" w:fill="auto"/>
          </w:tcPr>
          <w:p w14:paraId="52B030D6"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4C4E5FDA" w14:textId="77777777" w:rsidR="00CE1315" w:rsidRPr="00725E27" w:rsidRDefault="00CE1315" w:rsidP="00C24A23">
            <w:pPr>
              <w:autoSpaceDE w:val="0"/>
              <w:autoSpaceDN w:val="0"/>
              <w:spacing w:after="0" w:line="360" w:lineRule="auto"/>
              <w:rPr>
                <w:rFonts w:cs="Times New Roman"/>
                <w:szCs w:val="24"/>
              </w:rPr>
            </w:pPr>
            <w:r w:rsidRPr="00725E27">
              <w:rPr>
                <w:rFonts w:cs="Times New Roman"/>
                <w:szCs w:val="24"/>
              </w:rPr>
              <w:t>External storage media</w:t>
            </w:r>
          </w:p>
        </w:tc>
        <w:tc>
          <w:tcPr>
            <w:tcW w:w="2070" w:type="dxa"/>
            <w:shd w:val="clear" w:color="auto" w:fill="auto"/>
          </w:tcPr>
          <w:p w14:paraId="75C00D6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63D009A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3F0E493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3DBB7526" w14:textId="77777777" w:rsidTr="00C24A23">
        <w:tc>
          <w:tcPr>
            <w:tcW w:w="1859" w:type="dxa"/>
            <w:shd w:val="clear" w:color="auto" w:fill="auto"/>
          </w:tcPr>
          <w:p w14:paraId="1CBFE366"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0883730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Mobile phones</w:t>
            </w:r>
          </w:p>
        </w:tc>
        <w:tc>
          <w:tcPr>
            <w:tcW w:w="2070" w:type="dxa"/>
            <w:shd w:val="clear" w:color="auto" w:fill="auto"/>
          </w:tcPr>
          <w:p w14:paraId="35DFDAF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67E0C56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35028BD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5F905693" w14:textId="77777777" w:rsidTr="00C24A23">
        <w:tc>
          <w:tcPr>
            <w:tcW w:w="1859" w:type="dxa"/>
            <w:shd w:val="clear" w:color="auto" w:fill="auto"/>
          </w:tcPr>
          <w:p w14:paraId="5B89F590" w14:textId="77777777" w:rsidR="00CE1315" w:rsidRPr="00725E27" w:rsidRDefault="00CE1315" w:rsidP="004470E5">
            <w:pPr>
              <w:pStyle w:val="ListParagraph"/>
              <w:numPr>
                <w:ilvl w:val="1"/>
                <w:numId w:val="595"/>
              </w:numPr>
              <w:spacing w:after="0" w:line="360" w:lineRule="auto"/>
              <w:rPr>
                <w:bCs/>
                <w:szCs w:val="24"/>
                <w:lang w:val="en-GB"/>
              </w:rPr>
            </w:pPr>
          </w:p>
        </w:tc>
        <w:tc>
          <w:tcPr>
            <w:tcW w:w="2821" w:type="dxa"/>
            <w:shd w:val="clear" w:color="auto" w:fill="auto"/>
          </w:tcPr>
          <w:p w14:paraId="569E8F7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printers</w:t>
            </w:r>
          </w:p>
        </w:tc>
        <w:tc>
          <w:tcPr>
            <w:tcW w:w="2070" w:type="dxa"/>
            <w:shd w:val="clear" w:color="auto" w:fill="auto"/>
          </w:tcPr>
          <w:p w14:paraId="1BF1E51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29EEE45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w:t>
            </w:r>
          </w:p>
        </w:tc>
        <w:tc>
          <w:tcPr>
            <w:tcW w:w="1885" w:type="dxa"/>
            <w:shd w:val="clear" w:color="auto" w:fill="auto"/>
          </w:tcPr>
          <w:p w14:paraId="4CBBE6C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1:13</w:t>
            </w:r>
          </w:p>
        </w:tc>
      </w:tr>
    </w:tbl>
    <w:p w14:paraId="3F5624C9" w14:textId="77777777" w:rsidR="00942429" w:rsidRPr="00725E27" w:rsidRDefault="00CE1315" w:rsidP="00CE1315">
      <w:pPr>
        <w:pStyle w:val="Heading2"/>
        <w:rPr>
          <w:rFonts w:eastAsiaTheme="majorEastAsia"/>
          <w:lang w:val="en-GB"/>
        </w:rPr>
      </w:pPr>
      <w:r w:rsidRPr="00725E27">
        <w:br w:type="page"/>
      </w:r>
      <w:bookmarkStart w:id="58" w:name="_Toc182133525"/>
      <w:bookmarkEnd w:id="52"/>
      <w:bookmarkEnd w:id="53"/>
    </w:p>
    <w:p w14:paraId="66CE15A0" w14:textId="2109F725" w:rsidR="0017491A" w:rsidRPr="00725E27" w:rsidRDefault="0017491A" w:rsidP="0017491A">
      <w:pPr>
        <w:pStyle w:val="Heading2"/>
      </w:pPr>
      <w:bookmarkStart w:id="59" w:name="_Toc197173389"/>
      <w:bookmarkEnd w:id="58"/>
      <w:r w:rsidRPr="00725E27">
        <w:lastRenderedPageBreak/>
        <w:t>MATERIALS TESTING</w:t>
      </w:r>
      <w:r w:rsidR="00DE2D08" w:rsidRPr="00725E27">
        <w:t xml:space="preserve"> PREPARATION</w:t>
      </w:r>
      <w:bookmarkEnd w:id="59"/>
    </w:p>
    <w:p w14:paraId="44752924" w14:textId="77777777" w:rsidR="00250A08" w:rsidRPr="00725E27" w:rsidRDefault="00250A08" w:rsidP="00250A08"/>
    <w:p w14:paraId="0B207677" w14:textId="30252F32" w:rsidR="0017491A" w:rsidRPr="00725E27" w:rsidRDefault="0017491A" w:rsidP="0017491A">
      <w:pPr>
        <w:spacing w:after="0"/>
        <w:rPr>
          <w:rFonts w:cs="Times New Roman"/>
          <w:b/>
          <w:szCs w:val="24"/>
          <w:lang w:val="en-ZA"/>
        </w:rPr>
      </w:pPr>
      <w:r w:rsidRPr="00725E27">
        <w:rPr>
          <w:rFonts w:cs="Times New Roman"/>
          <w:b/>
          <w:szCs w:val="24"/>
          <w:lang w:val="en-ZA"/>
        </w:rPr>
        <w:t xml:space="preserve">UNIT CODE: </w:t>
      </w:r>
      <w:r w:rsidR="00041938" w:rsidRPr="00725E27">
        <w:rPr>
          <w:rFonts w:cs="Times New Roman"/>
          <w:b/>
          <w:bCs/>
          <w:szCs w:val="24"/>
        </w:rPr>
        <w:t xml:space="preserve">0732 551 </w:t>
      </w:r>
      <w:r w:rsidR="00DE2D08" w:rsidRPr="00725E27">
        <w:rPr>
          <w:rFonts w:cs="Times New Roman"/>
          <w:b/>
          <w:bCs/>
          <w:szCs w:val="24"/>
        </w:rPr>
        <w:t>07</w:t>
      </w:r>
      <w:r w:rsidR="00041938" w:rsidRPr="00725E27">
        <w:rPr>
          <w:rFonts w:cs="Times New Roman"/>
          <w:b/>
          <w:bCs/>
          <w:szCs w:val="24"/>
        </w:rPr>
        <w:t>A</w:t>
      </w:r>
    </w:p>
    <w:p w14:paraId="776D76D0" w14:textId="77777777" w:rsidR="0017491A" w:rsidRPr="00725E27" w:rsidRDefault="0017491A" w:rsidP="0017491A">
      <w:pPr>
        <w:spacing w:after="0"/>
        <w:rPr>
          <w:rFonts w:cs="Times New Roman"/>
          <w:b/>
          <w:szCs w:val="24"/>
          <w:lang w:val="en-ZA"/>
        </w:rPr>
      </w:pPr>
    </w:p>
    <w:p w14:paraId="3D74039F" w14:textId="77777777" w:rsidR="0017491A" w:rsidRPr="00725E27" w:rsidRDefault="0017491A" w:rsidP="0017491A">
      <w:pPr>
        <w:spacing w:after="0"/>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w:t>
      </w:r>
      <w:r w:rsidRPr="00725E27">
        <w:rPr>
          <w:rFonts w:cs="Times New Roman"/>
          <w:b/>
          <w:szCs w:val="24"/>
          <w:lang w:val="en-ZA"/>
        </w:rPr>
        <w:t xml:space="preserve"> </w:t>
      </w:r>
      <w:r w:rsidRPr="00725E27">
        <w:rPr>
          <w:rFonts w:cs="Times New Roman"/>
          <w:szCs w:val="24"/>
          <w:lang w:val="en-ZA"/>
        </w:rPr>
        <w:t>Hours</w:t>
      </w:r>
    </w:p>
    <w:p w14:paraId="26BBC08E" w14:textId="77777777" w:rsidR="0017491A" w:rsidRPr="00725E27" w:rsidRDefault="0017491A" w:rsidP="0017491A">
      <w:pPr>
        <w:spacing w:after="0"/>
        <w:rPr>
          <w:rFonts w:cs="Times New Roman"/>
          <w:b/>
          <w:szCs w:val="24"/>
          <w:lang w:val="en-ZA"/>
        </w:rPr>
      </w:pPr>
    </w:p>
    <w:p w14:paraId="0BD6E09B" w14:textId="77777777" w:rsidR="0017491A" w:rsidRPr="00725E27" w:rsidRDefault="0017491A" w:rsidP="0017491A">
      <w:pPr>
        <w:spacing w:after="0"/>
        <w:rPr>
          <w:rFonts w:cs="Times New Roman"/>
          <w:szCs w:val="24"/>
          <w:lang w:val="en-ZA"/>
        </w:rPr>
      </w:pPr>
      <w:r w:rsidRPr="00725E27">
        <w:rPr>
          <w:rFonts w:cs="Times New Roman"/>
          <w:b/>
          <w:szCs w:val="24"/>
          <w:lang w:val="en-ZA"/>
        </w:rPr>
        <w:t>Relationship to Occupational Standards</w:t>
      </w:r>
    </w:p>
    <w:p w14:paraId="4D7345B1" w14:textId="77777777" w:rsidR="0017491A" w:rsidRPr="00725E27" w:rsidRDefault="0017491A" w:rsidP="0017491A">
      <w:pPr>
        <w:spacing w:after="0"/>
        <w:rPr>
          <w:rFonts w:cs="Times New Roman"/>
          <w:b/>
          <w:szCs w:val="24"/>
          <w:lang w:val="en-ZA"/>
        </w:rPr>
      </w:pPr>
      <w:r w:rsidRPr="00725E27">
        <w:rPr>
          <w:rFonts w:cs="Times New Roman"/>
          <w:szCs w:val="24"/>
          <w:lang w:val="en-ZA"/>
        </w:rPr>
        <w:t xml:space="preserve">This unit addresses the Unit of Competency:  </w:t>
      </w:r>
      <w:r w:rsidRPr="00725E27">
        <w:rPr>
          <w:rFonts w:cs="Times New Roman"/>
          <w:bCs/>
          <w:szCs w:val="24"/>
          <w:lang w:val="en-AU"/>
        </w:rPr>
        <w:t>prepare for materials testing</w:t>
      </w:r>
    </w:p>
    <w:p w14:paraId="25FB8696" w14:textId="77777777" w:rsidR="00250A08" w:rsidRPr="00725E27" w:rsidRDefault="00250A08" w:rsidP="0017491A">
      <w:pPr>
        <w:spacing w:after="0"/>
        <w:rPr>
          <w:rFonts w:cs="Times New Roman"/>
          <w:b/>
          <w:szCs w:val="24"/>
          <w:lang w:val="en-ZA"/>
        </w:rPr>
      </w:pPr>
    </w:p>
    <w:p w14:paraId="5A4577A8" w14:textId="1F589FEA" w:rsidR="0017491A" w:rsidRPr="00725E27" w:rsidRDefault="0017491A" w:rsidP="0017491A">
      <w:pPr>
        <w:spacing w:after="0"/>
        <w:rPr>
          <w:rFonts w:cs="Times New Roman"/>
          <w:szCs w:val="24"/>
          <w:lang w:val="en-ZA"/>
        </w:rPr>
      </w:pPr>
      <w:r w:rsidRPr="00725E27">
        <w:rPr>
          <w:rFonts w:cs="Times New Roman"/>
          <w:b/>
          <w:szCs w:val="24"/>
          <w:lang w:val="en-ZA"/>
        </w:rPr>
        <w:t>Unit Description</w:t>
      </w:r>
    </w:p>
    <w:p w14:paraId="360C5880" w14:textId="77777777" w:rsidR="0017491A" w:rsidRPr="00725E27" w:rsidRDefault="0017491A" w:rsidP="0017491A">
      <w:pPr>
        <w:spacing w:after="0"/>
        <w:rPr>
          <w:rFonts w:cs="Times New Roman"/>
          <w:szCs w:val="24"/>
          <w:lang w:val="en-GB"/>
        </w:rPr>
      </w:pPr>
      <w:r w:rsidRPr="00725E27">
        <w:rPr>
          <w:rFonts w:cs="Times New Roman"/>
          <w:szCs w:val="24"/>
          <w:lang w:val="en-AU"/>
        </w:rPr>
        <w:t xml:space="preserve">This unit describes the competencies required in preparing for materials testing. It involves </w:t>
      </w:r>
      <w:r w:rsidRPr="00725E27">
        <w:rPr>
          <w:rFonts w:cs="Times New Roman"/>
          <w:szCs w:val="24"/>
          <w:lang w:val="en-GB"/>
        </w:rPr>
        <w:t>organizing for material testing, sampling construction materials and preparing samples for testing.</w:t>
      </w:r>
    </w:p>
    <w:p w14:paraId="318F828C" w14:textId="77777777" w:rsidR="00250A08" w:rsidRPr="00725E27" w:rsidRDefault="00250A08" w:rsidP="0017491A">
      <w:pPr>
        <w:spacing w:after="0"/>
        <w:rPr>
          <w:rFonts w:cs="Times New Roman"/>
          <w:b/>
          <w:szCs w:val="24"/>
          <w:lang w:val="en-ZA"/>
        </w:rPr>
      </w:pPr>
    </w:p>
    <w:p w14:paraId="12ABF2A1" w14:textId="3D66F345" w:rsidR="0017491A" w:rsidRPr="00725E27" w:rsidRDefault="0017491A" w:rsidP="0017491A">
      <w:pPr>
        <w:spacing w:after="0"/>
        <w:rPr>
          <w:rFonts w:cs="Times New Roman"/>
          <w:b/>
          <w:szCs w:val="24"/>
          <w:lang w:val="en-ZA"/>
        </w:rPr>
      </w:pPr>
      <w:r w:rsidRPr="00725E27">
        <w:rPr>
          <w:rFonts w:cs="Times New Roman"/>
          <w:b/>
          <w:szCs w:val="24"/>
          <w:lang w:val="en-ZA"/>
        </w:rPr>
        <w:t>Summary of Learning Outcomes</w:t>
      </w:r>
    </w:p>
    <w:tbl>
      <w:tblPr>
        <w:tblW w:w="8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7"/>
        <w:gridCol w:w="3364"/>
      </w:tblGrid>
      <w:tr w:rsidR="00DC0CBC" w:rsidRPr="00725E27" w14:paraId="4443647A" w14:textId="77777777" w:rsidTr="005161CB">
        <w:trPr>
          <w:trHeight w:val="102"/>
        </w:trPr>
        <w:tc>
          <w:tcPr>
            <w:tcW w:w="5257" w:type="dxa"/>
            <w:tcBorders>
              <w:top w:val="single" w:sz="4" w:space="0" w:color="000000"/>
              <w:left w:val="single" w:sz="4" w:space="0" w:color="000000"/>
              <w:bottom w:val="single" w:sz="4" w:space="0" w:color="000000"/>
              <w:right w:val="single" w:sz="4" w:space="0" w:color="000000"/>
            </w:tcBorders>
          </w:tcPr>
          <w:p w14:paraId="6987D2F1" w14:textId="77777777" w:rsidR="005161CB" w:rsidRPr="00725E27" w:rsidRDefault="005161CB" w:rsidP="005161CB">
            <w:pPr>
              <w:rPr>
                <w:rFonts w:eastAsia="Times New Roman" w:cs="Times New Roman"/>
                <w:szCs w:val="24"/>
              </w:rPr>
            </w:pPr>
          </w:p>
          <w:p w14:paraId="1AB45A32" w14:textId="77777777" w:rsidR="005161CB" w:rsidRPr="00725E27" w:rsidRDefault="005161CB" w:rsidP="005161CB">
            <w:pPr>
              <w:rPr>
                <w:rFonts w:eastAsia="Times New Roman" w:cs="Times New Roman"/>
                <w:szCs w:val="24"/>
              </w:rPr>
            </w:pPr>
            <w:r w:rsidRPr="00725E27">
              <w:rPr>
                <w:rFonts w:eastAsia="Times New Roman" w:cs="Times New Roman"/>
                <w:szCs w:val="24"/>
              </w:rPr>
              <w:t>Learning Outcomes</w:t>
            </w:r>
          </w:p>
        </w:tc>
        <w:tc>
          <w:tcPr>
            <w:tcW w:w="3364" w:type="dxa"/>
            <w:tcBorders>
              <w:top w:val="single" w:sz="4" w:space="0" w:color="000000"/>
              <w:left w:val="single" w:sz="4" w:space="0" w:color="000000"/>
              <w:bottom w:val="single" w:sz="4" w:space="0" w:color="000000"/>
              <w:right w:val="single" w:sz="4" w:space="0" w:color="000000"/>
            </w:tcBorders>
          </w:tcPr>
          <w:p w14:paraId="13F4E032" w14:textId="77777777" w:rsidR="005161CB" w:rsidRPr="00725E27" w:rsidRDefault="005161CB" w:rsidP="005161CB">
            <w:pPr>
              <w:jc w:val="center"/>
              <w:rPr>
                <w:rFonts w:eastAsia="Times New Roman" w:cs="Times New Roman"/>
                <w:b/>
                <w:szCs w:val="24"/>
              </w:rPr>
            </w:pPr>
          </w:p>
          <w:p w14:paraId="3449A233"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07E055AC" w14:textId="77777777" w:rsidR="005161CB" w:rsidRPr="00725E27" w:rsidRDefault="005161CB" w:rsidP="005161CB">
            <w:pPr>
              <w:jc w:val="center"/>
              <w:rPr>
                <w:rFonts w:eastAsia="Times New Roman" w:cs="Times New Roman"/>
                <w:b/>
                <w:szCs w:val="24"/>
              </w:rPr>
            </w:pPr>
          </w:p>
        </w:tc>
      </w:tr>
      <w:tr w:rsidR="00DC0CBC" w:rsidRPr="00725E27" w14:paraId="6E2BFC27" w14:textId="77777777" w:rsidTr="00B779FA">
        <w:trPr>
          <w:trHeight w:val="102"/>
        </w:trPr>
        <w:tc>
          <w:tcPr>
            <w:tcW w:w="5257" w:type="dxa"/>
          </w:tcPr>
          <w:p w14:paraId="6872709D" w14:textId="77777777" w:rsidR="00B779FA" w:rsidRPr="00725E27" w:rsidRDefault="00B779FA" w:rsidP="004470E5">
            <w:pPr>
              <w:pStyle w:val="ListParagraph"/>
              <w:numPr>
                <w:ilvl w:val="0"/>
                <w:numId w:val="713"/>
              </w:numPr>
              <w:ind w:left="447" w:hanging="425"/>
              <w:rPr>
                <w:rFonts w:eastAsia="Times New Roman"/>
                <w:b/>
                <w:szCs w:val="24"/>
              </w:rPr>
            </w:pPr>
            <w:r w:rsidRPr="00725E27">
              <w:rPr>
                <w:rFonts w:eastAsia="Times New Roman"/>
                <w:szCs w:val="24"/>
              </w:rPr>
              <w:t>To Organize for material testing</w:t>
            </w:r>
          </w:p>
        </w:tc>
        <w:tc>
          <w:tcPr>
            <w:tcW w:w="3364" w:type="dxa"/>
          </w:tcPr>
          <w:p w14:paraId="09571E24"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20</w:t>
            </w:r>
          </w:p>
        </w:tc>
      </w:tr>
      <w:tr w:rsidR="00DC0CBC" w:rsidRPr="00725E27" w14:paraId="696DDDA0" w14:textId="77777777" w:rsidTr="00B779FA">
        <w:trPr>
          <w:trHeight w:val="99"/>
        </w:trPr>
        <w:tc>
          <w:tcPr>
            <w:tcW w:w="5257" w:type="dxa"/>
          </w:tcPr>
          <w:p w14:paraId="28756366" w14:textId="77777777" w:rsidR="00B779FA" w:rsidRPr="00725E27" w:rsidRDefault="00B779FA" w:rsidP="004470E5">
            <w:pPr>
              <w:pStyle w:val="ListParagraph"/>
              <w:numPr>
                <w:ilvl w:val="0"/>
                <w:numId w:val="713"/>
              </w:numPr>
              <w:ind w:left="447" w:hanging="425"/>
              <w:rPr>
                <w:rFonts w:eastAsia="Times New Roman"/>
                <w:szCs w:val="24"/>
              </w:rPr>
            </w:pPr>
            <w:r w:rsidRPr="00725E27">
              <w:rPr>
                <w:rFonts w:eastAsia="Times New Roman"/>
                <w:szCs w:val="24"/>
              </w:rPr>
              <w:t>To Sample construction materials</w:t>
            </w:r>
          </w:p>
        </w:tc>
        <w:tc>
          <w:tcPr>
            <w:tcW w:w="3364" w:type="dxa"/>
          </w:tcPr>
          <w:p w14:paraId="3A730404" w14:textId="77777777" w:rsidR="00B779FA" w:rsidRPr="00725E27" w:rsidRDefault="00B779FA" w:rsidP="00C24A23">
            <w:pPr>
              <w:jc w:val="center"/>
              <w:rPr>
                <w:rFonts w:eastAsia="Times New Roman" w:cs="Times New Roman"/>
                <w:b/>
                <w:bCs/>
                <w:szCs w:val="24"/>
              </w:rPr>
            </w:pPr>
            <w:r w:rsidRPr="00725E27">
              <w:rPr>
                <w:rFonts w:eastAsia="Times New Roman" w:cs="Times New Roman"/>
                <w:b/>
                <w:bCs/>
                <w:szCs w:val="24"/>
              </w:rPr>
              <w:t>40</w:t>
            </w:r>
          </w:p>
        </w:tc>
      </w:tr>
      <w:tr w:rsidR="00DC0CBC" w:rsidRPr="00725E27" w14:paraId="3F61EDE9" w14:textId="77777777" w:rsidTr="00B779FA">
        <w:trPr>
          <w:trHeight w:val="99"/>
        </w:trPr>
        <w:tc>
          <w:tcPr>
            <w:tcW w:w="5257" w:type="dxa"/>
          </w:tcPr>
          <w:p w14:paraId="36DC2A9A" w14:textId="77777777" w:rsidR="00B779FA" w:rsidRPr="00725E27" w:rsidRDefault="00B779FA" w:rsidP="004470E5">
            <w:pPr>
              <w:pStyle w:val="ListParagraph"/>
              <w:numPr>
                <w:ilvl w:val="0"/>
                <w:numId w:val="713"/>
              </w:numPr>
              <w:ind w:left="447" w:hanging="425"/>
              <w:rPr>
                <w:rFonts w:eastAsia="Times New Roman"/>
                <w:szCs w:val="24"/>
              </w:rPr>
            </w:pPr>
            <w:r w:rsidRPr="00725E27">
              <w:rPr>
                <w:rFonts w:eastAsia="Times New Roman"/>
                <w:szCs w:val="24"/>
              </w:rPr>
              <w:t xml:space="preserve">To Prepare samples for testing </w:t>
            </w:r>
          </w:p>
        </w:tc>
        <w:tc>
          <w:tcPr>
            <w:tcW w:w="3364" w:type="dxa"/>
          </w:tcPr>
          <w:p w14:paraId="375B29DE"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40</w:t>
            </w:r>
          </w:p>
        </w:tc>
      </w:tr>
      <w:tr w:rsidR="00B779FA" w:rsidRPr="00725E27" w14:paraId="2BFDBAA5" w14:textId="77777777" w:rsidTr="00B779FA">
        <w:trPr>
          <w:trHeight w:val="99"/>
        </w:trPr>
        <w:tc>
          <w:tcPr>
            <w:tcW w:w="5257" w:type="dxa"/>
          </w:tcPr>
          <w:p w14:paraId="2AF0C954" w14:textId="77777777" w:rsidR="00B779FA" w:rsidRPr="00725E27" w:rsidRDefault="00B779FA" w:rsidP="00C24A23">
            <w:pPr>
              <w:rPr>
                <w:rFonts w:eastAsia="Times New Roman" w:cs="Times New Roman"/>
                <w:b/>
                <w:szCs w:val="24"/>
              </w:rPr>
            </w:pPr>
            <w:r w:rsidRPr="00725E27">
              <w:rPr>
                <w:rFonts w:eastAsia="Times New Roman" w:cs="Times New Roman"/>
                <w:b/>
                <w:szCs w:val="24"/>
              </w:rPr>
              <w:t>TOTAL</w:t>
            </w:r>
          </w:p>
        </w:tc>
        <w:tc>
          <w:tcPr>
            <w:tcW w:w="3364" w:type="dxa"/>
          </w:tcPr>
          <w:p w14:paraId="72687281" w14:textId="77777777" w:rsidR="00B779FA" w:rsidRPr="00725E27" w:rsidRDefault="00B779FA" w:rsidP="00C24A23">
            <w:pPr>
              <w:rPr>
                <w:rFonts w:eastAsia="Times New Roman" w:cs="Times New Roman"/>
                <w:b/>
                <w:szCs w:val="24"/>
              </w:rPr>
            </w:pPr>
            <w:r w:rsidRPr="00725E27">
              <w:rPr>
                <w:rFonts w:eastAsia="Times New Roman" w:cs="Times New Roman"/>
                <w:szCs w:val="24"/>
              </w:rPr>
              <w:t xml:space="preserve">60 </w:t>
            </w:r>
            <w:r w:rsidRPr="00725E27">
              <w:rPr>
                <w:rFonts w:eastAsia="Times New Roman" w:cs="Times New Roman"/>
                <w:b/>
                <w:szCs w:val="24"/>
              </w:rPr>
              <w:t>HOURS</w:t>
            </w:r>
          </w:p>
        </w:tc>
      </w:tr>
    </w:tbl>
    <w:p w14:paraId="7EE481E8" w14:textId="77777777" w:rsidR="00250A08" w:rsidRPr="00725E27" w:rsidRDefault="00250A08" w:rsidP="0017491A">
      <w:pPr>
        <w:spacing w:after="120"/>
        <w:contextualSpacing/>
        <w:rPr>
          <w:rFonts w:cs="Times New Roman"/>
          <w:b/>
          <w:szCs w:val="24"/>
          <w:lang w:val="en-ZA"/>
        </w:rPr>
      </w:pPr>
    </w:p>
    <w:p w14:paraId="3FEE287A" w14:textId="5DB83560" w:rsidR="0017491A" w:rsidRPr="00725E27" w:rsidRDefault="0017491A" w:rsidP="0017491A">
      <w:pPr>
        <w:spacing w:after="120"/>
        <w:contextualSpacing/>
        <w:rPr>
          <w:rFonts w:cs="Times New Roman"/>
          <w:b/>
          <w:szCs w:val="24"/>
          <w:lang w:val="en-ZA"/>
        </w:rPr>
      </w:pPr>
      <w:r w:rsidRPr="00725E27">
        <w:rPr>
          <w:rFonts w:cs="Times New Roman"/>
          <w:b/>
          <w:szCs w:val="24"/>
          <w:lang w:val="en-ZA"/>
        </w:rPr>
        <w:t>Learning Outcomes, Content and Suggested Assessment Methods</w:t>
      </w:r>
    </w:p>
    <w:p w14:paraId="2E93B6AC" w14:textId="77777777" w:rsidR="0017491A" w:rsidRPr="00725E27" w:rsidRDefault="0017491A" w:rsidP="0017491A">
      <w:pPr>
        <w:spacing w:after="120"/>
        <w:contextualSpacing/>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725E27" w:rsidRPr="00725E27" w14:paraId="389A3E7D" w14:textId="77777777" w:rsidTr="00C24A23">
        <w:trPr>
          <w:trHeight w:val="620"/>
        </w:trPr>
        <w:tc>
          <w:tcPr>
            <w:tcW w:w="1345" w:type="pct"/>
            <w:tcBorders>
              <w:top w:val="single" w:sz="4" w:space="0" w:color="auto"/>
              <w:left w:val="single" w:sz="4" w:space="0" w:color="auto"/>
              <w:bottom w:val="single" w:sz="4" w:space="0" w:color="auto"/>
              <w:right w:val="single" w:sz="4" w:space="0" w:color="auto"/>
            </w:tcBorders>
            <w:hideMark/>
          </w:tcPr>
          <w:p w14:paraId="73D3C2F7" w14:textId="77777777" w:rsidR="0017491A" w:rsidRPr="00725E27" w:rsidRDefault="0017491A" w:rsidP="00C24A23">
            <w:pPr>
              <w:spacing w:after="0"/>
              <w:rPr>
                <w:rFonts w:cs="Times New Roman"/>
                <w:szCs w:val="24"/>
              </w:rPr>
            </w:pPr>
            <w:r w:rsidRPr="00725E27">
              <w:rPr>
                <w:rFonts w:cs="Times New Roman"/>
                <w:b/>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14:paraId="1DEB7FCF" w14:textId="77777777" w:rsidR="0017491A" w:rsidRPr="00725E27" w:rsidRDefault="0017491A" w:rsidP="00C24A23">
            <w:pPr>
              <w:ind w:left="720"/>
              <w:contextualSpacing/>
              <w:rPr>
                <w:rFonts w:cs="Times New Roman"/>
                <w:szCs w:val="24"/>
                <w:lang w:val="en-ZA"/>
              </w:rPr>
            </w:pPr>
            <w:r w:rsidRPr="00725E27">
              <w:rPr>
                <w:rFonts w:cs="Times New Roman"/>
                <w:b/>
                <w:szCs w:val="24"/>
                <w:lang w:val="en-ZA"/>
              </w:rPr>
              <w:t>Content</w:t>
            </w:r>
            <w:r w:rsidRPr="00725E27">
              <w:rPr>
                <w:rFonts w:cs="Times New Roman"/>
                <w:b/>
                <w:bCs/>
                <w:szCs w:val="24"/>
                <w:lang w:val="en-ZW"/>
              </w:rPr>
              <w:t xml:space="preserve"> </w:t>
            </w:r>
          </w:p>
          <w:p w14:paraId="6E92E843" w14:textId="77777777" w:rsidR="0017491A" w:rsidRPr="00725E27" w:rsidRDefault="0017491A" w:rsidP="00C24A23">
            <w:pPr>
              <w:spacing w:after="0"/>
              <w:rPr>
                <w:rFonts w:cs="Times New Roman"/>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14:paraId="14E537CC" w14:textId="77777777" w:rsidR="0017491A" w:rsidRPr="00725E27" w:rsidRDefault="0017491A" w:rsidP="00C24A23">
            <w:pPr>
              <w:spacing w:after="0"/>
              <w:rPr>
                <w:rFonts w:cs="Times New Roman"/>
                <w:szCs w:val="24"/>
                <w:lang w:val="en-ZA"/>
              </w:rPr>
            </w:pPr>
            <w:r w:rsidRPr="00725E27">
              <w:rPr>
                <w:rFonts w:cs="Times New Roman"/>
                <w:b/>
                <w:szCs w:val="24"/>
                <w:lang w:val="en-ZA"/>
              </w:rPr>
              <w:t>Suggested Assessment Methods</w:t>
            </w:r>
          </w:p>
        </w:tc>
      </w:tr>
      <w:tr w:rsidR="00725E27" w:rsidRPr="00725E27" w14:paraId="5593948F" w14:textId="77777777" w:rsidTr="00C24A23">
        <w:trPr>
          <w:trHeight w:val="1259"/>
        </w:trPr>
        <w:tc>
          <w:tcPr>
            <w:tcW w:w="1345" w:type="pct"/>
            <w:tcBorders>
              <w:top w:val="single" w:sz="4" w:space="0" w:color="auto"/>
              <w:left w:val="single" w:sz="4" w:space="0" w:color="auto"/>
              <w:bottom w:val="single" w:sz="4" w:space="0" w:color="auto"/>
              <w:right w:val="single" w:sz="4" w:space="0" w:color="auto"/>
            </w:tcBorders>
          </w:tcPr>
          <w:p w14:paraId="105C0FCA" w14:textId="77777777" w:rsidR="0017491A" w:rsidRPr="00725E27" w:rsidRDefault="0017491A" w:rsidP="004470E5">
            <w:pPr>
              <w:numPr>
                <w:ilvl w:val="0"/>
                <w:numId w:val="455"/>
              </w:numPr>
              <w:pBdr>
                <w:top w:val="nil"/>
                <w:left w:val="nil"/>
                <w:bottom w:val="nil"/>
                <w:right w:val="nil"/>
                <w:between w:val="nil"/>
              </w:pBdr>
              <w:spacing w:after="0" w:line="240" w:lineRule="auto"/>
              <w:rPr>
                <w:rFonts w:cs="Times New Roman"/>
                <w:szCs w:val="24"/>
              </w:rPr>
            </w:pPr>
            <w:r w:rsidRPr="00725E27">
              <w:rPr>
                <w:rFonts w:cs="Times New Roman"/>
                <w:szCs w:val="24"/>
              </w:rPr>
              <w:t>Organize for material testing</w:t>
            </w:r>
          </w:p>
        </w:tc>
        <w:tc>
          <w:tcPr>
            <w:tcW w:w="2089" w:type="pct"/>
            <w:tcBorders>
              <w:top w:val="single" w:sz="4" w:space="0" w:color="auto"/>
              <w:left w:val="single" w:sz="4" w:space="0" w:color="auto"/>
              <w:bottom w:val="single" w:sz="4" w:space="0" w:color="auto"/>
              <w:right w:val="single" w:sz="4" w:space="0" w:color="auto"/>
            </w:tcBorders>
          </w:tcPr>
          <w:p w14:paraId="36D66BB6" w14:textId="77777777" w:rsidR="0017491A" w:rsidRPr="00725E27" w:rsidRDefault="0017491A" w:rsidP="004470E5">
            <w:pPr>
              <w:numPr>
                <w:ilvl w:val="1"/>
                <w:numId w:val="486"/>
              </w:numPr>
              <w:spacing w:after="0" w:line="240" w:lineRule="auto"/>
              <w:contextualSpacing/>
              <w:rPr>
                <w:rFonts w:cs="Times New Roman"/>
                <w:szCs w:val="24"/>
                <w:lang w:val="en-ZW"/>
              </w:rPr>
            </w:pPr>
            <w:r w:rsidRPr="00725E27">
              <w:rPr>
                <w:rFonts w:cs="Times New Roman"/>
                <w:szCs w:val="24"/>
                <w:lang w:val="en-ZW"/>
              </w:rPr>
              <w:t>Preliminary site investigation</w:t>
            </w:r>
          </w:p>
          <w:p w14:paraId="5AEEE8DA" w14:textId="77777777" w:rsidR="0017491A" w:rsidRPr="00725E27" w:rsidRDefault="0017491A" w:rsidP="004470E5">
            <w:pPr>
              <w:numPr>
                <w:ilvl w:val="2"/>
                <w:numId w:val="487"/>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Purpose and importance</w:t>
            </w:r>
          </w:p>
          <w:p w14:paraId="1A67D4D4" w14:textId="77777777" w:rsidR="0017491A" w:rsidRPr="00725E27" w:rsidRDefault="0017491A" w:rsidP="004470E5">
            <w:pPr>
              <w:numPr>
                <w:ilvl w:val="2"/>
                <w:numId w:val="487"/>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Methods of investigation</w:t>
            </w:r>
          </w:p>
          <w:p w14:paraId="1C5C967E" w14:textId="77777777" w:rsidR="0017491A" w:rsidRPr="00725E27" w:rsidRDefault="0017491A" w:rsidP="004470E5">
            <w:pPr>
              <w:numPr>
                <w:ilvl w:val="2"/>
                <w:numId w:val="487"/>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Stages of site investigation</w:t>
            </w:r>
          </w:p>
          <w:p w14:paraId="27063292" w14:textId="77777777" w:rsidR="0017491A" w:rsidRPr="00725E27" w:rsidRDefault="0017491A" w:rsidP="004470E5">
            <w:pPr>
              <w:numPr>
                <w:ilvl w:val="2"/>
                <w:numId w:val="487"/>
              </w:numPr>
              <w:spacing w:after="0" w:line="240" w:lineRule="auto"/>
              <w:contextualSpacing/>
              <w:rPr>
                <w:rFonts w:cs="Times New Roman"/>
                <w:szCs w:val="24"/>
                <w:lang w:val="en-ZW"/>
              </w:rPr>
            </w:pPr>
            <w:r w:rsidRPr="00725E27">
              <w:rPr>
                <w:rFonts w:eastAsia="Times New Roman" w:cs="Times New Roman"/>
                <w:szCs w:val="24"/>
                <w:lang w:val="en-ZW"/>
              </w:rPr>
              <w:t xml:space="preserve">Site assessment tools </w:t>
            </w:r>
          </w:p>
          <w:p w14:paraId="33CED9DD" w14:textId="77777777" w:rsidR="0017491A" w:rsidRPr="00725E27" w:rsidRDefault="0017491A" w:rsidP="004470E5">
            <w:pPr>
              <w:numPr>
                <w:ilvl w:val="1"/>
                <w:numId w:val="486"/>
              </w:numPr>
              <w:spacing w:after="0" w:line="240" w:lineRule="auto"/>
              <w:contextualSpacing/>
              <w:rPr>
                <w:rFonts w:cs="Times New Roman"/>
                <w:szCs w:val="24"/>
                <w:lang w:val="en-ZW"/>
              </w:rPr>
            </w:pPr>
            <w:r w:rsidRPr="00725E27">
              <w:rPr>
                <w:rFonts w:cs="Times New Roman"/>
                <w:szCs w:val="24"/>
                <w:lang w:val="en-ZW"/>
              </w:rPr>
              <w:t>Types of material tests</w:t>
            </w:r>
          </w:p>
          <w:p w14:paraId="2188D06C" w14:textId="77777777" w:rsidR="0017491A" w:rsidRPr="00725E27" w:rsidRDefault="0017491A" w:rsidP="004470E5">
            <w:pPr>
              <w:pStyle w:val="ListParagraph"/>
              <w:numPr>
                <w:ilvl w:val="0"/>
                <w:numId w:val="488"/>
              </w:numPr>
              <w:spacing w:after="0" w:line="240" w:lineRule="auto"/>
              <w:rPr>
                <w:rFonts w:eastAsia="Times New Roman"/>
                <w:vanish/>
                <w:szCs w:val="24"/>
              </w:rPr>
            </w:pPr>
          </w:p>
          <w:p w14:paraId="18B0909C" w14:textId="77777777" w:rsidR="0017491A" w:rsidRPr="00725E27" w:rsidRDefault="0017491A" w:rsidP="004470E5">
            <w:pPr>
              <w:pStyle w:val="ListParagraph"/>
              <w:numPr>
                <w:ilvl w:val="1"/>
                <w:numId w:val="488"/>
              </w:numPr>
              <w:spacing w:after="0" w:line="240" w:lineRule="auto"/>
              <w:rPr>
                <w:rFonts w:eastAsia="Times New Roman"/>
                <w:vanish/>
                <w:szCs w:val="24"/>
              </w:rPr>
            </w:pPr>
          </w:p>
          <w:p w14:paraId="48A86E30" w14:textId="77777777" w:rsidR="0017491A" w:rsidRPr="00725E27" w:rsidRDefault="0017491A" w:rsidP="004470E5">
            <w:pPr>
              <w:pStyle w:val="ListParagraph"/>
              <w:numPr>
                <w:ilvl w:val="1"/>
                <w:numId w:val="488"/>
              </w:numPr>
              <w:spacing w:after="0" w:line="240" w:lineRule="auto"/>
              <w:rPr>
                <w:rFonts w:eastAsia="Times New Roman"/>
                <w:vanish/>
                <w:szCs w:val="24"/>
              </w:rPr>
            </w:pPr>
          </w:p>
          <w:p w14:paraId="00980627" w14:textId="77777777" w:rsidR="0017491A" w:rsidRPr="00725E27" w:rsidRDefault="0017491A" w:rsidP="004470E5">
            <w:pPr>
              <w:numPr>
                <w:ilvl w:val="2"/>
                <w:numId w:val="488"/>
              </w:numPr>
              <w:spacing w:after="0" w:line="240" w:lineRule="auto"/>
              <w:contextualSpacing/>
              <w:rPr>
                <w:rFonts w:cs="Times New Roman"/>
                <w:szCs w:val="24"/>
                <w:lang w:val="en-ZW"/>
              </w:rPr>
            </w:pPr>
            <w:r w:rsidRPr="00725E27">
              <w:rPr>
                <w:rFonts w:eastAsia="Times New Roman" w:cs="Times New Roman"/>
                <w:szCs w:val="24"/>
                <w:lang w:val="en-ZW"/>
              </w:rPr>
              <w:t xml:space="preserve">Mechanical tests </w:t>
            </w:r>
          </w:p>
          <w:p w14:paraId="6330AA0F" w14:textId="77777777" w:rsidR="0017491A" w:rsidRPr="00725E27" w:rsidRDefault="0017491A" w:rsidP="004470E5">
            <w:pPr>
              <w:numPr>
                <w:ilvl w:val="2"/>
                <w:numId w:val="488"/>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Chemical tests </w:t>
            </w:r>
          </w:p>
          <w:p w14:paraId="5CF8DB83" w14:textId="77777777" w:rsidR="0017491A" w:rsidRPr="00725E27" w:rsidRDefault="0017491A" w:rsidP="004470E5">
            <w:pPr>
              <w:numPr>
                <w:ilvl w:val="2"/>
                <w:numId w:val="488"/>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Non-destructive testing </w:t>
            </w:r>
          </w:p>
          <w:p w14:paraId="520A22A1" w14:textId="77777777" w:rsidR="0017491A" w:rsidRPr="00725E27" w:rsidRDefault="0017491A" w:rsidP="004470E5">
            <w:pPr>
              <w:numPr>
                <w:ilvl w:val="1"/>
                <w:numId w:val="486"/>
              </w:numPr>
              <w:spacing w:after="0" w:line="240" w:lineRule="auto"/>
              <w:contextualSpacing/>
              <w:rPr>
                <w:rFonts w:cs="Times New Roman"/>
                <w:szCs w:val="24"/>
                <w:lang w:val="en-ZW"/>
              </w:rPr>
            </w:pPr>
            <w:r w:rsidRPr="00725E27">
              <w:rPr>
                <w:rFonts w:cs="Times New Roman"/>
                <w:szCs w:val="24"/>
                <w:lang w:val="en-ZW"/>
              </w:rPr>
              <w:t>Material laboratory personnel</w:t>
            </w:r>
          </w:p>
          <w:p w14:paraId="69DF65DC" w14:textId="77777777" w:rsidR="0017491A" w:rsidRPr="00725E27" w:rsidRDefault="0017491A" w:rsidP="004470E5">
            <w:pPr>
              <w:pStyle w:val="ListParagraph"/>
              <w:numPr>
                <w:ilvl w:val="0"/>
                <w:numId w:val="489"/>
              </w:numPr>
              <w:spacing w:after="0" w:line="240" w:lineRule="auto"/>
              <w:rPr>
                <w:rFonts w:eastAsia="Times New Roman"/>
                <w:vanish/>
                <w:szCs w:val="24"/>
              </w:rPr>
            </w:pPr>
          </w:p>
          <w:p w14:paraId="3A538DED" w14:textId="77777777" w:rsidR="0017491A" w:rsidRPr="00725E27" w:rsidRDefault="0017491A" w:rsidP="004470E5">
            <w:pPr>
              <w:pStyle w:val="ListParagraph"/>
              <w:numPr>
                <w:ilvl w:val="1"/>
                <w:numId w:val="489"/>
              </w:numPr>
              <w:spacing w:after="0" w:line="240" w:lineRule="auto"/>
              <w:rPr>
                <w:rFonts w:eastAsia="Times New Roman"/>
                <w:vanish/>
                <w:szCs w:val="24"/>
              </w:rPr>
            </w:pPr>
          </w:p>
          <w:p w14:paraId="3278913E" w14:textId="77777777" w:rsidR="0017491A" w:rsidRPr="00725E27" w:rsidRDefault="0017491A" w:rsidP="004470E5">
            <w:pPr>
              <w:pStyle w:val="ListParagraph"/>
              <w:numPr>
                <w:ilvl w:val="1"/>
                <w:numId w:val="489"/>
              </w:numPr>
              <w:spacing w:after="0" w:line="240" w:lineRule="auto"/>
              <w:rPr>
                <w:rFonts w:eastAsia="Times New Roman"/>
                <w:vanish/>
                <w:szCs w:val="24"/>
              </w:rPr>
            </w:pPr>
          </w:p>
          <w:p w14:paraId="5668D0B0" w14:textId="77777777" w:rsidR="0017491A" w:rsidRPr="00725E27" w:rsidRDefault="0017491A" w:rsidP="004470E5">
            <w:pPr>
              <w:pStyle w:val="ListParagraph"/>
              <w:numPr>
                <w:ilvl w:val="1"/>
                <w:numId w:val="489"/>
              </w:numPr>
              <w:spacing w:after="0" w:line="240" w:lineRule="auto"/>
              <w:rPr>
                <w:rFonts w:eastAsia="Times New Roman"/>
                <w:vanish/>
                <w:szCs w:val="24"/>
              </w:rPr>
            </w:pPr>
          </w:p>
          <w:p w14:paraId="0E1ACFA0" w14:textId="77777777" w:rsidR="0017491A" w:rsidRPr="00725E27" w:rsidRDefault="0017491A" w:rsidP="004470E5">
            <w:pPr>
              <w:numPr>
                <w:ilvl w:val="2"/>
                <w:numId w:val="489"/>
              </w:numPr>
              <w:spacing w:after="0" w:line="240" w:lineRule="auto"/>
              <w:contextualSpacing/>
              <w:rPr>
                <w:rFonts w:eastAsia="Times New Roman" w:cs="Times New Roman"/>
                <w:szCs w:val="24"/>
                <w:lang w:val="en-ZW"/>
              </w:rPr>
            </w:pPr>
            <w:r w:rsidRPr="00725E27">
              <w:rPr>
                <w:rFonts w:eastAsia="Times New Roman" w:cs="Times New Roman"/>
                <w:szCs w:val="24"/>
                <w:lang w:val="en-ZW"/>
              </w:rPr>
              <w:t>Roles and responsibilities (lab technicians, quality control etc)</w:t>
            </w:r>
          </w:p>
          <w:p w14:paraId="359BDEE1" w14:textId="77777777" w:rsidR="0017491A" w:rsidRPr="00725E27" w:rsidRDefault="0017491A" w:rsidP="004470E5">
            <w:pPr>
              <w:numPr>
                <w:ilvl w:val="2"/>
                <w:numId w:val="489"/>
              </w:numPr>
              <w:spacing w:after="0" w:line="240" w:lineRule="auto"/>
              <w:contextualSpacing/>
              <w:rPr>
                <w:rFonts w:eastAsia="Times New Roman" w:cs="Times New Roman"/>
                <w:szCs w:val="24"/>
                <w:lang w:val="en-ZW"/>
              </w:rPr>
            </w:pPr>
            <w:r w:rsidRPr="00725E27">
              <w:rPr>
                <w:rFonts w:eastAsia="Times New Roman" w:cs="Times New Roman"/>
                <w:szCs w:val="24"/>
                <w:lang w:val="en-ZW"/>
              </w:rPr>
              <w:t>Required qualifications and certifications</w:t>
            </w:r>
          </w:p>
          <w:p w14:paraId="37C22898" w14:textId="77777777" w:rsidR="0017491A" w:rsidRPr="00725E27" w:rsidRDefault="0017491A" w:rsidP="004470E5">
            <w:pPr>
              <w:numPr>
                <w:ilvl w:val="2"/>
                <w:numId w:val="489"/>
              </w:numPr>
              <w:spacing w:after="0" w:line="240" w:lineRule="auto"/>
              <w:contextualSpacing/>
              <w:rPr>
                <w:rFonts w:cs="Times New Roman"/>
                <w:szCs w:val="24"/>
                <w:lang w:val="en-ZW"/>
              </w:rPr>
            </w:pPr>
            <w:r w:rsidRPr="00725E27">
              <w:rPr>
                <w:rFonts w:eastAsia="Times New Roman" w:cs="Times New Roman"/>
                <w:szCs w:val="24"/>
                <w:lang w:val="en-ZW"/>
              </w:rPr>
              <w:t>Safety protocols and training</w:t>
            </w:r>
          </w:p>
          <w:p w14:paraId="2E9C144E" w14:textId="77777777" w:rsidR="0017491A" w:rsidRPr="00725E27" w:rsidRDefault="0017491A" w:rsidP="004470E5">
            <w:pPr>
              <w:numPr>
                <w:ilvl w:val="1"/>
                <w:numId w:val="486"/>
              </w:numPr>
              <w:spacing w:after="0" w:line="240" w:lineRule="auto"/>
              <w:contextualSpacing/>
              <w:rPr>
                <w:rFonts w:cs="Times New Roman"/>
                <w:szCs w:val="24"/>
              </w:rPr>
            </w:pPr>
            <w:r w:rsidRPr="00725E27">
              <w:rPr>
                <w:rFonts w:cs="Times New Roman"/>
                <w:szCs w:val="24"/>
                <w:lang w:val="en-ZW"/>
              </w:rPr>
              <w:t>Laboratory equipment maintenance</w:t>
            </w:r>
            <w:r w:rsidRPr="00725E27">
              <w:rPr>
                <w:rFonts w:eastAsia="Times New Roman" w:cs="Times New Roman"/>
                <w:szCs w:val="24"/>
                <w:lang w:val="en-ZW"/>
              </w:rPr>
              <w:t xml:space="preserve"> </w:t>
            </w:r>
          </w:p>
          <w:p w14:paraId="34C3B9F2" w14:textId="77777777" w:rsidR="0017491A" w:rsidRPr="00725E27" w:rsidRDefault="0017491A" w:rsidP="004470E5">
            <w:pPr>
              <w:pStyle w:val="ListParagraph"/>
              <w:numPr>
                <w:ilvl w:val="0"/>
                <w:numId w:val="490"/>
              </w:numPr>
              <w:spacing w:after="0" w:line="240" w:lineRule="auto"/>
              <w:rPr>
                <w:vanish/>
                <w:szCs w:val="24"/>
              </w:rPr>
            </w:pPr>
          </w:p>
          <w:p w14:paraId="53C148F0" w14:textId="77777777" w:rsidR="0017491A" w:rsidRPr="00725E27" w:rsidRDefault="0017491A" w:rsidP="004470E5">
            <w:pPr>
              <w:pStyle w:val="ListParagraph"/>
              <w:numPr>
                <w:ilvl w:val="1"/>
                <w:numId w:val="490"/>
              </w:numPr>
              <w:spacing w:after="0" w:line="240" w:lineRule="auto"/>
              <w:rPr>
                <w:vanish/>
                <w:szCs w:val="24"/>
              </w:rPr>
            </w:pPr>
          </w:p>
          <w:p w14:paraId="3917F8BA" w14:textId="77777777" w:rsidR="0017491A" w:rsidRPr="00725E27" w:rsidRDefault="0017491A" w:rsidP="004470E5">
            <w:pPr>
              <w:pStyle w:val="ListParagraph"/>
              <w:numPr>
                <w:ilvl w:val="1"/>
                <w:numId w:val="490"/>
              </w:numPr>
              <w:spacing w:after="0" w:line="240" w:lineRule="auto"/>
              <w:rPr>
                <w:vanish/>
                <w:szCs w:val="24"/>
              </w:rPr>
            </w:pPr>
          </w:p>
          <w:p w14:paraId="67ADD3BB" w14:textId="77777777" w:rsidR="0017491A" w:rsidRPr="00725E27" w:rsidRDefault="0017491A" w:rsidP="004470E5">
            <w:pPr>
              <w:pStyle w:val="ListParagraph"/>
              <w:numPr>
                <w:ilvl w:val="1"/>
                <w:numId w:val="490"/>
              </w:numPr>
              <w:spacing w:after="0" w:line="240" w:lineRule="auto"/>
              <w:rPr>
                <w:vanish/>
                <w:szCs w:val="24"/>
              </w:rPr>
            </w:pPr>
          </w:p>
          <w:p w14:paraId="12A096CF" w14:textId="77777777" w:rsidR="0017491A" w:rsidRPr="00725E27" w:rsidRDefault="0017491A" w:rsidP="004470E5">
            <w:pPr>
              <w:pStyle w:val="ListParagraph"/>
              <w:numPr>
                <w:ilvl w:val="1"/>
                <w:numId w:val="490"/>
              </w:numPr>
              <w:spacing w:after="0" w:line="240" w:lineRule="auto"/>
              <w:rPr>
                <w:vanish/>
                <w:szCs w:val="24"/>
              </w:rPr>
            </w:pPr>
          </w:p>
          <w:p w14:paraId="35C64FED" w14:textId="77777777" w:rsidR="0017491A" w:rsidRPr="00725E27" w:rsidRDefault="0017491A" w:rsidP="004470E5">
            <w:pPr>
              <w:numPr>
                <w:ilvl w:val="2"/>
                <w:numId w:val="490"/>
              </w:numPr>
              <w:spacing w:after="0" w:line="240" w:lineRule="auto"/>
              <w:contextualSpacing/>
              <w:rPr>
                <w:rFonts w:cs="Times New Roman"/>
                <w:szCs w:val="24"/>
                <w:lang w:val="en-ZW"/>
              </w:rPr>
            </w:pPr>
            <w:r w:rsidRPr="00725E27">
              <w:rPr>
                <w:rFonts w:cs="Times New Roman"/>
                <w:szCs w:val="24"/>
                <w:lang w:val="en-ZW"/>
              </w:rPr>
              <w:t>Types of laboratory equipment</w:t>
            </w:r>
          </w:p>
          <w:p w14:paraId="13F510F1" w14:textId="77777777" w:rsidR="0017491A" w:rsidRPr="00725E27" w:rsidRDefault="0017491A" w:rsidP="004470E5">
            <w:pPr>
              <w:numPr>
                <w:ilvl w:val="2"/>
                <w:numId w:val="490"/>
              </w:numPr>
              <w:spacing w:after="0" w:line="240" w:lineRule="auto"/>
              <w:contextualSpacing/>
              <w:rPr>
                <w:rFonts w:cs="Times New Roman"/>
                <w:szCs w:val="24"/>
                <w:lang w:val="en-ZW"/>
              </w:rPr>
            </w:pPr>
            <w:r w:rsidRPr="00725E27">
              <w:rPr>
                <w:rFonts w:cs="Times New Roman"/>
                <w:szCs w:val="24"/>
                <w:lang w:val="en-ZW"/>
              </w:rPr>
              <w:t>Routine maintenance procedures</w:t>
            </w:r>
          </w:p>
          <w:p w14:paraId="3B9798DC" w14:textId="77777777" w:rsidR="0017491A" w:rsidRPr="00725E27" w:rsidRDefault="0017491A" w:rsidP="004470E5">
            <w:pPr>
              <w:numPr>
                <w:ilvl w:val="1"/>
                <w:numId w:val="486"/>
              </w:numPr>
              <w:spacing w:after="0" w:line="240" w:lineRule="auto"/>
              <w:contextualSpacing/>
              <w:rPr>
                <w:rFonts w:cs="Times New Roman"/>
                <w:szCs w:val="24"/>
                <w:lang w:val="en-ZW"/>
              </w:rPr>
            </w:pPr>
            <w:r w:rsidRPr="00725E27">
              <w:rPr>
                <w:rFonts w:cs="Times New Roman"/>
                <w:szCs w:val="24"/>
                <w:lang w:val="en-ZW"/>
              </w:rPr>
              <w:t xml:space="preserve">Testing equipment </w:t>
            </w:r>
          </w:p>
          <w:p w14:paraId="41D00950" w14:textId="77777777" w:rsidR="0017491A" w:rsidRPr="00725E27" w:rsidRDefault="0017491A" w:rsidP="004470E5">
            <w:pPr>
              <w:pStyle w:val="ListParagraph"/>
              <w:numPr>
                <w:ilvl w:val="0"/>
                <w:numId w:val="491"/>
              </w:numPr>
              <w:spacing w:after="0" w:line="240" w:lineRule="auto"/>
              <w:rPr>
                <w:vanish/>
                <w:szCs w:val="24"/>
              </w:rPr>
            </w:pPr>
          </w:p>
          <w:p w14:paraId="65021049" w14:textId="77777777" w:rsidR="0017491A" w:rsidRPr="00725E27" w:rsidRDefault="0017491A" w:rsidP="004470E5">
            <w:pPr>
              <w:pStyle w:val="ListParagraph"/>
              <w:numPr>
                <w:ilvl w:val="1"/>
                <w:numId w:val="491"/>
              </w:numPr>
              <w:spacing w:after="0" w:line="240" w:lineRule="auto"/>
              <w:rPr>
                <w:vanish/>
                <w:szCs w:val="24"/>
              </w:rPr>
            </w:pPr>
          </w:p>
          <w:p w14:paraId="1B37B2A3" w14:textId="77777777" w:rsidR="0017491A" w:rsidRPr="00725E27" w:rsidRDefault="0017491A" w:rsidP="004470E5">
            <w:pPr>
              <w:pStyle w:val="ListParagraph"/>
              <w:numPr>
                <w:ilvl w:val="1"/>
                <w:numId w:val="491"/>
              </w:numPr>
              <w:spacing w:after="0" w:line="240" w:lineRule="auto"/>
              <w:rPr>
                <w:vanish/>
                <w:szCs w:val="24"/>
              </w:rPr>
            </w:pPr>
          </w:p>
          <w:p w14:paraId="42CCE331" w14:textId="77777777" w:rsidR="0017491A" w:rsidRPr="00725E27" w:rsidRDefault="0017491A" w:rsidP="004470E5">
            <w:pPr>
              <w:pStyle w:val="ListParagraph"/>
              <w:numPr>
                <w:ilvl w:val="1"/>
                <w:numId w:val="491"/>
              </w:numPr>
              <w:spacing w:after="0" w:line="240" w:lineRule="auto"/>
              <w:rPr>
                <w:vanish/>
                <w:szCs w:val="24"/>
              </w:rPr>
            </w:pPr>
          </w:p>
          <w:p w14:paraId="4934AFAF" w14:textId="77777777" w:rsidR="0017491A" w:rsidRPr="00725E27" w:rsidRDefault="0017491A" w:rsidP="004470E5">
            <w:pPr>
              <w:pStyle w:val="ListParagraph"/>
              <w:numPr>
                <w:ilvl w:val="1"/>
                <w:numId w:val="491"/>
              </w:numPr>
              <w:spacing w:after="0" w:line="240" w:lineRule="auto"/>
              <w:rPr>
                <w:vanish/>
                <w:szCs w:val="24"/>
              </w:rPr>
            </w:pPr>
          </w:p>
          <w:p w14:paraId="0544A119" w14:textId="77777777" w:rsidR="0017491A" w:rsidRPr="00725E27" w:rsidRDefault="0017491A" w:rsidP="004470E5">
            <w:pPr>
              <w:pStyle w:val="ListParagraph"/>
              <w:numPr>
                <w:ilvl w:val="1"/>
                <w:numId w:val="491"/>
              </w:numPr>
              <w:spacing w:after="0" w:line="240" w:lineRule="auto"/>
              <w:rPr>
                <w:vanish/>
                <w:szCs w:val="24"/>
              </w:rPr>
            </w:pPr>
          </w:p>
          <w:p w14:paraId="34E4EB5D"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cs="Times New Roman"/>
                <w:szCs w:val="24"/>
                <w:lang w:val="en-ZW"/>
              </w:rPr>
              <w:t>types and uses</w:t>
            </w:r>
          </w:p>
        </w:tc>
        <w:tc>
          <w:tcPr>
            <w:tcW w:w="1566" w:type="pct"/>
            <w:tcBorders>
              <w:top w:val="single" w:sz="4" w:space="0" w:color="auto"/>
              <w:left w:val="single" w:sz="4" w:space="0" w:color="auto"/>
              <w:bottom w:val="single" w:sz="4" w:space="0" w:color="auto"/>
              <w:right w:val="single" w:sz="4" w:space="0" w:color="auto"/>
            </w:tcBorders>
            <w:hideMark/>
          </w:tcPr>
          <w:p w14:paraId="4D2619DD"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lastRenderedPageBreak/>
              <w:t>1.practical</w:t>
            </w:r>
          </w:p>
          <w:p w14:paraId="49BB0D46"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2.Projects</w:t>
            </w:r>
          </w:p>
          <w:p w14:paraId="27F9160A"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 xml:space="preserve">3.Portfolio of evidence </w:t>
            </w:r>
          </w:p>
          <w:p w14:paraId="19CF4EC8" w14:textId="77777777" w:rsidR="0017491A" w:rsidRPr="00725E27" w:rsidRDefault="0017491A" w:rsidP="00C24A23">
            <w:pPr>
              <w:tabs>
                <w:tab w:val="left" w:pos="432"/>
              </w:tabs>
              <w:spacing w:after="0" w:line="240" w:lineRule="auto"/>
              <w:contextualSpacing/>
              <w:rPr>
                <w:rFonts w:cs="Times New Roman"/>
                <w:szCs w:val="24"/>
                <w:lang w:val="en-GB"/>
              </w:rPr>
            </w:pPr>
            <w:r w:rsidRPr="00725E27">
              <w:rPr>
                <w:rFonts w:cs="Times New Roman"/>
                <w:szCs w:val="24"/>
                <w:lang w:val="en-GB"/>
              </w:rPr>
              <w:t xml:space="preserve">        4.Third party reports</w:t>
            </w:r>
          </w:p>
          <w:p w14:paraId="410E1DA2" w14:textId="77777777" w:rsidR="0017491A" w:rsidRPr="00725E27" w:rsidRDefault="0017491A" w:rsidP="00C24A23">
            <w:pPr>
              <w:spacing w:after="0"/>
              <w:ind w:left="360"/>
              <w:rPr>
                <w:rFonts w:cs="Times New Roman"/>
                <w:szCs w:val="24"/>
                <w:lang w:val="en-ZA"/>
              </w:rPr>
            </w:pPr>
            <w:r w:rsidRPr="00725E27">
              <w:rPr>
                <w:rFonts w:cs="Times New Roman"/>
                <w:szCs w:val="24"/>
                <w:lang w:val="en-GB"/>
              </w:rPr>
              <w:t>5. Written tests</w:t>
            </w:r>
            <w:r w:rsidRPr="00725E27">
              <w:rPr>
                <w:rFonts w:cs="Times New Roman"/>
                <w:szCs w:val="24"/>
              </w:rPr>
              <w:t xml:space="preserve"> </w:t>
            </w:r>
          </w:p>
        </w:tc>
      </w:tr>
      <w:tr w:rsidR="00725E27" w:rsidRPr="00725E27" w14:paraId="598FB4F2" w14:textId="77777777" w:rsidTr="00C24A23">
        <w:trPr>
          <w:trHeight w:val="1178"/>
        </w:trPr>
        <w:tc>
          <w:tcPr>
            <w:tcW w:w="1345" w:type="pct"/>
            <w:tcBorders>
              <w:top w:val="single" w:sz="4" w:space="0" w:color="auto"/>
              <w:left w:val="single" w:sz="4" w:space="0" w:color="auto"/>
              <w:bottom w:val="single" w:sz="4" w:space="0" w:color="auto"/>
              <w:right w:val="single" w:sz="4" w:space="0" w:color="auto"/>
            </w:tcBorders>
          </w:tcPr>
          <w:p w14:paraId="19B72172" w14:textId="77777777" w:rsidR="0017491A" w:rsidRPr="00725E27" w:rsidRDefault="0017491A" w:rsidP="004470E5">
            <w:pPr>
              <w:numPr>
                <w:ilvl w:val="0"/>
                <w:numId w:val="455"/>
              </w:numPr>
              <w:spacing w:after="200" w:line="276" w:lineRule="auto"/>
              <w:rPr>
                <w:rFonts w:cs="Times New Roman"/>
                <w:szCs w:val="24"/>
              </w:rPr>
            </w:pPr>
            <w:r w:rsidRPr="00725E27">
              <w:rPr>
                <w:rFonts w:cs="Times New Roman"/>
                <w:szCs w:val="24"/>
              </w:rPr>
              <w:t>Sample construction materials</w:t>
            </w:r>
          </w:p>
        </w:tc>
        <w:tc>
          <w:tcPr>
            <w:tcW w:w="2089" w:type="pct"/>
            <w:tcBorders>
              <w:top w:val="single" w:sz="4" w:space="0" w:color="auto"/>
              <w:left w:val="single" w:sz="4" w:space="0" w:color="auto"/>
              <w:bottom w:val="single" w:sz="4" w:space="0" w:color="auto"/>
              <w:right w:val="single" w:sz="4" w:space="0" w:color="auto"/>
            </w:tcBorders>
          </w:tcPr>
          <w:p w14:paraId="218AD0AF" w14:textId="77777777" w:rsidR="0017491A" w:rsidRPr="00725E27" w:rsidRDefault="0017491A" w:rsidP="004470E5">
            <w:pPr>
              <w:pStyle w:val="ListParagraph"/>
              <w:numPr>
                <w:ilvl w:val="0"/>
                <w:numId w:val="492"/>
              </w:numPr>
              <w:spacing w:after="0" w:line="240" w:lineRule="auto"/>
              <w:rPr>
                <w:vanish/>
                <w:szCs w:val="24"/>
              </w:rPr>
            </w:pPr>
          </w:p>
          <w:p w14:paraId="65747AE0" w14:textId="77777777" w:rsidR="0017491A" w:rsidRPr="00725E27" w:rsidRDefault="0017491A" w:rsidP="004470E5">
            <w:pPr>
              <w:pStyle w:val="ListParagraph"/>
              <w:numPr>
                <w:ilvl w:val="0"/>
                <w:numId w:val="492"/>
              </w:numPr>
              <w:spacing w:after="0" w:line="240" w:lineRule="auto"/>
              <w:rPr>
                <w:vanish/>
                <w:szCs w:val="24"/>
              </w:rPr>
            </w:pPr>
          </w:p>
          <w:p w14:paraId="409AD125" w14:textId="77777777" w:rsidR="0017491A" w:rsidRPr="00725E27" w:rsidRDefault="0017491A" w:rsidP="004470E5">
            <w:pPr>
              <w:numPr>
                <w:ilvl w:val="1"/>
                <w:numId w:val="492"/>
              </w:numPr>
              <w:spacing w:after="0" w:line="240" w:lineRule="auto"/>
              <w:contextualSpacing/>
              <w:jc w:val="left"/>
              <w:rPr>
                <w:rFonts w:cs="Times New Roman"/>
                <w:szCs w:val="24"/>
                <w:lang w:val="en-ZW"/>
              </w:rPr>
            </w:pPr>
            <w:r w:rsidRPr="00725E27">
              <w:rPr>
                <w:rFonts w:cs="Times New Roman"/>
                <w:szCs w:val="24"/>
                <w:lang w:val="en-ZW"/>
              </w:rPr>
              <w:t xml:space="preserve">Sources of construction materials </w:t>
            </w:r>
          </w:p>
          <w:p w14:paraId="0E565641" w14:textId="77777777" w:rsidR="0017491A" w:rsidRPr="00725E27" w:rsidRDefault="0017491A" w:rsidP="004470E5">
            <w:pPr>
              <w:pStyle w:val="ListParagraph"/>
              <w:numPr>
                <w:ilvl w:val="0"/>
                <w:numId w:val="495"/>
              </w:numPr>
              <w:spacing w:after="0" w:line="240" w:lineRule="auto"/>
              <w:rPr>
                <w:rFonts w:eastAsia="Times New Roman"/>
                <w:vanish/>
                <w:szCs w:val="24"/>
              </w:rPr>
            </w:pPr>
          </w:p>
          <w:p w14:paraId="2137BEFA" w14:textId="77777777" w:rsidR="0017491A" w:rsidRPr="00725E27" w:rsidRDefault="0017491A" w:rsidP="004470E5">
            <w:pPr>
              <w:pStyle w:val="ListParagraph"/>
              <w:numPr>
                <w:ilvl w:val="0"/>
                <w:numId w:val="495"/>
              </w:numPr>
              <w:spacing w:after="0" w:line="240" w:lineRule="auto"/>
              <w:rPr>
                <w:rFonts w:eastAsia="Times New Roman"/>
                <w:vanish/>
                <w:szCs w:val="24"/>
              </w:rPr>
            </w:pPr>
          </w:p>
          <w:p w14:paraId="72A63B9C" w14:textId="77777777" w:rsidR="0017491A" w:rsidRPr="00725E27" w:rsidRDefault="0017491A" w:rsidP="004470E5">
            <w:pPr>
              <w:pStyle w:val="ListParagraph"/>
              <w:numPr>
                <w:ilvl w:val="1"/>
                <w:numId w:val="495"/>
              </w:numPr>
              <w:spacing w:after="0" w:line="240" w:lineRule="auto"/>
              <w:rPr>
                <w:rFonts w:eastAsia="Times New Roman"/>
                <w:vanish/>
                <w:szCs w:val="24"/>
              </w:rPr>
            </w:pPr>
          </w:p>
          <w:p w14:paraId="6E49B1C0" w14:textId="77777777" w:rsidR="0017491A" w:rsidRPr="00725E27" w:rsidRDefault="0017491A" w:rsidP="004470E5">
            <w:pPr>
              <w:numPr>
                <w:ilvl w:val="2"/>
                <w:numId w:val="495"/>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Natural sources </w:t>
            </w:r>
          </w:p>
          <w:p w14:paraId="1C350A1D" w14:textId="77777777" w:rsidR="0017491A" w:rsidRPr="00725E27" w:rsidRDefault="0017491A" w:rsidP="004470E5">
            <w:pPr>
              <w:numPr>
                <w:ilvl w:val="2"/>
                <w:numId w:val="495"/>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Manufactured materials </w:t>
            </w:r>
          </w:p>
          <w:p w14:paraId="39D1BBA6" w14:textId="77777777" w:rsidR="0017491A" w:rsidRPr="00725E27" w:rsidRDefault="0017491A" w:rsidP="004470E5">
            <w:pPr>
              <w:numPr>
                <w:ilvl w:val="2"/>
                <w:numId w:val="495"/>
              </w:numPr>
              <w:spacing w:after="0" w:line="240" w:lineRule="auto"/>
              <w:contextualSpacing/>
              <w:rPr>
                <w:rFonts w:cs="Times New Roman"/>
                <w:szCs w:val="24"/>
                <w:lang w:val="en-ZW"/>
              </w:rPr>
            </w:pPr>
            <w:r w:rsidRPr="00725E27">
              <w:rPr>
                <w:rFonts w:eastAsia="Times New Roman" w:cs="Times New Roman"/>
                <w:szCs w:val="24"/>
                <w:lang w:val="en-ZW"/>
              </w:rPr>
              <w:t>Recycled materials</w:t>
            </w:r>
          </w:p>
          <w:p w14:paraId="3E18A33A" w14:textId="77777777" w:rsidR="0017491A" w:rsidRPr="00725E27" w:rsidRDefault="0017491A" w:rsidP="004470E5">
            <w:pPr>
              <w:numPr>
                <w:ilvl w:val="1"/>
                <w:numId w:val="492"/>
              </w:numPr>
              <w:spacing w:after="0" w:line="240" w:lineRule="auto"/>
              <w:contextualSpacing/>
              <w:rPr>
                <w:rFonts w:cs="Times New Roman"/>
                <w:szCs w:val="24"/>
                <w:lang w:val="en-ZW"/>
              </w:rPr>
            </w:pPr>
            <w:r w:rsidRPr="00725E27">
              <w:rPr>
                <w:rFonts w:cs="Times New Roman"/>
                <w:szCs w:val="24"/>
                <w:lang w:val="en-ZW"/>
              </w:rPr>
              <w:t xml:space="preserve">Sampling procedures </w:t>
            </w:r>
          </w:p>
          <w:p w14:paraId="523AAC54" w14:textId="77777777" w:rsidR="0017491A" w:rsidRPr="00725E27" w:rsidRDefault="0017491A" w:rsidP="004470E5">
            <w:pPr>
              <w:pStyle w:val="ListParagraph"/>
              <w:numPr>
                <w:ilvl w:val="0"/>
                <w:numId w:val="496"/>
              </w:numPr>
              <w:spacing w:after="0" w:line="240" w:lineRule="auto"/>
              <w:rPr>
                <w:rFonts w:eastAsia="Times New Roman"/>
                <w:vanish/>
                <w:szCs w:val="24"/>
              </w:rPr>
            </w:pPr>
          </w:p>
          <w:p w14:paraId="2FF1FE90" w14:textId="77777777" w:rsidR="0017491A" w:rsidRPr="00725E27" w:rsidRDefault="0017491A" w:rsidP="004470E5">
            <w:pPr>
              <w:pStyle w:val="ListParagraph"/>
              <w:numPr>
                <w:ilvl w:val="0"/>
                <w:numId w:val="496"/>
              </w:numPr>
              <w:spacing w:after="0" w:line="240" w:lineRule="auto"/>
              <w:rPr>
                <w:rFonts w:eastAsia="Times New Roman"/>
                <w:vanish/>
                <w:szCs w:val="24"/>
              </w:rPr>
            </w:pPr>
          </w:p>
          <w:p w14:paraId="71BFB14D" w14:textId="77777777" w:rsidR="0017491A" w:rsidRPr="00725E27" w:rsidRDefault="0017491A" w:rsidP="004470E5">
            <w:pPr>
              <w:pStyle w:val="ListParagraph"/>
              <w:numPr>
                <w:ilvl w:val="1"/>
                <w:numId w:val="496"/>
              </w:numPr>
              <w:spacing w:after="0" w:line="240" w:lineRule="auto"/>
              <w:rPr>
                <w:rFonts w:eastAsia="Times New Roman"/>
                <w:vanish/>
                <w:szCs w:val="24"/>
              </w:rPr>
            </w:pPr>
          </w:p>
          <w:p w14:paraId="6201D2C1" w14:textId="77777777" w:rsidR="0017491A" w:rsidRPr="00725E27" w:rsidRDefault="0017491A" w:rsidP="004470E5">
            <w:pPr>
              <w:pStyle w:val="ListParagraph"/>
              <w:numPr>
                <w:ilvl w:val="1"/>
                <w:numId w:val="496"/>
              </w:numPr>
              <w:spacing w:after="0" w:line="240" w:lineRule="auto"/>
              <w:rPr>
                <w:rFonts w:eastAsia="Times New Roman"/>
                <w:vanish/>
                <w:szCs w:val="24"/>
              </w:rPr>
            </w:pPr>
          </w:p>
          <w:p w14:paraId="7AFF12A5" w14:textId="77777777" w:rsidR="0017491A" w:rsidRPr="00725E27" w:rsidRDefault="0017491A" w:rsidP="004470E5">
            <w:pPr>
              <w:pStyle w:val="ListParagraph"/>
              <w:numPr>
                <w:ilvl w:val="1"/>
                <w:numId w:val="496"/>
              </w:numPr>
              <w:spacing w:after="0" w:line="240" w:lineRule="auto"/>
              <w:rPr>
                <w:rFonts w:eastAsia="Times New Roman"/>
                <w:vanish/>
                <w:szCs w:val="24"/>
              </w:rPr>
            </w:pPr>
          </w:p>
          <w:p w14:paraId="267B50A9" w14:textId="77777777" w:rsidR="0017491A" w:rsidRPr="00725E27" w:rsidRDefault="0017491A" w:rsidP="004470E5">
            <w:pPr>
              <w:numPr>
                <w:ilvl w:val="2"/>
                <w:numId w:val="496"/>
              </w:numPr>
              <w:spacing w:after="0" w:line="240" w:lineRule="auto"/>
              <w:contextualSpacing/>
              <w:rPr>
                <w:rFonts w:eastAsia="Times New Roman" w:cs="Times New Roman"/>
                <w:szCs w:val="24"/>
                <w:lang w:val="en-ZW"/>
              </w:rPr>
            </w:pPr>
            <w:r w:rsidRPr="00725E27">
              <w:rPr>
                <w:rFonts w:eastAsia="Times New Roman" w:cs="Times New Roman"/>
                <w:szCs w:val="24"/>
                <w:lang w:val="en-ZW"/>
              </w:rPr>
              <w:t>Purpose of sampling in construction</w:t>
            </w:r>
          </w:p>
          <w:p w14:paraId="63D21BAA" w14:textId="77777777" w:rsidR="0017491A" w:rsidRPr="00725E27" w:rsidRDefault="0017491A" w:rsidP="004470E5">
            <w:pPr>
              <w:numPr>
                <w:ilvl w:val="2"/>
                <w:numId w:val="496"/>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Types of sampling methods </w:t>
            </w:r>
          </w:p>
          <w:p w14:paraId="0E7C3269" w14:textId="77777777" w:rsidR="0017491A" w:rsidRPr="00725E27" w:rsidRDefault="0017491A" w:rsidP="004470E5">
            <w:pPr>
              <w:numPr>
                <w:ilvl w:val="2"/>
                <w:numId w:val="496"/>
              </w:numPr>
              <w:spacing w:after="0" w:line="240" w:lineRule="auto"/>
              <w:contextualSpacing/>
              <w:rPr>
                <w:rFonts w:cs="Times New Roman"/>
                <w:szCs w:val="24"/>
                <w:lang w:val="en-ZW"/>
              </w:rPr>
            </w:pPr>
            <w:r w:rsidRPr="00725E27">
              <w:rPr>
                <w:rFonts w:eastAsia="Times New Roman" w:cs="Times New Roman"/>
                <w:szCs w:val="24"/>
                <w:lang w:val="en-ZW"/>
              </w:rPr>
              <w:t xml:space="preserve">Equipment used for sampling </w:t>
            </w:r>
          </w:p>
          <w:p w14:paraId="4DA69DF7" w14:textId="77777777" w:rsidR="0017491A" w:rsidRPr="00725E27" w:rsidRDefault="0017491A" w:rsidP="004470E5">
            <w:pPr>
              <w:numPr>
                <w:ilvl w:val="1"/>
                <w:numId w:val="492"/>
              </w:numPr>
              <w:spacing w:after="0" w:line="240" w:lineRule="auto"/>
              <w:contextualSpacing/>
              <w:rPr>
                <w:rFonts w:cs="Times New Roman"/>
                <w:szCs w:val="24"/>
                <w:lang w:val="en-ZW"/>
              </w:rPr>
            </w:pPr>
            <w:r w:rsidRPr="00725E27">
              <w:rPr>
                <w:rFonts w:cs="Times New Roman"/>
                <w:szCs w:val="24"/>
                <w:lang w:val="en-ZW"/>
              </w:rPr>
              <w:t xml:space="preserve">Sampling tools and equipment </w:t>
            </w:r>
          </w:p>
          <w:p w14:paraId="0C06F2F0" w14:textId="77777777" w:rsidR="0017491A" w:rsidRPr="00725E27" w:rsidRDefault="0017491A" w:rsidP="004470E5">
            <w:pPr>
              <w:pStyle w:val="ListParagraph"/>
              <w:numPr>
                <w:ilvl w:val="0"/>
                <w:numId w:val="497"/>
              </w:numPr>
              <w:spacing w:after="0" w:line="240" w:lineRule="auto"/>
              <w:rPr>
                <w:vanish/>
                <w:szCs w:val="24"/>
              </w:rPr>
            </w:pPr>
          </w:p>
          <w:p w14:paraId="01A28B60" w14:textId="77777777" w:rsidR="0017491A" w:rsidRPr="00725E27" w:rsidRDefault="0017491A" w:rsidP="004470E5">
            <w:pPr>
              <w:pStyle w:val="ListParagraph"/>
              <w:numPr>
                <w:ilvl w:val="0"/>
                <w:numId w:val="497"/>
              </w:numPr>
              <w:spacing w:after="0" w:line="240" w:lineRule="auto"/>
              <w:rPr>
                <w:vanish/>
                <w:szCs w:val="24"/>
              </w:rPr>
            </w:pPr>
          </w:p>
          <w:p w14:paraId="53C99F77" w14:textId="77777777" w:rsidR="0017491A" w:rsidRPr="00725E27" w:rsidRDefault="0017491A" w:rsidP="004470E5">
            <w:pPr>
              <w:pStyle w:val="ListParagraph"/>
              <w:numPr>
                <w:ilvl w:val="1"/>
                <w:numId w:val="497"/>
              </w:numPr>
              <w:spacing w:after="0" w:line="240" w:lineRule="auto"/>
              <w:rPr>
                <w:vanish/>
                <w:szCs w:val="24"/>
              </w:rPr>
            </w:pPr>
          </w:p>
          <w:p w14:paraId="78F77DE8" w14:textId="77777777" w:rsidR="0017491A" w:rsidRPr="00725E27" w:rsidRDefault="0017491A" w:rsidP="004470E5">
            <w:pPr>
              <w:pStyle w:val="ListParagraph"/>
              <w:numPr>
                <w:ilvl w:val="1"/>
                <w:numId w:val="497"/>
              </w:numPr>
              <w:spacing w:after="0" w:line="240" w:lineRule="auto"/>
              <w:rPr>
                <w:vanish/>
                <w:szCs w:val="24"/>
              </w:rPr>
            </w:pPr>
          </w:p>
          <w:p w14:paraId="49A6253E" w14:textId="77777777" w:rsidR="0017491A" w:rsidRPr="00725E27" w:rsidRDefault="0017491A" w:rsidP="004470E5">
            <w:pPr>
              <w:pStyle w:val="ListParagraph"/>
              <w:numPr>
                <w:ilvl w:val="1"/>
                <w:numId w:val="497"/>
              </w:numPr>
              <w:spacing w:after="0" w:line="240" w:lineRule="auto"/>
              <w:rPr>
                <w:vanish/>
                <w:szCs w:val="24"/>
              </w:rPr>
            </w:pPr>
          </w:p>
          <w:p w14:paraId="05EF8E06" w14:textId="77777777" w:rsidR="0017491A" w:rsidRPr="00725E27" w:rsidRDefault="0017491A" w:rsidP="004470E5">
            <w:pPr>
              <w:numPr>
                <w:ilvl w:val="2"/>
                <w:numId w:val="497"/>
              </w:numPr>
              <w:spacing w:after="0" w:line="240" w:lineRule="auto"/>
              <w:contextualSpacing/>
              <w:rPr>
                <w:rFonts w:cs="Times New Roman"/>
                <w:szCs w:val="24"/>
                <w:lang w:val="en-ZW"/>
              </w:rPr>
            </w:pPr>
            <w:r w:rsidRPr="00725E27">
              <w:rPr>
                <w:rFonts w:cs="Times New Roman"/>
                <w:szCs w:val="24"/>
                <w:lang w:val="en-ZW"/>
              </w:rPr>
              <w:t>Types and uses</w:t>
            </w:r>
          </w:p>
          <w:p w14:paraId="52282F21" w14:textId="77777777" w:rsidR="0017491A" w:rsidRPr="00725E27" w:rsidRDefault="0017491A" w:rsidP="004470E5">
            <w:pPr>
              <w:numPr>
                <w:ilvl w:val="1"/>
                <w:numId w:val="492"/>
              </w:numPr>
              <w:spacing w:after="0" w:line="240" w:lineRule="auto"/>
              <w:contextualSpacing/>
              <w:rPr>
                <w:rFonts w:cs="Times New Roman"/>
                <w:szCs w:val="24"/>
                <w:lang w:val="en-ZW"/>
              </w:rPr>
            </w:pPr>
            <w:r w:rsidRPr="00725E27">
              <w:rPr>
                <w:rFonts w:cs="Times New Roman"/>
                <w:szCs w:val="24"/>
                <w:lang w:val="en-ZW"/>
              </w:rPr>
              <w:t xml:space="preserve">Sampling is carried out as per job requirement </w:t>
            </w:r>
          </w:p>
          <w:p w14:paraId="6AA4F29B" w14:textId="77777777" w:rsidR="0017491A" w:rsidRPr="00725E27" w:rsidRDefault="0017491A" w:rsidP="004470E5">
            <w:pPr>
              <w:pStyle w:val="ListParagraph"/>
              <w:numPr>
                <w:ilvl w:val="0"/>
                <w:numId w:val="494"/>
              </w:numPr>
              <w:spacing w:after="0" w:line="240" w:lineRule="auto"/>
              <w:rPr>
                <w:rFonts w:eastAsia="Times New Roman"/>
                <w:vanish/>
                <w:szCs w:val="24"/>
              </w:rPr>
            </w:pPr>
          </w:p>
          <w:p w14:paraId="54FC1A8B" w14:textId="77777777" w:rsidR="0017491A" w:rsidRPr="00725E27" w:rsidRDefault="0017491A" w:rsidP="004470E5">
            <w:pPr>
              <w:pStyle w:val="ListParagraph"/>
              <w:numPr>
                <w:ilvl w:val="0"/>
                <w:numId w:val="494"/>
              </w:numPr>
              <w:spacing w:after="0" w:line="240" w:lineRule="auto"/>
              <w:rPr>
                <w:rFonts w:eastAsia="Times New Roman"/>
                <w:vanish/>
                <w:szCs w:val="24"/>
              </w:rPr>
            </w:pPr>
          </w:p>
          <w:p w14:paraId="66933876"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38E9EB46"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00F39F32"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1D2EEE93"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2C8333BA" w14:textId="77777777" w:rsidR="0017491A" w:rsidRPr="00725E27" w:rsidRDefault="0017491A" w:rsidP="004470E5">
            <w:pPr>
              <w:numPr>
                <w:ilvl w:val="2"/>
                <w:numId w:val="494"/>
              </w:numPr>
              <w:spacing w:after="0" w:line="240" w:lineRule="auto"/>
              <w:contextualSpacing/>
              <w:jc w:val="left"/>
              <w:rPr>
                <w:rFonts w:cs="Times New Roman"/>
                <w:szCs w:val="24"/>
                <w:lang w:val="en-ZW"/>
              </w:rPr>
            </w:pPr>
            <w:r w:rsidRPr="00725E27">
              <w:rPr>
                <w:rFonts w:eastAsia="Times New Roman" w:cs="Times New Roman"/>
                <w:szCs w:val="24"/>
                <w:lang w:val="en-ZW"/>
              </w:rPr>
              <w:t>Understanding project specifications and requirements</w:t>
            </w:r>
          </w:p>
          <w:p w14:paraId="40643FFF" w14:textId="77777777" w:rsidR="0017491A" w:rsidRPr="00725E27" w:rsidRDefault="0017491A" w:rsidP="004470E5">
            <w:pPr>
              <w:numPr>
                <w:ilvl w:val="2"/>
                <w:numId w:val="494"/>
              </w:numPr>
              <w:spacing w:after="0" w:line="240" w:lineRule="auto"/>
              <w:contextualSpacing/>
              <w:jc w:val="left"/>
              <w:rPr>
                <w:rFonts w:cs="Times New Roman"/>
                <w:szCs w:val="24"/>
                <w:lang w:val="en-ZW"/>
              </w:rPr>
            </w:pPr>
            <w:r w:rsidRPr="00725E27">
              <w:rPr>
                <w:rFonts w:eastAsia="Times New Roman" w:cs="Times New Roman"/>
                <w:szCs w:val="24"/>
                <w:lang w:val="en-ZW"/>
              </w:rPr>
              <w:t>Customizing sampling plans for specific materials</w:t>
            </w:r>
          </w:p>
          <w:p w14:paraId="60F7FE87" w14:textId="77777777" w:rsidR="0017491A" w:rsidRPr="00725E27" w:rsidRDefault="0017491A" w:rsidP="004470E5">
            <w:pPr>
              <w:numPr>
                <w:ilvl w:val="2"/>
                <w:numId w:val="494"/>
              </w:numPr>
              <w:spacing w:after="0" w:line="240" w:lineRule="auto"/>
              <w:contextualSpacing/>
              <w:rPr>
                <w:rFonts w:cs="Times New Roman"/>
                <w:szCs w:val="24"/>
                <w:lang w:val="en-ZW"/>
              </w:rPr>
            </w:pPr>
            <w:r w:rsidRPr="00725E27">
              <w:rPr>
                <w:rFonts w:eastAsia="Times New Roman" w:cs="Times New Roman"/>
                <w:szCs w:val="24"/>
                <w:lang w:val="en-ZW"/>
              </w:rPr>
              <w:t>Quality control and assurance considerations</w:t>
            </w:r>
          </w:p>
          <w:p w14:paraId="24EC5DF5" w14:textId="77777777" w:rsidR="0017491A" w:rsidRPr="00725E27" w:rsidRDefault="0017491A" w:rsidP="004470E5">
            <w:pPr>
              <w:numPr>
                <w:ilvl w:val="1"/>
                <w:numId w:val="492"/>
              </w:numPr>
              <w:spacing w:after="0" w:line="240" w:lineRule="auto"/>
              <w:contextualSpacing/>
              <w:rPr>
                <w:rFonts w:cs="Times New Roman"/>
                <w:szCs w:val="24"/>
                <w:lang w:val="en-ZW"/>
              </w:rPr>
            </w:pPr>
            <w:r w:rsidRPr="00725E27">
              <w:rPr>
                <w:rFonts w:cs="Times New Roman"/>
                <w:szCs w:val="24"/>
                <w:lang w:val="en-ZW"/>
              </w:rPr>
              <w:t xml:space="preserve">Samples analysis </w:t>
            </w:r>
          </w:p>
          <w:p w14:paraId="1ADD3C79" w14:textId="77777777" w:rsidR="0017491A" w:rsidRPr="00725E27" w:rsidRDefault="0017491A" w:rsidP="004470E5">
            <w:pPr>
              <w:pStyle w:val="ListParagraph"/>
              <w:numPr>
                <w:ilvl w:val="0"/>
                <w:numId w:val="493"/>
              </w:numPr>
              <w:spacing w:after="0" w:line="240" w:lineRule="auto"/>
              <w:rPr>
                <w:rFonts w:eastAsia="Times New Roman"/>
                <w:vanish/>
                <w:szCs w:val="24"/>
              </w:rPr>
            </w:pPr>
          </w:p>
          <w:p w14:paraId="3465B7D6" w14:textId="77777777" w:rsidR="0017491A" w:rsidRPr="00725E27" w:rsidRDefault="0017491A" w:rsidP="004470E5">
            <w:pPr>
              <w:pStyle w:val="ListParagraph"/>
              <w:numPr>
                <w:ilvl w:val="0"/>
                <w:numId w:val="493"/>
              </w:numPr>
              <w:spacing w:after="0" w:line="240" w:lineRule="auto"/>
              <w:rPr>
                <w:rFonts w:eastAsia="Times New Roman"/>
                <w:vanish/>
                <w:szCs w:val="24"/>
              </w:rPr>
            </w:pPr>
          </w:p>
          <w:p w14:paraId="3D4A6A54"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6ADDED55"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5EE6C765"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567C4EB9"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79E4F1A9"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5F17D428" w14:textId="77777777" w:rsidR="0017491A" w:rsidRPr="00725E27" w:rsidRDefault="0017491A" w:rsidP="004470E5">
            <w:pPr>
              <w:numPr>
                <w:ilvl w:val="2"/>
                <w:numId w:val="493"/>
              </w:numPr>
              <w:spacing w:after="0" w:line="240" w:lineRule="auto"/>
              <w:contextualSpacing/>
              <w:jc w:val="left"/>
              <w:rPr>
                <w:rFonts w:cs="Times New Roman"/>
                <w:szCs w:val="24"/>
                <w:lang w:val="en-ZW"/>
              </w:rPr>
            </w:pPr>
            <w:r w:rsidRPr="00725E27">
              <w:rPr>
                <w:rFonts w:eastAsia="Times New Roman" w:cs="Times New Roman"/>
                <w:szCs w:val="24"/>
                <w:lang w:val="en-ZW"/>
              </w:rPr>
              <w:t xml:space="preserve">Laboratory testing methods </w:t>
            </w:r>
          </w:p>
          <w:p w14:paraId="3032F4CC" w14:textId="77777777" w:rsidR="0017491A" w:rsidRPr="00725E27" w:rsidRDefault="0017491A" w:rsidP="004470E5">
            <w:pPr>
              <w:numPr>
                <w:ilvl w:val="2"/>
                <w:numId w:val="493"/>
              </w:numPr>
              <w:spacing w:after="0" w:line="240" w:lineRule="auto"/>
              <w:contextualSpacing/>
              <w:rPr>
                <w:rFonts w:cs="Times New Roman"/>
                <w:szCs w:val="24"/>
                <w:lang w:val="en-ZW"/>
              </w:rPr>
            </w:pPr>
            <w:r w:rsidRPr="00725E27">
              <w:rPr>
                <w:rFonts w:eastAsia="Times New Roman" w:cs="Times New Roman"/>
                <w:szCs w:val="24"/>
                <w:lang w:val="en-ZW"/>
              </w:rPr>
              <w:t>Interpreting test results</w:t>
            </w:r>
          </w:p>
          <w:p w14:paraId="2DE61006" w14:textId="77777777" w:rsidR="0017491A" w:rsidRPr="00725E27" w:rsidRDefault="0017491A" w:rsidP="004470E5">
            <w:pPr>
              <w:numPr>
                <w:ilvl w:val="2"/>
                <w:numId w:val="493"/>
              </w:numPr>
              <w:spacing w:after="0" w:line="240" w:lineRule="auto"/>
              <w:contextualSpacing/>
              <w:jc w:val="left"/>
              <w:rPr>
                <w:rFonts w:cs="Times New Roman"/>
                <w:szCs w:val="24"/>
                <w:lang w:val="en-ZW"/>
              </w:rPr>
            </w:pPr>
            <w:r w:rsidRPr="00725E27">
              <w:rPr>
                <w:rFonts w:eastAsia="Times New Roman" w:cs="Times New Roman"/>
                <w:szCs w:val="24"/>
                <w:lang w:val="en-ZW"/>
              </w:rPr>
              <w:lastRenderedPageBreak/>
              <w:t>Comparison against industry standards and specifications</w:t>
            </w:r>
          </w:p>
          <w:p w14:paraId="6E018ED1" w14:textId="77777777" w:rsidR="0017491A" w:rsidRPr="00725E27" w:rsidRDefault="0017491A" w:rsidP="004470E5">
            <w:pPr>
              <w:numPr>
                <w:ilvl w:val="2"/>
                <w:numId w:val="493"/>
              </w:numPr>
              <w:spacing w:after="0" w:line="240" w:lineRule="auto"/>
              <w:contextualSpacing/>
              <w:jc w:val="left"/>
              <w:rPr>
                <w:rFonts w:cs="Times New Roman"/>
                <w:szCs w:val="24"/>
                <w:lang w:val="en-ZW"/>
              </w:rPr>
            </w:pPr>
            <w:r w:rsidRPr="00725E27">
              <w:rPr>
                <w:rFonts w:eastAsia="Times New Roman" w:cs="Times New Roman"/>
                <w:szCs w:val="24"/>
                <w:lang w:val="en-ZW"/>
              </w:rPr>
              <w:t>Reporting and documentation of findings</w:t>
            </w:r>
          </w:p>
        </w:tc>
        <w:tc>
          <w:tcPr>
            <w:tcW w:w="1566" w:type="pct"/>
            <w:tcBorders>
              <w:top w:val="single" w:sz="4" w:space="0" w:color="auto"/>
              <w:left w:val="single" w:sz="4" w:space="0" w:color="auto"/>
              <w:bottom w:val="single" w:sz="4" w:space="0" w:color="auto"/>
              <w:right w:val="single" w:sz="4" w:space="0" w:color="auto"/>
            </w:tcBorders>
            <w:hideMark/>
          </w:tcPr>
          <w:p w14:paraId="4CD0E38F"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lastRenderedPageBreak/>
              <w:t>1.practical</w:t>
            </w:r>
          </w:p>
          <w:p w14:paraId="04B6B3B4"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2.Projects</w:t>
            </w:r>
          </w:p>
          <w:p w14:paraId="7018B031"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 xml:space="preserve">3.Portfolio of evidence </w:t>
            </w:r>
          </w:p>
          <w:p w14:paraId="7E2C43A7" w14:textId="77777777" w:rsidR="0017491A" w:rsidRPr="00725E27" w:rsidRDefault="0017491A" w:rsidP="00C24A23">
            <w:pPr>
              <w:tabs>
                <w:tab w:val="left" w:pos="432"/>
              </w:tabs>
              <w:spacing w:after="0" w:line="240" w:lineRule="auto"/>
              <w:contextualSpacing/>
              <w:rPr>
                <w:rFonts w:cs="Times New Roman"/>
                <w:szCs w:val="24"/>
                <w:lang w:val="en-GB"/>
              </w:rPr>
            </w:pPr>
            <w:r w:rsidRPr="00725E27">
              <w:rPr>
                <w:rFonts w:cs="Times New Roman"/>
                <w:szCs w:val="24"/>
                <w:lang w:val="en-GB"/>
              </w:rPr>
              <w:t xml:space="preserve">        4.Third party reports</w:t>
            </w:r>
          </w:p>
          <w:p w14:paraId="032C679D" w14:textId="77777777" w:rsidR="0017491A" w:rsidRPr="00725E27" w:rsidRDefault="0017491A" w:rsidP="00C24A23">
            <w:pPr>
              <w:spacing w:after="0"/>
              <w:ind w:left="410"/>
              <w:rPr>
                <w:rFonts w:cs="Times New Roman"/>
                <w:szCs w:val="24"/>
                <w:lang w:val="en-ZA"/>
              </w:rPr>
            </w:pPr>
            <w:r w:rsidRPr="00725E27">
              <w:rPr>
                <w:rFonts w:cs="Times New Roman"/>
                <w:szCs w:val="24"/>
                <w:lang w:val="en-GB"/>
              </w:rPr>
              <w:t>5. Written tests</w:t>
            </w:r>
          </w:p>
        </w:tc>
      </w:tr>
      <w:tr w:rsidR="0017491A" w:rsidRPr="00725E27" w14:paraId="0D9CE4CE" w14:textId="77777777" w:rsidTr="00C24A23">
        <w:trPr>
          <w:trHeight w:val="755"/>
        </w:trPr>
        <w:tc>
          <w:tcPr>
            <w:tcW w:w="1345" w:type="pct"/>
            <w:tcBorders>
              <w:top w:val="single" w:sz="4" w:space="0" w:color="auto"/>
              <w:left w:val="single" w:sz="4" w:space="0" w:color="auto"/>
              <w:bottom w:val="single" w:sz="4" w:space="0" w:color="auto"/>
              <w:right w:val="single" w:sz="4" w:space="0" w:color="auto"/>
            </w:tcBorders>
          </w:tcPr>
          <w:p w14:paraId="791D899F" w14:textId="77777777" w:rsidR="0017491A" w:rsidRPr="00725E27" w:rsidRDefault="0017491A" w:rsidP="004470E5">
            <w:pPr>
              <w:numPr>
                <w:ilvl w:val="0"/>
                <w:numId w:val="455"/>
              </w:numPr>
              <w:spacing w:after="120"/>
              <w:contextualSpacing/>
              <w:jc w:val="left"/>
              <w:rPr>
                <w:rFonts w:cs="Times New Roman"/>
                <w:szCs w:val="24"/>
                <w:lang w:val="en-ZA"/>
              </w:rPr>
            </w:pPr>
            <w:r w:rsidRPr="00725E27">
              <w:rPr>
                <w:rFonts w:cs="Times New Roman"/>
                <w:szCs w:val="24"/>
                <w:lang w:val="en-ZW"/>
              </w:rPr>
              <w:t>Prepare samples for testing</w:t>
            </w:r>
            <w:r w:rsidRPr="00725E27">
              <w:rPr>
                <w:rFonts w:cs="Times New Roman"/>
                <w:szCs w:val="24"/>
                <w:lang w:val="en-ZA"/>
              </w:rPr>
              <w:t xml:space="preserve"> </w:t>
            </w:r>
          </w:p>
          <w:p w14:paraId="7D358435" w14:textId="77777777" w:rsidR="0017491A" w:rsidRPr="00725E27" w:rsidRDefault="0017491A" w:rsidP="00C24A23">
            <w:pPr>
              <w:rPr>
                <w:rFonts w:cs="Times New Roman"/>
                <w:szCs w:val="24"/>
              </w:rPr>
            </w:pPr>
          </w:p>
        </w:tc>
        <w:tc>
          <w:tcPr>
            <w:tcW w:w="2089" w:type="pct"/>
            <w:tcBorders>
              <w:top w:val="single" w:sz="4" w:space="0" w:color="auto"/>
              <w:left w:val="single" w:sz="4" w:space="0" w:color="auto"/>
              <w:bottom w:val="single" w:sz="4" w:space="0" w:color="auto"/>
              <w:right w:val="single" w:sz="4" w:space="0" w:color="auto"/>
            </w:tcBorders>
          </w:tcPr>
          <w:p w14:paraId="091DD161" w14:textId="77777777" w:rsidR="0017491A" w:rsidRPr="00725E27" w:rsidRDefault="0017491A" w:rsidP="004470E5">
            <w:pPr>
              <w:pStyle w:val="ListParagraph"/>
              <w:numPr>
                <w:ilvl w:val="0"/>
                <w:numId w:val="498"/>
              </w:numPr>
              <w:tabs>
                <w:tab w:val="left" w:pos="466"/>
              </w:tabs>
              <w:spacing w:after="0"/>
              <w:rPr>
                <w:b/>
                <w:vanish/>
                <w:szCs w:val="24"/>
              </w:rPr>
            </w:pPr>
          </w:p>
          <w:p w14:paraId="57F62DE9" w14:textId="77777777" w:rsidR="0017491A" w:rsidRPr="00725E27" w:rsidRDefault="0017491A" w:rsidP="004470E5">
            <w:pPr>
              <w:pStyle w:val="ListParagraph"/>
              <w:numPr>
                <w:ilvl w:val="0"/>
                <w:numId w:val="498"/>
              </w:numPr>
              <w:tabs>
                <w:tab w:val="left" w:pos="466"/>
              </w:tabs>
              <w:spacing w:after="0"/>
              <w:rPr>
                <w:b/>
                <w:vanish/>
                <w:szCs w:val="24"/>
              </w:rPr>
            </w:pPr>
          </w:p>
          <w:p w14:paraId="1A4C1BEA" w14:textId="77777777" w:rsidR="0017491A" w:rsidRPr="00725E27" w:rsidRDefault="0017491A" w:rsidP="004470E5">
            <w:pPr>
              <w:pStyle w:val="ListParagraph"/>
              <w:numPr>
                <w:ilvl w:val="0"/>
                <w:numId w:val="498"/>
              </w:numPr>
              <w:tabs>
                <w:tab w:val="left" w:pos="466"/>
              </w:tabs>
              <w:spacing w:after="0"/>
              <w:rPr>
                <w:b/>
                <w:vanish/>
                <w:szCs w:val="24"/>
              </w:rPr>
            </w:pPr>
          </w:p>
          <w:p w14:paraId="74D7926F" w14:textId="77777777" w:rsidR="0017491A" w:rsidRPr="00725E27" w:rsidRDefault="0017491A" w:rsidP="004470E5">
            <w:pPr>
              <w:numPr>
                <w:ilvl w:val="1"/>
                <w:numId w:val="498"/>
              </w:numPr>
              <w:tabs>
                <w:tab w:val="left" w:pos="466"/>
              </w:tabs>
              <w:spacing w:after="0"/>
              <w:contextualSpacing/>
              <w:rPr>
                <w:rFonts w:cs="Times New Roman"/>
                <w:szCs w:val="24"/>
                <w:lang w:val="en-ZW"/>
              </w:rPr>
            </w:pPr>
            <w:r w:rsidRPr="00725E27">
              <w:rPr>
                <w:rFonts w:cs="Times New Roman"/>
                <w:szCs w:val="24"/>
                <w:lang w:val="en-ZW"/>
              </w:rPr>
              <w:t xml:space="preserve">Sample tests </w:t>
            </w:r>
          </w:p>
          <w:p w14:paraId="0D198F88" w14:textId="77777777" w:rsidR="0017491A" w:rsidRPr="00725E27" w:rsidRDefault="0017491A" w:rsidP="004470E5">
            <w:pPr>
              <w:pStyle w:val="ListParagraph"/>
              <w:numPr>
                <w:ilvl w:val="0"/>
                <w:numId w:val="499"/>
              </w:numPr>
              <w:tabs>
                <w:tab w:val="left" w:pos="466"/>
              </w:tabs>
              <w:spacing w:after="0"/>
              <w:rPr>
                <w:vanish/>
                <w:szCs w:val="24"/>
              </w:rPr>
            </w:pPr>
          </w:p>
          <w:p w14:paraId="28A41AC4" w14:textId="77777777" w:rsidR="0017491A" w:rsidRPr="00725E27" w:rsidRDefault="0017491A" w:rsidP="004470E5">
            <w:pPr>
              <w:pStyle w:val="ListParagraph"/>
              <w:numPr>
                <w:ilvl w:val="0"/>
                <w:numId w:val="499"/>
              </w:numPr>
              <w:tabs>
                <w:tab w:val="left" w:pos="466"/>
              </w:tabs>
              <w:spacing w:after="0"/>
              <w:rPr>
                <w:vanish/>
                <w:szCs w:val="24"/>
              </w:rPr>
            </w:pPr>
          </w:p>
          <w:p w14:paraId="3AA39A2F" w14:textId="77777777" w:rsidR="0017491A" w:rsidRPr="00725E27" w:rsidRDefault="0017491A" w:rsidP="004470E5">
            <w:pPr>
              <w:pStyle w:val="ListParagraph"/>
              <w:numPr>
                <w:ilvl w:val="0"/>
                <w:numId w:val="499"/>
              </w:numPr>
              <w:tabs>
                <w:tab w:val="left" w:pos="466"/>
              </w:tabs>
              <w:spacing w:after="0"/>
              <w:rPr>
                <w:vanish/>
                <w:szCs w:val="24"/>
              </w:rPr>
            </w:pPr>
          </w:p>
          <w:p w14:paraId="315ED3C4" w14:textId="77777777" w:rsidR="0017491A" w:rsidRPr="00725E27" w:rsidRDefault="0017491A" w:rsidP="004470E5">
            <w:pPr>
              <w:pStyle w:val="ListParagraph"/>
              <w:numPr>
                <w:ilvl w:val="1"/>
                <w:numId w:val="499"/>
              </w:numPr>
              <w:tabs>
                <w:tab w:val="left" w:pos="466"/>
              </w:tabs>
              <w:spacing w:after="0"/>
              <w:rPr>
                <w:vanish/>
                <w:szCs w:val="24"/>
              </w:rPr>
            </w:pPr>
          </w:p>
          <w:p w14:paraId="1DEEE61D" w14:textId="77777777" w:rsidR="0017491A" w:rsidRPr="00725E27" w:rsidRDefault="0017491A" w:rsidP="004470E5">
            <w:pPr>
              <w:numPr>
                <w:ilvl w:val="2"/>
                <w:numId w:val="499"/>
              </w:numPr>
              <w:tabs>
                <w:tab w:val="left" w:pos="466"/>
              </w:tabs>
              <w:spacing w:after="0"/>
              <w:contextualSpacing/>
              <w:rPr>
                <w:rFonts w:cs="Times New Roman"/>
                <w:szCs w:val="24"/>
                <w:lang w:val="en-ZW"/>
              </w:rPr>
            </w:pPr>
            <w:r w:rsidRPr="00725E27">
              <w:rPr>
                <w:rFonts w:cs="Times New Roman"/>
                <w:szCs w:val="24"/>
                <w:lang w:val="en-ZW"/>
              </w:rPr>
              <w:t>Methods of sampling</w:t>
            </w:r>
          </w:p>
          <w:p w14:paraId="70FEAD31" w14:textId="77777777" w:rsidR="0017491A" w:rsidRPr="00725E27" w:rsidRDefault="0017491A" w:rsidP="004470E5">
            <w:pPr>
              <w:numPr>
                <w:ilvl w:val="1"/>
                <w:numId w:val="498"/>
              </w:numPr>
              <w:spacing w:after="0" w:line="240" w:lineRule="auto"/>
              <w:contextualSpacing/>
              <w:rPr>
                <w:rFonts w:cs="Times New Roman"/>
                <w:szCs w:val="24"/>
                <w:lang w:val="en-ZW"/>
              </w:rPr>
            </w:pPr>
            <w:r w:rsidRPr="00725E27">
              <w:rPr>
                <w:rFonts w:cs="Times New Roman"/>
                <w:szCs w:val="24"/>
                <w:lang w:val="en-ZW"/>
              </w:rPr>
              <w:t>Standard manuals and procedures</w:t>
            </w:r>
          </w:p>
          <w:p w14:paraId="754715A7" w14:textId="77777777" w:rsidR="0017491A" w:rsidRPr="00725E27" w:rsidRDefault="0017491A" w:rsidP="004470E5">
            <w:pPr>
              <w:pStyle w:val="ListParagraph"/>
              <w:numPr>
                <w:ilvl w:val="0"/>
                <w:numId w:val="500"/>
              </w:numPr>
              <w:spacing w:after="0" w:line="240" w:lineRule="auto"/>
              <w:rPr>
                <w:rFonts w:eastAsia="Times New Roman"/>
                <w:vanish/>
                <w:szCs w:val="24"/>
              </w:rPr>
            </w:pPr>
          </w:p>
          <w:p w14:paraId="43169464" w14:textId="77777777" w:rsidR="0017491A" w:rsidRPr="00725E27" w:rsidRDefault="0017491A" w:rsidP="004470E5">
            <w:pPr>
              <w:pStyle w:val="ListParagraph"/>
              <w:numPr>
                <w:ilvl w:val="0"/>
                <w:numId w:val="500"/>
              </w:numPr>
              <w:spacing w:after="0" w:line="240" w:lineRule="auto"/>
              <w:rPr>
                <w:rFonts w:eastAsia="Times New Roman"/>
                <w:vanish/>
                <w:szCs w:val="24"/>
              </w:rPr>
            </w:pPr>
          </w:p>
          <w:p w14:paraId="54478962" w14:textId="77777777" w:rsidR="0017491A" w:rsidRPr="00725E27" w:rsidRDefault="0017491A" w:rsidP="004470E5">
            <w:pPr>
              <w:pStyle w:val="ListParagraph"/>
              <w:numPr>
                <w:ilvl w:val="0"/>
                <w:numId w:val="500"/>
              </w:numPr>
              <w:spacing w:after="0" w:line="240" w:lineRule="auto"/>
              <w:rPr>
                <w:rFonts w:eastAsia="Times New Roman"/>
                <w:vanish/>
                <w:szCs w:val="24"/>
              </w:rPr>
            </w:pPr>
          </w:p>
          <w:p w14:paraId="576E5243" w14:textId="77777777" w:rsidR="0017491A" w:rsidRPr="00725E27" w:rsidRDefault="0017491A" w:rsidP="004470E5">
            <w:pPr>
              <w:pStyle w:val="ListParagraph"/>
              <w:numPr>
                <w:ilvl w:val="1"/>
                <w:numId w:val="500"/>
              </w:numPr>
              <w:spacing w:after="0" w:line="240" w:lineRule="auto"/>
              <w:rPr>
                <w:rFonts w:eastAsia="Times New Roman"/>
                <w:vanish/>
                <w:szCs w:val="24"/>
              </w:rPr>
            </w:pPr>
          </w:p>
          <w:p w14:paraId="3E56B021" w14:textId="77777777" w:rsidR="0017491A" w:rsidRPr="00725E27" w:rsidRDefault="0017491A" w:rsidP="004470E5">
            <w:pPr>
              <w:pStyle w:val="ListParagraph"/>
              <w:numPr>
                <w:ilvl w:val="1"/>
                <w:numId w:val="500"/>
              </w:numPr>
              <w:spacing w:after="0" w:line="240" w:lineRule="auto"/>
              <w:rPr>
                <w:rFonts w:eastAsia="Times New Roman"/>
                <w:vanish/>
                <w:szCs w:val="24"/>
              </w:rPr>
            </w:pPr>
          </w:p>
          <w:p w14:paraId="1EAFA906" w14:textId="77777777" w:rsidR="0017491A" w:rsidRPr="00725E27" w:rsidRDefault="0017491A" w:rsidP="004470E5">
            <w:pPr>
              <w:numPr>
                <w:ilvl w:val="2"/>
                <w:numId w:val="500"/>
              </w:numPr>
              <w:spacing w:after="0" w:line="240" w:lineRule="auto"/>
              <w:contextualSpacing/>
              <w:jc w:val="left"/>
              <w:rPr>
                <w:rFonts w:cs="Times New Roman"/>
                <w:szCs w:val="24"/>
                <w:lang w:val="en-ZW"/>
              </w:rPr>
            </w:pPr>
            <w:r w:rsidRPr="00725E27">
              <w:rPr>
                <w:rFonts w:eastAsia="Times New Roman" w:cs="Times New Roman"/>
                <w:szCs w:val="24"/>
                <w:lang w:val="en-ZW"/>
              </w:rPr>
              <w:t>Overview of the sampling process</w:t>
            </w:r>
          </w:p>
          <w:p w14:paraId="53F40626" w14:textId="77777777" w:rsidR="0017491A" w:rsidRPr="00725E27" w:rsidRDefault="0017491A" w:rsidP="004470E5">
            <w:pPr>
              <w:numPr>
                <w:ilvl w:val="2"/>
                <w:numId w:val="500"/>
              </w:numPr>
              <w:spacing w:after="0" w:line="240" w:lineRule="auto"/>
              <w:contextualSpacing/>
              <w:jc w:val="left"/>
              <w:rPr>
                <w:rFonts w:cs="Times New Roman"/>
                <w:szCs w:val="24"/>
                <w:lang w:val="en-ZW"/>
              </w:rPr>
            </w:pPr>
            <w:r w:rsidRPr="00725E27">
              <w:rPr>
                <w:rFonts w:eastAsia="Times New Roman" w:cs="Times New Roman"/>
                <w:szCs w:val="24"/>
                <w:lang w:val="en-ZW"/>
              </w:rPr>
              <w:t xml:space="preserve">Preparation before collection </w:t>
            </w:r>
          </w:p>
          <w:p w14:paraId="539CB7C5" w14:textId="77777777" w:rsidR="0017491A" w:rsidRPr="00725E27" w:rsidRDefault="0017491A" w:rsidP="004470E5">
            <w:pPr>
              <w:numPr>
                <w:ilvl w:val="2"/>
                <w:numId w:val="500"/>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Techniques for effective sample collection </w:t>
            </w:r>
          </w:p>
          <w:p w14:paraId="3E42E3D9" w14:textId="77777777" w:rsidR="0017491A" w:rsidRPr="00725E27" w:rsidRDefault="0017491A" w:rsidP="004470E5">
            <w:pPr>
              <w:numPr>
                <w:ilvl w:val="1"/>
                <w:numId w:val="498"/>
              </w:numPr>
              <w:tabs>
                <w:tab w:val="left" w:pos="466"/>
              </w:tabs>
              <w:spacing w:after="0"/>
              <w:contextualSpacing/>
              <w:rPr>
                <w:rFonts w:cs="Times New Roman"/>
                <w:szCs w:val="24"/>
                <w:lang w:val="en-ZW"/>
              </w:rPr>
            </w:pPr>
            <w:r w:rsidRPr="00725E27">
              <w:rPr>
                <w:rFonts w:cs="Times New Roman"/>
                <w:b/>
                <w:szCs w:val="24"/>
                <w:lang w:val="en-ZW"/>
              </w:rPr>
              <w:t>Sample testing tools and apparatus</w:t>
            </w:r>
            <w:r w:rsidRPr="00725E27">
              <w:rPr>
                <w:rFonts w:cs="Times New Roman"/>
                <w:szCs w:val="24"/>
                <w:lang w:val="en-ZW"/>
              </w:rPr>
              <w:t xml:space="preserve"> </w:t>
            </w:r>
          </w:p>
          <w:p w14:paraId="272BC929" w14:textId="77777777" w:rsidR="0017491A" w:rsidRPr="00725E27" w:rsidRDefault="0017491A" w:rsidP="004470E5">
            <w:pPr>
              <w:pStyle w:val="ListParagraph"/>
              <w:numPr>
                <w:ilvl w:val="0"/>
                <w:numId w:val="501"/>
              </w:numPr>
              <w:tabs>
                <w:tab w:val="left" w:pos="466"/>
              </w:tabs>
              <w:spacing w:after="0"/>
              <w:rPr>
                <w:vanish/>
                <w:szCs w:val="24"/>
              </w:rPr>
            </w:pPr>
          </w:p>
          <w:p w14:paraId="55D0EEC1" w14:textId="77777777" w:rsidR="0017491A" w:rsidRPr="00725E27" w:rsidRDefault="0017491A" w:rsidP="004470E5">
            <w:pPr>
              <w:pStyle w:val="ListParagraph"/>
              <w:numPr>
                <w:ilvl w:val="0"/>
                <w:numId w:val="501"/>
              </w:numPr>
              <w:tabs>
                <w:tab w:val="left" w:pos="466"/>
              </w:tabs>
              <w:spacing w:after="0"/>
              <w:rPr>
                <w:vanish/>
                <w:szCs w:val="24"/>
              </w:rPr>
            </w:pPr>
          </w:p>
          <w:p w14:paraId="4B64392E" w14:textId="77777777" w:rsidR="0017491A" w:rsidRPr="00725E27" w:rsidRDefault="0017491A" w:rsidP="004470E5">
            <w:pPr>
              <w:pStyle w:val="ListParagraph"/>
              <w:numPr>
                <w:ilvl w:val="0"/>
                <w:numId w:val="501"/>
              </w:numPr>
              <w:tabs>
                <w:tab w:val="left" w:pos="466"/>
              </w:tabs>
              <w:spacing w:after="0"/>
              <w:rPr>
                <w:vanish/>
                <w:szCs w:val="24"/>
              </w:rPr>
            </w:pPr>
          </w:p>
          <w:p w14:paraId="5EF27619" w14:textId="77777777" w:rsidR="0017491A" w:rsidRPr="00725E27" w:rsidRDefault="0017491A" w:rsidP="004470E5">
            <w:pPr>
              <w:pStyle w:val="ListParagraph"/>
              <w:numPr>
                <w:ilvl w:val="0"/>
                <w:numId w:val="502"/>
              </w:numPr>
              <w:tabs>
                <w:tab w:val="left" w:pos="466"/>
              </w:tabs>
              <w:spacing w:after="0"/>
              <w:rPr>
                <w:vanish/>
                <w:szCs w:val="24"/>
              </w:rPr>
            </w:pPr>
          </w:p>
          <w:p w14:paraId="16A97580" w14:textId="77777777" w:rsidR="0017491A" w:rsidRPr="00725E27" w:rsidRDefault="0017491A" w:rsidP="004470E5">
            <w:pPr>
              <w:pStyle w:val="ListParagraph"/>
              <w:numPr>
                <w:ilvl w:val="0"/>
                <w:numId w:val="502"/>
              </w:numPr>
              <w:tabs>
                <w:tab w:val="left" w:pos="466"/>
              </w:tabs>
              <w:spacing w:after="0"/>
              <w:rPr>
                <w:vanish/>
                <w:szCs w:val="24"/>
              </w:rPr>
            </w:pPr>
          </w:p>
          <w:p w14:paraId="7E0D6FDC" w14:textId="77777777" w:rsidR="0017491A" w:rsidRPr="00725E27" w:rsidRDefault="0017491A" w:rsidP="004470E5">
            <w:pPr>
              <w:pStyle w:val="ListParagraph"/>
              <w:numPr>
                <w:ilvl w:val="0"/>
                <w:numId w:val="502"/>
              </w:numPr>
              <w:tabs>
                <w:tab w:val="left" w:pos="466"/>
              </w:tabs>
              <w:spacing w:after="0"/>
              <w:rPr>
                <w:vanish/>
                <w:szCs w:val="24"/>
              </w:rPr>
            </w:pPr>
          </w:p>
          <w:p w14:paraId="64894C3F" w14:textId="77777777" w:rsidR="0017491A" w:rsidRPr="00725E27" w:rsidRDefault="0017491A" w:rsidP="004470E5">
            <w:pPr>
              <w:pStyle w:val="ListParagraph"/>
              <w:numPr>
                <w:ilvl w:val="1"/>
                <w:numId w:val="502"/>
              </w:numPr>
              <w:tabs>
                <w:tab w:val="left" w:pos="466"/>
              </w:tabs>
              <w:spacing w:after="0"/>
              <w:rPr>
                <w:vanish/>
                <w:szCs w:val="24"/>
              </w:rPr>
            </w:pPr>
          </w:p>
          <w:p w14:paraId="023EFA83" w14:textId="77777777" w:rsidR="0017491A" w:rsidRPr="00725E27" w:rsidRDefault="0017491A" w:rsidP="004470E5">
            <w:pPr>
              <w:pStyle w:val="ListParagraph"/>
              <w:numPr>
                <w:ilvl w:val="1"/>
                <w:numId w:val="502"/>
              </w:numPr>
              <w:tabs>
                <w:tab w:val="left" w:pos="466"/>
              </w:tabs>
              <w:spacing w:after="0"/>
              <w:rPr>
                <w:vanish/>
                <w:szCs w:val="24"/>
              </w:rPr>
            </w:pPr>
          </w:p>
          <w:p w14:paraId="451D1D1A" w14:textId="77777777" w:rsidR="0017491A" w:rsidRPr="00725E27" w:rsidRDefault="0017491A" w:rsidP="004470E5">
            <w:pPr>
              <w:pStyle w:val="ListParagraph"/>
              <w:numPr>
                <w:ilvl w:val="1"/>
                <w:numId w:val="502"/>
              </w:numPr>
              <w:tabs>
                <w:tab w:val="left" w:pos="466"/>
              </w:tabs>
              <w:spacing w:after="0"/>
              <w:rPr>
                <w:vanish/>
                <w:szCs w:val="24"/>
              </w:rPr>
            </w:pPr>
          </w:p>
          <w:p w14:paraId="08F23A0E" w14:textId="77777777" w:rsidR="0017491A" w:rsidRPr="00725E27" w:rsidRDefault="0017491A" w:rsidP="004470E5">
            <w:pPr>
              <w:numPr>
                <w:ilvl w:val="2"/>
                <w:numId w:val="502"/>
              </w:numPr>
              <w:tabs>
                <w:tab w:val="left" w:pos="466"/>
              </w:tabs>
              <w:spacing w:after="0"/>
              <w:contextualSpacing/>
              <w:rPr>
                <w:rFonts w:cs="Times New Roman"/>
                <w:szCs w:val="24"/>
                <w:lang w:val="en-ZW"/>
              </w:rPr>
            </w:pPr>
            <w:r w:rsidRPr="00725E27">
              <w:rPr>
                <w:rFonts w:cs="Times New Roman"/>
                <w:szCs w:val="24"/>
                <w:lang w:val="en-ZW"/>
              </w:rPr>
              <w:t>Types and uses</w:t>
            </w:r>
          </w:p>
          <w:p w14:paraId="4FA9D9C4" w14:textId="77777777" w:rsidR="0017491A" w:rsidRPr="00725E27" w:rsidRDefault="0017491A" w:rsidP="004470E5">
            <w:pPr>
              <w:numPr>
                <w:ilvl w:val="1"/>
                <w:numId w:val="498"/>
              </w:numPr>
              <w:spacing w:after="0" w:line="240" w:lineRule="auto"/>
              <w:contextualSpacing/>
              <w:rPr>
                <w:rFonts w:cs="Times New Roman"/>
                <w:szCs w:val="24"/>
                <w:lang w:val="en-ZW"/>
              </w:rPr>
            </w:pPr>
            <w:r w:rsidRPr="00725E27">
              <w:rPr>
                <w:rFonts w:cs="Times New Roman"/>
                <w:szCs w:val="24"/>
                <w:lang w:val="en-ZW"/>
              </w:rPr>
              <w:t>Samples collection</w:t>
            </w:r>
          </w:p>
          <w:p w14:paraId="42141443" w14:textId="77777777" w:rsidR="0017491A" w:rsidRPr="00725E27" w:rsidRDefault="0017491A" w:rsidP="004470E5">
            <w:pPr>
              <w:pStyle w:val="ListParagraph"/>
              <w:numPr>
                <w:ilvl w:val="0"/>
                <w:numId w:val="503"/>
              </w:numPr>
              <w:spacing w:after="0" w:line="240" w:lineRule="auto"/>
              <w:rPr>
                <w:rFonts w:eastAsia="Times New Roman"/>
                <w:vanish/>
                <w:szCs w:val="24"/>
              </w:rPr>
            </w:pPr>
          </w:p>
          <w:p w14:paraId="175A22F0" w14:textId="77777777" w:rsidR="0017491A" w:rsidRPr="00725E27" w:rsidRDefault="0017491A" w:rsidP="004470E5">
            <w:pPr>
              <w:pStyle w:val="ListParagraph"/>
              <w:numPr>
                <w:ilvl w:val="0"/>
                <w:numId w:val="503"/>
              </w:numPr>
              <w:spacing w:after="0" w:line="240" w:lineRule="auto"/>
              <w:rPr>
                <w:rFonts w:eastAsia="Times New Roman"/>
                <w:vanish/>
                <w:szCs w:val="24"/>
              </w:rPr>
            </w:pPr>
          </w:p>
          <w:p w14:paraId="77FB076F" w14:textId="77777777" w:rsidR="0017491A" w:rsidRPr="00725E27" w:rsidRDefault="0017491A" w:rsidP="004470E5">
            <w:pPr>
              <w:pStyle w:val="ListParagraph"/>
              <w:numPr>
                <w:ilvl w:val="0"/>
                <w:numId w:val="503"/>
              </w:numPr>
              <w:spacing w:after="0" w:line="240" w:lineRule="auto"/>
              <w:rPr>
                <w:rFonts w:eastAsia="Times New Roman"/>
                <w:vanish/>
                <w:szCs w:val="24"/>
              </w:rPr>
            </w:pPr>
          </w:p>
          <w:p w14:paraId="74591AA4"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19600662"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13E19A5F"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50EBEDE6"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06128406" w14:textId="77777777" w:rsidR="0017491A" w:rsidRPr="00725E27" w:rsidRDefault="0017491A" w:rsidP="004470E5">
            <w:pPr>
              <w:numPr>
                <w:ilvl w:val="2"/>
                <w:numId w:val="503"/>
              </w:numPr>
              <w:spacing w:after="0" w:line="240" w:lineRule="auto"/>
              <w:contextualSpacing/>
              <w:jc w:val="left"/>
              <w:rPr>
                <w:rFonts w:cs="Times New Roman"/>
                <w:szCs w:val="24"/>
                <w:lang w:val="en-ZW"/>
              </w:rPr>
            </w:pPr>
            <w:r w:rsidRPr="00725E27">
              <w:rPr>
                <w:rFonts w:eastAsia="Times New Roman" w:cs="Times New Roman"/>
                <w:szCs w:val="24"/>
                <w:lang w:val="en-ZW"/>
              </w:rPr>
              <w:t>Purpose and importance of standard manuals</w:t>
            </w:r>
          </w:p>
          <w:p w14:paraId="0F5F8A23" w14:textId="77777777" w:rsidR="0017491A" w:rsidRPr="00725E27" w:rsidRDefault="0017491A" w:rsidP="004470E5">
            <w:pPr>
              <w:numPr>
                <w:ilvl w:val="2"/>
                <w:numId w:val="503"/>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Types of standard manuals </w:t>
            </w:r>
          </w:p>
          <w:p w14:paraId="5F431DC8" w14:textId="77777777" w:rsidR="0017491A" w:rsidRPr="00725E27" w:rsidRDefault="0017491A" w:rsidP="004470E5">
            <w:pPr>
              <w:numPr>
                <w:ilvl w:val="2"/>
                <w:numId w:val="503"/>
              </w:numPr>
              <w:spacing w:after="0" w:line="240" w:lineRule="auto"/>
              <w:contextualSpacing/>
              <w:rPr>
                <w:rFonts w:cs="Times New Roman"/>
                <w:szCs w:val="24"/>
                <w:lang w:val="en-ZW"/>
              </w:rPr>
            </w:pPr>
            <w:r w:rsidRPr="00725E27">
              <w:rPr>
                <w:rFonts w:eastAsia="Times New Roman" w:cs="Times New Roman"/>
                <w:szCs w:val="24"/>
                <w:lang w:val="en-ZW"/>
              </w:rPr>
              <w:t xml:space="preserve">Key organizations that publish standards </w:t>
            </w:r>
          </w:p>
        </w:tc>
        <w:tc>
          <w:tcPr>
            <w:tcW w:w="1566" w:type="pct"/>
            <w:tcBorders>
              <w:top w:val="single" w:sz="4" w:space="0" w:color="auto"/>
              <w:left w:val="single" w:sz="4" w:space="0" w:color="auto"/>
              <w:bottom w:val="single" w:sz="4" w:space="0" w:color="auto"/>
              <w:right w:val="single" w:sz="4" w:space="0" w:color="auto"/>
            </w:tcBorders>
            <w:hideMark/>
          </w:tcPr>
          <w:p w14:paraId="2CDA5CEC"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1.practical</w:t>
            </w:r>
          </w:p>
          <w:p w14:paraId="502B865A"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2.Projects</w:t>
            </w:r>
          </w:p>
          <w:p w14:paraId="30CE0283"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 xml:space="preserve">3.Portfolio of evidence </w:t>
            </w:r>
          </w:p>
          <w:p w14:paraId="6A4330EE" w14:textId="77777777" w:rsidR="0017491A" w:rsidRPr="00725E27" w:rsidRDefault="0017491A" w:rsidP="00C24A23">
            <w:pPr>
              <w:tabs>
                <w:tab w:val="left" w:pos="432"/>
              </w:tabs>
              <w:spacing w:after="0" w:line="240" w:lineRule="auto"/>
              <w:contextualSpacing/>
              <w:rPr>
                <w:rFonts w:cs="Times New Roman"/>
                <w:szCs w:val="24"/>
                <w:lang w:val="en-GB"/>
              </w:rPr>
            </w:pPr>
            <w:r w:rsidRPr="00725E27">
              <w:rPr>
                <w:rFonts w:cs="Times New Roman"/>
                <w:szCs w:val="24"/>
                <w:lang w:val="en-GB"/>
              </w:rPr>
              <w:t xml:space="preserve">        4.Third party reports</w:t>
            </w:r>
          </w:p>
          <w:p w14:paraId="2EB91665" w14:textId="77777777" w:rsidR="0017491A" w:rsidRPr="00725E27" w:rsidRDefault="0017491A" w:rsidP="00C24A23">
            <w:pPr>
              <w:spacing w:after="0"/>
              <w:ind w:left="410"/>
              <w:rPr>
                <w:rFonts w:cs="Times New Roman"/>
                <w:szCs w:val="24"/>
              </w:rPr>
            </w:pPr>
            <w:r w:rsidRPr="00725E27">
              <w:rPr>
                <w:rFonts w:cs="Times New Roman"/>
                <w:szCs w:val="24"/>
                <w:lang w:val="en-GB"/>
              </w:rPr>
              <w:t>5. Written tests</w:t>
            </w:r>
            <w:r w:rsidRPr="00725E27">
              <w:rPr>
                <w:rFonts w:cs="Times New Roman"/>
                <w:szCs w:val="24"/>
              </w:rPr>
              <w:t xml:space="preserve"> </w:t>
            </w:r>
          </w:p>
        </w:tc>
      </w:tr>
    </w:tbl>
    <w:p w14:paraId="57026A95" w14:textId="77777777" w:rsidR="0017491A" w:rsidRPr="00725E27" w:rsidRDefault="0017491A" w:rsidP="0017491A">
      <w:pPr>
        <w:spacing w:after="0"/>
        <w:rPr>
          <w:rFonts w:cs="Times New Roman"/>
          <w:b/>
          <w:szCs w:val="24"/>
          <w:lang w:val="en-ZA"/>
        </w:rPr>
      </w:pPr>
    </w:p>
    <w:p w14:paraId="12BFB55E" w14:textId="77777777" w:rsidR="0017491A" w:rsidRPr="00725E27" w:rsidRDefault="0017491A" w:rsidP="0017491A">
      <w:pPr>
        <w:spacing w:after="0"/>
        <w:rPr>
          <w:rFonts w:cs="Times New Roman"/>
          <w:b/>
          <w:szCs w:val="24"/>
          <w:lang w:val="en-ZA"/>
        </w:rPr>
      </w:pPr>
      <w:r w:rsidRPr="00725E27">
        <w:rPr>
          <w:rFonts w:cs="Times New Roman"/>
          <w:b/>
          <w:szCs w:val="24"/>
          <w:lang w:val="en-ZA"/>
        </w:rPr>
        <w:t>Suggested Methods of Instruction</w:t>
      </w:r>
    </w:p>
    <w:p w14:paraId="5F9D8574" w14:textId="77777777" w:rsidR="0017491A" w:rsidRPr="00725E27" w:rsidRDefault="0017491A" w:rsidP="004470E5">
      <w:pPr>
        <w:numPr>
          <w:ilvl w:val="0"/>
          <w:numId w:val="639"/>
        </w:numPr>
        <w:spacing w:after="0" w:line="276" w:lineRule="auto"/>
        <w:rPr>
          <w:rFonts w:cs="Times New Roman"/>
          <w:szCs w:val="24"/>
        </w:rPr>
      </w:pPr>
      <w:r w:rsidRPr="00725E27">
        <w:rPr>
          <w:rFonts w:cs="Times New Roman"/>
          <w:szCs w:val="24"/>
        </w:rPr>
        <w:t>Role playing</w:t>
      </w:r>
    </w:p>
    <w:p w14:paraId="391596B9" w14:textId="77777777" w:rsidR="0017491A" w:rsidRPr="00725E27" w:rsidRDefault="0017491A" w:rsidP="004470E5">
      <w:pPr>
        <w:numPr>
          <w:ilvl w:val="0"/>
          <w:numId w:val="639"/>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0C43FA0C" w14:textId="77777777" w:rsidR="0017491A" w:rsidRPr="00725E27" w:rsidRDefault="0017491A" w:rsidP="004470E5">
      <w:pPr>
        <w:numPr>
          <w:ilvl w:val="0"/>
          <w:numId w:val="639"/>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26DC52BC" w14:textId="77777777" w:rsidR="0017491A" w:rsidRPr="00725E27" w:rsidRDefault="0017491A" w:rsidP="004470E5">
      <w:pPr>
        <w:numPr>
          <w:ilvl w:val="0"/>
          <w:numId w:val="639"/>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6D5ECEDC" w14:textId="77777777" w:rsidR="0017491A" w:rsidRPr="00725E27" w:rsidRDefault="0017491A" w:rsidP="004470E5">
      <w:pPr>
        <w:numPr>
          <w:ilvl w:val="0"/>
          <w:numId w:val="639"/>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6932C295" w14:textId="77777777" w:rsidR="0017491A" w:rsidRPr="00725E27" w:rsidRDefault="0017491A" w:rsidP="004470E5">
      <w:pPr>
        <w:numPr>
          <w:ilvl w:val="0"/>
          <w:numId w:val="639"/>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5B5FC749" w14:textId="77777777" w:rsidR="0017491A" w:rsidRPr="00725E27" w:rsidRDefault="0017491A" w:rsidP="004470E5">
      <w:pPr>
        <w:numPr>
          <w:ilvl w:val="0"/>
          <w:numId w:val="639"/>
        </w:numPr>
        <w:spacing w:after="0" w:line="276" w:lineRule="auto"/>
        <w:ind w:left="720"/>
        <w:rPr>
          <w:rFonts w:eastAsia="Times New Roman" w:cs="Times New Roman"/>
          <w:noProof/>
          <w:szCs w:val="24"/>
        </w:rPr>
      </w:pPr>
    </w:p>
    <w:p w14:paraId="046D30B6" w14:textId="77777777" w:rsidR="0017491A" w:rsidRPr="00725E27" w:rsidRDefault="0017491A" w:rsidP="0017491A">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5D158D9F" w14:textId="77777777" w:rsidTr="00C24A23">
        <w:tc>
          <w:tcPr>
            <w:tcW w:w="895" w:type="dxa"/>
            <w:shd w:val="clear" w:color="auto" w:fill="auto"/>
          </w:tcPr>
          <w:p w14:paraId="6BF26CE3"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4E483833"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43A0E08F"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0DD3943C"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08EA83D0"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27CF7704" w14:textId="77777777" w:rsidR="0017491A" w:rsidRPr="00725E27" w:rsidRDefault="0017491A"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259CA2A9" w14:textId="77777777" w:rsidTr="00C24A23">
        <w:tc>
          <w:tcPr>
            <w:tcW w:w="895" w:type="dxa"/>
            <w:shd w:val="clear" w:color="auto" w:fill="auto"/>
          </w:tcPr>
          <w:p w14:paraId="1EE6FD4E"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1E906C6F"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5751B817" w14:textId="77777777" w:rsidTr="00C24A23">
        <w:tc>
          <w:tcPr>
            <w:tcW w:w="895" w:type="dxa"/>
            <w:shd w:val="clear" w:color="auto" w:fill="auto"/>
          </w:tcPr>
          <w:p w14:paraId="0518FA0D" w14:textId="77777777" w:rsidR="0017491A" w:rsidRPr="00725E27" w:rsidRDefault="004C0682" w:rsidP="004470E5">
            <w:pPr>
              <w:numPr>
                <w:ilvl w:val="0"/>
                <w:numId w:val="640"/>
              </w:numPr>
              <w:spacing w:after="120" w:line="240" w:lineRule="atLeast"/>
              <w:rPr>
                <w:rFonts w:eastAsia="@MS Mincho" w:cs="Times New Roman"/>
                <w:bCs/>
                <w:szCs w:val="24"/>
                <w:lang w:val="en-GB"/>
              </w:rPr>
            </w:pPr>
            <w:r w:rsidRPr="00725E27">
              <w:rPr>
                <w:rFonts w:eastAsia="@MS Mincho" w:cs="Times New Roman"/>
                <w:bCs/>
                <w:szCs w:val="24"/>
                <w:lang w:val="en-GB"/>
              </w:rPr>
              <w:lastRenderedPageBreak/>
              <w:t>1</w:t>
            </w:r>
          </w:p>
        </w:tc>
        <w:tc>
          <w:tcPr>
            <w:tcW w:w="3240" w:type="dxa"/>
            <w:shd w:val="clear" w:color="auto" w:fill="auto"/>
          </w:tcPr>
          <w:p w14:paraId="2A3D713B"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122DBA3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7F4E1C1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29849B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8A64EA6" w14:textId="77777777" w:rsidTr="00C24A23">
        <w:tc>
          <w:tcPr>
            <w:tcW w:w="895" w:type="dxa"/>
            <w:shd w:val="clear" w:color="auto" w:fill="auto"/>
          </w:tcPr>
          <w:p w14:paraId="751041DD"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0BBBB0A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Soil testing manual</w:t>
            </w:r>
          </w:p>
        </w:tc>
        <w:tc>
          <w:tcPr>
            <w:tcW w:w="2070" w:type="dxa"/>
            <w:shd w:val="clear" w:color="auto" w:fill="auto"/>
          </w:tcPr>
          <w:p w14:paraId="3A73AEF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30CD09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1DABF36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w:t>
            </w:r>
          </w:p>
        </w:tc>
      </w:tr>
      <w:tr w:rsidR="00DC0CBC" w:rsidRPr="00725E27" w14:paraId="336BAC8E" w14:textId="77777777" w:rsidTr="00C24A23">
        <w:tc>
          <w:tcPr>
            <w:tcW w:w="895" w:type="dxa"/>
            <w:shd w:val="clear" w:color="auto" w:fill="auto"/>
          </w:tcPr>
          <w:p w14:paraId="4F243409" w14:textId="77777777" w:rsidR="0017491A" w:rsidRPr="00725E27" w:rsidRDefault="0017491A" w:rsidP="004C0682">
            <w:pPr>
              <w:spacing w:after="120" w:line="240" w:lineRule="atLeast"/>
              <w:ind w:left="360"/>
              <w:rPr>
                <w:rFonts w:eastAsia="@MS Mincho" w:cs="Times New Roman"/>
                <w:bCs/>
                <w:szCs w:val="24"/>
                <w:lang w:val="en-GB"/>
              </w:rPr>
            </w:pPr>
            <w:r w:rsidRPr="00725E27">
              <w:rPr>
                <w:rFonts w:eastAsia="@MS Mincho" w:cs="Times New Roman"/>
                <w:bCs/>
                <w:szCs w:val="24"/>
                <w:lang w:val="en-GB"/>
              </w:rPr>
              <w:t>B</w:t>
            </w:r>
          </w:p>
        </w:tc>
        <w:tc>
          <w:tcPr>
            <w:tcW w:w="8455" w:type="dxa"/>
            <w:gridSpan w:val="4"/>
            <w:shd w:val="clear" w:color="auto" w:fill="auto"/>
          </w:tcPr>
          <w:p w14:paraId="3AED0F2B"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4F071CDA" w14:textId="77777777" w:rsidTr="00C24A23">
        <w:tc>
          <w:tcPr>
            <w:tcW w:w="895" w:type="dxa"/>
            <w:shd w:val="clear" w:color="auto" w:fill="auto"/>
          </w:tcPr>
          <w:p w14:paraId="44C78573"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355759A8"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73174371"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5E8335D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6AB5799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04479F79" w14:textId="77777777" w:rsidTr="00C24A23">
        <w:tc>
          <w:tcPr>
            <w:tcW w:w="895" w:type="dxa"/>
            <w:shd w:val="clear" w:color="auto" w:fill="auto"/>
          </w:tcPr>
          <w:p w14:paraId="5EEAC676"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FCC92F4" w14:textId="77777777" w:rsidR="0017491A" w:rsidRPr="00725E27" w:rsidRDefault="0017491A"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162E7EAC"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10BE52D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707CF17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6070618" w14:textId="77777777" w:rsidTr="00C24A23">
        <w:trPr>
          <w:trHeight w:val="664"/>
        </w:trPr>
        <w:tc>
          <w:tcPr>
            <w:tcW w:w="895" w:type="dxa"/>
            <w:shd w:val="clear" w:color="auto" w:fill="auto"/>
          </w:tcPr>
          <w:p w14:paraId="4ABD9E94"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779616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Material testing lab</w:t>
            </w:r>
          </w:p>
        </w:tc>
        <w:tc>
          <w:tcPr>
            <w:tcW w:w="2070" w:type="dxa"/>
            <w:shd w:val="clear" w:color="auto" w:fill="auto"/>
          </w:tcPr>
          <w:p w14:paraId="369A1A10"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50E69E6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3A57669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53DE5A8" w14:textId="77777777" w:rsidTr="00C24A23">
        <w:tc>
          <w:tcPr>
            <w:tcW w:w="895" w:type="dxa"/>
            <w:shd w:val="clear" w:color="auto" w:fill="auto"/>
          </w:tcPr>
          <w:p w14:paraId="1681A7C1"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070D5336"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3A9972D2" w14:textId="77777777" w:rsidTr="00C24A23">
        <w:trPr>
          <w:trHeight w:val="495"/>
        </w:trPr>
        <w:tc>
          <w:tcPr>
            <w:tcW w:w="895" w:type="dxa"/>
            <w:shd w:val="clear" w:color="auto" w:fill="auto"/>
          </w:tcPr>
          <w:p w14:paraId="52A029DC"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572AFDE"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7BD1B46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702F50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077F52D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798F0A2C" w14:textId="77777777" w:rsidTr="00C24A23">
        <w:tc>
          <w:tcPr>
            <w:tcW w:w="895" w:type="dxa"/>
            <w:shd w:val="clear" w:color="auto" w:fill="auto"/>
          </w:tcPr>
          <w:p w14:paraId="2BD6BA08"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7AB9347" w14:textId="77777777" w:rsidR="0017491A" w:rsidRPr="00725E27" w:rsidRDefault="0017491A" w:rsidP="00C24A23">
            <w:pPr>
              <w:spacing w:line="240" w:lineRule="atLeas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3C3E0AD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332EA9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435D9E4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25:1</w:t>
            </w:r>
          </w:p>
        </w:tc>
      </w:tr>
      <w:tr w:rsidR="00DC0CBC" w:rsidRPr="00725E27" w14:paraId="305BA9CF" w14:textId="77777777" w:rsidTr="00C24A23">
        <w:tc>
          <w:tcPr>
            <w:tcW w:w="895" w:type="dxa"/>
            <w:shd w:val="clear" w:color="auto" w:fill="auto"/>
          </w:tcPr>
          <w:p w14:paraId="7F863324"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5A64E15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6B25AAC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F15B53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1ED6C54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4145E8B2" w14:textId="77777777" w:rsidTr="00C24A23">
        <w:tc>
          <w:tcPr>
            <w:tcW w:w="895" w:type="dxa"/>
            <w:shd w:val="clear" w:color="auto" w:fill="auto"/>
          </w:tcPr>
          <w:p w14:paraId="478E42B0"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37A147A2"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1EDDD65B" w14:textId="77777777" w:rsidTr="00C24A23">
        <w:trPr>
          <w:trHeight w:val="600"/>
        </w:trPr>
        <w:tc>
          <w:tcPr>
            <w:tcW w:w="895" w:type="dxa"/>
            <w:shd w:val="clear" w:color="auto" w:fill="auto"/>
          </w:tcPr>
          <w:p w14:paraId="31FCBC26"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47CABC3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moulds</w:t>
            </w:r>
          </w:p>
        </w:tc>
        <w:tc>
          <w:tcPr>
            <w:tcW w:w="2070" w:type="dxa"/>
            <w:shd w:val="clear" w:color="auto" w:fill="auto"/>
          </w:tcPr>
          <w:p w14:paraId="47A395F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9BC4A7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780AF9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37C5F2D" w14:textId="77777777" w:rsidTr="00C24A23">
        <w:tc>
          <w:tcPr>
            <w:tcW w:w="895" w:type="dxa"/>
            <w:shd w:val="clear" w:color="auto" w:fill="auto"/>
          </w:tcPr>
          <w:p w14:paraId="3F751D14"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0AE94EB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Tamping rods</w:t>
            </w:r>
          </w:p>
        </w:tc>
        <w:tc>
          <w:tcPr>
            <w:tcW w:w="2070" w:type="dxa"/>
            <w:shd w:val="clear" w:color="auto" w:fill="auto"/>
          </w:tcPr>
          <w:p w14:paraId="337CF8F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C68616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B6D199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42911C65" w14:textId="77777777" w:rsidTr="00C24A23">
        <w:tc>
          <w:tcPr>
            <w:tcW w:w="895" w:type="dxa"/>
            <w:shd w:val="clear" w:color="auto" w:fill="auto"/>
          </w:tcPr>
          <w:p w14:paraId="255BEB3C"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525C24E1" w14:textId="77777777" w:rsidR="0017491A" w:rsidRPr="00725E27" w:rsidRDefault="0017491A" w:rsidP="00C24A23">
            <w:pPr>
              <w:spacing w:after="0"/>
              <w:contextualSpacing/>
              <w:rPr>
                <w:rFonts w:eastAsia="Times New Roman" w:cs="Times New Roman"/>
                <w:szCs w:val="24"/>
                <w:lang w:eastAsia="x-none"/>
              </w:rPr>
            </w:pPr>
            <w:proofErr w:type="spellStart"/>
            <w:r w:rsidRPr="00725E27">
              <w:rPr>
                <w:rFonts w:eastAsia="Times New Roman" w:cs="Times New Roman"/>
                <w:szCs w:val="24"/>
                <w:lang w:eastAsia="x-none"/>
              </w:rPr>
              <w:t>br</w:t>
            </w:r>
            <w:proofErr w:type="spellEnd"/>
            <w:r w:rsidRPr="00725E27">
              <w:rPr>
                <w:rFonts w:eastAsia="Times New Roman" w:cs="Times New Roman"/>
                <w:szCs w:val="24"/>
                <w:lang w:eastAsia="x-none"/>
              </w:rPr>
              <w:t xml:space="preserve"> test machine</w:t>
            </w:r>
          </w:p>
        </w:tc>
        <w:tc>
          <w:tcPr>
            <w:tcW w:w="2070" w:type="dxa"/>
            <w:shd w:val="clear" w:color="auto" w:fill="auto"/>
          </w:tcPr>
          <w:p w14:paraId="33FF9B8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FFEC1C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w:t>
            </w:r>
          </w:p>
        </w:tc>
        <w:tc>
          <w:tcPr>
            <w:tcW w:w="1693" w:type="dxa"/>
            <w:shd w:val="clear" w:color="auto" w:fill="auto"/>
          </w:tcPr>
          <w:p w14:paraId="1B5C64B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1:10</w:t>
            </w:r>
          </w:p>
        </w:tc>
      </w:tr>
      <w:tr w:rsidR="00DC0CBC" w:rsidRPr="00725E27" w14:paraId="52A5DD65" w14:textId="77777777" w:rsidTr="00C24A23">
        <w:tc>
          <w:tcPr>
            <w:tcW w:w="895" w:type="dxa"/>
            <w:shd w:val="clear" w:color="auto" w:fill="auto"/>
          </w:tcPr>
          <w:p w14:paraId="53FB2CF3"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5F85372"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Rammer</w:t>
            </w:r>
          </w:p>
        </w:tc>
        <w:tc>
          <w:tcPr>
            <w:tcW w:w="2070" w:type="dxa"/>
            <w:shd w:val="clear" w:color="auto" w:fill="auto"/>
          </w:tcPr>
          <w:p w14:paraId="02A62F3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C6DC23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59C0C08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73C43437" w14:textId="77777777" w:rsidTr="00C24A23">
        <w:tc>
          <w:tcPr>
            <w:tcW w:w="895" w:type="dxa"/>
            <w:shd w:val="clear" w:color="auto" w:fill="auto"/>
          </w:tcPr>
          <w:p w14:paraId="402B3EF0"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561A4F75"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Riffle box</w:t>
            </w:r>
          </w:p>
        </w:tc>
        <w:tc>
          <w:tcPr>
            <w:tcW w:w="2070" w:type="dxa"/>
            <w:shd w:val="clear" w:color="auto" w:fill="auto"/>
          </w:tcPr>
          <w:p w14:paraId="4A67264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234456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A57C24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r>
      <w:tr w:rsidR="00DC0CBC" w:rsidRPr="00725E27" w14:paraId="6C48F2FA" w14:textId="77777777" w:rsidTr="00C24A23">
        <w:tc>
          <w:tcPr>
            <w:tcW w:w="895" w:type="dxa"/>
            <w:shd w:val="clear" w:color="auto" w:fill="auto"/>
          </w:tcPr>
          <w:p w14:paraId="491424CE"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24D4D25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Casagrande machine</w:t>
            </w:r>
          </w:p>
        </w:tc>
        <w:tc>
          <w:tcPr>
            <w:tcW w:w="2070" w:type="dxa"/>
            <w:shd w:val="clear" w:color="auto" w:fill="auto"/>
          </w:tcPr>
          <w:p w14:paraId="139750B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EFF696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177B326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86B8FFF" w14:textId="77777777" w:rsidTr="00C24A23">
        <w:tc>
          <w:tcPr>
            <w:tcW w:w="895" w:type="dxa"/>
            <w:shd w:val="clear" w:color="auto" w:fill="auto"/>
          </w:tcPr>
          <w:p w14:paraId="459E5A0E"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6F1A10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Penetrometer</w:t>
            </w:r>
          </w:p>
        </w:tc>
        <w:tc>
          <w:tcPr>
            <w:tcW w:w="2070" w:type="dxa"/>
            <w:shd w:val="clear" w:color="auto" w:fill="auto"/>
          </w:tcPr>
          <w:p w14:paraId="5EBB707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7D781A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19551B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CB78A2E" w14:textId="77777777" w:rsidTr="00C24A23">
        <w:tc>
          <w:tcPr>
            <w:tcW w:w="895" w:type="dxa"/>
            <w:shd w:val="clear" w:color="auto" w:fill="auto"/>
          </w:tcPr>
          <w:p w14:paraId="31801948"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1A56B6D3"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Weighing machine</w:t>
            </w:r>
          </w:p>
        </w:tc>
        <w:tc>
          <w:tcPr>
            <w:tcW w:w="2070" w:type="dxa"/>
            <w:shd w:val="clear" w:color="auto" w:fill="auto"/>
          </w:tcPr>
          <w:p w14:paraId="0BB0841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DC7114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8EDFAB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B662340" w14:textId="77777777" w:rsidTr="00C24A23">
        <w:tc>
          <w:tcPr>
            <w:tcW w:w="895" w:type="dxa"/>
            <w:shd w:val="clear" w:color="auto" w:fill="auto"/>
          </w:tcPr>
          <w:p w14:paraId="383CE8CB"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13BB84AC"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Oven</w:t>
            </w:r>
          </w:p>
        </w:tc>
        <w:tc>
          <w:tcPr>
            <w:tcW w:w="2070" w:type="dxa"/>
            <w:shd w:val="clear" w:color="auto" w:fill="auto"/>
          </w:tcPr>
          <w:p w14:paraId="1BDD748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9CD3CA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19CE76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0E275FA2" w14:textId="77777777" w:rsidTr="00C24A23">
        <w:tc>
          <w:tcPr>
            <w:tcW w:w="895" w:type="dxa"/>
            <w:shd w:val="clear" w:color="auto" w:fill="auto"/>
          </w:tcPr>
          <w:p w14:paraId="08631702"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5C766983"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Measuring cylinder</w:t>
            </w:r>
          </w:p>
        </w:tc>
        <w:tc>
          <w:tcPr>
            <w:tcW w:w="2070" w:type="dxa"/>
            <w:shd w:val="clear" w:color="auto" w:fill="auto"/>
          </w:tcPr>
          <w:p w14:paraId="45BAB2D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66C8DD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D897A5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3F07757" w14:textId="77777777" w:rsidTr="00C24A23">
        <w:tc>
          <w:tcPr>
            <w:tcW w:w="895" w:type="dxa"/>
            <w:shd w:val="clear" w:color="auto" w:fill="auto"/>
          </w:tcPr>
          <w:p w14:paraId="178C7F47"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03FB8DD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Cone cups</w:t>
            </w:r>
          </w:p>
        </w:tc>
        <w:tc>
          <w:tcPr>
            <w:tcW w:w="2070" w:type="dxa"/>
            <w:shd w:val="clear" w:color="auto" w:fill="auto"/>
          </w:tcPr>
          <w:p w14:paraId="647CB8F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FD1738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1494BD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729AEBE" w14:textId="77777777" w:rsidTr="00C24A23">
        <w:tc>
          <w:tcPr>
            <w:tcW w:w="895" w:type="dxa"/>
            <w:shd w:val="clear" w:color="auto" w:fill="auto"/>
          </w:tcPr>
          <w:p w14:paraId="2B1F0977"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0BAF14C"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Bowl</w:t>
            </w:r>
          </w:p>
        </w:tc>
        <w:tc>
          <w:tcPr>
            <w:tcW w:w="2070" w:type="dxa"/>
            <w:shd w:val="clear" w:color="auto" w:fill="auto"/>
          </w:tcPr>
          <w:p w14:paraId="7EC7CCF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2102B0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150787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D429EFF" w14:textId="77777777" w:rsidTr="00C24A23">
        <w:tc>
          <w:tcPr>
            <w:tcW w:w="895" w:type="dxa"/>
            <w:shd w:val="clear" w:color="auto" w:fill="auto"/>
          </w:tcPr>
          <w:p w14:paraId="35217622"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5FBDB84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Stirring stick</w:t>
            </w:r>
          </w:p>
        </w:tc>
        <w:tc>
          <w:tcPr>
            <w:tcW w:w="2070" w:type="dxa"/>
            <w:shd w:val="clear" w:color="auto" w:fill="auto"/>
          </w:tcPr>
          <w:p w14:paraId="0C53C2B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4623D3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7D3A3E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93848FA" w14:textId="77777777" w:rsidTr="00C24A23">
        <w:tc>
          <w:tcPr>
            <w:tcW w:w="895" w:type="dxa"/>
            <w:shd w:val="clear" w:color="auto" w:fill="auto"/>
          </w:tcPr>
          <w:p w14:paraId="1FDA4F37"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151DBBC3"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Crushing machine</w:t>
            </w:r>
          </w:p>
        </w:tc>
        <w:tc>
          <w:tcPr>
            <w:tcW w:w="2070" w:type="dxa"/>
            <w:shd w:val="clear" w:color="auto" w:fill="auto"/>
          </w:tcPr>
          <w:p w14:paraId="30B8E5F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05AB1B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26148F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18C748D" w14:textId="77777777" w:rsidTr="00C24A23">
        <w:tc>
          <w:tcPr>
            <w:tcW w:w="895" w:type="dxa"/>
            <w:shd w:val="clear" w:color="auto" w:fill="auto"/>
          </w:tcPr>
          <w:p w14:paraId="1F546960"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045B577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Moisture bags</w:t>
            </w:r>
          </w:p>
        </w:tc>
        <w:tc>
          <w:tcPr>
            <w:tcW w:w="2070" w:type="dxa"/>
            <w:shd w:val="clear" w:color="auto" w:fill="auto"/>
          </w:tcPr>
          <w:p w14:paraId="3F36ACD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F92B58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bags</w:t>
            </w:r>
          </w:p>
        </w:tc>
        <w:tc>
          <w:tcPr>
            <w:tcW w:w="1693" w:type="dxa"/>
            <w:shd w:val="clear" w:color="auto" w:fill="auto"/>
          </w:tcPr>
          <w:p w14:paraId="2A4B306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F0C720E" w14:textId="77777777" w:rsidTr="00C24A23">
        <w:tc>
          <w:tcPr>
            <w:tcW w:w="895" w:type="dxa"/>
            <w:shd w:val="clear" w:color="auto" w:fill="auto"/>
          </w:tcPr>
          <w:p w14:paraId="2460013E"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121C6DF6"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Funnels</w:t>
            </w:r>
          </w:p>
        </w:tc>
        <w:tc>
          <w:tcPr>
            <w:tcW w:w="2070" w:type="dxa"/>
            <w:shd w:val="clear" w:color="auto" w:fill="auto"/>
          </w:tcPr>
          <w:p w14:paraId="67B31FF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DDDA63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B3E45E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A649476" w14:textId="77777777" w:rsidTr="00C24A23">
        <w:tc>
          <w:tcPr>
            <w:tcW w:w="895" w:type="dxa"/>
            <w:shd w:val="clear" w:color="auto" w:fill="auto"/>
          </w:tcPr>
          <w:p w14:paraId="5B805355"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6509D252"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Standard sieves</w:t>
            </w:r>
          </w:p>
        </w:tc>
        <w:tc>
          <w:tcPr>
            <w:tcW w:w="2070" w:type="dxa"/>
            <w:shd w:val="clear" w:color="auto" w:fill="auto"/>
          </w:tcPr>
          <w:p w14:paraId="44D689F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5771A4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537D7F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3888AA1" w14:textId="77777777" w:rsidTr="00C24A23">
        <w:tc>
          <w:tcPr>
            <w:tcW w:w="895" w:type="dxa"/>
            <w:shd w:val="clear" w:color="auto" w:fill="auto"/>
          </w:tcPr>
          <w:p w14:paraId="7FA07790"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4A17C38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spade</w:t>
            </w:r>
          </w:p>
        </w:tc>
        <w:tc>
          <w:tcPr>
            <w:tcW w:w="2070" w:type="dxa"/>
            <w:shd w:val="clear" w:color="auto" w:fill="auto"/>
          </w:tcPr>
          <w:p w14:paraId="0CB4E16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237A0E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B23B29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085DF79" w14:textId="77777777" w:rsidTr="00C24A23">
        <w:tc>
          <w:tcPr>
            <w:tcW w:w="895" w:type="dxa"/>
            <w:shd w:val="clear" w:color="auto" w:fill="auto"/>
          </w:tcPr>
          <w:p w14:paraId="483B088C"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1BC3B655"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trowel</w:t>
            </w:r>
          </w:p>
        </w:tc>
        <w:tc>
          <w:tcPr>
            <w:tcW w:w="2070" w:type="dxa"/>
            <w:shd w:val="clear" w:color="auto" w:fill="auto"/>
          </w:tcPr>
          <w:p w14:paraId="3E369BB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FFFB3B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F9E21D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7450BBC" w14:textId="77777777" w:rsidTr="00C24A23">
        <w:tc>
          <w:tcPr>
            <w:tcW w:w="895" w:type="dxa"/>
            <w:shd w:val="clear" w:color="auto" w:fill="auto"/>
          </w:tcPr>
          <w:p w14:paraId="7ADAE3AB"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3A5D189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Jembe</w:t>
            </w:r>
          </w:p>
        </w:tc>
        <w:tc>
          <w:tcPr>
            <w:tcW w:w="2070" w:type="dxa"/>
            <w:shd w:val="clear" w:color="auto" w:fill="auto"/>
          </w:tcPr>
          <w:p w14:paraId="20857AA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BBE2C2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9B1DBA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785986E" w14:textId="77777777" w:rsidTr="00C24A23">
        <w:tc>
          <w:tcPr>
            <w:tcW w:w="895" w:type="dxa"/>
            <w:shd w:val="clear" w:color="auto" w:fill="auto"/>
          </w:tcPr>
          <w:p w14:paraId="7EDFF240"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705D81F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Mattock</w:t>
            </w:r>
          </w:p>
        </w:tc>
        <w:tc>
          <w:tcPr>
            <w:tcW w:w="2070" w:type="dxa"/>
            <w:shd w:val="clear" w:color="auto" w:fill="auto"/>
          </w:tcPr>
          <w:p w14:paraId="4E50300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5507A0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B6547F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663ED83" w14:textId="77777777" w:rsidTr="00C24A23">
        <w:tc>
          <w:tcPr>
            <w:tcW w:w="895" w:type="dxa"/>
            <w:shd w:val="clear" w:color="auto" w:fill="auto"/>
          </w:tcPr>
          <w:p w14:paraId="0B35906D"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20F25E9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Circular cutter</w:t>
            </w:r>
          </w:p>
        </w:tc>
        <w:tc>
          <w:tcPr>
            <w:tcW w:w="2070" w:type="dxa"/>
            <w:shd w:val="clear" w:color="auto" w:fill="auto"/>
          </w:tcPr>
          <w:p w14:paraId="0D24B60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4671FB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337FFF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7B69716" w14:textId="77777777" w:rsidTr="00C24A23">
        <w:tc>
          <w:tcPr>
            <w:tcW w:w="895" w:type="dxa"/>
            <w:shd w:val="clear" w:color="auto" w:fill="auto"/>
          </w:tcPr>
          <w:p w14:paraId="229BB6AC"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4ABBB688"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Spatula</w:t>
            </w:r>
          </w:p>
        </w:tc>
        <w:tc>
          <w:tcPr>
            <w:tcW w:w="2070" w:type="dxa"/>
            <w:shd w:val="clear" w:color="auto" w:fill="auto"/>
          </w:tcPr>
          <w:p w14:paraId="1E56554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1123E6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3F1362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17491A" w:rsidRPr="00725E27" w14:paraId="26054B72" w14:textId="77777777" w:rsidTr="00C24A23">
        <w:tc>
          <w:tcPr>
            <w:tcW w:w="895" w:type="dxa"/>
            <w:shd w:val="clear" w:color="auto" w:fill="auto"/>
          </w:tcPr>
          <w:p w14:paraId="72CEED92" w14:textId="77777777" w:rsidR="0017491A" w:rsidRPr="00725E27" w:rsidRDefault="0017491A" w:rsidP="004470E5">
            <w:pPr>
              <w:numPr>
                <w:ilvl w:val="0"/>
                <w:numId w:val="640"/>
              </w:numPr>
              <w:spacing w:after="120" w:line="240" w:lineRule="atLeast"/>
              <w:rPr>
                <w:rFonts w:eastAsia="@MS Mincho" w:cs="Times New Roman"/>
                <w:bCs/>
                <w:szCs w:val="24"/>
                <w:lang w:val="en-GB"/>
              </w:rPr>
            </w:pPr>
          </w:p>
        </w:tc>
        <w:tc>
          <w:tcPr>
            <w:tcW w:w="3240" w:type="dxa"/>
            <w:shd w:val="clear" w:color="auto" w:fill="auto"/>
          </w:tcPr>
          <w:p w14:paraId="077CFE4B"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chisel</w:t>
            </w:r>
          </w:p>
        </w:tc>
        <w:tc>
          <w:tcPr>
            <w:tcW w:w="2070" w:type="dxa"/>
            <w:shd w:val="clear" w:color="auto" w:fill="auto"/>
          </w:tcPr>
          <w:p w14:paraId="6134274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8D4038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897E3A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342C1CB9" w14:textId="77777777" w:rsidR="0017491A" w:rsidRPr="00725E27" w:rsidRDefault="0017491A" w:rsidP="0017491A">
      <w:pPr>
        <w:spacing w:after="0"/>
        <w:contextualSpacing/>
        <w:rPr>
          <w:rFonts w:eastAsia="Times New Roman" w:cs="Times New Roman"/>
          <w:szCs w:val="24"/>
          <w:lang w:val="en-ZA"/>
        </w:rPr>
      </w:pPr>
    </w:p>
    <w:p w14:paraId="1B56A38D" w14:textId="77777777" w:rsidR="0017491A" w:rsidRPr="00725E27" w:rsidRDefault="0017491A" w:rsidP="0017491A">
      <w:pPr>
        <w:spacing w:after="0"/>
        <w:ind w:left="1080"/>
        <w:contextualSpacing/>
        <w:rPr>
          <w:rFonts w:eastAsia="Times New Roman" w:cs="Times New Roman"/>
          <w:szCs w:val="24"/>
          <w:lang w:val="en-ZA"/>
        </w:rPr>
      </w:pPr>
    </w:p>
    <w:p w14:paraId="65CD107E" w14:textId="77777777" w:rsidR="0017491A" w:rsidRPr="00725E27" w:rsidRDefault="0017491A" w:rsidP="0017491A">
      <w:pPr>
        <w:spacing w:after="0"/>
        <w:contextualSpacing/>
        <w:rPr>
          <w:rFonts w:eastAsia="Times New Roman" w:cs="Times New Roman"/>
          <w:szCs w:val="24"/>
          <w:lang w:val="en-ZA"/>
        </w:rPr>
      </w:pPr>
    </w:p>
    <w:p w14:paraId="06FE9B6D" w14:textId="77777777" w:rsidR="0017491A" w:rsidRPr="00725E27" w:rsidRDefault="0017491A" w:rsidP="0017491A">
      <w:pPr>
        <w:spacing w:after="0"/>
        <w:contextualSpacing/>
        <w:rPr>
          <w:rFonts w:eastAsia="Times New Roman" w:cs="Times New Roman"/>
          <w:szCs w:val="24"/>
          <w:lang w:val="en-ZA"/>
        </w:rPr>
      </w:pPr>
    </w:p>
    <w:p w14:paraId="709D5C6B"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5FEF5B12"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7C85B872"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3101F7BC"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3389A6C3"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42CF5AE9"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7DF6ED8"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41AC11E9"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0137EF64"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59E77757"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1FDA1E4C"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0DC918D0"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76C996CF"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EAB8CB2"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06414822"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1178EE10" w14:textId="77777777" w:rsidR="0017491A" w:rsidRPr="00725E27" w:rsidRDefault="0017491A" w:rsidP="0017491A">
      <w:pPr>
        <w:spacing w:line="278" w:lineRule="auto"/>
        <w:rPr>
          <w:rFonts w:cs="Times New Roman"/>
          <w:b/>
          <w:szCs w:val="24"/>
          <w:lang w:val="en-ZA"/>
        </w:rPr>
      </w:pPr>
      <w:r w:rsidRPr="00725E27">
        <w:rPr>
          <w:rFonts w:cs="Times New Roman"/>
          <w:b/>
          <w:szCs w:val="24"/>
          <w:lang w:val="en-ZA"/>
        </w:rPr>
        <w:br w:type="page"/>
      </w:r>
    </w:p>
    <w:p w14:paraId="675187A5" w14:textId="77777777" w:rsidR="00CE1315" w:rsidRPr="00725E27" w:rsidRDefault="00CE1315" w:rsidP="00CE1315">
      <w:pPr>
        <w:pStyle w:val="Heading2"/>
      </w:pPr>
      <w:bookmarkStart w:id="60" w:name="_Toc197173390"/>
      <w:r w:rsidRPr="00725E27">
        <w:lastRenderedPageBreak/>
        <w:t>TECHNICAL DRAWING</w:t>
      </w:r>
      <w:bookmarkEnd w:id="60"/>
      <w:r w:rsidRPr="00725E27">
        <w:t xml:space="preserve"> </w:t>
      </w:r>
      <w:r w:rsidRPr="00725E27">
        <w:rPr>
          <w:rFonts w:eastAsia="Times New Roman"/>
          <w:lang w:val="en-ZA" w:eastAsia="zh-CN"/>
        </w:rPr>
        <w:tab/>
      </w:r>
    </w:p>
    <w:p w14:paraId="3DCDA8BF" w14:textId="04106999" w:rsidR="00CE1315" w:rsidRPr="00725E27" w:rsidRDefault="00CE1315" w:rsidP="00CE1315">
      <w:pPr>
        <w:spacing w:after="0" w:line="360" w:lineRule="auto"/>
        <w:contextualSpacing/>
        <w:rPr>
          <w:rFonts w:eastAsia="Times New Roman" w:cs="Times New Roman"/>
          <w:b/>
          <w:szCs w:val="24"/>
          <w:lang w:eastAsia="zh-CN"/>
        </w:rPr>
      </w:pPr>
      <w:r w:rsidRPr="00725E27">
        <w:rPr>
          <w:rFonts w:eastAsia="Times New Roman" w:cs="Times New Roman"/>
          <w:b/>
          <w:szCs w:val="24"/>
          <w:lang w:val="en-ZA" w:eastAsia="zh-CN"/>
        </w:rPr>
        <w:t xml:space="preserve">UNIT CODE: </w:t>
      </w:r>
      <w:r w:rsidR="00041938" w:rsidRPr="00725E27">
        <w:rPr>
          <w:rFonts w:eastAsia="Times New Roman" w:cs="Times New Roman"/>
          <w:b/>
          <w:bCs/>
          <w:szCs w:val="24"/>
          <w:lang w:val="en-GB" w:eastAsia="zh-CN"/>
        </w:rPr>
        <w:t xml:space="preserve">0732 551 </w:t>
      </w:r>
      <w:r w:rsidR="00DE2D08" w:rsidRPr="00725E27">
        <w:rPr>
          <w:rFonts w:eastAsia="Times New Roman" w:cs="Times New Roman"/>
          <w:b/>
          <w:bCs/>
          <w:szCs w:val="24"/>
          <w:lang w:val="en-GB" w:eastAsia="zh-CN"/>
        </w:rPr>
        <w:t>08</w:t>
      </w:r>
      <w:r w:rsidR="00041938" w:rsidRPr="00725E27">
        <w:rPr>
          <w:rFonts w:eastAsia="Times New Roman" w:cs="Times New Roman"/>
          <w:b/>
          <w:bCs/>
          <w:szCs w:val="24"/>
          <w:lang w:val="en-GB" w:eastAsia="zh-CN"/>
        </w:rPr>
        <w:t>A</w:t>
      </w:r>
    </w:p>
    <w:p w14:paraId="15CF7F21" w14:textId="77777777" w:rsidR="00CE1315" w:rsidRPr="00725E27" w:rsidRDefault="00CE1315" w:rsidP="00CE1315">
      <w:pPr>
        <w:spacing w:after="0" w:line="360" w:lineRule="auto"/>
        <w:contextualSpacing/>
        <w:rPr>
          <w:rFonts w:eastAsia="Times New Roman" w:cs="Times New Roman"/>
          <w:szCs w:val="24"/>
          <w:lang w:val="en-ZA" w:eastAsia="zh-CN"/>
        </w:rPr>
      </w:pPr>
      <w:r w:rsidRPr="00725E27">
        <w:rPr>
          <w:rFonts w:eastAsia="Times New Roman" w:cs="Times New Roman"/>
          <w:b/>
          <w:szCs w:val="24"/>
          <w:lang w:val="en-ZA" w:eastAsia="zh-CN"/>
        </w:rPr>
        <w:t>UNIT DURATION: 120 HOURS</w:t>
      </w:r>
    </w:p>
    <w:p w14:paraId="27C9738E" w14:textId="77777777" w:rsidR="00250A08" w:rsidRPr="00725E27" w:rsidRDefault="00250A08" w:rsidP="00CE1315">
      <w:pPr>
        <w:spacing w:after="0" w:line="360" w:lineRule="auto"/>
        <w:contextualSpacing/>
        <w:rPr>
          <w:rFonts w:eastAsia="Times New Roman" w:cs="Times New Roman"/>
          <w:b/>
          <w:szCs w:val="24"/>
          <w:lang w:val="en-ZA" w:eastAsia="zh-CN"/>
        </w:rPr>
      </w:pPr>
    </w:p>
    <w:p w14:paraId="544CE35D" w14:textId="5CB1B068" w:rsidR="00CE1315" w:rsidRPr="00725E27" w:rsidRDefault="00CE1315" w:rsidP="00CE1315">
      <w:pPr>
        <w:spacing w:after="0" w:line="360" w:lineRule="auto"/>
        <w:contextualSpacing/>
        <w:rPr>
          <w:rFonts w:eastAsia="Times New Roman" w:cs="Times New Roman"/>
          <w:szCs w:val="24"/>
          <w:lang w:val="en-ZA" w:eastAsia="zh-CN"/>
        </w:rPr>
      </w:pPr>
      <w:r w:rsidRPr="00725E27">
        <w:rPr>
          <w:rFonts w:eastAsia="Times New Roman" w:cs="Times New Roman"/>
          <w:b/>
          <w:szCs w:val="24"/>
          <w:lang w:val="en-ZA" w:eastAsia="zh-CN"/>
        </w:rPr>
        <w:t>Relationship to Occupational Standards</w:t>
      </w:r>
    </w:p>
    <w:p w14:paraId="24BB407A" w14:textId="77777777" w:rsidR="00CE1315" w:rsidRPr="00725E27" w:rsidRDefault="00CE1315" w:rsidP="00CE1315">
      <w:p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 xml:space="preserve">This unit addresses the Unit of Competency:  </w:t>
      </w:r>
      <w:r w:rsidRPr="00725E27">
        <w:rPr>
          <w:rFonts w:eastAsia="Times New Roman" w:cs="Times New Roman"/>
          <w:bCs/>
          <w:szCs w:val="24"/>
          <w:lang w:eastAsia="zh-CN"/>
        </w:rPr>
        <w:t>Prepare and Interpret Technical Drawings</w:t>
      </w:r>
    </w:p>
    <w:p w14:paraId="3EA54C0E" w14:textId="77777777" w:rsidR="00CE1315" w:rsidRPr="00725E27" w:rsidRDefault="00CE1315" w:rsidP="00CE1315">
      <w:pPr>
        <w:spacing w:after="0" w:line="360" w:lineRule="auto"/>
        <w:contextualSpacing/>
        <w:rPr>
          <w:rFonts w:eastAsia="Times New Roman" w:cs="Times New Roman"/>
          <w:b/>
          <w:szCs w:val="24"/>
          <w:lang w:val="en-ZA" w:eastAsia="zh-CN"/>
        </w:rPr>
      </w:pPr>
    </w:p>
    <w:p w14:paraId="666396B7" w14:textId="77777777" w:rsidR="00CE1315" w:rsidRPr="00725E27" w:rsidRDefault="00CE1315" w:rsidP="00CE1315">
      <w:pPr>
        <w:spacing w:after="0" w:line="360" w:lineRule="auto"/>
        <w:contextualSpacing/>
        <w:rPr>
          <w:rFonts w:eastAsia="Times New Roman" w:cs="Times New Roman"/>
          <w:szCs w:val="24"/>
          <w:lang w:val="en-ZA" w:eastAsia="zh-CN"/>
        </w:rPr>
      </w:pPr>
      <w:r w:rsidRPr="00725E27">
        <w:rPr>
          <w:rFonts w:eastAsia="Times New Roman" w:cs="Times New Roman"/>
          <w:b/>
          <w:szCs w:val="24"/>
          <w:lang w:val="en-ZA" w:eastAsia="zh-CN"/>
        </w:rPr>
        <w:t>Unit Description</w:t>
      </w:r>
    </w:p>
    <w:p w14:paraId="1599DE53" w14:textId="77777777" w:rsidR="00CE1315" w:rsidRPr="00725E27" w:rsidRDefault="00CE1315" w:rsidP="00CE1315">
      <w:pPr>
        <w:spacing w:after="0" w:line="360" w:lineRule="auto"/>
        <w:contextualSpacing/>
        <w:rPr>
          <w:rFonts w:eastAsia="Times New Roman" w:cs="Times New Roman"/>
          <w:bCs/>
          <w:szCs w:val="24"/>
          <w:lang w:eastAsia="zh-CN"/>
        </w:rPr>
      </w:pPr>
      <w:r w:rsidRPr="00725E27">
        <w:rPr>
          <w:rFonts w:eastAsia="Times New Roman" w:cs="Times New Roman"/>
          <w:szCs w:val="24"/>
          <w:lang w:eastAsia="zh-CN"/>
        </w:rPr>
        <w:t>This unit covers the competencies required to prepare and interpret technical drawings. It involves competencies to select, use and maintain drawing equipment and materials. It also involves application of Computer Aided Drafting and Design Packages in Producing plane Geometry Drawings, Solid Geometry Drawings, Pictorial and Orthographic drawings.</w:t>
      </w:r>
    </w:p>
    <w:p w14:paraId="4AF2C296" w14:textId="77777777" w:rsidR="00CE1315" w:rsidRPr="00725E27" w:rsidRDefault="00CE1315" w:rsidP="00CE1315">
      <w:pPr>
        <w:spacing w:after="0" w:line="360" w:lineRule="auto"/>
        <w:contextualSpacing/>
        <w:rPr>
          <w:rFonts w:eastAsia="Times New Roman" w:cs="Times New Roman"/>
          <w:szCs w:val="24"/>
          <w:lang w:val="en-ZA" w:eastAsia="zh-CN"/>
        </w:rPr>
      </w:pPr>
    </w:p>
    <w:p w14:paraId="5E1FC351" w14:textId="77777777" w:rsidR="00CE1315" w:rsidRPr="00725E27" w:rsidRDefault="00CE1315" w:rsidP="00CE1315">
      <w:pPr>
        <w:spacing w:after="0" w:line="360" w:lineRule="auto"/>
        <w:contextualSpacing/>
        <w:rPr>
          <w:rFonts w:eastAsia="Times New Roman" w:cs="Times New Roman"/>
          <w:b/>
          <w:szCs w:val="24"/>
          <w:lang w:val="en-ZA" w:eastAsia="zh-CN"/>
        </w:rPr>
      </w:pPr>
      <w:r w:rsidRPr="00725E27">
        <w:rPr>
          <w:rFonts w:eastAsia="Times New Roman" w:cs="Times New Roman"/>
          <w:b/>
          <w:szCs w:val="24"/>
          <w:lang w:val="en-ZA" w:eastAsia="zh-CN"/>
        </w:rPr>
        <w:t>Summary of Learning Outcomes</w:t>
      </w:r>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2"/>
        <w:gridCol w:w="3982"/>
      </w:tblGrid>
      <w:tr w:rsidR="00DC0CBC" w:rsidRPr="00725E27" w14:paraId="77F9CF02" w14:textId="77777777" w:rsidTr="005161CB">
        <w:trPr>
          <w:trHeight w:val="204"/>
        </w:trPr>
        <w:tc>
          <w:tcPr>
            <w:tcW w:w="6222" w:type="dxa"/>
            <w:tcBorders>
              <w:top w:val="single" w:sz="4" w:space="0" w:color="000000"/>
              <w:left w:val="single" w:sz="4" w:space="0" w:color="000000"/>
              <w:bottom w:val="single" w:sz="4" w:space="0" w:color="000000"/>
              <w:right w:val="single" w:sz="4" w:space="0" w:color="000000"/>
            </w:tcBorders>
          </w:tcPr>
          <w:p w14:paraId="0394D791" w14:textId="77777777" w:rsidR="005161CB" w:rsidRPr="00725E27" w:rsidRDefault="005161CB" w:rsidP="005161CB">
            <w:pPr>
              <w:rPr>
                <w:rFonts w:eastAsia="Times New Roman" w:cs="Times New Roman"/>
                <w:szCs w:val="24"/>
              </w:rPr>
            </w:pPr>
          </w:p>
          <w:p w14:paraId="001E80B0" w14:textId="77777777" w:rsidR="005161CB" w:rsidRPr="00725E27" w:rsidRDefault="005161CB" w:rsidP="005161CB">
            <w:pPr>
              <w:rPr>
                <w:rFonts w:eastAsia="Times New Roman" w:cs="Times New Roman"/>
                <w:szCs w:val="24"/>
              </w:rPr>
            </w:pPr>
            <w:r w:rsidRPr="00725E27">
              <w:rPr>
                <w:rFonts w:eastAsia="Times New Roman" w:cs="Times New Roman"/>
                <w:szCs w:val="24"/>
              </w:rPr>
              <w:t>Learning Outcomes</w:t>
            </w:r>
          </w:p>
        </w:tc>
        <w:tc>
          <w:tcPr>
            <w:tcW w:w="3982" w:type="dxa"/>
            <w:tcBorders>
              <w:top w:val="single" w:sz="4" w:space="0" w:color="000000"/>
              <w:left w:val="single" w:sz="4" w:space="0" w:color="000000"/>
              <w:bottom w:val="single" w:sz="4" w:space="0" w:color="000000"/>
              <w:right w:val="single" w:sz="4" w:space="0" w:color="000000"/>
            </w:tcBorders>
          </w:tcPr>
          <w:p w14:paraId="2D3B9D75" w14:textId="77777777" w:rsidR="005161CB" w:rsidRPr="00725E27" w:rsidRDefault="005161CB" w:rsidP="005161CB">
            <w:pPr>
              <w:jc w:val="center"/>
              <w:rPr>
                <w:rFonts w:eastAsia="Times New Roman" w:cs="Times New Roman"/>
                <w:b/>
                <w:szCs w:val="24"/>
              </w:rPr>
            </w:pPr>
          </w:p>
          <w:p w14:paraId="631449DA"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1C6208D7" w14:textId="77777777" w:rsidR="005161CB" w:rsidRPr="00725E27" w:rsidRDefault="005161CB" w:rsidP="005161CB">
            <w:pPr>
              <w:jc w:val="center"/>
              <w:rPr>
                <w:rFonts w:eastAsia="Times New Roman" w:cs="Times New Roman"/>
                <w:b/>
                <w:szCs w:val="24"/>
              </w:rPr>
            </w:pPr>
          </w:p>
        </w:tc>
      </w:tr>
      <w:tr w:rsidR="00DC0CBC" w:rsidRPr="00725E27" w14:paraId="71FD8902" w14:textId="77777777" w:rsidTr="00B779FA">
        <w:trPr>
          <w:trHeight w:val="204"/>
        </w:trPr>
        <w:tc>
          <w:tcPr>
            <w:tcW w:w="6222" w:type="dxa"/>
          </w:tcPr>
          <w:p w14:paraId="458774B1" w14:textId="77777777" w:rsidR="00B779FA" w:rsidRPr="00725E27" w:rsidRDefault="00B779FA" w:rsidP="004470E5">
            <w:pPr>
              <w:pStyle w:val="ListParagraph"/>
              <w:numPr>
                <w:ilvl w:val="0"/>
                <w:numId w:val="641"/>
              </w:numPr>
              <w:rPr>
                <w:rFonts w:eastAsia="Times New Roman"/>
                <w:b/>
                <w:szCs w:val="24"/>
              </w:rPr>
            </w:pPr>
            <w:r w:rsidRPr="00725E27">
              <w:rPr>
                <w:rFonts w:eastAsia="Times New Roman"/>
                <w:szCs w:val="24"/>
              </w:rPr>
              <w:t>Select, use and maintain drawing equipment and materials</w:t>
            </w:r>
          </w:p>
        </w:tc>
        <w:tc>
          <w:tcPr>
            <w:tcW w:w="3982" w:type="dxa"/>
          </w:tcPr>
          <w:p w14:paraId="7894729A"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10</w:t>
            </w:r>
          </w:p>
        </w:tc>
      </w:tr>
      <w:tr w:rsidR="00DC0CBC" w:rsidRPr="00725E27" w14:paraId="3A3CAF9D" w14:textId="77777777" w:rsidTr="00B779FA">
        <w:trPr>
          <w:trHeight w:val="204"/>
        </w:trPr>
        <w:tc>
          <w:tcPr>
            <w:tcW w:w="6222" w:type="dxa"/>
          </w:tcPr>
          <w:p w14:paraId="267E16BA" w14:textId="77777777" w:rsidR="00B779FA" w:rsidRPr="00725E27" w:rsidRDefault="00B779FA" w:rsidP="004470E5">
            <w:pPr>
              <w:pStyle w:val="ListParagraph"/>
              <w:numPr>
                <w:ilvl w:val="0"/>
                <w:numId w:val="641"/>
              </w:numPr>
              <w:rPr>
                <w:rFonts w:eastAsia="Times New Roman"/>
                <w:b/>
                <w:szCs w:val="24"/>
              </w:rPr>
            </w:pPr>
            <w:r w:rsidRPr="00725E27">
              <w:rPr>
                <w:rFonts w:eastAsia="Times New Roman"/>
                <w:szCs w:val="24"/>
              </w:rPr>
              <w:t>Produce plane geometry drawings</w:t>
            </w:r>
          </w:p>
        </w:tc>
        <w:tc>
          <w:tcPr>
            <w:tcW w:w="3982" w:type="dxa"/>
          </w:tcPr>
          <w:p w14:paraId="4E3AA0EE"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10</w:t>
            </w:r>
          </w:p>
        </w:tc>
      </w:tr>
      <w:tr w:rsidR="00DC0CBC" w:rsidRPr="00725E27" w14:paraId="5332E7B9" w14:textId="77777777" w:rsidTr="00B779FA">
        <w:trPr>
          <w:trHeight w:val="204"/>
        </w:trPr>
        <w:tc>
          <w:tcPr>
            <w:tcW w:w="6222" w:type="dxa"/>
          </w:tcPr>
          <w:p w14:paraId="4529FC1E" w14:textId="77777777" w:rsidR="00B779FA" w:rsidRPr="00725E27" w:rsidRDefault="00B779FA" w:rsidP="004470E5">
            <w:pPr>
              <w:pStyle w:val="ListParagraph"/>
              <w:numPr>
                <w:ilvl w:val="0"/>
                <w:numId w:val="641"/>
              </w:numPr>
              <w:rPr>
                <w:rFonts w:eastAsia="Times New Roman"/>
                <w:b/>
                <w:szCs w:val="24"/>
              </w:rPr>
            </w:pPr>
            <w:r w:rsidRPr="00725E27">
              <w:rPr>
                <w:rFonts w:eastAsia="Times New Roman"/>
                <w:szCs w:val="24"/>
              </w:rPr>
              <w:t xml:space="preserve">Produce solid geometry drawings </w:t>
            </w:r>
          </w:p>
        </w:tc>
        <w:tc>
          <w:tcPr>
            <w:tcW w:w="3982" w:type="dxa"/>
          </w:tcPr>
          <w:p w14:paraId="76B9DBD1"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40</w:t>
            </w:r>
          </w:p>
        </w:tc>
      </w:tr>
      <w:tr w:rsidR="00DC0CBC" w:rsidRPr="00725E27" w14:paraId="60C264FA" w14:textId="77777777" w:rsidTr="00B779FA">
        <w:trPr>
          <w:trHeight w:val="204"/>
        </w:trPr>
        <w:tc>
          <w:tcPr>
            <w:tcW w:w="6222" w:type="dxa"/>
          </w:tcPr>
          <w:p w14:paraId="62F0755A" w14:textId="77777777" w:rsidR="00B779FA" w:rsidRPr="00725E27" w:rsidRDefault="00B779FA" w:rsidP="004470E5">
            <w:pPr>
              <w:pStyle w:val="ListParagraph"/>
              <w:numPr>
                <w:ilvl w:val="0"/>
                <w:numId w:val="641"/>
              </w:numPr>
              <w:rPr>
                <w:rFonts w:eastAsia="Times New Roman"/>
                <w:b/>
                <w:szCs w:val="24"/>
              </w:rPr>
            </w:pPr>
            <w:r w:rsidRPr="00725E27">
              <w:rPr>
                <w:rFonts w:eastAsia="Times New Roman"/>
                <w:szCs w:val="24"/>
              </w:rPr>
              <w:t xml:space="preserve">Produce orthographic and pictorial drawings </w:t>
            </w:r>
          </w:p>
        </w:tc>
        <w:tc>
          <w:tcPr>
            <w:tcW w:w="3982" w:type="dxa"/>
          </w:tcPr>
          <w:p w14:paraId="3DD2F309"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60</w:t>
            </w:r>
          </w:p>
        </w:tc>
      </w:tr>
      <w:tr w:rsidR="00B779FA" w:rsidRPr="00725E27" w14:paraId="7C6324F7" w14:textId="77777777" w:rsidTr="00B779FA">
        <w:trPr>
          <w:trHeight w:val="204"/>
        </w:trPr>
        <w:tc>
          <w:tcPr>
            <w:tcW w:w="6222" w:type="dxa"/>
          </w:tcPr>
          <w:p w14:paraId="1CA8BA51" w14:textId="77777777" w:rsidR="00B779FA" w:rsidRPr="00725E27" w:rsidRDefault="00B779FA" w:rsidP="00C24A23">
            <w:pPr>
              <w:rPr>
                <w:rFonts w:eastAsia="Times New Roman" w:cs="Times New Roman"/>
                <w:szCs w:val="24"/>
              </w:rPr>
            </w:pPr>
            <w:r w:rsidRPr="00725E27">
              <w:rPr>
                <w:rFonts w:eastAsia="Times New Roman" w:cs="Times New Roman"/>
                <w:b/>
                <w:szCs w:val="24"/>
              </w:rPr>
              <w:t>TOTAL</w:t>
            </w:r>
          </w:p>
        </w:tc>
        <w:tc>
          <w:tcPr>
            <w:tcW w:w="3982" w:type="dxa"/>
          </w:tcPr>
          <w:p w14:paraId="100073B2" w14:textId="77777777" w:rsidR="00B779FA" w:rsidRPr="00725E27" w:rsidRDefault="00B779FA" w:rsidP="00C24A23">
            <w:pPr>
              <w:jc w:val="center"/>
              <w:rPr>
                <w:rFonts w:eastAsia="Times New Roman" w:cs="Times New Roman"/>
                <w:b/>
                <w:szCs w:val="24"/>
              </w:rPr>
            </w:pPr>
            <w:r w:rsidRPr="00725E27">
              <w:rPr>
                <w:rFonts w:eastAsia="Times New Roman" w:cs="Times New Roman"/>
                <w:b/>
                <w:szCs w:val="24"/>
              </w:rPr>
              <w:t>120 HOURS</w:t>
            </w:r>
          </w:p>
        </w:tc>
      </w:tr>
    </w:tbl>
    <w:p w14:paraId="028E0581" w14:textId="77777777" w:rsidR="00CE1315" w:rsidRPr="00725E27" w:rsidRDefault="00CE1315" w:rsidP="00CE1315">
      <w:pPr>
        <w:spacing w:after="0" w:line="360" w:lineRule="auto"/>
        <w:contextualSpacing/>
        <w:rPr>
          <w:rFonts w:eastAsia="Times New Roman" w:cs="Times New Roman"/>
          <w:szCs w:val="24"/>
          <w:lang w:val="en-ZA" w:eastAsia="zh-CN"/>
        </w:rPr>
      </w:pPr>
    </w:p>
    <w:p w14:paraId="1D75DD63" w14:textId="77777777" w:rsidR="00CE1315" w:rsidRPr="00725E27" w:rsidRDefault="00CE1315" w:rsidP="00CE1315">
      <w:pPr>
        <w:spacing w:after="0" w:line="360" w:lineRule="auto"/>
        <w:contextualSpacing/>
        <w:rPr>
          <w:rFonts w:eastAsia="Times New Roman" w:cs="Times New Roman"/>
          <w:b/>
          <w:szCs w:val="24"/>
          <w:lang w:val="en-ZA" w:eastAsia="zh-CN"/>
        </w:rPr>
      </w:pPr>
      <w:r w:rsidRPr="00725E27">
        <w:rPr>
          <w:rFonts w:eastAsia="Times New Roman" w:cs="Times New Roman"/>
          <w:b/>
          <w:szCs w:val="24"/>
          <w:lang w:val="en-ZA" w:eastAsia="zh-CN"/>
        </w:rPr>
        <w:t>Learning Outcomes, Content and Suggested Assessment Methods</w:t>
      </w:r>
    </w:p>
    <w:p w14:paraId="4DBAE94C" w14:textId="77777777" w:rsidR="00CE1315" w:rsidRPr="00725E27" w:rsidRDefault="00CE1315" w:rsidP="00CE1315">
      <w:pPr>
        <w:spacing w:after="0" w:line="360" w:lineRule="auto"/>
        <w:contextualSpacing/>
        <w:rPr>
          <w:rFonts w:eastAsia="Times New Roman" w:cs="Times New Roman"/>
          <w:b/>
          <w:szCs w:val="24"/>
          <w:lang w:val="en-ZA" w:eastAsia="zh-CN"/>
        </w:rPr>
      </w:pPr>
    </w:p>
    <w:tbl>
      <w:tblPr>
        <w:tblW w:w="52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220"/>
        <w:gridCol w:w="2159"/>
      </w:tblGrid>
      <w:tr w:rsidR="00725E27" w:rsidRPr="00725E27" w14:paraId="394A59BF" w14:textId="77777777" w:rsidTr="00C24A23">
        <w:trPr>
          <w:trHeight w:val="620"/>
          <w:tblHeader/>
        </w:trPr>
        <w:tc>
          <w:tcPr>
            <w:tcW w:w="1237" w:type="pct"/>
            <w:tcBorders>
              <w:top w:val="single" w:sz="4" w:space="0" w:color="auto"/>
              <w:left w:val="single" w:sz="4" w:space="0" w:color="auto"/>
              <w:bottom w:val="single" w:sz="4" w:space="0" w:color="auto"/>
              <w:right w:val="single" w:sz="4" w:space="0" w:color="auto"/>
            </w:tcBorders>
          </w:tcPr>
          <w:p w14:paraId="1694DA49"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b/>
                <w:szCs w:val="24"/>
                <w:lang w:val="en-ZA" w:eastAsia="zh-CN"/>
              </w:rPr>
              <w:lastRenderedPageBreak/>
              <w:t>Learning Outcome</w:t>
            </w:r>
          </w:p>
        </w:tc>
        <w:tc>
          <w:tcPr>
            <w:tcW w:w="2662" w:type="pct"/>
            <w:tcBorders>
              <w:top w:val="single" w:sz="4" w:space="0" w:color="auto"/>
              <w:left w:val="single" w:sz="4" w:space="0" w:color="auto"/>
              <w:bottom w:val="single" w:sz="4" w:space="0" w:color="auto"/>
              <w:right w:val="single" w:sz="4" w:space="0" w:color="auto"/>
            </w:tcBorders>
          </w:tcPr>
          <w:p w14:paraId="6786D58B" w14:textId="77777777" w:rsidR="00CE1315" w:rsidRPr="00725E27" w:rsidRDefault="00CE1315" w:rsidP="00C24A23">
            <w:pPr>
              <w:spacing w:after="0" w:line="360" w:lineRule="auto"/>
              <w:contextualSpacing/>
              <w:rPr>
                <w:rFonts w:eastAsia="Times New Roman" w:cs="Times New Roman"/>
                <w:szCs w:val="24"/>
                <w:lang w:val="en-ZA" w:eastAsia="zh-CN"/>
              </w:rPr>
            </w:pPr>
            <w:r w:rsidRPr="00725E27">
              <w:rPr>
                <w:rFonts w:eastAsia="Times New Roman" w:cs="Times New Roman"/>
                <w:b/>
                <w:szCs w:val="24"/>
                <w:lang w:val="en-ZA" w:eastAsia="zh-CN"/>
              </w:rPr>
              <w:t>Content</w:t>
            </w:r>
          </w:p>
        </w:tc>
        <w:tc>
          <w:tcPr>
            <w:tcW w:w="1101" w:type="pct"/>
            <w:tcBorders>
              <w:top w:val="single" w:sz="4" w:space="0" w:color="auto"/>
              <w:left w:val="single" w:sz="4" w:space="0" w:color="auto"/>
              <w:bottom w:val="single" w:sz="4" w:space="0" w:color="auto"/>
              <w:right w:val="single" w:sz="4" w:space="0" w:color="auto"/>
            </w:tcBorders>
          </w:tcPr>
          <w:p w14:paraId="3ABB2A16" w14:textId="77777777" w:rsidR="00CE1315" w:rsidRPr="00725E27" w:rsidRDefault="00CE1315" w:rsidP="00C24A23">
            <w:pPr>
              <w:spacing w:after="0" w:line="360" w:lineRule="auto"/>
              <w:contextualSpacing/>
              <w:rPr>
                <w:rFonts w:eastAsia="Times New Roman" w:cs="Times New Roman"/>
                <w:szCs w:val="24"/>
                <w:lang w:val="en-ZA" w:eastAsia="zh-CN"/>
              </w:rPr>
            </w:pPr>
            <w:r w:rsidRPr="00725E27">
              <w:rPr>
                <w:rFonts w:eastAsia="Times New Roman" w:cs="Times New Roman"/>
                <w:b/>
                <w:szCs w:val="24"/>
                <w:lang w:val="en-ZA" w:eastAsia="zh-CN"/>
              </w:rPr>
              <w:t>Suggested Assessment Methods</w:t>
            </w:r>
          </w:p>
        </w:tc>
      </w:tr>
      <w:tr w:rsidR="00725E27" w:rsidRPr="00725E27" w14:paraId="3194682A" w14:textId="77777777" w:rsidTr="00C24A23">
        <w:trPr>
          <w:trHeight w:val="1259"/>
        </w:trPr>
        <w:tc>
          <w:tcPr>
            <w:tcW w:w="1237" w:type="pct"/>
            <w:tcBorders>
              <w:top w:val="single" w:sz="4" w:space="0" w:color="auto"/>
              <w:left w:val="single" w:sz="4" w:space="0" w:color="auto"/>
              <w:bottom w:val="single" w:sz="4" w:space="0" w:color="auto"/>
              <w:right w:val="single" w:sz="4" w:space="0" w:color="auto"/>
            </w:tcBorders>
          </w:tcPr>
          <w:p w14:paraId="7461C05C" w14:textId="77777777" w:rsidR="00CE1315" w:rsidRPr="00725E27" w:rsidRDefault="00CE1315" w:rsidP="004470E5">
            <w:pPr>
              <w:numPr>
                <w:ilvl w:val="0"/>
                <w:numId w:val="242"/>
              </w:numPr>
              <w:spacing w:after="0" w:line="360" w:lineRule="auto"/>
              <w:contextualSpacing/>
              <w:jc w:val="left"/>
              <w:rPr>
                <w:rFonts w:eastAsia="Times New Roman" w:cs="Times New Roman"/>
                <w:b/>
                <w:szCs w:val="24"/>
                <w:lang w:eastAsia="zh-CN"/>
              </w:rPr>
            </w:pPr>
            <w:r w:rsidRPr="00725E27">
              <w:rPr>
                <w:rFonts w:eastAsia="Times New Roman" w:cs="Times New Roman"/>
                <w:szCs w:val="24"/>
                <w:lang w:eastAsia="zh-CN"/>
              </w:rPr>
              <w:t>Use and maintain drawing equipment and materials</w:t>
            </w:r>
          </w:p>
        </w:tc>
        <w:tc>
          <w:tcPr>
            <w:tcW w:w="2662" w:type="pct"/>
            <w:tcBorders>
              <w:top w:val="single" w:sz="4" w:space="0" w:color="auto"/>
              <w:left w:val="single" w:sz="4" w:space="0" w:color="auto"/>
              <w:bottom w:val="single" w:sz="4" w:space="0" w:color="auto"/>
              <w:right w:val="single" w:sz="4" w:space="0" w:color="auto"/>
            </w:tcBorders>
          </w:tcPr>
          <w:p w14:paraId="651D90AA" w14:textId="77777777" w:rsidR="00CE1315" w:rsidRPr="00725E27" w:rsidRDefault="00CE1315" w:rsidP="004470E5">
            <w:pPr>
              <w:pStyle w:val="ListParagraph"/>
              <w:numPr>
                <w:ilvl w:val="1"/>
                <w:numId w:val="325"/>
              </w:numPr>
              <w:rPr>
                <w:bCs/>
                <w:szCs w:val="24"/>
                <w:lang w:eastAsia="zh-CN"/>
              </w:rPr>
            </w:pPr>
            <w:r w:rsidRPr="00725E27">
              <w:rPr>
                <w:bCs/>
                <w:szCs w:val="24"/>
                <w:lang w:eastAsia="zh-CN"/>
              </w:rPr>
              <w:t>Identification of Drawing Equipment</w:t>
            </w:r>
          </w:p>
          <w:p w14:paraId="3A43C4B7" w14:textId="77777777" w:rsidR="00CE1315" w:rsidRPr="00725E27" w:rsidRDefault="00CE1315" w:rsidP="004470E5">
            <w:pPr>
              <w:pStyle w:val="ListParagraph"/>
              <w:numPr>
                <w:ilvl w:val="2"/>
                <w:numId w:val="326"/>
              </w:numPr>
              <w:rPr>
                <w:szCs w:val="24"/>
                <w:lang w:eastAsia="zh-CN"/>
              </w:rPr>
            </w:pPr>
            <w:r w:rsidRPr="00725E27">
              <w:rPr>
                <w:szCs w:val="24"/>
                <w:lang w:eastAsia="zh-CN"/>
              </w:rPr>
              <w:t>Types of drawing tools</w:t>
            </w:r>
          </w:p>
          <w:p w14:paraId="54DE7D17" w14:textId="77777777" w:rsidR="00CE1315" w:rsidRPr="00725E27" w:rsidRDefault="00CE1315" w:rsidP="004470E5">
            <w:pPr>
              <w:pStyle w:val="ListParagraph"/>
              <w:numPr>
                <w:ilvl w:val="2"/>
                <w:numId w:val="326"/>
              </w:numPr>
              <w:rPr>
                <w:szCs w:val="24"/>
                <w:lang w:eastAsia="zh-CN"/>
              </w:rPr>
            </w:pPr>
            <w:r w:rsidRPr="00725E27">
              <w:rPr>
                <w:szCs w:val="24"/>
                <w:lang w:eastAsia="zh-CN"/>
              </w:rPr>
              <w:t>Selection criteria based on tasks</w:t>
            </w:r>
          </w:p>
          <w:p w14:paraId="7671C8AC" w14:textId="77777777" w:rsidR="00CE1315" w:rsidRPr="00725E27" w:rsidRDefault="00CE1315" w:rsidP="004470E5">
            <w:pPr>
              <w:pStyle w:val="ListParagraph"/>
              <w:numPr>
                <w:ilvl w:val="2"/>
                <w:numId w:val="326"/>
              </w:numPr>
              <w:rPr>
                <w:szCs w:val="24"/>
                <w:lang w:eastAsia="zh-CN"/>
              </w:rPr>
            </w:pPr>
            <w:r w:rsidRPr="00725E27">
              <w:rPr>
                <w:szCs w:val="24"/>
                <w:lang w:eastAsia="zh-CN"/>
              </w:rPr>
              <w:t>Types of CADD software and installation</w:t>
            </w:r>
          </w:p>
          <w:p w14:paraId="062C6F37" w14:textId="77777777" w:rsidR="00CE1315" w:rsidRPr="00725E27" w:rsidRDefault="00CE1315" w:rsidP="004470E5">
            <w:pPr>
              <w:pStyle w:val="ListParagraph"/>
              <w:numPr>
                <w:ilvl w:val="2"/>
                <w:numId w:val="326"/>
              </w:numPr>
              <w:rPr>
                <w:szCs w:val="24"/>
                <w:lang w:eastAsia="zh-CN"/>
              </w:rPr>
            </w:pPr>
            <w:r w:rsidRPr="00725E27">
              <w:rPr>
                <w:szCs w:val="24"/>
                <w:lang w:eastAsia="zh-CN"/>
              </w:rPr>
              <w:t>Proper usage techniques</w:t>
            </w:r>
          </w:p>
          <w:p w14:paraId="71B346DA" w14:textId="77777777" w:rsidR="00CE1315" w:rsidRPr="00725E27" w:rsidRDefault="00CE1315" w:rsidP="004470E5">
            <w:pPr>
              <w:pStyle w:val="ListParagraph"/>
              <w:numPr>
                <w:ilvl w:val="1"/>
                <w:numId w:val="325"/>
              </w:numPr>
              <w:rPr>
                <w:bCs/>
                <w:szCs w:val="24"/>
                <w:lang w:eastAsia="zh-CN"/>
              </w:rPr>
            </w:pPr>
            <w:r w:rsidRPr="00725E27">
              <w:rPr>
                <w:bCs/>
                <w:szCs w:val="24"/>
                <w:lang w:eastAsia="zh-CN"/>
              </w:rPr>
              <w:t>Identification of Drawing Materials</w:t>
            </w:r>
          </w:p>
          <w:p w14:paraId="05B20A0B" w14:textId="77777777" w:rsidR="00CE1315" w:rsidRPr="00725E27" w:rsidRDefault="00CE1315" w:rsidP="004470E5">
            <w:pPr>
              <w:pStyle w:val="ListParagraph"/>
              <w:numPr>
                <w:ilvl w:val="0"/>
                <w:numId w:val="327"/>
              </w:numPr>
              <w:spacing w:after="0" w:line="360" w:lineRule="auto"/>
              <w:rPr>
                <w:rFonts w:eastAsia="Times New Roman"/>
                <w:vanish/>
                <w:szCs w:val="24"/>
                <w:lang w:eastAsia="zh-CN"/>
              </w:rPr>
            </w:pPr>
          </w:p>
          <w:p w14:paraId="1A37EA64" w14:textId="77777777" w:rsidR="00CE1315" w:rsidRPr="00725E27" w:rsidRDefault="00CE1315" w:rsidP="004470E5">
            <w:pPr>
              <w:pStyle w:val="ListParagraph"/>
              <w:numPr>
                <w:ilvl w:val="1"/>
                <w:numId w:val="327"/>
              </w:numPr>
              <w:spacing w:after="0" w:line="360" w:lineRule="auto"/>
              <w:rPr>
                <w:rFonts w:eastAsia="Times New Roman"/>
                <w:vanish/>
                <w:szCs w:val="24"/>
                <w:lang w:eastAsia="zh-CN"/>
              </w:rPr>
            </w:pPr>
          </w:p>
          <w:p w14:paraId="6E27C01D" w14:textId="77777777" w:rsidR="00CE1315" w:rsidRPr="00725E27" w:rsidRDefault="00CE1315" w:rsidP="004470E5">
            <w:pPr>
              <w:pStyle w:val="ListParagraph"/>
              <w:numPr>
                <w:ilvl w:val="1"/>
                <w:numId w:val="327"/>
              </w:numPr>
              <w:spacing w:after="0" w:line="360" w:lineRule="auto"/>
              <w:rPr>
                <w:rFonts w:eastAsia="Times New Roman"/>
                <w:vanish/>
                <w:szCs w:val="24"/>
                <w:lang w:eastAsia="zh-CN"/>
              </w:rPr>
            </w:pPr>
          </w:p>
          <w:p w14:paraId="060204CF" w14:textId="77777777" w:rsidR="00CE1315" w:rsidRPr="00725E27" w:rsidRDefault="00CE1315" w:rsidP="004470E5">
            <w:pPr>
              <w:numPr>
                <w:ilvl w:val="2"/>
                <w:numId w:val="327"/>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Types of drawing materials</w:t>
            </w:r>
          </w:p>
          <w:p w14:paraId="167F3ECF" w14:textId="77777777" w:rsidR="00CE1315" w:rsidRPr="00725E27" w:rsidRDefault="00CE1315" w:rsidP="004470E5">
            <w:pPr>
              <w:numPr>
                <w:ilvl w:val="2"/>
                <w:numId w:val="327"/>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Properties of materials</w:t>
            </w:r>
          </w:p>
          <w:p w14:paraId="2A995B39" w14:textId="77777777" w:rsidR="00CE1315" w:rsidRPr="00725E27" w:rsidRDefault="00CE1315" w:rsidP="004470E5">
            <w:pPr>
              <w:numPr>
                <w:ilvl w:val="2"/>
                <w:numId w:val="327"/>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Selection criteria based on tasks</w:t>
            </w:r>
          </w:p>
          <w:p w14:paraId="584D733F" w14:textId="77777777" w:rsidR="00CE1315" w:rsidRPr="00725E27" w:rsidRDefault="00CE1315" w:rsidP="004470E5">
            <w:pPr>
              <w:pStyle w:val="ListParagraph"/>
              <w:numPr>
                <w:ilvl w:val="1"/>
                <w:numId w:val="325"/>
              </w:numPr>
              <w:rPr>
                <w:bCs/>
                <w:szCs w:val="24"/>
                <w:lang w:eastAsia="zh-CN"/>
              </w:rPr>
            </w:pPr>
            <w:r w:rsidRPr="00725E27">
              <w:rPr>
                <w:bCs/>
                <w:szCs w:val="24"/>
                <w:lang w:eastAsia="zh-CN"/>
              </w:rPr>
              <w:t>Use of Drawing Equipment</w:t>
            </w:r>
          </w:p>
          <w:p w14:paraId="2E4B140D" w14:textId="77777777" w:rsidR="00CE1315" w:rsidRPr="00725E27" w:rsidRDefault="00CE1315" w:rsidP="004470E5">
            <w:pPr>
              <w:pStyle w:val="ListParagraph"/>
              <w:numPr>
                <w:ilvl w:val="0"/>
                <w:numId w:val="243"/>
              </w:numPr>
              <w:spacing w:after="0" w:line="360" w:lineRule="auto"/>
              <w:rPr>
                <w:rFonts w:eastAsia="Times New Roman"/>
                <w:vanish/>
                <w:szCs w:val="24"/>
                <w:lang w:eastAsia="zh-CN"/>
              </w:rPr>
            </w:pPr>
          </w:p>
          <w:p w14:paraId="114CFA3C" w14:textId="77777777" w:rsidR="00CE1315" w:rsidRPr="00725E27" w:rsidRDefault="00CE1315" w:rsidP="004470E5">
            <w:pPr>
              <w:pStyle w:val="ListParagraph"/>
              <w:numPr>
                <w:ilvl w:val="1"/>
                <w:numId w:val="243"/>
              </w:numPr>
              <w:spacing w:after="0" w:line="360" w:lineRule="auto"/>
              <w:rPr>
                <w:rFonts w:eastAsia="Times New Roman"/>
                <w:vanish/>
                <w:szCs w:val="24"/>
                <w:lang w:eastAsia="zh-CN"/>
              </w:rPr>
            </w:pPr>
          </w:p>
          <w:p w14:paraId="51289C86" w14:textId="77777777" w:rsidR="00CE1315" w:rsidRPr="00725E27" w:rsidRDefault="00CE1315" w:rsidP="004470E5">
            <w:pPr>
              <w:pStyle w:val="ListParagraph"/>
              <w:numPr>
                <w:ilvl w:val="1"/>
                <w:numId w:val="243"/>
              </w:numPr>
              <w:spacing w:after="0" w:line="360" w:lineRule="auto"/>
              <w:rPr>
                <w:rFonts w:eastAsia="Times New Roman"/>
                <w:vanish/>
                <w:szCs w:val="24"/>
                <w:lang w:eastAsia="zh-CN"/>
              </w:rPr>
            </w:pPr>
          </w:p>
          <w:p w14:paraId="1E099A85" w14:textId="77777777" w:rsidR="00CE1315" w:rsidRPr="00725E27" w:rsidRDefault="00CE1315" w:rsidP="004470E5">
            <w:pPr>
              <w:pStyle w:val="ListParagraph"/>
              <w:numPr>
                <w:ilvl w:val="1"/>
                <w:numId w:val="243"/>
              </w:numPr>
              <w:spacing w:after="0" w:line="360" w:lineRule="auto"/>
              <w:rPr>
                <w:rFonts w:eastAsia="Times New Roman"/>
                <w:vanish/>
                <w:szCs w:val="24"/>
                <w:lang w:eastAsia="zh-CN"/>
              </w:rPr>
            </w:pPr>
          </w:p>
          <w:p w14:paraId="7179B1FC" w14:textId="77777777" w:rsidR="00CE1315" w:rsidRPr="00725E27" w:rsidRDefault="00CE1315" w:rsidP="004470E5">
            <w:pPr>
              <w:numPr>
                <w:ilvl w:val="2"/>
                <w:numId w:val="243"/>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Standard conventions for use</w:t>
            </w:r>
          </w:p>
          <w:p w14:paraId="64AE104C" w14:textId="77777777" w:rsidR="00CE1315" w:rsidRPr="00725E27" w:rsidRDefault="00CE1315" w:rsidP="004470E5">
            <w:pPr>
              <w:numPr>
                <w:ilvl w:val="2"/>
                <w:numId w:val="243"/>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Maintenance procedures</w:t>
            </w:r>
          </w:p>
          <w:p w14:paraId="04B42847" w14:textId="77777777" w:rsidR="00CE1315" w:rsidRPr="00725E27" w:rsidRDefault="00CE1315" w:rsidP="004470E5">
            <w:pPr>
              <w:numPr>
                <w:ilvl w:val="2"/>
                <w:numId w:val="243"/>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Common issues and troubleshooting</w:t>
            </w:r>
          </w:p>
          <w:p w14:paraId="0E79D827" w14:textId="77777777" w:rsidR="00CE1315" w:rsidRPr="00725E27" w:rsidRDefault="00CE1315" w:rsidP="004470E5">
            <w:pPr>
              <w:pStyle w:val="ListParagraph"/>
              <w:numPr>
                <w:ilvl w:val="1"/>
                <w:numId w:val="325"/>
              </w:numPr>
              <w:rPr>
                <w:szCs w:val="24"/>
              </w:rPr>
            </w:pPr>
            <w:r w:rsidRPr="00725E27">
              <w:rPr>
                <w:rStyle w:val="Strong"/>
                <w:b w:val="0"/>
                <w:szCs w:val="24"/>
              </w:rPr>
              <w:t>Introduction to AutoCAD</w:t>
            </w:r>
          </w:p>
          <w:p w14:paraId="73661805" w14:textId="77777777" w:rsidR="00CE1315" w:rsidRPr="00725E27" w:rsidRDefault="00CE1315" w:rsidP="004470E5">
            <w:pPr>
              <w:pStyle w:val="ListParagraph"/>
              <w:numPr>
                <w:ilvl w:val="0"/>
                <w:numId w:val="328"/>
              </w:numPr>
              <w:rPr>
                <w:vanish/>
                <w:szCs w:val="24"/>
              </w:rPr>
            </w:pPr>
          </w:p>
          <w:p w14:paraId="2EB47F70" w14:textId="77777777" w:rsidR="00CE1315" w:rsidRPr="00725E27" w:rsidRDefault="00CE1315" w:rsidP="004470E5">
            <w:pPr>
              <w:pStyle w:val="ListParagraph"/>
              <w:numPr>
                <w:ilvl w:val="1"/>
                <w:numId w:val="328"/>
              </w:numPr>
              <w:rPr>
                <w:vanish/>
                <w:szCs w:val="24"/>
              </w:rPr>
            </w:pPr>
          </w:p>
          <w:p w14:paraId="5D89BCD5" w14:textId="77777777" w:rsidR="00CE1315" w:rsidRPr="00725E27" w:rsidRDefault="00CE1315" w:rsidP="004470E5">
            <w:pPr>
              <w:pStyle w:val="ListParagraph"/>
              <w:numPr>
                <w:ilvl w:val="1"/>
                <w:numId w:val="328"/>
              </w:numPr>
              <w:rPr>
                <w:vanish/>
                <w:szCs w:val="24"/>
              </w:rPr>
            </w:pPr>
          </w:p>
          <w:p w14:paraId="081E2CB8" w14:textId="77777777" w:rsidR="00CE1315" w:rsidRPr="00725E27" w:rsidRDefault="00CE1315" w:rsidP="004470E5">
            <w:pPr>
              <w:pStyle w:val="ListParagraph"/>
              <w:numPr>
                <w:ilvl w:val="1"/>
                <w:numId w:val="328"/>
              </w:numPr>
              <w:rPr>
                <w:vanish/>
                <w:szCs w:val="24"/>
              </w:rPr>
            </w:pPr>
          </w:p>
          <w:p w14:paraId="08A6538F" w14:textId="77777777" w:rsidR="00CE1315" w:rsidRPr="00725E27" w:rsidRDefault="00CE1315" w:rsidP="004470E5">
            <w:pPr>
              <w:pStyle w:val="ListParagraph"/>
              <w:numPr>
                <w:ilvl w:val="1"/>
                <w:numId w:val="328"/>
              </w:numPr>
              <w:rPr>
                <w:vanish/>
                <w:szCs w:val="24"/>
              </w:rPr>
            </w:pPr>
          </w:p>
          <w:p w14:paraId="6FE037B7" w14:textId="77777777" w:rsidR="00CE1315" w:rsidRPr="00725E27" w:rsidRDefault="00CE1315" w:rsidP="004470E5">
            <w:pPr>
              <w:pStyle w:val="ListParagraph"/>
              <w:numPr>
                <w:ilvl w:val="2"/>
                <w:numId w:val="328"/>
              </w:numPr>
              <w:jc w:val="left"/>
              <w:rPr>
                <w:szCs w:val="24"/>
              </w:rPr>
            </w:pPr>
            <w:r w:rsidRPr="00725E27">
              <w:rPr>
                <w:szCs w:val="24"/>
              </w:rPr>
              <w:t>Overview of CAD and its applications</w:t>
            </w:r>
          </w:p>
          <w:p w14:paraId="07C64C1D" w14:textId="77777777" w:rsidR="00CE1315" w:rsidRPr="00725E27" w:rsidRDefault="00CE1315" w:rsidP="004470E5">
            <w:pPr>
              <w:pStyle w:val="ListParagraph"/>
              <w:numPr>
                <w:ilvl w:val="2"/>
                <w:numId w:val="328"/>
              </w:numPr>
              <w:jc w:val="left"/>
              <w:rPr>
                <w:szCs w:val="24"/>
              </w:rPr>
            </w:pPr>
            <w:r w:rsidRPr="00725E27">
              <w:rPr>
                <w:szCs w:val="24"/>
              </w:rPr>
              <w:t>Understanding the AutoCAD interface</w:t>
            </w:r>
          </w:p>
          <w:p w14:paraId="5D62A5E9" w14:textId="77777777" w:rsidR="00CE1315" w:rsidRPr="00725E27" w:rsidRDefault="00CE1315" w:rsidP="004470E5">
            <w:pPr>
              <w:pStyle w:val="ListParagraph"/>
              <w:numPr>
                <w:ilvl w:val="2"/>
                <w:numId w:val="328"/>
              </w:numPr>
              <w:rPr>
                <w:szCs w:val="24"/>
              </w:rPr>
            </w:pPr>
            <w:r w:rsidRPr="00725E27">
              <w:rPr>
                <w:szCs w:val="24"/>
              </w:rPr>
              <w:t>Basic tools and navigation</w:t>
            </w:r>
          </w:p>
          <w:p w14:paraId="2C83D062" w14:textId="77777777" w:rsidR="00CE1315" w:rsidRPr="00725E27" w:rsidRDefault="00CE1315" w:rsidP="004470E5">
            <w:pPr>
              <w:pStyle w:val="ListParagraph"/>
              <w:numPr>
                <w:ilvl w:val="2"/>
                <w:numId w:val="328"/>
              </w:numPr>
              <w:rPr>
                <w:szCs w:val="24"/>
              </w:rPr>
            </w:pPr>
            <w:r w:rsidRPr="00725E27">
              <w:rPr>
                <w:szCs w:val="24"/>
              </w:rPr>
              <w:t>Setting up a workspace and layout</w:t>
            </w:r>
          </w:p>
          <w:p w14:paraId="57DE194A" w14:textId="77777777" w:rsidR="00CE1315" w:rsidRPr="00725E27" w:rsidRDefault="00CE1315" w:rsidP="004470E5">
            <w:pPr>
              <w:pStyle w:val="ListParagraph"/>
              <w:numPr>
                <w:ilvl w:val="1"/>
                <w:numId w:val="325"/>
              </w:numPr>
              <w:rPr>
                <w:szCs w:val="24"/>
              </w:rPr>
            </w:pPr>
            <w:r w:rsidRPr="00725E27">
              <w:rPr>
                <w:rStyle w:val="Strong"/>
                <w:b w:val="0"/>
                <w:szCs w:val="24"/>
              </w:rPr>
              <w:t>Creating and Saving Drawings</w:t>
            </w:r>
          </w:p>
          <w:p w14:paraId="7E7D15FA" w14:textId="77777777" w:rsidR="00CE1315" w:rsidRPr="00725E27" w:rsidRDefault="00CE1315" w:rsidP="004470E5">
            <w:pPr>
              <w:pStyle w:val="ListParagraph"/>
              <w:numPr>
                <w:ilvl w:val="0"/>
                <w:numId w:val="329"/>
              </w:numPr>
              <w:rPr>
                <w:vanish/>
                <w:szCs w:val="24"/>
              </w:rPr>
            </w:pPr>
          </w:p>
          <w:p w14:paraId="1FC11FD1" w14:textId="77777777" w:rsidR="00CE1315" w:rsidRPr="00725E27" w:rsidRDefault="00CE1315" w:rsidP="004470E5">
            <w:pPr>
              <w:pStyle w:val="ListParagraph"/>
              <w:numPr>
                <w:ilvl w:val="1"/>
                <w:numId w:val="329"/>
              </w:numPr>
              <w:rPr>
                <w:vanish/>
                <w:szCs w:val="24"/>
              </w:rPr>
            </w:pPr>
          </w:p>
          <w:p w14:paraId="4EEE627A" w14:textId="77777777" w:rsidR="00CE1315" w:rsidRPr="00725E27" w:rsidRDefault="00CE1315" w:rsidP="004470E5">
            <w:pPr>
              <w:pStyle w:val="ListParagraph"/>
              <w:numPr>
                <w:ilvl w:val="1"/>
                <w:numId w:val="329"/>
              </w:numPr>
              <w:rPr>
                <w:vanish/>
                <w:szCs w:val="24"/>
              </w:rPr>
            </w:pPr>
          </w:p>
          <w:p w14:paraId="2A44BC16" w14:textId="77777777" w:rsidR="00CE1315" w:rsidRPr="00725E27" w:rsidRDefault="00CE1315" w:rsidP="004470E5">
            <w:pPr>
              <w:pStyle w:val="ListParagraph"/>
              <w:numPr>
                <w:ilvl w:val="1"/>
                <w:numId w:val="329"/>
              </w:numPr>
              <w:rPr>
                <w:vanish/>
                <w:szCs w:val="24"/>
              </w:rPr>
            </w:pPr>
          </w:p>
          <w:p w14:paraId="29F062B3" w14:textId="77777777" w:rsidR="00CE1315" w:rsidRPr="00725E27" w:rsidRDefault="00CE1315" w:rsidP="004470E5">
            <w:pPr>
              <w:pStyle w:val="ListParagraph"/>
              <w:numPr>
                <w:ilvl w:val="1"/>
                <w:numId w:val="329"/>
              </w:numPr>
              <w:rPr>
                <w:vanish/>
                <w:szCs w:val="24"/>
              </w:rPr>
            </w:pPr>
          </w:p>
          <w:p w14:paraId="0607242E" w14:textId="77777777" w:rsidR="00CE1315" w:rsidRPr="00725E27" w:rsidRDefault="00CE1315" w:rsidP="004470E5">
            <w:pPr>
              <w:pStyle w:val="ListParagraph"/>
              <w:numPr>
                <w:ilvl w:val="1"/>
                <w:numId w:val="329"/>
              </w:numPr>
              <w:rPr>
                <w:vanish/>
                <w:szCs w:val="24"/>
              </w:rPr>
            </w:pPr>
          </w:p>
          <w:p w14:paraId="5B03A032" w14:textId="77777777" w:rsidR="00CE1315" w:rsidRPr="00725E27" w:rsidRDefault="00CE1315" w:rsidP="004470E5">
            <w:pPr>
              <w:pStyle w:val="ListParagraph"/>
              <w:numPr>
                <w:ilvl w:val="2"/>
                <w:numId w:val="329"/>
              </w:numPr>
              <w:rPr>
                <w:szCs w:val="24"/>
              </w:rPr>
            </w:pPr>
            <w:r w:rsidRPr="00725E27">
              <w:rPr>
                <w:szCs w:val="24"/>
              </w:rPr>
              <w:t>Starting a new drawing</w:t>
            </w:r>
          </w:p>
          <w:p w14:paraId="352593CD" w14:textId="77777777" w:rsidR="00CE1315" w:rsidRPr="00725E27" w:rsidRDefault="00CE1315" w:rsidP="004470E5">
            <w:pPr>
              <w:pStyle w:val="ListParagraph"/>
              <w:numPr>
                <w:ilvl w:val="2"/>
                <w:numId w:val="329"/>
              </w:numPr>
              <w:rPr>
                <w:szCs w:val="24"/>
              </w:rPr>
            </w:pPr>
            <w:r w:rsidRPr="00725E27">
              <w:rPr>
                <w:szCs w:val="24"/>
              </w:rPr>
              <w:t>Understanding drawing units and scale</w:t>
            </w:r>
          </w:p>
          <w:p w14:paraId="7DA4000D" w14:textId="77777777" w:rsidR="00CE1315" w:rsidRPr="00725E27" w:rsidRDefault="00CE1315" w:rsidP="004470E5">
            <w:pPr>
              <w:pStyle w:val="ListParagraph"/>
              <w:numPr>
                <w:ilvl w:val="2"/>
                <w:numId w:val="329"/>
              </w:numPr>
              <w:rPr>
                <w:szCs w:val="24"/>
              </w:rPr>
            </w:pPr>
            <w:r w:rsidRPr="00725E27">
              <w:rPr>
                <w:szCs w:val="24"/>
              </w:rPr>
              <w:t>Saving, opening, and organizing drawings</w:t>
            </w:r>
          </w:p>
          <w:p w14:paraId="17A2F819" w14:textId="77777777" w:rsidR="00CE1315" w:rsidRPr="00725E27" w:rsidRDefault="00CE1315" w:rsidP="004470E5">
            <w:pPr>
              <w:pStyle w:val="ListParagraph"/>
              <w:numPr>
                <w:ilvl w:val="1"/>
                <w:numId w:val="325"/>
              </w:numPr>
              <w:rPr>
                <w:bCs/>
                <w:szCs w:val="24"/>
                <w:lang w:eastAsia="zh-CN"/>
              </w:rPr>
            </w:pPr>
            <w:r w:rsidRPr="00725E27">
              <w:rPr>
                <w:bCs/>
                <w:szCs w:val="24"/>
                <w:lang w:eastAsia="zh-CN"/>
              </w:rPr>
              <w:t>Use of Drawing Materials</w:t>
            </w:r>
          </w:p>
          <w:p w14:paraId="621496D8" w14:textId="77777777" w:rsidR="00CE1315" w:rsidRPr="00725E27" w:rsidRDefault="00CE1315" w:rsidP="004470E5">
            <w:pPr>
              <w:pStyle w:val="ListParagraph"/>
              <w:numPr>
                <w:ilvl w:val="0"/>
                <w:numId w:val="330"/>
              </w:numPr>
              <w:rPr>
                <w:vanish/>
                <w:szCs w:val="24"/>
                <w:lang w:eastAsia="zh-CN"/>
              </w:rPr>
            </w:pPr>
          </w:p>
          <w:p w14:paraId="4AEBCC69" w14:textId="77777777" w:rsidR="00CE1315" w:rsidRPr="00725E27" w:rsidRDefault="00CE1315" w:rsidP="004470E5">
            <w:pPr>
              <w:pStyle w:val="ListParagraph"/>
              <w:numPr>
                <w:ilvl w:val="1"/>
                <w:numId w:val="330"/>
              </w:numPr>
              <w:rPr>
                <w:vanish/>
                <w:szCs w:val="24"/>
                <w:lang w:eastAsia="zh-CN"/>
              </w:rPr>
            </w:pPr>
          </w:p>
          <w:p w14:paraId="530DC038" w14:textId="77777777" w:rsidR="00CE1315" w:rsidRPr="00725E27" w:rsidRDefault="00CE1315" w:rsidP="004470E5">
            <w:pPr>
              <w:pStyle w:val="ListParagraph"/>
              <w:numPr>
                <w:ilvl w:val="1"/>
                <w:numId w:val="330"/>
              </w:numPr>
              <w:rPr>
                <w:vanish/>
                <w:szCs w:val="24"/>
                <w:lang w:eastAsia="zh-CN"/>
              </w:rPr>
            </w:pPr>
          </w:p>
          <w:p w14:paraId="519409A5" w14:textId="77777777" w:rsidR="00CE1315" w:rsidRPr="00725E27" w:rsidRDefault="00CE1315" w:rsidP="004470E5">
            <w:pPr>
              <w:pStyle w:val="ListParagraph"/>
              <w:numPr>
                <w:ilvl w:val="1"/>
                <w:numId w:val="330"/>
              </w:numPr>
              <w:rPr>
                <w:vanish/>
                <w:szCs w:val="24"/>
                <w:lang w:eastAsia="zh-CN"/>
              </w:rPr>
            </w:pPr>
          </w:p>
          <w:p w14:paraId="3742EEF6" w14:textId="77777777" w:rsidR="00CE1315" w:rsidRPr="00725E27" w:rsidRDefault="00CE1315" w:rsidP="004470E5">
            <w:pPr>
              <w:pStyle w:val="ListParagraph"/>
              <w:numPr>
                <w:ilvl w:val="1"/>
                <w:numId w:val="330"/>
              </w:numPr>
              <w:rPr>
                <w:vanish/>
                <w:szCs w:val="24"/>
                <w:lang w:eastAsia="zh-CN"/>
              </w:rPr>
            </w:pPr>
          </w:p>
          <w:p w14:paraId="1DD61C0D" w14:textId="77777777" w:rsidR="00CE1315" w:rsidRPr="00725E27" w:rsidRDefault="00CE1315" w:rsidP="004470E5">
            <w:pPr>
              <w:pStyle w:val="ListParagraph"/>
              <w:numPr>
                <w:ilvl w:val="1"/>
                <w:numId w:val="330"/>
              </w:numPr>
              <w:rPr>
                <w:vanish/>
                <w:szCs w:val="24"/>
                <w:lang w:eastAsia="zh-CN"/>
              </w:rPr>
            </w:pPr>
          </w:p>
          <w:p w14:paraId="39FED98B" w14:textId="77777777" w:rsidR="00CE1315" w:rsidRPr="00725E27" w:rsidRDefault="00CE1315" w:rsidP="004470E5">
            <w:pPr>
              <w:pStyle w:val="ListParagraph"/>
              <w:numPr>
                <w:ilvl w:val="1"/>
                <w:numId w:val="330"/>
              </w:numPr>
              <w:rPr>
                <w:vanish/>
                <w:szCs w:val="24"/>
                <w:lang w:eastAsia="zh-CN"/>
              </w:rPr>
            </w:pPr>
          </w:p>
          <w:p w14:paraId="00EC7388" w14:textId="77777777" w:rsidR="00CE1315" w:rsidRPr="00725E27" w:rsidRDefault="00CE1315" w:rsidP="004470E5">
            <w:pPr>
              <w:pStyle w:val="ListParagraph"/>
              <w:numPr>
                <w:ilvl w:val="2"/>
                <w:numId w:val="330"/>
              </w:numPr>
              <w:rPr>
                <w:szCs w:val="24"/>
                <w:lang w:eastAsia="zh-CN"/>
              </w:rPr>
            </w:pPr>
            <w:r w:rsidRPr="00725E27">
              <w:rPr>
                <w:szCs w:val="24"/>
                <w:lang w:eastAsia="zh-CN"/>
              </w:rPr>
              <w:t>Workplace procedures</w:t>
            </w:r>
          </w:p>
          <w:p w14:paraId="0A18C735" w14:textId="77777777" w:rsidR="00CE1315" w:rsidRPr="00725E27" w:rsidRDefault="00CE1315" w:rsidP="004470E5">
            <w:pPr>
              <w:pStyle w:val="ListParagraph"/>
              <w:numPr>
                <w:ilvl w:val="2"/>
                <w:numId w:val="330"/>
              </w:numPr>
              <w:rPr>
                <w:szCs w:val="24"/>
                <w:lang w:eastAsia="zh-CN"/>
              </w:rPr>
            </w:pPr>
            <w:r w:rsidRPr="00725E27">
              <w:rPr>
                <w:szCs w:val="24"/>
                <w:lang w:eastAsia="zh-CN"/>
              </w:rPr>
              <w:t>Handling techniques</w:t>
            </w:r>
          </w:p>
          <w:p w14:paraId="739EE277" w14:textId="77777777" w:rsidR="00CE1315" w:rsidRPr="00725E27" w:rsidRDefault="00CE1315" w:rsidP="004470E5">
            <w:pPr>
              <w:pStyle w:val="ListParagraph"/>
              <w:numPr>
                <w:ilvl w:val="2"/>
                <w:numId w:val="330"/>
              </w:numPr>
              <w:rPr>
                <w:szCs w:val="24"/>
                <w:lang w:eastAsia="zh-CN"/>
              </w:rPr>
            </w:pPr>
            <w:r w:rsidRPr="00725E27">
              <w:rPr>
                <w:szCs w:val="24"/>
                <w:lang w:eastAsia="zh-CN"/>
              </w:rPr>
              <w:t>Storage requirements</w:t>
            </w:r>
          </w:p>
          <w:p w14:paraId="3162ED00" w14:textId="77777777" w:rsidR="00CE1315" w:rsidRPr="00725E27" w:rsidRDefault="00CE1315" w:rsidP="004470E5">
            <w:pPr>
              <w:pStyle w:val="ListParagraph"/>
              <w:numPr>
                <w:ilvl w:val="1"/>
                <w:numId w:val="325"/>
              </w:numPr>
              <w:rPr>
                <w:bCs/>
                <w:szCs w:val="24"/>
                <w:lang w:eastAsia="zh-CN"/>
              </w:rPr>
            </w:pPr>
            <w:r w:rsidRPr="00725E27">
              <w:rPr>
                <w:bCs/>
                <w:szCs w:val="24"/>
                <w:lang w:eastAsia="zh-CN"/>
              </w:rPr>
              <w:t>Waste Disposal</w:t>
            </w:r>
          </w:p>
          <w:p w14:paraId="3B2ADB50" w14:textId="77777777" w:rsidR="00CE1315" w:rsidRPr="00725E27" w:rsidRDefault="00CE1315" w:rsidP="004470E5">
            <w:pPr>
              <w:pStyle w:val="ListParagraph"/>
              <w:numPr>
                <w:ilvl w:val="0"/>
                <w:numId w:val="331"/>
              </w:numPr>
              <w:rPr>
                <w:vanish/>
                <w:szCs w:val="24"/>
                <w:lang w:eastAsia="zh-CN"/>
              </w:rPr>
            </w:pPr>
          </w:p>
          <w:p w14:paraId="762C5C62" w14:textId="77777777" w:rsidR="00CE1315" w:rsidRPr="00725E27" w:rsidRDefault="00CE1315" w:rsidP="004470E5">
            <w:pPr>
              <w:pStyle w:val="ListParagraph"/>
              <w:numPr>
                <w:ilvl w:val="1"/>
                <w:numId w:val="331"/>
              </w:numPr>
              <w:rPr>
                <w:vanish/>
                <w:szCs w:val="24"/>
                <w:lang w:eastAsia="zh-CN"/>
              </w:rPr>
            </w:pPr>
          </w:p>
          <w:p w14:paraId="1EE11104" w14:textId="77777777" w:rsidR="00CE1315" w:rsidRPr="00725E27" w:rsidRDefault="00CE1315" w:rsidP="004470E5">
            <w:pPr>
              <w:pStyle w:val="ListParagraph"/>
              <w:numPr>
                <w:ilvl w:val="1"/>
                <w:numId w:val="331"/>
              </w:numPr>
              <w:rPr>
                <w:vanish/>
                <w:szCs w:val="24"/>
                <w:lang w:eastAsia="zh-CN"/>
              </w:rPr>
            </w:pPr>
          </w:p>
          <w:p w14:paraId="3B569235" w14:textId="77777777" w:rsidR="00CE1315" w:rsidRPr="00725E27" w:rsidRDefault="00CE1315" w:rsidP="004470E5">
            <w:pPr>
              <w:pStyle w:val="ListParagraph"/>
              <w:numPr>
                <w:ilvl w:val="1"/>
                <w:numId w:val="331"/>
              </w:numPr>
              <w:rPr>
                <w:vanish/>
                <w:szCs w:val="24"/>
                <w:lang w:eastAsia="zh-CN"/>
              </w:rPr>
            </w:pPr>
          </w:p>
          <w:p w14:paraId="0333C73C" w14:textId="77777777" w:rsidR="00CE1315" w:rsidRPr="00725E27" w:rsidRDefault="00CE1315" w:rsidP="004470E5">
            <w:pPr>
              <w:pStyle w:val="ListParagraph"/>
              <w:numPr>
                <w:ilvl w:val="1"/>
                <w:numId w:val="331"/>
              </w:numPr>
              <w:rPr>
                <w:vanish/>
                <w:szCs w:val="24"/>
                <w:lang w:eastAsia="zh-CN"/>
              </w:rPr>
            </w:pPr>
          </w:p>
          <w:p w14:paraId="746F0350" w14:textId="77777777" w:rsidR="00CE1315" w:rsidRPr="00725E27" w:rsidRDefault="00CE1315" w:rsidP="004470E5">
            <w:pPr>
              <w:pStyle w:val="ListParagraph"/>
              <w:numPr>
                <w:ilvl w:val="1"/>
                <w:numId w:val="331"/>
              </w:numPr>
              <w:rPr>
                <w:vanish/>
                <w:szCs w:val="24"/>
                <w:lang w:eastAsia="zh-CN"/>
              </w:rPr>
            </w:pPr>
          </w:p>
          <w:p w14:paraId="61DF0EF2" w14:textId="77777777" w:rsidR="00CE1315" w:rsidRPr="00725E27" w:rsidRDefault="00CE1315" w:rsidP="004470E5">
            <w:pPr>
              <w:pStyle w:val="ListParagraph"/>
              <w:numPr>
                <w:ilvl w:val="1"/>
                <w:numId w:val="331"/>
              </w:numPr>
              <w:rPr>
                <w:vanish/>
                <w:szCs w:val="24"/>
                <w:lang w:eastAsia="zh-CN"/>
              </w:rPr>
            </w:pPr>
          </w:p>
          <w:p w14:paraId="454D46A3" w14:textId="77777777" w:rsidR="00CE1315" w:rsidRPr="00725E27" w:rsidRDefault="00CE1315" w:rsidP="004470E5">
            <w:pPr>
              <w:pStyle w:val="ListParagraph"/>
              <w:numPr>
                <w:ilvl w:val="1"/>
                <w:numId w:val="331"/>
              </w:numPr>
              <w:rPr>
                <w:vanish/>
                <w:szCs w:val="24"/>
                <w:lang w:eastAsia="zh-CN"/>
              </w:rPr>
            </w:pPr>
          </w:p>
          <w:p w14:paraId="409BA432" w14:textId="77777777" w:rsidR="00CE1315" w:rsidRPr="00725E27" w:rsidRDefault="00CE1315" w:rsidP="004470E5">
            <w:pPr>
              <w:pStyle w:val="ListParagraph"/>
              <w:numPr>
                <w:ilvl w:val="2"/>
                <w:numId w:val="331"/>
              </w:numPr>
              <w:rPr>
                <w:szCs w:val="24"/>
                <w:lang w:eastAsia="zh-CN"/>
              </w:rPr>
            </w:pPr>
            <w:r w:rsidRPr="00725E27">
              <w:rPr>
                <w:szCs w:val="24"/>
                <w:lang w:eastAsia="zh-CN"/>
              </w:rPr>
              <w:t>Procedures for disposal.</w:t>
            </w:r>
          </w:p>
          <w:p w14:paraId="2DF6E8DC" w14:textId="77777777" w:rsidR="00CE1315" w:rsidRPr="00725E27" w:rsidRDefault="00CE1315" w:rsidP="004470E5">
            <w:pPr>
              <w:pStyle w:val="ListParagraph"/>
              <w:numPr>
                <w:ilvl w:val="2"/>
                <w:numId w:val="331"/>
              </w:numPr>
              <w:rPr>
                <w:szCs w:val="24"/>
                <w:lang w:eastAsia="zh-CN"/>
              </w:rPr>
            </w:pPr>
            <w:r w:rsidRPr="00725E27">
              <w:rPr>
                <w:szCs w:val="24"/>
                <w:lang w:eastAsia="zh-CN"/>
              </w:rPr>
              <w:t>Environmental regulations</w:t>
            </w:r>
          </w:p>
          <w:p w14:paraId="744FF977" w14:textId="77777777" w:rsidR="00CE1315" w:rsidRPr="00725E27" w:rsidRDefault="00CE1315" w:rsidP="004470E5">
            <w:pPr>
              <w:pStyle w:val="ListParagraph"/>
              <w:numPr>
                <w:ilvl w:val="2"/>
                <w:numId w:val="331"/>
              </w:numPr>
              <w:rPr>
                <w:szCs w:val="24"/>
                <w:lang w:eastAsia="zh-CN"/>
              </w:rPr>
            </w:pPr>
            <w:r w:rsidRPr="00725E27">
              <w:rPr>
                <w:szCs w:val="24"/>
                <w:lang w:eastAsia="zh-CN"/>
              </w:rPr>
              <w:t>Recycling options</w:t>
            </w:r>
          </w:p>
        </w:tc>
        <w:tc>
          <w:tcPr>
            <w:tcW w:w="1101" w:type="pct"/>
            <w:tcBorders>
              <w:top w:val="single" w:sz="4" w:space="0" w:color="auto"/>
              <w:left w:val="single" w:sz="4" w:space="0" w:color="auto"/>
              <w:bottom w:val="single" w:sz="4" w:space="0" w:color="auto"/>
              <w:right w:val="single" w:sz="4" w:space="0" w:color="auto"/>
            </w:tcBorders>
          </w:tcPr>
          <w:p w14:paraId="3B223740" w14:textId="77777777" w:rsidR="00CE1315" w:rsidRPr="00725E27" w:rsidRDefault="00CE1315" w:rsidP="004470E5">
            <w:pPr>
              <w:pStyle w:val="ListParagraph"/>
              <w:numPr>
                <w:ilvl w:val="0"/>
                <w:numId w:val="324"/>
              </w:numPr>
              <w:rPr>
                <w:szCs w:val="24"/>
                <w:lang w:eastAsia="zh-CN"/>
              </w:rPr>
            </w:pPr>
            <w:r w:rsidRPr="00725E27">
              <w:rPr>
                <w:szCs w:val="24"/>
                <w:lang w:eastAsia="zh-CN"/>
              </w:rPr>
              <w:t>Practical tests</w:t>
            </w:r>
          </w:p>
          <w:p w14:paraId="2AAE772E" w14:textId="77777777" w:rsidR="00CE1315" w:rsidRPr="00725E27" w:rsidRDefault="00CE1315" w:rsidP="004470E5">
            <w:pPr>
              <w:pStyle w:val="ListParagraph"/>
              <w:numPr>
                <w:ilvl w:val="0"/>
                <w:numId w:val="324"/>
              </w:numPr>
              <w:rPr>
                <w:szCs w:val="24"/>
                <w:lang w:eastAsia="zh-CN"/>
              </w:rPr>
            </w:pPr>
            <w:r w:rsidRPr="00725E27">
              <w:rPr>
                <w:szCs w:val="24"/>
                <w:lang w:eastAsia="zh-CN"/>
              </w:rPr>
              <w:t>Project</w:t>
            </w:r>
          </w:p>
          <w:p w14:paraId="021EECE4" w14:textId="77777777" w:rsidR="00CE1315" w:rsidRPr="00725E27" w:rsidRDefault="00CE1315" w:rsidP="004470E5">
            <w:pPr>
              <w:pStyle w:val="ListParagraph"/>
              <w:numPr>
                <w:ilvl w:val="0"/>
                <w:numId w:val="324"/>
              </w:numPr>
              <w:jc w:val="left"/>
              <w:rPr>
                <w:szCs w:val="24"/>
                <w:lang w:eastAsia="zh-CN"/>
              </w:rPr>
            </w:pPr>
            <w:r w:rsidRPr="00725E27">
              <w:rPr>
                <w:szCs w:val="24"/>
                <w:lang w:eastAsia="zh-CN"/>
              </w:rPr>
              <w:t>Portfolio of evidence</w:t>
            </w:r>
          </w:p>
          <w:p w14:paraId="77729DBF" w14:textId="77777777" w:rsidR="00CE1315" w:rsidRPr="00725E27" w:rsidRDefault="00CE1315" w:rsidP="004470E5">
            <w:pPr>
              <w:pStyle w:val="ListParagraph"/>
              <w:numPr>
                <w:ilvl w:val="0"/>
                <w:numId w:val="324"/>
              </w:numPr>
              <w:jc w:val="left"/>
              <w:rPr>
                <w:szCs w:val="24"/>
                <w:lang w:eastAsia="zh-CN"/>
              </w:rPr>
            </w:pPr>
            <w:r w:rsidRPr="00725E27">
              <w:rPr>
                <w:szCs w:val="24"/>
                <w:lang w:eastAsia="zh-CN"/>
              </w:rPr>
              <w:t>Third party report</w:t>
            </w:r>
          </w:p>
          <w:p w14:paraId="031AAE11" w14:textId="77777777" w:rsidR="00CE1315" w:rsidRPr="00725E27" w:rsidRDefault="00CE1315" w:rsidP="004470E5">
            <w:pPr>
              <w:pStyle w:val="ListParagraph"/>
              <w:numPr>
                <w:ilvl w:val="0"/>
                <w:numId w:val="324"/>
              </w:numPr>
              <w:rPr>
                <w:szCs w:val="24"/>
                <w:lang w:val="en-ZA" w:eastAsia="zh-CN"/>
              </w:rPr>
            </w:pPr>
            <w:r w:rsidRPr="00725E27">
              <w:rPr>
                <w:szCs w:val="24"/>
                <w:lang w:eastAsia="zh-CN"/>
              </w:rPr>
              <w:t>Written tests</w:t>
            </w:r>
            <w:r w:rsidRPr="00725E27">
              <w:rPr>
                <w:szCs w:val="24"/>
                <w:lang w:val="en-ZA" w:eastAsia="zh-CN"/>
              </w:rPr>
              <w:t xml:space="preserve"> </w:t>
            </w:r>
          </w:p>
        </w:tc>
      </w:tr>
      <w:tr w:rsidR="00725E27" w:rsidRPr="00725E27" w14:paraId="7466B3C3" w14:textId="77777777" w:rsidTr="00C24A23">
        <w:trPr>
          <w:trHeight w:val="1178"/>
        </w:trPr>
        <w:tc>
          <w:tcPr>
            <w:tcW w:w="1237" w:type="pct"/>
            <w:tcBorders>
              <w:top w:val="single" w:sz="4" w:space="0" w:color="auto"/>
              <w:left w:val="single" w:sz="4" w:space="0" w:color="auto"/>
              <w:bottom w:val="single" w:sz="4" w:space="0" w:color="auto"/>
              <w:right w:val="single" w:sz="4" w:space="0" w:color="auto"/>
            </w:tcBorders>
          </w:tcPr>
          <w:p w14:paraId="256CF09F" w14:textId="77777777" w:rsidR="00CE1315" w:rsidRPr="00725E27" w:rsidRDefault="00CE1315" w:rsidP="004470E5">
            <w:pPr>
              <w:numPr>
                <w:ilvl w:val="0"/>
                <w:numId w:val="242"/>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lastRenderedPageBreak/>
              <w:t>Produce plane geometry drawings</w:t>
            </w:r>
          </w:p>
          <w:p w14:paraId="5F57DAAD" w14:textId="77777777" w:rsidR="00CE1315" w:rsidRPr="00725E27" w:rsidRDefault="00CE1315" w:rsidP="00C24A23">
            <w:pPr>
              <w:spacing w:after="0" w:line="360" w:lineRule="auto"/>
              <w:contextualSpacing/>
              <w:rPr>
                <w:rFonts w:eastAsia="Times New Roman" w:cs="Times New Roman"/>
                <w:szCs w:val="24"/>
                <w:lang w:eastAsia="zh-CN"/>
              </w:rPr>
            </w:pPr>
          </w:p>
        </w:tc>
        <w:tc>
          <w:tcPr>
            <w:tcW w:w="2662" w:type="pct"/>
            <w:tcBorders>
              <w:top w:val="single" w:sz="4" w:space="0" w:color="auto"/>
              <w:left w:val="single" w:sz="4" w:space="0" w:color="auto"/>
              <w:bottom w:val="single" w:sz="4" w:space="0" w:color="auto"/>
              <w:right w:val="single" w:sz="4" w:space="0" w:color="auto"/>
            </w:tcBorders>
          </w:tcPr>
          <w:p w14:paraId="486D13A9" w14:textId="77777777" w:rsidR="00CE1315" w:rsidRPr="00725E27" w:rsidRDefault="00CE1315" w:rsidP="004470E5">
            <w:pPr>
              <w:pStyle w:val="ListParagraph"/>
              <w:numPr>
                <w:ilvl w:val="0"/>
                <w:numId w:val="255"/>
              </w:numPr>
              <w:spacing w:after="0" w:line="360" w:lineRule="auto"/>
              <w:rPr>
                <w:rFonts w:eastAsia="Times New Roman"/>
                <w:bCs/>
                <w:iCs/>
                <w:vanish/>
                <w:szCs w:val="24"/>
                <w:lang w:eastAsia="zh-CN"/>
              </w:rPr>
            </w:pPr>
          </w:p>
          <w:p w14:paraId="1B981B0E" w14:textId="77777777" w:rsidR="00CE1315" w:rsidRPr="00725E27" w:rsidRDefault="00CE1315" w:rsidP="004470E5">
            <w:pPr>
              <w:pStyle w:val="ListParagraph"/>
              <w:numPr>
                <w:ilvl w:val="0"/>
                <w:numId w:val="255"/>
              </w:numPr>
              <w:spacing w:after="0" w:line="360" w:lineRule="auto"/>
              <w:rPr>
                <w:rFonts w:eastAsia="Times New Roman"/>
                <w:bCs/>
                <w:iCs/>
                <w:vanish/>
                <w:szCs w:val="24"/>
                <w:lang w:eastAsia="zh-CN"/>
              </w:rPr>
            </w:pPr>
          </w:p>
          <w:p w14:paraId="3552A7B3" w14:textId="77777777" w:rsidR="00CE1315" w:rsidRPr="00725E27" w:rsidRDefault="00CE1315" w:rsidP="004470E5">
            <w:pPr>
              <w:pStyle w:val="ListParagraph"/>
              <w:numPr>
                <w:ilvl w:val="0"/>
                <w:numId w:val="593"/>
              </w:numPr>
              <w:rPr>
                <w:szCs w:val="24"/>
                <w:lang w:eastAsia="zh-CN"/>
              </w:rPr>
            </w:pPr>
            <w:r w:rsidRPr="00725E27">
              <w:rPr>
                <w:szCs w:val="24"/>
                <w:lang w:eastAsia="zh-CN"/>
              </w:rPr>
              <w:t>Identification of Drawing Lines (TD)</w:t>
            </w:r>
          </w:p>
          <w:p w14:paraId="3EF86009" w14:textId="77777777" w:rsidR="00CE1315" w:rsidRPr="00725E27" w:rsidRDefault="00CE1315" w:rsidP="004470E5">
            <w:pPr>
              <w:pStyle w:val="ListParagraph"/>
              <w:numPr>
                <w:ilvl w:val="0"/>
                <w:numId w:val="333"/>
              </w:numPr>
              <w:rPr>
                <w:vanish/>
                <w:szCs w:val="24"/>
                <w:lang w:eastAsia="zh-CN"/>
              </w:rPr>
            </w:pPr>
          </w:p>
          <w:p w14:paraId="59890339" w14:textId="77777777" w:rsidR="00CE1315" w:rsidRPr="00725E27" w:rsidRDefault="00CE1315" w:rsidP="004470E5">
            <w:pPr>
              <w:pStyle w:val="ListParagraph"/>
              <w:numPr>
                <w:ilvl w:val="0"/>
                <w:numId w:val="333"/>
              </w:numPr>
              <w:rPr>
                <w:vanish/>
                <w:szCs w:val="24"/>
                <w:lang w:eastAsia="zh-CN"/>
              </w:rPr>
            </w:pPr>
          </w:p>
          <w:p w14:paraId="784D8642" w14:textId="77777777" w:rsidR="00CE1315" w:rsidRPr="00725E27" w:rsidRDefault="00CE1315" w:rsidP="004470E5">
            <w:pPr>
              <w:pStyle w:val="ListParagraph"/>
              <w:numPr>
                <w:ilvl w:val="1"/>
                <w:numId w:val="333"/>
              </w:numPr>
              <w:rPr>
                <w:vanish/>
                <w:szCs w:val="24"/>
                <w:lang w:eastAsia="zh-CN"/>
              </w:rPr>
            </w:pPr>
          </w:p>
          <w:p w14:paraId="51248909" w14:textId="77777777" w:rsidR="00CE1315" w:rsidRPr="00725E27" w:rsidRDefault="00CE1315" w:rsidP="004470E5">
            <w:pPr>
              <w:pStyle w:val="ListParagraph"/>
              <w:numPr>
                <w:ilvl w:val="2"/>
                <w:numId w:val="333"/>
              </w:numPr>
              <w:rPr>
                <w:szCs w:val="24"/>
                <w:lang w:eastAsia="zh-CN"/>
              </w:rPr>
            </w:pPr>
            <w:r w:rsidRPr="00725E27">
              <w:rPr>
                <w:szCs w:val="24"/>
                <w:lang w:eastAsia="zh-CN"/>
              </w:rPr>
              <w:t>Types of lines and their meanings</w:t>
            </w:r>
          </w:p>
          <w:p w14:paraId="01AA103D" w14:textId="77777777" w:rsidR="00CE1315" w:rsidRPr="00725E27" w:rsidRDefault="00CE1315" w:rsidP="004470E5">
            <w:pPr>
              <w:pStyle w:val="ListParagraph"/>
              <w:numPr>
                <w:ilvl w:val="2"/>
                <w:numId w:val="333"/>
              </w:numPr>
              <w:rPr>
                <w:szCs w:val="24"/>
                <w:lang w:eastAsia="zh-CN"/>
              </w:rPr>
            </w:pPr>
            <w:r w:rsidRPr="00725E27">
              <w:rPr>
                <w:szCs w:val="24"/>
                <w:lang w:eastAsia="zh-CN"/>
              </w:rPr>
              <w:t>Line thickness and styles</w:t>
            </w:r>
          </w:p>
          <w:p w14:paraId="743DB233" w14:textId="77777777" w:rsidR="00CE1315" w:rsidRPr="00725E27" w:rsidRDefault="00CE1315" w:rsidP="004470E5">
            <w:pPr>
              <w:pStyle w:val="ListParagraph"/>
              <w:numPr>
                <w:ilvl w:val="2"/>
                <w:numId w:val="333"/>
              </w:numPr>
              <w:rPr>
                <w:szCs w:val="24"/>
                <w:lang w:eastAsia="zh-CN"/>
              </w:rPr>
            </w:pPr>
            <w:r w:rsidRPr="00725E27">
              <w:rPr>
                <w:szCs w:val="24"/>
                <w:lang w:eastAsia="zh-CN"/>
              </w:rPr>
              <w:t>Applications of different line types</w:t>
            </w:r>
          </w:p>
          <w:p w14:paraId="7DEA37A6" w14:textId="77777777" w:rsidR="00CE1315" w:rsidRPr="00725E27" w:rsidRDefault="00CE1315" w:rsidP="004470E5">
            <w:pPr>
              <w:pStyle w:val="ListParagraph"/>
              <w:numPr>
                <w:ilvl w:val="0"/>
                <w:numId w:val="593"/>
              </w:numPr>
              <w:rPr>
                <w:szCs w:val="24"/>
              </w:rPr>
            </w:pPr>
            <w:bookmarkStart w:id="61" w:name="_Toc194755753"/>
            <w:bookmarkStart w:id="62" w:name="_Toc195713081"/>
            <w:r w:rsidRPr="00725E27">
              <w:rPr>
                <w:szCs w:val="24"/>
                <w:lang w:eastAsia="zh-CN"/>
              </w:rPr>
              <w:t>Basic</w:t>
            </w:r>
            <w:r w:rsidRPr="00725E27">
              <w:rPr>
                <w:bCs/>
                <w:szCs w:val="24"/>
                <w:lang w:eastAsia="zh-CN"/>
              </w:rPr>
              <w:t xml:space="preserve"> </w:t>
            </w:r>
            <w:r w:rsidRPr="00725E27">
              <w:rPr>
                <w:szCs w:val="24"/>
                <w:lang w:eastAsia="zh-CN"/>
              </w:rPr>
              <w:t>Drawing Tools (AutoCAD)</w:t>
            </w:r>
            <w:bookmarkEnd w:id="61"/>
            <w:bookmarkEnd w:id="62"/>
          </w:p>
          <w:p w14:paraId="1D65E10E" w14:textId="77777777" w:rsidR="00CE1315" w:rsidRPr="00725E27" w:rsidRDefault="00CE1315" w:rsidP="004470E5">
            <w:pPr>
              <w:pStyle w:val="ListParagraph"/>
              <w:numPr>
                <w:ilvl w:val="0"/>
                <w:numId w:val="334"/>
              </w:numPr>
              <w:rPr>
                <w:rStyle w:val="Strong"/>
                <w:b w:val="0"/>
                <w:vanish/>
                <w:szCs w:val="24"/>
              </w:rPr>
            </w:pPr>
          </w:p>
          <w:p w14:paraId="68779267" w14:textId="77777777" w:rsidR="00CE1315" w:rsidRPr="00725E27" w:rsidRDefault="00CE1315" w:rsidP="004470E5">
            <w:pPr>
              <w:pStyle w:val="ListParagraph"/>
              <w:numPr>
                <w:ilvl w:val="0"/>
                <w:numId w:val="334"/>
              </w:numPr>
              <w:rPr>
                <w:rStyle w:val="Strong"/>
                <w:b w:val="0"/>
                <w:vanish/>
                <w:szCs w:val="24"/>
              </w:rPr>
            </w:pPr>
          </w:p>
          <w:p w14:paraId="4E385BB9" w14:textId="77777777" w:rsidR="00CE1315" w:rsidRPr="00725E27" w:rsidRDefault="00CE1315" w:rsidP="004470E5">
            <w:pPr>
              <w:pStyle w:val="ListParagraph"/>
              <w:numPr>
                <w:ilvl w:val="1"/>
                <w:numId w:val="334"/>
              </w:numPr>
              <w:rPr>
                <w:rStyle w:val="Strong"/>
                <w:b w:val="0"/>
                <w:vanish/>
                <w:szCs w:val="24"/>
              </w:rPr>
            </w:pPr>
          </w:p>
          <w:p w14:paraId="6323AE08" w14:textId="77777777" w:rsidR="00CE1315" w:rsidRPr="00725E27" w:rsidRDefault="00CE1315" w:rsidP="004470E5">
            <w:pPr>
              <w:pStyle w:val="ListParagraph"/>
              <w:numPr>
                <w:ilvl w:val="1"/>
                <w:numId w:val="334"/>
              </w:numPr>
              <w:rPr>
                <w:rStyle w:val="Strong"/>
                <w:b w:val="0"/>
                <w:vanish/>
                <w:szCs w:val="24"/>
              </w:rPr>
            </w:pPr>
          </w:p>
          <w:p w14:paraId="6AD86356" w14:textId="77777777" w:rsidR="00CE1315" w:rsidRPr="00725E27" w:rsidRDefault="00CE1315" w:rsidP="004470E5">
            <w:pPr>
              <w:pStyle w:val="ListParagraph"/>
              <w:numPr>
                <w:ilvl w:val="2"/>
                <w:numId w:val="334"/>
              </w:numPr>
              <w:rPr>
                <w:szCs w:val="24"/>
              </w:rPr>
            </w:pPr>
            <w:r w:rsidRPr="00725E27">
              <w:rPr>
                <w:rStyle w:val="Strong"/>
                <w:b w:val="0"/>
                <w:szCs w:val="24"/>
              </w:rPr>
              <w:t>Line, Circle, Rectangle, Polygon</w:t>
            </w:r>
            <w:r w:rsidRPr="00725E27">
              <w:rPr>
                <w:szCs w:val="24"/>
              </w:rPr>
              <w:t>: Creating basic shapes</w:t>
            </w:r>
          </w:p>
          <w:p w14:paraId="0A67D2CE" w14:textId="77777777" w:rsidR="00CE1315" w:rsidRPr="00725E27" w:rsidRDefault="00CE1315" w:rsidP="004470E5">
            <w:pPr>
              <w:pStyle w:val="ListParagraph"/>
              <w:numPr>
                <w:ilvl w:val="2"/>
                <w:numId w:val="334"/>
              </w:numPr>
              <w:rPr>
                <w:szCs w:val="24"/>
              </w:rPr>
            </w:pPr>
            <w:r w:rsidRPr="00725E27">
              <w:rPr>
                <w:rStyle w:val="Strong"/>
                <w:b w:val="0"/>
                <w:szCs w:val="24"/>
              </w:rPr>
              <w:t>Polyline and Spline</w:t>
            </w:r>
            <w:r w:rsidRPr="00725E27">
              <w:rPr>
                <w:szCs w:val="24"/>
              </w:rPr>
              <w:t>: Drawing connected lines and curves</w:t>
            </w:r>
          </w:p>
          <w:p w14:paraId="4C0EE65A" w14:textId="77777777" w:rsidR="00CE1315" w:rsidRPr="00725E27" w:rsidRDefault="00CE1315" w:rsidP="004470E5">
            <w:pPr>
              <w:pStyle w:val="ListParagraph"/>
              <w:numPr>
                <w:ilvl w:val="2"/>
                <w:numId w:val="334"/>
              </w:numPr>
              <w:rPr>
                <w:szCs w:val="24"/>
              </w:rPr>
            </w:pPr>
            <w:r w:rsidRPr="00725E27">
              <w:rPr>
                <w:rStyle w:val="Strong"/>
                <w:b w:val="0"/>
                <w:szCs w:val="24"/>
              </w:rPr>
              <w:t>Arc and Ellipse</w:t>
            </w:r>
            <w:r w:rsidRPr="00725E27">
              <w:rPr>
                <w:szCs w:val="24"/>
              </w:rPr>
              <w:t>: Adding curved shapes</w:t>
            </w:r>
          </w:p>
          <w:p w14:paraId="72A7E967" w14:textId="77777777" w:rsidR="00CE1315" w:rsidRPr="00725E27" w:rsidRDefault="00CE1315" w:rsidP="004470E5">
            <w:pPr>
              <w:pStyle w:val="ListParagraph"/>
              <w:numPr>
                <w:ilvl w:val="2"/>
                <w:numId w:val="334"/>
              </w:numPr>
              <w:rPr>
                <w:szCs w:val="24"/>
              </w:rPr>
            </w:pPr>
            <w:r w:rsidRPr="00725E27">
              <w:rPr>
                <w:szCs w:val="24"/>
              </w:rPr>
              <w:t>Snap, Grid, and Ortho modes for precision</w:t>
            </w:r>
          </w:p>
          <w:p w14:paraId="2EB20509" w14:textId="77777777" w:rsidR="00CE1315" w:rsidRPr="00725E27" w:rsidRDefault="00CE1315" w:rsidP="004470E5">
            <w:pPr>
              <w:pStyle w:val="ListParagraph"/>
              <w:numPr>
                <w:ilvl w:val="0"/>
                <w:numId w:val="593"/>
              </w:numPr>
              <w:rPr>
                <w:szCs w:val="24"/>
              </w:rPr>
            </w:pPr>
            <w:bookmarkStart w:id="63" w:name="_Toc194755754"/>
            <w:bookmarkStart w:id="64" w:name="_Toc195713082"/>
            <w:r w:rsidRPr="00725E27">
              <w:rPr>
                <w:rStyle w:val="Strong"/>
                <w:b w:val="0"/>
                <w:szCs w:val="24"/>
              </w:rPr>
              <w:t xml:space="preserve">Modifying </w:t>
            </w:r>
            <w:r w:rsidRPr="00725E27">
              <w:rPr>
                <w:bCs/>
                <w:szCs w:val="24"/>
                <w:lang w:eastAsia="zh-CN"/>
              </w:rPr>
              <w:t>Tools</w:t>
            </w:r>
            <w:r w:rsidRPr="00725E27">
              <w:rPr>
                <w:rStyle w:val="Strong"/>
                <w:b w:val="0"/>
                <w:szCs w:val="24"/>
              </w:rPr>
              <w:t xml:space="preserve"> (AutoCAD)</w:t>
            </w:r>
            <w:bookmarkEnd w:id="63"/>
            <w:bookmarkEnd w:id="64"/>
          </w:p>
          <w:p w14:paraId="7E780468" w14:textId="77777777" w:rsidR="00CE1315" w:rsidRPr="00725E27" w:rsidRDefault="00CE1315" w:rsidP="004470E5">
            <w:pPr>
              <w:pStyle w:val="ListParagraph"/>
              <w:numPr>
                <w:ilvl w:val="0"/>
                <w:numId w:val="335"/>
              </w:numPr>
              <w:rPr>
                <w:rStyle w:val="Strong"/>
                <w:b w:val="0"/>
                <w:vanish/>
                <w:szCs w:val="24"/>
              </w:rPr>
            </w:pPr>
          </w:p>
          <w:p w14:paraId="5D4DF753" w14:textId="77777777" w:rsidR="00CE1315" w:rsidRPr="00725E27" w:rsidRDefault="00CE1315" w:rsidP="004470E5">
            <w:pPr>
              <w:pStyle w:val="ListParagraph"/>
              <w:numPr>
                <w:ilvl w:val="0"/>
                <w:numId w:val="335"/>
              </w:numPr>
              <w:rPr>
                <w:rStyle w:val="Strong"/>
                <w:b w:val="0"/>
                <w:vanish/>
                <w:szCs w:val="24"/>
              </w:rPr>
            </w:pPr>
          </w:p>
          <w:p w14:paraId="13161A93" w14:textId="77777777" w:rsidR="00CE1315" w:rsidRPr="00725E27" w:rsidRDefault="00CE1315" w:rsidP="004470E5">
            <w:pPr>
              <w:pStyle w:val="ListParagraph"/>
              <w:numPr>
                <w:ilvl w:val="1"/>
                <w:numId w:val="335"/>
              </w:numPr>
              <w:rPr>
                <w:rStyle w:val="Strong"/>
                <w:b w:val="0"/>
                <w:vanish/>
                <w:szCs w:val="24"/>
              </w:rPr>
            </w:pPr>
          </w:p>
          <w:p w14:paraId="520630B3" w14:textId="77777777" w:rsidR="00CE1315" w:rsidRPr="00725E27" w:rsidRDefault="00CE1315" w:rsidP="004470E5">
            <w:pPr>
              <w:pStyle w:val="ListParagraph"/>
              <w:numPr>
                <w:ilvl w:val="1"/>
                <w:numId w:val="335"/>
              </w:numPr>
              <w:rPr>
                <w:rStyle w:val="Strong"/>
                <w:b w:val="0"/>
                <w:vanish/>
                <w:szCs w:val="24"/>
              </w:rPr>
            </w:pPr>
          </w:p>
          <w:p w14:paraId="52871ED0" w14:textId="77777777" w:rsidR="00CE1315" w:rsidRPr="00725E27" w:rsidRDefault="00CE1315" w:rsidP="004470E5">
            <w:pPr>
              <w:pStyle w:val="ListParagraph"/>
              <w:numPr>
                <w:ilvl w:val="1"/>
                <w:numId w:val="335"/>
              </w:numPr>
              <w:rPr>
                <w:rStyle w:val="Strong"/>
                <w:b w:val="0"/>
                <w:vanish/>
                <w:szCs w:val="24"/>
              </w:rPr>
            </w:pPr>
          </w:p>
          <w:p w14:paraId="24B5FEF6" w14:textId="77777777" w:rsidR="00CE1315" w:rsidRPr="00725E27" w:rsidRDefault="00CE1315" w:rsidP="004470E5">
            <w:pPr>
              <w:pStyle w:val="ListParagraph"/>
              <w:numPr>
                <w:ilvl w:val="2"/>
                <w:numId w:val="335"/>
              </w:numPr>
              <w:rPr>
                <w:szCs w:val="24"/>
              </w:rPr>
            </w:pPr>
            <w:r w:rsidRPr="00725E27">
              <w:rPr>
                <w:rStyle w:val="Strong"/>
                <w:b w:val="0"/>
                <w:szCs w:val="24"/>
              </w:rPr>
              <w:t>Move, Copy, Rotate, Mirror</w:t>
            </w:r>
            <w:r w:rsidRPr="00725E27">
              <w:rPr>
                <w:szCs w:val="24"/>
              </w:rPr>
              <w:t>: Positioning and duplicating objects</w:t>
            </w:r>
          </w:p>
          <w:p w14:paraId="7502DE55" w14:textId="77777777" w:rsidR="00CE1315" w:rsidRPr="00725E27" w:rsidRDefault="00CE1315" w:rsidP="004470E5">
            <w:pPr>
              <w:pStyle w:val="ListParagraph"/>
              <w:numPr>
                <w:ilvl w:val="2"/>
                <w:numId w:val="335"/>
              </w:numPr>
              <w:rPr>
                <w:szCs w:val="24"/>
              </w:rPr>
            </w:pPr>
            <w:r w:rsidRPr="00725E27">
              <w:rPr>
                <w:rStyle w:val="Strong"/>
                <w:b w:val="0"/>
                <w:szCs w:val="24"/>
              </w:rPr>
              <w:t>Trim, Extend, Fillet, Chamfer</w:t>
            </w:r>
            <w:r w:rsidRPr="00725E27">
              <w:rPr>
                <w:szCs w:val="24"/>
              </w:rPr>
              <w:t>: Editing edges and intersections</w:t>
            </w:r>
          </w:p>
          <w:p w14:paraId="0A186136" w14:textId="77777777" w:rsidR="00CE1315" w:rsidRPr="00725E27" w:rsidRDefault="00CE1315" w:rsidP="004470E5">
            <w:pPr>
              <w:pStyle w:val="ListParagraph"/>
              <w:numPr>
                <w:ilvl w:val="2"/>
                <w:numId w:val="335"/>
              </w:numPr>
              <w:rPr>
                <w:szCs w:val="24"/>
              </w:rPr>
            </w:pPr>
            <w:r w:rsidRPr="00725E27">
              <w:rPr>
                <w:rStyle w:val="Strong"/>
                <w:b w:val="0"/>
                <w:szCs w:val="24"/>
              </w:rPr>
              <w:t>Offset, Array (Rectangular, Polar)</w:t>
            </w:r>
            <w:r w:rsidRPr="00725E27">
              <w:rPr>
                <w:szCs w:val="24"/>
              </w:rPr>
              <w:t>: Repeating objects</w:t>
            </w:r>
          </w:p>
          <w:p w14:paraId="645611AF" w14:textId="77777777" w:rsidR="00CE1315" w:rsidRPr="00725E27" w:rsidRDefault="00CE1315" w:rsidP="004470E5">
            <w:pPr>
              <w:pStyle w:val="ListParagraph"/>
              <w:numPr>
                <w:ilvl w:val="0"/>
                <w:numId w:val="593"/>
              </w:numPr>
              <w:rPr>
                <w:szCs w:val="24"/>
                <w:lang w:eastAsia="zh-CN"/>
              </w:rPr>
            </w:pPr>
            <w:r w:rsidRPr="00725E27">
              <w:rPr>
                <w:bCs/>
                <w:szCs w:val="24"/>
                <w:lang w:eastAsia="zh-CN"/>
              </w:rPr>
              <w:t>Dimensioning</w:t>
            </w:r>
            <w:r w:rsidRPr="00725E27">
              <w:rPr>
                <w:szCs w:val="24"/>
                <w:lang w:eastAsia="zh-CN"/>
              </w:rPr>
              <w:t xml:space="preserve"> and Lettering (TD)</w:t>
            </w:r>
          </w:p>
          <w:p w14:paraId="54F141D6" w14:textId="77777777" w:rsidR="00CE1315" w:rsidRPr="00725E27" w:rsidRDefault="00CE1315" w:rsidP="004470E5">
            <w:pPr>
              <w:pStyle w:val="ListParagraph"/>
              <w:numPr>
                <w:ilvl w:val="0"/>
                <w:numId w:val="336"/>
              </w:numPr>
              <w:rPr>
                <w:vanish/>
                <w:szCs w:val="24"/>
                <w:lang w:eastAsia="zh-CN"/>
              </w:rPr>
            </w:pPr>
          </w:p>
          <w:p w14:paraId="467791B9" w14:textId="77777777" w:rsidR="00CE1315" w:rsidRPr="00725E27" w:rsidRDefault="00CE1315" w:rsidP="004470E5">
            <w:pPr>
              <w:pStyle w:val="ListParagraph"/>
              <w:numPr>
                <w:ilvl w:val="0"/>
                <w:numId w:val="336"/>
              </w:numPr>
              <w:rPr>
                <w:vanish/>
                <w:szCs w:val="24"/>
                <w:lang w:eastAsia="zh-CN"/>
              </w:rPr>
            </w:pPr>
          </w:p>
          <w:p w14:paraId="741E3E05" w14:textId="77777777" w:rsidR="00CE1315" w:rsidRPr="00725E27" w:rsidRDefault="00CE1315" w:rsidP="004470E5">
            <w:pPr>
              <w:pStyle w:val="ListParagraph"/>
              <w:numPr>
                <w:ilvl w:val="1"/>
                <w:numId w:val="336"/>
              </w:numPr>
              <w:rPr>
                <w:vanish/>
                <w:szCs w:val="24"/>
                <w:lang w:eastAsia="zh-CN"/>
              </w:rPr>
            </w:pPr>
          </w:p>
          <w:p w14:paraId="473E4186" w14:textId="77777777" w:rsidR="00CE1315" w:rsidRPr="00725E27" w:rsidRDefault="00CE1315" w:rsidP="004470E5">
            <w:pPr>
              <w:pStyle w:val="ListParagraph"/>
              <w:numPr>
                <w:ilvl w:val="1"/>
                <w:numId w:val="336"/>
              </w:numPr>
              <w:rPr>
                <w:vanish/>
                <w:szCs w:val="24"/>
                <w:lang w:eastAsia="zh-CN"/>
              </w:rPr>
            </w:pPr>
          </w:p>
          <w:p w14:paraId="3A648753" w14:textId="77777777" w:rsidR="00CE1315" w:rsidRPr="00725E27" w:rsidRDefault="00CE1315" w:rsidP="004470E5">
            <w:pPr>
              <w:pStyle w:val="ListParagraph"/>
              <w:numPr>
                <w:ilvl w:val="1"/>
                <w:numId w:val="336"/>
              </w:numPr>
              <w:rPr>
                <w:vanish/>
                <w:szCs w:val="24"/>
                <w:lang w:eastAsia="zh-CN"/>
              </w:rPr>
            </w:pPr>
          </w:p>
          <w:p w14:paraId="3DA8463B" w14:textId="77777777" w:rsidR="00CE1315" w:rsidRPr="00725E27" w:rsidRDefault="00CE1315" w:rsidP="004470E5">
            <w:pPr>
              <w:pStyle w:val="ListParagraph"/>
              <w:numPr>
                <w:ilvl w:val="1"/>
                <w:numId w:val="336"/>
              </w:numPr>
              <w:rPr>
                <w:vanish/>
                <w:szCs w:val="24"/>
                <w:lang w:eastAsia="zh-CN"/>
              </w:rPr>
            </w:pPr>
          </w:p>
          <w:p w14:paraId="7B9B1F6B" w14:textId="77777777" w:rsidR="00CE1315" w:rsidRPr="00725E27" w:rsidRDefault="00CE1315" w:rsidP="004470E5">
            <w:pPr>
              <w:pStyle w:val="ListParagraph"/>
              <w:numPr>
                <w:ilvl w:val="2"/>
                <w:numId w:val="336"/>
              </w:numPr>
              <w:rPr>
                <w:szCs w:val="24"/>
                <w:lang w:eastAsia="zh-CN"/>
              </w:rPr>
            </w:pPr>
            <w:r w:rsidRPr="00725E27">
              <w:rPr>
                <w:szCs w:val="24"/>
                <w:lang w:eastAsia="zh-CN"/>
              </w:rPr>
              <w:t>Techniques for dimensioning</w:t>
            </w:r>
          </w:p>
          <w:p w14:paraId="091151D9" w14:textId="77777777" w:rsidR="00CE1315" w:rsidRPr="00725E27" w:rsidRDefault="00CE1315" w:rsidP="004470E5">
            <w:pPr>
              <w:pStyle w:val="ListParagraph"/>
              <w:numPr>
                <w:ilvl w:val="2"/>
                <w:numId w:val="336"/>
              </w:numPr>
              <w:rPr>
                <w:szCs w:val="24"/>
                <w:lang w:eastAsia="zh-CN"/>
              </w:rPr>
            </w:pPr>
            <w:r w:rsidRPr="00725E27">
              <w:rPr>
                <w:szCs w:val="24"/>
                <w:lang w:eastAsia="zh-CN"/>
              </w:rPr>
              <w:t>Standards for lettering styles</w:t>
            </w:r>
          </w:p>
          <w:p w14:paraId="787D9C9D" w14:textId="77777777" w:rsidR="00CE1315" w:rsidRPr="00725E27" w:rsidRDefault="00CE1315" w:rsidP="004470E5">
            <w:pPr>
              <w:pStyle w:val="ListParagraph"/>
              <w:numPr>
                <w:ilvl w:val="2"/>
                <w:numId w:val="336"/>
              </w:numPr>
              <w:rPr>
                <w:szCs w:val="24"/>
                <w:lang w:eastAsia="zh-CN"/>
              </w:rPr>
            </w:pPr>
            <w:r w:rsidRPr="00725E27">
              <w:rPr>
                <w:szCs w:val="24"/>
                <w:lang w:eastAsia="zh-CN"/>
              </w:rPr>
              <w:t>Importance of clarity in drawings</w:t>
            </w:r>
          </w:p>
          <w:p w14:paraId="05EE2860" w14:textId="77777777" w:rsidR="00CE1315" w:rsidRPr="00725E27" w:rsidRDefault="00CE1315" w:rsidP="004470E5">
            <w:pPr>
              <w:pStyle w:val="ListParagraph"/>
              <w:numPr>
                <w:ilvl w:val="0"/>
                <w:numId w:val="593"/>
              </w:numPr>
              <w:rPr>
                <w:szCs w:val="24"/>
              </w:rPr>
            </w:pPr>
            <w:bookmarkStart w:id="65" w:name="_Toc194755755"/>
            <w:bookmarkStart w:id="66" w:name="_Toc195713083"/>
            <w:r w:rsidRPr="00725E27">
              <w:rPr>
                <w:szCs w:val="24"/>
                <w:lang w:eastAsia="zh-CN"/>
              </w:rPr>
              <w:t>Annotating</w:t>
            </w:r>
            <w:r w:rsidRPr="00725E27">
              <w:rPr>
                <w:rStyle w:val="Strong"/>
                <w:b w:val="0"/>
                <w:szCs w:val="24"/>
              </w:rPr>
              <w:t xml:space="preserve"> Drawings (AutoCAD)</w:t>
            </w:r>
            <w:bookmarkEnd w:id="65"/>
            <w:bookmarkEnd w:id="66"/>
          </w:p>
          <w:p w14:paraId="1C8FAFBD" w14:textId="77777777" w:rsidR="00CE1315" w:rsidRPr="00725E27" w:rsidRDefault="00CE1315" w:rsidP="004470E5">
            <w:pPr>
              <w:pStyle w:val="ListParagraph"/>
              <w:numPr>
                <w:ilvl w:val="0"/>
                <w:numId w:val="337"/>
              </w:numPr>
              <w:tabs>
                <w:tab w:val="left" w:pos="720"/>
              </w:tabs>
              <w:spacing w:before="100" w:beforeAutospacing="1" w:after="100" w:afterAutospacing="1" w:line="240" w:lineRule="auto"/>
              <w:contextualSpacing w:val="0"/>
              <w:rPr>
                <w:rStyle w:val="Strong"/>
                <w:rFonts w:eastAsiaTheme="minorHAnsi"/>
                <w:b w:val="0"/>
                <w:vanish/>
                <w:szCs w:val="24"/>
                <w:lang w:val="en-US"/>
              </w:rPr>
            </w:pPr>
          </w:p>
          <w:p w14:paraId="4F55965D" w14:textId="77777777" w:rsidR="00CE1315" w:rsidRPr="00725E27" w:rsidRDefault="00CE1315" w:rsidP="004470E5">
            <w:pPr>
              <w:pStyle w:val="ListParagraph"/>
              <w:numPr>
                <w:ilvl w:val="0"/>
                <w:numId w:val="337"/>
              </w:numPr>
              <w:tabs>
                <w:tab w:val="left" w:pos="720"/>
              </w:tabs>
              <w:spacing w:before="100" w:beforeAutospacing="1" w:after="100" w:afterAutospacing="1" w:line="240" w:lineRule="auto"/>
              <w:contextualSpacing w:val="0"/>
              <w:rPr>
                <w:rStyle w:val="Strong"/>
                <w:rFonts w:eastAsiaTheme="minorHAnsi"/>
                <w:b w:val="0"/>
                <w:vanish/>
                <w:szCs w:val="24"/>
                <w:lang w:val="en-US"/>
              </w:rPr>
            </w:pPr>
          </w:p>
          <w:p w14:paraId="21764A2D" w14:textId="77777777" w:rsidR="00CE1315" w:rsidRPr="00725E27" w:rsidRDefault="00CE1315" w:rsidP="004470E5">
            <w:pPr>
              <w:pStyle w:val="ListParagraph"/>
              <w:numPr>
                <w:ilvl w:val="1"/>
                <w:numId w:val="337"/>
              </w:numPr>
              <w:tabs>
                <w:tab w:val="left" w:pos="720"/>
                <w:tab w:val="left" w:pos="1440"/>
              </w:tabs>
              <w:spacing w:before="100" w:beforeAutospacing="1" w:after="100" w:afterAutospacing="1" w:line="240" w:lineRule="auto"/>
              <w:contextualSpacing w:val="0"/>
              <w:rPr>
                <w:rStyle w:val="Strong"/>
                <w:rFonts w:eastAsiaTheme="minorHAnsi"/>
                <w:b w:val="0"/>
                <w:vanish/>
                <w:szCs w:val="24"/>
                <w:lang w:val="en-US"/>
              </w:rPr>
            </w:pPr>
          </w:p>
          <w:p w14:paraId="52085266" w14:textId="77777777" w:rsidR="00CE1315" w:rsidRPr="00725E27" w:rsidRDefault="00CE1315" w:rsidP="004470E5">
            <w:pPr>
              <w:pStyle w:val="ListParagraph"/>
              <w:numPr>
                <w:ilvl w:val="1"/>
                <w:numId w:val="337"/>
              </w:numPr>
              <w:tabs>
                <w:tab w:val="left" w:pos="720"/>
                <w:tab w:val="left" w:pos="1440"/>
              </w:tabs>
              <w:spacing w:before="100" w:beforeAutospacing="1" w:after="100" w:afterAutospacing="1" w:line="240" w:lineRule="auto"/>
              <w:contextualSpacing w:val="0"/>
              <w:rPr>
                <w:rStyle w:val="Strong"/>
                <w:rFonts w:eastAsiaTheme="minorHAnsi"/>
                <w:b w:val="0"/>
                <w:vanish/>
                <w:szCs w:val="24"/>
                <w:lang w:val="en-US"/>
              </w:rPr>
            </w:pPr>
          </w:p>
          <w:p w14:paraId="244DF9C9" w14:textId="77777777" w:rsidR="00CE1315" w:rsidRPr="00725E27" w:rsidRDefault="00CE1315" w:rsidP="004470E5">
            <w:pPr>
              <w:pStyle w:val="ListParagraph"/>
              <w:numPr>
                <w:ilvl w:val="1"/>
                <w:numId w:val="337"/>
              </w:numPr>
              <w:tabs>
                <w:tab w:val="left" w:pos="720"/>
                <w:tab w:val="left" w:pos="1440"/>
              </w:tabs>
              <w:spacing w:before="100" w:beforeAutospacing="1" w:after="100" w:afterAutospacing="1" w:line="240" w:lineRule="auto"/>
              <w:contextualSpacing w:val="0"/>
              <w:rPr>
                <w:rStyle w:val="Strong"/>
                <w:rFonts w:eastAsiaTheme="minorHAnsi"/>
                <w:b w:val="0"/>
                <w:vanish/>
                <w:szCs w:val="24"/>
                <w:lang w:val="en-US"/>
              </w:rPr>
            </w:pPr>
          </w:p>
          <w:p w14:paraId="5E74489E" w14:textId="77777777" w:rsidR="00CE1315" w:rsidRPr="00725E27" w:rsidRDefault="00CE1315" w:rsidP="004470E5">
            <w:pPr>
              <w:pStyle w:val="ListParagraph"/>
              <w:numPr>
                <w:ilvl w:val="1"/>
                <w:numId w:val="337"/>
              </w:numPr>
              <w:tabs>
                <w:tab w:val="left" w:pos="720"/>
                <w:tab w:val="left" w:pos="1440"/>
              </w:tabs>
              <w:spacing w:before="100" w:beforeAutospacing="1" w:after="100" w:afterAutospacing="1" w:line="240" w:lineRule="auto"/>
              <w:contextualSpacing w:val="0"/>
              <w:rPr>
                <w:rStyle w:val="Strong"/>
                <w:rFonts w:eastAsiaTheme="minorHAnsi"/>
                <w:b w:val="0"/>
                <w:vanish/>
                <w:szCs w:val="24"/>
                <w:lang w:val="en-US"/>
              </w:rPr>
            </w:pPr>
          </w:p>
          <w:p w14:paraId="2E12C2DF" w14:textId="77777777" w:rsidR="00CE1315" w:rsidRPr="00725E27" w:rsidRDefault="00CE1315" w:rsidP="004470E5">
            <w:pPr>
              <w:pStyle w:val="ListParagraph"/>
              <w:numPr>
                <w:ilvl w:val="1"/>
                <w:numId w:val="337"/>
              </w:numPr>
              <w:tabs>
                <w:tab w:val="left" w:pos="720"/>
                <w:tab w:val="left" w:pos="1440"/>
              </w:tabs>
              <w:spacing w:before="100" w:beforeAutospacing="1" w:after="100" w:afterAutospacing="1" w:line="240" w:lineRule="auto"/>
              <w:contextualSpacing w:val="0"/>
              <w:rPr>
                <w:rStyle w:val="Strong"/>
                <w:rFonts w:eastAsiaTheme="minorHAnsi"/>
                <w:b w:val="0"/>
                <w:vanish/>
                <w:szCs w:val="24"/>
                <w:lang w:val="en-US"/>
              </w:rPr>
            </w:pPr>
          </w:p>
          <w:p w14:paraId="20CAA6F3" w14:textId="77777777" w:rsidR="00CE1315" w:rsidRPr="00725E27" w:rsidRDefault="00CE1315" w:rsidP="004470E5">
            <w:pPr>
              <w:numPr>
                <w:ilvl w:val="2"/>
                <w:numId w:val="337"/>
              </w:numPr>
              <w:tabs>
                <w:tab w:val="left" w:pos="720"/>
                <w:tab w:val="left" w:pos="1435"/>
                <w:tab w:val="left" w:pos="2160"/>
              </w:tabs>
              <w:spacing w:before="100" w:beforeAutospacing="1" w:after="100" w:afterAutospacing="1" w:line="240" w:lineRule="auto"/>
              <w:rPr>
                <w:rFonts w:cs="Times New Roman"/>
                <w:szCs w:val="24"/>
              </w:rPr>
            </w:pPr>
            <w:r w:rsidRPr="00725E27">
              <w:rPr>
                <w:rStyle w:val="Strong"/>
                <w:rFonts w:cs="Times New Roman"/>
                <w:b w:val="0"/>
                <w:szCs w:val="24"/>
              </w:rPr>
              <w:t>Text</w:t>
            </w:r>
            <w:r w:rsidRPr="00725E27">
              <w:rPr>
                <w:rFonts w:cs="Times New Roman"/>
                <w:szCs w:val="24"/>
              </w:rPr>
              <w:t>: Adding and formatting text</w:t>
            </w:r>
          </w:p>
          <w:p w14:paraId="19738C20" w14:textId="77777777" w:rsidR="00CE1315" w:rsidRPr="00725E27" w:rsidRDefault="00CE1315" w:rsidP="004470E5">
            <w:pPr>
              <w:numPr>
                <w:ilvl w:val="2"/>
                <w:numId w:val="337"/>
              </w:numPr>
              <w:tabs>
                <w:tab w:val="left" w:pos="720"/>
                <w:tab w:val="left" w:pos="1435"/>
                <w:tab w:val="left" w:pos="2160"/>
              </w:tabs>
              <w:spacing w:before="100" w:beforeAutospacing="1" w:after="100" w:afterAutospacing="1" w:line="240" w:lineRule="auto"/>
              <w:rPr>
                <w:rFonts w:cs="Times New Roman"/>
                <w:szCs w:val="24"/>
              </w:rPr>
            </w:pPr>
            <w:r w:rsidRPr="00725E27">
              <w:rPr>
                <w:rStyle w:val="Strong"/>
                <w:rFonts w:cs="Times New Roman"/>
                <w:b w:val="0"/>
                <w:szCs w:val="24"/>
              </w:rPr>
              <w:t>Dimensions</w:t>
            </w:r>
            <w:r w:rsidRPr="00725E27">
              <w:rPr>
                <w:rFonts w:cs="Times New Roman"/>
                <w:szCs w:val="24"/>
              </w:rPr>
              <w:t>: Applying dimensioning tools for measurements</w:t>
            </w:r>
          </w:p>
          <w:p w14:paraId="00D364EC" w14:textId="77777777" w:rsidR="00CE1315" w:rsidRPr="00725E27" w:rsidRDefault="00CE1315" w:rsidP="004470E5">
            <w:pPr>
              <w:numPr>
                <w:ilvl w:val="2"/>
                <w:numId w:val="337"/>
              </w:numPr>
              <w:tabs>
                <w:tab w:val="left" w:pos="720"/>
                <w:tab w:val="left" w:pos="1435"/>
                <w:tab w:val="left" w:pos="2160"/>
              </w:tabs>
              <w:spacing w:before="100" w:beforeAutospacing="1" w:after="100" w:afterAutospacing="1" w:line="240" w:lineRule="auto"/>
              <w:rPr>
                <w:rFonts w:cs="Times New Roman"/>
                <w:szCs w:val="24"/>
              </w:rPr>
            </w:pPr>
            <w:r w:rsidRPr="00725E27">
              <w:rPr>
                <w:rStyle w:val="Strong"/>
                <w:rFonts w:cs="Times New Roman"/>
                <w:b w:val="0"/>
                <w:szCs w:val="24"/>
              </w:rPr>
              <w:t>Hatching</w:t>
            </w:r>
            <w:r w:rsidRPr="00725E27">
              <w:rPr>
                <w:rFonts w:cs="Times New Roman"/>
                <w:szCs w:val="24"/>
              </w:rPr>
              <w:t>: Filling areas with patterns</w:t>
            </w:r>
          </w:p>
          <w:p w14:paraId="48D3552D" w14:textId="77777777" w:rsidR="00CE1315" w:rsidRPr="00725E27" w:rsidRDefault="00CE1315" w:rsidP="004470E5">
            <w:pPr>
              <w:pStyle w:val="ListParagraph"/>
              <w:numPr>
                <w:ilvl w:val="0"/>
                <w:numId w:val="593"/>
              </w:numPr>
              <w:rPr>
                <w:szCs w:val="24"/>
                <w:lang w:eastAsia="zh-CN"/>
              </w:rPr>
            </w:pPr>
            <w:r w:rsidRPr="00725E27">
              <w:rPr>
                <w:szCs w:val="24"/>
                <w:lang w:eastAsia="zh-CN"/>
              </w:rPr>
              <w:t>Construction of Geometric Forms</w:t>
            </w:r>
          </w:p>
          <w:p w14:paraId="6E7775F7" w14:textId="77777777" w:rsidR="00CE1315" w:rsidRPr="00725E27" w:rsidRDefault="00CE1315" w:rsidP="004470E5">
            <w:pPr>
              <w:pStyle w:val="ListParagraph"/>
              <w:numPr>
                <w:ilvl w:val="0"/>
                <w:numId w:val="338"/>
              </w:numPr>
              <w:spacing w:after="0" w:line="360" w:lineRule="auto"/>
              <w:rPr>
                <w:rFonts w:eastAsia="Times New Roman"/>
                <w:bCs/>
                <w:iCs/>
                <w:vanish/>
                <w:szCs w:val="24"/>
                <w:lang w:eastAsia="zh-CN"/>
              </w:rPr>
            </w:pPr>
          </w:p>
          <w:p w14:paraId="77F56922" w14:textId="77777777" w:rsidR="00CE1315" w:rsidRPr="00725E27" w:rsidRDefault="00CE1315" w:rsidP="004470E5">
            <w:pPr>
              <w:pStyle w:val="ListParagraph"/>
              <w:numPr>
                <w:ilvl w:val="0"/>
                <w:numId w:val="338"/>
              </w:numPr>
              <w:spacing w:after="0" w:line="360" w:lineRule="auto"/>
              <w:rPr>
                <w:rFonts w:eastAsia="Times New Roman"/>
                <w:bCs/>
                <w:iCs/>
                <w:vanish/>
                <w:szCs w:val="24"/>
                <w:lang w:eastAsia="zh-CN"/>
              </w:rPr>
            </w:pPr>
          </w:p>
          <w:p w14:paraId="1CCF267A" w14:textId="77777777" w:rsidR="00CE1315" w:rsidRPr="00725E27" w:rsidRDefault="00CE1315" w:rsidP="004470E5">
            <w:pPr>
              <w:pStyle w:val="ListParagraph"/>
              <w:numPr>
                <w:ilvl w:val="1"/>
                <w:numId w:val="338"/>
              </w:numPr>
              <w:spacing w:after="0" w:line="360" w:lineRule="auto"/>
              <w:rPr>
                <w:rFonts w:eastAsia="Times New Roman"/>
                <w:bCs/>
                <w:iCs/>
                <w:vanish/>
                <w:szCs w:val="24"/>
                <w:lang w:eastAsia="zh-CN"/>
              </w:rPr>
            </w:pPr>
          </w:p>
          <w:p w14:paraId="5203EA2A" w14:textId="77777777" w:rsidR="00CE1315" w:rsidRPr="00725E27" w:rsidRDefault="00CE1315" w:rsidP="004470E5">
            <w:pPr>
              <w:pStyle w:val="ListParagraph"/>
              <w:numPr>
                <w:ilvl w:val="1"/>
                <w:numId w:val="338"/>
              </w:numPr>
              <w:spacing w:after="0" w:line="360" w:lineRule="auto"/>
              <w:rPr>
                <w:rFonts w:eastAsia="Times New Roman"/>
                <w:bCs/>
                <w:iCs/>
                <w:vanish/>
                <w:szCs w:val="24"/>
                <w:lang w:eastAsia="zh-CN"/>
              </w:rPr>
            </w:pPr>
          </w:p>
          <w:p w14:paraId="7B3B30E9" w14:textId="77777777" w:rsidR="00CE1315" w:rsidRPr="00725E27" w:rsidRDefault="00CE1315" w:rsidP="004470E5">
            <w:pPr>
              <w:pStyle w:val="ListParagraph"/>
              <w:numPr>
                <w:ilvl w:val="1"/>
                <w:numId w:val="338"/>
              </w:numPr>
              <w:spacing w:after="0" w:line="360" w:lineRule="auto"/>
              <w:rPr>
                <w:rFonts w:eastAsia="Times New Roman"/>
                <w:bCs/>
                <w:iCs/>
                <w:vanish/>
                <w:szCs w:val="24"/>
                <w:lang w:eastAsia="zh-CN"/>
              </w:rPr>
            </w:pPr>
          </w:p>
          <w:p w14:paraId="28D04AD0" w14:textId="77777777" w:rsidR="00CE1315" w:rsidRPr="00725E27" w:rsidRDefault="00CE1315" w:rsidP="004470E5">
            <w:pPr>
              <w:pStyle w:val="ListParagraph"/>
              <w:numPr>
                <w:ilvl w:val="1"/>
                <w:numId w:val="338"/>
              </w:numPr>
              <w:spacing w:after="0" w:line="360" w:lineRule="auto"/>
              <w:rPr>
                <w:rFonts w:eastAsia="Times New Roman"/>
                <w:bCs/>
                <w:iCs/>
                <w:vanish/>
                <w:szCs w:val="24"/>
                <w:lang w:eastAsia="zh-CN"/>
              </w:rPr>
            </w:pPr>
          </w:p>
          <w:p w14:paraId="59D2E441" w14:textId="77777777" w:rsidR="00CE1315" w:rsidRPr="00725E27" w:rsidRDefault="00CE1315" w:rsidP="004470E5">
            <w:pPr>
              <w:pStyle w:val="ListParagraph"/>
              <w:numPr>
                <w:ilvl w:val="1"/>
                <w:numId w:val="338"/>
              </w:numPr>
              <w:spacing w:after="0" w:line="360" w:lineRule="auto"/>
              <w:rPr>
                <w:rFonts w:eastAsia="Times New Roman"/>
                <w:bCs/>
                <w:iCs/>
                <w:vanish/>
                <w:szCs w:val="24"/>
                <w:lang w:eastAsia="zh-CN"/>
              </w:rPr>
            </w:pPr>
          </w:p>
          <w:p w14:paraId="0A8B7186" w14:textId="77777777" w:rsidR="00CE1315" w:rsidRPr="00725E27" w:rsidRDefault="00CE1315" w:rsidP="004470E5">
            <w:pPr>
              <w:pStyle w:val="ListParagraph"/>
              <w:numPr>
                <w:ilvl w:val="1"/>
                <w:numId w:val="338"/>
              </w:numPr>
              <w:spacing w:after="0" w:line="360" w:lineRule="auto"/>
              <w:rPr>
                <w:rFonts w:eastAsia="Times New Roman"/>
                <w:bCs/>
                <w:iCs/>
                <w:vanish/>
                <w:szCs w:val="24"/>
                <w:lang w:eastAsia="zh-CN"/>
              </w:rPr>
            </w:pPr>
          </w:p>
          <w:p w14:paraId="228EE857" w14:textId="77777777" w:rsidR="00CE1315" w:rsidRPr="00725E27" w:rsidRDefault="00CE1315" w:rsidP="004470E5">
            <w:pPr>
              <w:numPr>
                <w:ilvl w:val="2"/>
                <w:numId w:val="338"/>
              </w:numPr>
              <w:spacing w:after="0" w:line="360" w:lineRule="auto"/>
              <w:contextualSpacing/>
              <w:rPr>
                <w:rFonts w:eastAsia="Times New Roman" w:cs="Times New Roman"/>
                <w:szCs w:val="24"/>
                <w:lang w:val="en-ZW" w:eastAsia="zh-CN"/>
              </w:rPr>
            </w:pPr>
            <w:r w:rsidRPr="00725E27">
              <w:rPr>
                <w:rFonts w:eastAsia="Times New Roman" w:cs="Times New Roman"/>
                <w:bCs/>
                <w:iCs/>
                <w:szCs w:val="24"/>
                <w:lang w:val="en-ZW" w:eastAsia="zh-CN"/>
              </w:rPr>
              <w:t>Basic geometric shapes (triangles, squares, etc.)</w:t>
            </w:r>
          </w:p>
          <w:p w14:paraId="5F741018" w14:textId="77777777" w:rsidR="00CE1315" w:rsidRPr="00725E27" w:rsidRDefault="00CE1315" w:rsidP="004470E5">
            <w:pPr>
              <w:numPr>
                <w:ilvl w:val="2"/>
                <w:numId w:val="338"/>
              </w:numPr>
              <w:spacing w:after="0" w:line="360" w:lineRule="auto"/>
              <w:contextualSpacing/>
              <w:rPr>
                <w:rFonts w:eastAsia="Times New Roman" w:cs="Times New Roman"/>
                <w:szCs w:val="24"/>
                <w:lang w:val="en-ZW" w:eastAsia="zh-CN"/>
              </w:rPr>
            </w:pPr>
            <w:r w:rsidRPr="00725E27">
              <w:rPr>
                <w:rFonts w:eastAsia="Times New Roman" w:cs="Times New Roman"/>
                <w:bCs/>
                <w:iCs/>
                <w:szCs w:val="24"/>
                <w:lang w:val="en-ZW" w:eastAsia="zh-CN"/>
              </w:rPr>
              <w:t>Complex geometric forms (polygons, curves)</w:t>
            </w:r>
          </w:p>
          <w:p w14:paraId="029A554B" w14:textId="77777777" w:rsidR="00CE1315" w:rsidRPr="00725E27" w:rsidRDefault="00CE1315" w:rsidP="004470E5">
            <w:pPr>
              <w:numPr>
                <w:ilvl w:val="2"/>
                <w:numId w:val="338"/>
              </w:numPr>
              <w:spacing w:after="0" w:line="360" w:lineRule="auto"/>
              <w:contextualSpacing/>
              <w:rPr>
                <w:rFonts w:eastAsia="Times New Roman" w:cs="Times New Roman"/>
                <w:szCs w:val="24"/>
                <w:lang w:val="en-ZW" w:eastAsia="zh-CN"/>
              </w:rPr>
            </w:pPr>
            <w:r w:rsidRPr="00725E27">
              <w:rPr>
                <w:rFonts w:eastAsia="Times New Roman" w:cs="Times New Roman"/>
                <w:bCs/>
                <w:iCs/>
                <w:szCs w:val="24"/>
                <w:lang w:val="en-ZW" w:eastAsia="zh-CN"/>
              </w:rPr>
              <w:t>Applications in real-world scenarios</w:t>
            </w:r>
          </w:p>
          <w:p w14:paraId="75C6D949" w14:textId="77777777" w:rsidR="00CE1315" w:rsidRPr="00725E27" w:rsidRDefault="00CE1315" w:rsidP="004470E5">
            <w:pPr>
              <w:pStyle w:val="ListParagraph"/>
              <w:numPr>
                <w:ilvl w:val="0"/>
                <w:numId w:val="593"/>
              </w:numPr>
              <w:rPr>
                <w:szCs w:val="24"/>
                <w:lang w:eastAsia="zh-CN"/>
              </w:rPr>
            </w:pPr>
            <w:r w:rsidRPr="00725E27">
              <w:rPr>
                <w:szCs w:val="24"/>
                <w:lang w:eastAsia="zh-CN"/>
              </w:rPr>
              <w:t>Measurement of Angles</w:t>
            </w:r>
          </w:p>
          <w:p w14:paraId="688ACAD1" w14:textId="77777777" w:rsidR="00CE1315" w:rsidRPr="00725E27" w:rsidRDefault="00CE1315" w:rsidP="004470E5">
            <w:pPr>
              <w:pStyle w:val="ListParagraph"/>
              <w:numPr>
                <w:ilvl w:val="0"/>
                <w:numId w:val="339"/>
              </w:numPr>
              <w:rPr>
                <w:vanish/>
                <w:szCs w:val="24"/>
                <w:lang w:eastAsia="zh-CN"/>
              </w:rPr>
            </w:pPr>
          </w:p>
          <w:p w14:paraId="2F93AA17" w14:textId="77777777" w:rsidR="00CE1315" w:rsidRPr="00725E27" w:rsidRDefault="00CE1315" w:rsidP="004470E5">
            <w:pPr>
              <w:pStyle w:val="ListParagraph"/>
              <w:numPr>
                <w:ilvl w:val="0"/>
                <w:numId w:val="339"/>
              </w:numPr>
              <w:rPr>
                <w:vanish/>
                <w:szCs w:val="24"/>
                <w:lang w:eastAsia="zh-CN"/>
              </w:rPr>
            </w:pPr>
          </w:p>
          <w:p w14:paraId="4EF0F8FD" w14:textId="77777777" w:rsidR="00CE1315" w:rsidRPr="00725E27" w:rsidRDefault="00CE1315" w:rsidP="004470E5">
            <w:pPr>
              <w:pStyle w:val="ListParagraph"/>
              <w:numPr>
                <w:ilvl w:val="1"/>
                <w:numId w:val="339"/>
              </w:numPr>
              <w:rPr>
                <w:vanish/>
                <w:szCs w:val="24"/>
                <w:lang w:eastAsia="zh-CN"/>
              </w:rPr>
            </w:pPr>
          </w:p>
          <w:p w14:paraId="0D8CEA70" w14:textId="77777777" w:rsidR="00CE1315" w:rsidRPr="00725E27" w:rsidRDefault="00CE1315" w:rsidP="004470E5">
            <w:pPr>
              <w:pStyle w:val="ListParagraph"/>
              <w:numPr>
                <w:ilvl w:val="1"/>
                <w:numId w:val="339"/>
              </w:numPr>
              <w:rPr>
                <w:vanish/>
                <w:szCs w:val="24"/>
                <w:lang w:eastAsia="zh-CN"/>
              </w:rPr>
            </w:pPr>
          </w:p>
          <w:p w14:paraId="720A8D12" w14:textId="77777777" w:rsidR="00CE1315" w:rsidRPr="00725E27" w:rsidRDefault="00CE1315" w:rsidP="004470E5">
            <w:pPr>
              <w:pStyle w:val="ListParagraph"/>
              <w:numPr>
                <w:ilvl w:val="1"/>
                <w:numId w:val="339"/>
              </w:numPr>
              <w:rPr>
                <w:vanish/>
                <w:szCs w:val="24"/>
                <w:lang w:eastAsia="zh-CN"/>
              </w:rPr>
            </w:pPr>
          </w:p>
          <w:p w14:paraId="19D2E932" w14:textId="77777777" w:rsidR="00CE1315" w:rsidRPr="00725E27" w:rsidRDefault="00CE1315" w:rsidP="004470E5">
            <w:pPr>
              <w:pStyle w:val="ListParagraph"/>
              <w:numPr>
                <w:ilvl w:val="1"/>
                <w:numId w:val="339"/>
              </w:numPr>
              <w:rPr>
                <w:vanish/>
                <w:szCs w:val="24"/>
                <w:lang w:eastAsia="zh-CN"/>
              </w:rPr>
            </w:pPr>
          </w:p>
          <w:p w14:paraId="4B48EE2B" w14:textId="77777777" w:rsidR="00CE1315" w:rsidRPr="00725E27" w:rsidRDefault="00CE1315" w:rsidP="004470E5">
            <w:pPr>
              <w:pStyle w:val="ListParagraph"/>
              <w:numPr>
                <w:ilvl w:val="1"/>
                <w:numId w:val="339"/>
              </w:numPr>
              <w:rPr>
                <w:vanish/>
                <w:szCs w:val="24"/>
                <w:lang w:eastAsia="zh-CN"/>
              </w:rPr>
            </w:pPr>
          </w:p>
          <w:p w14:paraId="47E5BAA4" w14:textId="77777777" w:rsidR="00CE1315" w:rsidRPr="00725E27" w:rsidRDefault="00CE1315" w:rsidP="004470E5">
            <w:pPr>
              <w:pStyle w:val="ListParagraph"/>
              <w:numPr>
                <w:ilvl w:val="1"/>
                <w:numId w:val="339"/>
              </w:numPr>
              <w:rPr>
                <w:vanish/>
                <w:szCs w:val="24"/>
                <w:lang w:eastAsia="zh-CN"/>
              </w:rPr>
            </w:pPr>
          </w:p>
          <w:p w14:paraId="5336094F" w14:textId="77777777" w:rsidR="00CE1315" w:rsidRPr="00725E27" w:rsidRDefault="00CE1315" w:rsidP="004470E5">
            <w:pPr>
              <w:pStyle w:val="ListParagraph"/>
              <w:numPr>
                <w:ilvl w:val="1"/>
                <w:numId w:val="339"/>
              </w:numPr>
              <w:rPr>
                <w:vanish/>
                <w:szCs w:val="24"/>
                <w:lang w:eastAsia="zh-CN"/>
              </w:rPr>
            </w:pPr>
          </w:p>
          <w:p w14:paraId="5B0FEC78" w14:textId="77777777" w:rsidR="00CE1315" w:rsidRPr="00725E27" w:rsidRDefault="00CE1315" w:rsidP="004470E5">
            <w:pPr>
              <w:pStyle w:val="ListParagraph"/>
              <w:numPr>
                <w:ilvl w:val="2"/>
                <w:numId w:val="339"/>
              </w:numPr>
              <w:rPr>
                <w:szCs w:val="24"/>
                <w:lang w:eastAsia="zh-CN"/>
              </w:rPr>
            </w:pPr>
            <w:r w:rsidRPr="00725E27">
              <w:rPr>
                <w:szCs w:val="24"/>
                <w:lang w:eastAsia="zh-CN"/>
              </w:rPr>
              <w:t>Tools for measuring angles (protractors, compasses)</w:t>
            </w:r>
          </w:p>
          <w:p w14:paraId="0CEFB075" w14:textId="77777777" w:rsidR="00CE1315" w:rsidRPr="00725E27" w:rsidRDefault="00CE1315" w:rsidP="004470E5">
            <w:pPr>
              <w:pStyle w:val="ListParagraph"/>
              <w:numPr>
                <w:ilvl w:val="2"/>
                <w:numId w:val="339"/>
              </w:numPr>
              <w:rPr>
                <w:szCs w:val="24"/>
                <w:lang w:eastAsia="zh-CN"/>
              </w:rPr>
            </w:pPr>
            <w:r w:rsidRPr="00725E27">
              <w:rPr>
                <w:szCs w:val="24"/>
                <w:lang w:eastAsia="zh-CN"/>
              </w:rPr>
              <w:t>Techniques for bisecting angles</w:t>
            </w:r>
          </w:p>
          <w:p w14:paraId="62512B74" w14:textId="77777777" w:rsidR="00CE1315" w:rsidRPr="00725E27" w:rsidRDefault="00CE1315" w:rsidP="004470E5">
            <w:pPr>
              <w:pStyle w:val="ListParagraph"/>
              <w:numPr>
                <w:ilvl w:val="2"/>
                <w:numId w:val="339"/>
              </w:numPr>
              <w:rPr>
                <w:szCs w:val="24"/>
                <w:lang w:eastAsia="zh-CN"/>
              </w:rPr>
            </w:pPr>
            <w:r w:rsidRPr="00725E27">
              <w:rPr>
                <w:szCs w:val="24"/>
                <w:lang w:eastAsia="zh-CN"/>
              </w:rPr>
              <w:t>Accuracy and precision in measurements</w:t>
            </w:r>
          </w:p>
          <w:p w14:paraId="5EFCEEC2" w14:textId="77777777" w:rsidR="00CE1315" w:rsidRPr="00725E27" w:rsidRDefault="00CE1315" w:rsidP="004470E5">
            <w:pPr>
              <w:pStyle w:val="ListParagraph"/>
              <w:numPr>
                <w:ilvl w:val="0"/>
                <w:numId w:val="593"/>
              </w:numPr>
              <w:rPr>
                <w:szCs w:val="24"/>
                <w:lang w:eastAsia="zh-CN"/>
              </w:rPr>
            </w:pPr>
            <w:r w:rsidRPr="00725E27">
              <w:rPr>
                <w:szCs w:val="24"/>
                <w:lang w:eastAsia="zh-CN"/>
              </w:rPr>
              <w:t>Construction of Angles</w:t>
            </w:r>
          </w:p>
          <w:p w14:paraId="28607EB7" w14:textId="77777777" w:rsidR="00CE1315" w:rsidRPr="00725E27" w:rsidRDefault="00CE1315" w:rsidP="004470E5">
            <w:pPr>
              <w:pStyle w:val="ListParagraph"/>
              <w:numPr>
                <w:ilvl w:val="0"/>
                <w:numId w:val="340"/>
              </w:numPr>
              <w:rPr>
                <w:vanish/>
                <w:szCs w:val="24"/>
                <w:lang w:eastAsia="zh-CN"/>
              </w:rPr>
            </w:pPr>
          </w:p>
          <w:p w14:paraId="18E9FE16" w14:textId="77777777" w:rsidR="00CE1315" w:rsidRPr="00725E27" w:rsidRDefault="00CE1315" w:rsidP="004470E5">
            <w:pPr>
              <w:pStyle w:val="ListParagraph"/>
              <w:numPr>
                <w:ilvl w:val="0"/>
                <w:numId w:val="340"/>
              </w:numPr>
              <w:rPr>
                <w:vanish/>
                <w:szCs w:val="24"/>
                <w:lang w:eastAsia="zh-CN"/>
              </w:rPr>
            </w:pPr>
          </w:p>
          <w:p w14:paraId="63C55008" w14:textId="77777777" w:rsidR="00CE1315" w:rsidRPr="00725E27" w:rsidRDefault="00CE1315" w:rsidP="004470E5">
            <w:pPr>
              <w:pStyle w:val="ListParagraph"/>
              <w:numPr>
                <w:ilvl w:val="1"/>
                <w:numId w:val="340"/>
              </w:numPr>
              <w:rPr>
                <w:vanish/>
                <w:szCs w:val="24"/>
                <w:lang w:eastAsia="zh-CN"/>
              </w:rPr>
            </w:pPr>
          </w:p>
          <w:p w14:paraId="239C2C08" w14:textId="77777777" w:rsidR="00CE1315" w:rsidRPr="00725E27" w:rsidRDefault="00CE1315" w:rsidP="004470E5">
            <w:pPr>
              <w:pStyle w:val="ListParagraph"/>
              <w:numPr>
                <w:ilvl w:val="1"/>
                <w:numId w:val="340"/>
              </w:numPr>
              <w:rPr>
                <w:vanish/>
                <w:szCs w:val="24"/>
                <w:lang w:eastAsia="zh-CN"/>
              </w:rPr>
            </w:pPr>
          </w:p>
          <w:p w14:paraId="395202AD" w14:textId="77777777" w:rsidR="00CE1315" w:rsidRPr="00725E27" w:rsidRDefault="00CE1315" w:rsidP="004470E5">
            <w:pPr>
              <w:pStyle w:val="ListParagraph"/>
              <w:numPr>
                <w:ilvl w:val="1"/>
                <w:numId w:val="340"/>
              </w:numPr>
              <w:rPr>
                <w:vanish/>
                <w:szCs w:val="24"/>
                <w:lang w:eastAsia="zh-CN"/>
              </w:rPr>
            </w:pPr>
          </w:p>
          <w:p w14:paraId="1A3D8389" w14:textId="77777777" w:rsidR="00CE1315" w:rsidRPr="00725E27" w:rsidRDefault="00CE1315" w:rsidP="004470E5">
            <w:pPr>
              <w:pStyle w:val="ListParagraph"/>
              <w:numPr>
                <w:ilvl w:val="1"/>
                <w:numId w:val="340"/>
              </w:numPr>
              <w:rPr>
                <w:vanish/>
                <w:szCs w:val="24"/>
                <w:lang w:eastAsia="zh-CN"/>
              </w:rPr>
            </w:pPr>
          </w:p>
          <w:p w14:paraId="44EBECB2" w14:textId="77777777" w:rsidR="00CE1315" w:rsidRPr="00725E27" w:rsidRDefault="00CE1315" w:rsidP="004470E5">
            <w:pPr>
              <w:pStyle w:val="ListParagraph"/>
              <w:numPr>
                <w:ilvl w:val="1"/>
                <w:numId w:val="340"/>
              </w:numPr>
              <w:rPr>
                <w:vanish/>
                <w:szCs w:val="24"/>
                <w:lang w:eastAsia="zh-CN"/>
              </w:rPr>
            </w:pPr>
          </w:p>
          <w:p w14:paraId="29E43EE8" w14:textId="77777777" w:rsidR="00CE1315" w:rsidRPr="00725E27" w:rsidRDefault="00CE1315" w:rsidP="004470E5">
            <w:pPr>
              <w:pStyle w:val="ListParagraph"/>
              <w:numPr>
                <w:ilvl w:val="1"/>
                <w:numId w:val="340"/>
              </w:numPr>
              <w:rPr>
                <w:vanish/>
                <w:szCs w:val="24"/>
                <w:lang w:eastAsia="zh-CN"/>
              </w:rPr>
            </w:pPr>
          </w:p>
          <w:p w14:paraId="344E26BE" w14:textId="77777777" w:rsidR="00CE1315" w:rsidRPr="00725E27" w:rsidRDefault="00CE1315" w:rsidP="004470E5">
            <w:pPr>
              <w:pStyle w:val="ListParagraph"/>
              <w:numPr>
                <w:ilvl w:val="1"/>
                <w:numId w:val="340"/>
              </w:numPr>
              <w:rPr>
                <w:vanish/>
                <w:szCs w:val="24"/>
                <w:lang w:eastAsia="zh-CN"/>
              </w:rPr>
            </w:pPr>
          </w:p>
          <w:p w14:paraId="35312668" w14:textId="77777777" w:rsidR="00CE1315" w:rsidRPr="00725E27" w:rsidRDefault="00CE1315" w:rsidP="004470E5">
            <w:pPr>
              <w:pStyle w:val="ListParagraph"/>
              <w:numPr>
                <w:ilvl w:val="1"/>
                <w:numId w:val="340"/>
              </w:numPr>
              <w:rPr>
                <w:vanish/>
                <w:szCs w:val="24"/>
                <w:lang w:eastAsia="zh-CN"/>
              </w:rPr>
            </w:pPr>
          </w:p>
          <w:p w14:paraId="399B4663" w14:textId="77777777" w:rsidR="00CE1315" w:rsidRPr="00725E27" w:rsidRDefault="00CE1315" w:rsidP="004470E5">
            <w:pPr>
              <w:pStyle w:val="ListParagraph"/>
              <w:numPr>
                <w:ilvl w:val="2"/>
                <w:numId w:val="340"/>
              </w:numPr>
              <w:rPr>
                <w:szCs w:val="24"/>
                <w:lang w:eastAsia="zh-CN"/>
              </w:rPr>
            </w:pPr>
            <w:r w:rsidRPr="00725E27">
              <w:rPr>
                <w:szCs w:val="24"/>
                <w:lang w:eastAsia="zh-CN"/>
              </w:rPr>
              <w:t>Types of angles (acute, obtuse, right)</w:t>
            </w:r>
          </w:p>
          <w:p w14:paraId="14E81F4E" w14:textId="77777777" w:rsidR="00CE1315" w:rsidRPr="00725E27" w:rsidRDefault="00CE1315" w:rsidP="004470E5">
            <w:pPr>
              <w:pStyle w:val="ListParagraph"/>
              <w:numPr>
                <w:ilvl w:val="2"/>
                <w:numId w:val="340"/>
              </w:numPr>
              <w:rPr>
                <w:szCs w:val="24"/>
                <w:lang w:eastAsia="zh-CN"/>
              </w:rPr>
            </w:pPr>
            <w:r w:rsidRPr="00725E27">
              <w:rPr>
                <w:szCs w:val="24"/>
                <w:lang w:eastAsia="zh-CN"/>
              </w:rPr>
              <w:t>Trigonometric principles applied to angles</w:t>
            </w:r>
          </w:p>
          <w:p w14:paraId="2805B6EC" w14:textId="77777777" w:rsidR="00CE1315" w:rsidRPr="00725E27" w:rsidRDefault="00CE1315" w:rsidP="004470E5">
            <w:pPr>
              <w:pStyle w:val="ListParagraph"/>
              <w:numPr>
                <w:ilvl w:val="2"/>
                <w:numId w:val="340"/>
              </w:numPr>
              <w:rPr>
                <w:szCs w:val="24"/>
                <w:lang w:eastAsia="zh-CN"/>
              </w:rPr>
            </w:pPr>
            <w:r w:rsidRPr="00725E27">
              <w:rPr>
                <w:szCs w:val="24"/>
                <w:lang w:eastAsia="zh-CN"/>
              </w:rPr>
              <w:t>Tools for angle construction</w:t>
            </w:r>
          </w:p>
        </w:tc>
        <w:tc>
          <w:tcPr>
            <w:tcW w:w="1101" w:type="pct"/>
            <w:tcBorders>
              <w:top w:val="single" w:sz="4" w:space="0" w:color="auto"/>
              <w:left w:val="single" w:sz="4" w:space="0" w:color="auto"/>
              <w:bottom w:val="single" w:sz="4" w:space="0" w:color="auto"/>
              <w:right w:val="single" w:sz="4" w:space="0" w:color="auto"/>
            </w:tcBorders>
          </w:tcPr>
          <w:p w14:paraId="7E474F6D" w14:textId="77777777" w:rsidR="00CE1315" w:rsidRPr="00725E27" w:rsidRDefault="00CE1315" w:rsidP="004470E5">
            <w:pPr>
              <w:pStyle w:val="ListParagraph"/>
              <w:numPr>
                <w:ilvl w:val="0"/>
                <w:numId w:val="332"/>
              </w:numPr>
              <w:rPr>
                <w:szCs w:val="24"/>
                <w:lang w:eastAsia="zh-CN"/>
              </w:rPr>
            </w:pPr>
            <w:r w:rsidRPr="00725E27">
              <w:rPr>
                <w:szCs w:val="24"/>
                <w:lang w:eastAsia="zh-CN"/>
              </w:rPr>
              <w:lastRenderedPageBreak/>
              <w:t>Practical tests</w:t>
            </w:r>
          </w:p>
          <w:p w14:paraId="10BF04AF" w14:textId="77777777" w:rsidR="00CE1315" w:rsidRPr="00725E27" w:rsidRDefault="00CE1315" w:rsidP="004470E5">
            <w:pPr>
              <w:pStyle w:val="ListParagraph"/>
              <w:numPr>
                <w:ilvl w:val="0"/>
                <w:numId w:val="332"/>
              </w:numPr>
              <w:rPr>
                <w:szCs w:val="24"/>
                <w:lang w:eastAsia="zh-CN"/>
              </w:rPr>
            </w:pPr>
            <w:r w:rsidRPr="00725E27">
              <w:rPr>
                <w:szCs w:val="24"/>
                <w:lang w:eastAsia="zh-CN"/>
              </w:rPr>
              <w:t>Project</w:t>
            </w:r>
          </w:p>
          <w:p w14:paraId="0B235943" w14:textId="77777777" w:rsidR="00CE1315" w:rsidRPr="00725E27" w:rsidRDefault="00CE1315" w:rsidP="004470E5">
            <w:pPr>
              <w:pStyle w:val="ListParagraph"/>
              <w:numPr>
                <w:ilvl w:val="0"/>
                <w:numId w:val="332"/>
              </w:numPr>
              <w:rPr>
                <w:szCs w:val="24"/>
                <w:lang w:eastAsia="zh-CN"/>
              </w:rPr>
            </w:pPr>
            <w:r w:rsidRPr="00725E27">
              <w:rPr>
                <w:szCs w:val="24"/>
                <w:lang w:eastAsia="zh-CN"/>
              </w:rPr>
              <w:t>Portfolio of evidence</w:t>
            </w:r>
          </w:p>
          <w:p w14:paraId="66240ED8" w14:textId="77777777" w:rsidR="00CE1315" w:rsidRPr="00725E27" w:rsidRDefault="00CE1315" w:rsidP="004470E5">
            <w:pPr>
              <w:pStyle w:val="ListParagraph"/>
              <w:numPr>
                <w:ilvl w:val="0"/>
                <w:numId w:val="332"/>
              </w:numPr>
              <w:rPr>
                <w:szCs w:val="24"/>
                <w:lang w:eastAsia="zh-CN"/>
              </w:rPr>
            </w:pPr>
            <w:r w:rsidRPr="00725E27">
              <w:rPr>
                <w:szCs w:val="24"/>
                <w:lang w:eastAsia="zh-CN"/>
              </w:rPr>
              <w:t>Third party report</w:t>
            </w:r>
          </w:p>
          <w:p w14:paraId="105A5475" w14:textId="77777777" w:rsidR="00CE1315" w:rsidRPr="00725E27" w:rsidRDefault="00CE1315" w:rsidP="004470E5">
            <w:pPr>
              <w:pStyle w:val="ListParagraph"/>
              <w:numPr>
                <w:ilvl w:val="0"/>
                <w:numId w:val="332"/>
              </w:numPr>
              <w:rPr>
                <w:szCs w:val="24"/>
                <w:lang w:eastAsia="zh-CN"/>
              </w:rPr>
            </w:pPr>
            <w:r w:rsidRPr="00725E27">
              <w:rPr>
                <w:szCs w:val="24"/>
                <w:lang w:eastAsia="zh-CN"/>
              </w:rPr>
              <w:t>Written tests</w:t>
            </w:r>
          </w:p>
        </w:tc>
      </w:tr>
      <w:tr w:rsidR="00725E27" w:rsidRPr="00725E27" w14:paraId="6F947DF3" w14:textId="77777777" w:rsidTr="00C24A23">
        <w:trPr>
          <w:trHeight w:val="755"/>
        </w:trPr>
        <w:tc>
          <w:tcPr>
            <w:tcW w:w="1237" w:type="pct"/>
            <w:tcBorders>
              <w:top w:val="single" w:sz="4" w:space="0" w:color="auto"/>
              <w:left w:val="single" w:sz="4" w:space="0" w:color="auto"/>
              <w:bottom w:val="single" w:sz="4" w:space="0" w:color="auto"/>
              <w:right w:val="single" w:sz="4" w:space="0" w:color="auto"/>
            </w:tcBorders>
          </w:tcPr>
          <w:p w14:paraId="230B46F0" w14:textId="77777777" w:rsidR="00CE1315" w:rsidRPr="00725E27" w:rsidRDefault="00CE1315" w:rsidP="004470E5">
            <w:pPr>
              <w:numPr>
                <w:ilvl w:val="0"/>
                <w:numId w:val="242"/>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Produce solid geometry drawings</w:t>
            </w:r>
          </w:p>
          <w:p w14:paraId="02AD2BD9" w14:textId="77777777" w:rsidR="00CE1315" w:rsidRPr="00725E27" w:rsidRDefault="00CE1315" w:rsidP="00C24A23">
            <w:pPr>
              <w:spacing w:after="0" w:line="360" w:lineRule="auto"/>
              <w:contextualSpacing/>
              <w:rPr>
                <w:rFonts w:eastAsia="Times New Roman" w:cs="Times New Roman"/>
                <w:szCs w:val="24"/>
                <w:lang w:eastAsia="zh-CN"/>
              </w:rPr>
            </w:pPr>
          </w:p>
        </w:tc>
        <w:tc>
          <w:tcPr>
            <w:tcW w:w="2662" w:type="pct"/>
            <w:tcBorders>
              <w:top w:val="single" w:sz="4" w:space="0" w:color="auto"/>
              <w:left w:val="single" w:sz="4" w:space="0" w:color="auto"/>
              <w:bottom w:val="single" w:sz="4" w:space="0" w:color="auto"/>
              <w:right w:val="single" w:sz="4" w:space="0" w:color="auto"/>
            </w:tcBorders>
          </w:tcPr>
          <w:p w14:paraId="4877E252" w14:textId="77777777" w:rsidR="00CE1315" w:rsidRPr="00725E27" w:rsidRDefault="00CE1315" w:rsidP="004470E5">
            <w:pPr>
              <w:pStyle w:val="ListParagraph"/>
              <w:numPr>
                <w:ilvl w:val="0"/>
                <w:numId w:val="256"/>
              </w:numPr>
              <w:spacing w:after="0" w:line="360" w:lineRule="auto"/>
              <w:rPr>
                <w:rFonts w:eastAsia="Times New Roman"/>
                <w:vanish/>
                <w:szCs w:val="24"/>
                <w:lang w:eastAsia="zh-CN"/>
              </w:rPr>
            </w:pPr>
          </w:p>
          <w:p w14:paraId="3A32505D" w14:textId="77777777" w:rsidR="00CE1315" w:rsidRPr="00725E27" w:rsidRDefault="00CE1315" w:rsidP="004470E5">
            <w:pPr>
              <w:pStyle w:val="ListParagraph"/>
              <w:numPr>
                <w:ilvl w:val="0"/>
                <w:numId w:val="256"/>
              </w:numPr>
              <w:spacing w:after="0" w:line="360" w:lineRule="auto"/>
              <w:rPr>
                <w:rFonts w:eastAsia="Times New Roman"/>
                <w:vanish/>
                <w:szCs w:val="24"/>
                <w:lang w:eastAsia="zh-CN"/>
              </w:rPr>
            </w:pPr>
          </w:p>
          <w:p w14:paraId="3741D1D5" w14:textId="77777777" w:rsidR="00CE1315" w:rsidRPr="00725E27" w:rsidRDefault="00CE1315" w:rsidP="004470E5">
            <w:pPr>
              <w:pStyle w:val="ListParagraph"/>
              <w:numPr>
                <w:ilvl w:val="0"/>
                <w:numId w:val="256"/>
              </w:numPr>
              <w:spacing w:after="0" w:line="360" w:lineRule="auto"/>
              <w:rPr>
                <w:rFonts w:eastAsia="Times New Roman"/>
                <w:vanish/>
                <w:szCs w:val="24"/>
                <w:lang w:eastAsia="zh-CN"/>
              </w:rPr>
            </w:pPr>
          </w:p>
          <w:p w14:paraId="731BAE3E" w14:textId="77777777" w:rsidR="00CE1315" w:rsidRPr="00725E27" w:rsidRDefault="00CE1315" w:rsidP="004470E5">
            <w:pPr>
              <w:pStyle w:val="ListParagraph"/>
              <w:numPr>
                <w:ilvl w:val="1"/>
                <w:numId w:val="256"/>
              </w:numPr>
              <w:spacing w:after="0" w:line="360" w:lineRule="auto"/>
              <w:rPr>
                <w:rFonts w:eastAsia="Times New Roman"/>
                <w:bCs/>
                <w:szCs w:val="24"/>
                <w:lang w:eastAsia="zh-CN"/>
              </w:rPr>
            </w:pPr>
            <w:r w:rsidRPr="00725E27">
              <w:rPr>
                <w:rFonts w:eastAsia="Times New Roman"/>
                <w:szCs w:val="24"/>
                <w:lang w:eastAsia="zh-CN"/>
              </w:rPr>
              <w:t>Interpretation</w:t>
            </w:r>
            <w:r w:rsidRPr="00725E27">
              <w:rPr>
                <w:rFonts w:eastAsia="Times New Roman"/>
                <w:bCs/>
                <w:szCs w:val="24"/>
                <w:lang w:eastAsia="zh-CN"/>
              </w:rPr>
              <w:t xml:space="preserve"> of Surface Development</w:t>
            </w:r>
          </w:p>
          <w:p w14:paraId="07F886E0" w14:textId="77777777" w:rsidR="00CE1315" w:rsidRPr="00725E27" w:rsidRDefault="00CE1315" w:rsidP="004470E5">
            <w:pPr>
              <w:pStyle w:val="ListParagraph"/>
              <w:numPr>
                <w:ilvl w:val="0"/>
                <w:numId w:val="342"/>
              </w:numPr>
              <w:spacing w:after="0" w:line="360" w:lineRule="auto"/>
              <w:rPr>
                <w:rFonts w:eastAsia="Times New Roman"/>
                <w:vanish/>
                <w:szCs w:val="24"/>
                <w:lang w:eastAsia="zh-CN"/>
              </w:rPr>
            </w:pPr>
          </w:p>
          <w:p w14:paraId="645AE6B6" w14:textId="77777777" w:rsidR="00CE1315" w:rsidRPr="00725E27" w:rsidRDefault="00CE1315" w:rsidP="004470E5">
            <w:pPr>
              <w:pStyle w:val="ListParagraph"/>
              <w:numPr>
                <w:ilvl w:val="0"/>
                <w:numId w:val="342"/>
              </w:numPr>
              <w:spacing w:after="0" w:line="360" w:lineRule="auto"/>
              <w:rPr>
                <w:rFonts w:eastAsia="Times New Roman"/>
                <w:vanish/>
                <w:szCs w:val="24"/>
                <w:lang w:eastAsia="zh-CN"/>
              </w:rPr>
            </w:pPr>
          </w:p>
          <w:p w14:paraId="0E51BBD2" w14:textId="77777777" w:rsidR="00CE1315" w:rsidRPr="00725E27" w:rsidRDefault="00CE1315" w:rsidP="004470E5">
            <w:pPr>
              <w:pStyle w:val="ListParagraph"/>
              <w:numPr>
                <w:ilvl w:val="0"/>
                <w:numId w:val="342"/>
              </w:numPr>
              <w:spacing w:after="0" w:line="360" w:lineRule="auto"/>
              <w:rPr>
                <w:rFonts w:eastAsia="Times New Roman"/>
                <w:vanish/>
                <w:szCs w:val="24"/>
                <w:lang w:eastAsia="zh-CN"/>
              </w:rPr>
            </w:pPr>
          </w:p>
          <w:p w14:paraId="709F29BF" w14:textId="77777777" w:rsidR="00CE1315" w:rsidRPr="00725E27" w:rsidRDefault="00CE1315" w:rsidP="004470E5">
            <w:pPr>
              <w:pStyle w:val="ListParagraph"/>
              <w:numPr>
                <w:ilvl w:val="1"/>
                <w:numId w:val="342"/>
              </w:numPr>
              <w:spacing w:after="0" w:line="360" w:lineRule="auto"/>
              <w:rPr>
                <w:rFonts w:eastAsia="Times New Roman"/>
                <w:vanish/>
                <w:szCs w:val="24"/>
                <w:lang w:eastAsia="zh-CN"/>
              </w:rPr>
            </w:pPr>
          </w:p>
          <w:p w14:paraId="25118903" w14:textId="77777777" w:rsidR="00CE1315" w:rsidRPr="00725E27" w:rsidRDefault="00CE1315" w:rsidP="004470E5">
            <w:pPr>
              <w:numPr>
                <w:ilvl w:val="2"/>
                <w:numId w:val="342"/>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Definition and significance of surface development</w:t>
            </w:r>
          </w:p>
          <w:p w14:paraId="2CC1FF0C" w14:textId="77777777" w:rsidR="00CE1315" w:rsidRPr="00725E27" w:rsidRDefault="00CE1315" w:rsidP="004470E5">
            <w:pPr>
              <w:numPr>
                <w:ilvl w:val="2"/>
                <w:numId w:val="342"/>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Standard conventions for representation</w:t>
            </w:r>
          </w:p>
          <w:p w14:paraId="296249B9" w14:textId="77777777" w:rsidR="00CE1315" w:rsidRPr="00725E27" w:rsidRDefault="00CE1315" w:rsidP="004470E5">
            <w:pPr>
              <w:numPr>
                <w:ilvl w:val="2"/>
                <w:numId w:val="342"/>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Examples of surface development</w:t>
            </w:r>
          </w:p>
          <w:p w14:paraId="3AB31A4B" w14:textId="77777777" w:rsidR="00CE1315" w:rsidRPr="00725E27" w:rsidRDefault="00CE1315" w:rsidP="004470E5">
            <w:pPr>
              <w:numPr>
                <w:ilvl w:val="1"/>
                <w:numId w:val="256"/>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Development of Surfaces</w:t>
            </w:r>
          </w:p>
          <w:p w14:paraId="04049228" w14:textId="77777777" w:rsidR="00CE1315" w:rsidRPr="00725E27" w:rsidRDefault="00CE1315" w:rsidP="004470E5">
            <w:pPr>
              <w:pStyle w:val="ListParagraph"/>
              <w:numPr>
                <w:ilvl w:val="0"/>
                <w:numId w:val="343"/>
              </w:numPr>
              <w:spacing w:after="0" w:line="360" w:lineRule="auto"/>
              <w:rPr>
                <w:rFonts w:eastAsia="Times New Roman"/>
                <w:vanish/>
                <w:szCs w:val="24"/>
                <w:lang w:eastAsia="zh-CN"/>
              </w:rPr>
            </w:pPr>
          </w:p>
          <w:p w14:paraId="3E67B304" w14:textId="77777777" w:rsidR="00CE1315" w:rsidRPr="00725E27" w:rsidRDefault="00CE1315" w:rsidP="004470E5">
            <w:pPr>
              <w:pStyle w:val="ListParagraph"/>
              <w:numPr>
                <w:ilvl w:val="0"/>
                <w:numId w:val="343"/>
              </w:numPr>
              <w:spacing w:after="0" w:line="360" w:lineRule="auto"/>
              <w:rPr>
                <w:rFonts w:eastAsia="Times New Roman"/>
                <w:vanish/>
                <w:szCs w:val="24"/>
                <w:lang w:eastAsia="zh-CN"/>
              </w:rPr>
            </w:pPr>
          </w:p>
          <w:p w14:paraId="2B4B79EB" w14:textId="77777777" w:rsidR="00CE1315" w:rsidRPr="00725E27" w:rsidRDefault="00CE1315" w:rsidP="004470E5">
            <w:pPr>
              <w:pStyle w:val="ListParagraph"/>
              <w:numPr>
                <w:ilvl w:val="0"/>
                <w:numId w:val="343"/>
              </w:numPr>
              <w:spacing w:after="0" w:line="360" w:lineRule="auto"/>
              <w:rPr>
                <w:rFonts w:eastAsia="Times New Roman"/>
                <w:vanish/>
                <w:szCs w:val="24"/>
                <w:lang w:eastAsia="zh-CN"/>
              </w:rPr>
            </w:pPr>
          </w:p>
          <w:p w14:paraId="09910191" w14:textId="77777777" w:rsidR="00CE1315" w:rsidRPr="00725E27" w:rsidRDefault="00CE1315" w:rsidP="004470E5">
            <w:pPr>
              <w:pStyle w:val="ListParagraph"/>
              <w:numPr>
                <w:ilvl w:val="1"/>
                <w:numId w:val="343"/>
              </w:numPr>
              <w:spacing w:after="0" w:line="360" w:lineRule="auto"/>
              <w:rPr>
                <w:rFonts w:eastAsia="Times New Roman"/>
                <w:vanish/>
                <w:szCs w:val="24"/>
                <w:lang w:eastAsia="zh-CN"/>
              </w:rPr>
            </w:pPr>
          </w:p>
          <w:p w14:paraId="1AF5DF4F" w14:textId="77777777" w:rsidR="00CE1315" w:rsidRPr="00725E27" w:rsidRDefault="00CE1315" w:rsidP="004470E5">
            <w:pPr>
              <w:pStyle w:val="ListParagraph"/>
              <w:numPr>
                <w:ilvl w:val="1"/>
                <w:numId w:val="343"/>
              </w:numPr>
              <w:spacing w:after="0" w:line="360" w:lineRule="auto"/>
              <w:rPr>
                <w:rFonts w:eastAsia="Times New Roman"/>
                <w:vanish/>
                <w:szCs w:val="24"/>
                <w:lang w:eastAsia="zh-CN"/>
              </w:rPr>
            </w:pPr>
          </w:p>
          <w:p w14:paraId="6584A60D" w14:textId="77777777" w:rsidR="00CE1315" w:rsidRPr="00725E27" w:rsidRDefault="00CE1315" w:rsidP="004470E5">
            <w:pPr>
              <w:numPr>
                <w:ilvl w:val="2"/>
                <w:numId w:val="343"/>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Techniques for developing surfaces</w:t>
            </w:r>
          </w:p>
          <w:p w14:paraId="2CE31E16" w14:textId="77777777" w:rsidR="00CE1315" w:rsidRPr="00725E27" w:rsidRDefault="00CE1315" w:rsidP="004470E5">
            <w:pPr>
              <w:numPr>
                <w:ilvl w:val="2"/>
                <w:numId w:val="343"/>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Applications in design and manufacturing</w:t>
            </w:r>
          </w:p>
          <w:p w14:paraId="2005F1E9" w14:textId="77777777" w:rsidR="00CE1315" w:rsidRPr="00725E27" w:rsidRDefault="00CE1315" w:rsidP="004470E5">
            <w:pPr>
              <w:numPr>
                <w:ilvl w:val="2"/>
                <w:numId w:val="343"/>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Importance of accuracy in development</w:t>
            </w:r>
          </w:p>
          <w:p w14:paraId="1F1E28CD" w14:textId="77777777" w:rsidR="00CE1315" w:rsidRPr="00725E27" w:rsidRDefault="00CE1315" w:rsidP="004470E5">
            <w:pPr>
              <w:numPr>
                <w:ilvl w:val="1"/>
                <w:numId w:val="256"/>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Section Development</w:t>
            </w:r>
          </w:p>
          <w:p w14:paraId="630FF9F1" w14:textId="77777777" w:rsidR="00CE1315" w:rsidRPr="00725E27" w:rsidRDefault="00CE1315" w:rsidP="004470E5">
            <w:pPr>
              <w:pStyle w:val="ListParagraph"/>
              <w:numPr>
                <w:ilvl w:val="0"/>
                <w:numId w:val="344"/>
              </w:numPr>
              <w:spacing w:after="0" w:line="360" w:lineRule="auto"/>
              <w:rPr>
                <w:rFonts w:eastAsia="Times New Roman"/>
                <w:vanish/>
                <w:szCs w:val="24"/>
                <w:lang w:eastAsia="zh-CN"/>
              </w:rPr>
            </w:pPr>
          </w:p>
          <w:p w14:paraId="76F4789A" w14:textId="77777777" w:rsidR="00CE1315" w:rsidRPr="00725E27" w:rsidRDefault="00CE1315" w:rsidP="004470E5">
            <w:pPr>
              <w:pStyle w:val="ListParagraph"/>
              <w:numPr>
                <w:ilvl w:val="0"/>
                <w:numId w:val="344"/>
              </w:numPr>
              <w:spacing w:after="0" w:line="360" w:lineRule="auto"/>
              <w:rPr>
                <w:rFonts w:eastAsia="Times New Roman"/>
                <w:vanish/>
                <w:szCs w:val="24"/>
                <w:lang w:eastAsia="zh-CN"/>
              </w:rPr>
            </w:pPr>
          </w:p>
          <w:p w14:paraId="1BC394EC" w14:textId="77777777" w:rsidR="00CE1315" w:rsidRPr="00725E27" w:rsidRDefault="00CE1315" w:rsidP="004470E5">
            <w:pPr>
              <w:pStyle w:val="ListParagraph"/>
              <w:numPr>
                <w:ilvl w:val="0"/>
                <w:numId w:val="344"/>
              </w:numPr>
              <w:spacing w:after="0" w:line="360" w:lineRule="auto"/>
              <w:rPr>
                <w:rFonts w:eastAsia="Times New Roman"/>
                <w:vanish/>
                <w:szCs w:val="24"/>
                <w:lang w:eastAsia="zh-CN"/>
              </w:rPr>
            </w:pPr>
          </w:p>
          <w:p w14:paraId="3934E7A5" w14:textId="77777777" w:rsidR="00CE1315" w:rsidRPr="00725E27" w:rsidRDefault="00CE1315" w:rsidP="004470E5">
            <w:pPr>
              <w:pStyle w:val="ListParagraph"/>
              <w:numPr>
                <w:ilvl w:val="1"/>
                <w:numId w:val="344"/>
              </w:numPr>
              <w:spacing w:after="0" w:line="360" w:lineRule="auto"/>
              <w:rPr>
                <w:rFonts w:eastAsia="Times New Roman"/>
                <w:vanish/>
                <w:szCs w:val="24"/>
                <w:lang w:eastAsia="zh-CN"/>
              </w:rPr>
            </w:pPr>
          </w:p>
          <w:p w14:paraId="3DA76A7A" w14:textId="77777777" w:rsidR="00CE1315" w:rsidRPr="00725E27" w:rsidRDefault="00CE1315" w:rsidP="004470E5">
            <w:pPr>
              <w:pStyle w:val="ListParagraph"/>
              <w:numPr>
                <w:ilvl w:val="1"/>
                <w:numId w:val="344"/>
              </w:numPr>
              <w:spacing w:after="0" w:line="360" w:lineRule="auto"/>
              <w:rPr>
                <w:rFonts w:eastAsia="Times New Roman"/>
                <w:vanish/>
                <w:szCs w:val="24"/>
                <w:lang w:eastAsia="zh-CN"/>
              </w:rPr>
            </w:pPr>
          </w:p>
          <w:p w14:paraId="5AAC9360" w14:textId="77777777" w:rsidR="00CE1315" w:rsidRPr="00725E27" w:rsidRDefault="00CE1315" w:rsidP="004470E5">
            <w:pPr>
              <w:pStyle w:val="ListParagraph"/>
              <w:numPr>
                <w:ilvl w:val="1"/>
                <w:numId w:val="344"/>
              </w:numPr>
              <w:spacing w:after="0" w:line="360" w:lineRule="auto"/>
              <w:rPr>
                <w:rFonts w:eastAsia="Times New Roman"/>
                <w:vanish/>
                <w:szCs w:val="24"/>
                <w:lang w:eastAsia="zh-CN"/>
              </w:rPr>
            </w:pPr>
          </w:p>
          <w:p w14:paraId="299EA789" w14:textId="77777777" w:rsidR="00CE1315" w:rsidRPr="00725E27" w:rsidRDefault="00CE1315" w:rsidP="004470E5">
            <w:pPr>
              <w:numPr>
                <w:ilvl w:val="2"/>
                <w:numId w:val="344"/>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Techniques for sectioning objects</w:t>
            </w:r>
          </w:p>
          <w:p w14:paraId="468E0E8E" w14:textId="77777777" w:rsidR="00CE1315" w:rsidRPr="00725E27" w:rsidRDefault="00CE1315" w:rsidP="004470E5">
            <w:pPr>
              <w:numPr>
                <w:ilvl w:val="2"/>
                <w:numId w:val="344"/>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Standard conventions for sectional views</w:t>
            </w:r>
          </w:p>
          <w:p w14:paraId="52D14AFB" w14:textId="77777777" w:rsidR="00CE1315" w:rsidRPr="00725E27" w:rsidRDefault="00CE1315" w:rsidP="004470E5">
            <w:pPr>
              <w:numPr>
                <w:ilvl w:val="2"/>
                <w:numId w:val="344"/>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Tools used for creating sections</w:t>
            </w:r>
          </w:p>
          <w:p w14:paraId="42366084" w14:textId="77777777" w:rsidR="00CE1315" w:rsidRPr="00725E27" w:rsidRDefault="00CE1315" w:rsidP="004470E5">
            <w:pPr>
              <w:numPr>
                <w:ilvl w:val="1"/>
                <w:numId w:val="256"/>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Production of Solid Geometry Drawings</w:t>
            </w:r>
          </w:p>
          <w:p w14:paraId="3B217FEB" w14:textId="77777777" w:rsidR="00CE1315" w:rsidRPr="00725E27" w:rsidRDefault="00CE1315" w:rsidP="004470E5">
            <w:pPr>
              <w:pStyle w:val="ListParagraph"/>
              <w:numPr>
                <w:ilvl w:val="0"/>
                <w:numId w:val="345"/>
              </w:numPr>
              <w:spacing w:after="0" w:line="360" w:lineRule="auto"/>
              <w:rPr>
                <w:rFonts w:eastAsia="Times New Roman"/>
                <w:vanish/>
                <w:szCs w:val="24"/>
                <w:lang w:eastAsia="zh-CN"/>
              </w:rPr>
            </w:pPr>
          </w:p>
          <w:p w14:paraId="0F353DA8" w14:textId="77777777" w:rsidR="00CE1315" w:rsidRPr="00725E27" w:rsidRDefault="00CE1315" w:rsidP="004470E5">
            <w:pPr>
              <w:pStyle w:val="ListParagraph"/>
              <w:numPr>
                <w:ilvl w:val="0"/>
                <w:numId w:val="345"/>
              </w:numPr>
              <w:spacing w:after="0" w:line="360" w:lineRule="auto"/>
              <w:rPr>
                <w:rFonts w:eastAsia="Times New Roman"/>
                <w:vanish/>
                <w:szCs w:val="24"/>
                <w:lang w:eastAsia="zh-CN"/>
              </w:rPr>
            </w:pPr>
          </w:p>
          <w:p w14:paraId="088AFCFF" w14:textId="77777777" w:rsidR="00CE1315" w:rsidRPr="00725E27" w:rsidRDefault="00CE1315" w:rsidP="004470E5">
            <w:pPr>
              <w:pStyle w:val="ListParagraph"/>
              <w:numPr>
                <w:ilvl w:val="0"/>
                <w:numId w:val="345"/>
              </w:numPr>
              <w:spacing w:after="0" w:line="360" w:lineRule="auto"/>
              <w:rPr>
                <w:rFonts w:eastAsia="Times New Roman"/>
                <w:vanish/>
                <w:szCs w:val="24"/>
                <w:lang w:eastAsia="zh-CN"/>
              </w:rPr>
            </w:pPr>
          </w:p>
          <w:p w14:paraId="5718877F" w14:textId="77777777" w:rsidR="00CE1315" w:rsidRPr="00725E27" w:rsidRDefault="00CE1315" w:rsidP="004470E5">
            <w:pPr>
              <w:pStyle w:val="ListParagraph"/>
              <w:numPr>
                <w:ilvl w:val="1"/>
                <w:numId w:val="345"/>
              </w:numPr>
              <w:spacing w:after="0" w:line="360" w:lineRule="auto"/>
              <w:rPr>
                <w:rFonts w:eastAsia="Times New Roman"/>
                <w:vanish/>
                <w:szCs w:val="24"/>
                <w:lang w:eastAsia="zh-CN"/>
              </w:rPr>
            </w:pPr>
          </w:p>
          <w:p w14:paraId="6312EA34" w14:textId="77777777" w:rsidR="00CE1315" w:rsidRPr="00725E27" w:rsidRDefault="00CE1315" w:rsidP="004470E5">
            <w:pPr>
              <w:pStyle w:val="ListParagraph"/>
              <w:numPr>
                <w:ilvl w:val="1"/>
                <w:numId w:val="345"/>
              </w:numPr>
              <w:spacing w:after="0" w:line="360" w:lineRule="auto"/>
              <w:rPr>
                <w:rFonts w:eastAsia="Times New Roman"/>
                <w:vanish/>
                <w:szCs w:val="24"/>
                <w:lang w:eastAsia="zh-CN"/>
              </w:rPr>
            </w:pPr>
          </w:p>
          <w:p w14:paraId="67AFA946" w14:textId="77777777" w:rsidR="00CE1315" w:rsidRPr="00725E27" w:rsidRDefault="00CE1315" w:rsidP="004470E5">
            <w:pPr>
              <w:pStyle w:val="ListParagraph"/>
              <w:numPr>
                <w:ilvl w:val="1"/>
                <w:numId w:val="345"/>
              </w:numPr>
              <w:spacing w:after="0" w:line="360" w:lineRule="auto"/>
              <w:rPr>
                <w:rFonts w:eastAsia="Times New Roman"/>
                <w:vanish/>
                <w:szCs w:val="24"/>
                <w:lang w:eastAsia="zh-CN"/>
              </w:rPr>
            </w:pPr>
          </w:p>
          <w:p w14:paraId="58FDE135" w14:textId="77777777" w:rsidR="00CE1315" w:rsidRPr="00725E27" w:rsidRDefault="00CE1315" w:rsidP="004470E5">
            <w:pPr>
              <w:pStyle w:val="ListParagraph"/>
              <w:numPr>
                <w:ilvl w:val="1"/>
                <w:numId w:val="345"/>
              </w:numPr>
              <w:spacing w:after="0" w:line="360" w:lineRule="auto"/>
              <w:rPr>
                <w:rFonts w:eastAsia="Times New Roman"/>
                <w:vanish/>
                <w:szCs w:val="24"/>
                <w:lang w:eastAsia="zh-CN"/>
              </w:rPr>
            </w:pPr>
          </w:p>
          <w:p w14:paraId="1EB594FC" w14:textId="77777777" w:rsidR="00CE1315" w:rsidRPr="00725E27" w:rsidRDefault="00CE1315" w:rsidP="004470E5">
            <w:pPr>
              <w:numPr>
                <w:ilvl w:val="2"/>
                <w:numId w:val="345"/>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Techniques for creating solid drawings</w:t>
            </w:r>
          </w:p>
          <w:p w14:paraId="37213C26" w14:textId="77777777" w:rsidR="00CE1315" w:rsidRPr="00725E27" w:rsidRDefault="00CE1315" w:rsidP="004470E5">
            <w:pPr>
              <w:numPr>
                <w:ilvl w:val="2"/>
                <w:numId w:val="345"/>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Software tools for solid geometry</w:t>
            </w:r>
          </w:p>
          <w:p w14:paraId="110D44EA" w14:textId="77777777" w:rsidR="00CE1315" w:rsidRPr="00725E27" w:rsidRDefault="00CE1315" w:rsidP="004470E5">
            <w:pPr>
              <w:numPr>
                <w:ilvl w:val="2"/>
                <w:numId w:val="345"/>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lastRenderedPageBreak/>
              <w:t>Examples of solid geometry applications</w:t>
            </w:r>
          </w:p>
          <w:p w14:paraId="451986F2" w14:textId="77777777" w:rsidR="00CE1315" w:rsidRPr="00725E27" w:rsidRDefault="00CE1315" w:rsidP="004470E5">
            <w:pPr>
              <w:numPr>
                <w:ilvl w:val="1"/>
                <w:numId w:val="256"/>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Interpretation of Solid Geometry</w:t>
            </w:r>
          </w:p>
          <w:p w14:paraId="7F5AC5C1" w14:textId="77777777" w:rsidR="00CE1315" w:rsidRPr="00725E27" w:rsidRDefault="00CE1315" w:rsidP="004470E5">
            <w:pPr>
              <w:pStyle w:val="ListParagraph"/>
              <w:numPr>
                <w:ilvl w:val="0"/>
                <w:numId w:val="346"/>
              </w:numPr>
              <w:spacing w:after="0" w:line="360" w:lineRule="auto"/>
              <w:rPr>
                <w:rFonts w:eastAsia="Times New Roman"/>
                <w:vanish/>
                <w:szCs w:val="24"/>
                <w:lang w:eastAsia="zh-CN"/>
              </w:rPr>
            </w:pPr>
          </w:p>
          <w:p w14:paraId="58618721" w14:textId="77777777" w:rsidR="00CE1315" w:rsidRPr="00725E27" w:rsidRDefault="00CE1315" w:rsidP="004470E5">
            <w:pPr>
              <w:pStyle w:val="ListParagraph"/>
              <w:numPr>
                <w:ilvl w:val="0"/>
                <w:numId w:val="346"/>
              </w:numPr>
              <w:spacing w:after="0" w:line="360" w:lineRule="auto"/>
              <w:rPr>
                <w:rFonts w:eastAsia="Times New Roman"/>
                <w:vanish/>
                <w:szCs w:val="24"/>
                <w:lang w:eastAsia="zh-CN"/>
              </w:rPr>
            </w:pPr>
          </w:p>
          <w:p w14:paraId="3089ED4F" w14:textId="77777777" w:rsidR="00CE1315" w:rsidRPr="00725E27" w:rsidRDefault="00CE1315" w:rsidP="004470E5">
            <w:pPr>
              <w:pStyle w:val="ListParagraph"/>
              <w:numPr>
                <w:ilvl w:val="0"/>
                <w:numId w:val="346"/>
              </w:numPr>
              <w:spacing w:after="0" w:line="360" w:lineRule="auto"/>
              <w:rPr>
                <w:rFonts w:eastAsia="Times New Roman"/>
                <w:vanish/>
                <w:szCs w:val="24"/>
                <w:lang w:eastAsia="zh-CN"/>
              </w:rPr>
            </w:pPr>
          </w:p>
          <w:p w14:paraId="3661ADE4" w14:textId="77777777" w:rsidR="00CE1315" w:rsidRPr="00725E27" w:rsidRDefault="00CE1315" w:rsidP="004470E5">
            <w:pPr>
              <w:pStyle w:val="ListParagraph"/>
              <w:numPr>
                <w:ilvl w:val="1"/>
                <w:numId w:val="346"/>
              </w:numPr>
              <w:spacing w:after="0" w:line="360" w:lineRule="auto"/>
              <w:rPr>
                <w:rFonts w:eastAsia="Times New Roman"/>
                <w:vanish/>
                <w:szCs w:val="24"/>
                <w:lang w:eastAsia="zh-CN"/>
              </w:rPr>
            </w:pPr>
          </w:p>
          <w:p w14:paraId="5C58D486" w14:textId="77777777" w:rsidR="00CE1315" w:rsidRPr="00725E27" w:rsidRDefault="00CE1315" w:rsidP="004470E5">
            <w:pPr>
              <w:pStyle w:val="ListParagraph"/>
              <w:numPr>
                <w:ilvl w:val="1"/>
                <w:numId w:val="346"/>
              </w:numPr>
              <w:spacing w:after="0" w:line="360" w:lineRule="auto"/>
              <w:rPr>
                <w:rFonts w:eastAsia="Times New Roman"/>
                <w:vanish/>
                <w:szCs w:val="24"/>
                <w:lang w:eastAsia="zh-CN"/>
              </w:rPr>
            </w:pPr>
          </w:p>
          <w:p w14:paraId="56DE0A92" w14:textId="77777777" w:rsidR="00CE1315" w:rsidRPr="00725E27" w:rsidRDefault="00CE1315" w:rsidP="004470E5">
            <w:pPr>
              <w:pStyle w:val="ListParagraph"/>
              <w:numPr>
                <w:ilvl w:val="1"/>
                <w:numId w:val="346"/>
              </w:numPr>
              <w:spacing w:after="0" w:line="360" w:lineRule="auto"/>
              <w:rPr>
                <w:rFonts w:eastAsia="Times New Roman"/>
                <w:vanish/>
                <w:szCs w:val="24"/>
                <w:lang w:eastAsia="zh-CN"/>
              </w:rPr>
            </w:pPr>
          </w:p>
          <w:p w14:paraId="1F48607A" w14:textId="77777777" w:rsidR="00CE1315" w:rsidRPr="00725E27" w:rsidRDefault="00CE1315" w:rsidP="004470E5">
            <w:pPr>
              <w:pStyle w:val="ListParagraph"/>
              <w:numPr>
                <w:ilvl w:val="1"/>
                <w:numId w:val="346"/>
              </w:numPr>
              <w:spacing w:after="0" w:line="360" w:lineRule="auto"/>
              <w:rPr>
                <w:rFonts w:eastAsia="Times New Roman"/>
                <w:vanish/>
                <w:szCs w:val="24"/>
                <w:lang w:eastAsia="zh-CN"/>
              </w:rPr>
            </w:pPr>
          </w:p>
          <w:p w14:paraId="36A9EF34" w14:textId="77777777" w:rsidR="00CE1315" w:rsidRPr="00725E27" w:rsidRDefault="00CE1315" w:rsidP="004470E5">
            <w:pPr>
              <w:pStyle w:val="ListParagraph"/>
              <w:numPr>
                <w:ilvl w:val="1"/>
                <w:numId w:val="346"/>
              </w:numPr>
              <w:spacing w:after="0" w:line="360" w:lineRule="auto"/>
              <w:rPr>
                <w:rFonts w:eastAsia="Times New Roman"/>
                <w:vanish/>
                <w:szCs w:val="24"/>
                <w:lang w:eastAsia="zh-CN"/>
              </w:rPr>
            </w:pPr>
          </w:p>
          <w:p w14:paraId="304A7149" w14:textId="77777777" w:rsidR="00CE1315" w:rsidRPr="00725E27" w:rsidRDefault="00CE1315" w:rsidP="004470E5">
            <w:pPr>
              <w:numPr>
                <w:ilvl w:val="2"/>
                <w:numId w:val="346"/>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Understanding 3D representations</w:t>
            </w:r>
          </w:p>
          <w:p w14:paraId="32E8DDBB" w14:textId="77777777" w:rsidR="00CE1315" w:rsidRPr="00725E27" w:rsidRDefault="00CE1315" w:rsidP="004470E5">
            <w:pPr>
              <w:numPr>
                <w:ilvl w:val="2"/>
                <w:numId w:val="346"/>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Application in engineering and architecture</w:t>
            </w:r>
          </w:p>
          <w:p w14:paraId="2A8F0B1A" w14:textId="77777777" w:rsidR="00CE1315" w:rsidRPr="00725E27" w:rsidRDefault="00CE1315" w:rsidP="004470E5">
            <w:pPr>
              <w:numPr>
                <w:ilvl w:val="2"/>
                <w:numId w:val="346"/>
              </w:num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Importance of visualization in design</w:t>
            </w:r>
          </w:p>
          <w:p w14:paraId="4CA9B8D0" w14:textId="77777777" w:rsidR="00CE1315" w:rsidRPr="00725E27" w:rsidRDefault="00CE1315" w:rsidP="004470E5">
            <w:pPr>
              <w:numPr>
                <w:ilvl w:val="1"/>
                <w:numId w:val="256"/>
              </w:numPr>
              <w:spacing w:after="0" w:line="360" w:lineRule="auto"/>
              <w:contextualSpacing/>
              <w:rPr>
                <w:rFonts w:cs="Times New Roman"/>
                <w:szCs w:val="24"/>
              </w:rPr>
            </w:pPr>
            <w:bookmarkStart w:id="67" w:name="_Toc194755756"/>
            <w:bookmarkStart w:id="68" w:name="_Toc195713084"/>
            <w:r w:rsidRPr="00725E27">
              <w:rPr>
                <w:rFonts w:eastAsia="Times New Roman" w:cs="Times New Roman"/>
                <w:szCs w:val="24"/>
                <w:lang w:val="en-ZW" w:eastAsia="zh-CN"/>
              </w:rPr>
              <w:t>Basic</w:t>
            </w:r>
            <w:r w:rsidRPr="00725E27">
              <w:rPr>
                <w:rStyle w:val="Strong"/>
                <w:rFonts w:cs="Times New Roman"/>
                <w:b w:val="0"/>
                <w:szCs w:val="24"/>
              </w:rPr>
              <w:t xml:space="preserve"> 3D Tools (AutoCAD)</w:t>
            </w:r>
            <w:bookmarkEnd w:id="67"/>
            <w:bookmarkEnd w:id="68"/>
          </w:p>
          <w:p w14:paraId="2623F1A2" w14:textId="77777777" w:rsidR="00CE1315" w:rsidRPr="00725E27" w:rsidRDefault="00CE1315" w:rsidP="004470E5">
            <w:pPr>
              <w:pStyle w:val="ListParagraph"/>
              <w:numPr>
                <w:ilvl w:val="0"/>
                <w:numId w:val="347"/>
              </w:numPr>
              <w:tabs>
                <w:tab w:val="left" w:pos="720"/>
              </w:tabs>
              <w:spacing w:before="100" w:beforeAutospacing="1" w:after="100" w:afterAutospacing="1" w:line="240" w:lineRule="auto"/>
              <w:contextualSpacing w:val="0"/>
              <w:rPr>
                <w:rFonts w:eastAsiaTheme="minorHAnsi"/>
                <w:vanish/>
                <w:szCs w:val="24"/>
                <w:lang w:val="en-US"/>
              </w:rPr>
            </w:pPr>
          </w:p>
          <w:p w14:paraId="4BF9A72C" w14:textId="77777777" w:rsidR="00CE1315" w:rsidRPr="00725E27" w:rsidRDefault="00CE1315" w:rsidP="004470E5">
            <w:pPr>
              <w:pStyle w:val="ListParagraph"/>
              <w:numPr>
                <w:ilvl w:val="0"/>
                <w:numId w:val="347"/>
              </w:numPr>
              <w:tabs>
                <w:tab w:val="left" w:pos="720"/>
              </w:tabs>
              <w:spacing w:before="100" w:beforeAutospacing="1" w:after="100" w:afterAutospacing="1" w:line="240" w:lineRule="auto"/>
              <w:contextualSpacing w:val="0"/>
              <w:rPr>
                <w:rFonts w:eastAsiaTheme="minorHAnsi"/>
                <w:vanish/>
                <w:szCs w:val="24"/>
                <w:lang w:val="en-US"/>
              </w:rPr>
            </w:pPr>
          </w:p>
          <w:p w14:paraId="438F1C39" w14:textId="77777777" w:rsidR="00CE1315" w:rsidRPr="00725E27" w:rsidRDefault="00CE1315" w:rsidP="004470E5">
            <w:pPr>
              <w:pStyle w:val="ListParagraph"/>
              <w:numPr>
                <w:ilvl w:val="0"/>
                <w:numId w:val="347"/>
              </w:numPr>
              <w:tabs>
                <w:tab w:val="left" w:pos="720"/>
              </w:tabs>
              <w:spacing w:before="100" w:beforeAutospacing="1" w:after="100" w:afterAutospacing="1" w:line="240" w:lineRule="auto"/>
              <w:contextualSpacing w:val="0"/>
              <w:rPr>
                <w:rFonts w:eastAsiaTheme="minorHAnsi"/>
                <w:vanish/>
                <w:szCs w:val="24"/>
                <w:lang w:val="en-US"/>
              </w:rPr>
            </w:pPr>
          </w:p>
          <w:p w14:paraId="643A9D5B" w14:textId="77777777" w:rsidR="00CE1315" w:rsidRPr="00725E27" w:rsidRDefault="00CE1315" w:rsidP="004470E5">
            <w:pPr>
              <w:pStyle w:val="ListParagraph"/>
              <w:numPr>
                <w:ilvl w:val="1"/>
                <w:numId w:val="347"/>
              </w:numPr>
              <w:tabs>
                <w:tab w:val="left" w:pos="720"/>
                <w:tab w:val="left" w:pos="1440"/>
              </w:tabs>
              <w:spacing w:before="100" w:beforeAutospacing="1" w:after="100" w:afterAutospacing="1" w:line="240" w:lineRule="auto"/>
              <w:contextualSpacing w:val="0"/>
              <w:rPr>
                <w:rFonts w:eastAsiaTheme="minorHAnsi"/>
                <w:vanish/>
                <w:szCs w:val="24"/>
                <w:lang w:val="en-US"/>
              </w:rPr>
            </w:pPr>
          </w:p>
          <w:p w14:paraId="37B3A66B" w14:textId="77777777" w:rsidR="00CE1315" w:rsidRPr="00725E27" w:rsidRDefault="00CE1315" w:rsidP="004470E5">
            <w:pPr>
              <w:pStyle w:val="ListParagraph"/>
              <w:numPr>
                <w:ilvl w:val="1"/>
                <w:numId w:val="347"/>
              </w:numPr>
              <w:tabs>
                <w:tab w:val="left" w:pos="720"/>
                <w:tab w:val="left" w:pos="1440"/>
              </w:tabs>
              <w:spacing w:before="100" w:beforeAutospacing="1" w:after="100" w:afterAutospacing="1" w:line="240" w:lineRule="auto"/>
              <w:contextualSpacing w:val="0"/>
              <w:rPr>
                <w:rFonts w:eastAsiaTheme="minorHAnsi"/>
                <w:vanish/>
                <w:szCs w:val="24"/>
                <w:lang w:val="en-US"/>
              </w:rPr>
            </w:pPr>
          </w:p>
          <w:p w14:paraId="0204221A" w14:textId="77777777" w:rsidR="00CE1315" w:rsidRPr="00725E27" w:rsidRDefault="00CE1315" w:rsidP="004470E5">
            <w:pPr>
              <w:pStyle w:val="ListParagraph"/>
              <w:numPr>
                <w:ilvl w:val="1"/>
                <w:numId w:val="347"/>
              </w:numPr>
              <w:tabs>
                <w:tab w:val="left" w:pos="720"/>
                <w:tab w:val="left" w:pos="1440"/>
              </w:tabs>
              <w:spacing w:before="100" w:beforeAutospacing="1" w:after="100" w:afterAutospacing="1" w:line="240" w:lineRule="auto"/>
              <w:contextualSpacing w:val="0"/>
              <w:rPr>
                <w:rFonts w:eastAsiaTheme="minorHAnsi"/>
                <w:vanish/>
                <w:szCs w:val="24"/>
                <w:lang w:val="en-US"/>
              </w:rPr>
            </w:pPr>
          </w:p>
          <w:p w14:paraId="739D0101" w14:textId="77777777" w:rsidR="00CE1315" w:rsidRPr="00725E27" w:rsidRDefault="00CE1315" w:rsidP="004470E5">
            <w:pPr>
              <w:pStyle w:val="ListParagraph"/>
              <w:numPr>
                <w:ilvl w:val="1"/>
                <w:numId w:val="347"/>
              </w:numPr>
              <w:tabs>
                <w:tab w:val="left" w:pos="720"/>
                <w:tab w:val="left" w:pos="1440"/>
              </w:tabs>
              <w:spacing w:before="100" w:beforeAutospacing="1" w:after="100" w:afterAutospacing="1" w:line="240" w:lineRule="auto"/>
              <w:contextualSpacing w:val="0"/>
              <w:rPr>
                <w:rFonts w:eastAsiaTheme="minorHAnsi"/>
                <w:vanish/>
                <w:szCs w:val="24"/>
                <w:lang w:val="en-US"/>
              </w:rPr>
            </w:pPr>
          </w:p>
          <w:p w14:paraId="693C8118" w14:textId="77777777" w:rsidR="00CE1315" w:rsidRPr="00725E27" w:rsidRDefault="00CE1315" w:rsidP="004470E5">
            <w:pPr>
              <w:pStyle w:val="ListParagraph"/>
              <w:numPr>
                <w:ilvl w:val="1"/>
                <w:numId w:val="347"/>
              </w:numPr>
              <w:tabs>
                <w:tab w:val="left" w:pos="720"/>
                <w:tab w:val="left" w:pos="1440"/>
              </w:tabs>
              <w:spacing w:before="100" w:beforeAutospacing="1" w:after="100" w:afterAutospacing="1" w:line="240" w:lineRule="auto"/>
              <w:contextualSpacing w:val="0"/>
              <w:rPr>
                <w:rFonts w:eastAsiaTheme="minorHAnsi"/>
                <w:vanish/>
                <w:szCs w:val="24"/>
                <w:lang w:val="en-US"/>
              </w:rPr>
            </w:pPr>
          </w:p>
          <w:p w14:paraId="51315EB1" w14:textId="77777777" w:rsidR="00CE1315" w:rsidRPr="00725E27" w:rsidRDefault="00CE1315" w:rsidP="004470E5">
            <w:pPr>
              <w:pStyle w:val="ListParagraph"/>
              <w:numPr>
                <w:ilvl w:val="1"/>
                <w:numId w:val="347"/>
              </w:numPr>
              <w:tabs>
                <w:tab w:val="left" w:pos="720"/>
                <w:tab w:val="left" w:pos="1440"/>
              </w:tabs>
              <w:spacing w:before="100" w:beforeAutospacing="1" w:after="100" w:afterAutospacing="1" w:line="240" w:lineRule="auto"/>
              <w:contextualSpacing w:val="0"/>
              <w:rPr>
                <w:rFonts w:eastAsiaTheme="minorHAnsi"/>
                <w:vanish/>
                <w:szCs w:val="24"/>
                <w:lang w:val="en-US"/>
              </w:rPr>
            </w:pPr>
          </w:p>
          <w:p w14:paraId="6E0A987F" w14:textId="77777777" w:rsidR="00CE1315" w:rsidRPr="00725E27" w:rsidRDefault="00CE1315" w:rsidP="004470E5">
            <w:pPr>
              <w:numPr>
                <w:ilvl w:val="2"/>
                <w:numId w:val="347"/>
              </w:numPr>
              <w:tabs>
                <w:tab w:val="left" w:pos="720"/>
                <w:tab w:val="left" w:pos="1294"/>
                <w:tab w:val="left" w:pos="2160"/>
              </w:tabs>
              <w:spacing w:before="100" w:beforeAutospacing="1" w:after="100" w:afterAutospacing="1" w:line="240" w:lineRule="auto"/>
              <w:jc w:val="left"/>
              <w:rPr>
                <w:rFonts w:cs="Times New Roman"/>
                <w:szCs w:val="24"/>
              </w:rPr>
            </w:pPr>
            <w:r w:rsidRPr="00725E27">
              <w:rPr>
                <w:rFonts w:cs="Times New Roman"/>
                <w:szCs w:val="24"/>
              </w:rPr>
              <w:t>Understanding the 3D workspace</w:t>
            </w:r>
          </w:p>
          <w:p w14:paraId="27892511" w14:textId="77777777" w:rsidR="00CE1315" w:rsidRPr="00725E27" w:rsidRDefault="00CE1315" w:rsidP="004470E5">
            <w:pPr>
              <w:numPr>
                <w:ilvl w:val="2"/>
                <w:numId w:val="347"/>
              </w:numPr>
              <w:tabs>
                <w:tab w:val="left" w:pos="720"/>
                <w:tab w:val="left" w:pos="1294"/>
                <w:tab w:val="left" w:pos="2160"/>
              </w:tabs>
              <w:spacing w:before="100" w:beforeAutospacing="1" w:after="100" w:afterAutospacing="1" w:line="240" w:lineRule="auto"/>
              <w:jc w:val="left"/>
              <w:rPr>
                <w:rFonts w:cs="Times New Roman"/>
                <w:szCs w:val="24"/>
              </w:rPr>
            </w:pPr>
            <w:r w:rsidRPr="00725E27">
              <w:rPr>
                <w:rFonts w:cs="Times New Roman"/>
                <w:szCs w:val="24"/>
              </w:rPr>
              <w:t>Basic solid shapes: Box, Cylinder, Sphere</w:t>
            </w:r>
          </w:p>
          <w:p w14:paraId="535FCA6D" w14:textId="77777777" w:rsidR="00CE1315" w:rsidRPr="00725E27" w:rsidRDefault="00CE1315" w:rsidP="004470E5">
            <w:pPr>
              <w:numPr>
                <w:ilvl w:val="2"/>
                <w:numId w:val="347"/>
              </w:numPr>
              <w:tabs>
                <w:tab w:val="left" w:pos="720"/>
                <w:tab w:val="left" w:pos="1294"/>
                <w:tab w:val="left" w:pos="2160"/>
              </w:tabs>
              <w:spacing w:before="100" w:beforeAutospacing="1" w:after="100" w:afterAutospacing="1" w:line="240" w:lineRule="auto"/>
              <w:jc w:val="left"/>
              <w:rPr>
                <w:rFonts w:cs="Times New Roman"/>
                <w:szCs w:val="24"/>
              </w:rPr>
            </w:pPr>
            <w:r w:rsidRPr="00725E27">
              <w:rPr>
                <w:rFonts w:cs="Times New Roman"/>
                <w:szCs w:val="24"/>
              </w:rPr>
              <w:t>Extruding and revolving objects</w:t>
            </w:r>
          </w:p>
          <w:p w14:paraId="1CE59BDB" w14:textId="77777777" w:rsidR="00CE1315" w:rsidRPr="00725E27" w:rsidRDefault="00CE1315" w:rsidP="004470E5">
            <w:pPr>
              <w:numPr>
                <w:ilvl w:val="1"/>
                <w:numId w:val="256"/>
              </w:numPr>
              <w:spacing w:after="0" w:line="360" w:lineRule="auto"/>
              <w:contextualSpacing/>
              <w:rPr>
                <w:rFonts w:cs="Times New Roman"/>
                <w:szCs w:val="24"/>
              </w:rPr>
            </w:pPr>
            <w:bookmarkStart w:id="69" w:name="_Toc194755757"/>
            <w:bookmarkStart w:id="70" w:name="_Toc195713085"/>
            <w:r w:rsidRPr="00725E27">
              <w:rPr>
                <w:rStyle w:val="Strong"/>
                <w:rFonts w:cs="Times New Roman"/>
                <w:b w:val="0"/>
                <w:szCs w:val="24"/>
              </w:rPr>
              <w:t xml:space="preserve">Layouts </w:t>
            </w:r>
            <w:r w:rsidRPr="00725E27">
              <w:rPr>
                <w:rFonts w:eastAsia="Times New Roman" w:cs="Times New Roman"/>
                <w:bCs/>
                <w:szCs w:val="24"/>
                <w:lang w:val="en-ZW" w:eastAsia="zh-CN"/>
              </w:rPr>
              <w:t>and</w:t>
            </w:r>
            <w:r w:rsidRPr="00725E27">
              <w:rPr>
                <w:rStyle w:val="Strong"/>
                <w:rFonts w:cs="Times New Roman"/>
                <w:b w:val="0"/>
                <w:szCs w:val="24"/>
              </w:rPr>
              <w:t xml:space="preserve"> Plotting (AutoCAD)</w:t>
            </w:r>
            <w:bookmarkEnd w:id="69"/>
            <w:bookmarkEnd w:id="70"/>
          </w:p>
          <w:p w14:paraId="2F98D562" w14:textId="77777777" w:rsidR="00CE1315" w:rsidRPr="00725E27" w:rsidRDefault="00CE1315" w:rsidP="004470E5">
            <w:pPr>
              <w:pStyle w:val="ListParagraph"/>
              <w:numPr>
                <w:ilvl w:val="0"/>
                <w:numId w:val="348"/>
              </w:numPr>
              <w:rPr>
                <w:vanish/>
                <w:szCs w:val="24"/>
              </w:rPr>
            </w:pPr>
          </w:p>
          <w:p w14:paraId="153EEC9E" w14:textId="77777777" w:rsidR="00CE1315" w:rsidRPr="00725E27" w:rsidRDefault="00CE1315" w:rsidP="004470E5">
            <w:pPr>
              <w:pStyle w:val="ListParagraph"/>
              <w:numPr>
                <w:ilvl w:val="0"/>
                <w:numId w:val="348"/>
              </w:numPr>
              <w:rPr>
                <w:vanish/>
                <w:szCs w:val="24"/>
              </w:rPr>
            </w:pPr>
          </w:p>
          <w:p w14:paraId="2A081EF9" w14:textId="77777777" w:rsidR="00CE1315" w:rsidRPr="00725E27" w:rsidRDefault="00CE1315" w:rsidP="004470E5">
            <w:pPr>
              <w:pStyle w:val="ListParagraph"/>
              <w:numPr>
                <w:ilvl w:val="0"/>
                <w:numId w:val="348"/>
              </w:numPr>
              <w:rPr>
                <w:vanish/>
                <w:szCs w:val="24"/>
              </w:rPr>
            </w:pPr>
          </w:p>
          <w:p w14:paraId="14990B6E" w14:textId="77777777" w:rsidR="00CE1315" w:rsidRPr="00725E27" w:rsidRDefault="00CE1315" w:rsidP="004470E5">
            <w:pPr>
              <w:pStyle w:val="ListParagraph"/>
              <w:numPr>
                <w:ilvl w:val="1"/>
                <w:numId w:val="348"/>
              </w:numPr>
              <w:rPr>
                <w:vanish/>
                <w:szCs w:val="24"/>
              </w:rPr>
            </w:pPr>
          </w:p>
          <w:p w14:paraId="4E582DB0" w14:textId="77777777" w:rsidR="00CE1315" w:rsidRPr="00725E27" w:rsidRDefault="00CE1315" w:rsidP="004470E5">
            <w:pPr>
              <w:pStyle w:val="ListParagraph"/>
              <w:numPr>
                <w:ilvl w:val="1"/>
                <w:numId w:val="348"/>
              </w:numPr>
              <w:rPr>
                <w:vanish/>
                <w:szCs w:val="24"/>
              </w:rPr>
            </w:pPr>
          </w:p>
          <w:p w14:paraId="27DD91A8" w14:textId="77777777" w:rsidR="00CE1315" w:rsidRPr="00725E27" w:rsidRDefault="00CE1315" w:rsidP="004470E5">
            <w:pPr>
              <w:pStyle w:val="ListParagraph"/>
              <w:numPr>
                <w:ilvl w:val="1"/>
                <w:numId w:val="348"/>
              </w:numPr>
              <w:rPr>
                <w:vanish/>
                <w:szCs w:val="24"/>
              </w:rPr>
            </w:pPr>
          </w:p>
          <w:p w14:paraId="7A298FE7" w14:textId="77777777" w:rsidR="00CE1315" w:rsidRPr="00725E27" w:rsidRDefault="00CE1315" w:rsidP="004470E5">
            <w:pPr>
              <w:pStyle w:val="ListParagraph"/>
              <w:numPr>
                <w:ilvl w:val="1"/>
                <w:numId w:val="348"/>
              </w:numPr>
              <w:rPr>
                <w:vanish/>
                <w:szCs w:val="24"/>
              </w:rPr>
            </w:pPr>
          </w:p>
          <w:p w14:paraId="278281C3" w14:textId="77777777" w:rsidR="00CE1315" w:rsidRPr="00725E27" w:rsidRDefault="00CE1315" w:rsidP="004470E5">
            <w:pPr>
              <w:pStyle w:val="ListParagraph"/>
              <w:numPr>
                <w:ilvl w:val="1"/>
                <w:numId w:val="348"/>
              </w:numPr>
              <w:rPr>
                <w:vanish/>
                <w:szCs w:val="24"/>
              </w:rPr>
            </w:pPr>
          </w:p>
          <w:p w14:paraId="54B8DE98" w14:textId="77777777" w:rsidR="00CE1315" w:rsidRPr="00725E27" w:rsidRDefault="00CE1315" w:rsidP="004470E5">
            <w:pPr>
              <w:pStyle w:val="ListParagraph"/>
              <w:numPr>
                <w:ilvl w:val="1"/>
                <w:numId w:val="348"/>
              </w:numPr>
              <w:rPr>
                <w:vanish/>
                <w:szCs w:val="24"/>
              </w:rPr>
            </w:pPr>
          </w:p>
          <w:p w14:paraId="5340555E" w14:textId="77777777" w:rsidR="00CE1315" w:rsidRPr="00725E27" w:rsidRDefault="00CE1315" w:rsidP="004470E5">
            <w:pPr>
              <w:pStyle w:val="ListParagraph"/>
              <w:numPr>
                <w:ilvl w:val="1"/>
                <w:numId w:val="348"/>
              </w:numPr>
              <w:rPr>
                <w:vanish/>
                <w:szCs w:val="24"/>
              </w:rPr>
            </w:pPr>
          </w:p>
          <w:p w14:paraId="6617E36B" w14:textId="77777777" w:rsidR="00CE1315" w:rsidRPr="00725E27" w:rsidRDefault="00CE1315" w:rsidP="004470E5">
            <w:pPr>
              <w:pStyle w:val="ListParagraph"/>
              <w:numPr>
                <w:ilvl w:val="2"/>
                <w:numId w:val="348"/>
              </w:numPr>
              <w:rPr>
                <w:szCs w:val="24"/>
              </w:rPr>
            </w:pPr>
            <w:r w:rsidRPr="00725E27">
              <w:rPr>
                <w:szCs w:val="24"/>
              </w:rPr>
              <w:t>Creating layout tabs for printing</w:t>
            </w:r>
          </w:p>
          <w:p w14:paraId="3D7C6BC5" w14:textId="77777777" w:rsidR="00CE1315" w:rsidRPr="00725E27" w:rsidRDefault="00CE1315" w:rsidP="004470E5">
            <w:pPr>
              <w:pStyle w:val="ListParagraph"/>
              <w:numPr>
                <w:ilvl w:val="2"/>
                <w:numId w:val="348"/>
              </w:numPr>
              <w:rPr>
                <w:szCs w:val="24"/>
              </w:rPr>
            </w:pPr>
            <w:r w:rsidRPr="00725E27">
              <w:rPr>
                <w:szCs w:val="24"/>
              </w:rPr>
              <w:t>Using viewports to control drawing views</w:t>
            </w:r>
          </w:p>
          <w:p w14:paraId="693F2D9F" w14:textId="77777777" w:rsidR="00CE1315" w:rsidRPr="00725E27" w:rsidRDefault="00CE1315" w:rsidP="004470E5">
            <w:pPr>
              <w:pStyle w:val="ListParagraph"/>
              <w:numPr>
                <w:ilvl w:val="2"/>
                <w:numId w:val="348"/>
              </w:numPr>
              <w:rPr>
                <w:rFonts w:eastAsia="Times New Roman"/>
                <w:szCs w:val="24"/>
                <w:lang w:eastAsia="zh-CN"/>
              </w:rPr>
            </w:pPr>
            <w:r w:rsidRPr="00725E27">
              <w:rPr>
                <w:szCs w:val="24"/>
              </w:rPr>
              <w:t>Setting up plot and printing options</w:t>
            </w:r>
          </w:p>
        </w:tc>
        <w:tc>
          <w:tcPr>
            <w:tcW w:w="1101" w:type="pct"/>
            <w:tcBorders>
              <w:top w:val="single" w:sz="4" w:space="0" w:color="auto"/>
              <w:left w:val="single" w:sz="4" w:space="0" w:color="auto"/>
              <w:bottom w:val="single" w:sz="4" w:space="0" w:color="auto"/>
              <w:right w:val="single" w:sz="4" w:space="0" w:color="auto"/>
            </w:tcBorders>
          </w:tcPr>
          <w:p w14:paraId="37C60A6C" w14:textId="77777777" w:rsidR="00CE1315" w:rsidRPr="00725E27" w:rsidRDefault="00CE1315" w:rsidP="004470E5">
            <w:pPr>
              <w:pStyle w:val="ListParagraph"/>
              <w:numPr>
                <w:ilvl w:val="0"/>
                <w:numId w:val="341"/>
              </w:numPr>
              <w:rPr>
                <w:szCs w:val="24"/>
                <w:lang w:eastAsia="zh-CN"/>
              </w:rPr>
            </w:pPr>
            <w:r w:rsidRPr="00725E27">
              <w:rPr>
                <w:szCs w:val="24"/>
                <w:lang w:eastAsia="zh-CN"/>
              </w:rPr>
              <w:lastRenderedPageBreak/>
              <w:t>Practical tests</w:t>
            </w:r>
          </w:p>
          <w:p w14:paraId="438AAD06" w14:textId="77777777" w:rsidR="00CE1315" w:rsidRPr="00725E27" w:rsidRDefault="00CE1315" w:rsidP="004470E5">
            <w:pPr>
              <w:pStyle w:val="ListParagraph"/>
              <w:numPr>
                <w:ilvl w:val="0"/>
                <w:numId w:val="341"/>
              </w:numPr>
              <w:rPr>
                <w:szCs w:val="24"/>
                <w:lang w:eastAsia="zh-CN"/>
              </w:rPr>
            </w:pPr>
            <w:r w:rsidRPr="00725E27">
              <w:rPr>
                <w:szCs w:val="24"/>
                <w:lang w:eastAsia="zh-CN"/>
              </w:rPr>
              <w:t>Project</w:t>
            </w:r>
          </w:p>
          <w:p w14:paraId="3A1C8636" w14:textId="77777777" w:rsidR="00CE1315" w:rsidRPr="00725E27" w:rsidRDefault="00CE1315" w:rsidP="004470E5">
            <w:pPr>
              <w:pStyle w:val="ListParagraph"/>
              <w:numPr>
                <w:ilvl w:val="0"/>
                <w:numId w:val="341"/>
              </w:numPr>
              <w:rPr>
                <w:szCs w:val="24"/>
                <w:lang w:eastAsia="zh-CN"/>
              </w:rPr>
            </w:pPr>
            <w:r w:rsidRPr="00725E27">
              <w:rPr>
                <w:szCs w:val="24"/>
                <w:lang w:eastAsia="zh-CN"/>
              </w:rPr>
              <w:t>Portfolio of evidence</w:t>
            </w:r>
          </w:p>
          <w:p w14:paraId="7355A6F2" w14:textId="77777777" w:rsidR="00CE1315" w:rsidRPr="00725E27" w:rsidRDefault="00CE1315" w:rsidP="004470E5">
            <w:pPr>
              <w:pStyle w:val="ListParagraph"/>
              <w:numPr>
                <w:ilvl w:val="0"/>
                <w:numId w:val="341"/>
              </w:numPr>
              <w:rPr>
                <w:szCs w:val="24"/>
                <w:lang w:eastAsia="zh-CN"/>
              </w:rPr>
            </w:pPr>
            <w:r w:rsidRPr="00725E27">
              <w:rPr>
                <w:szCs w:val="24"/>
                <w:lang w:eastAsia="zh-CN"/>
              </w:rPr>
              <w:t>Third party report</w:t>
            </w:r>
          </w:p>
          <w:p w14:paraId="37F2903E" w14:textId="77777777" w:rsidR="00CE1315" w:rsidRPr="00725E27" w:rsidRDefault="00CE1315" w:rsidP="004470E5">
            <w:pPr>
              <w:pStyle w:val="ListParagraph"/>
              <w:numPr>
                <w:ilvl w:val="0"/>
                <w:numId w:val="341"/>
              </w:numPr>
              <w:rPr>
                <w:szCs w:val="24"/>
                <w:lang w:eastAsia="zh-CN"/>
              </w:rPr>
            </w:pPr>
            <w:r w:rsidRPr="00725E27">
              <w:rPr>
                <w:szCs w:val="24"/>
                <w:lang w:eastAsia="zh-CN"/>
              </w:rPr>
              <w:t xml:space="preserve">Written tests </w:t>
            </w:r>
          </w:p>
        </w:tc>
      </w:tr>
      <w:tr w:rsidR="00CE1315" w:rsidRPr="00725E27" w14:paraId="45037AB9" w14:textId="77777777" w:rsidTr="00C24A23">
        <w:trPr>
          <w:trHeight w:val="1268"/>
        </w:trPr>
        <w:tc>
          <w:tcPr>
            <w:tcW w:w="1237" w:type="pct"/>
            <w:tcBorders>
              <w:top w:val="single" w:sz="4" w:space="0" w:color="auto"/>
              <w:left w:val="single" w:sz="4" w:space="0" w:color="auto"/>
              <w:bottom w:val="single" w:sz="4" w:space="0" w:color="auto"/>
              <w:right w:val="single" w:sz="4" w:space="0" w:color="auto"/>
            </w:tcBorders>
          </w:tcPr>
          <w:p w14:paraId="2EB0D4E8" w14:textId="77777777" w:rsidR="00CE1315" w:rsidRPr="00725E27" w:rsidRDefault="00CE1315" w:rsidP="004470E5">
            <w:pPr>
              <w:numPr>
                <w:ilvl w:val="0"/>
                <w:numId w:val="242"/>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Produce orthographic and pictorial drawings </w:t>
            </w:r>
          </w:p>
          <w:p w14:paraId="50E4850C" w14:textId="77777777" w:rsidR="00CE1315" w:rsidRPr="00725E27" w:rsidRDefault="00CE1315" w:rsidP="00C24A23">
            <w:pPr>
              <w:spacing w:after="0" w:line="360" w:lineRule="auto"/>
              <w:contextualSpacing/>
              <w:rPr>
                <w:rFonts w:eastAsia="Times New Roman" w:cs="Times New Roman"/>
                <w:szCs w:val="24"/>
                <w:lang w:eastAsia="zh-CN"/>
              </w:rPr>
            </w:pPr>
          </w:p>
        </w:tc>
        <w:tc>
          <w:tcPr>
            <w:tcW w:w="2662" w:type="pct"/>
            <w:tcBorders>
              <w:top w:val="single" w:sz="4" w:space="0" w:color="auto"/>
              <w:left w:val="single" w:sz="4" w:space="0" w:color="auto"/>
              <w:bottom w:val="single" w:sz="4" w:space="0" w:color="auto"/>
              <w:right w:val="single" w:sz="4" w:space="0" w:color="auto"/>
            </w:tcBorders>
          </w:tcPr>
          <w:p w14:paraId="12713CA4" w14:textId="77777777" w:rsidR="00CE1315" w:rsidRPr="00725E27" w:rsidRDefault="00CE1315" w:rsidP="004470E5">
            <w:pPr>
              <w:pStyle w:val="ListParagraph"/>
              <w:numPr>
                <w:ilvl w:val="0"/>
                <w:numId w:val="257"/>
              </w:numPr>
              <w:spacing w:after="0" w:line="360" w:lineRule="auto"/>
              <w:rPr>
                <w:rFonts w:eastAsia="Times New Roman"/>
                <w:bCs/>
                <w:vanish/>
                <w:szCs w:val="24"/>
                <w:lang w:eastAsia="zh-CN"/>
              </w:rPr>
            </w:pPr>
          </w:p>
          <w:p w14:paraId="1D300F89" w14:textId="77777777" w:rsidR="00CE1315" w:rsidRPr="00725E27" w:rsidRDefault="00CE1315" w:rsidP="004470E5">
            <w:pPr>
              <w:pStyle w:val="ListParagraph"/>
              <w:numPr>
                <w:ilvl w:val="0"/>
                <w:numId w:val="257"/>
              </w:numPr>
              <w:spacing w:after="0" w:line="360" w:lineRule="auto"/>
              <w:rPr>
                <w:rFonts w:eastAsia="Times New Roman"/>
                <w:bCs/>
                <w:vanish/>
                <w:szCs w:val="24"/>
                <w:lang w:eastAsia="zh-CN"/>
              </w:rPr>
            </w:pPr>
          </w:p>
          <w:p w14:paraId="57D0B7D6" w14:textId="77777777" w:rsidR="00CE1315" w:rsidRPr="00725E27" w:rsidRDefault="00CE1315" w:rsidP="004470E5">
            <w:pPr>
              <w:pStyle w:val="ListParagraph"/>
              <w:numPr>
                <w:ilvl w:val="0"/>
                <w:numId w:val="257"/>
              </w:numPr>
              <w:spacing w:after="0" w:line="360" w:lineRule="auto"/>
              <w:rPr>
                <w:rFonts w:eastAsia="Times New Roman"/>
                <w:bCs/>
                <w:vanish/>
                <w:szCs w:val="24"/>
                <w:lang w:eastAsia="zh-CN"/>
              </w:rPr>
            </w:pPr>
          </w:p>
          <w:p w14:paraId="7D296800" w14:textId="77777777" w:rsidR="00CE1315" w:rsidRPr="00725E27" w:rsidRDefault="00CE1315" w:rsidP="004470E5">
            <w:pPr>
              <w:pStyle w:val="ListParagraph"/>
              <w:numPr>
                <w:ilvl w:val="0"/>
                <w:numId w:val="257"/>
              </w:numPr>
              <w:spacing w:after="0" w:line="360" w:lineRule="auto"/>
              <w:rPr>
                <w:rFonts w:eastAsia="Times New Roman"/>
                <w:bCs/>
                <w:vanish/>
                <w:szCs w:val="24"/>
                <w:lang w:eastAsia="zh-CN"/>
              </w:rPr>
            </w:pPr>
          </w:p>
          <w:p w14:paraId="3887D158" w14:textId="77777777" w:rsidR="00CE1315" w:rsidRPr="00725E27" w:rsidRDefault="00CE1315" w:rsidP="004470E5">
            <w:pPr>
              <w:numPr>
                <w:ilvl w:val="1"/>
                <w:numId w:val="257"/>
              </w:numPr>
              <w:spacing w:after="0" w:line="360" w:lineRule="auto"/>
              <w:contextualSpacing/>
              <w:jc w:val="left"/>
              <w:rPr>
                <w:rFonts w:eastAsia="Times New Roman" w:cs="Times New Roman"/>
                <w:szCs w:val="24"/>
                <w:lang w:val="en-ZW" w:eastAsia="zh-CN"/>
              </w:rPr>
            </w:pPr>
            <w:r w:rsidRPr="00725E27">
              <w:rPr>
                <w:rFonts w:eastAsia="Times New Roman" w:cs="Times New Roman"/>
                <w:bCs/>
                <w:szCs w:val="24"/>
                <w:lang w:val="en-ZW" w:eastAsia="zh-CN"/>
              </w:rPr>
              <w:t>Identification of Symbols and Abbreviations</w:t>
            </w:r>
          </w:p>
          <w:p w14:paraId="4D76F4DC" w14:textId="77777777" w:rsidR="00CE1315" w:rsidRPr="00725E27" w:rsidRDefault="00CE1315" w:rsidP="004470E5">
            <w:pPr>
              <w:pStyle w:val="ListParagraph"/>
              <w:numPr>
                <w:ilvl w:val="0"/>
                <w:numId w:val="350"/>
              </w:numPr>
              <w:spacing w:after="0" w:line="360" w:lineRule="auto"/>
              <w:rPr>
                <w:rFonts w:eastAsia="Times New Roman"/>
                <w:vanish/>
                <w:szCs w:val="24"/>
                <w:lang w:val="en-US" w:eastAsia="zh-CN"/>
              </w:rPr>
            </w:pPr>
          </w:p>
          <w:p w14:paraId="679C783B" w14:textId="77777777" w:rsidR="00CE1315" w:rsidRPr="00725E27" w:rsidRDefault="00CE1315" w:rsidP="004470E5">
            <w:pPr>
              <w:pStyle w:val="ListParagraph"/>
              <w:numPr>
                <w:ilvl w:val="0"/>
                <w:numId w:val="350"/>
              </w:numPr>
              <w:spacing w:after="0" w:line="360" w:lineRule="auto"/>
              <w:rPr>
                <w:rFonts w:eastAsia="Times New Roman"/>
                <w:vanish/>
                <w:szCs w:val="24"/>
                <w:lang w:val="en-US" w:eastAsia="zh-CN"/>
              </w:rPr>
            </w:pPr>
          </w:p>
          <w:p w14:paraId="78BD673E" w14:textId="77777777" w:rsidR="00CE1315" w:rsidRPr="00725E27" w:rsidRDefault="00CE1315" w:rsidP="004470E5">
            <w:pPr>
              <w:pStyle w:val="ListParagraph"/>
              <w:numPr>
                <w:ilvl w:val="0"/>
                <w:numId w:val="350"/>
              </w:numPr>
              <w:spacing w:after="0" w:line="360" w:lineRule="auto"/>
              <w:rPr>
                <w:rFonts w:eastAsia="Times New Roman"/>
                <w:vanish/>
                <w:szCs w:val="24"/>
                <w:lang w:val="en-US" w:eastAsia="zh-CN"/>
              </w:rPr>
            </w:pPr>
          </w:p>
          <w:p w14:paraId="152EA060" w14:textId="77777777" w:rsidR="00CE1315" w:rsidRPr="00725E27" w:rsidRDefault="00CE1315" w:rsidP="004470E5">
            <w:pPr>
              <w:pStyle w:val="ListParagraph"/>
              <w:numPr>
                <w:ilvl w:val="0"/>
                <w:numId w:val="350"/>
              </w:numPr>
              <w:spacing w:after="0" w:line="360" w:lineRule="auto"/>
              <w:rPr>
                <w:rFonts w:eastAsia="Times New Roman"/>
                <w:vanish/>
                <w:szCs w:val="24"/>
                <w:lang w:val="en-US" w:eastAsia="zh-CN"/>
              </w:rPr>
            </w:pPr>
          </w:p>
          <w:p w14:paraId="38CB3740" w14:textId="77777777" w:rsidR="00CE1315" w:rsidRPr="00725E27" w:rsidRDefault="00CE1315" w:rsidP="004470E5">
            <w:pPr>
              <w:pStyle w:val="ListParagraph"/>
              <w:numPr>
                <w:ilvl w:val="1"/>
                <w:numId w:val="350"/>
              </w:numPr>
              <w:spacing w:after="0" w:line="360" w:lineRule="auto"/>
              <w:rPr>
                <w:rFonts w:eastAsia="Times New Roman"/>
                <w:vanish/>
                <w:szCs w:val="24"/>
                <w:lang w:val="en-US" w:eastAsia="zh-CN"/>
              </w:rPr>
            </w:pPr>
          </w:p>
          <w:p w14:paraId="67136AD0" w14:textId="77777777" w:rsidR="00CE1315" w:rsidRPr="00725E27" w:rsidRDefault="00CE1315" w:rsidP="004470E5">
            <w:pPr>
              <w:numPr>
                <w:ilvl w:val="2"/>
                <w:numId w:val="350"/>
              </w:numPr>
              <w:spacing w:after="0" w:line="360" w:lineRule="auto"/>
              <w:contextualSpacing/>
              <w:jc w:val="left"/>
              <w:rPr>
                <w:rFonts w:eastAsia="Times New Roman" w:cs="Times New Roman"/>
                <w:szCs w:val="24"/>
                <w:lang w:eastAsia="zh-CN"/>
              </w:rPr>
            </w:pPr>
            <w:r w:rsidRPr="00725E27">
              <w:rPr>
                <w:rFonts w:eastAsia="Times New Roman" w:cs="Times New Roman"/>
                <w:szCs w:val="24"/>
                <w:lang w:eastAsia="zh-CN"/>
              </w:rPr>
              <w:t>Common symbols in technical drawing</w:t>
            </w:r>
          </w:p>
          <w:p w14:paraId="6EF5A239" w14:textId="77777777" w:rsidR="00CE1315" w:rsidRPr="00725E27" w:rsidRDefault="00CE1315" w:rsidP="004470E5">
            <w:pPr>
              <w:numPr>
                <w:ilvl w:val="2"/>
                <w:numId w:val="350"/>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Interpretation of symbols</w:t>
            </w:r>
          </w:p>
          <w:p w14:paraId="605D5DCA" w14:textId="77777777" w:rsidR="00CE1315" w:rsidRPr="00725E27" w:rsidRDefault="00CE1315" w:rsidP="004470E5">
            <w:pPr>
              <w:numPr>
                <w:ilvl w:val="2"/>
                <w:numId w:val="350"/>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Creating a symbols glossary</w:t>
            </w:r>
          </w:p>
          <w:p w14:paraId="78E3FC99" w14:textId="77777777" w:rsidR="00CE1315" w:rsidRPr="00725E27" w:rsidRDefault="00CE1315" w:rsidP="004470E5">
            <w:pPr>
              <w:numPr>
                <w:ilvl w:val="1"/>
                <w:numId w:val="257"/>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Identification of Pictorial Views</w:t>
            </w:r>
          </w:p>
          <w:p w14:paraId="5D5E8133" w14:textId="77777777" w:rsidR="00CE1315" w:rsidRPr="00725E27" w:rsidRDefault="00CE1315" w:rsidP="004470E5">
            <w:pPr>
              <w:pStyle w:val="ListParagraph"/>
              <w:numPr>
                <w:ilvl w:val="0"/>
                <w:numId w:val="351"/>
              </w:numPr>
              <w:rPr>
                <w:vanish/>
                <w:szCs w:val="24"/>
                <w:lang w:eastAsia="zh-CN"/>
              </w:rPr>
            </w:pPr>
          </w:p>
          <w:p w14:paraId="0D8F790B" w14:textId="77777777" w:rsidR="00CE1315" w:rsidRPr="00725E27" w:rsidRDefault="00CE1315" w:rsidP="004470E5">
            <w:pPr>
              <w:pStyle w:val="ListParagraph"/>
              <w:numPr>
                <w:ilvl w:val="0"/>
                <w:numId w:val="351"/>
              </w:numPr>
              <w:rPr>
                <w:vanish/>
                <w:szCs w:val="24"/>
                <w:lang w:eastAsia="zh-CN"/>
              </w:rPr>
            </w:pPr>
          </w:p>
          <w:p w14:paraId="5423439B" w14:textId="77777777" w:rsidR="00CE1315" w:rsidRPr="00725E27" w:rsidRDefault="00CE1315" w:rsidP="004470E5">
            <w:pPr>
              <w:pStyle w:val="ListParagraph"/>
              <w:numPr>
                <w:ilvl w:val="0"/>
                <w:numId w:val="351"/>
              </w:numPr>
              <w:rPr>
                <w:vanish/>
                <w:szCs w:val="24"/>
                <w:lang w:eastAsia="zh-CN"/>
              </w:rPr>
            </w:pPr>
          </w:p>
          <w:p w14:paraId="67E57C61" w14:textId="77777777" w:rsidR="00CE1315" w:rsidRPr="00725E27" w:rsidRDefault="00CE1315" w:rsidP="004470E5">
            <w:pPr>
              <w:pStyle w:val="ListParagraph"/>
              <w:numPr>
                <w:ilvl w:val="0"/>
                <w:numId w:val="351"/>
              </w:numPr>
              <w:rPr>
                <w:vanish/>
                <w:szCs w:val="24"/>
                <w:lang w:eastAsia="zh-CN"/>
              </w:rPr>
            </w:pPr>
          </w:p>
          <w:p w14:paraId="69E184BB" w14:textId="77777777" w:rsidR="00CE1315" w:rsidRPr="00725E27" w:rsidRDefault="00CE1315" w:rsidP="004470E5">
            <w:pPr>
              <w:pStyle w:val="ListParagraph"/>
              <w:numPr>
                <w:ilvl w:val="1"/>
                <w:numId w:val="351"/>
              </w:numPr>
              <w:rPr>
                <w:vanish/>
                <w:szCs w:val="24"/>
                <w:lang w:eastAsia="zh-CN"/>
              </w:rPr>
            </w:pPr>
          </w:p>
          <w:p w14:paraId="0BADDE91" w14:textId="77777777" w:rsidR="00CE1315" w:rsidRPr="00725E27" w:rsidRDefault="00CE1315" w:rsidP="004470E5">
            <w:pPr>
              <w:pStyle w:val="ListParagraph"/>
              <w:numPr>
                <w:ilvl w:val="1"/>
                <w:numId w:val="351"/>
              </w:numPr>
              <w:rPr>
                <w:vanish/>
                <w:szCs w:val="24"/>
                <w:lang w:eastAsia="zh-CN"/>
              </w:rPr>
            </w:pPr>
          </w:p>
          <w:p w14:paraId="284011FB" w14:textId="77777777" w:rsidR="00CE1315" w:rsidRPr="00725E27" w:rsidRDefault="00CE1315" w:rsidP="004470E5">
            <w:pPr>
              <w:pStyle w:val="ListParagraph"/>
              <w:numPr>
                <w:ilvl w:val="2"/>
                <w:numId w:val="351"/>
              </w:numPr>
              <w:rPr>
                <w:szCs w:val="24"/>
                <w:lang w:eastAsia="zh-CN"/>
              </w:rPr>
            </w:pPr>
            <w:r w:rsidRPr="00725E27">
              <w:rPr>
                <w:szCs w:val="24"/>
                <w:lang w:eastAsia="zh-CN"/>
              </w:rPr>
              <w:t>Types of pictorial views</w:t>
            </w:r>
          </w:p>
          <w:p w14:paraId="3CFE9197" w14:textId="77777777" w:rsidR="00CE1315" w:rsidRPr="00725E27" w:rsidRDefault="00CE1315" w:rsidP="004470E5">
            <w:pPr>
              <w:pStyle w:val="ListParagraph"/>
              <w:numPr>
                <w:ilvl w:val="2"/>
                <w:numId w:val="351"/>
              </w:numPr>
              <w:rPr>
                <w:szCs w:val="24"/>
                <w:lang w:eastAsia="zh-CN"/>
              </w:rPr>
            </w:pPr>
            <w:r w:rsidRPr="00725E27">
              <w:rPr>
                <w:szCs w:val="24"/>
                <w:lang w:eastAsia="zh-CN"/>
              </w:rPr>
              <w:t>Techniques for creating pictorial views</w:t>
            </w:r>
          </w:p>
          <w:p w14:paraId="0D242BAB" w14:textId="77777777" w:rsidR="00CE1315" w:rsidRPr="00725E27" w:rsidRDefault="00CE1315" w:rsidP="004470E5">
            <w:pPr>
              <w:pStyle w:val="ListParagraph"/>
              <w:numPr>
                <w:ilvl w:val="2"/>
                <w:numId w:val="351"/>
              </w:numPr>
              <w:rPr>
                <w:szCs w:val="24"/>
                <w:lang w:eastAsia="zh-CN"/>
              </w:rPr>
            </w:pPr>
            <w:r w:rsidRPr="00725E27">
              <w:rPr>
                <w:szCs w:val="24"/>
                <w:lang w:eastAsia="zh-CN"/>
              </w:rPr>
              <w:t>Tools for pictorial drawing</w:t>
            </w:r>
          </w:p>
          <w:p w14:paraId="3FAC027B" w14:textId="77777777" w:rsidR="00CE1315" w:rsidRPr="00725E27" w:rsidRDefault="00CE1315" w:rsidP="004470E5">
            <w:pPr>
              <w:numPr>
                <w:ilvl w:val="1"/>
                <w:numId w:val="257"/>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Production of Isometric Drawings</w:t>
            </w:r>
          </w:p>
          <w:p w14:paraId="44E80DD6" w14:textId="77777777" w:rsidR="00CE1315" w:rsidRPr="00725E27" w:rsidRDefault="00CE1315" w:rsidP="004470E5">
            <w:pPr>
              <w:pStyle w:val="ListParagraph"/>
              <w:numPr>
                <w:ilvl w:val="0"/>
                <w:numId w:val="352"/>
              </w:numPr>
              <w:spacing w:after="0" w:line="360" w:lineRule="auto"/>
              <w:rPr>
                <w:rFonts w:eastAsia="Times New Roman"/>
                <w:vanish/>
                <w:szCs w:val="24"/>
                <w:lang w:val="en-US" w:eastAsia="zh-CN"/>
              </w:rPr>
            </w:pPr>
          </w:p>
          <w:p w14:paraId="1567ACD4" w14:textId="77777777" w:rsidR="00CE1315" w:rsidRPr="00725E27" w:rsidRDefault="00CE1315" w:rsidP="004470E5">
            <w:pPr>
              <w:pStyle w:val="ListParagraph"/>
              <w:numPr>
                <w:ilvl w:val="0"/>
                <w:numId w:val="352"/>
              </w:numPr>
              <w:spacing w:after="0" w:line="360" w:lineRule="auto"/>
              <w:rPr>
                <w:rFonts w:eastAsia="Times New Roman"/>
                <w:vanish/>
                <w:szCs w:val="24"/>
                <w:lang w:val="en-US" w:eastAsia="zh-CN"/>
              </w:rPr>
            </w:pPr>
          </w:p>
          <w:p w14:paraId="455DEB93" w14:textId="77777777" w:rsidR="00CE1315" w:rsidRPr="00725E27" w:rsidRDefault="00CE1315" w:rsidP="004470E5">
            <w:pPr>
              <w:pStyle w:val="ListParagraph"/>
              <w:numPr>
                <w:ilvl w:val="0"/>
                <w:numId w:val="352"/>
              </w:numPr>
              <w:spacing w:after="0" w:line="360" w:lineRule="auto"/>
              <w:rPr>
                <w:rFonts w:eastAsia="Times New Roman"/>
                <w:vanish/>
                <w:szCs w:val="24"/>
                <w:lang w:val="en-US" w:eastAsia="zh-CN"/>
              </w:rPr>
            </w:pPr>
          </w:p>
          <w:p w14:paraId="3F2346D6" w14:textId="77777777" w:rsidR="00CE1315" w:rsidRPr="00725E27" w:rsidRDefault="00CE1315" w:rsidP="004470E5">
            <w:pPr>
              <w:pStyle w:val="ListParagraph"/>
              <w:numPr>
                <w:ilvl w:val="0"/>
                <w:numId w:val="352"/>
              </w:numPr>
              <w:spacing w:after="0" w:line="360" w:lineRule="auto"/>
              <w:rPr>
                <w:rFonts w:eastAsia="Times New Roman"/>
                <w:vanish/>
                <w:szCs w:val="24"/>
                <w:lang w:val="en-US" w:eastAsia="zh-CN"/>
              </w:rPr>
            </w:pPr>
          </w:p>
          <w:p w14:paraId="476150D1" w14:textId="77777777" w:rsidR="00CE1315" w:rsidRPr="00725E27" w:rsidRDefault="00CE1315" w:rsidP="004470E5">
            <w:pPr>
              <w:pStyle w:val="ListParagraph"/>
              <w:numPr>
                <w:ilvl w:val="1"/>
                <w:numId w:val="352"/>
              </w:numPr>
              <w:spacing w:after="0" w:line="360" w:lineRule="auto"/>
              <w:rPr>
                <w:rFonts w:eastAsia="Times New Roman"/>
                <w:vanish/>
                <w:szCs w:val="24"/>
                <w:lang w:val="en-US" w:eastAsia="zh-CN"/>
              </w:rPr>
            </w:pPr>
          </w:p>
          <w:p w14:paraId="7B6629EE" w14:textId="77777777" w:rsidR="00CE1315" w:rsidRPr="00725E27" w:rsidRDefault="00CE1315" w:rsidP="004470E5">
            <w:pPr>
              <w:pStyle w:val="ListParagraph"/>
              <w:numPr>
                <w:ilvl w:val="1"/>
                <w:numId w:val="352"/>
              </w:numPr>
              <w:spacing w:after="0" w:line="360" w:lineRule="auto"/>
              <w:rPr>
                <w:rFonts w:eastAsia="Times New Roman"/>
                <w:vanish/>
                <w:szCs w:val="24"/>
                <w:lang w:val="en-US" w:eastAsia="zh-CN"/>
              </w:rPr>
            </w:pPr>
          </w:p>
          <w:p w14:paraId="19637EA8" w14:textId="77777777" w:rsidR="00CE1315" w:rsidRPr="00725E27" w:rsidRDefault="00CE1315" w:rsidP="004470E5">
            <w:pPr>
              <w:pStyle w:val="ListParagraph"/>
              <w:numPr>
                <w:ilvl w:val="1"/>
                <w:numId w:val="352"/>
              </w:numPr>
              <w:spacing w:after="0" w:line="360" w:lineRule="auto"/>
              <w:rPr>
                <w:rFonts w:eastAsia="Times New Roman"/>
                <w:vanish/>
                <w:szCs w:val="24"/>
                <w:lang w:val="en-US" w:eastAsia="zh-CN"/>
              </w:rPr>
            </w:pPr>
          </w:p>
          <w:p w14:paraId="18FEBBCA" w14:textId="77777777" w:rsidR="00CE1315" w:rsidRPr="00725E27" w:rsidRDefault="00CE1315" w:rsidP="004470E5">
            <w:pPr>
              <w:numPr>
                <w:ilvl w:val="2"/>
                <w:numId w:val="352"/>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Techniques for isometric projection</w:t>
            </w:r>
          </w:p>
          <w:p w14:paraId="7F76F62B" w14:textId="77777777" w:rsidR="00CE1315" w:rsidRPr="00725E27" w:rsidRDefault="00CE1315" w:rsidP="004470E5">
            <w:pPr>
              <w:numPr>
                <w:ilvl w:val="2"/>
                <w:numId w:val="352"/>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lastRenderedPageBreak/>
              <w:t>Tools for isometric drawing</w:t>
            </w:r>
          </w:p>
          <w:p w14:paraId="11CEBBE5" w14:textId="77777777" w:rsidR="00CE1315" w:rsidRPr="00725E27" w:rsidRDefault="00CE1315" w:rsidP="004470E5">
            <w:pPr>
              <w:numPr>
                <w:ilvl w:val="2"/>
                <w:numId w:val="352"/>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Applications in product design</w:t>
            </w:r>
          </w:p>
          <w:p w14:paraId="430B05CD" w14:textId="77777777" w:rsidR="00CE1315" w:rsidRPr="00725E27" w:rsidRDefault="00CE1315" w:rsidP="004470E5">
            <w:pPr>
              <w:numPr>
                <w:ilvl w:val="1"/>
                <w:numId w:val="257"/>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Production of Orthographic Drawings</w:t>
            </w:r>
          </w:p>
          <w:p w14:paraId="18EA5980" w14:textId="77777777" w:rsidR="00CE1315" w:rsidRPr="00725E27" w:rsidRDefault="00CE1315" w:rsidP="004470E5">
            <w:pPr>
              <w:pStyle w:val="ListParagraph"/>
              <w:numPr>
                <w:ilvl w:val="0"/>
                <w:numId w:val="353"/>
              </w:numPr>
              <w:spacing w:after="0" w:line="360" w:lineRule="auto"/>
              <w:rPr>
                <w:rFonts w:eastAsia="Times New Roman"/>
                <w:vanish/>
                <w:szCs w:val="24"/>
                <w:lang w:val="en-US" w:eastAsia="zh-CN"/>
              </w:rPr>
            </w:pPr>
          </w:p>
          <w:p w14:paraId="717836AC" w14:textId="77777777" w:rsidR="00CE1315" w:rsidRPr="00725E27" w:rsidRDefault="00CE1315" w:rsidP="004470E5">
            <w:pPr>
              <w:pStyle w:val="ListParagraph"/>
              <w:numPr>
                <w:ilvl w:val="0"/>
                <w:numId w:val="353"/>
              </w:numPr>
              <w:spacing w:after="0" w:line="360" w:lineRule="auto"/>
              <w:rPr>
                <w:rFonts w:eastAsia="Times New Roman"/>
                <w:vanish/>
                <w:szCs w:val="24"/>
                <w:lang w:val="en-US" w:eastAsia="zh-CN"/>
              </w:rPr>
            </w:pPr>
          </w:p>
          <w:p w14:paraId="2BD66703" w14:textId="77777777" w:rsidR="00CE1315" w:rsidRPr="00725E27" w:rsidRDefault="00CE1315" w:rsidP="004470E5">
            <w:pPr>
              <w:pStyle w:val="ListParagraph"/>
              <w:numPr>
                <w:ilvl w:val="0"/>
                <w:numId w:val="353"/>
              </w:numPr>
              <w:spacing w:after="0" w:line="360" w:lineRule="auto"/>
              <w:rPr>
                <w:rFonts w:eastAsia="Times New Roman"/>
                <w:vanish/>
                <w:szCs w:val="24"/>
                <w:lang w:val="en-US" w:eastAsia="zh-CN"/>
              </w:rPr>
            </w:pPr>
          </w:p>
          <w:p w14:paraId="5B3AA1C0" w14:textId="77777777" w:rsidR="00CE1315" w:rsidRPr="00725E27" w:rsidRDefault="00CE1315" w:rsidP="004470E5">
            <w:pPr>
              <w:pStyle w:val="ListParagraph"/>
              <w:numPr>
                <w:ilvl w:val="0"/>
                <w:numId w:val="353"/>
              </w:numPr>
              <w:spacing w:after="0" w:line="360" w:lineRule="auto"/>
              <w:rPr>
                <w:rFonts w:eastAsia="Times New Roman"/>
                <w:vanish/>
                <w:szCs w:val="24"/>
                <w:lang w:val="en-US" w:eastAsia="zh-CN"/>
              </w:rPr>
            </w:pPr>
          </w:p>
          <w:p w14:paraId="735C1D69" w14:textId="77777777" w:rsidR="00CE1315" w:rsidRPr="00725E27" w:rsidRDefault="00CE1315" w:rsidP="004470E5">
            <w:pPr>
              <w:pStyle w:val="ListParagraph"/>
              <w:numPr>
                <w:ilvl w:val="1"/>
                <w:numId w:val="353"/>
              </w:numPr>
              <w:spacing w:after="0" w:line="360" w:lineRule="auto"/>
              <w:rPr>
                <w:rFonts w:eastAsia="Times New Roman"/>
                <w:vanish/>
                <w:szCs w:val="24"/>
                <w:lang w:val="en-US" w:eastAsia="zh-CN"/>
              </w:rPr>
            </w:pPr>
          </w:p>
          <w:p w14:paraId="2FE13D1B" w14:textId="77777777" w:rsidR="00CE1315" w:rsidRPr="00725E27" w:rsidRDefault="00CE1315" w:rsidP="004470E5">
            <w:pPr>
              <w:pStyle w:val="ListParagraph"/>
              <w:numPr>
                <w:ilvl w:val="1"/>
                <w:numId w:val="353"/>
              </w:numPr>
              <w:spacing w:after="0" w:line="360" w:lineRule="auto"/>
              <w:rPr>
                <w:rFonts w:eastAsia="Times New Roman"/>
                <w:vanish/>
                <w:szCs w:val="24"/>
                <w:lang w:val="en-US" w:eastAsia="zh-CN"/>
              </w:rPr>
            </w:pPr>
          </w:p>
          <w:p w14:paraId="6EF2074D" w14:textId="77777777" w:rsidR="00CE1315" w:rsidRPr="00725E27" w:rsidRDefault="00CE1315" w:rsidP="004470E5">
            <w:pPr>
              <w:pStyle w:val="ListParagraph"/>
              <w:numPr>
                <w:ilvl w:val="1"/>
                <w:numId w:val="353"/>
              </w:numPr>
              <w:spacing w:after="0" w:line="360" w:lineRule="auto"/>
              <w:rPr>
                <w:rFonts w:eastAsia="Times New Roman"/>
                <w:vanish/>
                <w:szCs w:val="24"/>
                <w:lang w:val="en-US" w:eastAsia="zh-CN"/>
              </w:rPr>
            </w:pPr>
          </w:p>
          <w:p w14:paraId="560F14A6" w14:textId="77777777" w:rsidR="00CE1315" w:rsidRPr="00725E27" w:rsidRDefault="00CE1315" w:rsidP="004470E5">
            <w:pPr>
              <w:pStyle w:val="ListParagraph"/>
              <w:numPr>
                <w:ilvl w:val="1"/>
                <w:numId w:val="353"/>
              </w:numPr>
              <w:spacing w:after="0" w:line="360" w:lineRule="auto"/>
              <w:rPr>
                <w:rFonts w:eastAsia="Times New Roman"/>
                <w:vanish/>
                <w:szCs w:val="24"/>
                <w:lang w:val="en-US" w:eastAsia="zh-CN"/>
              </w:rPr>
            </w:pPr>
          </w:p>
          <w:p w14:paraId="1B9811ED" w14:textId="77777777" w:rsidR="00CE1315" w:rsidRPr="00725E27" w:rsidRDefault="00CE1315" w:rsidP="004470E5">
            <w:pPr>
              <w:numPr>
                <w:ilvl w:val="2"/>
                <w:numId w:val="353"/>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First and third angle projection techniques</w:t>
            </w:r>
          </w:p>
          <w:p w14:paraId="33F480F9" w14:textId="77777777" w:rsidR="00CE1315" w:rsidRPr="00725E27" w:rsidRDefault="00CE1315" w:rsidP="004470E5">
            <w:pPr>
              <w:numPr>
                <w:ilvl w:val="2"/>
                <w:numId w:val="353"/>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Techniques for achieving accuracy</w:t>
            </w:r>
          </w:p>
          <w:p w14:paraId="46049C0F" w14:textId="77777777" w:rsidR="00CE1315" w:rsidRPr="00725E27" w:rsidRDefault="00CE1315" w:rsidP="004470E5">
            <w:pPr>
              <w:numPr>
                <w:ilvl w:val="2"/>
                <w:numId w:val="353"/>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Review of standards for orthographic views</w:t>
            </w:r>
          </w:p>
          <w:p w14:paraId="39E3CFDB" w14:textId="77777777" w:rsidR="00CE1315" w:rsidRPr="00725E27" w:rsidRDefault="00CE1315" w:rsidP="004470E5">
            <w:pPr>
              <w:numPr>
                <w:ilvl w:val="1"/>
                <w:numId w:val="257"/>
              </w:numPr>
              <w:spacing w:after="0" w:line="360" w:lineRule="auto"/>
              <w:contextualSpacing/>
              <w:rPr>
                <w:rFonts w:eastAsia="Times New Roman" w:cs="Times New Roman"/>
                <w:szCs w:val="24"/>
                <w:lang w:val="en-ZW" w:eastAsia="zh-CN"/>
              </w:rPr>
            </w:pPr>
            <w:r w:rsidRPr="00725E27">
              <w:rPr>
                <w:rFonts w:eastAsia="Times New Roman" w:cs="Times New Roman"/>
                <w:bCs/>
                <w:szCs w:val="24"/>
                <w:lang w:val="en-ZW" w:eastAsia="zh-CN"/>
              </w:rPr>
              <w:t>Dimensioning of Orthographic Elevations</w:t>
            </w:r>
          </w:p>
          <w:p w14:paraId="73A9C751" w14:textId="77777777" w:rsidR="00CE1315" w:rsidRPr="00725E27" w:rsidRDefault="00CE1315" w:rsidP="004470E5">
            <w:pPr>
              <w:pStyle w:val="ListParagraph"/>
              <w:numPr>
                <w:ilvl w:val="0"/>
                <w:numId w:val="354"/>
              </w:numPr>
              <w:spacing w:after="0" w:line="360" w:lineRule="auto"/>
              <w:rPr>
                <w:rFonts w:eastAsia="Times New Roman"/>
                <w:vanish/>
                <w:szCs w:val="24"/>
                <w:lang w:val="en-US" w:eastAsia="zh-CN"/>
              </w:rPr>
            </w:pPr>
          </w:p>
          <w:p w14:paraId="5350688F" w14:textId="77777777" w:rsidR="00CE1315" w:rsidRPr="00725E27" w:rsidRDefault="00CE1315" w:rsidP="004470E5">
            <w:pPr>
              <w:pStyle w:val="ListParagraph"/>
              <w:numPr>
                <w:ilvl w:val="0"/>
                <w:numId w:val="354"/>
              </w:numPr>
              <w:spacing w:after="0" w:line="360" w:lineRule="auto"/>
              <w:rPr>
                <w:rFonts w:eastAsia="Times New Roman"/>
                <w:vanish/>
                <w:szCs w:val="24"/>
                <w:lang w:val="en-US" w:eastAsia="zh-CN"/>
              </w:rPr>
            </w:pPr>
          </w:p>
          <w:p w14:paraId="4EC812C9" w14:textId="77777777" w:rsidR="00CE1315" w:rsidRPr="00725E27" w:rsidRDefault="00CE1315" w:rsidP="004470E5">
            <w:pPr>
              <w:pStyle w:val="ListParagraph"/>
              <w:numPr>
                <w:ilvl w:val="0"/>
                <w:numId w:val="354"/>
              </w:numPr>
              <w:spacing w:after="0" w:line="360" w:lineRule="auto"/>
              <w:rPr>
                <w:rFonts w:eastAsia="Times New Roman"/>
                <w:vanish/>
                <w:szCs w:val="24"/>
                <w:lang w:val="en-US" w:eastAsia="zh-CN"/>
              </w:rPr>
            </w:pPr>
          </w:p>
          <w:p w14:paraId="6C8584E1" w14:textId="77777777" w:rsidR="00CE1315" w:rsidRPr="00725E27" w:rsidRDefault="00CE1315" w:rsidP="004470E5">
            <w:pPr>
              <w:pStyle w:val="ListParagraph"/>
              <w:numPr>
                <w:ilvl w:val="0"/>
                <w:numId w:val="354"/>
              </w:numPr>
              <w:spacing w:after="0" w:line="360" w:lineRule="auto"/>
              <w:rPr>
                <w:rFonts w:eastAsia="Times New Roman"/>
                <w:vanish/>
                <w:szCs w:val="24"/>
                <w:lang w:val="en-US" w:eastAsia="zh-CN"/>
              </w:rPr>
            </w:pPr>
          </w:p>
          <w:p w14:paraId="5947A01A" w14:textId="77777777" w:rsidR="00CE1315" w:rsidRPr="00725E27" w:rsidRDefault="00CE1315" w:rsidP="004470E5">
            <w:pPr>
              <w:pStyle w:val="ListParagraph"/>
              <w:numPr>
                <w:ilvl w:val="1"/>
                <w:numId w:val="354"/>
              </w:numPr>
              <w:spacing w:after="0" w:line="360" w:lineRule="auto"/>
              <w:rPr>
                <w:rFonts w:eastAsia="Times New Roman"/>
                <w:vanish/>
                <w:szCs w:val="24"/>
                <w:lang w:val="en-US" w:eastAsia="zh-CN"/>
              </w:rPr>
            </w:pPr>
          </w:p>
          <w:p w14:paraId="2BD5E2BC" w14:textId="77777777" w:rsidR="00CE1315" w:rsidRPr="00725E27" w:rsidRDefault="00CE1315" w:rsidP="004470E5">
            <w:pPr>
              <w:pStyle w:val="ListParagraph"/>
              <w:numPr>
                <w:ilvl w:val="1"/>
                <w:numId w:val="354"/>
              </w:numPr>
              <w:spacing w:after="0" w:line="360" w:lineRule="auto"/>
              <w:rPr>
                <w:rFonts w:eastAsia="Times New Roman"/>
                <w:vanish/>
                <w:szCs w:val="24"/>
                <w:lang w:val="en-US" w:eastAsia="zh-CN"/>
              </w:rPr>
            </w:pPr>
          </w:p>
          <w:p w14:paraId="4767FF3E" w14:textId="77777777" w:rsidR="00CE1315" w:rsidRPr="00725E27" w:rsidRDefault="00CE1315" w:rsidP="004470E5">
            <w:pPr>
              <w:pStyle w:val="ListParagraph"/>
              <w:numPr>
                <w:ilvl w:val="1"/>
                <w:numId w:val="354"/>
              </w:numPr>
              <w:spacing w:after="0" w:line="360" w:lineRule="auto"/>
              <w:rPr>
                <w:rFonts w:eastAsia="Times New Roman"/>
                <w:vanish/>
                <w:szCs w:val="24"/>
                <w:lang w:val="en-US" w:eastAsia="zh-CN"/>
              </w:rPr>
            </w:pPr>
          </w:p>
          <w:p w14:paraId="7BB7C928" w14:textId="77777777" w:rsidR="00CE1315" w:rsidRPr="00725E27" w:rsidRDefault="00CE1315" w:rsidP="004470E5">
            <w:pPr>
              <w:pStyle w:val="ListParagraph"/>
              <w:numPr>
                <w:ilvl w:val="1"/>
                <w:numId w:val="354"/>
              </w:numPr>
              <w:spacing w:after="0" w:line="360" w:lineRule="auto"/>
              <w:rPr>
                <w:rFonts w:eastAsia="Times New Roman"/>
                <w:vanish/>
                <w:szCs w:val="24"/>
                <w:lang w:val="en-US" w:eastAsia="zh-CN"/>
              </w:rPr>
            </w:pPr>
          </w:p>
          <w:p w14:paraId="54AD095A" w14:textId="77777777" w:rsidR="00CE1315" w:rsidRPr="00725E27" w:rsidRDefault="00CE1315" w:rsidP="004470E5">
            <w:pPr>
              <w:pStyle w:val="ListParagraph"/>
              <w:numPr>
                <w:ilvl w:val="1"/>
                <w:numId w:val="354"/>
              </w:numPr>
              <w:spacing w:after="0" w:line="360" w:lineRule="auto"/>
              <w:rPr>
                <w:rFonts w:eastAsia="Times New Roman"/>
                <w:vanish/>
                <w:szCs w:val="24"/>
                <w:lang w:val="en-US" w:eastAsia="zh-CN"/>
              </w:rPr>
            </w:pPr>
          </w:p>
          <w:p w14:paraId="0D4CAB6C" w14:textId="77777777" w:rsidR="00CE1315" w:rsidRPr="00725E27" w:rsidRDefault="00CE1315" w:rsidP="004470E5">
            <w:pPr>
              <w:numPr>
                <w:ilvl w:val="2"/>
                <w:numId w:val="354"/>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Standard dimensioning practices</w:t>
            </w:r>
          </w:p>
          <w:p w14:paraId="51590D06" w14:textId="77777777" w:rsidR="00CE1315" w:rsidRPr="00725E27" w:rsidRDefault="00CE1315" w:rsidP="004470E5">
            <w:pPr>
              <w:numPr>
                <w:ilvl w:val="2"/>
                <w:numId w:val="354"/>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Tools and techniques</w:t>
            </w:r>
          </w:p>
          <w:p w14:paraId="60558142" w14:textId="77777777" w:rsidR="00CE1315" w:rsidRPr="00725E27" w:rsidRDefault="00CE1315" w:rsidP="004470E5">
            <w:pPr>
              <w:numPr>
                <w:ilvl w:val="2"/>
                <w:numId w:val="354"/>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Common errors</w:t>
            </w:r>
          </w:p>
        </w:tc>
        <w:tc>
          <w:tcPr>
            <w:tcW w:w="1101" w:type="pct"/>
            <w:tcBorders>
              <w:top w:val="single" w:sz="4" w:space="0" w:color="auto"/>
              <w:left w:val="single" w:sz="4" w:space="0" w:color="auto"/>
              <w:bottom w:val="single" w:sz="4" w:space="0" w:color="auto"/>
              <w:right w:val="single" w:sz="4" w:space="0" w:color="auto"/>
            </w:tcBorders>
          </w:tcPr>
          <w:p w14:paraId="4B4CB843" w14:textId="77777777" w:rsidR="00CE1315" w:rsidRPr="00725E27" w:rsidRDefault="00CE1315" w:rsidP="004470E5">
            <w:pPr>
              <w:pStyle w:val="ListParagraph"/>
              <w:numPr>
                <w:ilvl w:val="0"/>
                <w:numId w:val="349"/>
              </w:numPr>
              <w:rPr>
                <w:szCs w:val="24"/>
                <w:lang w:eastAsia="zh-CN"/>
              </w:rPr>
            </w:pPr>
            <w:r w:rsidRPr="00725E27">
              <w:rPr>
                <w:szCs w:val="24"/>
                <w:lang w:eastAsia="zh-CN"/>
              </w:rPr>
              <w:lastRenderedPageBreak/>
              <w:t>Practical tests</w:t>
            </w:r>
          </w:p>
          <w:p w14:paraId="5945C2C5" w14:textId="77777777" w:rsidR="00CE1315" w:rsidRPr="00725E27" w:rsidRDefault="00CE1315" w:rsidP="004470E5">
            <w:pPr>
              <w:pStyle w:val="ListParagraph"/>
              <w:numPr>
                <w:ilvl w:val="0"/>
                <w:numId w:val="349"/>
              </w:numPr>
              <w:rPr>
                <w:szCs w:val="24"/>
                <w:lang w:eastAsia="zh-CN"/>
              </w:rPr>
            </w:pPr>
            <w:r w:rsidRPr="00725E27">
              <w:rPr>
                <w:szCs w:val="24"/>
                <w:lang w:eastAsia="zh-CN"/>
              </w:rPr>
              <w:t>Project</w:t>
            </w:r>
          </w:p>
          <w:p w14:paraId="644DF700" w14:textId="77777777" w:rsidR="00CE1315" w:rsidRPr="00725E27" w:rsidRDefault="00CE1315" w:rsidP="004470E5">
            <w:pPr>
              <w:pStyle w:val="ListParagraph"/>
              <w:numPr>
                <w:ilvl w:val="0"/>
                <w:numId w:val="349"/>
              </w:numPr>
              <w:jc w:val="left"/>
              <w:rPr>
                <w:szCs w:val="24"/>
                <w:lang w:eastAsia="zh-CN"/>
              </w:rPr>
            </w:pPr>
            <w:r w:rsidRPr="00725E27">
              <w:rPr>
                <w:szCs w:val="24"/>
                <w:lang w:eastAsia="zh-CN"/>
              </w:rPr>
              <w:t>Portfolio of evidence</w:t>
            </w:r>
          </w:p>
          <w:p w14:paraId="1E09A95F" w14:textId="77777777" w:rsidR="00CE1315" w:rsidRPr="00725E27" w:rsidRDefault="00CE1315" w:rsidP="004470E5">
            <w:pPr>
              <w:pStyle w:val="ListParagraph"/>
              <w:numPr>
                <w:ilvl w:val="0"/>
                <w:numId w:val="349"/>
              </w:numPr>
              <w:jc w:val="left"/>
              <w:rPr>
                <w:szCs w:val="24"/>
                <w:lang w:eastAsia="zh-CN"/>
              </w:rPr>
            </w:pPr>
            <w:r w:rsidRPr="00725E27">
              <w:rPr>
                <w:szCs w:val="24"/>
                <w:lang w:eastAsia="zh-CN"/>
              </w:rPr>
              <w:t>Third party report</w:t>
            </w:r>
          </w:p>
          <w:p w14:paraId="73B36A57" w14:textId="77777777" w:rsidR="00CE1315" w:rsidRPr="00725E27" w:rsidRDefault="00CE1315" w:rsidP="004470E5">
            <w:pPr>
              <w:pStyle w:val="ListParagraph"/>
              <w:numPr>
                <w:ilvl w:val="0"/>
                <w:numId w:val="349"/>
              </w:numPr>
              <w:rPr>
                <w:szCs w:val="24"/>
                <w:lang w:val="en-ZA" w:eastAsia="zh-CN"/>
              </w:rPr>
            </w:pPr>
            <w:r w:rsidRPr="00725E27">
              <w:rPr>
                <w:szCs w:val="24"/>
                <w:lang w:eastAsia="zh-CN"/>
              </w:rPr>
              <w:t>Written tests</w:t>
            </w:r>
          </w:p>
        </w:tc>
      </w:tr>
    </w:tbl>
    <w:p w14:paraId="3187F36F" w14:textId="77777777" w:rsidR="00CE1315" w:rsidRPr="00725E27" w:rsidRDefault="00CE1315" w:rsidP="00CE1315">
      <w:pPr>
        <w:spacing w:after="0" w:line="360" w:lineRule="auto"/>
        <w:contextualSpacing/>
        <w:rPr>
          <w:rFonts w:eastAsia="Times New Roman" w:cs="Times New Roman"/>
          <w:b/>
          <w:szCs w:val="24"/>
          <w:lang w:val="en-ZA" w:eastAsia="zh-CN"/>
        </w:rPr>
      </w:pPr>
    </w:p>
    <w:p w14:paraId="4792B633" w14:textId="77777777" w:rsidR="00CE1315" w:rsidRPr="00725E27" w:rsidRDefault="00CE1315" w:rsidP="00CE1315">
      <w:pPr>
        <w:spacing w:after="0" w:line="360" w:lineRule="auto"/>
        <w:contextualSpacing/>
        <w:rPr>
          <w:rFonts w:eastAsia="Times New Roman" w:cs="Times New Roman"/>
          <w:b/>
          <w:szCs w:val="24"/>
          <w:lang w:val="en-ZA" w:eastAsia="zh-CN"/>
        </w:rPr>
      </w:pPr>
      <w:r w:rsidRPr="00725E27">
        <w:rPr>
          <w:rFonts w:eastAsia="Times New Roman" w:cs="Times New Roman"/>
          <w:b/>
          <w:szCs w:val="24"/>
          <w:lang w:val="en-ZA" w:eastAsia="zh-CN"/>
        </w:rPr>
        <w:t>Suggested Methods of Instruction</w:t>
      </w:r>
    </w:p>
    <w:p w14:paraId="6264AA4D" w14:textId="77777777" w:rsidR="00CE1315" w:rsidRPr="00725E27" w:rsidRDefault="00CE1315" w:rsidP="004470E5">
      <w:pPr>
        <w:numPr>
          <w:ilvl w:val="0"/>
          <w:numId w:val="355"/>
        </w:num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Practical</w:t>
      </w:r>
    </w:p>
    <w:p w14:paraId="4AE63BC4" w14:textId="77777777" w:rsidR="00CE1315" w:rsidRPr="00725E27" w:rsidRDefault="00CE1315" w:rsidP="004470E5">
      <w:pPr>
        <w:numPr>
          <w:ilvl w:val="0"/>
          <w:numId w:val="355"/>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Projects</w:t>
      </w:r>
    </w:p>
    <w:p w14:paraId="7D8FA857" w14:textId="77777777" w:rsidR="00CE1315" w:rsidRPr="00725E27" w:rsidRDefault="00CE1315" w:rsidP="004470E5">
      <w:pPr>
        <w:numPr>
          <w:ilvl w:val="0"/>
          <w:numId w:val="355"/>
        </w:num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Demonstration  </w:t>
      </w:r>
    </w:p>
    <w:p w14:paraId="0B39FF27" w14:textId="77777777" w:rsidR="00CE1315" w:rsidRPr="00725E27" w:rsidRDefault="00CE1315" w:rsidP="004470E5">
      <w:pPr>
        <w:numPr>
          <w:ilvl w:val="0"/>
          <w:numId w:val="355"/>
        </w:num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Group discussion</w:t>
      </w:r>
    </w:p>
    <w:p w14:paraId="4AFE4439" w14:textId="77777777" w:rsidR="00CE1315" w:rsidRPr="00725E27" w:rsidRDefault="00CE1315" w:rsidP="004470E5">
      <w:pPr>
        <w:numPr>
          <w:ilvl w:val="0"/>
          <w:numId w:val="355"/>
        </w:num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Direct instructions</w:t>
      </w:r>
    </w:p>
    <w:p w14:paraId="178C1C5F" w14:textId="77777777" w:rsidR="00CE1315" w:rsidRPr="00725E27" w:rsidRDefault="00CE1315" w:rsidP="00CE1315">
      <w:pPr>
        <w:spacing w:after="0" w:line="360" w:lineRule="auto"/>
        <w:contextualSpacing/>
        <w:rPr>
          <w:rFonts w:eastAsia="Times New Roman" w:cs="Times New Roman"/>
          <w:szCs w:val="24"/>
          <w:lang w:eastAsia="zh-CN"/>
        </w:rPr>
      </w:pPr>
    </w:p>
    <w:p w14:paraId="339CD2D8" w14:textId="77777777" w:rsidR="00CE1315" w:rsidRPr="00725E27" w:rsidRDefault="00CE1315" w:rsidP="00CE1315">
      <w:pPr>
        <w:spacing w:after="0" w:line="360" w:lineRule="auto"/>
        <w:contextualSpacing/>
        <w:rPr>
          <w:rFonts w:eastAsia="Times New Roman" w:cs="Times New Roman"/>
          <w:szCs w:val="24"/>
          <w:lang w:eastAsia="zh-CN"/>
        </w:rPr>
      </w:pPr>
    </w:p>
    <w:p w14:paraId="225175CC" w14:textId="77777777" w:rsidR="00CE1315" w:rsidRPr="00725E27" w:rsidRDefault="00CE1315" w:rsidP="00CE1315">
      <w:pPr>
        <w:spacing w:after="0" w:line="360" w:lineRule="auto"/>
        <w:rPr>
          <w:rFonts w:cs="Times New Roman"/>
          <w:b/>
          <w:szCs w:val="24"/>
        </w:rPr>
      </w:pPr>
      <w:r w:rsidRPr="00725E27">
        <w:rPr>
          <w:rFonts w:cs="Times New Roman"/>
          <w:b/>
          <w:szCs w:val="24"/>
        </w:rPr>
        <w:t>Recommended Resources for 25 Trainees</w:t>
      </w:r>
    </w:p>
    <w:p w14:paraId="2A20E379" w14:textId="77777777" w:rsidR="00CE1315" w:rsidRPr="00725E27" w:rsidRDefault="00CE1315" w:rsidP="00CE1315">
      <w:pPr>
        <w:spacing w:after="0"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08541341" w14:textId="77777777" w:rsidTr="00C24A23">
        <w:trPr>
          <w:tblHeader/>
        </w:trPr>
        <w:tc>
          <w:tcPr>
            <w:tcW w:w="895" w:type="dxa"/>
            <w:shd w:val="clear" w:color="auto" w:fill="auto"/>
          </w:tcPr>
          <w:p w14:paraId="4AC3584F"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431FAB8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310312BC"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5DF289D7"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3C9EEB4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Recommended Ratio</w:t>
            </w:r>
          </w:p>
          <w:p w14:paraId="37B3D08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50FF7EB0" w14:textId="77777777" w:rsidTr="00C24A23">
        <w:tc>
          <w:tcPr>
            <w:tcW w:w="895" w:type="dxa"/>
            <w:shd w:val="clear" w:color="auto" w:fill="auto"/>
          </w:tcPr>
          <w:p w14:paraId="1C736547"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A</w:t>
            </w:r>
          </w:p>
        </w:tc>
        <w:tc>
          <w:tcPr>
            <w:tcW w:w="8455" w:type="dxa"/>
            <w:gridSpan w:val="4"/>
            <w:shd w:val="clear" w:color="auto" w:fill="auto"/>
          </w:tcPr>
          <w:p w14:paraId="12012545"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5111DF82" w14:textId="77777777" w:rsidTr="00C24A23">
        <w:tc>
          <w:tcPr>
            <w:tcW w:w="895" w:type="dxa"/>
            <w:shd w:val="clear" w:color="auto" w:fill="auto"/>
          </w:tcPr>
          <w:p w14:paraId="74AC0FBC"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07E48B6C"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65C565E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0E34D8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0B22CCA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59303F0E" w14:textId="77777777" w:rsidTr="00C24A23">
        <w:tc>
          <w:tcPr>
            <w:tcW w:w="895" w:type="dxa"/>
            <w:shd w:val="clear" w:color="auto" w:fill="auto"/>
          </w:tcPr>
          <w:p w14:paraId="35B86AF3"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7EEBB54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Technical drawing reference books </w:t>
            </w:r>
          </w:p>
        </w:tc>
        <w:tc>
          <w:tcPr>
            <w:tcW w:w="2070" w:type="dxa"/>
            <w:shd w:val="clear" w:color="auto" w:fill="auto"/>
          </w:tcPr>
          <w:p w14:paraId="33957BA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08B62F1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14</w:t>
            </w:r>
          </w:p>
        </w:tc>
        <w:tc>
          <w:tcPr>
            <w:tcW w:w="1693" w:type="dxa"/>
            <w:shd w:val="clear" w:color="auto" w:fill="auto"/>
          </w:tcPr>
          <w:p w14:paraId="5039EC6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w:t>
            </w:r>
          </w:p>
        </w:tc>
      </w:tr>
      <w:tr w:rsidR="00DC0CBC" w:rsidRPr="00725E27" w14:paraId="7071B28E" w14:textId="77777777" w:rsidTr="00C24A23">
        <w:tc>
          <w:tcPr>
            <w:tcW w:w="895" w:type="dxa"/>
            <w:shd w:val="clear" w:color="auto" w:fill="auto"/>
          </w:tcPr>
          <w:p w14:paraId="2AEFE909"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50CBB5C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Rulers, protractors and compasses, set-squares  </w:t>
            </w:r>
          </w:p>
        </w:tc>
        <w:tc>
          <w:tcPr>
            <w:tcW w:w="2070" w:type="dxa"/>
            <w:shd w:val="clear" w:color="auto" w:fill="auto"/>
          </w:tcPr>
          <w:p w14:paraId="3209F71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435874E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338AD74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31244582" w14:textId="77777777" w:rsidTr="00C24A23">
        <w:tc>
          <w:tcPr>
            <w:tcW w:w="895" w:type="dxa"/>
            <w:shd w:val="clear" w:color="auto" w:fill="auto"/>
          </w:tcPr>
          <w:p w14:paraId="54DBE3C7"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12BE1C3E"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A3 drawing papers</w:t>
            </w:r>
          </w:p>
        </w:tc>
        <w:tc>
          <w:tcPr>
            <w:tcW w:w="2070" w:type="dxa"/>
            <w:shd w:val="clear" w:color="auto" w:fill="auto"/>
          </w:tcPr>
          <w:p w14:paraId="224E2CE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2C1E2EA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1CEFA89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1BB4FD38" w14:textId="77777777" w:rsidTr="00C24A23">
        <w:tc>
          <w:tcPr>
            <w:tcW w:w="895" w:type="dxa"/>
            <w:shd w:val="clear" w:color="auto" w:fill="auto"/>
          </w:tcPr>
          <w:p w14:paraId="578B6816"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1A25085C"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Building Drawings samples</w:t>
            </w:r>
          </w:p>
        </w:tc>
        <w:tc>
          <w:tcPr>
            <w:tcW w:w="2070" w:type="dxa"/>
            <w:shd w:val="clear" w:color="auto" w:fill="auto"/>
          </w:tcPr>
          <w:p w14:paraId="19BE684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38B2F76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44CA308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378989A8" w14:textId="77777777" w:rsidTr="00C24A23">
        <w:tc>
          <w:tcPr>
            <w:tcW w:w="895" w:type="dxa"/>
            <w:shd w:val="clear" w:color="auto" w:fill="auto"/>
          </w:tcPr>
          <w:p w14:paraId="09631414"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B</w:t>
            </w:r>
          </w:p>
        </w:tc>
        <w:tc>
          <w:tcPr>
            <w:tcW w:w="8455" w:type="dxa"/>
            <w:gridSpan w:val="4"/>
            <w:shd w:val="clear" w:color="auto" w:fill="auto"/>
          </w:tcPr>
          <w:p w14:paraId="390608BA"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788A946D" w14:textId="77777777" w:rsidTr="00C24A23">
        <w:tc>
          <w:tcPr>
            <w:tcW w:w="895" w:type="dxa"/>
            <w:shd w:val="clear" w:color="auto" w:fill="auto"/>
          </w:tcPr>
          <w:p w14:paraId="3272D3D0"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7A34ADF9"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52031A60" w14:textId="77777777" w:rsidR="00CE1315" w:rsidRPr="00725E27" w:rsidRDefault="00CE1315"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5C17A48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120F85B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4CEB4936" w14:textId="77777777" w:rsidTr="00C24A23">
        <w:tc>
          <w:tcPr>
            <w:tcW w:w="895" w:type="dxa"/>
            <w:shd w:val="clear" w:color="auto" w:fill="auto"/>
          </w:tcPr>
          <w:p w14:paraId="776D0198"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2BE328EB" w14:textId="77777777" w:rsidR="00CE1315" w:rsidRPr="00725E27" w:rsidRDefault="00CE1315" w:rsidP="00C24A23">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44A58D39" w14:textId="77777777" w:rsidR="00CE1315" w:rsidRPr="00725E27" w:rsidRDefault="00CE1315"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1E2792F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6F3E87C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6FD0876" w14:textId="77777777" w:rsidTr="00C24A23">
        <w:trPr>
          <w:trHeight w:val="664"/>
        </w:trPr>
        <w:tc>
          <w:tcPr>
            <w:tcW w:w="895" w:type="dxa"/>
            <w:shd w:val="clear" w:color="auto" w:fill="auto"/>
          </w:tcPr>
          <w:p w14:paraId="796482BE"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1FF8A2F8"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Technical Drawing room</w:t>
            </w:r>
          </w:p>
        </w:tc>
        <w:tc>
          <w:tcPr>
            <w:tcW w:w="2070" w:type="dxa"/>
            <w:shd w:val="clear" w:color="auto" w:fill="auto"/>
          </w:tcPr>
          <w:p w14:paraId="2090C5F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6D0714E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43B8E38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78D2035C" w14:textId="77777777" w:rsidTr="00C24A23">
        <w:tc>
          <w:tcPr>
            <w:tcW w:w="895" w:type="dxa"/>
            <w:shd w:val="clear" w:color="auto" w:fill="auto"/>
          </w:tcPr>
          <w:p w14:paraId="543A519C"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5C59B718"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57DC8F65" w14:textId="77777777" w:rsidTr="00C24A23">
        <w:trPr>
          <w:trHeight w:val="495"/>
        </w:trPr>
        <w:tc>
          <w:tcPr>
            <w:tcW w:w="895" w:type="dxa"/>
            <w:shd w:val="clear" w:color="auto" w:fill="auto"/>
          </w:tcPr>
          <w:p w14:paraId="2BD7D2FD"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11C6036A"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 xml:space="preserve">Assorted </w:t>
            </w:r>
            <w:proofErr w:type="spellStart"/>
            <w:r w:rsidRPr="00725E27">
              <w:rPr>
                <w:rFonts w:eastAsia="Times New Roman" w:cs="Times New Roman"/>
                <w:szCs w:val="24"/>
                <w:lang w:eastAsia="zh-CN"/>
              </w:rPr>
              <w:t>colour</w:t>
            </w:r>
            <w:proofErr w:type="spellEnd"/>
            <w:r w:rsidRPr="00725E27">
              <w:rPr>
                <w:rFonts w:eastAsia="Times New Roman" w:cs="Times New Roman"/>
                <w:szCs w:val="24"/>
                <w:lang w:eastAsia="zh-CN"/>
              </w:rPr>
              <w:t xml:space="preserve"> of whiteboard markers</w:t>
            </w:r>
          </w:p>
        </w:tc>
        <w:tc>
          <w:tcPr>
            <w:tcW w:w="2070" w:type="dxa"/>
            <w:shd w:val="clear" w:color="auto" w:fill="auto"/>
          </w:tcPr>
          <w:p w14:paraId="747DA24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2C703B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77E6447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10:1</w:t>
            </w:r>
          </w:p>
        </w:tc>
      </w:tr>
      <w:tr w:rsidR="00DC0CBC" w:rsidRPr="00725E27" w14:paraId="4A1A668D" w14:textId="77777777" w:rsidTr="00C24A23">
        <w:tc>
          <w:tcPr>
            <w:tcW w:w="895" w:type="dxa"/>
            <w:shd w:val="clear" w:color="auto" w:fill="auto"/>
          </w:tcPr>
          <w:p w14:paraId="437608B5"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2238DAA0" w14:textId="77777777" w:rsidR="00CE1315" w:rsidRPr="00725E27" w:rsidRDefault="00CE1315" w:rsidP="00C24A23">
            <w:pPr>
              <w:spacing w:after="0" w:line="360" w:lineRule="auto"/>
              <w:rPr>
                <w:rFonts w:eastAsia="Times New Roman" w:cs="Times New Roman"/>
                <w:szCs w:val="24"/>
                <w:lang w:eastAsia="zh-CN"/>
              </w:rPr>
            </w:pPr>
            <w:r w:rsidRPr="00725E27">
              <w:rPr>
                <w:rFonts w:eastAsia="Times New Roman" w:cs="Times New Roman"/>
                <w:szCs w:val="24"/>
                <w:lang w:eastAsia="zh-CN"/>
              </w:rPr>
              <w:t xml:space="preserve">Masking Tape </w:t>
            </w:r>
          </w:p>
        </w:tc>
        <w:tc>
          <w:tcPr>
            <w:tcW w:w="2070" w:type="dxa"/>
            <w:shd w:val="clear" w:color="auto" w:fill="auto"/>
          </w:tcPr>
          <w:p w14:paraId="7A2801E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BDE6D6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 1pc </w:t>
            </w:r>
          </w:p>
        </w:tc>
        <w:tc>
          <w:tcPr>
            <w:tcW w:w="1693" w:type="dxa"/>
            <w:shd w:val="clear" w:color="auto" w:fill="auto"/>
          </w:tcPr>
          <w:p w14:paraId="4F1740B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25:1</w:t>
            </w:r>
          </w:p>
        </w:tc>
      </w:tr>
      <w:tr w:rsidR="00DC0CBC" w:rsidRPr="00725E27" w14:paraId="3F14D50B" w14:textId="77777777" w:rsidTr="00C24A23">
        <w:tc>
          <w:tcPr>
            <w:tcW w:w="895" w:type="dxa"/>
            <w:shd w:val="clear" w:color="auto" w:fill="auto"/>
          </w:tcPr>
          <w:p w14:paraId="71DD004B"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46612B9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Drawing stationery </w:t>
            </w:r>
          </w:p>
        </w:tc>
        <w:tc>
          <w:tcPr>
            <w:tcW w:w="2070" w:type="dxa"/>
            <w:shd w:val="clear" w:color="auto" w:fill="auto"/>
          </w:tcPr>
          <w:p w14:paraId="18D3154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4E5210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per stationery </w:t>
            </w:r>
          </w:p>
        </w:tc>
        <w:tc>
          <w:tcPr>
            <w:tcW w:w="1693" w:type="dxa"/>
            <w:shd w:val="clear" w:color="auto" w:fill="auto"/>
          </w:tcPr>
          <w:p w14:paraId="1532207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7C2F017F" w14:textId="77777777" w:rsidTr="00C24A23">
        <w:tc>
          <w:tcPr>
            <w:tcW w:w="895" w:type="dxa"/>
            <w:shd w:val="clear" w:color="auto" w:fill="auto"/>
          </w:tcPr>
          <w:p w14:paraId="1D3DCFF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67608083"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390A99DE" w14:textId="77777777" w:rsidTr="00C24A23">
        <w:trPr>
          <w:trHeight w:val="600"/>
        </w:trPr>
        <w:tc>
          <w:tcPr>
            <w:tcW w:w="895" w:type="dxa"/>
            <w:shd w:val="clear" w:color="auto" w:fill="auto"/>
          </w:tcPr>
          <w:p w14:paraId="32595229"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27B1AD76"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Technical Drawing Instruments</w:t>
            </w:r>
          </w:p>
        </w:tc>
        <w:tc>
          <w:tcPr>
            <w:tcW w:w="2070" w:type="dxa"/>
            <w:shd w:val="clear" w:color="auto" w:fill="auto"/>
          </w:tcPr>
          <w:p w14:paraId="6658550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5C3644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13EAFD7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3CB685B6" w14:textId="77777777" w:rsidTr="00C24A23">
        <w:trPr>
          <w:trHeight w:val="600"/>
        </w:trPr>
        <w:tc>
          <w:tcPr>
            <w:tcW w:w="895" w:type="dxa"/>
            <w:shd w:val="clear" w:color="auto" w:fill="auto"/>
          </w:tcPr>
          <w:p w14:paraId="66BDB91B"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17732A63" w14:textId="77777777" w:rsidR="00CE1315" w:rsidRPr="00725E27" w:rsidRDefault="00CE1315" w:rsidP="00C24A23">
            <w:pPr>
              <w:spacing w:after="0" w:line="360" w:lineRule="auto"/>
              <w:rPr>
                <w:rFonts w:eastAsia="Times New Roman" w:cs="Times New Roman"/>
                <w:szCs w:val="24"/>
                <w:lang w:eastAsia="zh-CN"/>
              </w:rPr>
            </w:pPr>
            <w:r w:rsidRPr="00725E27">
              <w:rPr>
                <w:rFonts w:eastAsia="Times New Roman" w:cs="Times New Roman"/>
                <w:szCs w:val="24"/>
                <w:lang w:eastAsia="zh-CN"/>
              </w:rPr>
              <w:t>Computer installed with relevant CAD packages</w:t>
            </w:r>
          </w:p>
        </w:tc>
        <w:tc>
          <w:tcPr>
            <w:tcW w:w="2070" w:type="dxa"/>
            <w:shd w:val="clear" w:color="auto" w:fill="auto"/>
          </w:tcPr>
          <w:p w14:paraId="382DC8D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F7DE44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13 pcs</w:t>
            </w:r>
          </w:p>
        </w:tc>
        <w:tc>
          <w:tcPr>
            <w:tcW w:w="1693" w:type="dxa"/>
            <w:shd w:val="clear" w:color="auto" w:fill="auto"/>
          </w:tcPr>
          <w:p w14:paraId="2BAA3B6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w:t>
            </w:r>
          </w:p>
        </w:tc>
      </w:tr>
      <w:tr w:rsidR="00DC0CBC" w:rsidRPr="00725E27" w14:paraId="61D3CE36" w14:textId="77777777" w:rsidTr="00C24A23">
        <w:tc>
          <w:tcPr>
            <w:tcW w:w="895" w:type="dxa"/>
            <w:shd w:val="clear" w:color="auto" w:fill="auto"/>
          </w:tcPr>
          <w:p w14:paraId="41346B0A" w14:textId="77777777" w:rsidR="00CE1315" w:rsidRPr="00725E27" w:rsidRDefault="00CE1315" w:rsidP="004470E5">
            <w:pPr>
              <w:pStyle w:val="ListParagraph"/>
              <w:numPr>
                <w:ilvl w:val="0"/>
                <w:numId w:val="244"/>
              </w:numPr>
              <w:spacing w:after="0" w:line="360" w:lineRule="auto"/>
              <w:contextualSpacing w:val="0"/>
              <w:rPr>
                <w:bCs/>
                <w:szCs w:val="24"/>
                <w:lang w:val="en-GB"/>
              </w:rPr>
            </w:pPr>
          </w:p>
        </w:tc>
        <w:tc>
          <w:tcPr>
            <w:tcW w:w="3240" w:type="dxa"/>
            <w:shd w:val="clear" w:color="auto" w:fill="auto"/>
          </w:tcPr>
          <w:p w14:paraId="12FB22E5"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Drawing Board</w:t>
            </w:r>
          </w:p>
        </w:tc>
        <w:tc>
          <w:tcPr>
            <w:tcW w:w="2070" w:type="dxa"/>
            <w:shd w:val="clear" w:color="auto" w:fill="auto"/>
          </w:tcPr>
          <w:p w14:paraId="477670E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25D5185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7B14A39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bl>
    <w:p w14:paraId="159AD40C" w14:textId="77777777" w:rsidR="00F40A90" w:rsidRPr="00725E27" w:rsidRDefault="00F40A90" w:rsidP="00F40A90">
      <w:pPr>
        <w:pStyle w:val="Heading2"/>
        <w:rPr>
          <w:rFonts w:eastAsia="Calibri"/>
          <w:lang w:val="en-ZA"/>
        </w:rPr>
      </w:pPr>
      <w:bookmarkStart w:id="71" w:name="_Toc197173391"/>
      <w:r w:rsidRPr="00725E27">
        <w:rPr>
          <w:lang w:val="en-GB"/>
        </w:rPr>
        <w:lastRenderedPageBreak/>
        <w:t>CONSTRUCTION MATERIALS SCIENCE II</w:t>
      </w:r>
      <w:bookmarkEnd w:id="71"/>
    </w:p>
    <w:p w14:paraId="64E05BCE" w14:textId="77777777" w:rsidR="00A40D61" w:rsidRPr="00725E27" w:rsidRDefault="00A40D61" w:rsidP="00F40A90">
      <w:pPr>
        <w:spacing w:after="0" w:line="360" w:lineRule="auto"/>
        <w:rPr>
          <w:rFonts w:eastAsia="Calibri" w:cs="Times New Roman"/>
          <w:b/>
          <w:szCs w:val="24"/>
          <w:lang w:val="en-ZA"/>
        </w:rPr>
      </w:pPr>
    </w:p>
    <w:p w14:paraId="6FC58F72" w14:textId="456F9755" w:rsidR="00F40A90" w:rsidRPr="00725E27" w:rsidRDefault="00F40A90" w:rsidP="00F40A90">
      <w:pPr>
        <w:spacing w:after="0" w:line="360" w:lineRule="auto"/>
        <w:rPr>
          <w:rFonts w:eastAsia="Calibri" w:cs="Times New Roman"/>
          <w:b/>
          <w:szCs w:val="24"/>
          <w:lang w:val="en-ZA"/>
        </w:rPr>
      </w:pPr>
      <w:r w:rsidRPr="00725E27">
        <w:rPr>
          <w:rFonts w:eastAsia="Calibri" w:cs="Times New Roman"/>
          <w:b/>
          <w:szCs w:val="24"/>
          <w:lang w:val="en-ZA"/>
        </w:rPr>
        <w:t xml:space="preserve">UNIT CODE: </w:t>
      </w:r>
      <w:r w:rsidR="00041938" w:rsidRPr="00725E27">
        <w:rPr>
          <w:rFonts w:eastAsia="Calibri" w:cs="Times New Roman"/>
          <w:b/>
          <w:bCs/>
          <w:szCs w:val="24"/>
        </w:rPr>
        <w:t xml:space="preserve">0722 551 </w:t>
      </w:r>
      <w:r w:rsidR="00DE2D08" w:rsidRPr="00725E27">
        <w:rPr>
          <w:rFonts w:eastAsia="Calibri" w:cs="Times New Roman"/>
          <w:b/>
          <w:bCs/>
          <w:szCs w:val="24"/>
        </w:rPr>
        <w:t>09</w:t>
      </w:r>
      <w:r w:rsidR="00041938" w:rsidRPr="00725E27">
        <w:rPr>
          <w:rFonts w:eastAsia="Calibri" w:cs="Times New Roman"/>
          <w:b/>
          <w:bCs/>
          <w:szCs w:val="24"/>
        </w:rPr>
        <w:t>A</w:t>
      </w:r>
    </w:p>
    <w:p w14:paraId="091D065F" w14:textId="77777777" w:rsidR="00F40A90" w:rsidRPr="00725E27" w:rsidRDefault="00F40A90" w:rsidP="00F40A90">
      <w:pPr>
        <w:spacing w:after="0" w:line="360" w:lineRule="auto"/>
        <w:rPr>
          <w:rFonts w:eastAsia="Calibri" w:cs="Times New Roman"/>
          <w:b/>
          <w:szCs w:val="24"/>
          <w:lang w:val="en-ZA"/>
        </w:rPr>
      </w:pPr>
    </w:p>
    <w:p w14:paraId="398A2B07" w14:textId="77777777" w:rsidR="00F40A90" w:rsidRPr="00725E27" w:rsidRDefault="00F40A90" w:rsidP="00F40A90">
      <w:pPr>
        <w:spacing w:after="0" w:line="360" w:lineRule="auto"/>
        <w:rPr>
          <w:rFonts w:eastAsia="Calibri" w:cs="Times New Roman"/>
          <w:szCs w:val="24"/>
          <w:lang w:val="en-ZA"/>
        </w:rPr>
      </w:pPr>
      <w:r w:rsidRPr="00725E27">
        <w:rPr>
          <w:rFonts w:eastAsia="Calibri" w:cs="Times New Roman"/>
          <w:b/>
          <w:szCs w:val="24"/>
          <w:lang w:val="en-ZA"/>
        </w:rPr>
        <w:t>UNIT DURATION: 80 HOURS</w:t>
      </w:r>
    </w:p>
    <w:p w14:paraId="04A16E15" w14:textId="77777777" w:rsidR="00F40A90" w:rsidRPr="00725E27" w:rsidRDefault="00F40A90" w:rsidP="00F40A90">
      <w:pPr>
        <w:spacing w:after="0" w:line="360" w:lineRule="auto"/>
        <w:rPr>
          <w:rFonts w:eastAsia="Calibri" w:cs="Times New Roman"/>
          <w:b/>
          <w:szCs w:val="24"/>
          <w:lang w:val="en-ZA"/>
        </w:rPr>
      </w:pPr>
    </w:p>
    <w:p w14:paraId="4008DA7E" w14:textId="77777777" w:rsidR="00F40A90" w:rsidRPr="00725E27" w:rsidRDefault="00F40A90" w:rsidP="00F40A90">
      <w:pPr>
        <w:spacing w:after="0" w:line="360" w:lineRule="auto"/>
        <w:rPr>
          <w:rFonts w:eastAsia="Calibri" w:cs="Times New Roman"/>
          <w:szCs w:val="24"/>
          <w:lang w:val="en-ZA"/>
        </w:rPr>
      </w:pPr>
      <w:r w:rsidRPr="00725E27">
        <w:rPr>
          <w:rFonts w:eastAsia="Calibri" w:cs="Times New Roman"/>
          <w:b/>
          <w:szCs w:val="24"/>
          <w:lang w:val="en-ZA"/>
        </w:rPr>
        <w:t>Relationship to Occupational Standards</w:t>
      </w:r>
    </w:p>
    <w:p w14:paraId="2EB2FCD3" w14:textId="17F0584D" w:rsidR="00F40A90" w:rsidRPr="00725E27" w:rsidRDefault="00F40A90" w:rsidP="00F40A90">
      <w:pPr>
        <w:spacing w:after="0" w:line="360" w:lineRule="auto"/>
        <w:rPr>
          <w:rFonts w:eastAsia="Calibri" w:cs="Times New Roman"/>
          <w:szCs w:val="24"/>
          <w:lang w:val="en-ZA"/>
        </w:rPr>
      </w:pPr>
      <w:r w:rsidRPr="00725E27">
        <w:rPr>
          <w:rFonts w:eastAsia="Calibri" w:cs="Times New Roman"/>
          <w:szCs w:val="24"/>
          <w:lang w:val="en-ZA"/>
        </w:rPr>
        <w:t xml:space="preserve">This unit addresses the Unit of Competency:  </w:t>
      </w:r>
      <w:r w:rsidRPr="00725E27">
        <w:rPr>
          <w:rFonts w:eastAsia="Calibri" w:cs="Times New Roman"/>
          <w:szCs w:val="24"/>
        </w:rPr>
        <w:t>Apply Construction Materials Science</w:t>
      </w:r>
      <w:r w:rsidR="00DE2D08" w:rsidRPr="00725E27">
        <w:rPr>
          <w:rFonts w:eastAsia="Calibri" w:cs="Times New Roman"/>
          <w:szCs w:val="24"/>
        </w:rPr>
        <w:t xml:space="preserve"> II</w:t>
      </w:r>
    </w:p>
    <w:p w14:paraId="2399F775" w14:textId="77777777" w:rsidR="00F40A90" w:rsidRPr="00725E27" w:rsidRDefault="00F40A90" w:rsidP="00F40A90">
      <w:pPr>
        <w:spacing w:after="0" w:line="360" w:lineRule="auto"/>
        <w:rPr>
          <w:rFonts w:eastAsia="Calibri" w:cs="Times New Roman"/>
          <w:b/>
          <w:szCs w:val="24"/>
          <w:lang w:val="en-ZA"/>
        </w:rPr>
      </w:pPr>
    </w:p>
    <w:p w14:paraId="64B6FDF2" w14:textId="77777777" w:rsidR="00F40A90" w:rsidRPr="00725E27" w:rsidRDefault="00F40A90" w:rsidP="00F40A90">
      <w:pPr>
        <w:spacing w:after="0" w:line="360" w:lineRule="auto"/>
        <w:rPr>
          <w:rFonts w:eastAsia="Calibri" w:cs="Times New Roman"/>
          <w:szCs w:val="24"/>
          <w:lang w:val="en-ZA"/>
        </w:rPr>
      </w:pPr>
      <w:r w:rsidRPr="00725E27">
        <w:rPr>
          <w:rFonts w:eastAsia="Calibri" w:cs="Times New Roman"/>
          <w:b/>
          <w:szCs w:val="24"/>
          <w:lang w:val="en-ZA"/>
        </w:rPr>
        <w:t>Unit Description</w:t>
      </w:r>
    </w:p>
    <w:p w14:paraId="5B3920D4" w14:textId="77777777" w:rsidR="00F40A90" w:rsidRPr="00725E27" w:rsidRDefault="00F40A90" w:rsidP="00F40A90">
      <w:pPr>
        <w:spacing w:after="0" w:line="360" w:lineRule="auto"/>
        <w:rPr>
          <w:rFonts w:eastAsia="Calibri" w:cs="Times New Roman"/>
          <w:szCs w:val="24"/>
          <w:lang w:val="en-ZA"/>
        </w:rPr>
      </w:pPr>
      <w:r w:rsidRPr="00725E27">
        <w:rPr>
          <w:rFonts w:eastAsia="Calibri" w:cs="Times New Roman"/>
          <w:szCs w:val="24"/>
          <w:lang w:val="en-GB"/>
        </w:rPr>
        <w:t xml:space="preserve">This unit describes the competence in </w:t>
      </w:r>
      <w:r w:rsidRPr="00725E27">
        <w:rPr>
          <w:rFonts w:eastAsia="Calibri" w:cs="Times New Roman"/>
          <w:szCs w:val="24"/>
        </w:rPr>
        <w:t>Applying Construction Materials Science</w:t>
      </w:r>
      <w:r w:rsidRPr="00725E27">
        <w:rPr>
          <w:rFonts w:eastAsia="Calibri" w:cs="Times New Roman"/>
          <w:szCs w:val="24"/>
          <w:lang w:val="en-GB"/>
        </w:rPr>
        <w:t>. It involves Applying Environmental Factors Considerations, applying construction walling units, applying construction timber and timber products, applying construction clay products, applying construction metal products, applying construction plastics and Rubber products, applying construction paints and varnishes, applying construction glass and Applying construction concrete.</w:t>
      </w:r>
    </w:p>
    <w:p w14:paraId="39AD3EC8" w14:textId="77777777" w:rsidR="00F40A90" w:rsidRPr="00725E27" w:rsidRDefault="00F40A90" w:rsidP="00F40A90">
      <w:pPr>
        <w:spacing w:after="0" w:line="360" w:lineRule="auto"/>
        <w:rPr>
          <w:rFonts w:eastAsia="Calibri" w:cs="Times New Roman"/>
          <w:b/>
          <w:szCs w:val="24"/>
          <w:lang w:val="en-ZA"/>
        </w:rPr>
      </w:pPr>
      <w:r w:rsidRPr="00725E27">
        <w:rPr>
          <w:rFonts w:eastAsia="Calibri" w:cs="Times New Roman"/>
          <w:b/>
          <w:szCs w:val="24"/>
          <w:lang w:val="en-ZA"/>
        </w:rPr>
        <w:t>Summary of Learning Outcomes</w:t>
      </w:r>
    </w:p>
    <w:p w14:paraId="464E495C" w14:textId="1198C1EB"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Apply Environmental Factors Considerations</w:t>
      </w:r>
    </w:p>
    <w:p w14:paraId="44612BEF" w14:textId="551D5B20"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Apply construction walling units</w:t>
      </w:r>
    </w:p>
    <w:p w14:paraId="5EDF3DAC" w14:textId="524473FA"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 xml:space="preserve">  Apply construction timber and timber products</w:t>
      </w:r>
    </w:p>
    <w:p w14:paraId="354DE51F" w14:textId="19F6E079"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Apply construction clay products.</w:t>
      </w:r>
    </w:p>
    <w:p w14:paraId="3EFC016A" w14:textId="77777777" w:rsidR="00A40D61" w:rsidRPr="00725E27" w:rsidRDefault="00F40A90" w:rsidP="004470E5">
      <w:pPr>
        <w:pStyle w:val="ListParagraph"/>
        <w:numPr>
          <w:ilvl w:val="0"/>
          <w:numId w:val="714"/>
        </w:numPr>
        <w:spacing w:after="0" w:line="360" w:lineRule="auto"/>
        <w:rPr>
          <w:szCs w:val="24"/>
          <w:lang w:val="en-ZA"/>
        </w:rPr>
      </w:pPr>
      <w:r w:rsidRPr="00725E27">
        <w:rPr>
          <w:szCs w:val="24"/>
          <w:lang w:val="en-ZA"/>
        </w:rPr>
        <w:t xml:space="preserve"> Apply construction metal products.</w:t>
      </w:r>
    </w:p>
    <w:p w14:paraId="41825B7A" w14:textId="3D674CD9"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 xml:space="preserve"> Apply construction plastics and Rubber products.</w:t>
      </w:r>
    </w:p>
    <w:p w14:paraId="40FC3D73" w14:textId="399A9B90"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Apply construction paints and varnishes</w:t>
      </w:r>
    </w:p>
    <w:p w14:paraId="27CE2E5C" w14:textId="69452A3E"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Apply construction glass</w:t>
      </w:r>
    </w:p>
    <w:p w14:paraId="2BD54123" w14:textId="723F9B37" w:rsidR="00F40A90" w:rsidRPr="00725E27" w:rsidRDefault="00F40A90" w:rsidP="004470E5">
      <w:pPr>
        <w:pStyle w:val="ListParagraph"/>
        <w:numPr>
          <w:ilvl w:val="0"/>
          <w:numId w:val="714"/>
        </w:numPr>
        <w:spacing w:after="0" w:line="360" w:lineRule="auto"/>
        <w:rPr>
          <w:szCs w:val="24"/>
          <w:lang w:val="en-ZA"/>
        </w:rPr>
      </w:pPr>
      <w:r w:rsidRPr="00725E27">
        <w:rPr>
          <w:szCs w:val="24"/>
          <w:lang w:val="en-ZA"/>
        </w:rPr>
        <w:t>Apply construction concrete</w:t>
      </w:r>
    </w:p>
    <w:p w14:paraId="2F309AA8" w14:textId="77777777" w:rsidR="00F40A90" w:rsidRPr="00725E27" w:rsidRDefault="00F40A90" w:rsidP="00F40A90">
      <w:pPr>
        <w:spacing w:after="0" w:line="360" w:lineRule="auto"/>
        <w:contextualSpacing/>
        <w:rPr>
          <w:rFonts w:eastAsia="Calibri" w:cs="Times New Roman"/>
          <w:szCs w:val="24"/>
          <w:lang w:val="en-ZA"/>
        </w:rPr>
      </w:pPr>
    </w:p>
    <w:p w14:paraId="76A9E8AF" w14:textId="77777777" w:rsidR="00F40A90" w:rsidRPr="00725E27" w:rsidRDefault="00F40A90" w:rsidP="00F40A90">
      <w:pPr>
        <w:spacing w:after="0" w:line="360" w:lineRule="auto"/>
        <w:contextualSpacing/>
        <w:rPr>
          <w:rFonts w:eastAsia="Calibri" w:cs="Times New Roman"/>
          <w:szCs w:val="24"/>
          <w:lang w:val="en-ZA"/>
        </w:rPr>
      </w:pPr>
    </w:p>
    <w:p w14:paraId="6F50709E" w14:textId="77777777" w:rsidR="00F40A90" w:rsidRPr="00725E27" w:rsidRDefault="00F40A90" w:rsidP="00F40A90">
      <w:pPr>
        <w:spacing w:after="0" w:line="360" w:lineRule="auto"/>
        <w:contextualSpacing/>
        <w:rPr>
          <w:rFonts w:eastAsia="Calibri" w:cs="Times New Roman"/>
          <w:szCs w:val="24"/>
          <w:lang w:val="en-ZA"/>
        </w:rPr>
      </w:pPr>
    </w:p>
    <w:p w14:paraId="7BFD3EBA" w14:textId="77777777" w:rsidR="00F40A90" w:rsidRPr="00725E27" w:rsidRDefault="00F40A90" w:rsidP="00F40A90">
      <w:pPr>
        <w:spacing w:after="0" w:line="360" w:lineRule="auto"/>
        <w:contextualSpacing/>
        <w:rPr>
          <w:rFonts w:eastAsia="Calibri" w:cs="Times New Roman"/>
          <w:szCs w:val="24"/>
          <w:lang w:val="en-ZA"/>
        </w:rPr>
      </w:pPr>
    </w:p>
    <w:p w14:paraId="3D5C63FA" w14:textId="77777777" w:rsidR="00F40A90" w:rsidRPr="00725E27" w:rsidRDefault="00F40A90" w:rsidP="00F40A90">
      <w:pPr>
        <w:spacing w:after="0" w:line="360" w:lineRule="auto"/>
        <w:contextualSpacing/>
        <w:rPr>
          <w:rFonts w:eastAsia="Calibri" w:cs="Times New Roman"/>
          <w:szCs w:val="24"/>
          <w:lang w:val="en-ZA"/>
        </w:rPr>
      </w:pPr>
    </w:p>
    <w:p w14:paraId="1C7431C8" w14:textId="77777777" w:rsidR="00F40A90" w:rsidRPr="00725E27" w:rsidRDefault="00F40A90" w:rsidP="00F40A90">
      <w:pPr>
        <w:spacing w:after="0" w:line="360" w:lineRule="auto"/>
        <w:contextualSpacing/>
        <w:rPr>
          <w:rFonts w:eastAsia="Calibri" w:cs="Times New Roman"/>
          <w:szCs w:val="24"/>
          <w:lang w:val="en-ZA"/>
        </w:rPr>
      </w:pPr>
    </w:p>
    <w:p w14:paraId="30A695D5" w14:textId="77777777" w:rsidR="00F40A90" w:rsidRPr="00725E27" w:rsidRDefault="00F40A90" w:rsidP="00F40A90">
      <w:pPr>
        <w:spacing w:after="0" w:line="360" w:lineRule="auto"/>
        <w:contextualSpacing/>
        <w:rPr>
          <w:rFonts w:eastAsia="Calibri" w:cs="Times New Roman"/>
          <w:szCs w:val="24"/>
          <w:lang w:val="en-ZA"/>
        </w:rPr>
      </w:pPr>
    </w:p>
    <w:p w14:paraId="01CECD7F" w14:textId="77777777" w:rsidR="00F40A90" w:rsidRPr="00725E27" w:rsidRDefault="00F40A90" w:rsidP="00F40A90">
      <w:pPr>
        <w:spacing w:after="0" w:line="360" w:lineRule="auto"/>
        <w:contextualSpacing/>
        <w:rPr>
          <w:rFonts w:eastAsia="Calibri" w:cs="Times New Roman"/>
          <w:b/>
          <w:szCs w:val="24"/>
          <w:lang w:val="en-ZA"/>
        </w:rPr>
      </w:pPr>
      <w:r w:rsidRPr="00725E27">
        <w:rPr>
          <w:rFonts w:eastAsia="Calibri" w:cs="Times New Roman"/>
          <w:b/>
          <w:szCs w:val="24"/>
          <w:lang w:val="en-ZA"/>
        </w:rPr>
        <w:t>Learning Outcomes, Content and Suggested Assessment Methods</w:t>
      </w:r>
    </w:p>
    <w:p w14:paraId="75AE2EB1" w14:textId="77777777" w:rsidR="00F40A90" w:rsidRPr="00725E27" w:rsidRDefault="00F40A90" w:rsidP="00F40A90">
      <w:pPr>
        <w:spacing w:after="0" w:line="360" w:lineRule="auto"/>
        <w:contextualSpacing/>
        <w:rPr>
          <w:rFonts w:eastAsia="Calibri" w:cs="Times New Roman"/>
          <w:b/>
          <w:szCs w:val="24"/>
          <w:lang w:val="en-ZA"/>
        </w:rPr>
      </w:pPr>
    </w:p>
    <w:tbl>
      <w:tblPr>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947"/>
        <w:gridCol w:w="2612"/>
      </w:tblGrid>
      <w:tr w:rsidR="00725E27" w:rsidRPr="00725E27" w14:paraId="17A6F429" w14:textId="77777777" w:rsidTr="00F15059">
        <w:trPr>
          <w:trHeight w:val="620"/>
          <w:tblHeader/>
        </w:trPr>
        <w:tc>
          <w:tcPr>
            <w:tcW w:w="1249" w:type="pct"/>
            <w:tcBorders>
              <w:top w:val="single" w:sz="4" w:space="0" w:color="auto"/>
              <w:left w:val="single" w:sz="4" w:space="0" w:color="auto"/>
              <w:bottom w:val="single" w:sz="4" w:space="0" w:color="auto"/>
              <w:right w:val="single" w:sz="4" w:space="0" w:color="auto"/>
            </w:tcBorders>
          </w:tcPr>
          <w:p w14:paraId="364226ED" w14:textId="77777777" w:rsidR="00F40A90" w:rsidRPr="00725E27" w:rsidRDefault="00F40A90" w:rsidP="00F15059">
            <w:pPr>
              <w:spacing w:after="0" w:line="360" w:lineRule="auto"/>
              <w:rPr>
                <w:rFonts w:eastAsia="Calibri" w:cs="Times New Roman"/>
                <w:kern w:val="2"/>
                <w:szCs w:val="24"/>
                <w14:ligatures w14:val="standardContextual"/>
              </w:rPr>
            </w:pPr>
            <w:r w:rsidRPr="00725E27">
              <w:rPr>
                <w:rFonts w:eastAsia="Calibri" w:cs="Times New Roman"/>
                <w:b/>
                <w:kern w:val="2"/>
                <w:szCs w:val="24"/>
                <w:lang w:val="en-ZA"/>
                <w14:ligatures w14:val="standardContextual"/>
              </w:rPr>
              <w:t>Learning Outcome</w:t>
            </w:r>
          </w:p>
        </w:tc>
        <w:tc>
          <w:tcPr>
            <w:tcW w:w="2455" w:type="pct"/>
            <w:tcBorders>
              <w:top w:val="single" w:sz="4" w:space="0" w:color="auto"/>
              <w:left w:val="single" w:sz="4" w:space="0" w:color="auto"/>
              <w:bottom w:val="single" w:sz="4" w:space="0" w:color="auto"/>
              <w:right w:val="single" w:sz="4" w:space="0" w:color="auto"/>
            </w:tcBorders>
          </w:tcPr>
          <w:p w14:paraId="22DC2EC9" w14:textId="77777777" w:rsidR="00F40A90" w:rsidRPr="00725E27" w:rsidRDefault="00F40A90" w:rsidP="00F15059">
            <w:pPr>
              <w:spacing w:after="0" w:line="360" w:lineRule="auto"/>
              <w:rPr>
                <w:rFonts w:eastAsia="Calibri" w:cs="Times New Roman"/>
                <w:kern w:val="2"/>
                <w:szCs w:val="24"/>
                <w:lang w:val="en-ZA"/>
                <w14:ligatures w14:val="standardContextual"/>
              </w:rPr>
            </w:pPr>
            <w:r w:rsidRPr="00725E27">
              <w:rPr>
                <w:rFonts w:eastAsia="Calibri" w:cs="Times New Roman"/>
                <w:b/>
                <w:kern w:val="2"/>
                <w:szCs w:val="24"/>
                <w:lang w:val="en-ZA"/>
                <w14:ligatures w14:val="standardContextual"/>
              </w:rPr>
              <w:t>Content</w:t>
            </w:r>
          </w:p>
        </w:tc>
        <w:tc>
          <w:tcPr>
            <w:tcW w:w="1296" w:type="pct"/>
            <w:tcBorders>
              <w:top w:val="single" w:sz="4" w:space="0" w:color="auto"/>
              <w:left w:val="single" w:sz="4" w:space="0" w:color="auto"/>
              <w:bottom w:val="single" w:sz="4" w:space="0" w:color="auto"/>
              <w:right w:val="single" w:sz="4" w:space="0" w:color="auto"/>
            </w:tcBorders>
          </w:tcPr>
          <w:p w14:paraId="73FBA2F1" w14:textId="77777777" w:rsidR="00F40A90" w:rsidRPr="00725E27" w:rsidRDefault="00F40A90" w:rsidP="00F15059">
            <w:pPr>
              <w:spacing w:after="0" w:line="360" w:lineRule="auto"/>
              <w:rPr>
                <w:rFonts w:eastAsia="Calibri" w:cs="Times New Roman"/>
                <w:kern w:val="2"/>
                <w:szCs w:val="24"/>
                <w:lang w:val="en-ZA"/>
                <w14:ligatures w14:val="standardContextual"/>
              </w:rPr>
            </w:pPr>
            <w:r w:rsidRPr="00725E27">
              <w:rPr>
                <w:rFonts w:eastAsia="Calibri" w:cs="Times New Roman"/>
                <w:b/>
                <w:kern w:val="2"/>
                <w:szCs w:val="24"/>
                <w:lang w:val="en-ZA"/>
                <w14:ligatures w14:val="standardContextual"/>
              </w:rPr>
              <w:t>Suggested Assessment Methods</w:t>
            </w:r>
          </w:p>
        </w:tc>
      </w:tr>
      <w:tr w:rsidR="00725E27" w:rsidRPr="00725E27" w14:paraId="216CB1B6" w14:textId="77777777" w:rsidTr="00F15059">
        <w:trPr>
          <w:trHeight w:val="1259"/>
        </w:trPr>
        <w:tc>
          <w:tcPr>
            <w:tcW w:w="1249" w:type="pct"/>
            <w:tcBorders>
              <w:top w:val="single" w:sz="4" w:space="0" w:color="auto"/>
              <w:left w:val="single" w:sz="4" w:space="0" w:color="auto"/>
              <w:bottom w:val="single" w:sz="4" w:space="0" w:color="auto"/>
              <w:right w:val="single" w:sz="4" w:space="0" w:color="auto"/>
            </w:tcBorders>
          </w:tcPr>
          <w:p w14:paraId="7AF17F10" w14:textId="77777777" w:rsidR="00F40A90" w:rsidRPr="00725E27" w:rsidRDefault="00F40A90" w:rsidP="004470E5">
            <w:pPr>
              <w:numPr>
                <w:ilvl w:val="0"/>
                <w:numId w:val="598"/>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Apply Environmental Factors Considerations</w:t>
            </w:r>
          </w:p>
        </w:tc>
        <w:tc>
          <w:tcPr>
            <w:tcW w:w="2455" w:type="pct"/>
            <w:tcBorders>
              <w:top w:val="single" w:sz="4" w:space="0" w:color="auto"/>
              <w:left w:val="single" w:sz="4" w:space="0" w:color="auto"/>
              <w:bottom w:val="single" w:sz="4" w:space="0" w:color="auto"/>
              <w:right w:val="single" w:sz="4" w:space="0" w:color="auto"/>
            </w:tcBorders>
          </w:tcPr>
          <w:p w14:paraId="1DA49588" w14:textId="77777777" w:rsidR="00F40A90" w:rsidRPr="00725E27" w:rsidRDefault="00F40A90" w:rsidP="004470E5">
            <w:pPr>
              <w:numPr>
                <w:ilvl w:val="1"/>
                <w:numId w:val="604"/>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Environmental safety observations</w:t>
            </w:r>
          </w:p>
          <w:p w14:paraId="4E093AAD" w14:textId="77777777" w:rsidR="00F40A90" w:rsidRPr="00725E27" w:rsidRDefault="00F40A90" w:rsidP="004470E5">
            <w:pPr>
              <w:pStyle w:val="ListParagraph"/>
              <w:numPr>
                <w:ilvl w:val="2"/>
                <w:numId w:val="610"/>
              </w:numPr>
              <w:jc w:val="left"/>
              <w:rPr>
                <w:szCs w:val="24"/>
              </w:rPr>
            </w:pPr>
            <w:r w:rsidRPr="00725E27">
              <w:rPr>
                <w:szCs w:val="24"/>
              </w:rPr>
              <w:t>Safety Regulations for Construction Materials</w:t>
            </w:r>
          </w:p>
          <w:p w14:paraId="531CE87F" w14:textId="77777777" w:rsidR="00F40A90" w:rsidRPr="00725E27" w:rsidRDefault="00F40A90" w:rsidP="004470E5">
            <w:pPr>
              <w:pStyle w:val="ListParagraph"/>
              <w:numPr>
                <w:ilvl w:val="2"/>
                <w:numId w:val="610"/>
              </w:numPr>
              <w:jc w:val="left"/>
              <w:rPr>
                <w:szCs w:val="24"/>
              </w:rPr>
            </w:pPr>
            <w:r w:rsidRPr="00725E27">
              <w:rPr>
                <w:szCs w:val="24"/>
              </w:rPr>
              <w:t>Material Handling and Storage Safety Measures</w:t>
            </w:r>
          </w:p>
          <w:p w14:paraId="17102E53" w14:textId="77777777" w:rsidR="00F40A90" w:rsidRPr="00725E27" w:rsidRDefault="00F40A90" w:rsidP="004470E5">
            <w:pPr>
              <w:pStyle w:val="ListParagraph"/>
              <w:numPr>
                <w:ilvl w:val="2"/>
                <w:numId w:val="610"/>
              </w:numPr>
              <w:jc w:val="left"/>
              <w:rPr>
                <w:szCs w:val="24"/>
              </w:rPr>
            </w:pPr>
            <w:r w:rsidRPr="00725E27">
              <w:rPr>
                <w:szCs w:val="24"/>
              </w:rPr>
              <w:t>Personal Protective Equipment (PPE) for working with hazardous materials (e.g., asbestos, silica)</w:t>
            </w:r>
          </w:p>
          <w:p w14:paraId="62CDE5FD" w14:textId="77777777" w:rsidR="00F40A90" w:rsidRPr="00725E27" w:rsidRDefault="00F40A90" w:rsidP="004470E5">
            <w:pPr>
              <w:pStyle w:val="ListParagraph"/>
              <w:numPr>
                <w:ilvl w:val="2"/>
                <w:numId w:val="610"/>
              </w:numPr>
              <w:jc w:val="left"/>
              <w:rPr>
                <w:szCs w:val="24"/>
              </w:rPr>
            </w:pPr>
            <w:r w:rsidRPr="00725E27">
              <w:rPr>
                <w:szCs w:val="24"/>
              </w:rPr>
              <w:t>Safe handling and transportation of chemicals (e.g., paints, varnishes)</w:t>
            </w:r>
          </w:p>
          <w:p w14:paraId="0FFD11D3" w14:textId="77777777" w:rsidR="00F40A90" w:rsidRPr="00725E27" w:rsidRDefault="00F40A90" w:rsidP="004470E5">
            <w:pPr>
              <w:pStyle w:val="ListParagraph"/>
              <w:numPr>
                <w:ilvl w:val="2"/>
                <w:numId w:val="610"/>
              </w:numPr>
              <w:jc w:val="left"/>
              <w:rPr>
                <w:szCs w:val="24"/>
              </w:rPr>
            </w:pPr>
            <w:r w:rsidRPr="00725E27">
              <w:rPr>
                <w:szCs w:val="24"/>
              </w:rPr>
              <w:t>Hazardous material identification and labelling in construction</w:t>
            </w:r>
          </w:p>
          <w:p w14:paraId="7AA1893D" w14:textId="77777777" w:rsidR="00F40A90" w:rsidRPr="00725E27" w:rsidRDefault="00F40A90" w:rsidP="004470E5">
            <w:pPr>
              <w:pStyle w:val="ListParagraph"/>
              <w:numPr>
                <w:ilvl w:val="2"/>
                <w:numId w:val="610"/>
              </w:numPr>
              <w:jc w:val="left"/>
              <w:rPr>
                <w:szCs w:val="24"/>
              </w:rPr>
            </w:pPr>
            <w:r w:rsidRPr="00725E27">
              <w:rPr>
                <w:szCs w:val="24"/>
              </w:rPr>
              <w:t>Workplace safety audits for construction sites</w:t>
            </w:r>
          </w:p>
          <w:p w14:paraId="221AF534" w14:textId="77777777" w:rsidR="00F40A90" w:rsidRPr="00725E27" w:rsidRDefault="00F40A90" w:rsidP="004470E5">
            <w:pPr>
              <w:numPr>
                <w:ilvl w:val="1"/>
                <w:numId w:val="604"/>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Environmental Pollution Observations</w:t>
            </w:r>
          </w:p>
          <w:p w14:paraId="7F3D9218" w14:textId="77777777" w:rsidR="00F40A90" w:rsidRPr="00725E27" w:rsidRDefault="00F40A90" w:rsidP="004470E5">
            <w:pPr>
              <w:pStyle w:val="ListParagraph"/>
              <w:numPr>
                <w:ilvl w:val="0"/>
                <w:numId w:val="611"/>
              </w:numPr>
              <w:spacing w:after="0" w:line="360" w:lineRule="auto"/>
              <w:rPr>
                <w:vanish/>
                <w:kern w:val="2"/>
                <w:szCs w:val="24"/>
                <w14:ligatures w14:val="standardContextual"/>
              </w:rPr>
            </w:pPr>
          </w:p>
          <w:p w14:paraId="781AAA7C" w14:textId="77777777" w:rsidR="00F40A90" w:rsidRPr="00725E27" w:rsidRDefault="00F40A90" w:rsidP="004470E5">
            <w:pPr>
              <w:pStyle w:val="ListParagraph"/>
              <w:numPr>
                <w:ilvl w:val="1"/>
                <w:numId w:val="611"/>
              </w:numPr>
              <w:spacing w:after="0" w:line="360" w:lineRule="auto"/>
              <w:rPr>
                <w:vanish/>
                <w:kern w:val="2"/>
                <w:szCs w:val="24"/>
                <w14:ligatures w14:val="standardContextual"/>
              </w:rPr>
            </w:pPr>
          </w:p>
          <w:p w14:paraId="320B5C58" w14:textId="77777777" w:rsidR="00F40A90" w:rsidRPr="00725E27" w:rsidRDefault="00F40A90" w:rsidP="004470E5">
            <w:pPr>
              <w:pStyle w:val="ListParagraph"/>
              <w:numPr>
                <w:ilvl w:val="1"/>
                <w:numId w:val="611"/>
              </w:numPr>
              <w:spacing w:after="0" w:line="360" w:lineRule="auto"/>
              <w:rPr>
                <w:vanish/>
                <w:kern w:val="2"/>
                <w:szCs w:val="24"/>
                <w14:ligatures w14:val="standardContextual"/>
              </w:rPr>
            </w:pPr>
          </w:p>
          <w:p w14:paraId="78E27B33" w14:textId="77777777" w:rsidR="00F40A90" w:rsidRPr="00725E27" w:rsidRDefault="00F40A90" w:rsidP="004470E5">
            <w:pPr>
              <w:numPr>
                <w:ilvl w:val="2"/>
                <w:numId w:val="611"/>
              </w:numPr>
              <w:spacing w:after="0" w:line="360" w:lineRule="auto"/>
              <w:contextualSpacing/>
              <w:jc w:val="left"/>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Pollution Generated by Construction Materials</w:t>
            </w:r>
          </w:p>
          <w:p w14:paraId="239D4E90" w14:textId="77777777" w:rsidR="00F40A90" w:rsidRPr="00725E27" w:rsidRDefault="00F40A90" w:rsidP="004470E5">
            <w:pPr>
              <w:numPr>
                <w:ilvl w:val="2"/>
                <w:numId w:val="611"/>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Regulations to Control Material-Induced Pollution</w:t>
            </w:r>
          </w:p>
          <w:p w14:paraId="64DBA7AD" w14:textId="77777777" w:rsidR="00F40A90" w:rsidRPr="00725E27" w:rsidRDefault="00F40A90" w:rsidP="004470E5">
            <w:pPr>
              <w:pStyle w:val="ListParagraph"/>
              <w:numPr>
                <w:ilvl w:val="3"/>
                <w:numId w:val="611"/>
              </w:numPr>
              <w:spacing w:after="0" w:line="360" w:lineRule="auto"/>
              <w:rPr>
                <w:kern w:val="2"/>
                <w:szCs w:val="24"/>
                <w14:ligatures w14:val="standardContextual"/>
              </w:rPr>
            </w:pPr>
            <w:r w:rsidRPr="00725E27">
              <w:rPr>
                <w:kern w:val="2"/>
                <w:szCs w:val="24"/>
                <w14:ligatures w14:val="standardContextual"/>
              </w:rPr>
              <w:t xml:space="preserve"> Air pollution </w:t>
            </w:r>
          </w:p>
          <w:p w14:paraId="59BC8EFB" w14:textId="77777777" w:rsidR="00F40A90" w:rsidRPr="00725E27" w:rsidRDefault="00F40A90" w:rsidP="004470E5">
            <w:pPr>
              <w:pStyle w:val="ListParagraph"/>
              <w:numPr>
                <w:ilvl w:val="3"/>
                <w:numId w:val="611"/>
              </w:numPr>
              <w:spacing w:after="0" w:line="360" w:lineRule="auto"/>
              <w:rPr>
                <w:kern w:val="2"/>
                <w:szCs w:val="24"/>
                <w14:ligatures w14:val="standardContextual"/>
              </w:rPr>
            </w:pPr>
            <w:r w:rsidRPr="00725E27">
              <w:rPr>
                <w:kern w:val="2"/>
                <w:szCs w:val="24"/>
                <w14:ligatures w14:val="standardContextual"/>
              </w:rPr>
              <w:t xml:space="preserve">Water pollution </w:t>
            </w:r>
          </w:p>
          <w:p w14:paraId="31C62C0B" w14:textId="77777777" w:rsidR="00F40A90" w:rsidRPr="00725E27" w:rsidRDefault="00F40A90" w:rsidP="004470E5">
            <w:pPr>
              <w:pStyle w:val="ListParagraph"/>
              <w:numPr>
                <w:ilvl w:val="3"/>
                <w:numId w:val="611"/>
              </w:numPr>
              <w:spacing w:after="0" w:line="360" w:lineRule="auto"/>
              <w:rPr>
                <w:kern w:val="2"/>
                <w:szCs w:val="24"/>
                <w14:ligatures w14:val="standardContextual"/>
              </w:rPr>
            </w:pPr>
            <w:r w:rsidRPr="00725E27">
              <w:rPr>
                <w:kern w:val="2"/>
                <w:szCs w:val="24"/>
                <w14:ligatures w14:val="standardContextual"/>
              </w:rPr>
              <w:t xml:space="preserve">Soil contamination </w:t>
            </w:r>
          </w:p>
          <w:p w14:paraId="1A947B50" w14:textId="77777777" w:rsidR="00F40A90" w:rsidRPr="00725E27" w:rsidRDefault="00F40A90" w:rsidP="004470E5">
            <w:pPr>
              <w:pStyle w:val="ListParagraph"/>
              <w:numPr>
                <w:ilvl w:val="3"/>
                <w:numId w:val="611"/>
              </w:numPr>
              <w:spacing w:after="0" w:line="360" w:lineRule="auto"/>
              <w:rPr>
                <w:kern w:val="2"/>
                <w:szCs w:val="24"/>
                <w14:ligatures w14:val="standardContextual"/>
              </w:rPr>
            </w:pPr>
            <w:r w:rsidRPr="00725E27">
              <w:rPr>
                <w:kern w:val="2"/>
                <w:szCs w:val="24"/>
                <w14:ligatures w14:val="standardContextual"/>
              </w:rPr>
              <w:t>Noise pollution)</w:t>
            </w:r>
          </w:p>
          <w:p w14:paraId="4D4B7352" w14:textId="77777777" w:rsidR="00F40A90" w:rsidRPr="00725E27" w:rsidRDefault="00F40A90" w:rsidP="004470E5">
            <w:pPr>
              <w:pStyle w:val="ListParagraph"/>
              <w:numPr>
                <w:ilvl w:val="3"/>
                <w:numId w:val="611"/>
              </w:numPr>
              <w:spacing w:after="0" w:line="360" w:lineRule="auto"/>
              <w:rPr>
                <w:kern w:val="2"/>
                <w:szCs w:val="24"/>
                <w14:ligatures w14:val="standardContextual"/>
              </w:rPr>
            </w:pPr>
            <w:r w:rsidRPr="00725E27">
              <w:rPr>
                <w:kern w:val="2"/>
                <w:szCs w:val="24"/>
                <w14:ligatures w14:val="standardContextual"/>
              </w:rPr>
              <w:t xml:space="preserve">Regulatory frameworks for reducing pollution </w:t>
            </w:r>
          </w:p>
          <w:p w14:paraId="6293E0A9" w14:textId="77777777" w:rsidR="00F40A90" w:rsidRPr="00725E27" w:rsidRDefault="00F40A90" w:rsidP="004470E5">
            <w:pPr>
              <w:numPr>
                <w:ilvl w:val="1"/>
                <w:numId w:val="604"/>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 xml:space="preserve">Environmental Application of Sustainable Resource Use </w:t>
            </w:r>
          </w:p>
          <w:p w14:paraId="5E1EA55C" w14:textId="77777777" w:rsidR="00F40A90" w:rsidRPr="00725E27" w:rsidRDefault="00F40A90" w:rsidP="004470E5">
            <w:pPr>
              <w:pStyle w:val="ListParagraph"/>
              <w:numPr>
                <w:ilvl w:val="0"/>
                <w:numId w:val="612"/>
              </w:numPr>
              <w:spacing w:after="0" w:line="360" w:lineRule="auto"/>
              <w:rPr>
                <w:vanish/>
                <w:kern w:val="2"/>
                <w:szCs w:val="24"/>
                <w14:ligatures w14:val="standardContextual"/>
              </w:rPr>
            </w:pPr>
          </w:p>
          <w:p w14:paraId="58BA9ED3" w14:textId="77777777" w:rsidR="00F40A90" w:rsidRPr="00725E27" w:rsidRDefault="00F40A90" w:rsidP="004470E5">
            <w:pPr>
              <w:pStyle w:val="ListParagraph"/>
              <w:numPr>
                <w:ilvl w:val="1"/>
                <w:numId w:val="612"/>
              </w:numPr>
              <w:spacing w:after="0" w:line="360" w:lineRule="auto"/>
              <w:rPr>
                <w:vanish/>
                <w:kern w:val="2"/>
                <w:szCs w:val="24"/>
                <w14:ligatures w14:val="standardContextual"/>
              </w:rPr>
            </w:pPr>
          </w:p>
          <w:p w14:paraId="0A6BEDC8" w14:textId="77777777" w:rsidR="00F40A90" w:rsidRPr="00725E27" w:rsidRDefault="00F40A90" w:rsidP="004470E5">
            <w:pPr>
              <w:pStyle w:val="ListParagraph"/>
              <w:numPr>
                <w:ilvl w:val="1"/>
                <w:numId w:val="612"/>
              </w:numPr>
              <w:spacing w:after="0" w:line="360" w:lineRule="auto"/>
              <w:rPr>
                <w:vanish/>
                <w:kern w:val="2"/>
                <w:szCs w:val="24"/>
                <w14:ligatures w14:val="standardContextual"/>
              </w:rPr>
            </w:pPr>
          </w:p>
          <w:p w14:paraId="698DBF10" w14:textId="77777777" w:rsidR="00F40A90" w:rsidRPr="00725E27" w:rsidRDefault="00F40A90" w:rsidP="004470E5">
            <w:pPr>
              <w:pStyle w:val="ListParagraph"/>
              <w:numPr>
                <w:ilvl w:val="1"/>
                <w:numId w:val="612"/>
              </w:numPr>
              <w:spacing w:after="0" w:line="360" w:lineRule="auto"/>
              <w:rPr>
                <w:vanish/>
                <w:kern w:val="2"/>
                <w:szCs w:val="24"/>
                <w14:ligatures w14:val="standardContextual"/>
              </w:rPr>
            </w:pPr>
          </w:p>
          <w:p w14:paraId="7DE7A57F" w14:textId="77777777" w:rsidR="00F40A90" w:rsidRPr="00725E27" w:rsidRDefault="00F40A90" w:rsidP="004470E5">
            <w:pPr>
              <w:numPr>
                <w:ilvl w:val="2"/>
                <w:numId w:val="61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Sustainable Material Selection in Construction</w:t>
            </w:r>
          </w:p>
          <w:p w14:paraId="3AC4ED6D" w14:textId="77777777" w:rsidR="00F40A90" w:rsidRPr="00725E27" w:rsidRDefault="00F40A90" w:rsidP="004470E5">
            <w:pPr>
              <w:numPr>
                <w:ilvl w:val="2"/>
                <w:numId w:val="61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lastRenderedPageBreak/>
              <w:t>Resource Efficiency and Waste Minimization</w:t>
            </w:r>
          </w:p>
          <w:p w14:paraId="2FD544D7" w14:textId="77777777" w:rsidR="00F40A90" w:rsidRPr="00725E27" w:rsidRDefault="00F40A90" w:rsidP="004470E5">
            <w:pPr>
              <w:pStyle w:val="ListParagraph"/>
              <w:numPr>
                <w:ilvl w:val="3"/>
                <w:numId w:val="612"/>
              </w:numPr>
              <w:spacing w:after="0" w:line="360" w:lineRule="auto"/>
              <w:rPr>
                <w:kern w:val="2"/>
                <w:szCs w:val="24"/>
                <w14:ligatures w14:val="standardContextual"/>
              </w:rPr>
            </w:pPr>
            <w:r w:rsidRPr="00725E27">
              <w:rPr>
                <w:kern w:val="2"/>
                <w:szCs w:val="24"/>
                <w14:ligatures w14:val="standardContextual"/>
              </w:rPr>
              <w:t>Use of recycled materials</w:t>
            </w:r>
          </w:p>
          <w:p w14:paraId="23BEC892" w14:textId="77777777" w:rsidR="00F40A90" w:rsidRPr="00725E27" w:rsidRDefault="00F40A90" w:rsidP="004470E5">
            <w:pPr>
              <w:pStyle w:val="ListParagraph"/>
              <w:numPr>
                <w:ilvl w:val="3"/>
                <w:numId w:val="612"/>
              </w:numPr>
              <w:spacing w:after="0" w:line="360" w:lineRule="auto"/>
              <w:rPr>
                <w:kern w:val="2"/>
                <w:szCs w:val="24"/>
                <w14:ligatures w14:val="standardContextual"/>
              </w:rPr>
            </w:pPr>
            <w:r w:rsidRPr="00725E27">
              <w:rPr>
                <w:kern w:val="2"/>
                <w:szCs w:val="24"/>
                <w14:ligatures w14:val="standardContextual"/>
              </w:rPr>
              <w:t>Materials with low embodied energy</w:t>
            </w:r>
          </w:p>
          <w:p w14:paraId="6921420F" w14:textId="77777777" w:rsidR="00F40A90" w:rsidRPr="00725E27" w:rsidRDefault="00F40A90" w:rsidP="004470E5">
            <w:pPr>
              <w:pStyle w:val="ListParagraph"/>
              <w:numPr>
                <w:ilvl w:val="3"/>
                <w:numId w:val="612"/>
              </w:numPr>
              <w:spacing w:after="0" w:line="360" w:lineRule="auto"/>
              <w:rPr>
                <w:kern w:val="2"/>
                <w:szCs w:val="24"/>
                <w14:ligatures w14:val="standardContextual"/>
              </w:rPr>
            </w:pPr>
            <w:r w:rsidRPr="00725E27">
              <w:rPr>
                <w:kern w:val="2"/>
                <w:szCs w:val="24"/>
                <w14:ligatures w14:val="standardContextual"/>
              </w:rPr>
              <w:t xml:space="preserve">Reducing material wastage </w:t>
            </w:r>
          </w:p>
          <w:p w14:paraId="3BF01C0E" w14:textId="77777777" w:rsidR="00F40A90" w:rsidRPr="00725E27" w:rsidRDefault="00F40A90" w:rsidP="004470E5">
            <w:pPr>
              <w:pStyle w:val="ListParagraph"/>
              <w:numPr>
                <w:ilvl w:val="3"/>
                <w:numId w:val="612"/>
              </w:numPr>
              <w:spacing w:after="0" w:line="360" w:lineRule="auto"/>
              <w:rPr>
                <w:kern w:val="2"/>
                <w:szCs w:val="24"/>
                <w14:ligatures w14:val="standardContextual"/>
              </w:rPr>
            </w:pPr>
            <w:r w:rsidRPr="00725E27">
              <w:rPr>
                <w:kern w:val="2"/>
                <w:szCs w:val="24"/>
                <w14:ligatures w14:val="standardContextual"/>
              </w:rPr>
              <w:t xml:space="preserve">Circular economy in material usage </w:t>
            </w:r>
          </w:p>
          <w:p w14:paraId="0571206D" w14:textId="77777777" w:rsidR="00F40A90" w:rsidRPr="00725E27" w:rsidRDefault="00F40A90" w:rsidP="004470E5">
            <w:pPr>
              <w:numPr>
                <w:ilvl w:val="1"/>
                <w:numId w:val="604"/>
              </w:numPr>
              <w:spacing w:after="0" w:line="360" w:lineRule="auto"/>
              <w:contextualSpacing/>
              <w:rPr>
                <w:rFonts w:eastAsia="Calibri" w:cs="Times New Roman"/>
                <w:b/>
                <w:bCs/>
                <w:kern w:val="2"/>
                <w:szCs w:val="24"/>
                <w:lang w:val="en-ZW"/>
                <w14:ligatures w14:val="standardContextual"/>
              </w:rPr>
            </w:pPr>
            <w:r w:rsidRPr="00725E27">
              <w:rPr>
                <w:rFonts w:eastAsia="Calibri" w:cs="Times New Roman"/>
                <w:b/>
                <w:bCs/>
                <w:kern w:val="2"/>
                <w:szCs w:val="24"/>
                <w:lang w:val="en-ZW"/>
                <w14:ligatures w14:val="standardContextual"/>
              </w:rPr>
              <w:t>Current Practices in Relation to Resource Usage</w:t>
            </w:r>
          </w:p>
          <w:p w14:paraId="5FF5B92E" w14:textId="77777777" w:rsidR="00F40A90" w:rsidRPr="00725E27" w:rsidRDefault="00F40A90" w:rsidP="004470E5">
            <w:pPr>
              <w:pStyle w:val="ListParagraph"/>
              <w:numPr>
                <w:ilvl w:val="0"/>
                <w:numId w:val="613"/>
              </w:numPr>
              <w:jc w:val="left"/>
              <w:rPr>
                <w:vanish/>
                <w:szCs w:val="24"/>
              </w:rPr>
            </w:pPr>
          </w:p>
          <w:p w14:paraId="70CE13C4" w14:textId="77777777" w:rsidR="00F40A90" w:rsidRPr="00725E27" w:rsidRDefault="00F40A90" w:rsidP="004470E5">
            <w:pPr>
              <w:pStyle w:val="ListParagraph"/>
              <w:numPr>
                <w:ilvl w:val="1"/>
                <w:numId w:val="613"/>
              </w:numPr>
              <w:jc w:val="left"/>
              <w:rPr>
                <w:vanish/>
                <w:szCs w:val="24"/>
              </w:rPr>
            </w:pPr>
          </w:p>
          <w:p w14:paraId="2CD94249" w14:textId="77777777" w:rsidR="00F40A90" w:rsidRPr="00725E27" w:rsidRDefault="00F40A90" w:rsidP="004470E5">
            <w:pPr>
              <w:pStyle w:val="ListParagraph"/>
              <w:numPr>
                <w:ilvl w:val="1"/>
                <w:numId w:val="613"/>
              </w:numPr>
              <w:jc w:val="left"/>
              <w:rPr>
                <w:vanish/>
                <w:szCs w:val="24"/>
              </w:rPr>
            </w:pPr>
          </w:p>
          <w:p w14:paraId="25D0BC91" w14:textId="77777777" w:rsidR="00F40A90" w:rsidRPr="00725E27" w:rsidRDefault="00F40A90" w:rsidP="004470E5">
            <w:pPr>
              <w:pStyle w:val="ListParagraph"/>
              <w:numPr>
                <w:ilvl w:val="1"/>
                <w:numId w:val="613"/>
              </w:numPr>
              <w:jc w:val="left"/>
              <w:rPr>
                <w:vanish/>
                <w:szCs w:val="24"/>
              </w:rPr>
            </w:pPr>
          </w:p>
          <w:p w14:paraId="53DEDC8B" w14:textId="77777777" w:rsidR="00F40A90" w:rsidRPr="00725E27" w:rsidRDefault="00F40A90" w:rsidP="004470E5">
            <w:pPr>
              <w:pStyle w:val="ListParagraph"/>
              <w:numPr>
                <w:ilvl w:val="1"/>
                <w:numId w:val="613"/>
              </w:numPr>
              <w:jc w:val="left"/>
              <w:rPr>
                <w:vanish/>
                <w:szCs w:val="24"/>
              </w:rPr>
            </w:pPr>
          </w:p>
          <w:p w14:paraId="27BFA07B" w14:textId="77777777" w:rsidR="00F40A90" w:rsidRPr="00725E27" w:rsidRDefault="00F40A90" w:rsidP="004470E5">
            <w:pPr>
              <w:pStyle w:val="ListParagraph"/>
              <w:numPr>
                <w:ilvl w:val="2"/>
                <w:numId w:val="613"/>
              </w:numPr>
              <w:jc w:val="left"/>
              <w:rPr>
                <w:szCs w:val="24"/>
              </w:rPr>
            </w:pPr>
            <w:r w:rsidRPr="00725E27">
              <w:rPr>
                <w:szCs w:val="24"/>
              </w:rPr>
              <w:t>Trends in Resource Management in Construction</w:t>
            </w:r>
          </w:p>
          <w:p w14:paraId="7D7C5C4E" w14:textId="77777777" w:rsidR="00F40A90" w:rsidRPr="00725E27" w:rsidRDefault="00F40A90" w:rsidP="004470E5">
            <w:pPr>
              <w:pStyle w:val="ListParagraph"/>
              <w:numPr>
                <w:ilvl w:val="2"/>
                <w:numId w:val="613"/>
              </w:numPr>
              <w:jc w:val="left"/>
              <w:rPr>
                <w:szCs w:val="24"/>
              </w:rPr>
            </w:pPr>
            <w:r w:rsidRPr="00725E27">
              <w:rPr>
                <w:szCs w:val="24"/>
              </w:rPr>
              <w:t>Impact of Resource Consumption on the Environment</w:t>
            </w:r>
          </w:p>
          <w:p w14:paraId="26EE236F" w14:textId="77777777" w:rsidR="00F40A90" w:rsidRPr="00725E27" w:rsidRDefault="00F40A90" w:rsidP="004470E5">
            <w:pPr>
              <w:pStyle w:val="ListParagraph"/>
              <w:numPr>
                <w:ilvl w:val="2"/>
                <w:numId w:val="613"/>
              </w:numPr>
              <w:jc w:val="left"/>
              <w:rPr>
                <w:szCs w:val="24"/>
              </w:rPr>
            </w:pPr>
            <w:r w:rsidRPr="00725E27">
              <w:rPr>
                <w:szCs w:val="24"/>
              </w:rPr>
              <w:t xml:space="preserve">Energy-efficient materials and construction practices </w:t>
            </w:r>
          </w:p>
          <w:p w14:paraId="18D21FFC" w14:textId="77777777" w:rsidR="00F40A90" w:rsidRPr="00725E27" w:rsidRDefault="00F40A90" w:rsidP="004470E5">
            <w:pPr>
              <w:pStyle w:val="ListParagraph"/>
              <w:numPr>
                <w:ilvl w:val="2"/>
                <w:numId w:val="613"/>
              </w:numPr>
              <w:jc w:val="left"/>
              <w:rPr>
                <w:szCs w:val="24"/>
              </w:rPr>
            </w:pPr>
            <w:r w:rsidRPr="00725E27">
              <w:rPr>
                <w:szCs w:val="24"/>
              </w:rPr>
              <w:t>Water conservation practices in material production</w:t>
            </w:r>
          </w:p>
          <w:p w14:paraId="5021C509" w14:textId="77777777" w:rsidR="00F40A90" w:rsidRPr="00725E27" w:rsidRDefault="00F40A90" w:rsidP="004470E5">
            <w:pPr>
              <w:pStyle w:val="ListParagraph"/>
              <w:numPr>
                <w:ilvl w:val="2"/>
                <w:numId w:val="613"/>
              </w:numPr>
              <w:jc w:val="left"/>
              <w:rPr>
                <w:szCs w:val="24"/>
              </w:rPr>
            </w:pPr>
            <w:r w:rsidRPr="00725E27">
              <w:rPr>
                <w:szCs w:val="24"/>
              </w:rPr>
              <w:t xml:space="preserve">Minimizing carbon footprint </w:t>
            </w:r>
          </w:p>
          <w:p w14:paraId="3A90D6D7" w14:textId="77777777" w:rsidR="00F40A90" w:rsidRPr="00725E27" w:rsidRDefault="00F40A90" w:rsidP="004470E5">
            <w:pPr>
              <w:pStyle w:val="ListParagraph"/>
              <w:numPr>
                <w:ilvl w:val="2"/>
                <w:numId w:val="613"/>
              </w:numPr>
              <w:jc w:val="left"/>
              <w:rPr>
                <w:szCs w:val="24"/>
              </w:rPr>
            </w:pPr>
            <w:r w:rsidRPr="00725E27">
              <w:rPr>
                <w:szCs w:val="24"/>
              </w:rPr>
              <w:t xml:space="preserve">Best practices for waste reduction </w:t>
            </w:r>
          </w:p>
          <w:p w14:paraId="618ED783" w14:textId="77777777" w:rsidR="00F40A90" w:rsidRPr="00725E27" w:rsidRDefault="00F40A90" w:rsidP="00F15059">
            <w:pPr>
              <w:spacing w:after="0" w:line="360" w:lineRule="auto"/>
              <w:ind w:left="720"/>
              <w:contextualSpacing/>
              <w:rPr>
                <w:rFonts w:eastAsia="Calibri" w:cs="Times New Roman"/>
                <w:kern w:val="2"/>
                <w:szCs w:val="24"/>
                <w:lang w:val="en-ZW"/>
                <w14:ligatures w14:val="standardContextual"/>
              </w:rPr>
            </w:pPr>
          </w:p>
          <w:p w14:paraId="3FEE9B86" w14:textId="77777777" w:rsidR="00F40A90" w:rsidRPr="00725E27" w:rsidRDefault="00F40A90" w:rsidP="004470E5">
            <w:pPr>
              <w:numPr>
                <w:ilvl w:val="1"/>
                <w:numId w:val="604"/>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Environmental Legal Provisions for Environmental Concerns</w:t>
            </w:r>
          </w:p>
          <w:p w14:paraId="3FD142D7" w14:textId="77777777" w:rsidR="00F40A90" w:rsidRPr="00725E27" w:rsidRDefault="00F40A90" w:rsidP="004470E5">
            <w:pPr>
              <w:pStyle w:val="ListParagraph"/>
              <w:numPr>
                <w:ilvl w:val="0"/>
                <w:numId w:val="614"/>
              </w:numPr>
              <w:spacing w:after="0" w:line="360" w:lineRule="auto"/>
              <w:rPr>
                <w:vanish/>
                <w:kern w:val="2"/>
                <w:szCs w:val="24"/>
                <w14:ligatures w14:val="standardContextual"/>
              </w:rPr>
            </w:pPr>
          </w:p>
          <w:p w14:paraId="59FDFFCE" w14:textId="77777777" w:rsidR="00F40A90" w:rsidRPr="00725E27" w:rsidRDefault="00F40A90" w:rsidP="004470E5">
            <w:pPr>
              <w:pStyle w:val="ListParagraph"/>
              <w:numPr>
                <w:ilvl w:val="1"/>
                <w:numId w:val="614"/>
              </w:numPr>
              <w:spacing w:after="0" w:line="360" w:lineRule="auto"/>
              <w:rPr>
                <w:vanish/>
                <w:kern w:val="2"/>
                <w:szCs w:val="24"/>
                <w14:ligatures w14:val="standardContextual"/>
              </w:rPr>
            </w:pPr>
          </w:p>
          <w:p w14:paraId="004B698A" w14:textId="77777777" w:rsidR="00F40A90" w:rsidRPr="00725E27" w:rsidRDefault="00F40A90" w:rsidP="004470E5">
            <w:pPr>
              <w:pStyle w:val="ListParagraph"/>
              <w:numPr>
                <w:ilvl w:val="1"/>
                <w:numId w:val="614"/>
              </w:numPr>
              <w:spacing w:after="0" w:line="360" w:lineRule="auto"/>
              <w:rPr>
                <w:vanish/>
                <w:kern w:val="2"/>
                <w:szCs w:val="24"/>
                <w14:ligatures w14:val="standardContextual"/>
              </w:rPr>
            </w:pPr>
          </w:p>
          <w:p w14:paraId="681C9598" w14:textId="77777777" w:rsidR="00F40A90" w:rsidRPr="00725E27" w:rsidRDefault="00F40A90" w:rsidP="004470E5">
            <w:pPr>
              <w:pStyle w:val="ListParagraph"/>
              <w:numPr>
                <w:ilvl w:val="1"/>
                <w:numId w:val="614"/>
              </w:numPr>
              <w:spacing w:after="0" w:line="360" w:lineRule="auto"/>
              <w:rPr>
                <w:vanish/>
                <w:kern w:val="2"/>
                <w:szCs w:val="24"/>
                <w14:ligatures w14:val="standardContextual"/>
              </w:rPr>
            </w:pPr>
          </w:p>
          <w:p w14:paraId="2BA3C67B" w14:textId="77777777" w:rsidR="00F40A90" w:rsidRPr="00725E27" w:rsidRDefault="00F40A90" w:rsidP="004470E5">
            <w:pPr>
              <w:pStyle w:val="ListParagraph"/>
              <w:numPr>
                <w:ilvl w:val="1"/>
                <w:numId w:val="614"/>
              </w:numPr>
              <w:spacing w:after="0" w:line="360" w:lineRule="auto"/>
              <w:rPr>
                <w:vanish/>
                <w:kern w:val="2"/>
                <w:szCs w:val="24"/>
                <w14:ligatures w14:val="standardContextual"/>
              </w:rPr>
            </w:pPr>
          </w:p>
          <w:p w14:paraId="450231E1" w14:textId="77777777" w:rsidR="00F40A90" w:rsidRPr="00725E27" w:rsidRDefault="00F40A90" w:rsidP="004470E5">
            <w:pPr>
              <w:pStyle w:val="ListParagraph"/>
              <w:numPr>
                <w:ilvl w:val="1"/>
                <w:numId w:val="614"/>
              </w:numPr>
              <w:spacing w:after="0" w:line="360" w:lineRule="auto"/>
              <w:rPr>
                <w:vanish/>
                <w:kern w:val="2"/>
                <w:szCs w:val="24"/>
                <w14:ligatures w14:val="standardContextual"/>
              </w:rPr>
            </w:pPr>
          </w:p>
          <w:p w14:paraId="00404C60" w14:textId="77777777" w:rsidR="00F40A90" w:rsidRPr="00725E27" w:rsidRDefault="00F40A90" w:rsidP="004470E5">
            <w:pPr>
              <w:numPr>
                <w:ilvl w:val="2"/>
                <w:numId w:val="614"/>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Environmental Legislation in Construction Materials</w:t>
            </w:r>
          </w:p>
          <w:p w14:paraId="3DBEA4DD" w14:textId="77777777" w:rsidR="00F40A90" w:rsidRPr="00725E27" w:rsidRDefault="00F40A90" w:rsidP="00F40A90">
            <w:pPr>
              <w:spacing w:after="0" w:line="360" w:lineRule="auto"/>
              <w:ind w:left="1440"/>
              <w:contextualSpacing/>
              <w:rPr>
                <w:rFonts w:eastAsia="Calibri" w:cs="Times New Roman"/>
                <w:kern w:val="2"/>
                <w:szCs w:val="24"/>
                <w:lang w:val="en-ZW"/>
                <w14:ligatures w14:val="standardContextual"/>
              </w:rPr>
            </w:pPr>
            <w:r w:rsidRPr="00725E27">
              <w:rPr>
                <w:rFonts w:eastAsia="Calibri" w:cs="Times New Roman"/>
                <w:kern w:val="2"/>
                <w:szCs w:val="24"/>
                <w14:ligatures w14:val="standardContextual"/>
              </w:rPr>
              <w:t>Environmental Protection Acts</w:t>
            </w:r>
          </w:p>
          <w:p w14:paraId="55C78FA5" w14:textId="77777777" w:rsidR="00F40A90" w:rsidRPr="00725E27" w:rsidRDefault="00F40A90" w:rsidP="004470E5">
            <w:pPr>
              <w:numPr>
                <w:ilvl w:val="2"/>
                <w:numId w:val="614"/>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Compliance with International and Local Environmental Standards</w:t>
            </w:r>
          </w:p>
          <w:p w14:paraId="63DEA19A" w14:textId="77777777" w:rsidR="00F40A90" w:rsidRPr="00725E27" w:rsidRDefault="00F40A90" w:rsidP="00F40A90">
            <w:pPr>
              <w:spacing w:after="0" w:line="360" w:lineRule="auto"/>
              <w:ind w:left="1440"/>
              <w:contextualSpacing/>
              <w:rPr>
                <w:rFonts w:eastAsia="Calibri" w:cs="Times New Roman"/>
                <w:kern w:val="2"/>
                <w:szCs w:val="24"/>
                <w:lang w:val="en-ZW"/>
                <w14:ligatures w14:val="standardContextual"/>
              </w:rPr>
            </w:pPr>
            <w:r w:rsidRPr="00725E27">
              <w:rPr>
                <w:rFonts w:eastAsia="Calibri" w:cs="Times New Roman"/>
                <w:kern w:val="2"/>
                <w:szCs w:val="24"/>
                <w14:ligatures w14:val="standardContextual"/>
              </w:rPr>
              <w:t>Regulatory standards for sustainable material certifications</w:t>
            </w:r>
          </w:p>
          <w:p w14:paraId="6EEA8A07" w14:textId="77777777" w:rsidR="00F40A90" w:rsidRPr="00725E27" w:rsidRDefault="00F40A90" w:rsidP="004470E5">
            <w:pPr>
              <w:numPr>
                <w:ilvl w:val="2"/>
                <w:numId w:val="614"/>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lastRenderedPageBreak/>
              <w:t>Environmental impact assessments (EIA) in material sourcing and production</w:t>
            </w:r>
          </w:p>
          <w:p w14:paraId="36BE1CC3" w14:textId="77777777" w:rsidR="00F40A90" w:rsidRPr="00725E27" w:rsidRDefault="00F40A90" w:rsidP="004470E5">
            <w:pPr>
              <w:numPr>
                <w:ilvl w:val="2"/>
                <w:numId w:val="614"/>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Enforcement of building codes related to environmental protection</w:t>
            </w:r>
          </w:p>
          <w:p w14:paraId="3662462C" w14:textId="77777777" w:rsidR="00F40A90" w:rsidRPr="00725E27" w:rsidRDefault="00F40A90" w:rsidP="00F15059">
            <w:pPr>
              <w:spacing w:after="0" w:line="360" w:lineRule="auto"/>
              <w:ind w:left="720"/>
              <w:contextualSpacing/>
              <w:rPr>
                <w:rFonts w:eastAsia="Calibri" w:cs="Times New Roman"/>
                <w:kern w:val="2"/>
                <w:szCs w:val="24"/>
                <w:lang w:val="en-ZW"/>
                <w14:ligatures w14:val="standardContextual"/>
              </w:rPr>
            </w:pPr>
          </w:p>
          <w:p w14:paraId="732ADDF3" w14:textId="77777777" w:rsidR="00F40A90" w:rsidRPr="00725E27" w:rsidRDefault="00F40A90" w:rsidP="004470E5">
            <w:pPr>
              <w:numPr>
                <w:ilvl w:val="1"/>
                <w:numId w:val="604"/>
              </w:numPr>
              <w:spacing w:after="0" w:line="360" w:lineRule="auto"/>
              <w:contextualSpacing/>
              <w:jc w:val="left"/>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Specific Environmental Programs in Construction</w:t>
            </w:r>
          </w:p>
          <w:p w14:paraId="4E91968F" w14:textId="77777777" w:rsidR="00F40A90" w:rsidRPr="00725E27" w:rsidRDefault="00F40A90" w:rsidP="004470E5">
            <w:pPr>
              <w:pStyle w:val="ListParagraph"/>
              <w:numPr>
                <w:ilvl w:val="0"/>
                <w:numId w:val="615"/>
              </w:numPr>
              <w:spacing w:after="0" w:line="360" w:lineRule="auto"/>
              <w:rPr>
                <w:vanish/>
                <w:kern w:val="2"/>
                <w:szCs w:val="24"/>
                <w14:ligatures w14:val="standardContextual"/>
              </w:rPr>
            </w:pPr>
          </w:p>
          <w:p w14:paraId="4249B95A" w14:textId="77777777" w:rsidR="00F40A90" w:rsidRPr="00725E27" w:rsidRDefault="00F40A90" w:rsidP="004470E5">
            <w:pPr>
              <w:pStyle w:val="ListParagraph"/>
              <w:numPr>
                <w:ilvl w:val="1"/>
                <w:numId w:val="615"/>
              </w:numPr>
              <w:spacing w:after="0" w:line="360" w:lineRule="auto"/>
              <w:rPr>
                <w:vanish/>
                <w:kern w:val="2"/>
                <w:szCs w:val="24"/>
                <w14:ligatures w14:val="standardContextual"/>
              </w:rPr>
            </w:pPr>
          </w:p>
          <w:p w14:paraId="21587D86" w14:textId="77777777" w:rsidR="00F40A90" w:rsidRPr="00725E27" w:rsidRDefault="00F40A90" w:rsidP="004470E5">
            <w:pPr>
              <w:pStyle w:val="ListParagraph"/>
              <w:numPr>
                <w:ilvl w:val="1"/>
                <w:numId w:val="615"/>
              </w:numPr>
              <w:spacing w:after="0" w:line="360" w:lineRule="auto"/>
              <w:rPr>
                <w:vanish/>
                <w:kern w:val="2"/>
                <w:szCs w:val="24"/>
                <w14:ligatures w14:val="standardContextual"/>
              </w:rPr>
            </w:pPr>
          </w:p>
          <w:p w14:paraId="5AD450A0" w14:textId="77777777" w:rsidR="00F40A90" w:rsidRPr="00725E27" w:rsidRDefault="00F40A90" w:rsidP="004470E5">
            <w:pPr>
              <w:pStyle w:val="ListParagraph"/>
              <w:numPr>
                <w:ilvl w:val="1"/>
                <w:numId w:val="615"/>
              </w:numPr>
              <w:spacing w:after="0" w:line="360" w:lineRule="auto"/>
              <w:rPr>
                <w:vanish/>
                <w:kern w:val="2"/>
                <w:szCs w:val="24"/>
                <w14:ligatures w14:val="standardContextual"/>
              </w:rPr>
            </w:pPr>
          </w:p>
          <w:p w14:paraId="1E25E6E3" w14:textId="77777777" w:rsidR="00F40A90" w:rsidRPr="00725E27" w:rsidRDefault="00F40A90" w:rsidP="004470E5">
            <w:pPr>
              <w:pStyle w:val="ListParagraph"/>
              <w:numPr>
                <w:ilvl w:val="1"/>
                <w:numId w:val="615"/>
              </w:numPr>
              <w:spacing w:after="0" w:line="360" w:lineRule="auto"/>
              <w:rPr>
                <w:vanish/>
                <w:kern w:val="2"/>
                <w:szCs w:val="24"/>
                <w14:ligatures w14:val="standardContextual"/>
              </w:rPr>
            </w:pPr>
          </w:p>
          <w:p w14:paraId="2F17675C" w14:textId="77777777" w:rsidR="00F40A90" w:rsidRPr="00725E27" w:rsidRDefault="00F40A90" w:rsidP="004470E5">
            <w:pPr>
              <w:pStyle w:val="ListParagraph"/>
              <w:numPr>
                <w:ilvl w:val="1"/>
                <w:numId w:val="615"/>
              </w:numPr>
              <w:spacing w:after="0" w:line="360" w:lineRule="auto"/>
              <w:rPr>
                <w:vanish/>
                <w:kern w:val="2"/>
                <w:szCs w:val="24"/>
                <w14:ligatures w14:val="standardContextual"/>
              </w:rPr>
            </w:pPr>
          </w:p>
          <w:p w14:paraId="2FE5068B" w14:textId="77777777" w:rsidR="00F40A90" w:rsidRPr="00725E27" w:rsidRDefault="00F40A90" w:rsidP="004470E5">
            <w:pPr>
              <w:pStyle w:val="ListParagraph"/>
              <w:numPr>
                <w:ilvl w:val="1"/>
                <w:numId w:val="615"/>
              </w:numPr>
              <w:spacing w:after="0" w:line="360" w:lineRule="auto"/>
              <w:rPr>
                <w:vanish/>
                <w:kern w:val="2"/>
                <w:szCs w:val="24"/>
                <w14:ligatures w14:val="standardContextual"/>
              </w:rPr>
            </w:pPr>
          </w:p>
          <w:p w14:paraId="0038DF56" w14:textId="77777777" w:rsidR="00F40A90" w:rsidRPr="00725E27" w:rsidRDefault="00F40A90" w:rsidP="004470E5">
            <w:pPr>
              <w:numPr>
                <w:ilvl w:val="2"/>
                <w:numId w:val="61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Government and Industry Initiatives for Environmental Sustainability</w:t>
            </w:r>
          </w:p>
          <w:p w14:paraId="20DC9BBE" w14:textId="77777777" w:rsidR="00F40A90" w:rsidRPr="00725E27" w:rsidRDefault="00F40A90" w:rsidP="004470E5">
            <w:pPr>
              <w:numPr>
                <w:ilvl w:val="2"/>
                <w:numId w:val="61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Green Building </w:t>
            </w:r>
          </w:p>
          <w:p w14:paraId="4A4F9606" w14:textId="77777777" w:rsidR="00F40A90" w:rsidRPr="00725E27" w:rsidRDefault="00F40A90" w:rsidP="004470E5">
            <w:pPr>
              <w:numPr>
                <w:ilvl w:val="2"/>
                <w:numId w:val="61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Water and energy conservation programs in the construction sector</w:t>
            </w:r>
          </w:p>
          <w:p w14:paraId="6A3B4FC6" w14:textId="77777777" w:rsidR="00F40A90" w:rsidRPr="00725E27" w:rsidRDefault="00F40A90" w:rsidP="004470E5">
            <w:pPr>
              <w:numPr>
                <w:ilvl w:val="1"/>
                <w:numId w:val="604"/>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Monitoring Activities on Environmental Programs</w:t>
            </w:r>
          </w:p>
          <w:p w14:paraId="007058D8" w14:textId="77777777" w:rsidR="00F40A90" w:rsidRPr="00725E27" w:rsidRDefault="00F40A90" w:rsidP="004470E5">
            <w:pPr>
              <w:pStyle w:val="ListParagraph"/>
              <w:numPr>
                <w:ilvl w:val="0"/>
                <w:numId w:val="616"/>
              </w:numPr>
              <w:spacing w:after="0" w:line="360" w:lineRule="auto"/>
              <w:rPr>
                <w:vanish/>
                <w:kern w:val="2"/>
                <w:szCs w:val="24"/>
                <w14:ligatures w14:val="standardContextual"/>
              </w:rPr>
            </w:pPr>
          </w:p>
          <w:p w14:paraId="710CF7E2"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198E99C2"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0EAD61D9"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2C8F886A"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19712865"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25277506"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75C121D8" w14:textId="77777777" w:rsidR="00F40A90" w:rsidRPr="00725E27" w:rsidRDefault="00F40A90" w:rsidP="004470E5">
            <w:pPr>
              <w:pStyle w:val="ListParagraph"/>
              <w:numPr>
                <w:ilvl w:val="1"/>
                <w:numId w:val="616"/>
              </w:numPr>
              <w:spacing w:after="0" w:line="360" w:lineRule="auto"/>
              <w:rPr>
                <w:vanish/>
                <w:kern w:val="2"/>
                <w:szCs w:val="24"/>
                <w14:ligatures w14:val="standardContextual"/>
              </w:rPr>
            </w:pPr>
          </w:p>
          <w:p w14:paraId="0D3C644B" w14:textId="77777777" w:rsidR="00F40A90" w:rsidRPr="00725E27" w:rsidRDefault="00F40A90" w:rsidP="004470E5">
            <w:pPr>
              <w:numPr>
                <w:ilvl w:val="2"/>
                <w:numId w:val="616"/>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Monitoring and Evaluation of Environmental Programs</w:t>
            </w:r>
          </w:p>
          <w:p w14:paraId="60E0386F" w14:textId="77777777" w:rsidR="00F40A90" w:rsidRPr="00725E27" w:rsidRDefault="00F40A90" w:rsidP="004470E5">
            <w:pPr>
              <w:pStyle w:val="ListParagraph"/>
              <w:numPr>
                <w:ilvl w:val="3"/>
                <w:numId w:val="616"/>
              </w:numPr>
              <w:jc w:val="left"/>
              <w:rPr>
                <w:szCs w:val="24"/>
              </w:rPr>
            </w:pPr>
            <w:r w:rsidRPr="00725E27">
              <w:rPr>
                <w:szCs w:val="24"/>
              </w:rPr>
              <w:t>Tools and techniques for environmental monitoring</w:t>
            </w:r>
          </w:p>
          <w:p w14:paraId="14E1D417" w14:textId="77777777" w:rsidR="00F40A90" w:rsidRPr="00725E27" w:rsidRDefault="00F40A90" w:rsidP="004470E5">
            <w:pPr>
              <w:pStyle w:val="ListParagraph"/>
              <w:numPr>
                <w:ilvl w:val="3"/>
                <w:numId w:val="616"/>
              </w:numPr>
              <w:jc w:val="left"/>
              <w:rPr>
                <w:szCs w:val="24"/>
              </w:rPr>
            </w:pPr>
            <w:r w:rsidRPr="00725E27">
              <w:rPr>
                <w:szCs w:val="24"/>
              </w:rPr>
              <w:t>Environmental audits on material sourcing and usage Tracking key performance indicators</w:t>
            </w:r>
          </w:p>
          <w:p w14:paraId="3692410F" w14:textId="77777777" w:rsidR="00F40A90" w:rsidRPr="00725E27" w:rsidRDefault="00F40A90" w:rsidP="004470E5">
            <w:pPr>
              <w:numPr>
                <w:ilvl w:val="2"/>
                <w:numId w:val="616"/>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Reporting and Compliance in Environmental Performance</w:t>
            </w:r>
          </w:p>
          <w:p w14:paraId="23D6B9F6" w14:textId="77777777" w:rsidR="00F40A90" w:rsidRPr="00725E27" w:rsidRDefault="00F40A90" w:rsidP="004470E5">
            <w:pPr>
              <w:pStyle w:val="ListParagraph"/>
              <w:numPr>
                <w:ilvl w:val="3"/>
                <w:numId w:val="616"/>
              </w:numPr>
              <w:spacing w:after="0" w:line="360" w:lineRule="auto"/>
              <w:rPr>
                <w:kern w:val="2"/>
                <w:szCs w:val="24"/>
                <w14:ligatures w14:val="standardContextual"/>
              </w:rPr>
            </w:pPr>
            <w:r w:rsidRPr="00725E27">
              <w:rPr>
                <w:kern w:val="2"/>
                <w:szCs w:val="24"/>
                <w14:ligatures w14:val="standardContextual"/>
              </w:rPr>
              <w:t xml:space="preserve">Reporting frameworks for environmental compliance </w:t>
            </w:r>
          </w:p>
          <w:p w14:paraId="7FA8E037" w14:textId="77777777" w:rsidR="00F40A90" w:rsidRPr="00725E27" w:rsidRDefault="00F40A90" w:rsidP="004470E5">
            <w:pPr>
              <w:pStyle w:val="ListParagraph"/>
              <w:numPr>
                <w:ilvl w:val="3"/>
                <w:numId w:val="616"/>
              </w:numPr>
              <w:spacing w:after="0" w:line="360" w:lineRule="auto"/>
              <w:rPr>
                <w:kern w:val="2"/>
                <w:szCs w:val="24"/>
                <w14:ligatures w14:val="standardContextual"/>
              </w:rPr>
            </w:pPr>
            <w:r w:rsidRPr="00725E27">
              <w:rPr>
                <w:kern w:val="2"/>
                <w:szCs w:val="24"/>
                <w14:ligatures w14:val="standardContextual"/>
              </w:rPr>
              <w:lastRenderedPageBreak/>
              <w:t>Use of technology (e.g., GIS, IoT) for environmental program monitoring</w:t>
            </w:r>
          </w:p>
        </w:tc>
        <w:tc>
          <w:tcPr>
            <w:tcW w:w="1296" w:type="pct"/>
            <w:tcBorders>
              <w:top w:val="single" w:sz="4" w:space="0" w:color="auto"/>
              <w:left w:val="single" w:sz="4" w:space="0" w:color="auto"/>
              <w:bottom w:val="single" w:sz="4" w:space="0" w:color="auto"/>
              <w:right w:val="single" w:sz="4" w:space="0" w:color="auto"/>
            </w:tcBorders>
          </w:tcPr>
          <w:p w14:paraId="0CAE939F" w14:textId="77777777" w:rsidR="00F40A90" w:rsidRPr="00725E27" w:rsidRDefault="00F40A90" w:rsidP="004470E5">
            <w:pPr>
              <w:pStyle w:val="ListParagraph"/>
              <w:numPr>
                <w:ilvl w:val="0"/>
                <w:numId w:val="609"/>
              </w:numPr>
              <w:jc w:val="left"/>
              <w:rPr>
                <w:szCs w:val="24"/>
                <w:lang w:val="en-ZA"/>
              </w:rPr>
            </w:pPr>
            <w:r w:rsidRPr="00725E27">
              <w:rPr>
                <w:szCs w:val="24"/>
                <w:lang w:val="en-ZA"/>
              </w:rPr>
              <w:lastRenderedPageBreak/>
              <w:t>Direct Observation</w:t>
            </w:r>
          </w:p>
          <w:p w14:paraId="2061F522" w14:textId="77777777" w:rsidR="00F40A90" w:rsidRPr="00725E27" w:rsidRDefault="00F40A90" w:rsidP="004470E5">
            <w:pPr>
              <w:pStyle w:val="ListParagraph"/>
              <w:numPr>
                <w:ilvl w:val="0"/>
                <w:numId w:val="609"/>
              </w:numPr>
              <w:jc w:val="left"/>
              <w:rPr>
                <w:szCs w:val="24"/>
                <w:lang w:val="en-ZA"/>
              </w:rPr>
            </w:pPr>
            <w:r w:rsidRPr="00725E27">
              <w:rPr>
                <w:szCs w:val="24"/>
                <w:lang w:val="en-ZA"/>
              </w:rPr>
              <w:t xml:space="preserve">Demonstration with Oral Questioning </w:t>
            </w:r>
          </w:p>
          <w:p w14:paraId="6905DFEF" w14:textId="77777777" w:rsidR="00F40A90" w:rsidRPr="00725E27" w:rsidRDefault="00F40A90" w:rsidP="004470E5">
            <w:pPr>
              <w:pStyle w:val="ListParagraph"/>
              <w:numPr>
                <w:ilvl w:val="0"/>
                <w:numId w:val="609"/>
              </w:numPr>
              <w:jc w:val="left"/>
              <w:rPr>
                <w:szCs w:val="24"/>
                <w:lang w:val="en-ZA"/>
              </w:rPr>
            </w:pPr>
            <w:r w:rsidRPr="00725E27">
              <w:rPr>
                <w:szCs w:val="24"/>
                <w:lang w:val="en-ZA"/>
              </w:rPr>
              <w:t>Written tests</w:t>
            </w:r>
          </w:p>
        </w:tc>
      </w:tr>
      <w:tr w:rsidR="00725E27" w:rsidRPr="00725E27" w14:paraId="1F6F1FB6" w14:textId="77777777" w:rsidTr="00F15059">
        <w:trPr>
          <w:trHeight w:val="1178"/>
        </w:trPr>
        <w:tc>
          <w:tcPr>
            <w:tcW w:w="1249" w:type="pct"/>
            <w:tcBorders>
              <w:top w:val="single" w:sz="4" w:space="0" w:color="auto"/>
              <w:left w:val="single" w:sz="4" w:space="0" w:color="auto"/>
              <w:bottom w:val="single" w:sz="4" w:space="0" w:color="auto"/>
              <w:right w:val="single" w:sz="4" w:space="0" w:color="auto"/>
            </w:tcBorders>
          </w:tcPr>
          <w:p w14:paraId="61EA5D72" w14:textId="77777777" w:rsidR="00F40A90" w:rsidRPr="00725E27" w:rsidRDefault="00F40A90" w:rsidP="004470E5">
            <w:pPr>
              <w:numPr>
                <w:ilvl w:val="0"/>
                <w:numId w:val="598"/>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lastRenderedPageBreak/>
              <w:t xml:space="preserve">Apply construction walling units </w:t>
            </w:r>
          </w:p>
        </w:tc>
        <w:tc>
          <w:tcPr>
            <w:tcW w:w="2455" w:type="pct"/>
            <w:tcBorders>
              <w:top w:val="single" w:sz="4" w:space="0" w:color="auto"/>
              <w:left w:val="single" w:sz="4" w:space="0" w:color="auto"/>
              <w:bottom w:val="single" w:sz="4" w:space="0" w:color="auto"/>
              <w:right w:val="single" w:sz="4" w:space="0" w:color="auto"/>
            </w:tcBorders>
          </w:tcPr>
          <w:p w14:paraId="770FBF71" w14:textId="77777777" w:rsidR="00F40A90" w:rsidRPr="00725E27" w:rsidRDefault="00F40A90" w:rsidP="004470E5">
            <w:pPr>
              <w:pStyle w:val="ListParagraph"/>
              <w:numPr>
                <w:ilvl w:val="0"/>
                <w:numId w:val="600"/>
              </w:numPr>
              <w:spacing w:after="0" w:line="360" w:lineRule="auto"/>
              <w:rPr>
                <w:b/>
                <w:vanish/>
                <w:kern w:val="2"/>
                <w:szCs w:val="24"/>
                <w14:ligatures w14:val="standardContextual"/>
              </w:rPr>
            </w:pPr>
          </w:p>
          <w:p w14:paraId="32305ADF" w14:textId="77777777" w:rsidR="00F40A90" w:rsidRPr="00725E27" w:rsidRDefault="00F40A90" w:rsidP="004470E5">
            <w:pPr>
              <w:pStyle w:val="ListParagraph"/>
              <w:numPr>
                <w:ilvl w:val="0"/>
                <w:numId w:val="600"/>
              </w:numPr>
              <w:spacing w:after="0" w:line="360" w:lineRule="auto"/>
              <w:rPr>
                <w:b/>
                <w:vanish/>
                <w:kern w:val="2"/>
                <w:szCs w:val="24"/>
                <w14:ligatures w14:val="standardContextual"/>
              </w:rPr>
            </w:pPr>
          </w:p>
          <w:p w14:paraId="041AEA91" w14:textId="77777777" w:rsidR="00F40A90" w:rsidRPr="00725E27" w:rsidRDefault="00F40A90" w:rsidP="004470E5">
            <w:pPr>
              <w:numPr>
                <w:ilvl w:val="1"/>
                <w:numId w:val="600"/>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 xml:space="preserve">Construction Walling Units </w:t>
            </w:r>
          </w:p>
          <w:p w14:paraId="17A57014" w14:textId="77777777" w:rsidR="00F40A90" w:rsidRPr="00725E27" w:rsidRDefault="00F40A90" w:rsidP="004470E5">
            <w:pPr>
              <w:pStyle w:val="ListParagraph"/>
              <w:numPr>
                <w:ilvl w:val="0"/>
                <w:numId w:val="618"/>
              </w:numPr>
              <w:spacing w:after="0" w:line="360" w:lineRule="auto"/>
              <w:rPr>
                <w:vanish/>
                <w:kern w:val="2"/>
                <w:szCs w:val="24"/>
                <w14:ligatures w14:val="standardContextual"/>
              </w:rPr>
            </w:pPr>
          </w:p>
          <w:p w14:paraId="40C979F8" w14:textId="77777777" w:rsidR="00F40A90" w:rsidRPr="00725E27" w:rsidRDefault="00F40A90" w:rsidP="004470E5">
            <w:pPr>
              <w:pStyle w:val="ListParagraph"/>
              <w:numPr>
                <w:ilvl w:val="0"/>
                <w:numId w:val="618"/>
              </w:numPr>
              <w:spacing w:after="0" w:line="360" w:lineRule="auto"/>
              <w:rPr>
                <w:vanish/>
                <w:kern w:val="2"/>
                <w:szCs w:val="24"/>
                <w14:ligatures w14:val="standardContextual"/>
              </w:rPr>
            </w:pPr>
          </w:p>
          <w:p w14:paraId="0C58FC9C" w14:textId="77777777" w:rsidR="00F40A90" w:rsidRPr="00725E27" w:rsidRDefault="00F40A90" w:rsidP="004470E5">
            <w:pPr>
              <w:pStyle w:val="ListParagraph"/>
              <w:numPr>
                <w:ilvl w:val="1"/>
                <w:numId w:val="618"/>
              </w:numPr>
              <w:spacing w:after="0" w:line="360" w:lineRule="auto"/>
              <w:rPr>
                <w:vanish/>
                <w:kern w:val="2"/>
                <w:szCs w:val="24"/>
                <w14:ligatures w14:val="standardContextual"/>
              </w:rPr>
            </w:pPr>
          </w:p>
          <w:p w14:paraId="4CDF9429" w14:textId="77777777" w:rsidR="00F40A90" w:rsidRPr="00725E27" w:rsidRDefault="00F40A90" w:rsidP="004470E5">
            <w:pPr>
              <w:numPr>
                <w:ilvl w:val="2"/>
                <w:numId w:val="61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Introduction and definition of terms </w:t>
            </w:r>
          </w:p>
          <w:p w14:paraId="3843B82B" w14:textId="77777777" w:rsidR="00F40A90" w:rsidRPr="00725E27" w:rsidRDefault="00F40A90" w:rsidP="004470E5">
            <w:pPr>
              <w:numPr>
                <w:ilvl w:val="2"/>
                <w:numId w:val="61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Types of Walling Units </w:t>
            </w:r>
          </w:p>
          <w:p w14:paraId="18FD2A35"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Building stones</w:t>
            </w:r>
          </w:p>
          <w:p w14:paraId="4348EBE6"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Brick units</w:t>
            </w:r>
          </w:p>
          <w:p w14:paraId="5F8EBCAE"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Soil stabilized blocks</w:t>
            </w:r>
          </w:p>
          <w:p w14:paraId="01E94F28"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EPS</w:t>
            </w:r>
          </w:p>
          <w:p w14:paraId="6E8E733E"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Prefabricate walling units</w:t>
            </w:r>
          </w:p>
          <w:p w14:paraId="69E7F6D4" w14:textId="77777777" w:rsidR="00F40A90" w:rsidRPr="00725E27" w:rsidRDefault="00F40A90" w:rsidP="004470E5">
            <w:pPr>
              <w:numPr>
                <w:ilvl w:val="2"/>
                <w:numId w:val="61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Criteria for Selecting Walling units</w:t>
            </w:r>
          </w:p>
          <w:p w14:paraId="02F503C1" w14:textId="77777777" w:rsidR="00F40A90" w:rsidRPr="00725E27" w:rsidRDefault="00F40A90" w:rsidP="004470E5">
            <w:pPr>
              <w:numPr>
                <w:ilvl w:val="2"/>
                <w:numId w:val="61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Applications of different walling units:</w:t>
            </w:r>
          </w:p>
          <w:p w14:paraId="0C9DA356"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Load-bearing walls</w:t>
            </w:r>
          </w:p>
          <w:p w14:paraId="168FD1C5"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Non-load-bearing walls</w:t>
            </w:r>
          </w:p>
          <w:p w14:paraId="266F2D87" w14:textId="77777777" w:rsidR="00F40A90" w:rsidRPr="00725E27" w:rsidRDefault="00F40A90" w:rsidP="004470E5">
            <w:pPr>
              <w:numPr>
                <w:ilvl w:val="2"/>
                <w:numId w:val="61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Factors influencing walling unit selection:</w:t>
            </w:r>
          </w:p>
          <w:p w14:paraId="12325CC4"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Structural requirements</w:t>
            </w:r>
          </w:p>
          <w:p w14:paraId="311D7653"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Aesthetic considerations</w:t>
            </w:r>
          </w:p>
          <w:p w14:paraId="5251294D" w14:textId="77777777" w:rsidR="00F40A90" w:rsidRPr="00725E27" w:rsidRDefault="00F40A90" w:rsidP="004470E5">
            <w:pPr>
              <w:pStyle w:val="ListParagraph"/>
              <w:numPr>
                <w:ilvl w:val="3"/>
                <w:numId w:val="618"/>
              </w:numPr>
              <w:spacing w:after="0" w:line="360" w:lineRule="auto"/>
              <w:rPr>
                <w:kern w:val="2"/>
                <w:szCs w:val="24"/>
                <w14:ligatures w14:val="standardContextual"/>
              </w:rPr>
            </w:pPr>
            <w:r w:rsidRPr="00725E27">
              <w:rPr>
                <w:kern w:val="2"/>
                <w:szCs w:val="24"/>
                <w14:ligatures w14:val="standardContextual"/>
              </w:rPr>
              <w:t>Climate considerations)</w:t>
            </w:r>
          </w:p>
          <w:p w14:paraId="0EAA5AAF" w14:textId="77777777" w:rsidR="00F40A90" w:rsidRPr="00725E27" w:rsidRDefault="00F40A90" w:rsidP="004470E5">
            <w:pPr>
              <w:numPr>
                <w:ilvl w:val="2"/>
                <w:numId w:val="61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Sustainability in choosing walling materials </w:t>
            </w:r>
          </w:p>
          <w:p w14:paraId="3865B65A" w14:textId="77777777" w:rsidR="00F40A90" w:rsidRPr="00725E27" w:rsidRDefault="00F40A90" w:rsidP="00F15059">
            <w:pPr>
              <w:spacing w:after="0" w:line="360" w:lineRule="auto"/>
              <w:ind w:left="450"/>
              <w:contextualSpacing/>
              <w:rPr>
                <w:rFonts w:eastAsia="Calibri" w:cs="Times New Roman"/>
                <w:kern w:val="2"/>
                <w:szCs w:val="24"/>
                <w:lang w:val="en-ZW"/>
                <w14:ligatures w14:val="standardContextual"/>
              </w:rPr>
            </w:pPr>
          </w:p>
          <w:p w14:paraId="31117F2D" w14:textId="77777777" w:rsidR="00F40A90" w:rsidRPr="00725E27" w:rsidRDefault="00F40A90" w:rsidP="004470E5">
            <w:pPr>
              <w:numPr>
                <w:ilvl w:val="1"/>
                <w:numId w:val="600"/>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 xml:space="preserve">Properties of walling units </w:t>
            </w:r>
          </w:p>
          <w:p w14:paraId="0748AB15" w14:textId="77777777" w:rsidR="00F40A90" w:rsidRPr="00725E27" w:rsidRDefault="00F40A90" w:rsidP="004470E5">
            <w:pPr>
              <w:pStyle w:val="ListParagraph"/>
              <w:numPr>
                <w:ilvl w:val="0"/>
                <w:numId w:val="619"/>
              </w:numPr>
              <w:spacing w:after="0" w:line="360" w:lineRule="auto"/>
              <w:rPr>
                <w:vanish/>
                <w:kern w:val="2"/>
                <w:szCs w:val="24"/>
                <w14:ligatures w14:val="standardContextual"/>
              </w:rPr>
            </w:pPr>
          </w:p>
          <w:p w14:paraId="09D7EDEB" w14:textId="77777777" w:rsidR="00F40A90" w:rsidRPr="00725E27" w:rsidRDefault="00F40A90" w:rsidP="004470E5">
            <w:pPr>
              <w:pStyle w:val="ListParagraph"/>
              <w:numPr>
                <w:ilvl w:val="0"/>
                <w:numId w:val="619"/>
              </w:numPr>
              <w:spacing w:after="0" w:line="360" w:lineRule="auto"/>
              <w:rPr>
                <w:vanish/>
                <w:kern w:val="2"/>
                <w:szCs w:val="24"/>
                <w14:ligatures w14:val="standardContextual"/>
              </w:rPr>
            </w:pPr>
          </w:p>
          <w:p w14:paraId="3BCF0712" w14:textId="77777777" w:rsidR="00F40A90" w:rsidRPr="00725E27" w:rsidRDefault="00F40A90" w:rsidP="004470E5">
            <w:pPr>
              <w:pStyle w:val="ListParagraph"/>
              <w:numPr>
                <w:ilvl w:val="1"/>
                <w:numId w:val="619"/>
              </w:numPr>
              <w:spacing w:after="0" w:line="360" w:lineRule="auto"/>
              <w:rPr>
                <w:vanish/>
                <w:kern w:val="2"/>
                <w:szCs w:val="24"/>
                <w14:ligatures w14:val="standardContextual"/>
              </w:rPr>
            </w:pPr>
          </w:p>
          <w:p w14:paraId="104F07F2" w14:textId="77777777" w:rsidR="00F40A90" w:rsidRPr="00725E27" w:rsidRDefault="00F40A90" w:rsidP="004470E5">
            <w:pPr>
              <w:pStyle w:val="ListParagraph"/>
              <w:numPr>
                <w:ilvl w:val="1"/>
                <w:numId w:val="619"/>
              </w:numPr>
              <w:spacing w:after="0" w:line="360" w:lineRule="auto"/>
              <w:rPr>
                <w:vanish/>
                <w:kern w:val="2"/>
                <w:szCs w:val="24"/>
                <w14:ligatures w14:val="standardContextual"/>
              </w:rPr>
            </w:pPr>
          </w:p>
          <w:p w14:paraId="42F0908D" w14:textId="77777777" w:rsidR="00F40A90" w:rsidRPr="00725E27" w:rsidRDefault="00F40A90" w:rsidP="004470E5">
            <w:pPr>
              <w:numPr>
                <w:ilvl w:val="2"/>
                <w:numId w:val="619"/>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Physical properties </w:t>
            </w:r>
          </w:p>
          <w:p w14:paraId="21E64F8F" w14:textId="77777777" w:rsidR="00F40A90" w:rsidRPr="00725E27" w:rsidRDefault="00F40A90" w:rsidP="004470E5">
            <w:pPr>
              <w:numPr>
                <w:ilvl w:val="2"/>
                <w:numId w:val="619"/>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Chemical properties </w:t>
            </w:r>
          </w:p>
          <w:p w14:paraId="1B86EEBA" w14:textId="77777777" w:rsidR="00F40A90" w:rsidRPr="00725E27" w:rsidRDefault="00F40A90" w:rsidP="004470E5">
            <w:pPr>
              <w:numPr>
                <w:ilvl w:val="2"/>
                <w:numId w:val="619"/>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lastRenderedPageBreak/>
              <w:t xml:space="preserve">Mechanical properties </w:t>
            </w:r>
          </w:p>
          <w:p w14:paraId="22811DE1" w14:textId="77777777" w:rsidR="00F40A90" w:rsidRPr="00725E27" w:rsidRDefault="00F40A90" w:rsidP="004470E5">
            <w:pPr>
              <w:numPr>
                <w:ilvl w:val="1"/>
                <w:numId w:val="600"/>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Applications of Construction Walling Units</w:t>
            </w:r>
          </w:p>
          <w:p w14:paraId="4E63FF14" w14:textId="77777777" w:rsidR="00F40A90" w:rsidRPr="00725E27" w:rsidRDefault="00F40A90" w:rsidP="004470E5">
            <w:pPr>
              <w:pStyle w:val="ListParagraph"/>
              <w:numPr>
                <w:ilvl w:val="2"/>
                <w:numId w:val="620"/>
              </w:numPr>
              <w:spacing w:after="0" w:line="360" w:lineRule="auto"/>
              <w:rPr>
                <w:kern w:val="2"/>
                <w:szCs w:val="24"/>
                <w14:ligatures w14:val="standardContextual"/>
              </w:rPr>
            </w:pPr>
            <w:r w:rsidRPr="00725E27">
              <w:rPr>
                <w:kern w:val="2"/>
                <w:szCs w:val="24"/>
                <w14:ligatures w14:val="standardContextual"/>
              </w:rPr>
              <w:t>Brick masonry techniques</w:t>
            </w:r>
          </w:p>
          <w:p w14:paraId="6D3D80E6" w14:textId="77777777" w:rsidR="00F40A90" w:rsidRPr="00725E27" w:rsidRDefault="00F40A90" w:rsidP="004470E5">
            <w:pPr>
              <w:pStyle w:val="ListParagraph"/>
              <w:numPr>
                <w:ilvl w:val="3"/>
                <w:numId w:val="600"/>
              </w:numPr>
              <w:spacing w:after="0" w:line="360" w:lineRule="auto"/>
              <w:rPr>
                <w:kern w:val="2"/>
                <w:szCs w:val="24"/>
                <w14:ligatures w14:val="standardContextual"/>
              </w:rPr>
            </w:pPr>
            <w:r w:rsidRPr="00725E27">
              <w:rPr>
                <w:kern w:val="2"/>
                <w:szCs w:val="24"/>
                <w14:ligatures w14:val="standardContextual"/>
              </w:rPr>
              <w:t>Types of bonds</w:t>
            </w:r>
          </w:p>
          <w:p w14:paraId="6B86E134" w14:textId="77777777" w:rsidR="00F40A90" w:rsidRPr="00725E27" w:rsidRDefault="00F40A90" w:rsidP="004470E5">
            <w:pPr>
              <w:pStyle w:val="ListParagraph"/>
              <w:numPr>
                <w:ilvl w:val="3"/>
                <w:numId w:val="600"/>
              </w:numPr>
              <w:spacing w:after="0" w:line="360" w:lineRule="auto"/>
              <w:rPr>
                <w:kern w:val="2"/>
                <w:szCs w:val="24"/>
                <w14:ligatures w14:val="standardContextual"/>
              </w:rPr>
            </w:pPr>
            <w:r w:rsidRPr="00725E27">
              <w:rPr>
                <w:kern w:val="2"/>
                <w:szCs w:val="24"/>
                <w14:ligatures w14:val="standardContextual"/>
              </w:rPr>
              <w:t xml:space="preserve">Mortar selection </w:t>
            </w:r>
          </w:p>
          <w:p w14:paraId="307A663A" w14:textId="77777777" w:rsidR="00F40A90" w:rsidRPr="00725E27" w:rsidRDefault="00F40A90" w:rsidP="00F15059">
            <w:pPr>
              <w:spacing w:after="0" w:line="360" w:lineRule="auto"/>
              <w:ind w:left="1530"/>
              <w:contextualSpacing/>
              <w:rPr>
                <w:rFonts w:eastAsia="Calibri" w:cs="Times New Roman"/>
                <w:kern w:val="2"/>
                <w:szCs w:val="24"/>
                <w:lang w:val="en-ZW"/>
                <w14:ligatures w14:val="standardContextual"/>
              </w:rPr>
            </w:pPr>
          </w:p>
        </w:tc>
        <w:tc>
          <w:tcPr>
            <w:tcW w:w="1296" w:type="pct"/>
            <w:tcBorders>
              <w:top w:val="single" w:sz="4" w:space="0" w:color="auto"/>
              <w:left w:val="single" w:sz="4" w:space="0" w:color="auto"/>
              <w:bottom w:val="single" w:sz="4" w:space="0" w:color="auto"/>
              <w:right w:val="single" w:sz="4" w:space="0" w:color="auto"/>
            </w:tcBorders>
          </w:tcPr>
          <w:p w14:paraId="62B08CEB" w14:textId="77777777" w:rsidR="00F40A90" w:rsidRPr="00725E27" w:rsidRDefault="00F40A90" w:rsidP="004470E5">
            <w:pPr>
              <w:pStyle w:val="ListParagraph"/>
              <w:numPr>
                <w:ilvl w:val="0"/>
                <w:numId w:val="617"/>
              </w:numPr>
              <w:jc w:val="left"/>
              <w:rPr>
                <w:szCs w:val="24"/>
                <w:lang w:val="en-ZA"/>
              </w:rPr>
            </w:pPr>
            <w:r w:rsidRPr="00725E27">
              <w:rPr>
                <w:szCs w:val="24"/>
                <w:lang w:val="en-ZA"/>
              </w:rPr>
              <w:lastRenderedPageBreak/>
              <w:t>Direct Observation</w:t>
            </w:r>
          </w:p>
          <w:p w14:paraId="2A1B0903" w14:textId="77777777" w:rsidR="00F40A90" w:rsidRPr="00725E27" w:rsidRDefault="00F40A90" w:rsidP="004470E5">
            <w:pPr>
              <w:pStyle w:val="ListParagraph"/>
              <w:numPr>
                <w:ilvl w:val="0"/>
                <w:numId w:val="617"/>
              </w:numPr>
              <w:jc w:val="left"/>
              <w:rPr>
                <w:szCs w:val="24"/>
                <w:lang w:val="en-ZA"/>
              </w:rPr>
            </w:pPr>
            <w:r w:rsidRPr="00725E27">
              <w:rPr>
                <w:szCs w:val="24"/>
                <w:lang w:val="en-ZA"/>
              </w:rPr>
              <w:t xml:space="preserve">Demonstration with Oral Questioning </w:t>
            </w:r>
          </w:p>
          <w:p w14:paraId="6A35724F" w14:textId="77777777" w:rsidR="00F40A90" w:rsidRPr="00725E27" w:rsidRDefault="00F40A90" w:rsidP="004470E5">
            <w:pPr>
              <w:pStyle w:val="ListParagraph"/>
              <w:numPr>
                <w:ilvl w:val="0"/>
                <w:numId w:val="617"/>
              </w:numPr>
              <w:jc w:val="left"/>
              <w:rPr>
                <w:szCs w:val="24"/>
                <w:lang w:val="en-ZA"/>
              </w:rPr>
            </w:pPr>
            <w:r w:rsidRPr="00725E27">
              <w:rPr>
                <w:szCs w:val="24"/>
                <w:lang w:val="en-ZA"/>
              </w:rPr>
              <w:t>Written tests</w:t>
            </w:r>
          </w:p>
        </w:tc>
      </w:tr>
      <w:tr w:rsidR="00725E27" w:rsidRPr="00725E27" w14:paraId="26A7A12B" w14:textId="77777777" w:rsidTr="00F15059">
        <w:trPr>
          <w:trHeight w:val="755"/>
        </w:trPr>
        <w:tc>
          <w:tcPr>
            <w:tcW w:w="1249" w:type="pct"/>
            <w:tcBorders>
              <w:top w:val="single" w:sz="4" w:space="0" w:color="auto"/>
              <w:left w:val="single" w:sz="4" w:space="0" w:color="auto"/>
              <w:bottom w:val="single" w:sz="4" w:space="0" w:color="auto"/>
              <w:right w:val="single" w:sz="4" w:space="0" w:color="auto"/>
            </w:tcBorders>
          </w:tcPr>
          <w:p w14:paraId="052048E3" w14:textId="77777777" w:rsidR="00F40A90" w:rsidRPr="00725E27" w:rsidRDefault="00F40A90" w:rsidP="004470E5">
            <w:pPr>
              <w:pStyle w:val="ListParagraph"/>
              <w:numPr>
                <w:ilvl w:val="0"/>
                <w:numId w:val="620"/>
              </w:numPr>
              <w:shd w:val="clear" w:color="auto" w:fill="FFFFFF"/>
              <w:spacing w:after="0" w:line="360" w:lineRule="auto"/>
              <w:rPr>
                <w:kern w:val="2"/>
                <w:szCs w:val="24"/>
                <w14:ligatures w14:val="standardContextual"/>
              </w:rPr>
            </w:pPr>
            <w:r w:rsidRPr="00725E27">
              <w:rPr>
                <w:kern w:val="2"/>
                <w:szCs w:val="24"/>
                <w14:ligatures w14:val="standardContextual"/>
              </w:rPr>
              <w:t xml:space="preserve">Apply construction timber and timber products </w:t>
            </w:r>
          </w:p>
        </w:tc>
        <w:tc>
          <w:tcPr>
            <w:tcW w:w="2455" w:type="pct"/>
            <w:tcBorders>
              <w:top w:val="single" w:sz="4" w:space="0" w:color="auto"/>
              <w:left w:val="single" w:sz="4" w:space="0" w:color="auto"/>
              <w:bottom w:val="single" w:sz="4" w:space="0" w:color="auto"/>
              <w:right w:val="single" w:sz="4" w:space="0" w:color="auto"/>
            </w:tcBorders>
          </w:tcPr>
          <w:p w14:paraId="4298CFAE" w14:textId="77777777" w:rsidR="00F40A90" w:rsidRPr="00725E27" w:rsidRDefault="00F40A90" w:rsidP="004470E5">
            <w:pPr>
              <w:pStyle w:val="ListParagraph"/>
              <w:numPr>
                <w:ilvl w:val="0"/>
                <w:numId w:val="599"/>
              </w:numPr>
              <w:spacing w:after="0" w:line="360" w:lineRule="auto"/>
              <w:rPr>
                <w:b/>
                <w:vanish/>
                <w:kern w:val="2"/>
                <w:szCs w:val="24"/>
                <w14:ligatures w14:val="standardContextual"/>
              </w:rPr>
            </w:pPr>
          </w:p>
          <w:p w14:paraId="7B642E48" w14:textId="77777777" w:rsidR="00F40A90" w:rsidRPr="00725E27" w:rsidRDefault="00F40A90" w:rsidP="004470E5">
            <w:pPr>
              <w:pStyle w:val="ListParagraph"/>
              <w:numPr>
                <w:ilvl w:val="0"/>
                <w:numId w:val="599"/>
              </w:numPr>
              <w:spacing w:after="0" w:line="360" w:lineRule="auto"/>
              <w:rPr>
                <w:b/>
                <w:vanish/>
                <w:kern w:val="2"/>
                <w:szCs w:val="24"/>
                <w14:ligatures w14:val="standardContextual"/>
              </w:rPr>
            </w:pPr>
          </w:p>
          <w:p w14:paraId="4D508BD2" w14:textId="77777777" w:rsidR="00F40A90" w:rsidRPr="00725E27" w:rsidRDefault="00F40A90" w:rsidP="004470E5">
            <w:pPr>
              <w:pStyle w:val="ListParagraph"/>
              <w:numPr>
                <w:ilvl w:val="0"/>
                <w:numId w:val="599"/>
              </w:numPr>
              <w:spacing w:after="0" w:line="360" w:lineRule="auto"/>
              <w:rPr>
                <w:b/>
                <w:vanish/>
                <w:kern w:val="2"/>
                <w:szCs w:val="24"/>
                <w14:ligatures w14:val="standardContextual"/>
              </w:rPr>
            </w:pPr>
          </w:p>
          <w:p w14:paraId="2610E74F" w14:textId="77777777" w:rsidR="00F40A90" w:rsidRPr="00725E27" w:rsidRDefault="00F40A90" w:rsidP="004470E5">
            <w:pPr>
              <w:numPr>
                <w:ilvl w:val="1"/>
                <w:numId w:val="599"/>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Timber Conversion</w:t>
            </w:r>
          </w:p>
          <w:p w14:paraId="71868A61" w14:textId="77777777" w:rsidR="00F40A90" w:rsidRPr="00725E27" w:rsidRDefault="00F40A90" w:rsidP="004470E5">
            <w:pPr>
              <w:pStyle w:val="ListParagraph"/>
              <w:numPr>
                <w:ilvl w:val="2"/>
                <w:numId w:val="617"/>
              </w:numPr>
              <w:spacing w:after="0" w:line="360" w:lineRule="auto"/>
              <w:rPr>
                <w:kern w:val="2"/>
                <w:szCs w:val="24"/>
                <w14:ligatures w14:val="standardContextual"/>
              </w:rPr>
            </w:pPr>
            <w:r w:rsidRPr="00725E27">
              <w:rPr>
                <w:kern w:val="2"/>
                <w:szCs w:val="24"/>
                <w14:ligatures w14:val="standardContextual"/>
              </w:rPr>
              <w:t xml:space="preserve">Introduction </w:t>
            </w:r>
          </w:p>
          <w:p w14:paraId="51778C6B" w14:textId="77777777" w:rsidR="00F40A90" w:rsidRPr="00725E27" w:rsidRDefault="00F40A90" w:rsidP="004470E5">
            <w:pPr>
              <w:pStyle w:val="ListParagraph"/>
              <w:numPr>
                <w:ilvl w:val="2"/>
                <w:numId w:val="617"/>
              </w:numPr>
              <w:spacing w:after="0" w:line="360" w:lineRule="auto"/>
              <w:rPr>
                <w:kern w:val="2"/>
                <w:szCs w:val="24"/>
                <w14:ligatures w14:val="standardContextual"/>
              </w:rPr>
            </w:pPr>
            <w:r w:rsidRPr="00725E27">
              <w:rPr>
                <w:kern w:val="2"/>
                <w:szCs w:val="24"/>
                <w14:ligatures w14:val="standardContextual"/>
              </w:rPr>
              <w:t xml:space="preserve">Timber species </w:t>
            </w:r>
          </w:p>
          <w:p w14:paraId="7252D556" w14:textId="77777777" w:rsidR="00F40A90" w:rsidRPr="00725E27" w:rsidRDefault="00F40A90" w:rsidP="004470E5">
            <w:pPr>
              <w:pStyle w:val="ListParagraph"/>
              <w:numPr>
                <w:ilvl w:val="2"/>
                <w:numId w:val="617"/>
              </w:numPr>
              <w:spacing w:after="0" w:line="360" w:lineRule="auto"/>
              <w:rPr>
                <w:kern w:val="2"/>
                <w:szCs w:val="24"/>
                <w14:ligatures w14:val="standardContextual"/>
              </w:rPr>
            </w:pPr>
            <w:r w:rsidRPr="00725E27">
              <w:rPr>
                <w:kern w:val="2"/>
                <w:szCs w:val="24"/>
                <w14:ligatures w14:val="standardContextual"/>
              </w:rPr>
              <w:t xml:space="preserve">Classification of timber </w:t>
            </w:r>
          </w:p>
          <w:p w14:paraId="6ECF36BB" w14:textId="77777777" w:rsidR="00F40A90" w:rsidRPr="00725E27" w:rsidRDefault="00F40A90" w:rsidP="004470E5">
            <w:pPr>
              <w:pStyle w:val="ListParagraph"/>
              <w:numPr>
                <w:ilvl w:val="2"/>
                <w:numId w:val="617"/>
              </w:numPr>
              <w:spacing w:after="0" w:line="360" w:lineRule="auto"/>
              <w:rPr>
                <w:kern w:val="2"/>
                <w:szCs w:val="24"/>
                <w14:ligatures w14:val="standardContextual"/>
              </w:rPr>
            </w:pPr>
            <w:r w:rsidRPr="00725E27">
              <w:rPr>
                <w:kern w:val="2"/>
                <w:szCs w:val="24"/>
                <w14:ligatures w14:val="standardContextual"/>
              </w:rPr>
              <w:t>Mode of growth and cellular structure of tree</w:t>
            </w:r>
          </w:p>
          <w:p w14:paraId="1E7392C1" w14:textId="77777777" w:rsidR="00F40A90" w:rsidRPr="00725E27" w:rsidRDefault="00F40A90" w:rsidP="004470E5">
            <w:pPr>
              <w:pStyle w:val="ListParagraph"/>
              <w:numPr>
                <w:ilvl w:val="2"/>
                <w:numId w:val="617"/>
              </w:numPr>
              <w:spacing w:after="0" w:line="360" w:lineRule="auto"/>
              <w:rPr>
                <w:kern w:val="2"/>
                <w:szCs w:val="24"/>
                <w14:ligatures w14:val="standardContextual"/>
              </w:rPr>
            </w:pPr>
            <w:r w:rsidRPr="00725E27">
              <w:rPr>
                <w:kern w:val="2"/>
                <w:szCs w:val="24"/>
                <w14:ligatures w14:val="standardContextual"/>
              </w:rPr>
              <w:t>Conversion and seasoning of timber</w:t>
            </w:r>
          </w:p>
          <w:p w14:paraId="52D1C277" w14:textId="77777777" w:rsidR="00F40A90" w:rsidRPr="00725E27" w:rsidRDefault="00F40A90" w:rsidP="00F15059">
            <w:pPr>
              <w:spacing w:after="0" w:line="360" w:lineRule="auto"/>
              <w:ind w:left="810"/>
              <w:contextualSpacing/>
              <w:rPr>
                <w:rFonts w:eastAsia="Calibri" w:cs="Times New Roman"/>
                <w:kern w:val="2"/>
                <w:szCs w:val="24"/>
                <w:lang w:val="en-ZW"/>
                <w14:ligatures w14:val="standardContextual"/>
              </w:rPr>
            </w:pPr>
          </w:p>
          <w:p w14:paraId="541E2C97" w14:textId="77777777" w:rsidR="00F40A90" w:rsidRPr="00725E27" w:rsidRDefault="00F40A90" w:rsidP="004470E5">
            <w:pPr>
              <w:numPr>
                <w:ilvl w:val="1"/>
                <w:numId w:val="599"/>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Timber Preservation</w:t>
            </w:r>
          </w:p>
          <w:p w14:paraId="24A18322" w14:textId="77777777" w:rsidR="00F40A90" w:rsidRPr="00725E27" w:rsidRDefault="00F40A90" w:rsidP="004470E5">
            <w:pPr>
              <w:pStyle w:val="ListParagraph"/>
              <w:numPr>
                <w:ilvl w:val="2"/>
                <w:numId w:val="609"/>
              </w:numPr>
              <w:spacing w:after="0" w:line="360" w:lineRule="auto"/>
              <w:rPr>
                <w:kern w:val="2"/>
                <w:szCs w:val="24"/>
                <w14:ligatures w14:val="standardContextual"/>
              </w:rPr>
            </w:pPr>
            <w:r w:rsidRPr="00725E27">
              <w:rPr>
                <w:kern w:val="2"/>
                <w:szCs w:val="24"/>
                <w14:ligatures w14:val="standardContextual"/>
              </w:rPr>
              <w:t>Methods of Timber Preservation</w:t>
            </w:r>
          </w:p>
          <w:p w14:paraId="633086DE" w14:textId="77777777" w:rsidR="00F40A90" w:rsidRPr="00725E27" w:rsidRDefault="00F40A90" w:rsidP="004470E5">
            <w:pPr>
              <w:pStyle w:val="ListParagraph"/>
              <w:numPr>
                <w:ilvl w:val="2"/>
                <w:numId w:val="609"/>
              </w:numPr>
              <w:spacing w:after="0" w:line="360" w:lineRule="auto"/>
              <w:rPr>
                <w:kern w:val="2"/>
                <w:szCs w:val="24"/>
                <w14:ligatures w14:val="standardContextual"/>
              </w:rPr>
            </w:pPr>
            <w:r w:rsidRPr="00725E27">
              <w:rPr>
                <w:kern w:val="2"/>
                <w:szCs w:val="24"/>
                <w14:ligatures w14:val="standardContextual"/>
              </w:rPr>
              <w:t xml:space="preserve">Importance of Timber </w:t>
            </w:r>
          </w:p>
          <w:p w14:paraId="57B2D27B" w14:textId="77777777" w:rsidR="00F40A90" w:rsidRPr="00725E27" w:rsidRDefault="00F40A90" w:rsidP="004470E5">
            <w:pPr>
              <w:pStyle w:val="ListParagraph"/>
              <w:numPr>
                <w:ilvl w:val="2"/>
                <w:numId w:val="609"/>
              </w:numPr>
              <w:spacing w:after="0" w:line="360" w:lineRule="auto"/>
              <w:rPr>
                <w:kern w:val="2"/>
                <w:szCs w:val="24"/>
                <w14:ligatures w14:val="standardContextual"/>
              </w:rPr>
            </w:pPr>
            <w:r w:rsidRPr="00725E27">
              <w:rPr>
                <w:kern w:val="2"/>
                <w:szCs w:val="24"/>
                <w14:ligatures w14:val="standardContextual"/>
              </w:rPr>
              <w:t>Factors affecting timber</w:t>
            </w:r>
          </w:p>
          <w:p w14:paraId="02419EBD" w14:textId="77777777" w:rsidR="00F40A90" w:rsidRPr="00725E27" w:rsidRDefault="00F40A90" w:rsidP="004470E5">
            <w:pPr>
              <w:pStyle w:val="ListParagraph"/>
              <w:numPr>
                <w:ilvl w:val="2"/>
                <w:numId w:val="609"/>
              </w:numPr>
              <w:spacing w:after="0" w:line="360" w:lineRule="auto"/>
              <w:rPr>
                <w:kern w:val="2"/>
                <w:szCs w:val="24"/>
                <w14:ligatures w14:val="standardContextual"/>
              </w:rPr>
            </w:pPr>
            <w:r w:rsidRPr="00725E27">
              <w:rPr>
                <w:kern w:val="2"/>
                <w:szCs w:val="24"/>
                <w14:ligatures w14:val="standardContextual"/>
              </w:rPr>
              <w:t>Applications of preserved timber</w:t>
            </w:r>
          </w:p>
          <w:p w14:paraId="2A737B46" w14:textId="77777777" w:rsidR="00F40A90" w:rsidRPr="00725E27" w:rsidRDefault="00F40A90" w:rsidP="004470E5">
            <w:pPr>
              <w:pStyle w:val="ListParagraph"/>
              <w:numPr>
                <w:ilvl w:val="2"/>
                <w:numId w:val="609"/>
              </w:numPr>
              <w:spacing w:after="0" w:line="360" w:lineRule="auto"/>
              <w:rPr>
                <w:kern w:val="2"/>
                <w:szCs w:val="24"/>
                <w14:ligatures w14:val="standardContextual"/>
              </w:rPr>
            </w:pPr>
            <w:r w:rsidRPr="00725E27">
              <w:rPr>
                <w:kern w:val="2"/>
                <w:szCs w:val="24"/>
                <w14:ligatures w14:val="standardContextual"/>
              </w:rPr>
              <w:t>Regulations and standards for timber preservation</w:t>
            </w:r>
          </w:p>
          <w:p w14:paraId="2B4CF244" w14:textId="77777777" w:rsidR="00F40A90" w:rsidRPr="00725E27" w:rsidRDefault="00F40A90" w:rsidP="00F15059">
            <w:pPr>
              <w:spacing w:after="0" w:line="360" w:lineRule="auto"/>
              <w:rPr>
                <w:rFonts w:eastAsia="Calibri" w:cs="Times New Roman"/>
                <w:kern w:val="2"/>
                <w:szCs w:val="24"/>
                <w14:ligatures w14:val="standardContextual"/>
              </w:rPr>
            </w:pPr>
          </w:p>
          <w:p w14:paraId="41F6F045" w14:textId="77777777" w:rsidR="00F40A90" w:rsidRPr="00725E27" w:rsidRDefault="00F40A90" w:rsidP="004470E5">
            <w:pPr>
              <w:numPr>
                <w:ilvl w:val="1"/>
                <w:numId w:val="599"/>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Timber and Timber Products</w:t>
            </w:r>
          </w:p>
          <w:p w14:paraId="396C718A" w14:textId="77777777" w:rsidR="00F40A90" w:rsidRPr="00725E27" w:rsidRDefault="00F40A90" w:rsidP="004470E5">
            <w:pPr>
              <w:pStyle w:val="ListParagraph"/>
              <w:numPr>
                <w:ilvl w:val="2"/>
                <w:numId w:val="621"/>
              </w:numPr>
              <w:spacing w:after="0" w:line="360" w:lineRule="auto"/>
              <w:rPr>
                <w:kern w:val="2"/>
                <w:szCs w:val="24"/>
                <w14:ligatures w14:val="standardContextual"/>
              </w:rPr>
            </w:pPr>
            <w:r w:rsidRPr="00725E27">
              <w:rPr>
                <w:kern w:val="2"/>
                <w:szCs w:val="24"/>
                <w14:ligatures w14:val="standardContextual"/>
              </w:rPr>
              <w:t>Types of timber products</w:t>
            </w:r>
          </w:p>
          <w:p w14:paraId="104C993F" w14:textId="77777777" w:rsidR="00F40A90" w:rsidRPr="00725E27" w:rsidRDefault="00F40A90" w:rsidP="004470E5">
            <w:pPr>
              <w:pStyle w:val="ListParagraph"/>
              <w:numPr>
                <w:ilvl w:val="3"/>
                <w:numId w:val="599"/>
              </w:numPr>
              <w:spacing w:after="0" w:line="360" w:lineRule="auto"/>
              <w:rPr>
                <w:kern w:val="2"/>
                <w:szCs w:val="24"/>
                <w14:ligatures w14:val="standardContextual"/>
              </w:rPr>
            </w:pPr>
            <w:r w:rsidRPr="00725E27">
              <w:rPr>
                <w:kern w:val="2"/>
                <w:szCs w:val="24"/>
                <w14:ligatures w14:val="standardContextual"/>
              </w:rPr>
              <w:t>Solid wood products</w:t>
            </w:r>
          </w:p>
          <w:p w14:paraId="659FBEC1" w14:textId="77777777" w:rsidR="00F40A90" w:rsidRPr="00725E27" w:rsidRDefault="00F40A90" w:rsidP="004470E5">
            <w:pPr>
              <w:pStyle w:val="ListParagraph"/>
              <w:numPr>
                <w:ilvl w:val="3"/>
                <w:numId w:val="599"/>
              </w:numPr>
              <w:spacing w:after="0" w:line="360" w:lineRule="auto"/>
              <w:rPr>
                <w:kern w:val="2"/>
                <w:szCs w:val="24"/>
                <w14:ligatures w14:val="standardContextual"/>
              </w:rPr>
            </w:pPr>
            <w:r w:rsidRPr="00725E27">
              <w:rPr>
                <w:kern w:val="2"/>
                <w:szCs w:val="24"/>
                <w14:ligatures w14:val="standardContextual"/>
              </w:rPr>
              <w:t>Composite products</w:t>
            </w:r>
          </w:p>
          <w:p w14:paraId="3C65ED25" w14:textId="77777777" w:rsidR="00F40A90" w:rsidRPr="00725E27" w:rsidRDefault="00F40A90" w:rsidP="004470E5">
            <w:pPr>
              <w:pStyle w:val="ListParagraph"/>
              <w:numPr>
                <w:ilvl w:val="2"/>
                <w:numId w:val="621"/>
              </w:numPr>
              <w:spacing w:after="0" w:line="360" w:lineRule="auto"/>
              <w:rPr>
                <w:kern w:val="2"/>
                <w:szCs w:val="24"/>
                <w14:ligatures w14:val="standardContextual"/>
              </w:rPr>
            </w:pPr>
            <w:r w:rsidRPr="00725E27">
              <w:rPr>
                <w:kern w:val="2"/>
                <w:szCs w:val="24"/>
                <w14:ligatures w14:val="standardContextual"/>
              </w:rPr>
              <w:lastRenderedPageBreak/>
              <w:t>Properties of Timber and Timber Products</w:t>
            </w:r>
          </w:p>
          <w:p w14:paraId="2D478806" w14:textId="77777777" w:rsidR="00F40A90" w:rsidRPr="00725E27" w:rsidRDefault="00F40A90" w:rsidP="004470E5">
            <w:pPr>
              <w:pStyle w:val="ListParagraph"/>
              <w:numPr>
                <w:ilvl w:val="3"/>
                <w:numId w:val="584"/>
              </w:numPr>
              <w:jc w:val="left"/>
              <w:rPr>
                <w:szCs w:val="24"/>
              </w:rPr>
            </w:pPr>
            <w:r w:rsidRPr="00725E27">
              <w:rPr>
                <w:szCs w:val="24"/>
              </w:rPr>
              <w:t>Physical and mechanical properties</w:t>
            </w:r>
          </w:p>
          <w:p w14:paraId="2C3A1104" w14:textId="77777777" w:rsidR="00F40A90" w:rsidRPr="00725E27" w:rsidRDefault="00F40A90" w:rsidP="004470E5">
            <w:pPr>
              <w:pStyle w:val="ListParagraph"/>
              <w:numPr>
                <w:ilvl w:val="3"/>
                <w:numId w:val="584"/>
              </w:numPr>
              <w:jc w:val="left"/>
              <w:rPr>
                <w:szCs w:val="24"/>
              </w:rPr>
            </w:pPr>
            <w:r w:rsidRPr="00725E27">
              <w:rPr>
                <w:szCs w:val="24"/>
              </w:rPr>
              <w:t>Strength characteristics</w:t>
            </w:r>
          </w:p>
          <w:p w14:paraId="4AABA131" w14:textId="77777777" w:rsidR="00F40A90" w:rsidRPr="00725E27" w:rsidRDefault="00F40A90" w:rsidP="004470E5">
            <w:pPr>
              <w:pStyle w:val="ListParagraph"/>
              <w:numPr>
                <w:ilvl w:val="3"/>
                <w:numId w:val="584"/>
              </w:numPr>
              <w:jc w:val="left"/>
              <w:rPr>
                <w:szCs w:val="24"/>
              </w:rPr>
            </w:pPr>
            <w:r w:rsidRPr="00725E27">
              <w:rPr>
                <w:szCs w:val="24"/>
              </w:rPr>
              <w:t xml:space="preserve">Thermal and acoustic insulation </w:t>
            </w:r>
          </w:p>
          <w:p w14:paraId="3553AD5E" w14:textId="77777777" w:rsidR="00F40A90" w:rsidRPr="00725E27" w:rsidRDefault="00F40A90" w:rsidP="004470E5">
            <w:pPr>
              <w:pStyle w:val="ListParagraph"/>
              <w:numPr>
                <w:ilvl w:val="3"/>
                <w:numId w:val="584"/>
              </w:numPr>
              <w:jc w:val="left"/>
              <w:rPr>
                <w:szCs w:val="24"/>
              </w:rPr>
            </w:pPr>
            <w:r w:rsidRPr="00725E27">
              <w:rPr>
                <w:szCs w:val="24"/>
              </w:rPr>
              <w:t>Moisture behaviour</w:t>
            </w:r>
          </w:p>
          <w:p w14:paraId="662EBD72" w14:textId="77777777" w:rsidR="00F40A90" w:rsidRPr="00725E27" w:rsidRDefault="00F40A90" w:rsidP="004470E5">
            <w:pPr>
              <w:pStyle w:val="ListParagraph"/>
              <w:numPr>
                <w:ilvl w:val="2"/>
                <w:numId w:val="621"/>
              </w:numPr>
              <w:spacing w:after="0" w:line="360" w:lineRule="auto"/>
              <w:rPr>
                <w:kern w:val="2"/>
                <w:szCs w:val="24"/>
                <w14:ligatures w14:val="standardContextual"/>
              </w:rPr>
            </w:pPr>
            <w:r w:rsidRPr="00725E27">
              <w:rPr>
                <w:kern w:val="2"/>
                <w:szCs w:val="24"/>
                <w14:ligatures w14:val="standardContextual"/>
              </w:rPr>
              <w:t>Applications in construction</w:t>
            </w:r>
          </w:p>
          <w:p w14:paraId="2A26B780" w14:textId="77777777" w:rsidR="00F40A90" w:rsidRPr="00725E27" w:rsidRDefault="00F40A90" w:rsidP="00F15059">
            <w:pPr>
              <w:spacing w:after="0" w:line="360" w:lineRule="auto"/>
              <w:rPr>
                <w:rFonts w:eastAsia="Calibri" w:cs="Times New Roman"/>
                <w:kern w:val="2"/>
                <w:szCs w:val="24"/>
                <w14:ligatures w14:val="standardContextual"/>
              </w:rPr>
            </w:pPr>
          </w:p>
        </w:tc>
        <w:tc>
          <w:tcPr>
            <w:tcW w:w="1296" w:type="pct"/>
            <w:tcBorders>
              <w:top w:val="single" w:sz="4" w:space="0" w:color="auto"/>
              <w:left w:val="single" w:sz="4" w:space="0" w:color="auto"/>
              <w:bottom w:val="single" w:sz="4" w:space="0" w:color="auto"/>
              <w:right w:val="single" w:sz="4" w:space="0" w:color="auto"/>
            </w:tcBorders>
          </w:tcPr>
          <w:p w14:paraId="2A5A715C" w14:textId="77777777" w:rsidR="00F40A90" w:rsidRPr="00725E27" w:rsidRDefault="00F40A90" w:rsidP="004470E5">
            <w:pPr>
              <w:pStyle w:val="ListParagraph"/>
              <w:numPr>
                <w:ilvl w:val="0"/>
                <w:numId w:val="617"/>
              </w:numPr>
              <w:jc w:val="left"/>
              <w:rPr>
                <w:szCs w:val="24"/>
                <w:lang w:val="en-ZA"/>
              </w:rPr>
            </w:pPr>
            <w:r w:rsidRPr="00725E27">
              <w:rPr>
                <w:szCs w:val="24"/>
                <w:lang w:val="en-ZA"/>
              </w:rPr>
              <w:lastRenderedPageBreak/>
              <w:t>Direct Observation</w:t>
            </w:r>
          </w:p>
          <w:p w14:paraId="6ABB9150" w14:textId="77777777" w:rsidR="00F40A90" w:rsidRPr="00725E27" w:rsidRDefault="00F40A90" w:rsidP="004470E5">
            <w:pPr>
              <w:pStyle w:val="ListParagraph"/>
              <w:numPr>
                <w:ilvl w:val="0"/>
                <w:numId w:val="617"/>
              </w:numPr>
              <w:jc w:val="left"/>
              <w:rPr>
                <w:szCs w:val="24"/>
                <w:lang w:val="en-ZA"/>
              </w:rPr>
            </w:pPr>
            <w:r w:rsidRPr="00725E27">
              <w:rPr>
                <w:szCs w:val="24"/>
                <w:lang w:val="en-ZA"/>
              </w:rPr>
              <w:t>Demonstration with</w:t>
            </w:r>
          </w:p>
          <w:p w14:paraId="38C2A16D" w14:textId="77777777" w:rsidR="00F40A90" w:rsidRPr="00725E27" w:rsidRDefault="00F40A90" w:rsidP="004470E5">
            <w:pPr>
              <w:pStyle w:val="ListParagraph"/>
              <w:numPr>
                <w:ilvl w:val="0"/>
                <w:numId w:val="617"/>
              </w:numPr>
              <w:jc w:val="left"/>
              <w:rPr>
                <w:szCs w:val="24"/>
                <w:lang w:val="en-ZA"/>
              </w:rPr>
            </w:pPr>
            <w:r w:rsidRPr="00725E27">
              <w:rPr>
                <w:szCs w:val="24"/>
                <w:lang w:val="en-ZA"/>
              </w:rPr>
              <w:t xml:space="preserve">Oral Questioning </w:t>
            </w:r>
          </w:p>
          <w:p w14:paraId="1DB793A3" w14:textId="77777777" w:rsidR="00F40A90" w:rsidRPr="00725E27" w:rsidRDefault="00F40A90" w:rsidP="004470E5">
            <w:pPr>
              <w:pStyle w:val="ListParagraph"/>
              <w:numPr>
                <w:ilvl w:val="0"/>
                <w:numId w:val="617"/>
              </w:numPr>
              <w:jc w:val="left"/>
              <w:rPr>
                <w:kern w:val="2"/>
                <w:szCs w:val="24"/>
                <w14:ligatures w14:val="standardContextual"/>
              </w:rPr>
            </w:pPr>
            <w:r w:rsidRPr="00725E27">
              <w:rPr>
                <w:szCs w:val="24"/>
                <w:lang w:val="en-ZA"/>
              </w:rPr>
              <w:t>Written tests</w:t>
            </w:r>
            <w:r w:rsidRPr="00725E27">
              <w:rPr>
                <w:kern w:val="2"/>
                <w:szCs w:val="24"/>
                <w:lang w:val="en-ZA"/>
                <w14:ligatures w14:val="standardContextual"/>
              </w:rPr>
              <w:t xml:space="preserve"> </w:t>
            </w:r>
          </w:p>
        </w:tc>
      </w:tr>
      <w:tr w:rsidR="00725E27" w:rsidRPr="00725E27" w14:paraId="7D3DBDFB" w14:textId="77777777" w:rsidTr="00F15059">
        <w:trPr>
          <w:trHeight w:val="1268"/>
        </w:trPr>
        <w:tc>
          <w:tcPr>
            <w:tcW w:w="1249" w:type="pct"/>
            <w:tcBorders>
              <w:top w:val="single" w:sz="4" w:space="0" w:color="auto"/>
              <w:left w:val="single" w:sz="4" w:space="0" w:color="auto"/>
              <w:bottom w:val="single" w:sz="4" w:space="0" w:color="auto"/>
              <w:right w:val="single" w:sz="4" w:space="0" w:color="auto"/>
            </w:tcBorders>
          </w:tcPr>
          <w:p w14:paraId="07DEB701" w14:textId="77777777" w:rsidR="00F40A90" w:rsidRPr="00725E27" w:rsidRDefault="00F40A90" w:rsidP="004470E5">
            <w:pPr>
              <w:numPr>
                <w:ilvl w:val="0"/>
                <w:numId w:val="620"/>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Apply construction clay products</w:t>
            </w:r>
          </w:p>
        </w:tc>
        <w:tc>
          <w:tcPr>
            <w:tcW w:w="2455" w:type="pct"/>
            <w:tcBorders>
              <w:top w:val="single" w:sz="4" w:space="0" w:color="auto"/>
              <w:left w:val="single" w:sz="4" w:space="0" w:color="auto"/>
              <w:bottom w:val="single" w:sz="4" w:space="0" w:color="auto"/>
              <w:right w:val="single" w:sz="4" w:space="0" w:color="auto"/>
            </w:tcBorders>
          </w:tcPr>
          <w:p w14:paraId="061F66AD" w14:textId="77777777" w:rsidR="00F40A90" w:rsidRPr="00725E27" w:rsidRDefault="00F40A90" w:rsidP="004470E5">
            <w:pPr>
              <w:pStyle w:val="ListParagraph"/>
              <w:numPr>
                <w:ilvl w:val="0"/>
                <w:numId w:val="601"/>
              </w:numPr>
              <w:spacing w:after="0" w:line="360" w:lineRule="auto"/>
              <w:rPr>
                <w:b/>
                <w:bCs/>
                <w:vanish/>
                <w:kern w:val="2"/>
                <w:szCs w:val="24"/>
                <w14:ligatures w14:val="standardContextual"/>
              </w:rPr>
            </w:pPr>
          </w:p>
          <w:p w14:paraId="7DB2AEFF" w14:textId="77777777" w:rsidR="00F40A90" w:rsidRPr="00725E27" w:rsidRDefault="00F40A90" w:rsidP="004470E5">
            <w:pPr>
              <w:pStyle w:val="ListParagraph"/>
              <w:numPr>
                <w:ilvl w:val="0"/>
                <w:numId w:val="601"/>
              </w:numPr>
              <w:spacing w:after="0" w:line="360" w:lineRule="auto"/>
              <w:rPr>
                <w:b/>
                <w:bCs/>
                <w:vanish/>
                <w:kern w:val="2"/>
                <w:szCs w:val="24"/>
                <w14:ligatures w14:val="standardContextual"/>
              </w:rPr>
            </w:pPr>
          </w:p>
          <w:p w14:paraId="4AF056A9" w14:textId="77777777" w:rsidR="00F40A90" w:rsidRPr="00725E27" w:rsidRDefault="00F40A90" w:rsidP="004470E5">
            <w:pPr>
              <w:pStyle w:val="ListParagraph"/>
              <w:numPr>
                <w:ilvl w:val="0"/>
                <w:numId w:val="601"/>
              </w:numPr>
              <w:spacing w:after="0" w:line="360" w:lineRule="auto"/>
              <w:rPr>
                <w:b/>
                <w:bCs/>
                <w:vanish/>
                <w:kern w:val="2"/>
                <w:szCs w:val="24"/>
                <w14:ligatures w14:val="standardContextual"/>
              </w:rPr>
            </w:pPr>
          </w:p>
          <w:p w14:paraId="01396C23" w14:textId="77777777" w:rsidR="00F40A90" w:rsidRPr="00725E27" w:rsidRDefault="00F40A90" w:rsidP="004470E5">
            <w:pPr>
              <w:pStyle w:val="ListParagraph"/>
              <w:numPr>
                <w:ilvl w:val="0"/>
                <w:numId w:val="601"/>
              </w:numPr>
              <w:spacing w:after="0" w:line="360" w:lineRule="auto"/>
              <w:rPr>
                <w:b/>
                <w:bCs/>
                <w:vanish/>
                <w:kern w:val="2"/>
                <w:szCs w:val="24"/>
                <w14:ligatures w14:val="standardContextual"/>
              </w:rPr>
            </w:pPr>
          </w:p>
          <w:p w14:paraId="12F62CEB" w14:textId="77777777" w:rsidR="00F40A90" w:rsidRPr="00725E27" w:rsidRDefault="00F40A90" w:rsidP="004470E5">
            <w:pPr>
              <w:numPr>
                <w:ilvl w:val="1"/>
                <w:numId w:val="601"/>
              </w:numPr>
              <w:spacing w:after="0" w:line="360" w:lineRule="auto"/>
              <w:contextualSpacing/>
              <w:rPr>
                <w:rFonts w:eastAsia="Calibri" w:cs="Times New Roman"/>
                <w:b/>
                <w:bCs/>
                <w:kern w:val="2"/>
                <w:szCs w:val="24"/>
                <w:lang w:val="en-ZW"/>
                <w14:ligatures w14:val="standardContextual"/>
              </w:rPr>
            </w:pPr>
            <w:r w:rsidRPr="00725E27">
              <w:rPr>
                <w:rFonts w:eastAsia="Calibri" w:cs="Times New Roman"/>
                <w:b/>
                <w:bCs/>
                <w:kern w:val="2"/>
                <w:szCs w:val="24"/>
                <w:lang w:val="en-ZW"/>
                <w14:ligatures w14:val="standardContextual"/>
              </w:rPr>
              <w:t>Clay Products Selection</w:t>
            </w:r>
          </w:p>
          <w:p w14:paraId="092601AD" w14:textId="77777777" w:rsidR="00F40A90" w:rsidRPr="00725E27" w:rsidRDefault="00F40A90" w:rsidP="004470E5">
            <w:pPr>
              <w:pStyle w:val="ListParagraph"/>
              <w:numPr>
                <w:ilvl w:val="2"/>
                <w:numId w:val="242"/>
              </w:numPr>
              <w:spacing w:after="0" w:line="360" w:lineRule="auto"/>
              <w:rPr>
                <w:kern w:val="2"/>
                <w:szCs w:val="24"/>
                <w14:ligatures w14:val="standardContextual"/>
              </w:rPr>
            </w:pPr>
            <w:r w:rsidRPr="00725E27">
              <w:rPr>
                <w:kern w:val="2"/>
                <w:szCs w:val="24"/>
                <w14:ligatures w14:val="standardContextual"/>
              </w:rPr>
              <w:t>Types of Clay Products in Construction</w:t>
            </w:r>
          </w:p>
          <w:p w14:paraId="121B01B6" w14:textId="77777777" w:rsidR="00F40A90" w:rsidRPr="00725E27" w:rsidRDefault="00F40A90" w:rsidP="004470E5">
            <w:pPr>
              <w:pStyle w:val="ListParagraph"/>
              <w:numPr>
                <w:ilvl w:val="3"/>
                <w:numId w:val="601"/>
              </w:numPr>
              <w:jc w:val="left"/>
              <w:rPr>
                <w:szCs w:val="24"/>
              </w:rPr>
            </w:pPr>
            <w:r w:rsidRPr="00725E27">
              <w:rPr>
                <w:szCs w:val="24"/>
              </w:rPr>
              <w:t>Bricks</w:t>
            </w:r>
          </w:p>
          <w:p w14:paraId="311D5343" w14:textId="77777777" w:rsidR="00F40A90" w:rsidRPr="00725E27" w:rsidRDefault="00F40A90" w:rsidP="004470E5">
            <w:pPr>
              <w:pStyle w:val="ListParagraph"/>
              <w:numPr>
                <w:ilvl w:val="3"/>
                <w:numId w:val="601"/>
              </w:numPr>
              <w:jc w:val="left"/>
              <w:rPr>
                <w:szCs w:val="24"/>
              </w:rPr>
            </w:pPr>
            <w:r w:rsidRPr="00725E27">
              <w:rPr>
                <w:szCs w:val="24"/>
              </w:rPr>
              <w:t>Tiles</w:t>
            </w:r>
          </w:p>
          <w:p w14:paraId="4D0FECA5" w14:textId="77777777" w:rsidR="00F40A90" w:rsidRPr="00725E27" w:rsidRDefault="00F40A90" w:rsidP="004470E5">
            <w:pPr>
              <w:pStyle w:val="ListParagraph"/>
              <w:numPr>
                <w:ilvl w:val="3"/>
                <w:numId w:val="601"/>
              </w:numPr>
              <w:jc w:val="left"/>
              <w:rPr>
                <w:szCs w:val="24"/>
              </w:rPr>
            </w:pPr>
            <w:r w:rsidRPr="00725E27">
              <w:rPr>
                <w:szCs w:val="24"/>
              </w:rPr>
              <w:t>Ceramic and terracotta products</w:t>
            </w:r>
          </w:p>
          <w:p w14:paraId="76F65A14" w14:textId="77777777" w:rsidR="00F40A90" w:rsidRPr="00725E27" w:rsidRDefault="00F40A90" w:rsidP="004470E5">
            <w:pPr>
              <w:pStyle w:val="ListParagraph"/>
              <w:numPr>
                <w:ilvl w:val="2"/>
                <w:numId w:val="242"/>
              </w:numPr>
              <w:spacing w:after="0" w:line="360" w:lineRule="auto"/>
              <w:rPr>
                <w:kern w:val="2"/>
                <w:szCs w:val="24"/>
                <w14:ligatures w14:val="standardContextual"/>
              </w:rPr>
            </w:pPr>
            <w:r w:rsidRPr="00725E27">
              <w:rPr>
                <w:kern w:val="2"/>
                <w:szCs w:val="24"/>
                <w14:ligatures w14:val="standardContextual"/>
              </w:rPr>
              <w:t xml:space="preserve">Selection Criteria for Clay Products </w:t>
            </w:r>
          </w:p>
          <w:p w14:paraId="63EABB95" w14:textId="77777777" w:rsidR="00F40A90" w:rsidRPr="00725E27" w:rsidRDefault="00F40A90" w:rsidP="00F15059">
            <w:pPr>
              <w:spacing w:after="0" w:line="360" w:lineRule="auto"/>
              <w:rPr>
                <w:rFonts w:eastAsia="Calibri" w:cs="Times New Roman"/>
                <w:kern w:val="2"/>
                <w:szCs w:val="24"/>
                <w14:ligatures w14:val="standardContextual"/>
              </w:rPr>
            </w:pPr>
          </w:p>
          <w:p w14:paraId="3F2B28F5" w14:textId="77777777" w:rsidR="00F40A90" w:rsidRPr="00725E27" w:rsidRDefault="00F40A90" w:rsidP="004470E5">
            <w:pPr>
              <w:numPr>
                <w:ilvl w:val="1"/>
                <w:numId w:val="601"/>
              </w:numPr>
              <w:spacing w:after="0" w:line="360" w:lineRule="auto"/>
              <w:contextualSpacing/>
              <w:rPr>
                <w:rFonts w:eastAsia="Calibri" w:cs="Times New Roman"/>
                <w:b/>
                <w:bCs/>
                <w:kern w:val="2"/>
                <w:szCs w:val="24"/>
                <w:lang w:val="en-ZW"/>
                <w14:ligatures w14:val="standardContextual"/>
              </w:rPr>
            </w:pPr>
            <w:r w:rsidRPr="00725E27">
              <w:rPr>
                <w:rFonts w:eastAsia="Calibri" w:cs="Times New Roman"/>
                <w:b/>
                <w:bCs/>
                <w:kern w:val="2"/>
                <w:szCs w:val="24"/>
                <w:lang w:val="en-ZW"/>
                <w14:ligatures w14:val="standardContextual"/>
              </w:rPr>
              <w:t>Clay Products Properties</w:t>
            </w:r>
          </w:p>
          <w:p w14:paraId="75CF1312" w14:textId="77777777" w:rsidR="00F40A90" w:rsidRPr="00725E27" w:rsidRDefault="00F40A90" w:rsidP="004470E5">
            <w:pPr>
              <w:pStyle w:val="ListParagraph"/>
              <w:numPr>
                <w:ilvl w:val="2"/>
                <w:numId w:val="622"/>
              </w:numPr>
              <w:spacing w:after="0" w:line="360" w:lineRule="auto"/>
              <w:rPr>
                <w:kern w:val="2"/>
                <w:szCs w:val="24"/>
                <w14:ligatures w14:val="standardContextual"/>
              </w:rPr>
            </w:pPr>
            <w:r w:rsidRPr="00725E27">
              <w:rPr>
                <w:kern w:val="2"/>
                <w:szCs w:val="24"/>
                <w14:ligatures w14:val="standardContextual"/>
              </w:rPr>
              <w:t xml:space="preserve">Physical Properties </w:t>
            </w:r>
          </w:p>
          <w:p w14:paraId="241B921A" w14:textId="77777777" w:rsidR="00F40A90" w:rsidRPr="00725E27" w:rsidRDefault="00F40A90" w:rsidP="004470E5">
            <w:pPr>
              <w:pStyle w:val="ListParagraph"/>
              <w:numPr>
                <w:ilvl w:val="3"/>
                <w:numId w:val="601"/>
              </w:numPr>
              <w:spacing w:after="0" w:line="360" w:lineRule="auto"/>
              <w:rPr>
                <w:kern w:val="2"/>
                <w:szCs w:val="24"/>
                <w14:ligatures w14:val="standardContextual"/>
              </w:rPr>
            </w:pPr>
            <w:r w:rsidRPr="00725E27">
              <w:rPr>
                <w:kern w:val="2"/>
                <w:szCs w:val="24"/>
                <w14:ligatures w14:val="standardContextual"/>
              </w:rPr>
              <w:t>Density and weight</w:t>
            </w:r>
          </w:p>
          <w:p w14:paraId="50C0ACF6" w14:textId="77777777" w:rsidR="00F40A90" w:rsidRPr="00725E27" w:rsidRDefault="00F40A90" w:rsidP="004470E5">
            <w:pPr>
              <w:pStyle w:val="ListParagraph"/>
              <w:numPr>
                <w:ilvl w:val="3"/>
                <w:numId w:val="601"/>
              </w:numPr>
              <w:spacing w:after="0" w:line="360" w:lineRule="auto"/>
              <w:rPr>
                <w:kern w:val="2"/>
                <w:szCs w:val="24"/>
                <w14:ligatures w14:val="standardContextual"/>
              </w:rPr>
            </w:pPr>
            <w:r w:rsidRPr="00725E27">
              <w:rPr>
                <w:kern w:val="2"/>
                <w:szCs w:val="24"/>
                <w14:ligatures w14:val="standardContextual"/>
              </w:rPr>
              <w:t>Thermal insulation</w:t>
            </w:r>
          </w:p>
          <w:p w14:paraId="0AB83815" w14:textId="77777777" w:rsidR="00F40A90" w:rsidRPr="00725E27" w:rsidRDefault="00F40A90" w:rsidP="004470E5">
            <w:pPr>
              <w:pStyle w:val="ListParagraph"/>
              <w:numPr>
                <w:ilvl w:val="3"/>
                <w:numId w:val="601"/>
              </w:numPr>
              <w:spacing w:after="0" w:line="360" w:lineRule="auto"/>
              <w:rPr>
                <w:kern w:val="2"/>
                <w:szCs w:val="24"/>
                <w14:ligatures w14:val="standardContextual"/>
              </w:rPr>
            </w:pPr>
            <w:r w:rsidRPr="00725E27">
              <w:rPr>
                <w:kern w:val="2"/>
                <w:szCs w:val="24"/>
                <w14:ligatures w14:val="standardContextual"/>
              </w:rPr>
              <w:t>Acoustic insulation</w:t>
            </w:r>
          </w:p>
          <w:p w14:paraId="584C2185" w14:textId="77777777" w:rsidR="00F40A90" w:rsidRPr="00725E27" w:rsidRDefault="00F40A90" w:rsidP="004470E5">
            <w:pPr>
              <w:pStyle w:val="ListParagraph"/>
              <w:numPr>
                <w:ilvl w:val="3"/>
                <w:numId w:val="601"/>
              </w:numPr>
              <w:spacing w:after="0" w:line="360" w:lineRule="auto"/>
              <w:rPr>
                <w:kern w:val="2"/>
                <w:szCs w:val="24"/>
                <w14:ligatures w14:val="standardContextual"/>
              </w:rPr>
            </w:pPr>
            <w:r w:rsidRPr="00725E27">
              <w:rPr>
                <w:kern w:val="2"/>
                <w:szCs w:val="24"/>
                <w14:ligatures w14:val="standardContextual"/>
              </w:rPr>
              <w:t>Water absorption</w:t>
            </w:r>
          </w:p>
          <w:p w14:paraId="7BAEC560" w14:textId="77777777" w:rsidR="00F40A90" w:rsidRPr="00725E27" w:rsidRDefault="00F40A90" w:rsidP="004470E5">
            <w:pPr>
              <w:pStyle w:val="ListParagraph"/>
              <w:numPr>
                <w:ilvl w:val="2"/>
                <w:numId w:val="622"/>
              </w:numPr>
              <w:spacing w:after="0" w:line="360" w:lineRule="auto"/>
              <w:rPr>
                <w:kern w:val="2"/>
                <w:szCs w:val="24"/>
                <w14:ligatures w14:val="standardContextual"/>
              </w:rPr>
            </w:pPr>
            <w:r w:rsidRPr="00725E27">
              <w:rPr>
                <w:kern w:val="2"/>
                <w:szCs w:val="24"/>
                <w14:ligatures w14:val="standardContextual"/>
              </w:rPr>
              <w:t>Mechanical properties</w:t>
            </w:r>
          </w:p>
          <w:p w14:paraId="7AD700D0" w14:textId="77777777" w:rsidR="00F40A90" w:rsidRPr="00725E27" w:rsidRDefault="00F40A90" w:rsidP="004470E5">
            <w:pPr>
              <w:pStyle w:val="ListParagraph"/>
              <w:numPr>
                <w:ilvl w:val="3"/>
                <w:numId w:val="583"/>
              </w:numPr>
              <w:spacing w:after="0" w:line="360" w:lineRule="auto"/>
              <w:rPr>
                <w:kern w:val="2"/>
                <w:szCs w:val="24"/>
                <w14:ligatures w14:val="standardContextual"/>
              </w:rPr>
            </w:pPr>
            <w:r w:rsidRPr="00725E27">
              <w:rPr>
                <w:kern w:val="2"/>
                <w:szCs w:val="24"/>
                <w14:ligatures w14:val="standardContextual"/>
              </w:rPr>
              <w:t>Compressive strength</w:t>
            </w:r>
          </w:p>
          <w:p w14:paraId="25471F07" w14:textId="77777777" w:rsidR="00F40A90" w:rsidRPr="00725E27" w:rsidRDefault="00F40A90" w:rsidP="004470E5">
            <w:pPr>
              <w:pStyle w:val="ListParagraph"/>
              <w:numPr>
                <w:ilvl w:val="3"/>
                <w:numId w:val="583"/>
              </w:numPr>
              <w:spacing w:after="0" w:line="360" w:lineRule="auto"/>
              <w:rPr>
                <w:kern w:val="2"/>
                <w:szCs w:val="24"/>
                <w14:ligatures w14:val="standardContextual"/>
              </w:rPr>
            </w:pPr>
            <w:r w:rsidRPr="00725E27">
              <w:rPr>
                <w:kern w:val="2"/>
                <w:szCs w:val="24"/>
                <w14:ligatures w14:val="standardContextual"/>
              </w:rPr>
              <w:t>Bending and tensile strength</w:t>
            </w:r>
          </w:p>
          <w:p w14:paraId="347E25F0" w14:textId="77777777" w:rsidR="00F40A90" w:rsidRPr="00725E27" w:rsidRDefault="00F40A90" w:rsidP="004470E5">
            <w:pPr>
              <w:pStyle w:val="ListParagraph"/>
              <w:numPr>
                <w:ilvl w:val="2"/>
                <w:numId w:val="622"/>
              </w:numPr>
              <w:spacing w:after="0" w:line="360" w:lineRule="auto"/>
              <w:rPr>
                <w:kern w:val="2"/>
                <w:szCs w:val="24"/>
                <w14:ligatures w14:val="standardContextual"/>
              </w:rPr>
            </w:pPr>
            <w:r w:rsidRPr="00725E27">
              <w:rPr>
                <w:kern w:val="2"/>
                <w:szCs w:val="24"/>
                <w14:ligatures w14:val="standardContextual"/>
              </w:rPr>
              <w:t>Durability and weathering</w:t>
            </w:r>
          </w:p>
          <w:p w14:paraId="66822C38" w14:textId="77777777" w:rsidR="00F40A90" w:rsidRPr="00725E27" w:rsidRDefault="00F40A90" w:rsidP="004470E5">
            <w:pPr>
              <w:pStyle w:val="ListParagraph"/>
              <w:numPr>
                <w:ilvl w:val="3"/>
                <w:numId w:val="351"/>
              </w:numPr>
              <w:spacing w:after="0" w:line="360" w:lineRule="auto"/>
              <w:rPr>
                <w:kern w:val="2"/>
                <w:szCs w:val="24"/>
                <w14:ligatures w14:val="standardContextual"/>
              </w:rPr>
            </w:pPr>
            <w:r w:rsidRPr="00725E27">
              <w:rPr>
                <w:kern w:val="2"/>
                <w:szCs w:val="24"/>
                <w14:ligatures w14:val="standardContextual"/>
              </w:rPr>
              <w:lastRenderedPageBreak/>
              <w:t>Freeze-thaw resistance</w:t>
            </w:r>
          </w:p>
          <w:p w14:paraId="2AE75DDA" w14:textId="77777777" w:rsidR="00F40A90" w:rsidRPr="00725E27" w:rsidRDefault="00F40A90" w:rsidP="004470E5">
            <w:pPr>
              <w:pStyle w:val="ListParagraph"/>
              <w:numPr>
                <w:ilvl w:val="3"/>
                <w:numId w:val="351"/>
              </w:numPr>
              <w:spacing w:after="0" w:line="360" w:lineRule="auto"/>
              <w:rPr>
                <w:kern w:val="2"/>
                <w:szCs w:val="24"/>
                <w14:ligatures w14:val="standardContextual"/>
              </w:rPr>
            </w:pPr>
            <w:r w:rsidRPr="00725E27">
              <w:rPr>
                <w:kern w:val="2"/>
                <w:szCs w:val="24"/>
                <w14:ligatures w14:val="standardContextual"/>
              </w:rPr>
              <w:t xml:space="preserve">Resistance to chemical attack </w:t>
            </w:r>
          </w:p>
          <w:p w14:paraId="09083131" w14:textId="77777777" w:rsidR="00F40A90" w:rsidRPr="00725E27" w:rsidRDefault="00F40A90" w:rsidP="004470E5">
            <w:pPr>
              <w:pStyle w:val="ListParagraph"/>
              <w:numPr>
                <w:ilvl w:val="3"/>
                <w:numId w:val="351"/>
              </w:numPr>
              <w:spacing w:after="0" w:line="360" w:lineRule="auto"/>
              <w:rPr>
                <w:kern w:val="2"/>
                <w:szCs w:val="24"/>
                <w14:ligatures w14:val="standardContextual"/>
              </w:rPr>
            </w:pPr>
            <w:r w:rsidRPr="00725E27">
              <w:rPr>
                <w:kern w:val="2"/>
                <w:szCs w:val="24"/>
                <w14:ligatures w14:val="standardContextual"/>
              </w:rPr>
              <w:t>Fire resistance</w:t>
            </w:r>
          </w:p>
        </w:tc>
        <w:tc>
          <w:tcPr>
            <w:tcW w:w="1296" w:type="pct"/>
            <w:tcBorders>
              <w:top w:val="single" w:sz="4" w:space="0" w:color="auto"/>
              <w:left w:val="single" w:sz="4" w:space="0" w:color="auto"/>
              <w:bottom w:val="single" w:sz="4" w:space="0" w:color="auto"/>
              <w:right w:val="single" w:sz="4" w:space="0" w:color="auto"/>
            </w:tcBorders>
          </w:tcPr>
          <w:p w14:paraId="1A53D2BC" w14:textId="77777777" w:rsidR="00F40A90" w:rsidRPr="00725E27" w:rsidRDefault="00F40A90" w:rsidP="004470E5">
            <w:pPr>
              <w:pStyle w:val="ListParagraph"/>
              <w:numPr>
                <w:ilvl w:val="0"/>
                <w:numId w:val="617"/>
              </w:numPr>
              <w:jc w:val="left"/>
              <w:rPr>
                <w:szCs w:val="24"/>
                <w:lang w:val="en-ZA"/>
              </w:rPr>
            </w:pPr>
            <w:r w:rsidRPr="00725E27">
              <w:rPr>
                <w:szCs w:val="24"/>
                <w:lang w:val="en-ZA"/>
              </w:rPr>
              <w:lastRenderedPageBreak/>
              <w:t>Direct Observation</w:t>
            </w:r>
          </w:p>
          <w:p w14:paraId="1CC8370A" w14:textId="77777777" w:rsidR="00F40A90" w:rsidRPr="00725E27" w:rsidRDefault="00F40A90" w:rsidP="004470E5">
            <w:pPr>
              <w:pStyle w:val="ListParagraph"/>
              <w:numPr>
                <w:ilvl w:val="0"/>
                <w:numId w:val="617"/>
              </w:numPr>
              <w:jc w:val="left"/>
              <w:rPr>
                <w:szCs w:val="24"/>
                <w:lang w:val="en-ZA"/>
              </w:rPr>
            </w:pPr>
            <w:r w:rsidRPr="00725E27">
              <w:rPr>
                <w:szCs w:val="24"/>
                <w:lang w:val="en-ZA"/>
              </w:rPr>
              <w:t xml:space="preserve">Demonstration with Oral Questioning </w:t>
            </w:r>
          </w:p>
          <w:p w14:paraId="47F42BB6" w14:textId="77777777" w:rsidR="00F40A90" w:rsidRPr="00725E27" w:rsidRDefault="00F40A90" w:rsidP="004470E5">
            <w:pPr>
              <w:pStyle w:val="ListParagraph"/>
              <w:numPr>
                <w:ilvl w:val="0"/>
                <w:numId w:val="617"/>
              </w:numPr>
              <w:jc w:val="left"/>
              <w:rPr>
                <w:szCs w:val="24"/>
                <w:lang w:val="en-ZA"/>
              </w:rPr>
            </w:pPr>
            <w:r w:rsidRPr="00725E27">
              <w:rPr>
                <w:szCs w:val="24"/>
                <w:lang w:val="en-ZA"/>
              </w:rPr>
              <w:t>Written tests</w:t>
            </w:r>
          </w:p>
        </w:tc>
      </w:tr>
      <w:tr w:rsidR="00725E27" w:rsidRPr="00725E27" w14:paraId="3CE12E64" w14:textId="77777777" w:rsidTr="00F15059">
        <w:trPr>
          <w:trHeight w:val="755"/>
        </w:trPr>
        <w:tc>
          <w:tcPr>
            <w:tcW w:w="1249" w:type="pct"/>
            <w:tcBorders>
              <w:top w:val="single" w:sz="4" w:space="0" w:color="auto"/>
              <w:left w:val="single" w:sz="4" w:space="0" w:color="auto"/>
              <w:bottom w:val="single" w:sz="4" w:space="0" w:color="auto"/>
              <w:right w:val="single" w:sz="4" w:space="0" w:color="auto"/>
            </w:tcBorders>
          </w:tcPr>
          <w:p w14:paraId="44AE305B" w14:textId="77777777" w:rsidR="00F40A90" w:rsidRPr="00725E27" w:rsidRDefault="00F40A90" w:rsidP="004470E5">
            <w:pPr>
              <w:numPr>
                <w:ilvl w:val="0"/>
                <w:numId w:val="620"/>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Apply construction metal products principles</w:t>
            </w:r>
          </w:p>
        </w:tc>
        <w:tc>
          <w:tcPr>
            <w:tcW w:w="2455" w:type="pct"/>
            <w:tcBorders>
              <w:top w:val="single" w:sz="4" w:space="0" w:color="auto"/>
              <w:left w:val="single" w:sz="4" w:space="0" w:color="auto"/>
              <w:bottom w:val="single" w:sz="4" w:space="0" w:color="auto"/>
              <w:right w:val="single" w:sz="4" w:space="0" w:color="auto"/>
            </w:tcBorders>
          </w:tcPr>
          <w:p w14:paraId="6981FBBB" w14:textId="77777777" w:rsidR="00F40A90" w:rsidRPr="00725E27" w:rsidRDefault="00F40A90" w:rsidP="004470E5">
            <w:pPr>
              <w:pStyle w:val="ListParagraph"/>
              <w:numPr>
                <w:ilvl w:val="0"/>
                <w:numId w:val="602"/>
              </w:numPr>
              <w:spacing w:after="0" w:line="360" w:lineRule="auto"/>
              <w:rPr>
                <w:vanish/>
                <w:kern w:val="2"/>
                <w:szCs w:val="24"/>
                <w:lang w:val="en-GB"/>
                <w14:ligatures w14:val="standardContextual"/>
              </w:rPr>
            </w:pPr>
          </w:p>
          <w:p w14:paraId="3AA32B9F" w14:textId="77777777" w:rsidR="00F40A90" w:rsidRPr="00725E27" w:rsidRDefault="00F40A90" w:rsidP="004470E5">
            <w:pPr>
              <w:pStyle w:val="ListParagraph"/>
              <w:numPr>
                <w:ilvl w:val="0"/>
                <w:numId w:val="602"/>
              </w:numPr>
              <w:spacing w:after="0" w:line="360" w:lineRule="auto"/>
              <w:rPr>
                <w:vanish/>
                <w:kern w:val="2"/>
                <w:szCs w:val="24"/>
                <w:lang w:val="en-GB"/>
                <w14:ligatures w14:val="standardContextual"/>
              </w:rPr>
            </w:pPr>
          </w:p>
          <w:p w14:paraId="20CD41D0" w14:textId="77777777" w:rsidR="00F40A90" w:rsidRPr="00725E27" w:rsidRDefault="00F40A90" w:rsidP="004470E5">
            <w:pPr>
              <w:pStyle w:val="ListParagraph"/>
              <w:numPr>
                <w:ilvl w:val="0"/>
                <w:numId w:val="602"/>
              </w:numPr>
              <w:spacing w:after="0" w:line="360" w:lineRule="auto"/>
              <w:rPr>
                <w:vanish/>
                <w:kern w:val="2"/>
                <w:szCs w:val="24"/>
                <w:lang w:val="en-GB"/>
                <w14:ligatures w14:val="standardContextual"/>
              </w:rPr>
            </w:pPr>
          </w:p>
          <w:p w14:paraId="7D62943D" w14:textId="77777777" w:rsidR="00F40A90" w:rsidRPr="00725E27" w:rsidRDefault="00F40A90" w:rsidP="004470E5">
            <w:pPr>
              <w:pStyle w:val="ListParagraph"/>
              <w:numPr>
                <w:ilvl w:val="0"/>
                <w:numId w:val="602"/>
              </w:numPr>
              <w:spacing w:after="0" w:line="360" w:lineRule="auto"/>
              <w:rPr>
                <w:vanish/>
                <w:kern w:val="2"/>
                <w:szCs w:val="24"/>
                <w:lang w:val="en-GB"/>
                <w14:ligatures w14:val="standardContextual"/>
              </w:rPr>
            </w:pPr>
          </w:p>
          <w:p w14:paraId="49DDD388" w14:textId="77777777" w:rsidR="00F40A90" w:rsidRPr="00725E27" w:rsidRDefault="00F40A90" w:rsidP="004470E5">
            <w:pPr>
              <w:pStyle w:val="ListParagraph"/>
              <w:numPr>
                <w:ilvl w:val="0"/>
                <w:numId w:val="602"/>
              </w:numPr>
              <w:spacing w:after="0" w:line="360" w:lineRule="auto"/>
              <w:rPr>
                <w:vanish/>
                <w:kern w:val="2"/>
                <w:szCs w:val="24"/>
                <w:lang w:val="en-GB"/>
                <w14:ligatures w14:val="standardContextual"/>
              </w:rPr>
            </w:pPr>
          </w:p>
          <w:p w14:paraId="5E08ED7C" w14:textId="77777777" w:rsidR="00F40A90" w:rsidRPr="00725E27" w:rsidRDefault="00F40A90" w:rsidP="004470E5">
            <w:pPr>
              <w:numPr>
                <w:ilvl w:val="1"/>
                <w:numId w:val="60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GB"/>
                <w14:ligatures w14:val="standardContextual"/>
              </w:rPr>
              <w:t>M</w:t>
            </w:r>
            <w:proofErr w:type="spellStart"/>
            <w:r w:rsidRPr="00725E27">
              <w:rPr>
                <w:rFonts w:eastAsia="Calibri" w:cs="Times New Roman"/>
                <w:kern w:val="2"/>
                <w:szCs w:val="24"/>
                <w:lang w:val="en-ZW"/>
                <w14:ligatures w14:val="standardContextual"/>
              </w:rPr>
              <w:t>etal</w:t>
            </w:r>
            <w:proofErr w:type="spellEnd"/>
            <w:r w:rsidRPr="00725E27">
              <w:rPr>
                <w:rFonts w:eastAsia="Calibri" w:cs="Times New Roman"/>
                <w:kern w:val="2"/>
                <w:szCs w:val="24"/>
                <w:lang w:val="en-ZW"/>
                <w14:ligatures w14:val="standardContextual"/>
              </w:rPr>
              <w:t xml:space="preserve"> products selection</w:t>
            </w:r>
          </w:p>
          <w:p w14:paraId="178B892A" w14:textId="77777777" w:rsidR="00F40A90" w:rsidRPr="00725E27" w:rsidRDefault="00F40A90" w:rsidP="004470E5">
            <w:pPr>
              <w:pStyle w:val="ListParagraph"/>
              <w:numPr>
                <w:ilvl w:val="2"/>
                <w:numId w:val="349"/>
              </w:numPr>
              <w:spacing w:after="0" w:line="360" w:lineRule="auto"/>
              <w:rPr>
                <w:kern w:val="2"/>
                <w:szCs w:val="24"/>
                <w14:ligatures w14:val="standardContextual"/>
              </w:rPr>
            </w:pPr>
            <w:r w:rsidRPr="00725E27">
              <w:rPr>
                <w:kern w:val="2"/>
                <w:szCs w:val="24"/>
                <w14:ligatures w14:val="standardContextual"/>
              </w:rPr>
              <w:t>Definitions</w:t>
            </w:r>
          </w:p>
          <w:p w14:paraId="5F19BEF0" w14:textId="77777777" w:rsidR="00F40A90" w:rsidRPr="00725E27" w:rsidRDefault="00F40A90" w:rsidP="004470E5">
            <w:pPr>
              <w:pStyle w:val="ListParagraph"/>
              <w:numPr>
                <w:ilvl w:val="2"/>
                <w:numId w:val="349"/>
              </w:numPr>
              <w:spacing w:after="0" w:line="360" w:lineRule="auto"/>
              <w:rPr>
                <w:kern w:val="2"/>
                <w:szCs w:val="24"/>
                <w14:ligatures w14:val="standardContextual"/>
              </w:rPr>
            </w:pPr>
            <w:r w:rsidRPr="00725E27">
              <w:rPr>
                <w:kern w:val="2"/>
                <w:szCs w:val="24"/>
                <w14:ligatures w14:val="standardContextual"/>
              </w:rPr>
              <w:t>Types of metals</w:t>
            </w:r>
          </w:p>
          <w:p w14:paraId="79BEDD3E" w14:textId="77777777" w:rsidR="00F40A90" w:rsidRPr="00725E27" w:rsidRDefault="00F40A90" w:rsidP="004470E5">
            <w:pPr>
              <w:numPr>
                <w:ilvl w:val="1"/>
                <w:numId w:val="60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Properties of metals </w:t>
            </w:r>
          </w:p>
          <w:p w14:paraId="2A3A8E7C" w14:textId="77777777" w:rsidR="00F40A90" w:rsidRPr="00725E27" w:rsidRDefault="00F40A90" w:rsidP="004470E5">
            <w:pPr>
              <w:pStyle w:val="ListParagraph"/>
              <w:numPr>
                <w:ilvl w:val="2"/>
                <w:numId w:val="341"/>
              </w:numPr>
              <w:spacing w:after="0" w:line="360" w:lineRule="auto"/>
              <w:rPr>
                <w:kern w:val="2"/>
                <w:szCs w:val="24"/>
                <w14:ligatures w14:val="standardContextual"/>
              </w:rPr>
            </w:pPr>
            <w:r w:rsidRPr="00725E27">
              <w:rPr>
                <w:kern w:val="2"/>
                <w:szCs w:val="24"/>
                <w14:ligatures w14:val="standardContextual"/>
              </w:rPr>
              <w:t xml:space="preserve">Texture </w:t>
            </w:r>
          </w:p>
          <w:p w14:paraId="2378E15F" w14:textId="77777777" w:rsidR="00F40A90" w:rsidRPr="00725E27" w:rsidRDefault="00F40A90" w:rsidP="004470E5">
            <w:pPr>
              <w:pStyle w:val="ListParagraph"/>
              <w:numPr>
                <w:ilvl w:val="2"/>
                <w:numId w:val="341"/>
              </w:numPr>
              <w:spacing w:after="0" w:line="360" w:lineRule="auto"/>
              <w:rPr>
                <w:kern w:val="2"/>
                <w:szCs w:val="24"/>
                <w14:ligatures w14:val="standardContextual"/>
              </w:rPr>
            </w:pPr>
            <w:r w:rsidRPr="00725E27">
              <w:rPr>
                <w:kern w:val="2"/>
                <w:szCs w:val="24"/>
                <w14:ligatures w14:val="standardContextual"/>
              </w:rPr>
              <w:t xml:space="preserve">Colour </w:t>
            </w:r>
          </w:p>
          <w:p w14:paraId="6F6AC76F" w14:textId="77777777" w:rsidR="00F40A90" w:rsidRPr="00725E27" w:rsidRDefault="00F40A90" w:rsidP="004470E5">
            <w:pPr>
              <w:pStyle w:val="ListParagraph"/>
              <w:numPr>
                <w:ilvl w:val="2"/>
                <w:numId w:val="341"/>
              </w:numPr>
              <w:spacing w:after="0" w:line="360" w:lineRule="auto"/>
              <w:rPr>
                <w:kern w:val="2"/>
                <w:szCs w:val="24"/>
                <w14:ligatures w14:val="standardContextual"/>
              </w:rPr>
            </w:pPr>
            <w:r w:rsidRPr="00725E27">
              <w:rPr>
                <w:kern w:val="2"/>
                <w:szCs w:val="24"/>
                <w14:ligatures w14:val="standardContextual"/>
              </w:rPr>
              <w:t xml:space="preserve">Density </w:t>
            </w:r>
          </w:p>
          <w:p w14:paraId="6E71E9ED" w14:textId="77777777" w:rsidR="00F40A90" w:rsidRPr="00725E27" w:rsidRDefault="00F40A90" w:rsidP="004470E5">
            <w:pPr>
              <w:pStyle w:val="ListParagraph"/>
              <w:numPr>
                <w:ilvl w:val="2"/>
                <w:numId w:val="341"/>
              </w:numPr>
              <w:spacing w:after="0" w:line="360" w:lineRule="auto"/>
              <w:rPr>
                <w:kern w:val="2"/>
                <w:szCs w:val="24"/>
                <w14:ligatures w14:val="standardContextual"/>
              </w:rPr>
            </w:pPr>
            <w:r w:rsidRPr="00725E27">
              <w:rPr>
                <w:kern w:val="2"/>
                <w:szCs w:val="24"/>
                <w14:ligatures w14:val="standardContextual"/>
              </w:rPr>
              <w:t>Strength</w:t>
            </w:r>
          </w:p>
          <w:p w14:paraId="23282C00" w14:textId="77777777" w:rsidR="00F40A90" w:rsidRPr="00725E27" w:rsidRDefault="00F40A90" w:rsidP="004470E5">
            <w:pPr>
              <w:pStyle w:val="ListParagraph"/>
              <w:numPr>
                <w:ilvl w:val="2"/>
                <w:numId w:val="341"/>
              </w:numPr>
              <w:spacing w:after="0" w:line="360" w:lineRule="auto"/>
              <w:rPr>
                <w:kern w:val="2"/>
                <w:szCs w:val="24"/>
                <w14:ligatures w14:val="standardContextual"/>
              </w:rPr>
            </w:pPr>
            <w:r w:rsidRPr="00725E27">
              <w:rPr>
                <w:kern w:val="2"/>
                <w:szCs w:val="24"/>
                <w14:ligatures w14:val="standardContextual"/>
              </w:rPr>
              <w:t xml:space="preserve">Fire resistance </w:t>
            </w:r>
          </w:p>
          <w:p w14:paraId="572CBC10" w14:textId="77777777" w:rsidR="00F40A90" w:rsidRPr="00725E27" w:rsidRDefault="00F40A90" w:rsidP="004470E5">
            <w:pPr>
              <w:pStyle w:val="ListParagraph"/>
              <w:numPr>
                <w:ilvl w:val="2"/>
                <w:numId w:val="341"/>
              </w:numPr>
              <w:spacing w:after="0" w:line="360" w:lineRule="auto"/>
              <w:rPr>
                <w:kern w:val="2"/>
                <w:szCs w:val="24"/>
                <w14:ligatures w14:val="standardContextual"/>
              </w:rPr>
            </w:pPr>
            <w:r w:rsidRPr="00725E27">
              <w:rPr>
                <w:kern w:val="2"/>
                <w:szCs w:val="24"/>
                <w14:ligatures w14:val="standardContextual"/>
              </w:rPr>
              <w:t>Sound insulation</w:t>
            </w:r>
          </w:p>
          <w:p w14:paraId="6A379743" w14:textId="77777777" w:rsidR="00F40A90" w:rsidRPr="00725E27" w:rsidRDefault="00F40A90" w:rsidP="004470E5">
            <w:pPr>
              <w:numPr>
                <w:ilvl w:val="1"/>
                <w:numId w:val="60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Applications of metal products</w:t>
            </w:r>
          </w:p>
          <w:p w14:paraId="71B2E34B" w14:textId="77777777" w:rsidR="00F40A90" w:rsidRPr="00725E27" w:rsidRDefault="00F40A90" w:rsidP="004470E5">
            <w:pPr>
              <w:pStyle w:val="ListParagraph"/>
              <w:numPr>
                <w:ilvl w:val="2"/>
                <w:numId w:val="332"/>
              </w:numPr>
              <w:spacing w:after="0" w:line="360" w:lineRule="auto"/>
              <w:rPr>
                <w:kern w:val="2"/>
                <w:szCs w:val="24"/>
                <w14:ligatures w14:val="standardContextual"/>
              </w:rPr>
            </w:pPr>
            <w:r w:rsidRPr="00725E27">
              <w:rPr>
                <w:kern w:val="2"/>
                <w:szCs w:val="24"/>
                <w14:ligatures w14:val="standardContextual"/>
              </w:rPr>
              <w:t>Advantages of metals</w:t>
            </w:r>
          </w:p>
          <w:p w14:paraId="76C69B0B" w14:textId="77777777" w:rsidR="00F40A90" w:rsidRPr="00725E27" w:rsidRDefault="00F40A90" w:rsidP="004470E5">
            <w:pPr>
              <w:pStyle w:val="ListParagraph"/>
              <w:numPr>
                <w:ilvl w:val="2"/>
                <w:numId w:val="332"/>
              </w:numPr>
              <w:spacing w:after="0" w:line="360" w:lineRule="auto"/>
              <w:rPr>
                <w:kern w:val="2"/>
                <w:szCs w:val="24"/>
                <w14:ligatures w14:val="standardContextual"/>
              </w:rPr>
            </w:pPr>
            <w:r w:rsidRPr="00725E27">
              <w:rPr>
                <w:kern w:val="2"/>
                <w:szCs w:val="24"/>
                <w14:ligatures w14:val="standardContextual"/>
              </w:rPr>
              <w:t>Deterioration of metals</w:t>
            </w:r>
          </w:p>
          <w:p w14:paraId="3C36FD4B" w14:textId="77777777" w:rsidR="00F40A90" w:rsidRPr="00725E27" w:rsidRDefault="00F40A90" w:rsidP="004470E5">
            <w:pPr>
              <w:pStyle w:val="ListParagraph"/>
              <w:numPr>
                <w:ilvl w:val="2"/>
                <w:numId w:val="332"/>
              </w:numPr>
              <w:spacing w:after="0" w:line="360" w:lineRule="auto"/>
              <w:rPr>
                <w:kern w:val="2"/>
                <w:szCs w:val="24"/>
                <w14:ligatures w14:val="standardContextual"/>
              </w:rPr>
            </w:pPr>
            <w:r w:rsidRPr="00725E27">
              <w:rPr>
                <w:kern w:val="2"/>
                <w:szCs w:val="24"/>
                <w14:ligatures w14:val="standardContextual"/>
              </w:rPr>
              <w:t>Maintenance of metal products</w:t>
            </w:r>
          </w:p>
        </w:tc>
        <w:tc>
          <w:tcPr>
            <w:tcW w:w="1296" w:type="pct"/>
            <w:tcBorders>
              <w:top w:val="single" w:sz="4" w:space="0" w:color="auto"/>
              <w:left w:val="single" w:sz="4" w:space="0" w:color="auto"/>
              <w:bottom w:val="single" w:sz="4" w:space="0" w:color="auto"/>
              <w:right w:val="single" w:sz="4" w:space="0" w:color="auto"/>
            </w:tcBorders>
          </w:tcPr>
          <w:p w14:paraId="249FE94F" w14:textId="77777777" w:rsidR="00F40A90" w:rsidRPr="00725E27" w:rsidRDefault="00F40A90" w:rsidP="004470E5">
            <w:pPr>
              <w:pStyle w:val="ListParagraph"/>
              <w:numPr>
                <w:ilvl w:val="0"/>
                <w:numId w:val="617"/>
              </w:numPr>
              <w:jc w:val="left"/>
              <w:rPr>
                <w:szCs w:val="24"/>
                <w:lang w:val="en-ZA"/>
              </w:rPr>
            </w:pPr>
            <w:r w:rsidRPr="00725E27">
              <w:rPr>
                <w:szCs w:val="24"/>
                <w:lang w:val="en-ZA"/>
              </w:rPr>
              <w:t>Direct Observation</w:t>
            </w:r>
          </w:p>
          <w:p w14:paraId="25C644FB" w14:textId="77777777" w:rsidR="00F40A90" w:rsidRPr="00725E27" w:rsidRDefault="00F40A90" w:rsidP="004470E5">
            <w:pPr>
              <w:pStyle w:val="ListParagraph"/>
              <w:numPr>
                <w:ilvl w:val="0"/>
                <w:numId w:val="617"/>
              </w:numPr>
              <w:jc w:val="left"/>
              <w:rPr>
                <w:szCs w:val="24"/>
                <w:lang w:val="en-ZA"/>
              </w:rPr>
            </w:pPr>
            <w:r w:rsidRPr="00725E27">
              <w:rPr>
                <w:szCs w:val="24"/>
                <w:lang w:val="en-ZA"/>
              </w:rPr>
              <w:t>Demonstration with Oral Questioning</w:t>
            </w:r>
          </w:p>
          <w:p w14:paraId="42511D63" w14:textId="77777777" w:rsidR="00F40A90" w:rsidRPr="00725E27" w:rsidRDefault="00F40A90" w:rsidP="004470E5">
            <w:pPr>
              <w:pStyle w:val="ListParagraph"/>
              <w:numPr>
                <w:ilvl w:val="0"/>
                <w:numId w:val="617"/>
              </w:numPr>
              <w:jc w:val="left"/>
              <w:rPr>
                <w:szCs w:val="24"/>
                <w:lang w:val="en-ZA"/>
              </w:rPr>
            </w:pPr>
            <w:r w:rsidRPr="00725E27">
              <w:rPr>
                <w:szCs w:val="24"/>
                <w:lang w:val="en-ZA"/>
              </w:rPr>
              <w:t>Written tests</w:t>
            </w:r>
          </w:p>
        </w:tc>
      </w:tr>
      <w:tr w:rsidR="00725E27" w:rsidRPr="00725E27" w14:paraId="5912A79F" w14:textId="77777777" w:rsidTr="00F15059">
        <w:trPr>
          <w:trHeight w:val="755"/>
        </w:trPr>
        <w:tc>
          <w:tcPr>
            <w:tcW w:w="1249" w:type="pct"/>
            <w:tcBorders>
              <w:top w:val="single" w:sz="4" w:space="0" w:color="auto"/>
              <w:left w:val="single" w:sz="4" w:space="0" w:color="auto"/>
              <w:bottom w:val="single" w:sz="4" w:space="0" w:color="auto"/>
              <w:right w:val="single" w:sz="4" w:space="0" w:color="auto"/>
            </w:tcBorders>
          </w:tcPr>
          <w:p w14:paraId="25BD7A7C" w14:textId="77777777" w:rsidR="00F40A90" w:rsidRPr="00725E27" w:rsidRDefault="00F40A90" w:rsidP="004470E5">
            <w:pPr>
              <w:numPr>
                <w:ilvl w:val="0"/>
                <w:numId w:val="620"/>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 xml:space="preserve">Apply construction plastics and Rubber products </w:t>
            </w:r>
          </w:p>
        </w:tc>
        <w:tc>
          <w:tcPr>
            <w:tcW w:w="2455" w:type="pct"/>
            <w:tcBorders>
              <w:top w:val="single" w:sz="4" w:space="0" w:color="auto"/>
              <w:left w:val="single" w:sz="4" w:space="0" w:color="auto"/>
              <w:bottom w:val="single" w:sz="4" w:space="0" w:color="auto"/>
              <w:right w:val="single" w:sz="4" w:space="0" w:color="auto"/>
            </w:tcBorders>
          </w:tcPr>
          <w:p w14:paraId="7110BDD0" w14:textId="77777777" w:rsidR="00F40A90" w:rsidRPr="00725E27" w:rsidRDefault="00F40A90" w:rsidP="004470E5">
            <w:pPr>
              <w:pStyle w:val="ListParagraph"/>
              <w:numPr>
                <w:ilvl w:val="0"/>
                <w:numId w:val="605"/>
              </w:numPr>
              <w:rPr>
                <w:b/>
                <w:bCs/>
                <w:vanish/>
                <w:szCs w:val="24"/>
              </w:rPr>
            </w:pPr>
          </w:p>
          <w:p w14:paraId="2A4EBB71" w14:textId="77777777" w:rsidR="00F40A90" w:rsidRPr="00725E27" w:rsidRDefault="00F40A90" w:rsidP="004470E5">
            <w:pPr>
              <w:pStyle w:val="ListParagraph"/>
              <w:numPr>
                <w:ilvl w:val="0"/>
                <w:numId w:val="605"/>
              </w:numPr>
              <w:rPr>
                <w:b/>
                <w:bCs/>
                <w:vanish/>
                <w:szCs w:val="24"/>
              </w:rPr>
            </w:pPr>
          </w:p>
          <w:p w14:paraId="2979A0AA" w14:textId="77777777" w:rsidR="00F40A90" w:rsidRPr="00725E27" w:rsidRDefault="00F40A90" w:rsidP="004470E5">
            <w:pPr>
              <w:pStyle w:val="ListParagraph"/>
              <w:numPr>
                <w:ilvl w:val="0"/>
                <w:numId w:val="605"/>
              </w:numPr>
              <w:rPr>
                <w:b/>
                <w:bCs/>
                <w:vanish/>
                <w:szCs w:val="24"/>
              </w:rPr>
            </w:pPr>
          </w:p>
          <w:p w14:paraId="3A155F97" w14:textId="77777777" w:rsidR="00F40A90" w:rsidRPr="00725E27" w:rsidRDefault="00F40A90" w:rsidP="004470E5">
            <w:pPr>
              <w:pStyle w:val="ListParagraph"/>
              <w:numPr>
                <w:ilvl w:val="0"/>
                <w:numId w:val="605"/>
              </w:numPr>
              <w:rPr>
                <w:b/>
                <w:bCs/>
                <w:vanish/>
                <w:szCs w:val="24"/>
              </w:rPr>
            </w:pPr>
          </w:p>
          <w:p w14:paraId="610108C8" w14:textId="77777777" w:rsidR="00F40A90" w:rsidRPr="00725E27" w:rsidRDefault="00F40A90" w:rsidP="004470E5">
            <w:pPr>
              <w:pStyle w:val="ListParagraph"/>
              <w:numPr>
                <w:ilvl w:val="0"/>
                <w:numId w:val="605"/>
              </w:numPr>
              <w:rPr>
                <w:b/>
                <w:bCs/>
                <w:vanish/>
                <w:szCs w:val="24"/>
              </w:rPr>
            </w:pPr>
          </w:p>
          <w:p w14:paraId="7FBAD431" w14:textId="77777777" w:rsidR="00F40A90" w:rsidRPr="00725E27" w:rsidRDefault="00F40A90" w:rsidP="004470E5">
            <w:pPr>
              <w:pStyle w:val="ListParagraph"/>
              <w:numPr>
                <w:ilvl w:val="0"/>
                <w:numId w:val="605"/>
              </w:numPr>
              <w:rPr>
                <w:b/>
                <w:bCs/>
                <w:vanish/>
                <w:szCs w:val="24"/>
              </w:rPr>
            </w:pPr>
          </w:p>
          <w:p w14:paraId="3D6B5F73" w14:textId="77777777" w:rsidR="00F40A90" w:rsidRPr="00725E27" w:rsidRDefault="00F40A90" w:rsidP="004470E5">
            <w:pPr>
              <w:pStyle w:val="ListParagraph"/>
              <w:numPr>
                <w:ilvl w:val="1"/>
                <w:numId w:val="605"/>
              </w:numPr>
              <w:rPr>
                <w:b/>
                <w:bCs/>
                <w:szCs w:val="24"/>
              </w:rPr>
            </w:pPr>
            <w:r w:rsidRPr="00725E27">
              <w:rPr>
                <w:b/>
                <w:bCs/>
                <w:szCs w:val="24"/>
              </w:rPr>
              <w:t>Plastics and Rubber Products Selection</w:t>
            </w:r>
          </w:p>
          <w:p w14:paraId="5B399E29" w14:textId="77777777" w:rsidR="00F40A90" w:rsidRPr="00725E27" w:rsidRDefault="00F40A90" w:rsidP="004470E5">
            <w:pPr>
              <w:pStyle w:val="ListParagraph"/>
              <w:numPr>
                <w:ilvl w:val="2"/>
                <w:numId w:val="623"/>
              </w:numPr>
              <w:spacing w:after="0" w:line="360" w:lineRule="auto"/>
              <w:rPr>
                <w:kern w:val="2"/>
                <w:szCs w:val="24"/>
                <w14:ligatures w14:val="standardContextual"/>
              </w:rPr>
            </w:pPr>
            <w:r w:rsidRPr="00725E27">
              <w:rPr>
                <w:kern w:val="2"/>
                <w:szCs w:val="24"/>
                <w14:ligatures w14:val="standardContextual"/>
              </w:rPr>
              <w:t>Introduction and definition of terms</w:t>
            </w:r>
          </w:p>
          <w:p w14:paraId="4C756D80" w14:textId="77777777" w:rsidR="00F40A90" w:rsidRPr="00725E27" w:rsidRDefault="00F40A90" w:rsidP="004470E5">
            <w:pPr>
              <w:pStyle w:val="ListParagraph"/>
              <w:numPr>
                <w:ilvl w:val="2"/>
                <w:numId w:val="623"/>
              </w:numPr>
              <w:spacing w:after="0" w:line="360" w:lineRule="auto"/>
              <w:rPr>
                <w:kern w:val="2"/>
                <w:szCs w:val="24"/>
                <w14:ligatures w14:val="standardContextual"/>
              </w:rPr>
            </w:pPr>
            <w:r w:rsidRPr="00725E27">
              <w:rPr>
                <w:kern w:val="2"/>
                <w:szCs w:val="24"/>
                <w14:ligatures w14:val="standardContextual"/>
              </w:rPr>
              <w:t>Types of plastics</w:t>
            </w:r>
          </w:p>
          <w:p w14:paraId="4FF6A2D6" w14:textId="17250B0C" w:rsidR="00F40A90" w:rsidRPr="00725E27" w:rsidRDefault="00F40A90" w:rsidP="00205656">
            <w:pPr>
              <w:pStyle w:val="ListParagraph"/>
              <w:numPr>
                <w:ilvl w:val="3"/>
                <w:numId w:val="585"/>
              </w:numPr>
              <w:spacing w:after="0" w:line="360" w:lineRule="auto"/>
              <w:rPr>
                <w:kern w:val="2"/>
                <w:szCs w:val="24"/>
                <w14:ligatures w14:val="standardContextual"/>
              </w:rPr>
            </w:pPr>
            <w:r w:rsidRPr="00725E27">
              <w:rPr>
                <w:kern w:val="2"/>
                <w:szCs w:val="24"/>
                <w14:ligatures w14:val="standardContextual"/>
              </w:rPr>
              <w:t>Principal constituents of plastics</w:t>
            </w:r>
          </w:p>
          <w:p w14:paraId="43D1D5B1" w14:textId="77777777" w:rsidR="00F40A90" w:rsidRPr="00725E27" w:rsidRDefault="00F40A90" w:rsidP="00205656">
            <w:pPr>
              <w:pStyle w:val="ListParagraph"/>
              <w:numPr>
                <w:ilvl w:val="3"/>
                <w:numId w:val="585"/>
              </w:numPr>
              <w:spacing w:after="0" w:line="360" w:lineRule="auto"/>
              <w:rPr>
                <w:kern w:val="2"/>
                <w:szCs w:val="24"/>
                <w14:ligatures w14:val="standardContextual"/>
              </w:rPr>
            </w:pPr>
            <w:r w:rsidRPr="00725E27">
              <w:rPr>
                <w:kern w:val="2"/>
                <w:szCs w:val="24"/>
                <w14:ligatures w14:val="standardContextual"/>
              </w:rPr>
              <w:t xml:space="preserve">Methods of obtaining shapes of plastics </w:t>
            </w:r>
          </w:p>
          <w:p w14:paraId="63FFBAFE" w14:textId="77777777" w:rsidR="00F40A90" w:rsidRPr="00725E27" w:rsidRDefault="00F40A90" w:rsidP="00205656">
            <w:pPr>
              <w:pStyle w:val="ListParagraph"/>
              <w:numPr>
                <w:ilvl w:val="3"/>
                <w:numId w:val="585"/>
              </w:numPr>
              <w:spacing w:after="0" w:line="360" w:lineRule="auto"/>
              <w:rPr>
                <w:kern w:val="2"/>
                <w:szCs w:val="24"/>
                <w14:ligatures w14:val="standardContextual"/>
              </w:rPr>
            </w:pPr>
            <w:r w:rsidRPr="00725E27">
              <w:rPr>
                <w:kern w:val="2"/>
                <w:szCs w:val="24"/>
                <w14:ligatures w14:val="standardContextual"/>
              </w:rPr>
              <w:t xml:space="preserve">Properties of plastics </w:t>
            </w:r>
          </w:p>
          <w:p w14:paraId="64B59E5A" w14:textId="77777777" w:rsidR="00F40A90" w:rsidRPr="00725E27" w:rsidRDefault="00F40A90" w:rsidP="00205656">
            <w:pPr>
              <w:pStyle w:val="ListParagraph"/>
              <w:numPr>
                <w:ilvl w:val="3"/>
                <w:numId w:val="585"/>
              </w:numPr>
              <w:spacing w:after="0" w:line="360" w:lineRule="auto"/>
              <w:rPr>
                <w:kern w:val="2"/>
                <w:szCs w:val="24"/>
                <w14:ligatures w14:val="standardContextual"/>
              </w:rPr>
            </w:pPr>
            <w:r w:rsidRPr="00725E27">
              <w:rPr>
                <w:kern w:val="2"/>
                <w:szCs w:val="24"/>
                <w14:ligatures w14:val="standardContextual"/>
              </w:rPr>
              <w:t>Selection Criteria for Plastics</w:t>
            </w:r>
          </w:p>
          <w:p w14:paraId="0D2C1313" w14:textId="77777777" w:rsidR="00205656" w:rsidRPr="00725E27" w:rsidRDefault="00F40A90" w:rsidP="00205656">
            <w:pPr>
              <w:pStyle w:val="ListParagraph"/>
              <w:numPr>
                <w:ilvl w:val="2"/>
                <w:numId w:val="623"/>
              </w:numPr>
              <w:spacing w:after="0" w:line="360" w:lineRule="auto"/>
              <w:rPr>
                <w:kern w:val="2"/>
                <w:szCs w:val="24"/>
                <w14:ligatures w14:val="standardContextual"/>
              </w:rPr>
            </w:pPr>
            <w:r w:rsidRPr="00725E27">
              <w:rPr>
                <w:kern w:val="2"/>
                <w:szCs w:val="24"/>
                <w14:ligatures w14:val="standardContextual"/>
              </w:rPr>
              <w:t>Types of rubber</w:t>
            </w:r>
          </w:p>
          <w:p w14:paraId="6B4A70AD" w14:textId="594049D8" w:rsidR="00F40A90" w:rsidRPr="00725E27" w:rsidRDefault="00F40A90" w:rsidP="00205656">
            <w:pPr>
              <w:pStyle w:val="ListParagraph"/>
              <w:numPr>
                <w:ilvl w:val="3"/>
                <w:numId w:val="751"/>
              </w:numPr>
              <w:spacing w:after="0" w:line="360" w:lineRule="auto"/>
              <w:rPr>
                <w:kern w:val="2"/>
                <w:szCs w:val="24"/>
                <w14:ligatures w14:val="standardContextual"/>
              </w:rPr>
            </w:pPr>
            <w:r w:rsidRPr="00725E27">
              <w:rPr>
                <w:kern w:val="2"/>
                <w:szCs w:val="24"/>
                <w14:ligatures w14:val="standardContextual"/>
              </w:rPr>
              <w:t>Properties of rubber</w:t>
            </w:r>
          </w:p>
          <w:p w14:paraId="21D17CD5" w14:textId="77777777" w:rsidR="00F40A90" w:rsidRPr="00725E27" w:rsidRDefault="00F40A90" w:rsidP="00205656">
            <w:pPr>
              <w:pStyle w:val="ListParagraph"/>
              <w:numPr>
                <w:ilvl w:val="3"/>
                <w:numId w:val="751"/>
              </w:numPr>
              <w:spacing w:after="0" w:line="360" w:lineRule="auto"/>
              <w:rPr>
                <w:kern w:val="2"/>
                <w:szCs w:val="24"/>
                <w14:ligatures w14:val="standardContextual"/>
              </w:rPr>
            </w:pPr>
            <w:r w:rsidRPr="00725E27">
              <w:rPr>
                <w:kern w:val="2"/>
                <w:szCs w:val="24"/>
                <w14:ligatures w14:val="standardContextual"/>
              </w:rPr>
              <w:lastRenderedPageBreak/>
              <w:t>Uses of rubbers</w:t>
            </w:r>
          </w:p>
          <w:p w14:paraId="7CAEC513" w14:textId="77777777" w:rsidR="00F40A90" w:rsidRPr="00725E27" w:rsidRDefault="00F40A90" w:rsidP="00205656">
            <w:pPr>
              <w:pStyle w:val="ListParagraph"/>
              <w:numPr>
                <w:ilvl w:val="3"/>
                <w:numId w:val="751"/>
              </w:numPr>
              <w:spacing w:after="0" w:line="360" w:lineRule="auto"/>
              <w:rPr>
                <w:kern w:val="2"/>
                <w:szCs w:val="24"/>
                <w14:ligatures w14:val="standardContextual"/>
              </w:rPr>
            </w:pPr>
            <w:r w:rsidRPr="00725E27">
              <w:rPr>
                <w:kern w:val="2"/>
                <w:szCs w:val="24"/>
                <w14:ligatures w14:val="standardContextual"/>
              </w:rPr>
              <w:t xml:space="preserve"> Selection Criteria for rubber</w:t>
            </w:r>
          </w:p>
          <w:p w14:paraId="57CB77F7" w14:textId="77777777" w:rsidR="00F40A90" w:rsidRPr="00725E27" w:rsidRDefault="00F40A90" w:rsidP="004470E5">
            <w:pPr>
              <w:pStyle w:val="ListParagraph"/>
              <w:numPr>
                <w:ilvl w:val="1"/>
                <w:numId w:val="605"/>
              </w:numPr>
              <w:rPr>
                <w:b/>
                <w:bCs/>
                <w:szCs w:val="24"/>
              </w:rPr>
            </w:pPr>
            <w:r w:rsidRPr="00725E27">
              <w:rPr>
                <w:b/>
                <w:bCs/>
                <w:szCs w:val="24"/>
              </w:rPr>
              <w:t>Plastics and Rubber Products Properties</w:t>
            </w:r>
          </w:p>
          <w:p w14:paraId="33C6278E"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Mechanical Properties</w:t>
            </w:r>
          </w:p>
          <w:p w14:paraId="53E850D8"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Thermal properties</w:t>
            </w:r>
          </w:p>
          <w:p w14:paraId="12725BA4"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Chemical properties</w:t>
            </w:r>
          </w:p>
          <w:p w14:paraId="48326F01" w14:textId="77777777" w:rsidR="00F40A90" w:rsidRPr="00725E27" w:rsidRDefault="00F40A90" w:rsidP="004470E5">
            <w:pPr>
              <w:pStyle w:val="ListParagraph"/>
              <w:numPr>
                <w:ilvl w:val="1"/>
                <w:numId w:val="605"/>
              </w:numPr>
              <w:rPr>
                <w:b/>
                <w:bCs/>
                <w:szCs w:val="24"/>
              </w:rPr>
            </w:pPr>
            <w:r w:rsidRPr="00725E27">
              <w:rPr>
                <w:b/>
                <w:bCs/>
                <w:szCs w:val="24"/>
              </w:rPr>
              <w:t>Plastics and Rubber Products</w:t>
            </w:r>
          </w:p>
          <w:p w14:paraId="51D95DB1" w14:textId="77777777" w:rsidR="00F40A90" w:rsidRPr="00725E27" w:rsidRDefault="00F40A90" w:rsidP="004470E5">
            <w:pPr>
              <w:pStyle w:val="ListParagraph"/>
              <w:numPr>
                <w:ilvl w:val="2"/>
                <w:numId w:val="620"/>
              </w:numPr>
              <w:spacing w:after="0" w:line="360" w:lineRule="auto"/>
              <w:rPr>
                <w:kern w:val="2"/>
                <w:szCs w:val="24"/>
                <w14:ligatures w14:val="standardContextual"/>
              </w:rPr>
            </w:pPr>
            <w:r w:rsidRPr="00725E27">
              <w:rPr>
                <w:kern w:val="2"/>
                <w:szCs w:val="24"/>
                <w14:ligatures w14:val="standardContextual"/>
              </w:rPr>
              <w:t>PVC pipes</w:t>
            </w:r>
          </w:p>
          <w:p w14:paraId="1AEC3176" w14:textId="77777777" w:rsidR="00F40A90" w:rsidRPr="00725E27" w:rsidRDefault="00F40A90" w:rsidP="004470E5">
            <w:pPr>
              <w:pStyle w:val="ListParagraph"/>
              <w:numPr>
                <w:ilvl w:val="2"/>
                <w:numId w:val="620"/>
              </w:numPr>
              <w:spacing w:after="0" w:line="360" w:lineRule="auto"/>
              <w:rPr>
                <w:kern w:val="2"/>
                <w:szCs w:val="24"/>
                <w14:ligatures w14:val="standardContextual"/>
              </w:rPr>
            </w:pPr>
            <w:r w:rsidRPr="00725E27">
              <w:rPr>
                <w:kern w:val="2"/>
                <w:szCs w:val="24"/>
                <w14:ligatures w14:val="standardContextual"/>
              </w:rPr>
              <w:t>Polythene sheeting</w:t>
            </w:r>
          </w:p>
          <w:p w14:paraId="72322D64" w14:textId="77777777" w:rsidR="00F40A90" w:rsidRPr="00725E27" w:rsidRDefault="00F40A90" w:rsidP="004470E5">
            <w:pPr>
              <w:pStyle w:val="ListParagraph"/>
              <w:numPr>
                <w:ilvl w:val="2"/>
                <w:numId w:val="620"/>
              </w:numPr>
              <w:spacing w:after="0" w:line="360" w:lineRule="auto"/>
              <w:rPr>
                <w:kern w:val="2"/>
                <w:szCs w:val="24"/>
                <w14:ligatures w14:val="standardContextual"/>
              </w:rPr>
            </w:pPr>
            <w:r w:rsidRPr="00725E27">
              <w:rPr>
                <w:kern w:val="2"/>
                <w:szCs w:val="24"/>
                <w14:ligatures w14:val="standardContextual"/>
              </w:rPr>
              <w:t>Acrylic sheets</w:t>
            </w:r>
          </w:p>
          <w:p w14:paraId="0A045802" w14:textId="77777777" w:rsidR="00F40A90" w:rsidRPr="00725E27" w:rsidRDefault="00F40A90" w:rsidP="004470E5">
            <w:pPr>
              <w:pStyle w:val="ListParagraph"/>
              <w:numPr>
                <w:ilvl w:val="2"/>
                <w:numId w:val="620"/>
              </w:numPr>
              <w:spacing w:after="0" w:line="360" w:lineRule="auto"/>
              <w:rPr>
                <w:kern w:val="2"/>
                <w:szCs w:val="24"/>
                <w14:ligatures w14:val="standardContextual"/>
              </w:rPr>
            </w:pPr>
            <w:r w:rsidRPr="00725E27">
              <w:rPr>
                <w:kern w:val="2"/>
                <w:szCs w:val="24"/>
                <w14:ligatures w14:val="standardContextual"/>
              </w:rPr>
              <w:t>Rubber roofing materials</w:t>
            </w:r>
          </w:p>
          <w:p w14:paraId="63B0EFCF" w14:textId="77777777" w:rsidR="00F40A90" w:rsidRPr="00725E27" w:rsidRDefault="00F40A90" w:rsidP="004470E5">
            <w:pPr>
              <w:pStyle w:val="ListParagraph"/>
              <w:numPr>
                <w:ilvl w:val="2"/>
                <w:numId w:val="620"/>
              </w:numPr>
              <w:spacing w:after="0" w:line="360" w:lineRule="auto"/>
              <w:rPr>
                <w:kern w:val="2"/>
                <w:szCs w:val="24"/>
                <w14:ligatures w14:val="standardContextual"/>
              </w:rPr>
            </w:pPr>
            <w:r w:rsidRPr="00725E27">
              <w:rPr>
                <w:kern w:val="2"/>
                <w:szCs w:val="24"/>
                <w14:ligatures w14:val="standardContextual"/>
              </w:rPr>
              <w:t>Rubber expansion joints</w:t>
            </w:r>
          </w:p>
        </w:tc>
        <w:tc>
          <w:tcPr>
            <w:tcW w:w="1296" w:type="pct"/>
            <w:tcBorders>
              <w:top w:val="single" w:sz="4" w:space="0" w:color="auto"/>
              <w:left w:val="single" w:sz="4" w:space="0" w:color="auto"/>
              <w:bottom w:val="single" w:sz="4" w:space="0" w:color="auto"/>
              <w:right w:val="single" w:sz="4" w:space="0" w:color="auto"/>
            </w:tcBorders>
          </w:tcPr>
          <w:p w14:paraId="15ECC30D" w14:textId="77777777" w:rsidR="00F40A90" w:rsidRPr="00725E27" w:rsidRDefault="00F40A90" w:rsidP="00F15059">
            <w:pPr>
              <w:spacing w:after="0" w:line="360" w:lineRule="auto"/>
              <w:rPr>
                <w:rFonts w:eastAsia="Calibri" w:cs="Times New Roman"/>
                <w:kern w:val="2"/>
                <w:szCs w:val="24"/>
                <w:lang w:val="en-ZA"/>
                <w14:ligatures w14:val="standardContextual"/>
              </w:rPr>
            </w:pPr>
          </w:p>
          <w:p w14:paraId="37037DF3" w14:textId="77777777" w:rsidR="00F40A90" w:rsidRPr="00725E27" w:rsidRDefault="00F40A90" w:rsidP="004470E5">
            <w:pPr>
              <w:pStyle w:val="ListParagraph"/>
              <w:numPr>
                <w:ilvl w:val="0"/>
                <w:numId w:val="617"/>
              </w:numPr>
              <w:jc w:val="left"/>
              <w:rPr>
                <w:szCs w:val="24"/>
                <w:lang w:val="en-ZA"/>
              </w:rPr>
            </w:pPr>
            <w:r w:rsidRPr="00725E27">
              <w:rPr>
                <w:szCs w:val="24"/>
                <w:lang w:val="en-ZA"/>
              </w:rPr>
              <w:t>Direct Observation</w:t>
            </w:r>
          </w:p>
          <w:p w14:paraId="1C039DE9" w14:textId="77777777" w:rsidR="00F40A90" w:rsidRPr="00725E27" w:rsidRDefault="00F40A90" w:rsidP="004470E5">
            <w:pPr>
              <w:pStyle w:val="ListParagraph"/>
              <w:numPr>
                <w:ilvl w:val="0"/>
                <w:numId w:val="617"/>
              </w:numPr>
              <w:jc w:val="left"/>
              <w:rPr>
                <w:szCs w:val="24"/>
                <w:lang w:val="en-ZA"/>
              </w:rPr>
            </w:pPr>
            <w:r w:rsidRPr="00725E27">
              <w:rPr>
                <w:szCs w:val="24"/>
                <w:lang w:val="en-ZA"/>
              </w:rPr>
              <w:t>Demonstration with Oral Questioning</w:t>
            </w:r>
          </w:p>
          <w:p w14:paraId="51CDA3D3" w14:textId="77777777" w:rsidR="00F40A90" w:rsidRPr="00725E27" w:rsidRDefault="00F40A90" w:rsidP="004470E5">
            <w:pPr>
              <w:pStyle w:val="ListParagraph"/>
              <w:numPr>
                <w:ilvl w:val="0"/>
                <w:numId w:val="617"/>
              </w:numPr>
              <w:jc w:val="left"/>
              <w:rPr>
                <w:kern w:val="2"/>
                <w:szCs w:val="24"/>
                <w:lang w:val="en-ZA"/>
                <w14:ligatures w14:val="standardContextual"/>
              </w:rPr>
            </w:pPr>
            <w:r w:rsidRPr="00725E27">
              <w:rPr>
                <w:szCs w:val="24"/>
                <w:lang w:val="en-ZA"/>
              </w:rPr>
              <w:t>Written tests</w:t>
            </w:r>
          </w:p>
        </w:tc>
      </w:tr>
      <w:tr w:rsidR="00725E27" w:rsidRPr="00725E27" w14:paraId="5003CBBE" w14:textId="77777777" w:rsidTr="00F15059">
        <w:trPr>
          <w:trHeight w:val="755"/>
        </w:trPr>
        <w:tc>
          <w:tcPr>
            <w:tcW w:w="1249" w:type="pct"/>
            <w:tcBorders>
              <w:top w:val="single" w:sz="4" w:space="0" w:color="auto"/>
              <w:left w:val="single" w:sz="4" w:space="0" w:color="auto"/>
              <w:bottom w:val="single" w:sz="4" w:space="0" w:color="auto"/>
              <w:right w:val="single" w:sz="4" w:space="0" w:color="auto"/>
            </w:tcBorders>
          </w:tcPr>
          <w:p w14:paraId="3BB57406" w14:textId="77777777" w:rsidR="00F40A90" w:rsidRPr="00725E27" w:rsidRDefault="00F40A90" w:rsidP="004470E5">
            <w:pPr>
              <w:numPr>
                <w:ilvl w:val="0"/>
                <w:numId w:val="626"/>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 xml:space="preserve">Apply construction paints and varnishes </w:t>
            </w:r>
          </w:p>
        </w:tc>
        <w:tc>
          <w:tcPr>
            <w:tcW w:w="2455" w:type="pct"/>
            <w:tcBorders>
              <w:top w:val="single" w:sz="4" w:space="0" w:color="auto"/>
              <w:left w:val="single" w:sz="4" w:space="0" w:color="auto"/>
              <w:bottom w:val="single" w:sz="4" w:space="0" w:color="auto"/>
              <w:right w:val="single" w:sz="4" w:space="0" w:color="auto"/>
            </w:tcBorders>
          </w:tcPr>
          <w:p w14:paraId="3B30EE49"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5F3233C5"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23F8F0D3"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203B837B"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262FBB56"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103287D2"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7D9131E4" w14:textId="77777777" w:rsidR="00F40A90" w:rsidRPr="00725E27" w:rsidRDefault="00F40A90" w:rsidP="004470E5">
            <w:pPr>
              <w:pStyle w:val="ListParagraph"/>
              <w:numPr>
                <w:ilvl w:val="0"/>
                <w:numId w:val="606"/>
              </w:numPr>
              <w:spacing w:after="0" w:line="360" w:lineRule="auto"/>
              <w:rPr>
                <w:b/>
                <w:vanish/>
                <w:kern w:val="2"/>
                <w:szCs w:val="24"/>
                <w14:ligatures w14:val="standardContextual"/>
              </w:rPr>
            </w:pPr>
          </w:p>
          <w:p w14:paraId="4633F748" w14:textId="77777777" w:rsidR="00F40A90" w:rsidRPr="00725E27" w:rsidRDefault="00F40A90" w:rsidP="004470E5">
            <w:pPr>
              <w:numPr>
                <w:ilvl w:val="1"/>
                <w:numId w:val="606"/>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Paints and Varnishes Selection</w:t>
            </w:r>
          </w:p>
          <w:p w14:paraId="52A25DF2"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Definition of terms</w:t>
            </w:r>
          </w:p>
          <w:p w14:paraId="39FAF01F"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Differences between paints and varnishes</w:t>
            </w:r>
          </w:p>
          <w:p w14:paraId="6ADA9B9E"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Types of paints (oil-based, water-based, epoxy, etc.)</w:t>
            </w:r>
          </w:p>
          <w:p w14:paraId="5F90EBBE"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Types of varnishes (alkyd, polyurethane, acrylic)</w:t>
            </w:r>
          </w:p>
          <w:p w14:paraId="55B0AEDD"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 xml:space="preserve">Ingredients for manufacture of paints and varnishes </w:t>
            </w:r>
          </w:p>
          <w:p w14:paraId="76314221" w14:textId="77777777" w:rsidR="00F40A90" w:rsidRPr="00725E27" w:rsidRDefault="00F40A90" w:rsidP="004470E5">
            <w:pPr>
              <w:numPr>
                <w:ilvl w:val="1"/>
                <w:numId w:val="606"/>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Paints and Varnishes Properties</w:t>
            </w:r>
          </w:p>
          <w:p w14:paraId="5AC2D0C4"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 xml:space="preserve">Adhesion </w:t>
            </w:r>
          </w:p>
          <w:p w14:paraId="7ECFD4E1"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 xml:space="preserve">Colour </w:t>
            </w:r>
          </w:p>
          <w:p w14:paraId="0626A83D"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 xml:space="preserve">Durability </w:t>
            </w:r>
          </w:p>
          <w:p w14:paraId="1410E03D"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 xml:space="preserve">Opacity </w:t>
            </w:r>
          </w:p>
          <w:p w14:paraId="667740DA" w14:textId="77777777" w:rsidR="00F40A90" w:rsidRPr="00725E27" w:rsidRDefault="00F40A90" w:rsidP="004470E5">
            <w:pPr>
              <w:pStyle w:val="ListParagraph"/>
              <w:numPr>
                <w:ilvl w:val="2"/>
                <w:numId w:val="626"/>
              </w:numPr>
              <w:spacing w:after="0" w:line="360" w:lineRule="auto"/>
              <w:rPr>
                <w:kern w:val="2"/>
                <w:szCs w:val="24"/>
                <w14:ligatures w14:val="standardContextual"/>
              </w:rPr>
            </w:pPr>
            <w:r w:rsidRPr="00725E27">
              <w:rPr>
                <w:kern w:val="2"/>
                <w:szCs w:val="24"/>
                <w14:ligatures w14:val="standardContextual"/>
              </w:rPr>
              <w:t>Drying time</w:t>
            </w:r>
          </w:p>
          <w:p w14:paraId="07FFC9FC" w14:textId="77777777" w:rsidR="00F40A90" w:rsidRPr="00725E27" w:rsidRDefault="00F40A90" w:rsidP="004470E5">
            <w:pPr>
              <w:numPr>
                <w:ilvl w:val="1"/>
                <w:numId w:val="606"/>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Paints and Varnishes Products</w:t>
            </w:r>
          </w:p>
          <w:p w14:paraId="7AF47367" w14:textId="77777777" w:rsidR="00F40A90" w:rsidRPr="00725E27" w:rsidRDefault="00F40A90" w:rsidP="004470E5">
            <w:pPr>
              <w:pStyle w:val="ListParagraph"/>
              <w:numPr>
                <w:ilvl w:val="2"/>
                <w:numId w:val="628"/>
              </w:numPr>
              <w:spacing w:after="0" w:line="360" w:lineRule="auto"/>
              <w:rPr>
                <w:kern w:val="2"/>
                <w:szCs w:val="24"/>
                <w14:ligatures w14:val="standardContextual"/>
              </w:rPr>
            </w:pPr>
            <w:r w:rsidRPr="00725E27">
              <w:rPr>
                <w:kern w:val="2"/>
                <w:szCs w:val="24"/>
                <w14:ligatures w14:val="standardContextual"/>
              </w:rPr>
              <w:lastRenderedPageBreak/>
              <w:t>Application of Paints</w:t>
            </w:r>
          </w:p>
          <w:p w14:paraId="0EFC32BA" w14:textId="77777777" w:rsidR="00F40A90" w:rsidRPr="00725E27" w:rsidRDefault="00F40A90" w:rsidP="004470E5">
            <w:pPr>
              <w:pStyle w:val="ListParagraph"/>
              <w:numPr>
                <w:ilvl w:val="2"/>
                <w:numId w:val="628"/>
              </w:numPr>
              <w:spacing w:after="0" w:line="360" w:lineRule="auto"/>
              <w:rPr>
                <w:kern w:val="2"/>
                <w:szCs w:val="24"/>
                <w14:ligatures w14:val="standardContextual"/>
              </w:rPr>
            </w:pPr>
            <w:r w:rsidRPr="00725E27">
              <w:rPr>
                <w:kern w:val="2"/>
                <w:szCs w:val="24"/>
                <w14:ligatures w14:val="standardContextual"/>
              </w:rPr>
              <w:t>Application of Paints</w:t>
            </w:r>
          </w:p>
          <w:p w14:paraId="7C32CA3B" w14:textId="77777777" w:rsidR="00F40A90" w:rsidRPr="00725E27" w:rsidRDefault="00F40A90" w:rsidP="004470E5">
            <w:pPr>
              <w:pStyle w:val="ListParagraph"/>
              <w:numPr>
                <w:ilvl w:val="3"/>
                <w:numId w:val="580"/>
              </w:numPr>
              <w:spacing w:after="0" w:line="360" w:lineRule="auto"/>
              <w:rPr>
                <w:kern w:val="2"/>
                <w:szCs w:val="24"/>
                <w14:ligatures w14:val="standardContextual"/>
              </w:rPr>
            </w:pPr>
            <w:r w:rsidRPr="00725E27">
              <w:rPr>
                <w:kern w:val="2"/>
                <w:szCs w:val="24"/>
                <w14:ligatures w14:val="standardContextual"/>
              </w:rPr>
              <w:t>primer coat</w:t>
            </w:r>
          </w:p>
          <w:p w14:paraId="43853045" w14:textId="77777777" w:rsidR="00F40A90" w:rsidRPr="00725E27" w:rsidRDefault="00F40A90" w:rsidP="004470E5">
            <w:pPr>
              <w:pStyle w:val="ListParagraph"/>
              <w:numPr>
                <w:ilvl w:val="3"/>
                <w:numId w:val="580"/>
              </w:numPr>
              <w:spacing w:after="0" w:line="360" w:lineRule="auto"/>
              <w:rPr>
                <w:kern w:val="2"/>
                <w:szCs w:val="24"/>
                <w14:ligatures w14:val="standardContextual"/>
              </w:rPr>
            </w:pPr>
            <w:r w:rsidRPr="00725E27">
              <w:rPr>
                <w:kern w:val="2"/>
                <w:szCs w:val="24"/>
                <w14:ligatures w14:val="standardContextual"/>
              </w:rPr>
              <w:t>base coat</w:t>
            </w:r>
          </w:p>
          <w:p w14:paraId="6799A433" w14:textId="77777777" w:rsidR="00F40A90" w:rsidRPr="00725E27" w:rsidRDefault="00F40A90" w:rsidP="004470E5">
            <w:pPr>
              <w:pStyle w:val="ListParagraph"/>
              <w:numPr>
                <w:ilvl w:val="3"/>
                <w:numId w:val="580"/>
              </w:numPr>
              <w:spacing w:after="0" w:line="360" w:lineRule="auto"/>
              <w:rPr>
                <w:kern w:val="2"/>
                <w:szCs w:val="24"/>
                <w14:ligatures w14:val="standardContextual"/>
              </w:rPr>
            </w:pPr>
            <w:r w:rsidRPr="00725E27">
              <w:rPr>
                <w:kern w:val="2"/>
                <w:szCs w:val="24"/>
                <w14:ligatures w14:val="standardContextual"/>
              </w:rPr>
              <w:t>finish coat</w:t>
            </w:r>
          </w:p>
        </w:tc>
        <w:tc>
          <w:tcPr>
            <w:tcW w:w="1296" w:type="pct"/>
            <w:tcBorders>
              <w:top w:val="single" w:sz="4" w:space="0" w:color="auto"/>
              <w:left w:val="single" w:sz="4" w:space="0" w:color="auto"/>
              <w:bottom w:val="single" w:sz="4" w:space="0" w:color="auto"/>
              <w:right w:val="single" w:sz="4" w:space="0" w:color="auto"/>
            </w:tcBorders>
          </w:tcPr>
          <w:p w14:paraId="0C3D3044" w14:textId="77777777" w:rsidR="00F40A90" w:rsidRPr="00725E27" w:rsidRDefault="00F40A90" w:rsidP="00F15059">
            <w:pPr>
              <w:spacing w:after="0" w:line="360" w:lineRule="auto"/>
              <w:rPr>
                <w:rFonts w:eastAsia="Calibri" w:cs="Times New Roman"/>
                <w:kern w:val="2"/>
                <w:szCs w:val="24"/>
                <w:lang w:val="en-ZA"/>
                <w14:ligatures w14:val="standardContextual"/>
              </w:rPr>
            </w:pPr>
          </w:p>
          <w:p w14:paraId="22715E39" w14:textId="77777777" w:rsidR="00F40A90" w:rsidRPr="00725E27" w:rsidRDefault="00F40A90" w:rsidP="004470E5">
            <w:pPr>
              <w:pStyle w:val="ListParagraph"/>
              <w:numPr>
                <w:ilvl w:val="0"/>
                <w:numId w:val="617"/>
              </w:numPr>
              <w:jc w:val="left"/>
              <w:rPr>
                <w:szCs w:val="24"/>
                <w:lang w:val="en-ZA"/>
              </w:rPr>
            </w:pPr>
            <w:r w:rsidRPr="00725E27">
              <w:rPr>
                <w:szCs w:val="24"/>
                <w:lang w:val="en-ZA"/>
              </w:rPr>
              <w:t>Direct Observation</w:t>
            </w:r>
          </w:p>
          <w:p w14:paraId="7238690D" w14:textId="77777777" w:rsidR="00F40A90" w:rsidRPr="00725E27" w:rsidRDefault="00F40A90" w:rsidP="004470E5">
            <w:pPr>
              <w:pStyle w:val="ListParagraph"/>
              <w:numPr>
                <w:ilvl w:val="0"/>
                <w:numId w:val="617"/>
              </w:numPr>
              <w:jc w:val="left"/>
              <w:rPr>
                <w:szCs w:val="24"/>
                <w:lang w:val="en-ZA"/>
              </w:rPr>
            </w:pPr>
            <w:r w:rsidRPr="00725E27">
              <w:rPr>
                <w:szCs w:val="24"/>
                <w:lang w:val="en-ZA"/>
              </w:rPr>
              <w:t>Demonstration with Oral Questioning</w:t>
            </w:r>
          </w:p>
          <w:p w14:paraId="79230856" w14:textId="77777777" w:rsidR="00F40A90" w:rsidRPr="00725E27" w:rsidRDefault="00F40A90" w:rsidP="004470E5">
            <w:pPr>
              <w:pStyle w:val="ListParagraph"/>
              <w:numPr>
                <w:ilvl w:val="0"/>
                <w:numId w:val="617"/>
              </w:numPr>
              <w:jc w:val="left"/>
              <w:rPr>
                <w:kern w:val="2"/>
                <w:szCs w:val="24"/>
                <w:lang w:val="en-ZA"/>
                <w14:ligatures w14:val="standardContextual"/>
              </w:rPr>
            </w:pPr>
            <w:r w:rsidRPr="00725E27">
              <w:rPr>
                <w:szCs w:val="24"/>
                <w:lang w:val="en-ZA"/>
              </w:rPr>
              <w:t>Written tests</w:t>
            </w:r>
          </w:p>
        </w:tc>
      </w:tr>
      <w:tr w:rsidR="00725E27" w:rsidRPr="00725E27" w14:paraId="285FB479" w14:textId="77777777" w:rsidTr="00F15059">
        <w:trPr>
          <w:trHeight w:val="755"/>
        </w:trPr>
        <w:tc>
          <w:tcPr>
            <w:tcW w:w="1249" w:type="pct"/>
            <w:tcBorders>
              <w:top w:val="single" w:sz="4" w:space="0" w:color="auto"/>
              <w:left w:val="single" w:sz="4" w:space="0" w:color="auto"/>
              <w:bottom w:val="single" w:sz="4" w:space="0" w:color="auto"/>
              <w:right w:val="single" w:sz="4" w:space="0" w:color="auto"/>
            </w:tcBorders>
          </w:tcPr>
          <w:p w14:paraId="3CAC25A5" w14:textId="77777777" w:rsidR="00F40A90" w:rsidRPr="00725E27" w:rsidRDefault="00F40A90" w:rsidP="004470E5">
            <w:pPr>
              <w:numPr>
                <w:ilvl w:val="0"/>
                <w:numId w:val="627"/>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Apply construction glass principles</w:t>
            </w:r>
          </w:p>
        </w:tc>
        <w:tc>
          <w:tcPr>
            <w:tcW w:w="2455" w:type="pct"/>
            <w:tcBorders>
              <w:top w:val="single" w:sz="4" w:space="0" w:color="auto"/>
              <w:left w:val="single" w:sz="4" w:space="0" w:color="auto"/>
              <w:bottom w:val="single" w:sz="4" w:space="0" w:color="auto"/>
              <w:right w:val="single" w:sz="4" w:space="0" w:color="auto"/>
            </w:tcBorders>
          </w:tcPr>
          <w:p w14:paraId="332CFAD1"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5F9EEF87"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6F57F272"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1BFCE88A"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5071C9FA"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385E5F7A"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17819521"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6142C33E" w14:textId="77777777" w:rsidR="00F40A90" w:rsidRPr="00725E27" w:rsidRDefault="00F40A90" w:rsidP="004470E5">
            <w:pPr>
              <w:pStyle w:val="ListParagraph"/>
              <w:numPr>
                <w:ilvl w:val="0"/>
                <w:numId w:val="607"/>
              </w:numPr>
              <w:spacing w:after="0" w:line="360" w:lineRule="auto"/>
              <w:rPr>
                <w:b/>
                <w:vanish/>
                <w:kern w:val="2"/>
                <w:szCs w:val="24"/>
                <w14:ligatures w14:val="standardContextual"/>
              </w:rPr>
            </w:pPr>
          </w:p>
          <w:p w14:paraId="5948FA76" w14:textId="77777777" w:rsidR="00F40A90" w:rsidRPr="00725E27" w:rsidRDefault="00F40A90" w:rsidP="004470E5">
            <w:pPr>
              <w:pStyle w:val="ListParagraph"/>
              <w:numPr>
                <w:ilvl w:val="1"/>
                <w:numId w:val="607"/>
              </w:numPr>
              <w:spacing w:after="0" w:line="360" w:lineRule="auto"/>
              <w:rPr>
                <w:b/>
                <w:kern w:val="2"/>
                <w:szCs w:val="24"/>
                <w14:ligatures w14:val="standardContextual"/>
              </w:rPr>
            </w:pPr>
            <w:r w:rsidRPr="00725E27">
              <w:rPr>
                <w:b/>
                <w:kern w:val="2"/>
                <w:szCs w:val="24"/>
                <w14:ligatures w14:val="standardContextual"/>
              </w:rPr>
              <w:t>glass product selection</w:t>
            </w:r>
          </w:p>
          <w:p w14:paraId="5FBD7202"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Introduction and definition of terms</w:t>
            </w:r>
          </w:p>
          <w:p w14:paraId="01CB9B36"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Types of glass</w:t>
            </w:r>
          </w:p>
          <w:p w14:paraId="7B0E09FB" w14:textId="77777777" w:rsidR="00F40A90" w:rsidRPr="00725E27" w:rsidRDefault="00F40A90" w:rsidP="004470E5">
            <w:pPr>
              <w:pStyle w:val="ListParagraph"/>
              <w:numPr>
                <w:ilvl w:val="2"/>
                <w:numId w:val="627"/>
              </w:numPr>
              <w:spacing w:after="0" w:line="360" w:lineRule="auto"/>
              <w:rPr>
                <w:kern w:val="2"/>
                <w:szCs w:val="24"/>
                <w14:ligatures w14:val="standardContextual"/>
              </w:rPr>
            </w:pPr>
            <w:r w:rsidRPr="00725E27">
              <w:rPr>
                <w:kern w:val="2"/>
                <w:szCs w:val="24"/>
                <w14:ligatures w14:val="standardContextual"/>
              </w:rPr>
              <w:t>Manufacturing of glass</w:t>
            </w:r>
          </w:p>
          <w:p w14:paraId="64A1D832" w14:textId="77777777" w:rsidR="00F40A90" w:rsidRPr="00725E27" w:rsidRDefault="00F40A90" w:rsidP="004470E5">
            <w:pPr>
              <w:pStyle w:val="ListParagraph"/>
              <w:numPr>
                <w:ilvl w:val="1"/>
                <w:numId w:val="607"/>
              </w:numPr>
              <w:spacing w:after="0" w:line="360" w:lineRule="auto"/>
              <w:rPr>
                <w:b/>
                <w:kern w:val="2"/>
                <w:szCs w:val="24"/>
                <w14:ligatures w14:val="standardContextual"/>
              </w:rPr>
            </w:pPr>
            <w:r w:rsidRPr="00725E27">
              <w:rPr>
                <w:b/>
                <w:kern w:val="2"/>
                <w:szCs w:val="24"/>
                <w14:ligatures w14:val="standardContextual"/>
              </w:rPr>
              <w:t>Properties of glass</w:t>
            </w:r>
          </w:p>
          <w:p w14:paraId="2FEFEA3B"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 xml:space="preserve">Durability  </w:t>
            </w:r>
          </w:p>
          <w:p w14:paraId="21F99AC6"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Lightweight</w:t>
            </w:r>
          </w:p>
          <w:p w14:paraId="7FB36063"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 xml:space="preserve"> Chemical resistance</w:t>
            </w:r>
          </w:p>
          <w:p w14:paraId="1F85BA97"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 xml:space="preserve">Density </w:t>
            </w:r>
          </w:p>
          <w:p w14:paraId="6853F9CF"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Strength</w:t>
            </w:r>
          </w:p>
          <w:p w14:paraId="78A37AEC"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 xml:space="preserve">Fire resistance </w:t>
            </w:r>
          </w:p>
          <w:p w14:paraId="32AFB230" w14:textId="77777777" w:rsidR="00F40A90" w:rsidRPr="00725E27" w:rsidRDefault="00F40A90" w:rsidP="004470E5">
            <w:pPr>
              <w:pStyle w:val="ListParagraph"/>
              <w:numPr>
                <w:ilvl w:val="2"/>
                <w:numId w:val="629"/>
              </w:numPr>
              <w:spacing w:after="0" w:line="360" w:lineRule="auto"/>
              <w:rPr>
                <w:kern w:val="2"/>
                <w:szCs w:val="24"/>
                <w14:ligatures w14:val="standardContextual"/>
              </w:rPr>
            </w:pPr>
            <w:r w:rsidRPr="00725E27">
              <w:rPr>
                <w:kern w:val="2"/>
                <w:szCs w:val="24"/>
                <w14:ligatures w14:val="standardContextual"/>
              </w:rPr>
              <w:t>Sound insulation</w:t>
            </w:r>
          </w:p>
          <w:p w14:paraId="1953980F" w14:textId="77777777" w:rsidR="00F40A90" w:rsidRPr="00725E27" w:rsidRDefault="00F40A90" w:rsidP="004470E5">
            <w:pPr>
              <w:pStyle w:val="ListParagraph"/>
              <w:numPr>
                <w:ilvl w:val="1"/>
                <w:numId w:val="607"/>
              </w:numPr>
              <w:spacing w:after="0" w:line="360" w:lineRule="auto"/>
              <w:rPr>
                <w:b/>
                <w:kern w:val="2"/>
                <w:szCs w:val="24"/>
                <w14:ligatures w14:val="standardContextual"/>
              </w:rPr>
            </w:pPr>
            <w:r w:rsidRPr="00725E27">
              <w:rPr>
                <w:b/>
                <w:kern w:val="2"/>
                <w:szCs w:val="24"/>
                <w14:ligatures w14:val="standardContextual"/>
              </w:rPr>
              <w:t>Glass Products</w:t>
            </w:r>
          </w:p>
          <w:p w14:paraId="36FD28E7" w14:textId="77777777" w:rsidR="00F40A90" w:rsidRPr="00725E27" w:rsidRDefault="00F40A90" w:rsidP="004470E5">
            <w:pPr>
              <w:pStyle w:val="ListParagraph"/>
              <w:numPr>
                <w:ilvl w:val="2"/>
                <w:numId w:val="630"/>
              </w:numPr>
              <w:spacing w:after="0" w:line="360" w:lineRule="auto"/>
              <w:rPr>
                <w:kern w:val="2"/>
                <w:szCs w:val="24"/>
                <w14:ligatures w14:val="standardContextual"/>
              </w:rPr>
            </w:pPr>
            <w:r w:rsidRPr="00725E27">
              <w:rPr>
                <w:kern w:val="2"/>
                <w:szCs w:val="24"/>
                <w14:ligatures w14:val="standardContextual"/>
              </w:rPr>
              <w:t xml:space="preserve">Float glass  </w:t>
            </w:r>
          </w:p>
          <w:p w14:paraId="2916FB43" w14:textId="77777777" w:rsidR="00F40A90" w:rsidRPr="00725E27" w:rsidRDefault="00F40A90" w:rsidP="004470E5">
            <w:pPr>
              <w:pStyle w:val="ListParagraph"/>
              <w:numPr>
                <w:ilvl w:val="2"/>
                <w:numId w:val="630"/>
              </w:numPr>
              <w:spacing w:after="0" w:line="360" w:lineRule="auto"/>
              <w:rPr>
                <w:kern w:val="2"/>
                <w:szCs w:val="24"/>
                <w14:ligatures w14:val="standardContextual"/>
              </w:rPr>
            </w:pPr>
            <w:r w:rsidRPr="00725E27">
              <w:rPr>
                <w:kern w:val="2"/>
                <w:szCs w:val="24"/>
                <w14:ligatures w14:val="standardContextual"/>
              </w:rPr>
              <w:t>Tinted glass</w:t>
            </w:r>
          </w:p>
          <w:p w14:paraId="71B20EE8" w14:textId="77777777" w:rsidR="00F40A90" w:rsidRPr="00725E27" w:rsidRDefault="00F40A90" w:rsidP="004470E5">
            <w:pPr>
              <w:pStyle w:val="ListParagraph"/>
              <w:numPr>
                <w:ilvl w:val="2"/>
                <w:numId w:val="630"/>
              </w:numPr>
              <w:spacing w:after="0" w:line="360" w:lineRule="auto"/>
              <w:rPr>
                <w:kern w:val="2"/>
                <w:szCs w:val="24"/>
                <w14:ligatures w14:val="standardContextual"/>
              </w:rPr>
            </w:pPr>
            <w:r w:rsidRPr="00725E27">
              <w:rPr>
                <w:kern w:val="2"/>
                <w:szCs w:val="24"/>
                <w14:ligatures w14:val="standardContextual"/>
              </w:rPr>
              <w:t>Reflective glass</w:t>
            </w:r>
          </w:p>
          <w:p w14:paraId="56F2C4C1" w14:textId="77777777" w:rsidR="00F40A90" w:rsidRPr="00725E27" w:rsidRDefault="00F40A90" w:rsidP="004470E5">
            <w:pPr>
              <w:pStyle w:val="ListParagraph"/>
              <w:numPr>
                <w:ilvl w:val="2"/>
                <w:numId w:val="630"/>
              </w:numPr>
              <w:spacing w:after="0" w:line="360" w:lineRule="auto"/>
              <w:rPr>
                <w:kern w:val="2"/>
                <w:szCs w:val="24"/>
                <w14:ligatures w14:val="standardContextual"/>
              </w:rPr>
            </w:pPr>
            <w:r w:rsidRPr="00725E27">
              <w:rPr>
                <w:kern w:val="2"/>
                <w:szCs w:val="24"/>
                <w14:ligatures w14:val="standardContextual"/>
              </w:rPr>
              <w:t>Tempered glass</w:t>
            </w:r>
          </w:p>
          <w:p w14:paraId="3A72FE4C" w14:textId="77777777" w:rsidR="00F40A90" w:rsidRPr="00725E27" w:rsidRDefault="00F40A90" w:rsidP="004470E5">
            <w:pPr>
              <w:pStyle w:val="ListParagraph"/>
              <w:numPr>
                <w:ilvl w:val="2"/>
                <w:numId w:val="630"/>
              </w:numPr>
              <w:spacing w:after="0" w:line="360" w:lineRule="auto"/>
              <w:rPr>
                <w:kern w:val="2"/>
                <w:szCs w:val="24"/>
                <w14:ligatures w14:val="standardContextual"/>
              </w:rPr>
            </w:pPr>
            <w:r w:rsidRPr="00725E27">
              <w:rPr>
                <w:kern w:val="2"/>
                <w:szCs w:val="24"/>
                <w14:ligatures w14:val="standardContextual"/>
              </w:rPr>
              <w:t>Patterned glass</w:t>
            </w:r>
          </w:p>
        </w:tc>
        <w:tc>
          <w:tcPr>
            <w:tcW w:w="1296" w:type="pct"/>
            <w:tcBorders>
              <w:top w:val="single" w:sz="4" w:space="0" w:color="auto"/>
              <w:left w:val="single" w:sz="4" w:space="0" w:color="auto"/>
              <w:bottom w:val="single" w:sz="4" w:space="0" w:color="auto"/>
              <w:right w:val="single" w:sz="4" w:space="0" w:color="auto"/>
            </w:tcBorders>
          </w:tcPr>
          <w:p w14:paraId="68928FCF" w14:textId="77777777" w:rsidR="00F40A90" w:rsidRPr="00725E27" w:rsidRDefault="00F40A90" w:rsidP="00F15059">
            <w:pPr>
              <w:spacing w:after="0" w:line="360" w:lineRule="auto"/>
              <w:rPr>
                <w:rFonts w:eastAsia="Calibri" w:cs="Times New Roman"/>
                <w:kern w:val="2"/>
                <w:szCs w:val="24"/>
                <w:lang w:val="en-ZA"/>
                <w14:ligatures w14:val="standardContextual"/>
              </w:rPr>
            </w:pPr>
          </w:p>
          <w:p w14:paraId="59A3EF1C" w14:textId="77777777" w:rsidR="00F40A90" w:rsidRPr="00725E27" w:rsidRDefault="00F40A90" w:rsidP="004470E5">
            <w:pPr>
              <w:numPr>
                <w:ilvl w:val="0"/>
                <w:numId w:val="631"/>
              </w:numPr>
              <w:spacing w:after="0" w:line="360" w:lineRule="auto"/>
              <w:contextualSpacing/>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Direct Observation</w:t>
            </w:r>
          </w:p>
          <w:p w14:paraId="0118E921" w14:textId="77777777" w:rsidR="00F40A90" w:rsidRPr="00725E27" w:rsidRDefault="00F40A90" w:rsidP="004470E5">
            <w:pPr>
              <w:numPr>
                <w:ilvl w:val="0"/>
                <w:numId w:val="631"/>
              </w:numPr>
              <w:spacing w:after="0" w:line="360" w:lineRule="auto"/>
              <w:contextualSpacing/>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Demonstration with Oral Questioning</w:t>
            </w:r>
          </w:p>
          <w:p w14:paraId="33B4564E" w14:textId="77777777" w:rsidR="00F40A90" w:rsidRPr="00725E27" w:rsidRDefault="00F40A90" w:rsidP="004470E5">
            <w:pPr>
              <w:numPr>
                <w:ilvl w:val="0"/>
                <w:numId w:val="631"/>
              </w:numPr>
              <w:spacing w:after="0" w:line="360" w:lineRule="auto"/>
              <w:contextualSpacing/>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Written tests</w:t>
            </w:r>
          </w:p>
        </w:tc>
      </w:tr>
      <w:tr w:rsidR="00F40A90" w:rsidRPr="00725E27" w14:paraId="5BA9074F" w14:textId="77777777" w:rsidTr="00F15059">
        <w:trPr>
          <w:trHeight w:val="755"/>
        </w:trPr>
        <w:tc>
          <w:tcPr>
            <w:tcW w:w="1249" w:type="pct"/>
            <w:tcBorders>
              <w:top w:val="single" w:sz="4" w:space="0" w:color="auto"/>
              <w:left w:val="single" w:sz="4" w:space="0" w:color="auto"/>
              <w:bottom w:val="single" w:sz="4" w:space="0" w:color="auto"/>
              <w:right w:val="single" w:sz="4" w:space="0" w:color="auto"/>
            </w:tcBorders>
          </w:tcPr>
          <w:p w14:paraId="7A9B4588" w14:textId="77777777" w:rsidR="00F40A90" w:rsidRPr="00725E27" w:rsidRDefault="00F40A90" w:rsidP="004470E5">
            <w:pPr>
              <w:numPr>
                <w:ilvl w:val="0"/>
                <w:numId w:val="630"/>
              </w:numPr>
              <w:shd w:val="clear" w:color="auto" w:fill="FFFFFF"/>
              <w:spacing w:after="0" w:line="360" w:lineRule="auto"/>
              <w:contextualSpacing/>
              <w:rPr>
                <w:rFonts w:eastAsia="Calibri" w:cs="Times New Roman"/>
                <w:kern w:val="2"/>
                <w:szCs w:val="24"/>
                <w14:ligatures w14:val="standardContextual"/>
              </w:rPr>
            </w:pPr>
            <w:r w:rsidRPr="00725E27">
              <w:rPr>
                <w:rFonts w:eastAsia="Calibri" w:cs="Times New Roman"/>
                <w:kern w:val="2"/>
                <w:szCs w:val="24"/>
                <w14:ligatures w14:val="standardContextual"/>
              </w:rPr>
              <w:t>Apply construction concrete principles</w:t>
            </w:r>
          </w:p>
        </w:tc>
        <w:tc>
          <w:tcPr>
            <w:tcW w:w="2455" w:type="pct"/>
            <w:tcBorders>
              <w:top w:val="single" w:sz="4" w:space="0" w:color="auto"/>
              <w:left w:val="single" w:sz="4" w:space="0" w:color="auto"/>
              <w:bottom w:val="single" w:sz="4" w:space="0" w:color="auto"/>
              <w:right w:val="single" w:sz="4" w:space="0" w:color="auto"/>
            </w:tcBorders>
          </w:tcPr>
          <w:p w14:paraId="31C7641C"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49586568"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5F371B73"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6024EE5B"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03D90243"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373878B7"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0C7BDD0D"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06DBE3AA"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3CB99D1E" w14:textId="77777777" w:rsidR="00F40A90" w:rsidRPr="00725E27" w:rsidRDefault="00F40A90" w:rsidP="004470E5">
            <w:pPr>
              <w:pStyle w:val="ListParagraph"/>
              <w:numPr>
                <w:ilvl w:val="0"/>
                <w:numId w:val="608"/>
              </w:numPr>
              <w:spacing w:after="0" w:line="360" w:lineRule="auto"/>
              <w:rPr>
                <w:b/>
                <w:vanish/>
                <w:kern w:val="2"/>
                <w:szCs w:val="24"/>
                <w14:ligatures w14:val="standardContextual"/>
              </w:rPr>
            </w:pPr>
          </w:p>
          <w:p w14:paraId="37CD4FC1" w14:textId="77777777" w:rsidR="00F40A90" w:rsidRPr="00725E27" w:rsidRDefault="00F40A90" w:rsidP="004470E5">
            <w:pPr>
              <w:numPr>
                <w:ilvl w:val="1"/>
                <w:numId w:val="608"/>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Concrete Mixing</w:t>
            </w:r>
          </w:p>
          <w:p w14:paraId="5A79805E" w14:textId="77777777" w:rsidR="00F40A90" w:rsidRPr="00725E27" w:rsidRDefault="00F40A90" w:rsidP="004470E5">
            <w:pPr>
              <w:pStyle w:val="ListParagraph"/>
              <w:numPr>
                <w:ilvl w:val="2"/>
                <w:numId w:val="633"/>
              </w:numPr>
              <w:spacing w:after="0" w:line="360" w:lineRule="auto"/>
              <w:rPr>
                <w:kern w:val="2"/>
                <w:szCs w:val="24"/>
                <w14:ligatures w14:val="standardContextual"/>
              </w:rPr>
            </w:pPr>
            <w:r w:rsidRPr="00725E27">
              <w:rPr>
                <w:kern w:val="2"/>
                <w:szCs w:val="24"/>
                <w14:ligatures w14:val="standardContextual"/>
              </w:rPr>
              <w:t>Introduction and definition of terms</w:t>
            </w:r>
          </w:p>
          <w:p w14:paraId="023E8D83" w14:textId="77777777" w:rsidR="00F40A90" w:rsidRPr="00725E27" w:rsidRDefault="00F40A90" w:rsidP="004470E5">
            <w:pPr>
              <w:pStyle w:val="ListParagraph"/>
              <w:numPr>
                <w:ilvl w:val="2"/>
                <w:numId w:val="633"/>
              </w:numPr>
              <w:spacing w:after="0" w:line="360" w:lineRule="auto"/>
              <w:rPr>
                <w:kern w:val="2"/>
                <w:szCs w:val="24"/>
                <w14:ligatures w14:val="standardContextual"/>
              </w:rPr>
            </w:pPr>
            <w:r w:rsidRPr="00725E27">
              <w:rPr>
                <w:kern w:val="2"/>
                <w:szCs w:val="24"/>
                <w14:ligatures w14:val="standardContextual"/>
              </w:rPr>
              <w:t>Manufacturing process of concrete</w:t>
            </w:r>
          </w:p>
          <w:p w14:paraId="34C79BA1"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lastRenderedPageBreak/>
              <w:t>Batching</w:t>
            </w:r>
          </w:p>
          <w:p w14:paraId="68AA3C71"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t>Mixing</w:t>
            </w:r>
          </w:p>
          <w:p w14:paraId="65DD9A6F"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t>Transporting</w:t>
            </w:r>
          </w:p>
          <w:p w14:paraId="017A76EF"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t>Placing</w:t>
            </w:r>
          </w:p>
          <w:p w14:paraId="523163CC"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t>Compacting</w:t>
            </w:r>
          </w:p>
          <w:p w14:paraId="4BCE730F"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t>Curing</w:t>
            </w:r>
          </w:p>
          <w:p w14:paraId="4A20E59C" w14:textId="77777777" w:rsidR="00F40A90" w:rsidRPr="00725E27" w:rsidRDefault="00F40A90" w:rsidP="004470E5">
            <w:pPr>
              <w:pStyle w:val="ListParagraph"/>
              <w:numPr>
                <w:ilvl w:val="3"/>
                <w:numId w:val="642"/>
              </w:numPr>
              <w:spacing w:after="0" w:line="360" w:lineRule="auto"/>
              <w:rPr>
                <w:kern w:val="2"/>
                <w:szCs w:val="24"/>
                <w14:ligatures w14:val="standardContextual"/>
              </w:rPr>
            </w:pPr>
            <w:r w:rsidRPr="00725E27">
              <w:rPr>
                <w:kern w:val="2"/>
                <w:szCs w:val="24"/>
                <w14:ligatures w14:val="standardContextual"/>
              </w:rPr>
              <w:t>finishing</w:t>
            </w:r>
          </w:p>
          <w:p w14:paraId="6B155F5F" w14:textId="6C76036D" w:rsidR="00F40A90" w:rsidRPr="00725E27" w:rsidRDefault="00683BA2" w:rsidP="00683BA2">
            <w:pPr>
              <w:keepNext/>
              <w:keepLines/>
              <w:spacing w:after="0" w:line="360" w:lineRule="auto"/>
              <w:outlineLvl w:val="3"/>
              <w:rPr>
                <w:rFonts w:eastAsia="Times New Roman" w:cs="Times New Roman"/>
                <w:b/>
                <w:bCs/>
                <w:kern w:val="2"/>
                <w:szCs w:val="24"/>
                <w14:ligatures w14:val="standardContextual"/>
              </w:rPr>
            </w:pPr>
            <w:r w:rsidRPr="00725E27">
              <w:rPr>
                <w:rFonts w:eastAsia="Times New Roman" w:cs="Times New Roman"/>
                <w:b/>
                <w:bCs/>
                <w:kern w:val="2"/>
                <w:szCs w:val="24"/>
                <w14:ligatures w14:val="standardContextual"/>
              </w:rPr>
              <w:t>6</w:t>
            </w:r>
            <w:r w:rsidR="00F40A90" w:rsidRPr="00725E27">
              <w:rPr>
                <w:rFonts w:eastAsia="Times New Roman" w:cs="Times New Roman"/>
                <w:b/>
                <w:bCs/>
                <w:kern w:val="2"/>
                <w:szCs w:val="24"/>
                <w14:ligatures w14:val="standardContextual"/>
              </w:rPr>
              <w:t>Introduction to Concrete Mixing</w:t>
            </w:r>
          </w:p>
          <w:p w14:paraId="2DF8A737" w14:textId="77777777" w:rsidR="00F40A90" w:rsidRPr="00725E27" w:rsidRDefault="00F40A90" w:rsidP="004470E5">
            <w:pPr>
              <w:pStyle w:val="ListParagraph"/>
              <w:numPr>
                <w:ilvl w:val="0"/>
                <w:numId w:val="634"/>
              </w:numPr>
              <w:jc w:val="left"/>
              <w:rPr>
                <w:vanish/>
                <w:szCs w:val="24"/>
              </w:rPr>
            </w:pPr>
          </w:p>
          <w:p w14:paraId="3733AB71" w14:textId="77777777" w:rsidR="00F40A90" w:rsidRPr="00725E27" w:rsidRDefault="00F40A90" w:rsidP="004470E5">
            <w:pPr>
              <w:pStyle w:val="ListParagraph"/>
              <w:numPr>
                <w:ilvl w:val="0"/>
                <w:numId w:val="634"/>
              </w:numPr>
              <w:jc w:val="left"/>
              <w:rPr>
                <w:vanish/>
                <w:szCs w:val="24"/>
              </w:rPr>
            </w:pPr>
          </w:p>
          <w:p w14:paraId="5444EC4F" w14:textId="77777777" w:rsidR="00F40A90" w:rsidRPr="00725E27" w:rsidRDefault="00F40A90" w:rsidP="004470E5">
            <w:pPr>
              <w:pStyle w:val="ListParagraph"/>
              <w:numPr>
                <w:ilvl w:val="0"/>
                <w:numId w:val="634"/>
              </w:numPr>
              <w:jc w:val="left"/>
              <w:rPr>
                <w:vanish/>
                <w:szCs w:val="24"/>
              </w:rPr>
            </w:pPr>
          </w:p>
          <w:p w14:paraId="732A7FDE" w14:textId="77777777" w:rsidR="00F40A90" w:rsidRPr="00725E27" w:rsidRDefault="00F40A90" w:rsidP="004470E5">
            <w:pPr>
              <w:pStyle w:val="ListParagraph"/>
              <w:numPr>
                <w:ilvl w:val="0"/>
                <w:numId w:val="634"/>
              </w:numPr>
              <w:jc w:val="left"/>
              <w:rPr>
                <w:vanish/>
                <w:szCs w:val="24"/>
              </w:rPr>
            </w:pPr>
          </w:p>
          <w:p w14:paraId="40785A70" w14:textId="77777777" w:rsidR="00F40A90" w:rsidRPr="00725E27" w:rsidRDefault="00F40A90" w:rsidP="004470E5">
            <w:pPr>
              <w:pStyle w:val="ListParagraph"/>
              <w:numPr>
                <w:ilvl w:val="0"/>
                <w:numId w:val="634"/>
              </w:numPr>
              <w:jc w:val="left"/>
              <w:rPr>
                <w:vanish/>
                <w:szCs w:val="24"/>
              </w:rPr>
            </w:pPr>
          </w:p>
          <w:p w14:paraId="64325F04" w14:textId="77777777" w:rsidR="00F40A90" w:rsidRPr="00725E27" w:rsidRDefault="00F40A90" w:rsidP="004470E5">
            <w:pPr>
              <w:pStyle w:val="ListParagraph"/>
              <w:numPr>
                <w:ilvl w:val="0"/>
                <w:numId w:val="634"/>
              </w:numPr>
              <w:jc w:val="left"/>
              <w:rPr>
                <w:vanish/>
                <w:szCs w:val="24"/>
              </w:rPr>
            </w:pPr>
          </w:p>
          <w:p w14:paraId="7B73FE9B" w14:textId="77777777" w:rsidR="00F40A90" w:rsidRPr="00725E27" w:rsidRDefault="00F40A90" w:rsidP="004470E5">
            <w:pPr>
              <w:pStyle w:val="ListParagraph"/>
              <w:numPr>
                <w:ilvl w:val="0"/>
                <w:numId w:val="634"/>
              </w:numPr>
              <w:jc w:val="left"/>
              <w:rPr>
                <w:vanish/>
                <w:szCs w:val="24"/>
              </w:rPr>
            </w:pPr>
          </w:p>
          <w:p w14:paraId="2BFB7E90" w14:textId="77777777" w:rsidR="00F40A90" w:rsidRPr="00725E27" w:rsidRDefault="00F40A90" w:rsidP="004470E5">
            <w:pPr>
              <w:pStyle w:val="ListParagraph"/>
              <w:numPr>
                <w:ilvl w:val="0"/>
                <w:numId w:val="634"/>
              </w:numPr>
              <w:jc w:val="left"/>
              <w:rPr>
                <w:vanish/>
                <w:szCs w:val="24"/>
              </w:rPr>
            </w:pPr>
          </w:p>
          <w:p w14:paraId="6A3336B2" w14:textId="77777777" w:rsidR="00F40A90" w:rsidRPr="00725E27" w:rsidRDefault="00F40A90" w:rsidP="004470E5">
            <w:pPr>
              <w:pStyle w:val="ListParagraph"/>
              <w:numPr>
                <w:ilvl w:val="0"/>
                <w:numId w:val="634"/>
              </w:numPr>
              <w:jc w:val="left"/>
              <w:rPr>
                <w:vanish/>
                <w:szCs w:val="24"/>
              </w:rPr>
            </w:pPr>
          </w:p>
          <w:p w14:paraId="49C64971" w14:textId="77777777" w:rsidR="00F40A90" w:rsidRPr="00725E27" w:rsidRDefault="00F40A90" w:rsidP="004470E5">
            <w:pPr>
              <w:pStyle w:val="ListParagraph"/>
              <w:numPr>
                <w:ilvl w:val="1"/>
                <w:numId w:val="634"/>
              </w:numPr>
              <w:jc w:val="left"/>
              <w:rPr>
                <w:vanish/>
                <w:szCs w:val="24"/>
              </w:rPr>
            </w:pPr>
          </w:p>
          <w:p w14:paraId="56FC5AC7" w14:textId="77777777" w:rsidR="00F40A90" w:rsidRPr="00725E27" w:rsidRDefault="00F40A90" w:rsidP="004470E5">
            <w:pPr>
              <w:pStyle w:val="ListParagraph"/>
              <w:numPr>
                <w:ilvl w:val="1"/>
                <w:numId w:val="634"/>
              </w:numPr>
              <w:jc w:val="left"/>
              <w:rPr>
                <w:vanish/>
                <w:szCs w:val="24"/>
              </w:rPr>
            </w:pPr>
          </w:p>
          <w:p w14:paraId="2A335F42" w14:textId="77777777" w:rsidR="00F40A90" w:rsidRPr="00725E27" w:rsidRDefault="00F40A90" w:rsidP="004470E5">
            <w:pPr>
              <w:pStyle w:val="ListParagraph"/>
              <w:numPr>
                <w:ilvl w:val="2"/>
                <w:numId w:val="634"/>
              </w:numPr>
              <w:jc w:val="left"/>
              <w:rPr>
                <w:szCs w:val="24"/>
              </w:rPr>
            </w:pPr>
            <w:r w:rsidRPr="00725E27">
              <w:rPr>
                <w:szCs w:val="24"/>
              </w:rPr>
              <w:t>Components of concrete: cement, aggregates, water, and additives</w:t>
            </w:r>
          </w:p>
          <w:p w14:paraId="0FDA2E16" w14:textId="77777777" w:rsidR="00F40A90" w:rsidRPr="00725E27" w:rsidRDefault="00F40A90" w:rsidP="004470E5">
            <w:pPr>
              <w:pStyle w:val="ListParagraph"/>
              <w:numPr>
                <w:ilvl w:val="2"/>
                <w:numId w:val="634"/>
              </w:numPr>
              <w:jc w:val="left"/>
              <w:rPr>
                <w:szCs w:val="24"/>
              </w:rPr>
            </w:pPr>
            <w:r w:rsidRPr="00725E27">
              <w:rPr>
                <w:szCs w:val="24"/>
              </w:rPr>
              <w:t>Different types of concrete: ready-mix, site-mixed, precast, etc.</w:t>
            </w:r>
          </w:p>
          <w:p w14:paraId="4026C3EE" w14:textId="77777777" w:rsidR="00F40A90" w:rsidRPr="00725E27" w:rsidRDefault="00F40A90" w:rsidP="004470E5">
            <w:pPr>
              <w:pStyle w:val="ListParagraph"/>
              <w:numPr>
                <w:ilvl w:val="2"/>
                <w:numId w:val="634"/>
              </w:numPr>
              <w:jc w:val="left"/>
              <w:rPr>
                <w:szCs w:val="24"/>
              </w:rPr>
            </w:pPr>
            <w:r w:rsidRPr="00725E27">
              <w:rPr>
                <w:szCs w:val="24"/>
              </w:rPr>
              <w:t>Basic mixing principles (by volume or by weight)</w:t>
            </w:r>
          </w:p>
          <w:p w14:paraId="2A37554F" w14:textId="77777777" w:rsidR="00F40A90" w:rsidRPr="00725E27" w:rsidRDefault="00F40A90" w:rsidP="004470E5">
            <w:pPr>
              <w:pStyle w:val="ListParagraph"/>
              <w:numPr>
                <w:ilvl w:val="2"/>
                <w:numId w:val="634"/>
              </w:numPr>
              <w:jc w:val="left"/>
              <w:rPr>
                <w:bCs/>
                <w:szCs w:val="24"/>
              </w:rPr>
            </w:pPr>
            <w:r w:rsidRPr="00725E27">
              <w:rPr>
                <w:bCs/>
                <w:szCs w:val="24"/>
              </w:rPr>
              <w:t>Mix Design and Proportioning</w:t>
            </w:r>
          </w:p>
          <w:p w14:paraId="27D074FE" w14:textId="77777777" w:rsidR="00F40A90" w:rsidRPr="00725E27" w:rsidRDefault="00F40A90" w:rsidP="004470E5">
            <w:pPr>
              <w:pStyle w:val="ListParagraph"/>
              <w:numPr>
                <w:ilvl w:val="2"/>
                <w:numId w:val="634"/>
              </w:numPr>
              <w:jc w:val="left"/>
              <w:rPr>
                <w:szCs w:val="24"/>
              </w:rPr>
            </w:pPr>
            <w:r w:rsidRPr="00725E27">
              <w:rPr>
                <w:szCs w:val="24"/>
              </w:rPr>
              <w:t>Concrete mix design basics (w/c ratio, aggregate proportions)</w:t>
            </w:r>
          </w:p>
          <w:p w14:paraId="0324FE15" w14:textId="77777777" w:rsidR="00F40A90" w:rsidRPr="00725E27" w:rsidRDefault="00F40A90" w:rsidP="004470E5">
            <w:pPr>
              <w:pStyle w:val="ListParagraph"/>
              <w:numPr>
                <w:ilvl w:val="2"/>
                <w:numId w:val="634"/>
              </w:numPr>
              <w:jc w:val="left"/>
              <w:rPr>
                <w:szCs w:val="24"/>
              </w:rPr>
            </w:pPr>
            <w:r w:rsidRPr="00725E27">
              <w:rPr>
                <w:szCs w:val="24"/>
              </w:rPr>
              <w:t>Importance of water-cement ratio</w:t>
            </w:r>
          </w:p>
          <w:p w14:paraId="3D341BE2" w14:textId="77777777" w:rsidR="00F40A90" w:rsidRPr="00725E27" w:rsidRDefault="00F40A90" w:rsidP="004470E5">
            <w:pPr>
              <w:pStyle w:val="ListParagraph"/>
              <w:numPr>
                <w:ilvl w:val="2"/>
                <w:numId w:val="634"/>
              </w:numPr>
              <w:jc w:val="left"/>
              <w:rPr>
                <w:szCs w:val="24"/>
              </w:rPr>
            </w:pPr>
            <w:r w:rsidRPr="00725E27">
              <w:rPr>
                <w:szCs w:val="24"/>
              </w:rPr>
              <w:t>Adjusting mix for different work requirements (e.g., high strength, quick setting)</w:t>
            </w:r>
          </w:p>
          <w:p w14:paraId="131E860C" w14:textId="77777777" w:rsidR="00F40A90" w:rsidRPr="00725E27" w:rsidRDefault="00F40A90" w:rsidP="004470E5">
            <w:pPr>
              <w:pStyle w:val="ListParagraph"/>
              <w:numPr>
                <w:ilvl w:val="2"/>
                <w:numId w:val="634"/>
              </w:numPr>
              <w:jc w:val="left"/>
              <w:rPr>
                <w:bCs/>
                <w:szCs w:val="24"/>
              </w:rPr>
            </w:pPr>
            <w:r w:rsidRPr="00725E27">
              <w:rPr>
                <w:bCs/>
                <w:szCs w:val="24"/>
              </w:rPr>
              <w:t>Types of Mixes Based on Application</w:t>
            </w:r>
          </w:p>
          <w:p w14:paraId="150935C8" w14:textId="77777777" w:rsidR="00F40A90" w:rsidRPr="00725E27" w:rsidRDefault="00F40A90" w:rsidP="004470E5">
            <w:pPr>
              <w:pStyle w:val="ListParagraph"/>
              <w:numPr>
                <w:ilvl w:val="2"/>
                <w:numId w:val="634"/>
              </w:numPr>
              <w:jc w:val="left"/>
              <w:rPr>
                <w:szCs w:val="24"/>
              </w:rPr>
            </w:pPr>
            <w:r w:rsidRPr="00725E27">
              <w:rPr>
                <w:szCs w:val="24"/>
              </w:rPr>
              <w:t xml:space="preserve">Standard mixes </w:t>
            </w:r>
          </w:p>
          <w:p w14:paraId="1D60EEB5" w14:textId="77777777" w:rsidR="00F40A90" w:rsidRPr="00725E27" w:rsidRDefault="00F40A90" w:rsidP="004470E5">
            <w:pPr>
              <w:pStyle w:val="ListParagraph"/>
              <w:numPr>
                <w:ilvl w:val="2"/>
                <w:numId w:val="634"/>
              </w:numPr>
              <w:jc w:val="left"/>
              <w:rPr>
                <w:szCs w:val="24"/>
              </w:rPr>
            </w:pPr>
            <w:r w:rsidRPr="00725E27">
              <w:rPr>
                <w:szCs w:val="24"/>
              </w:rPr>
              <w:t>Special concrete mixes (e.g., lightweight concrete, high-performance concrete)</w:t>
            </w:r>
          </w:p>
          <w:p w14:paraId="2AB2604F" w14:textId="77777777" w:rsidR="00F40A90" w:rsidRPr="00725E27" w:rsidRDefault="00F40A90" w:rsidP="004470E5">
            <w:pPr>
              <w:numPr>
                <w:ilvl w:val="1"/>
                <w:numId w:val="642"/>
              </w:numPr>
              <w:spacing w:after="0" w:line="360" w:lineRule="auto"/>
              <w:contextualSpacing/>
              <w:rPr>
                <w:rFonts w:eastAsia="Times New Roman" w:cs="Times New Roman"/>
                <w:kern w:val="2"/>
                <w:szCs w:val="24"/>
                <w:lang w:val="en-ZW"/>
                <w14:ligatures w14:val="standardContextual"/>
              </w:rPr>
            </w:pPr>
            <w:r w:rsidRPr="00725E27">
              <w:rPr>
                <w:rFonts w:eastAsia="Times New Roman" w:cs="Times New Roman"/>
                <w:b/>
                <w:bCs/>
                <w:kern w:val="2"/>
                <w:szCs w:val="24"/>
                <w:lang w:val="en-ZW"/>
                <w14:ligatures w14:val="standardContextual"/>
              </w:rPr>
              <w:t>Tools and Equipment for Mixing</w:t>
            </w:r>
          </w:p>
          <w:p w14:paraId="18258647" w14:textId="77777777" w:rsidR="00F40A90" w:rsidRPr="00725E27" w:rsidRDefault="00F40A90" w:rsidP="004470E5">
            <w:pPr>
              <w:pStyle w:val="ListParagraph"/>
              <w:numPr>
                <w:ilvl w:val="0"/>
                <w:numId w:val="635"/>
              </w:numPr>
              <w:jc w:val="left"/>
              <w:rPr>
                <w:vanish/>
                <w:szCs w:val="24"/>
              </w:rPr>
            </w:pPr>
          </w:p>
          <w:p w14:paraId="729D0185" w14:textId="77777777" w:rsidR="00F40A90" w:rsidRPr="00725E27" w:rsidRDefault="00F40A90" w:rsidP="004470E5">
            <w:pPr>
              <w:pStyle w:val="ListParagraph"/>
              <w:numPr>
                <w:ilvl w:val="0"/>
                <w:numId w:val="635"/>
              </w:numPr>
              <w:jc w:val="left"/>
              <w:rPr>
                <w:vanish/>
                <w:szCs w:val="24"/>
              </w:rPr>
            </w:pPr>
          </w:p>
          <w:p w14:paraId="0C504035" w14:textId="77777777" w:rsidR="00F40A90" w:rsidRPr="00725E27" w:rsidRDefault="00F40A90" w:rsidP="004470E5">
            <w:pPr>
              <w:pStyle w:val="ListParagraph"/>
              <w:numPr>
                <w:ilvl w:val="0"/>
                <w:numId w:val="635"/>
              </w:numPr>
              <w:jc w:val="left"/>
              <w:rPr>
                <w:vanish/>
                <w:szCs w:val="24"/>
              </w:rPr>
            </w:pPr>
          </w:p>
          <w:p w14:paraId="7DBBF283" w14:textId="77777777" w:rsidR="00F40A90" w:rsidRPr="00725E27" w:rsidRDefault="00F40A90" w:rsidP="004470E5">
            <w:pPr>
              <w:pStyle w:val="ListParagraph"/>
              <w:numPr>
                <w:ilvl w:val="0"/>
                <w:numId w:val="635"/>
              </w:numPr>
              <w:jc w:val="left"/>
              <w:rPr>
                <w:vanish/>
                <w:szCs w:val="24"/>
              </w:rPr>
            </w:pPr>
          </w:p>
          <w:p w14:paraId="2E5393D0" w14:textId="77777777" w:rsidR="00F40A90" w:rsidRPr="00725E27" w:rsidRDefault="00F40A90" w:rsidP="004470E5">
            <w:pPr>
              <w:pStyle w:val="ListParagraph"/>
              <w:numPr>
                <w:ilvl w:val="0"/>
                <w:numId w:val="635"/>
              </w:numPr>
              <w:jc w:val="left"/>
              <w:rPr>
                <w:vanish/>
                <w:szCs w:val="24"/>
              </w:rPr>
            </w:pPr>
          </w:p>
          <w:p w14:paraId="575A4EBB" w14:textId="77777777" w:rsidR="00F40A90" w:rsidRPr="00725E27" w:rsidRDefault="00F40A90" w:rsidP="004470E5">
            <w:pPr>
              <w:pStyle w:val="ListParagraph"/>
              <w:numPr>
                <w:ilvl w:val="0"/>
                <w:numId w:val="635"/>
              </w:numPr>
              <w:jc w:val="left"/>
              <w:rPr>
                <w:vanish/>
                <w:szCs w:val="24"/>
              </w:rPr>
            </w:pPr>
          </w:p>
          <w:p w14:paraId="3E8B304E" w14:textId="77777777" w:rsidR="00F40A90" w:rsidRPr="00725E27" w:rsidRDefault="00F40A90" w:rsidP="004470E5">
            <w:pPr>
              <w:pStyle w:val="ListParagraph"/>
              <w:numPr>
                <w:ilvl w:val="0"/>
                <w:numId w:val="635"/>
              </w:numPr>
              <w:jc w:val="left"/>
              <w:rPr>
                <w:vanish/>
                <w:szCs w:val="24"/>
              </w:rPr>
            </w:pPr>
          </w:p>
          <w:p w14:paraId="7CC8E80A" w14:textId="77777777" w:rsidR="00F40A90" w:rsidRPr="00725E27" w:rsidRDefault="00F40A90" w:rsidP="004470E5">
            <w:pPr>
              <w:pStyle w:val="ListParagraph"/>
              <w:numPr>
                <w:ilvl w:val="0"/>
                <w:numId w:val="635"/>
              </w:numPr>
              <w:jc w:val="left"/>
              <w:rPr>
                <w:vanish/>
                <w:szCs w:val="24"/>
              </w:rPr>
            </w:pPr>
          </w:p>
          <w:p w14:paraId="427AC151" w14:textId="77777777" w:rsidR="00F40A90" w:rsidRPr="00725E27" w:rsidRDefault="00F40A90" w:rsidP="004470E5">
            <w:pPr>
              <w:pStyle w:val="ListParagraph"/>
              <w:numPr>
                <w:ilvl w:val="0"/>
                <w:numId w:val="635"/>
              </w:numPr>
              <w:jc w:val="left"/>
              <w:rPr>
                <w:vanish/>
                <w:szCs w:val="24"/>
              </w:rPr>
            </w:pPr>
          </w:p>
          <w:p w14:paraId="7A5719AA" w14:textId="77777777" w:rsidR="00F40A90" w:rsidRPr="00725E27" w:rsidRDefault="00F40A90" w:rsidP="004470E5">
            <w:pPr>
              <w:pStyle w:val="ListParagraph"/>
              <w:numPr>
                <w:ilvl w:val="1"/>
                <w:numId w:val="635"/>
              </w:numPr>
              <w:jc w:val="left"/>
              <w:rPr>
                <w:vanish/>
                <w:szCs w:val="24"/>
              </w:rPr>
            </w:pPr>
          </w:p>
          <w:p w14:paraId="7A807568" w14:textId="77777777" w:rsidR="00F40A90" w:rsidRPr="00725E27" w:rsidRDefault="00F40A90" w:rsidP="004470E5">
            <w:pPr>
              <w:pStyle w:val="ListParagraph"/>
              <w:numPr>
                <w:ilvl w:val="1"/>
                <w:numId w:val="635"/>
              </w:numPr>
              <w:jc w:val="left"/>
              <w:rPr>
                <w:vanish/>
                <w:szCs w:val="24"/>
              </w:rPr>
            </w:pPr>
          </w:p>
          <w:p w14:paraId="2D25114A" w14:textId="77777777" w:rsidR="00F40A90" w:rsidRPr="00725E27" w:rsidRDefault="00F40A90" w:rsidP="004470E5">
            <w:pPr>
              <w:pStyle w:val="ListParagraph"/>
              <w:numPr>
                <w:ilvl w:val="1"/>
                <w:numId w:val="635"/>
              </w:numPr>
              <w:jc w:val="left"/>
              <w:rPr>
                <w:vanish/>
                <w:szCs w:val="24"/>
              </w:rPr>
            </w:pPr>
          </w:p>
          <w:p w14:paraId="02151D20" w14:textId="77777777" w:rsidR="00F40A90" w:rsidRPr="00725E27" w:rsidRDefault="00F40A90" w:rsidP="004470E5">
            <w:pPr>
              <w:pStyle w:val="ListParagraph"/>
              <w:numPr>
                <w:ilvl w:val="2"/>
                <w:numId w:val="635"/>
              </w:numPr>
              <w:jc w:val="left"/>
              <w:rPr>
                <w:szCs w:val="24"/>
              </w:rPr>
            </w:pPr>
            <w:r w:rsidRPr="00725E27">
              <w:rPr>
                <w:szCs w:val="24"/>
              </w:rPr>
              <w:t>Hand mixing vs machine mixing</w:t>
            </w:r>
          </w:p>
          <w:p w14:paraId="7F0B14E9" w14:textId="77777777" w:rsidR="00F40A90" w:rsidRPr="00725E27" w:rsidRDefault="00F40A90" w:rsidP="004470E5">
            <w:pPr>
              <w:pStyle w:val="ListParagraph"/>
              <w:numPr>
                <w:ilvl w:val="2"/>
                <w:numId w:val="635"/>
              </w:numPr>
              <w:jc w:val="left"/>
              <w:rPr>
                <w:szCs w:val="24"/>
              </w:rPr>
            </w:pPr>
            <w:r w:rsidRPr="00725E27">
              <w:rPr>
                <w:szCs w:val="24"/>
              </w:rPr>
              <w:t>Use of concrete mixers (types of mixers, efficiency)</w:t>
            </w:r>
          </w:p>
          <w:p w14:paraId="672E2901" w14:textId="77777777" w:rsidR="00F40A90" w:rsidRPr="00725E27" w:rsidRDefault="00F40A90" w:rsidP="004470E5">
            <w:pPr>
              <w:pStyle w:val="ListParagraph"/>
              <w:numPr>
                <w:ilvl w:val="2"/>
                <w:numId w:val="635"/>
              </w:numPr>
              <w:jc w:val="left"/>
              <w:rPr>
                <w:szCs w:val="24"/>
              </w:rPr>
            </w:pPr>
            <w:r w:rsidRPr="00725E27">
              <w:rPr>
                <w:szCs w:val="24"/>
              </w:rPr>
              <w:t>Safety procedures during mixing (PPE, mixing equipment handling)</w:t>
            </w:r>
          </w:p>
          <w:p w14:paraId="70E7ED97" w14:textId="77777777" w:rsidR="00F40A90" w:rsidRPr="00725E27" w:rsidRDefault="00F40A90" w:rsidP="004470E5">
            <w:pPr>
              <w:numPr>
                <w:ilvl w:val="1"/>
                <w:numId w:val="642"/>
              </w:numPr>
              <w:spacing w:after="0" w:line="360" w:lineRule="auto"/>
              <w:contextualSpacing/>
              <w:rPr>
                <w:rFonts w:eastAsia="Calibri" w:cs="Times New Roman"/>
                <w:b/>
                <w:kern w:val="2"/>
                <w:szCs w:val="24"/>
                <w:lang w:val="en-ZW"/>
                <w14:ligatures w14:val="standardContextual"/>
              </w:rPr>
            </w:pPr>
            <w:r w:rsidRPr="00725E27">
              <w:rPr>
                <w:rFonts w:eastAsia="Calibri" w:cs="Times New Roman"/>
                <w:b/>
                <w:kern w:val="2"/>
                <w:szCs w:val="24"/>
                <w:lang w:val="en-ZW"/>
                <w14:ligatures w14:val="standardContextual"/>
              </w:rPr>
              <w:t>Concrete Properties</w:t>
            </w:r>
          </w:p>
          <w:p w14:paraId="0C92BF15" w14:textId="77777777" w:rsidR="00F40A90" w:rsidRPr="00725E27" w:rsidRDefault="00F40A90" w:rsidP="004470E5">
            <w:pPr>
              <w:pStyle w:val="ListParagraph"/>
              <w:numPr>
                <w:ilvl w:val="0"/>
                <w:numId w:val="636"/>
              </w:numPr>
              <w:jc w:val="left"/>
              <w:rPr>
                <w:vanish/>
                <w:szCs w:val="24"/>
              </w:rPr>
            </w:pPr>
          </w:p>
          <w:p w14:paraId="74B93A9A" w14:textId="77777777" w:rsidR="00F40A90" w:rsidRPr="00725E27" w:rsidRDefault="00F40A90" w:rsidP="004470E5">
            <w:pPr>
              <w:pStyle w:val="ListParagraph"/>
              <w:numPr>
                <w:ilvl w:val="0"/>
                <w:numId w:val="636"/>
              </w:numPr>
              <w:jc w:val="left"/>
              <w:rPr>
                <w:vanish/>
                <w:szCs w:val="24"/>
              </w:rPr>
            </w:pPr>
          </w:p>
          <w:p w14:paraId="010A2C12" w14:textId="77777777" w:rsidR="00F40A90" w:rsidRPr="00725E27" w:rsidRDefault="00F40A90" w:rsidP="004470E5">
            <w:pPr>
              <w:pStyle w:val="ListParagraph"/>
              <w:numPr>
                <w:ilvl w:val="0"/>
                <w:numId w:val="636"/>
              </w:numPr>
              <w:jc w:val="left"/>
              <w:rPr>
                <w:vanish/>
                <w:szCs w:val="24"/>
              </w:rPr>
            </w:pPr>
          </w:p>
          <w:p w14:paraId="7E496768" w14:textId="77777777" w:rsidR="00F40A90" w:rsidRPr="00725E27" w:rsidRDefault="00F40A90" w:rsidP="004470E5">
            <w:pPr>
              <w:pStyle w:val="ListParagraph"/>
              <w:numPr>
                <w:ilvl w:val="0"/>
                <w:numId w:val="636"/>
              </w:numPr>
              <w:jc w:val="left"/>
              <w:rPr>
                <w:vanish/>
                <w:szCs w:val="24"/>
              </w:rPr>
            </w:pPr>
          </w:p>
          <w:p w14:paraId="6110FBD0" w14:textId="77777777" w:rsidR="00F40A90" w:rsidRPr="00725E27" w:rsidRDefault="00F40A90" w:rsidP="004470E5">
            <w:pPr>
              <w:pStyle w:val="ListParagraph"/>
              <w:numPr>
                <w:ilvl w:val="0"/>
                <w:numId w:val="636"/>
              </w:numPr>
              <w:jc w:val="left"/>
              <w:rPr>
                <w:vanish/>
                <w:szCs w:val="24"/>
              </w:rPr>
            </w:pPr>
          </w:p>
          <w:p w14:paraId="639949AE" w14:textId="77777777" w:rsidR="00F40A90" w:rsidRPr="00725E27" w:rsidRDefault="00F40A90" w:rsidP="004470E5">
            <w:pPr>
              <w:pStyle w:val="ListParagraph"/>
              <w:numPr>
                <w:ilvl w:val="0"/>
                <w:numId w:val="636"/>
              </w:numPr>
              <w:jc w:val="left"/>
              <w:rPr>
                <w:vanish/>
                <w:szCs w:val="24"/>
              </w:rPr>
            </w:pPr>
          </w:p>
          <w:p w14:paraId="0AAC805D" w14:textId="77777777" w:rsidR="00F40A90" w:rsidRPr="00725E27" w:rsidRDefault="00F40A90" w:rsidP="004470E5">
            <w:pPr>
              <w:pStyle w:val="ListParagraph"/>
              <w:numPr>
                <w:ilvl w:val="0"/>
                <w:numId w:val="636"/>
              </w:numPr>
              <w:jc w:val="left"/>
              <w:rPr>
                <w:vanish/>
                <w:szCs w:val="24"/>
              </w:rPr>
            </w:pPr>
          </w:p>
          <w:p w14:paraId="16C535B2" w14:textId="77777777" w:rsidR="00F40A90" w:rsidRPr="00725E27" w:rsidRDefault="00F40A90" w:rsidP="004470E5">
            <w:pPr>
              <w:pStyle w:val="ListParagraph"/>
              <w:numPr>
                <w:ilvl w:val="0"/>
                <w:numId w:val="636"/>
              </w:numPr>
              <w:jc w:val="left"/>
              <w:rPr>
                <w:vanish/>
                <w:szCs w:val="24"/>
              </w:rPr>
            </w:pPr>
          </w:p>
          <w:p w14:paraId="26A9B333" w14:textId="77777777" w:rsidR="00F40A90" w:rsidRPr="00725E27" w:rsidRDefault="00F40A90" w:rsidP="004470E5">
            <w:pPr>
              <w:pStyle w:val="ListParagraph"/>
              <w:numPr>
                <w:ilvl w:val="0"/>
                <w:numId w:val="636"/>
              </w:numPr>
              <w:jc w:val="left"/>
              <w:rPr>
                <w:vanish/>
                <w:szCs w:val="24"/>
              </w:rPr>
            </w:pPr>
          </w:p>
          <w:p w14:paraId="574C7495" w14:textId="77777777" w:rsidR="00F40A90" w:rsidRPr="00725E27" w:rsidRDefault="00F40A90" w:rsidP="004470E5">
            <w:pPr>
              <w:pStyle w:val="ListParagraph"/>
              <w:numPr>
                <w:ilvl w:val="1"/>
                <w:numId w:val="636"/>
              </w:numPr>
              <w:jc w:val="left"/>
              <w:rPr>
                <w:vanish/>
                <w:szCs w:val="24"/>
              </w:rPr>
            </w:pPr>
          </w:p>
          <w:p w14:paraId="2B2155CA" w14:textId="77777777" w:rsidR="00F40A90" w:rsidRPr="00725E27" w:rsidRDefault="00F40A90" w:rsidP="004470E5">
            <w:pPr>
              <w:pStyle w:val="ListParagraph"/>
              <w:numPr>
                <w:ilvl w:val="1"/>
                <w:numId w:val="636"/>
              </w:numPr>
              <w:jc w:val="left"/>
              <w:rPr>
                <w:vanish/>
                <w:szCs w:val="24"/>
              </w:rPr>
            </w:pPr>
          </w:p>
          <w:p w14:paraId="38E5022C" w14:textId="77777777" w:rsidR="00F40A90" w:rsidRPr="00725E27" w:rsidRDefault="00F40A90" w:rsidP="004470E5">
            <w:pPr>
              <w:pStyle w:val="ListParagraph"/>
              <w:numPr>
                <w:ilvl w:val="1"/>
                <w:numId w:val="636"/>
              </w:numPr>
              <w:jc w:val="left"/>
              <w:rPr>
                <w:vanish/>
                <w:szCs w:val="24"/>
              </w:rPr>
            </w:pPr>
          </w:p>
          <w:p w14:paraId="44911904" w14:textId="77777777" w:rsidR="00F40A90" w:rsidRPr="00725E27" w:rsidRDefault="00F40A90" w:rsidP="004470E5">
            <w:pPr>
              <w:pStyle w:val="ListParagraph"/>
              <w:numPr>
                <w:ilvl w:val="1"/>
                <w:numId w:val="636"/>
              </w:numPr>
              <w:jc w:val="left"/>
              <w:rPr>
                <w:vanish/>
                <w:szCs w:val="24"/>
              </w:rPr>
            </w:pPr>
          </w:p>
          <w:p w14:paraId="0D798FCA" w14:textId="77777777" w:rsidR="00F40A90" w:rsidRPr="00725E27" w:rsidRDefault="00F40A90" w:rsidP="004470E5">
            <w:pPr>
              <w:pStyle w:val="ListParagraph"/>
              <w:numPr>
                <w:ilvl w:val="2"/>
                <w:numId w:val="636"/>
              </w:numPr>
              <w:jc w:val="left"/>
              <w:rPr>
                <w:szCs w:val="24"/>
              </w:rPr>
            </w:pPr>
            <w:r w:rsidRPr="00725E27">
              <w:rPr>
                <w:szCs w:val="24"/>
              </w:rPr>
              <w:t xml:space="preserve">Mechanical Properties </w:t>
            </w:r>
          </w:p>
          <w:p w14:paraId="0B8DE9FD" w14:textId="77777777" w:rsidR="00F40A90" w:rsidRPr="00725E27" w:rsidRDefault="00F40A90" w:rsidP="004470E5">
            <w:pPr>
              <w:pStyle w:val="ListParagraph"/>
              <w:numPr>
                <w:ilvl w:val="2"/>
                <w:numId w:val="636"/>
              </w:numPr>
              <w:jc w:val="left"/>
              <w:rPr>
                <w:szCs w:val="24"/>
              </w:rPr>
            </w:pPr>
            <w:r w:rsidRPr="00725E27">
              <w:rPr>
                <w:szCs w:val="24"/>
              </w:rPr>
              <w:lastRenderedPageBreak/>
              <w:t>Compressive strength</w:t>
            </w:r>
          </w:p>
          <w:p w14:paraId="5E564BD3" w14:textId="77777777" w:rsidR="00F40A90" w:rsidRPr="00725E27" w:rsidRDefault="00F40A90" w:rsidP="004470E5">
            <w:pPr>
              <w:pStyle w:val="ListParagraph"/>
              <w:numPr>
                <w:ilvl w:val="2"/>
                <w:numId w:val="636"/>
              </w:numPr>
              <w:jc w:val="left"/>
              <w:rPr>
                <w:szCs w:val="24"/>
              </w:rPr>
            </w:pPr>
            <w:r w:rsidRPr="00725E27">
              <w:rPr>
                <w:szCs w:val="24"/>
              </w:rPr>
              <w:t>Workability</w:t>
            </w:r>
          </w:p>
          <w:p w14:paraId="2FA7D158" w14:textId="77777777" w:rsidR="00F40A90" w:rsidRPr="00725E27" w:rsidRDefault="00F40A90" w:rsidP="004470E5">
            <w:pPr>
              <w:pStyle w:val="ListParagraph"/>
              <w:numPr>
                <w:ilvl w:val="2"/>
                <w:numId w:val="636"/>
              </w:numPr>
              <w:jc w:val="left"/>
              <w:rPr>
                <w:szCs w:val="24"/>
              </w:rPr>
            </w:pPr>
            <w:r w:rsidRPr="00725E27">
              <w:rPr>
                <w:szCs w:val="24"/>
              </w:rPr>
              <w:t>Durability Properties</w:t>
            </w:r>
          </w:p>
          <w:p w14:paraId="5416E1D4" w14:textId="77777777" w:rsidR="00F40A90" w:rsidRPr="00725E27" w:rsidRDefault="00F40A90" w:rsidP="004470E5">
            <w:pPr>
              <w:pStyle w:val="ListParagraph"/>
              <w:numPr>
                <w:ilvl w:val="2"/>
                <w:numId w:val="636"/>
              </w:numPr>
              <w:jc w:val="left"/>
              <w:rPr>
                <w:szCs w:val="24"/>
              </w:rPr>
            </w:pPr>
            <w:r w:rsidRPr="00725E27">
              <w:rPr>
                <w:szCs w:val="24"/>
              </w:rPr>
              <w:t>Chemical resistance</w:t>
            </w:r>
          </w:p>
          <w:p w14:paraId="0CE25916" w14:textId="77777777" w:rsidR="00F40A90" w:rsidRPr="00725E27" w:rsidRDefault="00F40A90" w:rsidP="004470E5">
            <w:pPr>
              <w:pStyle w:val="ListParagraph"/>
              <w:numPr>
                <w:ilvl w:val="2"/>
                <w:numId w:val="636"/>
              </w:numPr>
              <w:jc w:val="left"/>
              <w:rPr>
                <w:szCs w:val="24"/>
              </w:rPr>
            </w:pPr>
            <w:r w:rsidRPr="00725E27">
              <w:rPr>
                <w:szCs w:val="24"/>
              </w:rPr>
              <w:t xml:space="preserve">Density </w:t>
            </w:r>
          </w:p>
          <w:p w14:paraId="62805704" w14:textId="77777777" w:rsidR="00F40A90" w:rsidRPr="00725E27" w:rsidRDefault="00F40A90" w:rsidP="004470E5">
            <w:pPr>
              <w:pStyle w:val="ListParagraph"/>
              <w:numPr>
                <w:ilvl w:val="2"/>
                <w:numId w:val="636"/>
              </w:numPr>
              <w:jc w:val="left"/>
              <w:rPr>
                <w:szCs w:val="24"/>
              </w:rPr>
            </w:pPr>
            <w:r w:rsidRPr="00725E27">
              <w:rPr>
                <w:szCs w:val="24"/>
              </w:rPr>
              <w:t xml:space="preserve">Fire resistance </w:t>
            </w:r>
          </w:p>
          <w:p w14:paraId="70970CDE" w14:textId="77777777" w:rsidR="00F40A90" w:rsidRPr="00725E27" w:rsidRDefault="00F40A90" w:rsidP="004470E5">
            <w:pPr>
              <w:pStyle w:val="ListParagraph"/>
              <w:numPr>
                <w:ilvl w:val="2"/>
                <w:numId w:val="636"/>
              </w:numPr>
              <w:jc w:val="left"/>
              <w:rPr>
                <w:szCs w:val="24"/>
              </w:rPr>
            </w:pPr>
            <w:r w:rsidRPr="00725E27">
              <w:rPr>
                <w:szCs w:val="24"/>
              </w:rPr>
              <w:t>Sound insulation</w:t>
            </w:r>
          </w:p>
        </w:tc>
        <w:tc>
          <w:tcPr>
            <w:tcW w:w="1296" w:type="pct"/>
            <w:tcBorders>
              <w:top w:val="single" w:sz="4" w:space="0" w:color="auto"/>
              <w:left w:val="single" w:sz="4" w:space="0" w:color="auto"/>
              <w:bottom w:val="single" w:sz="4" w:space="0" w:color="auto"/>
              <w:right w:val="single" w:sz="4" w:space="0" w:color="auto"/>
            </w:tcBorders>
          </w:tcPr>
          <w:p w14:paraId="6DD5875F" w14:textId="77777777" w:rsidR="00F40A90" w:rsidRPr="00725E27" w:rsidRDefault="00F40A90" w:rsidP="00F15059">
            <w:pPr>
              <w:spacing w:after="0" w:line="360" w:lineRule="auto"/>
              <w:rPr>
                <w:rFonts w:eastAsia="Calibri" w:cs="Times New Roman"/>
                <w:kern w:val="2"/>
                <w:szCs w:val="24"/>
                <w:lang w:val="en-ZA"/>
                <w14:ligatures w14:val="standardContextual"/>
              </w:rPr>
            </w:pPr>
          </w:p>
          <w:p w14:paraId="33B748EA" w14:textId="77777777" w:rsidR="00F40A90" w:rsidRPr="00725E27" w:rsidRDefault="00F40A90" w:rsidP="004470E5">
            <w:pPr>
              <w:numPr>
                <w:ilvl w:val="0"/>
                <w:numId w:val="632"/>
              </w:numPr>
              <w:spacing w:after="0" w:line="360" w:lineRule="auto"/>
              <w:contextualSpacing/>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Direct Observation</w:t>
            </w:r>
          </w:p>
          <w:p w14:paraId="19750729" w14:textId="77777777" w:rsidR="00F40A90" w:rsidRPr="00725E27" w:rsidRDefault="00F40A90" w:rsidP="004470E5">
            <w:pPr>
              <w:numPr>
                <w:ilvl w:val="0"/>
                <w:numId w:val="632"/>
              </w:numPr>
              <w:spacing w:after="0" w:line="360" w:lineRule="auto"/>
              <w:contextualSpacing/>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Demonstration with Oral Questioning</w:t>
            </w:r>
          </w:p>
          <w:p w14:paraId="39A074AE" w14:textId="77777777" w:rsidR="00F40A90" w:rsidRPr="00725E27" w:rsidRDefault="00F40A90" w:rsidP="004470E5">
            <w:pPr>
              <w:numPr>
                <w:ilvl w:val="0"/>
                <w:numId w:val="632"/>
              </w:numPr>
              <w:spacing w:after="0" w:line="360" w:lineRule="auto"/>
              <w:contextualSpacing/>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Written tests</w:t>
            </w:r>
          </w:p>
        </w:tc>
      </w:tr>
    </w:tbl>
    <w:p w14:paraId="7E8A4234" w14:textId="77777777" w:rsidR="00F40A90" w:rsidRPr="00725E27" w:rsidRDefault="00F40A90" w:rsidP="00F40A90">
      <w:pPr>
        <w:spacing w:after="0" w:line="360" w:lineRule="auto"/>
        <w:rPr>
          <w:rFonts w:eastAsia="Calibri" w:cs="Times New Roman"/>
          <w:b/>
          <w:szCs w:val="24"/>
          <w:lang w:val="en-ZA"/>
        </w:rPr>
      </w:pPr>
    </w:p>
    <w:p w14:paraId="191AC34C" w14:textId="77777777" w:rsidR="00F40A90" w:rsidRPr="00725E27" w:rsidRDefault="00F40A90" w:rsidP="00F40A90">
      <w:pPr>
        <w:spacing w:after="0" w:line="360" w:lineRule="auto"/>
        <w:rPr>
          <w:rFonts w:eastAsia="Calibri" w:cs="Times New Roman"/>
          <w:b/>
          <w:szCs w:val="24"/>
          <w:lang w:val="en-ZA"/>
        </w:rPr>
      </w:pPr>
      <w:r w:rsidRPr="00725E27">
        <w:rPr>
          <w:rFonts w:eastAsia="Calibri" w:cs="Times New Roman"/>
          <w:b/>
          <w:szCs w:val="24"/>
          <w:lang w:val="en-ZA"/>
        </w:rPr>
        <w:t>Suggested Methods of Instruction</w:t>
      </w:r>
    </w:p>
    <w:p w14:paraId="32C2FE92" w14:textId="77777777" w:rsidR="00F40A90" w:rsidRPr="00725E27" w:rsidRDefault="00F40A90" w:rsidP="004470E5">
      <w:pPr>
        <w:numPr>
          <w:ilvl w:val="0"/>
          <w:numId w:val="643"/>
        </w:numPr>
        <w:spacing w:after="0" w:line="360" w:lineRule="auto"/>
        <w:rPr>
          <w:rFonts w:eastAsia="Times New Roman" w:cs="Times New Roman"/>
          <w:szCs w:val="24"/>
        </w:rPr>
      </w:pPr>
      <w:r w:rsidRPr="00725E27">
        <w:rPr>
          <w:rFonts w:eastAsia="Calibri" w:cs="Times New Roman"/>
          <w:szCs w:val="24"/>
        </w:rPr>
        <w:t>Practical</w:t>
      </w:r>
    </w:p>
    <w:p w14:paraId="7DACF735" w14:textId="77777777" w:rsidR="00F40A90" w:rsidRPr="00725E27" w:rsidRDefault="00F40A90" w:rsidP="004470E5">
      <w:pPr>
        <w:numPr>
          <w:ilvl w:val="0"/>
          <w:numId w:val="643"/>
        </w:numPr>
        <w:spacing w:after="0" w:line="360" w:lineRule="auto"/>
        <w:ind w:left="0" w:firstLine="0"/>
        <w:rPr>
          <w:rFonts w:eastAsia="Times New Roman" w:cs="Times New Roman"/>
          <w:szCs w:val="24"/>
        </w:rPr>
      </w:pPr>
      <w:r w:rsidRPr="00725E27">
        <w:rPr>
          <w:rFonts w:eastAsia="Calibri" w:cs="Times New Roman"/>
          <w:szCs w:val="24"/>
        </w:rPr>
        <w:t>Projects</w:t>
      </w:r>
    </w:p>
    <w:p w14:paraId="6F94BA17" w14:textId="77777777" w:rsidR="00F40A90" w:rsidRPr="00725E27" w:rsidRDefault="00F40A90" w:rsidP="004470E5">
      <w:pPr>
        <w:numPr>
          <w:ilvl w:val="0"/>
          <w:numId w:val="643"/>
        </w:numPr>
        <w:spacing w:after="0" w:line="360" w:lineRule="auto"/>
        <w:ind w:left="0" w:firstLine="0"/>
        <w:rPr>
          <w:rFonts w:eastAsia="Times New Roman" w:cs="Times New Roman"/>
          <w:szCs w:val="24"/>
        </w:rPr>
      </w:pPr>
      <w:r w:rsidRPr="00725E27">
        <w:rPr>
          <w:rFonts w:eastAsia="Calibri" w:cs="Times New Roman"/>
          <w:szCs w:val="24"/>
        </w:rPr>
        <w:t>Demonstrations</w:t>
      </w:r>
    </w:p>
    <w:p w14:paraId="37B3FEB7" w14:textId="77777777" w:rsidR="00F40A90" w:rsidRPr="00725E27" w:rsidRDefault="00F40A90" w:rsidP="004470E5">
      <w:pPr>
        <w:numPr>
          <w:ilvl w:val="0"/>
          <w:numId w:val="643"/>
        </w:numPr>
        <w:spacing w:after="0" w:line="360" w:lineRule="auto"/>
        <w:ind w:left="0" w:firstLine="0"/>
        <w:rPr>
          <w:rFonts w:eastAsia="Times New Roman" w:cs="Times New Roman"/>
          <w:szCs w:val="24"/>
        </w:rPr>
      </w:pPr>
      <w:r w:rsidRPr="00725E27">
        <w:rPr>
          <w:rFonts w:eastAsia="Calibri" w:cs="Times New Roman"/>
          <w:szCs w:val="24"/>
        </w:rPr>
        <w:t>Group discussions</w:t>
      </w:r>
    </w:p>
    <w:p w14:paraId="0F3F7DC9" w14:textId="77777777" w:rsidR="00F40A90" w:rsidRPr="00725E27" w:rsidRDefault="00F40A90" w:rsidP="004470E5">
      <w:pPr>
        <w:numPr>
          <w:ilvl w:val="0"/>
          <w:numId w:val="643"/>
        </w:numPr>
        <w:spacing w:after="0" w:line="360" w:lineRule="auto"/>
        <w:ind w:left="0" w:firstLine="0"/>
        <w:rPr>
          <w:rFonts w:eastAsia="Times New Roman" w:cs="Times New Roman"/>
          <w:szCs w:val="24"/>
        </w:rPr>
      </w:pPr>
      <w:r w:rsidRPr="00725E27">
        <w:rPr>
          <w:rFonts w:eastAsia="Calibri" w:cs="Times New Roman"/>
          <w:szCs w:val="24"/>
        </w:rPr>
        <w:t>Direct instructions</w:t>
      </w:r>
    </w:p>
    <w:p w14:paraId="11C9508E" w14:textId="77777777" w:rsidR="00F40A90" w:rsidRPr="00725E27" w:rsidRDefault="00F40A90" w:rsidP="00F40A90">
      <w:pPr>
        <w:spacing w:after="0" w:line="360" w:lineRule="auto"/>
        <w:rPr>
          <w:rFonts w:cs="Times New Roman"/>
          <w:b/>
          <w:szCs w:val="24"/>
        </w:rPr>
      </w:pPr>
      <w:r w:rsidRPr="00725E27">
        <w:rPr>
          <w:rFonts w:cs="Times New Roman"/>
          <w:b/>
          <w:szCs w:val="24"/>
        </w:rPr>
        <w:t>Recommended Resources for 25 Trainees</w:t>
      </w:r>
    </w:p>
    <w:p w14:paraId="73240477" w14:textId="77777777" w:rsidR="00F40A90" w:rsidRPr="00725E27" w:rsidRDefault="00F40A90" w:rsidP="00F40A90">
      <w:pPr>
        <w:spacing w:after="0"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052916BC" w14:textId="77777777" w:rsidTr="00F15059">
        <w:trPr>
          <w:tblHeader/>
        </w:trPr>
        <w:tc>
          <w:tcPr>
            <w:tcW w:w="895" w:type="dxa"/>
            <w:shd w:val="clear" w:color="auto" w:fill="auto"/>
          </w:tcPr>
          <w:p w14:paraId="47CC41DD"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0207A636"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7A8020CF"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20779213"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262BAA76"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Recommended Ratio</w:t>
            </w:r>
          </w:p>
          <w:p w14:paraId="7437363F"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4667DD9F" w14:textId="77777777" w:rsidTr="00F15059">
        <w:tc>
          <w:tcPr>
            <w:tcW w:w="895" w:type="dxa"/>
            <w:shd w:val="clear" w:color="auto" w:fill="auto"/>
          </w:tcPr>
          <w:p w14:paraId="1459E9EA"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A</w:t>
            </w:r>
          </w:p>
        </w:tc>
        <w:tc>
          <w:tcPr>
            <w:tcW w:w="8455" w:type="dxa"/>
            <w:gridSpan w:val="4"/>
            <w:shd w:val="clear" w:color="auto" w:fill="auto"/>
          </w:tcPr>
          <w:p w14:paraId="586F71A6"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0C4DB933" w14:textId="77777777" w:rsidTr="00F15059">
        <w:tc>
          <w:tcPr>
            <w:tcW w:w="895" w:type="dxa"/>
            <w:shd w:val="clear" w:color="auto" w:fill="auto"/>
          </w:tcPr>
          <w:p w14:paraId="19AE0151"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43755120" w14:textId="77777777" w:rsidR="00F40A90" w:rsidRPr="00725E27" w:rsidRDefault="00F40A90" w:rsidP="00F15059">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06B60428"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0FCA299B"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59AAE63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1:5</w:t>
            </w:r>
          </w:p>
        </w:tc>
      </w:tr>
      <w:tr w:rsidR="00DC0CBC" w:rsidRPr="00725E27" w14:paraId="725B71FA" w14:textId="77777777" w:rsidTr="00F15059">
        <w:tc>
          <w:tcPr>
            <w:tcW w:w="895" w:type="dxa"/>
            <w:shd w:val="clear" w:color="auto" w:fill="auto"/>
          </w:tcPr>
          <w:p w14:paraId="1CC69360"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0910860C"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 xml:space="preserve">Rulers </w:t>
            </w:r>
          </w:p>
        </w:tc>
        <w:tc>
          <w:tcPr>
            <w:tcW w:w="2070" w:type="dxa"/>
            <w:shd w:val="clear" w:color="auto" w:fill="auto"/>
          </w:tcPr>
          <w:p w14:paraId="59F3285D"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606065DA"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6D3055E0"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2:1</w:t>
            </w:r>
          </w:p>
        </w:tc>
      </w:tr>
      <w:tr w:rsidR="00DC0CBC" w:rsidRPr="00725E27" w14:paraId="5CC9E6B9" w14:textId="77777777" w:rsidTr="00F15059">
        <w:tc>
          <w:tcPr>
            <w:tcW w:w="895" w:type="dxa"/>
            <w:shd w:val="clear" w:color="auto" w:fill="auto"/>
          </w:tcPr>
          <w:p w14:paraId="39306A8C"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117457E7" w14:textId="77777777" w:rsidR="00F40A90" w:rsidRPr="00725E27" w:rsidRDefault="00F40A90" w:rsidP="00F15059">
            <w:pPr>
              <w:spacing w:after="0" w:line="360" w:lineRule="auto"/>
              <w:contextualSpacing/>
              <w:rPr>
                <w:rFonts w:eastAsia="Times New Roman" w:cs="Times New Roman"/>
                <w:szCs w:val="24"/>
                <w:lang w:eastAsia="zh-CN"/>
              </w:rPr>
            </w:pPr>
          </w:p>
          <w:p w14:paraId="375CE0A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 xml:space="preserve">Stationaries </w:t>
            </w:r>
          </w:p>
        </w:tc>
        <w:tc>
          <w:tcPr>
            <w:tcW w:w="2070" w:type="dxa"/>
            <w:shd w:val="clear" w:color="auto" w:fill="auto"/>
          </w:tcPr>
          <w:p w14:paraId="012264AC"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F7CC858"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111E91BE"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1:1</w:t>
            </w:r>
          </w:p>
        </w:tc>
      </w:tr>
      <w:tr w:rsidR="00DC0CBC" w:rsidRPr="00725E27" w14:paraId="22A936D3" w14:textId="77777777" w:rsidTr="00F15059">
        <w:tc>
          <w:tcPr>
            <w:tcW w:w="895" w:type="dxa"/>
            <w:shd w:val="clear" w:color="auto" w:fill="auto"/>
          </w:tcPr>
          <w:p w14:paraId="48A52E58"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B</w:t>
            </w:r>
          </w:p>
        </w:tc>
        <w:tc>
          <w:tcPr>
            <w:tcW w:w="8455" w:type="dxa"/>
            <w:gridSpan w:val="4"/>
            <w:shd w:val="clear" w:color="auto" w:fill="auto"/>
          </w:tcPr>
          <w:p w14:paraId="03EFD41E"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2E9D14B2" w14:textId="77777777" w:rsidTr="00F15059">
        <w:tc>
          <w:tcPr>
            <w:tcW w:w="895" w:type="dxa"/>
            <w:shd w:val="clear" w:color="auto" w:fill="auto"/>
          </w:tcPr>
          <w:p w14:paraId="50A911C5"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011B9999" w14:textId="77777777" w:rsidR="00F40A90" w:rsidRPr="00725E27" w:rsidRDefault="00F40A90" w:rsidP="00F15059">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1AE02CB2" w14:textId="77777777" w:rsidR="00F40A90" w:rsidRPr="00725E27" w:rsidRDefault="00F40A90" w:rsidP="00F15059">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251F5F4A"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3F9768D2"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1:25</w:t>
            </w:r>
          </w:p>
        </w:tc>
      </w:tr>
      <w:tr w:rsidR="00DC0CBC" w:rsidRPr="00725E27" w14:paraId="065D1BBA" w14:textId="77777777" w:rsidTr="00F15059">
        <w:tc>
          <w:tcPr>
            <w:tcW w:w="895" w:type="dxa"/>
            <w:shd w:val="clear" w:color="auto" w:fill="auto"/>
          </w:tcPr>
          <w:p w14:paraId="5B2FCF13"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5427E0A5" w14:textId="77777777" w:rsidR="00F40A90" w:rsidRPr="00725E27" w:rsidRDefault="00F40A90" w:rsidP="00F15059">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18E2047E" w14:textId="77777777" w:rsidR="00F40A90" w:rsidRPr="00725E27" w:rsidRDefault="00F40A90" w:rsidP="00F15059">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31D3147D"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09C5DA87"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1:25</w:t>
            </w:r>
          </w:p>
        </w:tc>
      </w:tr>
      <w:tr w:rsidR="00DC0CBC" w:rsidRPr="00725E27" w14:paraId="11431B4C" w14:textId="77777777" w:rsidTr="00F15059">
        <w:trPr>
          <w:trHeight w:val="664"/>
        </w:trPr>
        <w:tc>
          <w:tcPr>
            <w:tcW w:w="895" w:type="dxa"/>
            <w:shd w:val="clear" w:color="auto" w:fill="auto"/>
          </w:tcPr>
          <w:p w14:paraId="3CFD6844"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6095CD4C"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Classroom/Material testing workshop</w:t>
            </w:r>
          </w:p>
        </w:tc>
        <w:tc>
          <w:tcPr>
            <w:tcW w:w="2070" w:type="dxa"/>
            <w:shd w:val="clear" w:color="auto" w:fill="auto"/>
          </w:tcPr>
          <w:p w14:paraId="6DF1B938"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6D5B86A9"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6B4A0232"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1:25</w:t>
            </w:r>
          </w:p>
        </w:tc>
      </w:tr>
      <w:tr w:rsidR="00DC0CBC" w:rsidRPr="00725E27" w14:paraId="7C9DA0A6" w14:textId="77777777" w:rsidTr="00F15059">
        <w:tc>
          <w:tcPr>
            <w:tcW w:w="895" w:type="dxa"/>
            <w:shd w:val="clear" w:color="auto" w:fill="auto"/>
          </w:tcPr>
          <w:p w14:paraId="567AF213"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45A596F9"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652DA7E9" w14:textId="77777777" w:rsidTr="00F15059">
        <w:trPr>
          <w:trHeight w:val="495"/>
        </w:trPr>
        <w:tc>
          <w:tcPr>
            <w:tcW w:w="895" w:type="dxa"/>
            <w:shd w:val="clear" w:color="auto" w:fill="auto"/>
          </w:tcPr>
          <w:p w14:paraId="46290A79"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2F839BB3" w14:textId="77777777" w:rsidR="00F40A90" w:rsidRPr="00725E27" w:rsidRDefault="00F40A90" w:rsidP="00F15059">
            <w:pPr>
              <w:spacing w:after="0" w:line="360" w:lineRule="auto"/>
              <w:rPr>
                <w:rFonts w:cs="Times New Roman"/>
                <w:bCs/>
                <w:szCs w:val="24"/>
                <w:lang w:val="en-GB"/>
              </w:rPr>
            </w:pPr>
            <w:r w:rsidRPr="00725E27">
              <w:rPr>
                <w:rFonts w:eastAsia="Times New Roman" w:cs="Times New Roman"/>
                <w:szCs w:val="24"/>
                <w:lang w:eastAsia="zh-CN"/>
              </w:rPr>
              <w:t>Assorted color of whiteboard markers</w:t>
            </w:r>
          </w:p>
        </w:tc>
        <w:tc>
          <w:tcPr>
            <w:tcW w:w="2070" w:type="dxa"/>
            <w:shd w:val="clear" w:color="auto" w:fill="auto"/>
          </w:tcPr>
          <w:p w14:paraId="66F8F066"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72B791B"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59D1EAE8"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10:1</w:t>
            </w:r>
          </w:p>
        </w:tc>
      </w:tr>
      <w:tr w:rsidR="00DC0CBC" w:rsidRPr="00725E27" w14:paraId="03E9EB57" w14:textId="77777777" w:rsidTr="00F15059">
        <w:tc>
          <w:tcPr>
            <w:tcW w:w="895" w:type="dxa"/>
            <w:shd w:val="clear" w:color="auto" w:fill="auto"/>
          </w:tcPr>
          <w:p w14:paraId="238F897C"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549A2CD7" w14:textId="77777777" w:rsidR="00F40A90" w:rsidRPr="00725E27" w:rsidRDefault="00F40A90" w:rsidP="00F15059">
            <w:pPr>
              <w:spacing w:after="0" w:line="360" w:lineRule="auto"/>
              <w:rPr>
                <w:rFonts w:eastAsia="Times New Roman" w:cs="Times New Roman"/>
                <w:szCs w:val="24"/>
                <w:lang w:eastAsia="zh-CN"/>
              </w:rPr>
            </w:pPr>
            <w:r w:rsidRPr="00725E27">
              <w:rPr>
                <w:rFonts w:eastAsia="Times New Roman" w:cs="Times New Roman"/>
                <w:szCs w:val="24"/>
                <w:lang w:eastAsia="zh-CN"/>
              </w:rPr>
              <w:t xml:space="preserve">Cement, lime, aggregates, natural stones, soil, glass, timber, steel, plastics, rubber, paints and vanishes </w:t>
            </w:r>
          </w:p>
        </w:tc>
        <w:tc>
          <w:tcPr>
            <w:tcW w:w="2070" w:type="dxa"/>
            <w:shd w:val="clear" w:color="auto" w:fill="auto"/>
          </w:tcPr>
          <w:p w14:paraId="39B7294B"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2B7FF62"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 xml:space="preserve"> Sufficient </w:t>
            </w:r>
          </w:p>
        </w:tc>
        <w:tc>
          <w:tcPr>
            <w:tcW w:w="1693" w:type="dxa"/>
            <w:shd w:val="clear" w:color="auto" w:fill="auto"/>
          </w:tcPr>
          <w:p w14:paraId="27CD23FA" w14:textId="77777777" w:rsidR="00F40A90" w:rsidRPr="00725E27" w:rsidRDefault="00F40A90" w:rsidP="00F15059">
            <w:pPr>
              <w:spacing w:after="0" w:line="360" w:lineRule="auto"/>
              <w:rPr>
                <w:rFonts w:cs="Times New Roman"/>
                <w:bCs/>
                <w:szCs w:val="24"/>
                <w:lang w:val="en-GB"/>
              </w:rPr>
            </w:pPr>
          </w:p>
        </w:tc>
      </w:tr>
      <w:tr w:rsidR="00DC0CBC" w:rsidRPr="00725E27" w14:paraId="1D57FD42" w14:textId="77777777" w:rsidTr="00F15059">
        <w:tc>
          <w:tcPr>
            <w:tcW w:w="895" w:type="dxa"/>
            <w:shd w:val="clear" w:color="auto" w:fill="auto"/>
          </w:tcPr>
          <w:p w14:paraId="3FF620F4"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605AFAE5" w14:textId="77777777" w:rsidR="00F40A90" w:rsidRPr="00725E27" w:rsidRDefault="00F40A90" w:rsidP="00F15059">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4D677E91" w14:textId="77777777" w:rsidTr="00F15059">
        <w:trPr>
          <w:trHeight w:val="600"/>
        </w:trPr>
        <w:tc>
          <w:tcPr>
            <w:tcW w:w="895" w:type="dxa"/>
            <w:shd w:val="clear" w:color="auto" w:fill="auto"/>
          </w:tcPr>
          <w:p w14:paraId="539B8D30"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11845DD5" w14:textId="77777777" w:rsidR="00F40A90" w:rsidRPr="00725E27" w:rsidRDefault="00F40A90" w:rsidP="00F15059">
            <w:pPr>
              <w:spacing w:after="0" w:line="360" w:lineRule="auto"/>
              <w:rPr>
                <w:rFonts w:cs="Times New Roman"/>
                <w:bCs/>
                <w:szCs w:val="24"/>
                <w:lang w:val="en-GB"/>
              </w:rPr>
            </w:pPr>
            <w:r w:rsidRPr="00725E27">
              <w:rPr>
                <w:rFonts w:eastAsia="Times New Roman" w:cs="Times New Roman"/>
                <w:szCs w:val="24"/>
                <w:lang w:eastAsia="zh-CN"/>
              </w:rPr>
              <w:t xml:space="preserve">Scientific Calculators </w:t>
            </w:r>
          </w:p>
        </w:tc>
        <w:tc>
          <w:tcPr>
            <w:tcW w:w="2070" w:type="dxa"/>
            <w:shd w:val="clear" w:color="auto" w:fill="auto"/>
          </w:tcPr>
          <w:p w14:paraId="1E105D5E"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4DAA055"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0245DE22"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1:1</w:t>
            </w:r>
          </w:p>
        </w:tc>
      </w:tr>
      <w:tr w:rsidR="00DC0CBC" w:rsidRPr="00725E27" w14:paraId="0937467E" w14:textId="77777777" w:rsidTr="00F15059">
        <w:tc>
          <w:tcPr>
            <w:tcW w:w="895" w:type="dxa"/>
            <w:shd w:val="clear" w:color="auto" w:fill="auto"/>
          </w:tcPr>
          <w:p w14:paraId="166F4DB5"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4704D8BE"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Computers </w:t>
            </w:r>
          </w:p>
        </w:tc>
        <w:tc>
          <w:tcPr>
            <w:tcW w:w="2070" w:type="dxa"/>
            <w:shd w:val="clear" w:color="auto" w:fill="auto"/>
          </w:tcPr>
          <w:p w14:paraId="1FFBCF83"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A5489F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13 pcs</w:t>
            </w:r>
          </w:p>
        </w:tc>
        <w:tc>
          <w:tcPr>
            <w:tcW w:w="1693" w:type="dxa"/>
            <w:shd w:val="clear" w:color="auto" w:fill="auto"/>
          </w:tcPr>
          <w:p w14:paraId="383CA29E"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1:2</w:t>
            </w:r>
          </w:p>
        </w:tc>
      </w:tr>
      <w:tr w:rsidR="00DC0CBC" w:rsidRPr="00725E27" w14:paraId="0DFE2011" w14:textId="77777777" w:rsidTr="00F15059">
        <w:trPr>
          <w:trHeight w:val="539"/>
        </w:trPr>
        <w:tc>
          <w:tcPr>
            <w:tcW w:w="895" w:type="dxa"/>
            <w:shd w:val="clear" w:color="auto" w:fill="auto"/>
          </w:tcPr>
          <w:p w14:paraId="28980101"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6A6B43CD"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Soil Testing Equipment</w:t>
            </w:r>
          </w:p>
        </w:tc>
        <w:tc>
          <w:tcPr>
            <w:tcW w:w="2070" w:type="dxa"/>
            <w:shd w:val="clear" w:color="auto" w:fill="auto"/>
          </w:tcPr>
          <w:p w14:paraId="3014F168"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2E7DE5C5"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 xml:space="preserve">5 pcs </w:t>
            </w:r>
          </w:p>
        </w:tc>
        <w:tc>
          <w:tcPr>
            <w:tcW w:w="1693" w:type="dxa"/>
            <w:shd w:val="clear" w:color="auto" w:fill="auto"/>
          </w:tcPr>
          <w:p w14:paraId="2EE478E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1:5</w:t>
            </w:r>
          </w:p>
        </w:tc>
      </w:tr>
      <w:tr w:rsidR="00DC0CBC" w:rsidRPr="00725E27" w14:paraId="2FD77950" w14:textId="77777777" w:rsidTr="00F15059">
        <w:tc>
          <w:tcPr>
            <w:tcW w:w="895" w:type="dxa"/>
            <w:shd w:val="clear" w:color="auto" w:fill="auto"/>
          </w:tcPr>
          <w:p w14:paraId="6920D4DC"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2B92EDF7"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Concrete Testing Equipment; Sieves, slump apparatus, rebound hammer, le hotelier apparatus, glass plate</w:t>
            </w:r>
          </w:p>
          <w:p w14:paraId="3EBFE1BD" w14:textId="77777777" w:rsidR="00F40A90" w:rsidRPr="00725E27" w:rsidRDefault="00F40A90" w:rsidP="00F15059">
            <w:pPr>
              <w:spacing w:after="0" w:line="360" w:lineRule="auto"/>
              <w:contextualSpacing/>
              <w:rPr>
                <w:rFonts w:eastAsia="Times New Roman" w:cs="Times New Roman"/>
                <w:szCs w:val="24"/>
                <w:lang w:eastAsia="zh-CN"/>
              </w:rPr>
            </w:pPr>
          </w:p>
        </w:tc>
        <w:tc>
          <w:tcPr>
            <w:tcW w:w="2070" w:type="dxa"/>
            <w:shd w:val="clear" w:color="auto" w:fill="auto"/>
          </w:tcPr>
          <w:p w14:paraId="6243F4A9"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40DF1E7"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3 pcs</w:t>
            </w:r>
          </w:p>
        </w:tc>
        <w:tc>
          <w:tcPr>
            <w:tcW w:w="1693" w:type="dxa"/>
            <w:shd w:val="clear" w:color="auto" w:fill="auto"/>
          </w:tcPr>
          <w:p w14:paraId="06060416"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1:8</w:t>
            </w:r>
          </w:p>
        </w:tc>
      </w:tr>
      <w:tr w:rsidR="00DC0CBC" w:rsidRPr="00725E27" w14:paraId="06A5AB38" w14:textId="77777777" w:rsidTr="00F15059">
        <w:tc>
          <w:tcPr>
            <w:tcW w:w="895" w:type="dxa"/>
            <w:shd w:val="clear" w:color="auto" w:fill="auto"/>
          </w:tcPr>
          <w:p w14:paraId="7855CA2D"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0E3A1191"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Compression testing machines </w:t>
            </w:r>
          </w:p>
        </w:tc>
        <w:tc>
          <w:tcPr>
            <w:tcW w:w="2070" w:type="dxa"/>
            <w:shd w:val="clear" w:color="auto" w:fill="auto"/>
          </w:tcPr>
          <w:p w14:paraId="64C0ACD5"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EB35A5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3 pcs</w:t>
            </w:r>
          </w:p>
        </w:tc>
        <w:tc>
          <w:tcPr>
            <w:tcW w:w="1693" w:type="dxa"/>
            <w:shd w:val="clear" w:color="auto" w:fill="auto"/>
          </w:tcPr>
          <w:p w14:paraId="519CC7B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1:8</w:t>
            </w:r>
          </w:p>
        </w:tc>
      </w:tr>
      <w:tr w:rsidR="00DC0CBC" w:rsidRPr="00725E27" w14:paraId="2667006F" w14:textId="77777777" w:rsidTr="00F15059">
        <w:tc>
          <w:tcPr>
            <w:tcW w:w="895" w:type="dxa"/>
            <w:shd w:val="clear" w:color="auto" w:fill="auto"/>
          </w:tcPr>
          <w:p w14:paraId="1CA635A0"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2F63EA08"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Bitumen Testing Equipment</w:t>
            </w:r>
          </w:p>
          <w:p w14:paraId="27160382" w14:textId="77777777" w:rsidR="00F40A90" w:rsidRPr="00725E27" w:rsidRDefault="00F40A90" w:rsidP="00F15059">
            <w:pPr>
              <w:spacing w:after="0" w:line="360" w:lineRule="auto"/>
              <w:contextualSpacing/>
              <w:rPr>
                <w:rFonts w:eastAsia="Times New Roman" w:cs="Times New Roman"/>
                <w:szCs w:val="24"/>
                <w:lang w:eastAsia="zh-CN"/>
              </w:rPr>
            </w:pPr>
          </w:p>
        </w:tc>
        <w:tc>
          <w:tcPr>
            <w:tcW w:w="2070" w:type="dxa"/>
            <w:shd w:val="clear" w:color="auto" w:fill="auto"/>
          </w:tcPr>
          <w:p w14:paraId="12915A76"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D48183D"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3 pcs</w:t>
            </w:r>
          </w:p>
        </w:tc>
        <w:tc>
          <w:tcPr>
            <w:tcW w:w="1693" w:type="dxa"/>
            <w:shd w:val="clear" w:color="auto" w:fill="auto"/>
          </w:tcPr>
          <w:p w14:paraId="01D6BEEB"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1:8</w:t>
            </w:r>
          </w:p>
        </w:tc>
      </w:tr>
      <w:tr w:rsidR="00DC0CBC" w:rsidRPr="00725E27" w14:paraId="100C43D9" w14:textId="77777777" w:rsidTr="00F15059">
        <w:tc>
          <w:tcPr>
            <w:tcW w:w="895" w:type="dxa"/>
            <w:shd w:val="clear" w:color="auto" w:fill="auto"/>
          </w:tcPr>
          <w:p w14:paraId="58886B9B"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0494FC85"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Sampling Tools: trowel, spade, bucket, wheelbarrow, riffle box</w:t>
            </w:r>
          </w:p>
        </w:tc>
        <w:tc>
          <w:tcPr>
            <w:tcW w:w="2070" w:type="dxa"/>
            <w:shd w:val="clear" w:color="auto" w:fill="auto"/>
          </w:tcPr>
          <w:p w14:paraId="62A81A4F"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606380A"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3 pcs</w:t>
            </w:r>
          </w:p>
        </w:tc>
        <w:tc>
          <w:tcPr>
            <w:tcW w:w="1693" w:type="dxa"/>
            <w:shd w:val="clear" w:color="auto" w:fill="auto"/>
          </w:tcPr>
          <w:p w14:paraId="17A0D4B1"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1:8</w:t>
            </w:r>
          </w:p>
        </w:tc>
      </w:tr>
      <w:tr w:rsidR="00F40A90" w:rsidRPr="00725E27" w14:paraId="4D2A98B0" w14:textId="77777777" w:rsidTr="00F15059">
        <w:tc>
          <w:tcPr>
            <w:tcW w:w="895" w:type="dxa"/>
            <w:shd w:val="clear" w:color="auto" w:fill="auto"/>
          </w:tcPr>
          <w:p w14:paraId="4193A27D" w14:textId="77777777" w:rsidR="00F40A90" w:rsidRPr="00725E27" w:rsidRDefault="00F40A90" w:rsidP="004470E5">
            <w:pPr>
              <w:pStyle w:val="ListParagraph"/>
              <w:numPr>
                <w:ilvl w:val="0"/>
                <w:numId w:val="603"/>
              </w:numPr>
              <w:spacing w:after="0" w:line="360" w:lineRule="auto"/>
              <w:contextualSpacing w:val="0"/>
              <w:rPr>
                <w:bCs/>
                <w:szCs w:val="24"/>
                <w:lang w:val="en-GB"/>
              </w:rPr>
            </w:pPr>
          </w:p>
        </w:tc>
        <w:tc>
          <w:tcPr>
            <w:tcW w:w="3240" w:type="dxa"/>
            <w:shd w:val="clear" w:color="auto" w:fill="auto"/>
          </w:tcPr>
          <w:p w14:paraId="57CD7A43" w14:textId="77777777" w:rsidR="00F40A90" w:rsidRPr="00725E27" w:rsidRDefault="00F40A90" w:rsidP="00F15059">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Tensile testing machine</w:t>
            </w:r>
          </w:p>
        </w:tc>
        <w:tc>
          <w:tcPr>
            <w:tcW w:w="2070" w:type="dxa"/>
            <w:shd w:val="clear" w:color="auto" w:fill="auto"/>
          </w:tcPr>
          <w:p w14:paraId="00D848EA"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0471F40E"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3 pcs</w:t>
            </w:r>
          </w:p>
        </w:tc>
        <w:tc>
          <w:tcPr>
            <w:tcW w:w="1693" w:type="dxa"/>
            <w:shd w:val="clear" w:color="auto" w:fill="auto"/>
          </w:tcPr>
          <w:p w14:paraId="22AC75A9" w14:textId="77777777" w:rsidR="00F40A90" w:rsidRPr="00725E27" w:rsidRDefault="00F40A90" w:rsidP="00F15059">
            <w:pPr>
              <w:spacing w:after="0" w:line="360" w:lineRule="auto"/>
              <w:rPr>
                <w:rFonts w:cs="Times New Roman"/>
                <w:bCs/>
                <w:szCs w:val="24"/>
                <w:lang w:val="en-GB"/>
              </w:rPr>
            </w:pPr>
            <w:r w:rsidRPr="00725E27">
              <w:rPr>
                <w:rFonts w:cs="Times New Roman"/>
                <w:bCs/>
                <w:szCs w:val="24"/>
                <w:lang w:val="en-GB"/>
              </w:rPr>
              <w:t>1:8</w:t>
            </w:r>
          </w:p>
        </w:tc>
      </w:tr>
    </w:tbl>
    <w:p w14:paraId="76306CA4" w14:textId="77777777" w:rsidR="00F40A90" w:rsidRPr="00725E27" w:rsidRDefault="00F40A90" w:rsidP="00F40A90">
      <w:pPr>
        <w:spacing w:after="0" w:line="360" w:lineRule="auto"/>
        <w:rPr>
          <w:rFonts w:cs="Times New Roman"/>
          <w:szCs w:val="24"/>
        </w:rPr>
      </w:pPr>
    </w:p>
    <w:p w14:paraId="3AC4C9DD" w14:textId="77777777" w:rsidR="00CE1315" w:rsidRPr="00725E27" w:rsidRDefault="00CE1315" w:rsidP="00CE1315">
      <w:pPr>
        <w:jc w:val="center"/>
        <w:rPr>
          <w:rFonts w:cs="Times New Roman"/>
          <w:b/>
          <w:szCs w:val="24"/>
        </w:rPr>
      </w:pPr>
    </w:p>
    <w:p w14:paraId="2A80E78C" w14:textId="77777777" w:rsidR="00CE1315" w:rsidRPr="00725E27" w:rsidRDefault="00CE1315" w:rsidP="00CE1315">
      <w:pPr>
        <w:rPr>
          <w:rFonts w:eastAsiaTheme="majorEastAsia" w:cs="Times New Roman"/>
          <w:b/>
          <w:bCs/>
          <w:szCs w:val="24"/>
        </w:rPr>
      </w:pPr>
      <w:r w:rsidRPr="00725E27">
        <w:rPr>
          <w:rFonts w:cs="Times New Roman"/>
          <w:szCs w:val="24"/>
        </w:rPr>
        <w:br w:type="page"/>
      </w:r>
    </w:p>
    <w:p w14:paraId="2E3FAB8B" w14:textId="77777777" w:rsidR="00CE1315" w:rsidRPr="00725E27" w:rsidRDefault="00CE1315" w:rsidP="00CE1315">
      <w:pPr>
        <w:pStyle w:val="Heading2"/>
      </w:pPr>
      <w:bookmarkStart w:id="72" w:name="_Toc197173392"/>
      <w:r w:rsidRPr="00725E27">
        <w:lastRenderedPageBreak/>
        <w:t>MATHEMATICAL PRINCIPLES</w:t>
      </w:r>
      <w:bookmarkEnd w:id="72"/>
    </w:p>
    <w:p w14:paraId="5BA4CA7D" w14:textId="36379768" w:rsidR="00CE1315" w:rsidRPr="00725E27" w:rsidRDefault="00CE1315" w:rsidP="00CE1315">
      <w:pPr>
        <w:spacing w:after="0" w:line="480" w:lineRule="auto"/>
        <w:rPr>
          <w:rFonts w:cs="Times New Roman"/>
          <w:b/>
          <w:szCs w:val="24"/>
          <w:lang w:val="en-ZA"/>
        </w:rPr>
      </w:pPr>
      <w:r w:rsidRPr="00725E27">
        <w:rPr>
          <w:rFonts w:cs="Times New Roman"/>
          <w:b/>
          <w:szCs w:val="24"/>
          <w:lang w:val="en-ZA"/>
        </w:rPr>
        <w:t xml:space="preserve">UNIT CODE: </w:t>
      </w:r>
      <w:r w:rsidR="00041938" w:rsidRPr="00725E27">
        <w:rPr>
          <w:rFonts w:cs="Times New Roman"/>
          <w:b/>
          <w:bCs/>
          <w:szCs w:val="24"/>
        </w:rPr>
        <w:t xml:space="preserve">0541 551 </w:t>
      </w:r>
      <w:r w:rsidR="00395BFD" w:rsidRPr="00725E27">
        <w:rPr>
          <w:rFonts w:cs="Times New Roman"/>
          <w:b/>
          <w:bCs/>
          <w:szCs w:val="24"/>
        </w:rPr>
        <w:t>10</w:t>
      </w:r>
      <w:r w:rsidR="00041938" w:rsidRPr="00725E27">
        <w:rPr>
          <w:rFonts w:cs="Times New Roman"/>
          <w:b/>
          <w:bCs/>
          <w:szCs w:val="24"/>
        </w:rPr>
        <w:t>A</w:t>
      </w:r>
    </w:p>
    <w:p w14:paraId="5BF8F2D4" w14:textId="77777777" w:rsidR="00CE1315" w:rsidRPr="00725E27" w:rsidRDefault="00CE1315" w:rsidP="00CE1315">
      <w:pPr>
        <w:spacing w:after="0" w:line="48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1</w:t>
      </w:r>
      <w:r w:rsidR="00CB1246" w:rsidRPr="00725E27">
        <w:rPr>
          <w:rFonts w:cs="Times New Roman"/>
          <w:szCs w:val="24"/>
          <w:lang w:val="en-ZA"/>
        </w:rPr>
        <w:t>0</w:t>
      </w:r>
      <w:r w:rsidRPr="00725E27">
        <w:rPr>
          <w:rFonts w:cs="Times New Roman"/>
          <w:szCs w:val="24"/>
          <w:lang w:val="en-ZA"/>
        </w:rPr>
        <w:t>0</w:t>
      </w:r>
      <w:r w:rsidRPr="00725E27">
        <w:rPr>
          <w:rFonts w:cs="Times New Roman"/>
          <w:b/>
          <w:szCs w:val="24"/>
          <w:lang w:val="en-ZA"/>
        </w:rPr>
        <w:t xml:space="preserve"> </w:t>
      </w:r>
      <w:r w:rsidRPr="00725E27">
        <w:rPr>
          <w:rFonts w:cs="Times New Roman"/>
          <w:szCs w:val="24"/>
          <w:lang w:val="en-ZA"/>
        </w:rPr>
        <w:t>Hours</w:t>
      </w:r>
    </w:p>
    <w:p w14:paraId="78888B8D" w14:textId="77777777" w:rsidR="00CE1315" w:rsidRPr="00725E27" w:rsidRDefault="00CE1315" w:rsidP="00CE1315">
      <w:pPr>
        <w:spacing w:after="0"/>
        <w:rPr>
          <w:rFonts w:cs="Times New Roman"/>
          <w:szCs w:val="24"/>
          <w:lang w:val="en-ZA"/>
        </w:rPr>
      </w:pPr>
      <w:r w:rsidRPr="00725E27">
        <w:rPr>
          <w:rFonts w:cs="Times New Roman"/>
          <w:b/>
          <w:szCs w:val="24"/>
          <w:lang w:val="en-ZA"/>
        </w:rPr>
        <w:t>Relationship to Occupational Standards</w:t>
      </w:r>
    </w:p>
    <w:p w14:paraId="295E8694" w14:textId="77777777" w:rsidR="00CE1315" w:rsidRPr="00725E27" w:rsidRDefault="00CE1315" w:rsidP="00CE1315">
      <w:pPr>
        <w:spacing w:after="0"/>
        <w:rPr>
          <w:rFonts w:cs="Times New Roman"/>
          <w:b/>
          <w:bCs/>
          <w:szCs w:val="24"/>
          <w:lang w:val="en-GB"/>
        </w:rPr>
      </w:pPr>
      <w:r w:rsidRPr="00725E27">
        <w:rPr>
          <w:rFonts w:cs="Times New Roman"/>
          <w:szCs w:val="24"/>
          <w:lang w:val="en-ZA"/>
        </w:rPr>
        <w:t>This unit addresses the Unit of Competency:</w:t>
      </w:r>
      <w:bookmarkStart w:id="73" w:name="_Toc525324581"/>
      <w:bookmarkStart w:id="74" w:name="_Toc165296192"/>
      <w:bookmarkStart w:id="75" w:name="_Toc165981851"/>
      <w:r w:rsidRPr="00725E27">
        <w:rPr>
          <w:rFonts w:cs="Times New Roman"/>
          <w:szCs w:val="24"/>
          <w:lang w:val="en-GB" w:eastAsia="en-GB"/>
        </w:rPr>
        <w:t xml:space="preserve"> </w:t>
      </w:r>
      <w:r w:rsidRPr="00725E27">
        <w:rPr>
          <w:rFonts w:cs="Times New Roman"/>
          <w:b/>
          <w:bCs/>
          <w:szCs w:val="24"/>
          <w:lang w:val="en-GB"/>
        </w:rPr>
        <w:t>apply mathematic</w:t>
      </w:r>
      <w:bookmarkEnd w:id="73"/>
      <w:bookmarkEnd w:id="74"/>
      <w:r w:rsidRPr="00725E27">
        <w:rPr>
          <w:rFonts w:cs="Times New Roman"/>
          <w:b/>
          <w:bCs/>
          <w:szCs w:val="24"/>
          <w:lang w:val="en-GB"/>
        </w:rPr>
        <w:t>al principles</w:t>
      </w:r>
      <w:bookmarkEnd w:id="75"/>
    </w:p>
    <w:p w14:paraId="2A5D940A" w14:textId="77777777" w:rsidR="00CE1315" w:rsidRPr="00725E27" w:rsidRDefault="00CE1315" w:rsidP="00CE1315">
      <w:pPr>
        <w:spacing w:after="0"/>
        <w:rPr>
          <w:rFonts w:cs="Times New Roman"/>
          <w:szCs w:val="24"/>
          <w:lang w:val="en-ZA"/>
        </w:rPr>
      </w:pPr>
      <w:r w:rsidRPr="00725E27">
        <w:rPr>
          <w:rFonts w:cs="Times New Roman"/>
          <w:b/>
          <w:szCs w:val="24"/>
          <w:lang w:val="en-ZA"/>
        </w:rPr>
        <w:t>Unit Description</w:t>
      </w:r>
    </w:p>
    <w:p w14:paraId="630506EB" w14:textId="77777777" w:rsidR="00CE1315" w:rsidRPr="00725E27" w:rsidRDefault="00CE1315" w:rsidP="00CE1315">
      <w:pPr>
        <w:spacing w:after="0"/>
        <w:rPr>
          <w:rFonts w:cs="Times New Roman"/>
          <w:szCs w:val="24"/>
          <w:lang w:val="en-GB"/>
        </w:rPr>
      </w:pPr>
      <w:r w:rsidRPr="00725E27">
        <w:rPr>
          <w:rFonts w:cs="Times New Roman"/>
          <w:szCs w:val="24"/>
          <w:lang w:val="en-AU"/>
        </w:rPr>
        <w:t xml:space="preserve">This unit describes the competencies required in </w:t>
      </w:r>
      <w:r w:rsidRPr="00725E27">
        <w:rPr>
          <w:rFonts w:cs="Times New Roman"/>
          <w:szCs w:val="24"/>
          <w:lang w:val="en-GB"/>
        </w:rPr>
        <w:t>applying basic mathematics. It involves applying basic arithmetic, applying basic algebra, and applying trigonometry, performing geometrical calculations, carrying out mensuration, applying statistics and applying linear graphs.</w:t>
      </w:r>
    </w:p>
    <w:p w14:paraId="52E7438E" w14:textId="77777777" w:rsidR="00CE1315" w:rsidRPr="00725E27" w:rsidRDefault="00CE1315" w:rsidP="00CE1315">
      <w:pPr>
        <w:spacing w:after="0"/>
        <w:rPr>
          <w:rFonts w:cs="Times New Roman"/>
          <w:b/>
          <w:szCs w:val="24"/>
          <w:lang w:val="en-ZA"/>
        </w:rPr>
      </w:pPr>
      <w:r w:rsidRPr="00725E27">
        <w:rPr>
          <w:rFonts w:cs="Times New Roman"/>
          <w:b/>
          <w:szCs w:val="24"/>
          <w:lang w:val="en-ZA"/>
        </w:rPr>
        <w:t>Summary of Learning Outcomes</w:t>
      </w: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3"/>
        <w:gridCol w:w="3822"/>
      </w:tblGrid>
      <w:tr w:rsidR="00DC0CBC" w:rsidRPr="00725E27" w14:paraId="69887D6C" w14:textId="77777777" w:rsidTr="005161CB">
        <w:trPr>
          <w:trHeight w:val="154"/>
        </w:trPr>
        <w:tc>
          <w:tcPr>
            <w:tcW w:w="5973" w:type="dxa"/>
            <w:tcBorders>
              <w:top w:val="single" w:sz="4" w:space="0" w:color="000000"/>
              <w:left w:val="single" w:sz="4" w:space="0" w:color="000000"/>
              <w:bottom w:val="single" w:sz="4" w:space="0" w:color="000000"/>
              <w:right w:val="single" w:sz="4" w:space="0" w:color="000000"/>
            </w:tcBorders>
          </w:tcPr>
          <w:p w14:paraId="0D1784CB" w14:textId="77777777" w:rsidR="005161CB" w:rsidRPr="00725E27" w:rsidRDefault="005161CB" w:rsidP="005161CB">
            <w:pPr>
              <w:rPr>
                <w:rFonts w:eastAsia="Times New Roman" w:cs="Times New Roman"/>
                <w:szCs w:val="24"/>
              </w:rPr>
            </w:pPr>
          </w:p>
          <w:p w14:paraId="5A4E09EE" w14:textId="77777777" w:rsidR="005161CB" w:rsidRPr="00725E27" w:rsidRDefault="005161CB" w:rsidP="005161CB">
            <w:pPr>
              <w:rPr>
                <w:rFonts w:eastAsia="Times New Roman" w:cs="Times New Roman"/>
                <w:szCs w:val="24"/>
              </w:rPr>
            </w:pPr>
            <w:r w:rsidRPr="00725E27">
              <w:rPr>
                <w:rFonts w:eastAsia="Times New Roman" w:cs="Times New Roman"/>
                <w:szCs w:val="24"/>
              </w:rPr>
              <w:t>Learning Outcomes</w:t>
            </w:r>
          </w:p>
        </w:tc>
        <w:tc>
          <w:tcPr>
            <w:tcW w:w="3822" w:type="dxa"/>
            <w:tcBorders>
              <w:top w:val="single" w:sz="4" w:space="0" w:color="000000"/>
              <w:left w:val="single" w:sz="4" w:space="0" w:color="000000"/>
              <w:bottom w:val="single" w:sz="4" w:space="0" w:color="000000"/>
              <w:right w:val="single" w:sz="4" w:space="0" w:color="000000"/>
            </w:tcBorders>
          </w:tcPr>
          <w:p w14:paraId="7EDFD369" w14:textId="77777777" w:rsidR="005161CB" w:rsidRPr="00725E27" w:rsidRDefault="005161CB" w:rsidP="005161CB">
            <w:pPr>
              <w:jc w:val="center"/>
              <w:rPr>
                <w:rFonts w:eastAsia="Times New Roman" w:cs="Times New Roman"/>
                <w:b/>
                <w:szCs w:val="24"/>
              </w:rPr>
            </w:pPr>
          </w:p>
          <w:p w14:paraId="6BBE6F2F"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03BC4AA6" w14:textId="77777777" w:rsidR="005161CB" w:rsidRPr="00725E27" w:rsidRDefault="005161CB" w:rsidP="005161CB">
            <w:pPr>
              <w:jc w:val="center"/>
              <w:rPr>
                <w:rFonts w:eastAsia="Times New Roman" w:cs="Times New Roman"/>
                <w:b/>
                <w:szCs w:val="24"/>
              </w:rPr>
            </w:pPr>
          </w:p>
        </w:tc>
      </w:tr>
      <w:tr w:rsidR="00DC0CBC" w:rsidRPr="00725E27" w14:paraId="461BBD30" w14:textId="77777777" w:rsidTr="00C24A23">
        <w:trPr>
          <w:trHeight w:val="154"/>
        </w:trPr>
        <w:tc>
          <w:tcPr>
            <w:tcW w:w="5973" w:type="dxa"/>
          </w:tcPr>
          <w:p w14:paraId="34407E23" w14:textId="77777777" w:rsidR="00C24A23" w:rsidRPr="00725E27" w:rsidRDefault="00C24A23" w:rsidP="004470E5">
            <w:pPr>
              <w:pStyle w:val="ListParagraph"/>
              <w:numPr>
                <w:ilvl w:val="0"/>
                <w:numId w:val="586"/>
              </w:numPr>
              <w:rPr>
                <w:rFonts w:eastAsia="Times New Roman"/>
                <w:b/>
                <w:szCs w:val="24"/>
              </w:rPr>
            </w:pPr>
            <w:r w:rsidRPr="00725E27">
              <w:rPr>
                <w:rFonts w:eastAsia="Times New Roman"/>
                <w:szCs w:val="24"/>
              </w:rPr>
              <w:t>To apply arithmetical principles</w:t>
            </w:r>
          </w:p>
        </w:tc>
        <w:tc>
          <w:tcPr>
            <w:tcW w:w="3822" w:type="dxa"/>
          </w:tcPr>
          <w:p w14:paraId="2933DFC1" w14:textId="77777777" w:rsidR="00C24A23" w:rsidRPr="00725E27" w:rsidRDefault="00F15059" w:rsidP="00C24A23">
            <w:pPr>
              <w:jc w:val="center"/>
              <w:rPr>
                <w:rFonts w:eastAsia="Times New Roman" w:cs="Times New Roman"/>
                <w:b/>
                <w:szCs w:val="24"/>
              </w:rPr>
            </w:pPr>
            <w:r w:rsidRPr="00725E27">
              <w:rPr>
                <w:rFonts w:eastAsia="Times New Roman" w:cs="Times New Roman"/>
                <w:b/>
                <w:szCs w:val="24"/>
              </w:rPr>
              <w:t>1</w:t>
            </w:r>
            <w:r w:rsidR="00C24A23" w:rsidRPr="00725E27">
              <w:rPr>
                <w:rFonts w:eastAsia="Times New Roman" w:cs="Times New Roman"/>
                <w:b/>
                <w:szCs w:val="24"/>
              </w:rPr>
              <w:t>4</w:t>
            </w:r>
          </w:p>
        </w:tc>
      </w:tr>
      <w:tr w:rsidR="00DC0CBC" w:rsidRPr="00725E27" w14:paraId="75059887" w14:textId="77777777" w:rsidTr="00C24A23">
        <w:trPr>
          <w:trHeight w:val="151"/>
        </w:trPr>
        <w:tc>
          <w:tcPr>
            <w:tcW w:w="5973" w:type="dxa"/>
          </w:tcPr>
          <w:p w14:paraId="3135BE9E" w14:textId="77777777" w:rsidR="00C24A23" w:rsidRPr="00725E27" w:rsidRDefault="00C24A23" w:rsidP="004470E5">
            <w:pPr>
              <w:pStyle w:val="ListParagraph"/>
              <w:numPr>
                <w:ilvl w:val="0"/>
                <w:numId w:val="586"/>
              </w:numPr>
              <w:rPr>
                <w:rFonts w:eastAsia="Times New Roman"/>
                <w:b/>
                <w:szCs w:val="24"/>
              </w:rPr>
            </w:pPr>
            <w:r w:rsidRPr="00725E27">
              <w:rPr>
                <w:rFonts w:eastAsia="Times New Roman"/>
                <w:szCs w:val="24"/>
              </w:rPr>
              <w:t>To perform trigonometry calculations</w:t>
            </w:r>
          </w:p>
        </w:tc>
        <w:tc>
          <w:tcPr>
            <w:tcW w:w="3822" w:type="dxa"/>
          </w:tcPr>
          <w:p w14:paraId="75DE879D" w14:textId="77777777" w:rsidR="00C24A23" w:rsidRPr="00725E27" w:rsidRDefault="00C24A23" w:rsidP="00C24A23">
            <w:pPr>
              <w:jc w:val="center"/>
              <w:rPr>
                <w:rFonts w:eastAsia="Times New Roman" w:cs="Times New Roman"/>
                <w:b/>
                <w:szCs w:val="24"/>
              </w:rPr>
            </w:pPr>
            <w:r w:rsidRPr="00725E27">
              <w:rPr>
                <w:rFonts w:eastAsia="Times New Roman" w:cs="Times New Roman"/>
                <w:b/>
                <w:szCs w:val="24"/>
              </w:rPr>
              <w:t>20</w:t>
            </w:r>
          </w:p>
        </w:tc>
      </w:tr>
      <w:tr w:rsidR="00DC0CBC" w:rsidRPr="00725E27" w14:paraId="612359A9" w14:textId="77777777" w:rsidTr="00C24A23">
        <w:trPr>
          <w:trHeight w:val="151"/>
        </w:trPr>
        <w:tc>
          <w:tcPr>
            <w:tcW w:w="5973" w:type="dxa"/>
          </w:tcPr>
          <w:p w14:paraId="72B9750A" w14:textId="77777777" w:rsidR="00C24A23" w:rsidRPr="00725E27" w:rsidRDefault="00C24A23" w:rsidP="004470E5">
            <w:pPr>
              <w:pStyle w:val="ListParagraph"/>
              <w:numPr>
                <w:ilvl w:val="0"/>
                <w:numId w:val="586"/>
              </w:numPr>
              <w:rPr>
                <w:rFonts w:eastAsia="Times New Roman"/>
                <w:b/>
                <w:szCs w:val="24"/>
              </w:rPr>
            </w:pPr>
            <w:r w:rsidRPr="00725E27">
              <w:rPr>
                <w:rFonts w:eastAsia="Times New Roman"/>
                <w:szCs w:val="24"/>
              </w:rPr>
              <w:t>To perform geometric calculations</w:t>
            </w:r>
          </w:p>
        </w:tc>
        <w:tc>
          <w:tcPr>
            <w:tcW w:w="3822" w:type="dxa"/>
          </w:tcPr>
          <w:p w14:paraId="4FCC0687" w14:textId="77777777" w:rsidR="00C24A23" w:rsidRPr="00725E27" w:rsidRDefault="00C24A23" w:rsidP="00C24A23">
            <w:pPr>
              <w:jc w:val="center"/>
              <w:rPr>
                <w:rFonts w:eastAsia="Times New Roman" w:cs="Times New Roman"/>
                <w:b/>
                <w:szCs w:val="24"/>
              </w:rPr>
            </w:pPr>
            <w:r w:rsidRPr="00725E27">
              <w:rPr>
                <w:rFonts w:eastAsia="Times New Roman" w:cs="Times New Roman"/>
                <w:b/>
                <w:szCs w:val="24"/>
              </w:rPr>
              <w:t>16</w:t>
            </w:r>
          </w:p>
        </w:tc>
      </w:tr>
      <w:tr w:rsidR="00DC0CBC" w:rsidRPr="00725E27" w14:paraId="6B0357A7" w14:textId="77777777" w:rsidTr="00C24A23">
        <w:trPr>
          <w:trHeight w:val="151"/>
        </w:trPr>
        <w:tc>
          <w:tcPr>
            <w:tcW w:w="5973" w:type="dxa"/>
          </w:tcPr>
          <w:p w14:paraId="24338276" w14:textId="77777777" w:rsidR="00C24A23" w:rsidRPr="00725E27" w:rsidRDefault="00C24A23" w:rsidP="004470E5">
            <w:pPr>
              <w:pStyle w:val="ListParagraph"/>
              <w:numPr>
                <w:ilvl w:val="0"/>
                <w:numId w:val="586"/>
              </w:numPr>
              <w:rPr>
                <w:rFonts w:eastAsia="Times New Roman"/>
                <w:b/>
                <w:szCs w:val="24"/>
              </w:rPr>
            </w:pPr>
            <w:r w:rsidRPr="00725E27">
              <w:rPr>
                <w:rFonts w:eastAsia="Times New Roman"/>
                <w:szCs w:val="24"/>
              </w:rPr>
              <w:t>To carry out mensuration calculations</w:t>
            </w:r>
          </w:p>
        </w:tc>
        <w:tc>
          <w:tcPr>
            <w:tcW w:w="3822" w:type="dxa"/>
          </w:tcPr>
          <w:p w14:paraId="6720A914" w14:textId="77777777" w:rsidR="00C24A23" w:rsidRPr="00725E27" w:rsidRDefault="00C24A23" w:rsidP="00C24A23">
            <w:pPr>
              <w:jc w:val="center"/>
              <w:rPr>
                <w:rFonts w:eastAsia="Times New Roman" w:cs="Times New Roman"/>
                <w:b/>
                <w:szCs w:val="24"/>
              </w:rPr>
            </w:pPr>
            <w:r w:rsidRPr="00725E27">
              <w:rPr>
                <w:rFonts w:eastAsia="Times New Roman" w:cs="Times New Roman"/>
                <w:b/>
                <w:szCs w:val="24"/>
              </w:rPr>
              <w:t>10</w:t>
            </w:r>
          </w:p>
        </w:tc>
      </w:tr>
      <w:tr w:rsidR="00DC0CBC" w:rsidRPr="00725E27" w14:paraId="4EAD3F37" w14:textId="77777777" w:rsidTr="00C24A23">
        <w:trPr>
          <w:trHeight w:val="151"/>
        </w:trPr>
        <w:tc>
          <w:tcPr>
            <w:tcW w:w="5973" w:type="dxa"/>
          </w:tcPr>
          <w:p w14:paraId="7A469761" w14:textId="77777777" w:rsidR="00C24A23" w:rsidRPr="00725E27" w:rsidRDefault="00C24A23" w:rsidP="004470E5">
            <w:pPr>
              <w:pStyle w:val="ListParagraph"/>
              <w:numPr>
                <w:ilvl w:val="0"/>
                <w:numId w:val="586"/>
              </w:numPr>
              <w:rPr>
                <w:rFonts w:eastAsia="Times New Roman"/>
                <w:b/>
                <w:szCs w:val="24"/>
              </w:rPr>
            </w:pPr>
            <w:r w:rsidRPr="00725E27">
              <w:rPr>
                <w:rFonts w:eastAsia="Times New Roman"/>
                <w:szCs w:val="24"/>
              </w:rPr>
              <w:t>To perform statistical calculations</w:t>
            </w:r>
          </w:p>
        </w:tc>
        <w:tc>
          <w:tcPr>
            <w:tcW w:w="3822" w:type="dxa"/>
          </w:tcPr>
          <w:p w14:paraId="012A4BDE" w14:textId="77777777" w:rsidR="00C24A23" w:rsidRPr="00725E27" w:rsidRDefault="00C24A23" w:rsidP="00C24A23">
            <w:pPr>
              <w:jc w:val="center"/>
              <w:rPr>
                <w:rFonts w:eastAsia="Times New Roman" w:cs="Times New Roman"/>
                <w:b/>
                <w:szCs w:val="24"/>
              </w:rPr>
            </w:pPr>
            <w:r w:rsidRPr="00725E27">
              <w:rPr>
                <w:rFonts w:eastAsia="Times New Roman" w:cs="Times New Roman"/>
                <w:b/>
                <w:szCs w:val="24"/>
              </w:rPr>
              <w:t>20</w:t>
            </w:r>
          </w:p>
        </w:tc>
      </w:tr>
      <w:tr w:rsidR="00DC0CBC" w:rsidRPr="00725E27" w14:paraId="34DC54F2" w14:textId="77777777" w:rsidTr="00C24A23">
        <w:trPr>
          <w:trHeight w:val="493"/>
        </w:trPr>
        <w:tc>
          <w:tcPr>
            <w:tcW w:w="5973" w:type="dxa"/>
          </w:tcPr>
          <w:p w14:paraId="675F0A54" w14:textId="77777777" w:rsidR="00C24A23" w:rsidRPr="00725E27" w:rsidRDefault="00C24A23" w:rsidP="004470E5">
            <w:pPr>
              <w:pStyle w:val="ListParagraph"/>
              <w:numPr>
                <w:ilvl w:val="0"/>
                <w:numId w:val="586"/>
              </w:numPr>
              <w:spacing w:line="276" w:lineRule="auto"/>
              <w:rPr>
                <w:rFonts w:eastAsia="Times New Roman"/>
                <w:szCs w:val="24"/>
              </w:rPr>
            </w:pPr>
            <w:r w:rsidRPr="00725E27">
              <w:rPr>
                <w:rFonts w:eastAsia="Times New Roman"/>
                <w:szCs w:val="24"/>
              </w:rPr>
              <w:t>To apply linear graph</w:t>
            </w:r>
          </w:p>
          <w:p w14:paraId="441C2CA8" w14:textId="77777777" w:rsidR="00C24A23" w:rsidRPr="00725E27" w:rsidRDefault="00C24A23" w:rsidP="00C24A23">
            <w:pPr>
              <w:jc w:val="center"/>
              <w:rPr>
                <w:rFonts w:eastAsia="Times New Roman" w:cs="Times New Roman"/>
                <w:b/>
                <w:szCs w:val="24"/>
              </w:rPr>
            </w:pPr>
          </w:p>
        </w:tc>
        <w:tc>
          <w:tcPr>
            <w:tcW w:w="3822" w:type="dxa"/>
          </w:tcPr>
          <w:p w14:paraId="07E9F157" w14:textId="77777777" w:rsidR="00C24A23" w:rsidRPr="00725E27" w:rsidRDefault="00C24A23" w:rsidP="00C24A23">
            <w:pPr>
              <w:jc w:val="center"/>
              <w:rPr>
                <w:rFonts w:eastAsia="Times New Roman" w:cs="Times New Roman"/>
                <w:b/>
                <w:szCs w:val="24"/>
              </w:rPr>
            </w:pPr>
            <w:r w:rsidRPr="00725E27">
              <w:rPr>
                <w:rFonts w:eastAsia="Times New Roman" w:cs="Times New Roman"/>
                <w:b/>
                <w:szCs w:val="24"/>
              </w:rPr>
              <w:t>20</w:t>
            </w:r>
          </w:p>
        </w:tc>
      </w:tr>
      <w:tr w:rsidR="00CB1246" w:rsidRPr="00725E27" w14:paraId="61E38369" w14:textId="77777777" w:rsidTr="00C24A23">
        <w:trPr>
          <w:trHeight w:val="493"/>
        </w:trPr>
        <w:tc>
          <w:tcPr>
            <w:tcW w:w="5973" w:type="dxa"/>
          </w:tcPr>
          <w:p w14:paraId="03B3A68D" w14:textId="77777777" w:rsidR="00CB1246" w:rsidRPr="00725E27" w:rsidRDefault="00CB1246" w:rsidP="00F15059">
            <w:pPr>
              <w:pStyle w:val="ListParagraph"/>
              <w:spacing w:line="276" w:lineRule="auto"/>
              <w:rPr>
                <w:rFonts w:eastAsia="Times New Roman"/>
                <w:szCs w:val="24"/>
              </w:rPr>
            </w:pPr>
          </w:p>
        </w:tc>
        <w:tc>
          <w:tcPr>
            <w:tcW w:w="3822" w:type="dxa"/>
          </w:tcPr>
          <w:p w14:paraId="1E093283" w14:textId="77777777" w:rsidR="00CB1246" w:rsidRPr="00725E27" w:rsidRDefault="00CB1246" w:rsidP="00C24A23">
            <w:pPr>
              <w:jc w:val="center"/>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100</w:t>
            </w:r>
            <w:r w:rsidRPr="00725E27">
              <w:rPr>
                <w:rFonts w:eastAsia="Times New Roman" w:cs="Times New Roman"/>
                <w:b/>
                <w:szCs w:val="24"/>
              </w:rPr>
              <w:fldChar w:fldCharType="end"/>
            </w:r>
          </w:p>
        </w:tc>
      </w:tr>
    </w:tbl>
    <w:p w14:paraId="70353958" w14:textId="77777777" w:rsidR="00CE1315" w:rsidRPr="00725E27" w:rsidRDefault="00CE1315" w:rsidP="00CE1315">
      <w:pPr>
        <w:spacing w:after="120"/>
        <w:contextualSpacing/>
        <w:rPr>
          <w:rFonts w:cs="Times New Roman"/>
          <w:szCs w:val="24"/>
          <w:lang w:val="en-ZA"/>
        </w:rPr>
      </w:pPr>
    </w:p>
    <w:p w14:paraId="44E5DBE1" w14:textId="77777777" w:rsidR="00CE1315" w:rsidRPr="00725E27" w:rsidRDefault="00CE1315" w:rsidP="00CE1315">
      <w:pPr>
        <w:spacing w:after="120"/>
        <w:contextualSpacing/>
        <w:rPr>
          <w:rFonts w:cs="Times New Roman"/>
          <w:b/>
          <w:szCs w:val="24"/>
          <w:lang w:val="en-ZA"/>
        </w:rPr>
      </w:pPr>
      <w:r w:rsidRPr="00725E27">
        <w:rPr>
          <w:rFonts w:cs="Times New Roman"/>
          <w:b/>
          <w:szCs w:val="24"/>
          <w:lang w:val="en-ZA"/>
        </w:rPr>
        <w:t>Learning Outcomes, Content and Suggested Assessment Methods</w:t>
      </w:r>
    </w:p>
    <w:p w14:paraId="41312AC5" w14:textId="77777777" w:rsidR="00CE1315" w:rsidRPr="00725E27" w:rsidRDefault="00CE1315" w:rsidP="00CE1315">
      <w:pPr>
        <w:spacing w:after="120"/>
        <w:contextualSpacing/>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4065"/>
        <w:gridCol w:w="2848"/>
      </w:tblGrid>
      <w:tr w:rsidR="00725E27" w:rsidRPr="00725E27" w14:paraId="7AAF594B" w14:textId="77777777" w:rsidTr="00C24A23">
        <w:trPr>
          <w:trHeight w:val="620"/>
        </w:trPr>
        <w:tc>
          <w:tcPr>
            <w:tcW w:w="1303" w:type="pct"/>
            <w:tcBorders>
              <w:top w:val="single" w:sz="4" w:space="0" w:color="auto"/>
              <w:left w:val="single" w:sz="4" w:space="0" w:color="auto"/>
              <w:bottom w:val="single" w:sz="4" w:space="0" w:color="auto"/>
              <w:right w:val="single" w:sz="4" w:space="0" w:color="auto"/>
            </w:tcBorders>
            <w:hideMark/>
          </w:tcPr>
          <w:p w14:paraId="16428DDA" w14:textId="77777777" w:rsidR="00CE1315" w:rsidRPr="00725E27" w:rsidRDefault="00CE1315" w:rsidP="00C24A23">
            <w:pPr>
              <w:spacing w:after="0"/>
              <w:rPr>
                <w:rFonts w:cs="Times New Roman"/>
                <w:szCs w:val="24"/>
              </w:rPr>
            </w:pPr>
            <w:r w:rsidRPr="00725E27">
              <w:rPr>
                <w:rFonts w:cs="Times New Roman"/>
                <w:b/>
                <w:szCs w:val="24"/>
                <w:lang w:val="en-ZA"/>
              </w:rPr>
              <w:t>Learning Outcome</w:t>
            </w:r>
          </w:p>
        </w:tc>
        <w:tc>
          <w:tcPr>
            <w:tcW w:w="2174" w:type="pct"/>
            <w:tcBorders>
              <w:top w:val="single" w:sz="4" w:space="0" w:color="auto"/>
              <w:left w:val="single" w:sz="4" w:space="0" w:color="auto"/>
              <w:bottom w:val="single" w:sz="4" w:space="0" w:color="auto"/>
              <w:right w:val="single" w:sz="4" w:space="0" w:color="auto"/>
            </w:tcBorders>
            <w:hideMark/>
          </w:tcPr>
          <w:p w14:paraId="1248A636" w14:textId="77777777" w:rsidR="00CE1315" w:rsidRPr="00725E27" w:rsidRDefault="00CE1315" w:rsidP="00C24A23">
            <w:pPr>
              <w:spacing w:after="0"/>
              <w:ind w:left="720"/>
              <w:contextualSpacing/>
              <w:rPr>
                <w:rFonts w:cs="Times New Roman"/>
                <w:szCs w:val="24"/>
                <w:lang w:val="en-ZA"/>
              </w:rPr>
            </w:pPr>
            <w:r w:rsidRPr="00725E27">
              <w:rPr>
                <w:rFonts w:cs="Times New Roman"/>
                <w:b/>
                <w:szCs w:val="24"/>
                <w:lang w:val="en-ZA"/>
              </w:rPr>
              <w:t>Content</w:t>
            </w:r>
            <w:r w:rsidRPr="00725E27">
              <w:rPr>
                <w:rFonts w:cs="Times New Roman"/>
                <w:b/>
                <w:bCs/>
                <w:szCs w:val="24"/>
                <w:lang w:val="en-ZW"/>
              </w:rPr>
              <w:t xml:space="preserve"> </w:t>
            </w:r>
          </w:p>
          <w:p w14:paraId="081D1A12" w14:textId="77777777" w:rsidR="00CE1315" w:rsidRPr="00725E27" w:rsidRDefault="00CE1315" w:rsidP="00C24A23">
            <w:pPr>
              <w:spacing w:after="0"/>
              <w:rPr>
                <w:rFonts w:cs="Times New Roman"/>
                <w:szCs w:val="24"/>
                <w:lang w:val="en-ZA"/>
              </w:rPr>
            </w:pPr>
          </w:p>
        </w:tc>
        <w:tc>
          <w:tcPr>
            <w:tcW w:w="1524" w:type="pct"/>
            <w:tcBorders>
              <w:top w:val="single" w:sz="4" w:space="0" w:color="auto"/>
              <w:left w:val="single" w:sz="4" w:space="0" w:color="auto"/>
              <w:bottom w:val="single" w:sz="4" w:space="0" w:color="auto"/>
              <w:right w:val="single" w:sz="4" w:space="0" w:color="auto"/>
            </w:tcBorders>
            <w:hideMark/>
          </w:tcPr>
          <w:p w14:paraId="5F7DDDB5" w14:textId="77777777" w:rsidR="00CE1315" w:rsidRPr="00725E27" w:rsidRDefault="00CE1315" w:rsidP="00C24A23">
            <w:pPr>
              <w:spacing w:after="0"/>
              <w:rPr>
                <w:rFonts w:cs="Times New Roman"/>
                <w:szCs w:val="24"/>
                <w:lang w:val="en-ZA"/>
              </w:rPr>
            </w:pPr>
            <w:r w:rsidRPr="00725E27">
              <w:rPr>
                <w:rFonts w:cs="Times New Roman"/>
                <w:b/>
                <w:szCs w:val="24"/>
                <w:lang w:val="en-ZA"/>
              </w:rPr>
              <w:t>Suggested Assessment Methods</w:t>
            </w:r>
          </w:p>
        </w:tc>
      </w:tr>
      <w:tr w:rsidR="00725E27" w:rsidRPr="00725E27" w14:paraId="06B8D12E" w14:textId="77777777" w:rsidTr="00C24A23">
        <w:trPr>
          <w:trHeight w:val="1259"/>
        </w:trPr>
        <w:tc>
          <w:tcPr>
            <w:tcW w:w="1303" w:type="pct"/>
            <w:tcBorders>
              <w:top w:val="single" w:sz="4" w:space="0" w:color="auto"/>
              <w:left w:val="single" w:sz="4" w:space="0" w:color="auto"/>
              <w:bottom w:val="single" w:sz="4" w:space="0" w:color="auto"/>
              <w:right w:val="single" w:sz="4" w:space="0" w:color="auto"/>
            </w:tcBorders>
          </w:tcPr>
          <w:p w14:paraId="34018BB5" w14:textId="77777777" w:rsidR="00CE1315" w:rsidRPr="00725E27" w:rsidRDefault="00CE1315" w:rsidP="004470E5">
            <w:pPr>
              <w:numPr>
                <w:ilvl w:val="0"/>
                <w:numId w:val="402"/>
              </w:numPr>
              <w:pBdr>
                <w:top w:val="nil"/>
                <w:left w:val="nil"/>
                <w:bottom w:val="nil"/>
                <w:right w:val="nil"/>
                <w:between w:val="nil"/>
              </w:pBdr>
              <w:spacing w:after="0" w:line="240" w:lineRule="auto"/>
              <w:rPr>
                <w:rFonts w:cs="Times New Roman"/>
                <w:szCs w:val="24"/>
                <w:lang w:val="en-GB"/>
              </w:rPr>
            </w:pPr>
            <w:r w:rsidRPr="00725E27">
              <w:rPr>
                <w:rFonts w:cs="Times New Roman"/>
                <w:szCs w:val="24"/>
                <w:lang w:val="en-GB"/>
              </w:rPr>
              <w:t>Apply arithmetical principles</w:t>
            </w:r>
          </w:p>
          <w:p w14:paraId="3A59632A" w14:textId="77777777" w:rsidR="00CE1315" w:rsidRPr="00725E27" w:rsidRDefault="00CE1315" w:rsidP="00C24A23">
            <w:pPr>
              <w:pBdr>
                <w:top w:val="nil"/>
                <w:left w:val="nil"/>
                <w:bottom w:val="nil"/>
                <w:right w:val="nil"/>
                <w:between w:val="nil"/>
              </w:pBdr>
              <w:spacing w:after="0" w:line="240" w:lineRule="auto"/>
              <w:ind w:left="720"/>
              <w:rPr>
                <w:rFonts w:cs="Times New Roman"/>
                <w:szCs w:val="24"/>
              </w:rPr>
            </w:pPr>
          </w:p>
        </w:tc>
        <w:tc>
          <w:tcPr>
            <w:tcW w:w="2174" w:type="pct"/>
            <w:tcBorders>
              <w:top w:val="single" w:sz="4" w:space="0" w:color="auto"/>
              <w:left w:val="single" w:sz="4" w:space="0" w:color="auto"/>
              <w:bottom w:val="single" w:sz="4" w:space="0" w:color="auto"/>
              <w:right w:val="single" w:sz="4" w:space="0" w:color="auto"/>
            </w:tcBorders>
          </w:tcPr>
          <w:p w14:paraId="123E15E2" w14:textId="77777777" w:rsidR="00CE1315" w:rsidRPr="00725E27" w:rsidRDefault="00CE1315" w:rsidP="004470E5">
            <w:pPr>
              <w:numPr>
                <w:ilvl w:val="1"/>
                <w:numId w:val="417"/>
              </w:numPr>
              <w:spacing w:after="0" w:line="240" w:lineRule="auto"/>
              <w:jc w:val="left"/>
              <w:rPr>
                <w:rFonts w:eastAsia="Times New Roman" w:cs="Times New Roman"/>
                <w:szCs w:val="24"/>
              </w:rPr>
            </w:pPr>
            <w:r w:rsidRPr="00725E27">
              <w:rPr>
                <w:rFonts w:eastAsia="Times New Roman" w:cs="Times New Roman"/>
                <w:b/>
                <w:bCs/>
                <w:szCs w:val="24"/>
              </w:rPr>
              <w:t>Whole Numbers and Fractions</w:t>
            </w:r>
          </w:p>
          <w:p w14:paraId="72DA277C" w14:textId="77777777" w:rsidR="00CE1315" w:rsidRPr="00725E27" w:rsidRDefault="00CE1315" w:rsidP="004470E5">
            <w:pPr>
              <w:numPr>
                <w:ilvl w:val="2"/>
                <w:numId w:val="404"/>
              </w:numPr>
              <w:spacing w:after="0" w:line="240" w:lineRule="auto"/>
              <w:jc w:val="left"/>
              <w:rPr>
                <w:rFonts w:eastAsia="Times New Roman" w:cs="Times New Roman"/>
                <w:szCs w:val="24"/>
              </w:rPr>
            </w:pPr>
            <w:r w:rsidRPr="00725E27">
              <w:rPr>
                <w:rFonts w:eastAsia="Times New Roman" w:cs="Times New Roman"/>
                <w:szCs w:val="24"/>
              </w:rPr>
              <w:t>Identifying whole numbers</w:t>
            </w:r>
          </w:p>
          <w:p w14:paraId="3629BC94" w14:textId="77777777" w:rsidR="00CE1315" w:rsidRPr="00725E27" w:rsidRDefault="00CE1315" w:rsidP="004470E5">
            <w:pPr>
              <w:numPr>
                <w:ilvl w:val="2"/>
                <w:numId w:val="404"/>
              </w:numPr>
              <w:spacing w:after="0" w:line="240" w:lineRule="auto"/>
              <w:jc w:val="left"/>
              <w:rPr>
                <w:rFonts w:eastAsia="Times New Roman" w:cs="Times New Roman"/>
                <w:szCs w:val="24"/>
              </w:rPr>
            </w:pPr>
            <w:r w:rsidRPr="00725E27">
              <w:rPr>
                <w:rFonts w:eastAsia="Times New Roman" w:cs="Times New Roman"/>
                <w:szCs w:val="24"/>
              </w:rPr>
              <w:t>Understanding simple fractions</w:t>
            </w:r>
          </w:p>
          <w:p w14:paraId="7A344F68" w14:textId="77777777" w:rsidR="00CE1315" w:rsidRPr="00725E27" w:rsidRDefault="00CE1315" w:rsidP="004470E5">
            <w:pPr>
              <w:numPr>
                <w:ilvl w:val="2"/>
                <w:numId w:val="404"/>
              </w:numPr>
              <w:spacing w:after="0" w:line="240" w:lineRule="auto"/>
              <w:jc w:val="left"/>
              <w:rPr>
                <w:rFonts w:eastAsia="Times New Roman" w:cs="Times New Roman"/>
                <w:szCs w:val="24"/>
              </w:rPr>
            </w:pPr>
            <w:r w:rsidRPr="00725E27">
              <w:rPr>
                <w:rFonts w:eastAsia="Times New Roman" w:cs="Times New Roman"/>
                <w:szCs w:val="24"/>
              </w:rPr>
              <w:t xml:space="preserve">Operations with fractions (addition, </w:t>
            </w:r>
            <w:r w:rsidRPr="00725E27">
              <w:rPr>
                <w:rFonts w:eastAsia="Times New Roman" w:cs="Times New Roman"/>
                <w:szCs w:val="24"/>
              </w:rPr>
              <w:lastRenderedPageBreak/>
              <w:t>subtraction, multiplication, division)</w:t>
            </w:r>
          </w:p>
          <w:p w14:paraId="43D73A39" w14:textId="77777777" w:rsidR="00CE1315" w:rsidRPr="00725E27" w:rsidRDefault="00CE1315" w:rsidP="004470E5">
            <w:pPr>
              <w:numPr>
                <w:ilvl w:val="1"/>
                <w:numId w:val="417"/>
              </w:numPr>
              <w:spacing w:after="0" w:line="240" w:lineRule="auto"/>
              <w:rPr>
                <w:rFonts w:eastAsia="Times New Roman" w:cs="Times New Roman"/>
                <w:szCs w:val="24"/>
              </w:rPr>
            </w:pPr>
            <w:r w:rsidRPr="00725E27">
              <w:rPr>
                <w:rFonts w:eastAsia="Times New Roman" w:cs="Times New Roman"/>
                <w:b/>
                <w:bCs/>
                <w:szCs w:val="24"/>
              </w:rPr>
              <w:t>Decimals and Percentages</w:t>
            </w:r>
          </w:p>
          <w:p w14:paraId="32E176D9" w14:textId="77777777" w:rsidR="00CE1315" w:rsidRPr="00725E27" w:rsidRDefault="00CE1315" w:rsidP="004470E5">
            <w:pPr>
              <w:numPr>
                <w:ilvl w:val="2"/>
                <w:numId w:val="417"/>
              </w:numPr>
              <w:spacing w:after="0" w:line="240" w:lineRule="auto"/>
              <w:rPr>
                <w:rFonts w:eastAsia="Times New Roman" w:cs="Times New Roman"/>
                <w:szCs w:val="24"/>
              </w:rPr>
            </w:pPr>
            <w:r w:rsidRPr="00725E27">
              <w:rPr>
                <w:rFonts w:eastAsia="Times New Roman" w:cs="Times New Roman"/>
                <w:szCs w:val="24"/>
              </w:rPr>
              <w:t>Understanding decimals and their applications</w:t>
            </w:r>
          </w:p>
          <w:p w14:paraId="0E992A04" w14:textId="77777777" w:rsidR="00CE1315" w:rsidRPr="00725E27" w:rsidRDefault="00CE1315" w:rsidP="004470E5">
            <w:pPr>
              <w:numPr>
                <w:ilvl w:val="2"/>
                <w:numId w:val="417"/>
              </w:numPr>
              <w:spacing w:after="0" w:line="240" w:lineRule="auto"/>
              <w:jc w:val="left"/>
              <w:rPr>
                <w:rFonts w:eastAsia="Times New Roman" w:cs="Times New Roman"/>
                <w:szCs w:val="24"/>
              </w:rPr>
            </w:pPr>
            <w:r w:rsidRPr="00725E27">
              <w:rPr>
                <w:rFonts w:eastAsia="Times New Roman" w:cs="Times New Roman"/>
                <w:szCs w:val="24"/>
              </w:rPr>
              <w:t>Converting between fractions, decimals, and percentages</w:t>
            </w:r>
          </w:p>
          <w:p w14:paraId="24EDA45C" w14:textId="77777777" w:rsidR="00CE1315" w:rsidRPr="00725E27" w:rsidRDefault="00CE1315" w:rsidP="004470E5">
            <w:pPr>
              <w:numPr>
                <w:ilvl w:val="2"/>
                <w:numId w:val="417"/>
              </w:numPr>
              <w:spacing w:after="0" w:line="240" w:lineRule="auto"/>
              <w:rPr>
                <w:rFonts w:eastAsia="Times New Roman" w:cs="Times New Roman"/>
                <w:szCs w:val="24"/>
              </w:rPr>
            </w:pPr>
            <w:r w:rsidRPr="00725E27">
              <w:rPr>
                <w:rFonts w:eastAsia="Times New Roman" w:cs="Times New Roman"/>
                <w:szCs w:val="24"/>
              </w:rPr>
              <w:t>Calculating percentages (discounts, increases, etc.)</w:t>
            </w:r>
          </w:p>
          <w:p w14:paraId="4BC72D25" w14:textId="77777777" w:rsidR="00CE1315" w:rsidRPr="00725E27" w:rsidRDefault="00CE1315" w:rsidP="004470E5">
            <w:pPr>
              <w:numPr>
                <w:ilvl w:val="1"/>
                <w:numId w:val="417"/>
              </w:numPr>
              <w:spacing w:after="0" w:line="240" w:lineRule="auto"/>
              <w:rPr>
                <w:rFonts w:eastAsia="Times New Roman" w:cs="Times New Roman"/>
                <w:szCs w:val="24"/>
              </w:rPr>
            </w:pPr>
            <w:r w:rsidRPr="00725E27">
              <w:rPr>
                <w:rFonts w:eastAsia="Times New Roman" w:cs="Times New Roman"/>
                <w:b/>
                <w:bCs/>
                <w:szCs w:val="24"/>
              </w:rPr>
              <w:t>Place Value and Rounding</w:t>
            </w:r>
          </w:p>
          <w:p w14:paraId="331BC879" w14:textId="77777777" w:rsidR="00CE1315" w:rsidRPr="00725E27" w:rsidRDefault="00CE1315" w:rsidP="004470E5">
            <w:pPr>
              <w:pStyle w:val="ListParagraph"/>
              <w:numPr>
                <w:ilvl w:val="0"/>
                <w:numId w:val="405"/>
              </w:numPr>
              <w:spacing w:after="0" w:line="240" w:lineRule="auto"/>
              <w:contextualSpacing w:val="0"/>
              <w:rPr>
                <w:rFonts w:eastAsia="Times New Roman"/>
                <w:vanish/>
                <w:szCs w:val="24"/>
                <w:lang w:val="en-US"/>
              </w:rPr>
            </w:pPr>
          </w:p>
          <w:p w14:paraId="4BE6903D" w14:textId="77777777" w:rsidR="00CE1315" w:rsidRPr="00725E27" w:rsidRDefault="00CE1315" w:rsidP="004470E5">
            <w:pPr>
              <w:pStyle w:val="ListParagraph"/>
              <w:numPr>
                <w:ilvl w:val="1"/>
                <w:numId w:val="405"/>
              </w:numPr>
              <w:spacing w:after="0" w:line="240" w:lineRule="auto"/>
              <w:contextualSpacing w:val="0"/>
              <w:rPr>
                <w:rFonts w:eastAsia="Times New Roman"/>
                <w:vanish/>
                <w:szCs w:val="24"/>
                <w:lang w:val="en-US"/>
              </w:rPr>
            </w:pPr>
          </w:p>
          <w:p w14:paraId="67385C88" w14:textId="77777777" w:rsidR="00CE1315" w:rsidRPr="00725E27" w:rsidRDefault="00CE1315" w:rsidP="004470E5">
            <w:pPr>
              <w:pStyle w:val="ListParagraph"/>
              <w:numPr>
                <w:ilvl w:val="1"/>
                <w:numId w:val="405"/>
              </w:numPr>
              <w:spacing w:after="0" w:line="240" w:lineRule="auto"/>
              <w:contextualSpacing w:val="0"/>
              <w:rPr>
                <w:rFonts w:eastAsia="Times New Roman"/>
                <w:vanish/>
                <w:szCs w:val="24"/>
                <w:lang w:val="en-US"/>
              </w:rPr>
            </w:pPr>
          </w:p>
          <w:p w14:paraId="7842CE94" w14:textId="77777777" w:rsidR="00CE1315" w:rsidRPr="00725E27" w:rsidRDefault="00CE1315" w:rsidP="004470E5">
            <w:pPr>
              <w:pStyle w:val="ListParagraph"/>
              <w:numPr>
                <w:ilvl w:val="1"/>
                <w:numId w:val="405"/>
              </w:numPr>
              <w:spacing w:after="0" w:line="240" w:lineRule="auto"/>
              <w:contextualSpacing w:val="0"/>
              <w:rPr>
                <w:rFonts w:eastAsia="Times New Roman"/>
                <w:vanish/>
                <w:szCs w:val="24"/>
                <w:lang w:val="en-US"/>
              </w:rPr>
            </w:pPr>
          </w:p>
          <w:p w14:paraId="35FC09AA" w14:textId="77777777" w:rsidR="00CE1315" w:rsidRPr="00725E27" w:rsidRDefault="00CE1315" w:rsidP="004470E5">
            <w:pPr>
              <w:numPr>
                <w:ilvl w:val="2"/>
                <w:numId w:val="405"/>
              </w:numPr>
              <w:spacing w:after="0" w:line="240" w:lineRule="auto"/>
              <w:jc w:val="left"/>
              <w:rPr>
                <w:rFonts w:eastAsia="Times New Roman" w:cs="Times New Roman"/>
                <w:szCs w:val="24"/>
              </w:rPr>
            </w:pPr>
            <w:r w:rsidRPr="00725E27">
              <w:rPr>
                <w:rFonts w:eastAsia="Times New Roman" w:cs="Times New Roman"/>
                <w:szCs w:val="24"/>
              </w:rPr>
              <w:t>Understanding place value (units, tens, hundreds, etc.)</w:t>
            </w:r>
          </w:p>
          <w:p w14:paraId="210B8904" w14:textId="77777777" w:rsidR="00CE1315" w:rsidRPr="00725E27" w:rsidRDefault="00CE1315" w:rsidP="004470E5">
            <w:pPr>
              <w:numPr>
                <w:ilvl w:val="2"/>
                <w:numId w:val="405"/>
              </w:numPr>
              <w:spacing w:after="0" w:line="240" w:lineRule="auto"/>
              <w:rPr>
                <w:rFonts w:eastAsia="Times New Roman" w:cs="Times New Roman"/>
                <w:szCs w:val="24"/>
              </w:rPr>
            </w:pPr>
            <w:r w:rsidRPr="00725E27">
              <w:rPr>
                <w:rFonts w:eastAsia="Times New Roman" w:cs="Times New Roman"/>
                <w:szCs w:val="24"/>
              </w:rPr>
              <w:t>Rounding off numbers (to nearest whole number, tenths, etc.)</w:t>
            </w:r>
          </w:p>
          <w:p w14:paraId="52941227" w14:textId="77777777" w:rsidR="00CE1315" w:rsidRPr="00725E27" w:rsidRDefault="00CE1315" w:rsidP="004470E5">
            <w:pPr>
              <w:numPr>
                <w:ilvl w:val="1"/>
                <w:numId w:val="417"/>
              </w:numPr>
              <w:spacing w:after="0" w:line="240" w:lineRule="auto"/>
              <w:rPr>
                <w:rFonts w:eastAsia="Times New Roman" w:cs="Times New Roman"/>
                <w:szCs w:val="24"/>
              </w:rPr>
            </w:pPr>
            <w:r w:rsidRPr="00725E27">
              <w:rPr>
                <w:rFonts w:eastAsia="Times New Roman" w:cs="Times New Roman"/>
                <w:b/>
                <w:bCs/>
                <w:szCs w:val="24"/>
              </w:rPr>
              <w:t>Arithmetic Percentages and Proportions</w:t>
            </w:r>
          </w:p>
          <w:p w14:paraId="158948BF" w14:textId="77777777" w:rsidR="00CE1315" w:rsidRPr="00725E27" w:rsidRDefault="00CE1315" w:rsidP="004470E5">
            <w:pPr>
              <w:pStyle w:val="ListParagraph"/>
              <w:numPr>
                <w:ilvl w:val="0"/>
                <w:numId w:val="406"/>
              </w:numPr>
              <w:spacing w:after="0" w:line="240" w:lineRule="auto"/>
              <w:contextualSpacing w:val="0"/>
              <w:rPr>
                <w:rFonts w:eastAsia="Times New Roman"/>
                <w:vanish/>
                <w:szCs w:val="24"/>
                <w:lang w:val="en-US"/>
              </w:rPr>
            </w:pPr>
          </w:p>
          <w:p w14:paraId="4EB8946A" w14:textId="77777777" w:rsidR="00CE1315" w:rsidRPr="00725E27" w:rsidRDefault="00CE1315" w:rsidP="004470E5">
            <w:pPr>
              <w:pStyle w:val="ListParagraph"/>
              <w:numPr>
                <w:ilvl w:val="1"/>
                <w:numId w:val="406"/>
              </w:numPr>
              <w:spacing w:after="0" w:line="240" w:lineRule="auto"/>
              <w:contextualSpacing w:val="0"/>
              <w:rPr>
                <w:rFonts w:eastAsia="Times New Roman"/>
                <w:vanish/>
                <w:szCs w:val="24"/>
                <w:lang w:val="en-US"/>
              </w:rPr>
            </w:pPr>
          </w:p>
          <w:p w14:paraId="1A2275DC" w14:textId="77777777" w:rsidR="00CE1315" w:rsidRPr="00725E27" w:rsidRDefault="00CE1315" w:rsidP="004470E5">
            <w:pPr>
              <w:pStyle w:val="ListParagraph"/>
              <w:numPr>
                <w:ilvl w:val="1"/>
                <w:numId w:val="406"/>
              </w:numPr>
              <w:spacing w:after="0" w:line="240" w:lineRule="auto"/>
              <w:contextualSpacing w:val="0"/>
              <w:rPr>
                <w:rFonts w:eastAsia="Times New Roman"/>
                <w:vanish/>
                <w:szCs w:val="24"/>
                <w:lang w:val="en-US"/>
              </w:rPr>
            </w:pPr>
          </w:p>
          <w:p w14:paraId="37103A1C" w14:textId="77777777" w:rsidR="00CE1315" w:rsidRPr="00725E27" w:rsidRDefault="00CE1315" w:rsidP="004470E5">
            <w:pPr>
              <w:pStyle w:val="ListParagraph"/>
              <w:numPr>
                <w:ilvl w:val="1"/>
                <w:numId w:val="406"/>
              </w:numPr>
              <w:spacing w:after="0" w:line="240" w:lineRule="auto"/>
              <w:contextualSpacing w:val="0"/>
              <w:rPr>
                <w:rFonts w:eastAsia="Times New Roman"/>
                <w:vanish/>
                <w:szCs w:val="24"/>
                <w:lang w:val="en-US"/>
              </w:rPr>
            </w:pPr>
          </w:p>
          <w:p w14:paraId="04921F10" w14:textId="77777777" w:rsidR="00CE1315" w:rsidRPr="00725E27" w:rsidRDefault="00CE1315" w:rsidP="004470E5">
            <w:pPr>
              <w:pStyle w:val="ListParagraph"/>
              <w:numPr>
                <w:ilvl w:val="1"/>
                <w:numId w:val="406"/>
              </w:numPr>
              <w:spacing w:after="0" w:line="240" w:lineRule="auto"/>
              <w:contextualSpacing w:val="0"/>
              <w:rPr>
                <w:rFonts w:eastAsia="Times New Roman"/>
                <w:vanish/>
                <w:szCs w:val="24"/>
                <w:lang w:val="en-US"/>
              </w:rPr>
            </w:pPr>
          </w:p>
          <w:p w14:paraId="74BE68F3" w14:textId="77777777" w:rsidR="00CE1315" w:rsidRPr="00725E27" w:rsidRDefault="00CE1315" w:rsidP="004470E5">
            <w:pPr>
              <w:numPr>
                <w:ilvl w:val="2"/>
                <w:numId w:val="406"/>
              </w:numPr>
              <w:spacing w:after="0" w:line="240" w:lineRule="auto"/>
              <w:rPr>
                <w:rFonts w:eastAsia="Times New Roman" w:cs="Times New Roman"/>
                <w:szCs w:val="24"/>
              </w:rPr>
            </w:pPr>
            <w:r w:rsidRPr="00725E27">
              <w:rPr>
                <w:rFonts w:eastAsia="Times New Roman" w:cs="Times New Roman"/>
                <w:szCs w:val="24"/>
              </w:rPr>
              <w:t>Understanding ratios and proportions</w:t>
            </w:r>
          </w:p>
          <w:p w14:paraId="47CD1EB3" w14:textId="77777777" w:rsidR="00CE1315" w:rsidRPr="00725E27" w:rsidRDefault="00CE1315" w:rsidP="004470E5">
            <w:pPr>
              <w:numPr>
                <w:ilvl w:val="2"/>
                <w:numId w:val="406"/>
              </w:numPr>
              <w:spacing w:after="0" w:line="240" w:lineRule="auto"/>
              <w:jc w:val="left"/>
              <w:rPr>
                <w:rFonts w:eastAsia="Times New Roman" w:cs="Times New Roman"/>
                <w:szCs w:val="24"/>
              </w:rPr>
            </w:pPr>
            <w:r w:rsidRPr="00725E27">
              <w:rPr>
                <w:rFonts w:eastAsia="Times New Roman" w:cs="Times New Roman"/>
                <w:szCs w:val="24"/>
              </w:rPr>
              <w:t>Solving problems involving percentages</w:t>
            </w:r>
          </w:p>
          <w:p w14:paraId="231F8C93" w14:textId="77777777" w:rsidR="00CE1315" w:rsidRPr="00725E27" w:rsidRDefault="00CE1315" w:rsidP="004470E5">
            <w:pPr>
              <w:numPr>
                <w:ilvl w:val="1"/>
                <w:numId w:val="417"/>
              </w:numPr>
              <w:spacing w:after="0" w:line="240" w:lineRule="auto"/>
              <w:rPr>
                <w:rFonts w:eastAsia="Times New Roman" w:cs="Times New Roman"/>
                <w:szCs w:val="24"/>
              </w:rPr>
            </w:pPr>
            <w:r w:rsidRPr="00725E27">
              <w:rPr>
                <w:rFonts w:eastAsia="Times New Roman" w:cs="Times New Roman"/>
                <w:b/>
                <w:bCs/>
                <w:szCs w:val="24"/>
              </w:rPr>
              <w:t>Decimal and Standard Form</w:t>
            </w:r>
          </w:p>
          <w:p w14:paraId="0C60AB30" w14:textId="77777777" w:rsidR="00CE1315" w:rsidRPr="00725E27" w:rsidRDefault="00CE1315" w:rsidP="004470E5">
            <w:pPr>
              <w:pStyle w:val="ListParagraph"/>
              <w:numPr>
                <w:ilvl w:val="0"/>
                <w:numId w:val="407"/>
              </w:numPr>
              <w:spacing w:after="0" w:line="240" w:lineRule="auto"/>
              <w:contextualSpacing w:val="0"/>
              <w:rPr>
                <w:rFonts w:eastAsia="Times New Roman"/>
                <w:vanish/>
                <w:szCs w:val="24"/>
                <w:lang w:val="en-US"/>
              </w:rPr>
            </w:pPr>
          </w:p>
          <w:p w14:paraId="7394045C" w14:textId="77777777" w:rsidR="00CE1315" w:rsidRPr="00725E27" w:rsidRDefault="00CE1315" w:rsidP="004470E5">
            <w:pPr>
              <w:pStyle w:val="ListParagraph"/>
              <w:numPr>
                <w:ilvl w:val="1"/>
                <w:numId w:val="407"/>
              </w:numPr>
              <w:spacing w:after="0" w:line="240" w:lineRule="auto"/>
              <w:contextualSpacing w:val="0"/>
              <w:rPr>
                <w:rFonts w:eastAsia="Times New Roman"/>
                <w:vanish/>
                <w:szCs w:val="24"/>
                <w:lang w:val="en-US"/>
              </w:rPr>
            </w:pPr>
          </w:p>
          <w:p w14:paraId="107838E8" w14:textId="77777777" w:rsidR="00CE1315" w:rsidRPr="00725E27" w:rsidRDefault="00CE1315" w:rsidP="004470E5">
            <w:pPr>
              <w:pStyle w:val="ListParagraph"/>
              <w:numPr>
                <w:ilvl w:val="1"/>
                <w:numId w:val="407"/>
              </w:numPr>
              <w:spacing w:after="0" w:line="240" w:lineRule="auto"/>
              <w:contextualSpacing w:val="0"/>
              <w:rPr>
                <w:rFonts w:eastAsia="Times New Roman"/>
                <w:vanish/>
                <w:szCs w:val="24"/>
                <w:lang w:val="en-US"/>
              </w:rPr>
            </w:pPr>
          </w:p>
          <w:p w14:paraId="6F2BDCF1" w14:textId="77777777" w:rsidR="00CE1315" w:rsidRPr="00725E27" w:rsidRDefault="00CE1315" w:rsidP="004470E5">
            <w:pPr>
              <w:pStyle w:val="ListParagraph"/>
              <w:numPr>
                <w:ilvl w:val="1"/>
                <w:numId w:val="407"/>
              </w:numPr>
              <w:spacing w:after="0" w:line="240" w:lineRule="auto"/>
              <w:contextualSpacing w:val="0"/>
              <w:rPr>
                <w:rFonts w:eastAsia="Times New Roman"/>
                <w:vanish/>
                <w:szCs w:val="24"/>
                <w:lang w:val="en-US"/>
              </w:rPr>
            </w:pPr>
          </w:p>
          <w:p w14:paraId="00C80064" w14:textId="77777777" w:rsidR="00CE1315" w:rsidRPr="00725E27" w:rsidRDefault="00CE1315" w:rsidP="004470E5">
            <w:pPr>
              <w:pStyle w:val="ListParagraph"/>
              <w:numPr>
                <w:ilvl w:val="1"/>
                <w:numId w:val="407"/>
              </w:numPr>
              <w:spacing w:after="0" w:line="240" w:lineRule="auto"/>
              <w:contextualSpacing w:val="0"/>
              <w:rPr>
                <w:rFonts w:eastAsia="Times New Roman"/>
                <w:vanish/>
                <w:szCs w:val="24"/>
                <w:lang w:val="en-US"/>
              </w:rPr>
            </w:pPr>
          </w:p>
          <w:p w14:paraId="13C3B31B" w14:textId="77777777" w:rsidR="00CE1315" w:rsidRPr="00725E27" w:rsidRDefault="00CE1315" w:rsidP="004470E5">
            <w:pPr>
              <w:pStyle w:val="ListParagraph"/>
              <w:numPr>
                <w:ilvl w:val="1"/>
                <w:numId w:val="407"/>
              </w:numPr>
              <w:spacing w:after="0" w:line="240" w:lineRule="auto"/>
              <w:contextualSpacing w:val="0"/>
              <w:rPr>
                <w:rFonts w:eastAsia="Times New Roman"/>
                <w:vanish/>
                <w:szCs w:val="24"/>
                <w:lang w:val="en-US"/>
              </w:rPr>
            </w:pPr>
          </w:p>
          <w:p w14:paraId="55BABDD1" w14:textId="77777777" w:rsidR="00CE1315" w:rsidRPr="00725E27" w:rsidRDefault="00CE1315" w:rsidP="004470E5">
            <w:pPr>
              <w:numPr>
                <w:ilvl w:val="2"/>
                <w:numId w:val="407"/>
              </w:numPr>
              <w:spacing w:after="0" w:line="240" w:lineRule="auto"/>
              <w:rPr>
                <w:rFonts w:eastAsia="Times New Roman" w:cs="Times New Roman"/>
                <w:szCs w:val="24"/>
              </w:rPr>
            </w:pPr>
            <w:r w:rsidRPr="00725E27">
              <w:rPr>
                <w:rFonts w:eastAsia="Times New Roman" w:cs="Times New Roman"/>
                <w:szCs w:val="24"/>
              </w:rPr>
              <w:t>Expressing numbers in decimal form</w:t>
            </w:r>
          </w:p>
          <w:p w14:paraId="7810EA4E" w14:textId="77777777" w:rsidR="00CE1315" w:rsidRPr="00725E27" w:rsidRDefault="00CE1315" w:rsidP="004470E5">
            <w:pPr>
              <w:numPr>
                <w:ilvl w:val="2"/>
                <w:numId w:val="407"/>
              </w:numPr>
              <w:spacing w:after="0" w:line="240" w:lineRule="auto"/>
              <w:rPr>
                <w:rFonts w:eastAsia="Times New Roman" w:cs="Times New Roman"/>
                <w:szCs w:val="24"/>
              </w:rPr>
            </w:pPr>
            <w:r w:rsidRPr="00725E27">
              <w:rPr>
                <w:rFonts w:eastAsia="Times New Roman" w:cs="Times New Roman"/>
                <w:szCs w:val="24"/>
              </w:rPr>
              <w:t>Converting numbers to standard form (scientific notation)</w:t>
            </w:r>
          </w:p>
        </w:tc>
        <w:tc>
          <w:tcPr>
            <w:tcW w:w="1524" w:type="pct"/>
            <w:tcBorders>
              <w:top w:val="single" w:sz="4" w:space="0" w:color="auto"/>
              <w:left w:val="single" w:sz="4" w:space="0" w:color="auto"/>
              <w:bottom w:val="single" w:sz="4" w:space="0" w:color="auto"/>
              <w:right w:val="single" w:sz="4" w:space="0" w:color="auto"/>
            </w:tcBorders>
            <w:hideMark/>
          </w:tcPr>
          <w:p w14:paraId="3BF99FBB"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lastRenderedPageBreak/>
              <w:t>Practical</w:t>
            </w:r>
          </w:p>
          <w:p w14:paraId="7271AA43"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0D9DCAAC" w14:textId="77777777" w:rsidR="00CE1315" w:rsidRPr="00725E27" w:rsidRDefault="00CE1315" w:rsidP="004470E5">
            <w:pPr>
              <w:numPr>
                <w:ilvl w:val="0"/>
                <w:numId w:val="403"/>
              </w:numPr>
              <w:tabs>
                <w:tab w:val="left" w:pos="432"/>
              </w:tabs>
              <w:spacing w:after="0" w:line="240" w:lineRule="auto"/>
              <w:contextualSpacing/>
              <w:jc w:val="left"/>
              <w:rPr>
                <w:rFonts w:cs="Times New Roman"/>
                <w:szCs w:val="24"/>
                <w:lang w:val="en-GB"/>
              </w:rPr>
            </w:pPr>
            <w:r w:rsidRPr="00725E27">
              <w:rPr>
                <w:rFonts w:cs="Times New Roman"/>
                <w:szCs w:val="24"/>
                <w:lang w:val="en-GB"/>
              </w:rPr>
              <w:t xml:space="preserve">Portfolio of evidence </w:t>
            </w:r>
          </w:p>
          <w:p w14:paraId="7974E58C"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14972D7D"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r w:rsidRPr="00725E27">
              <w:rPr>
                <w:rFonts w:cs="Times New Roman"/>
                <w:szCs w:val="24"/>
                <w:lang w:val="en-ZW"/>
              </w:rPr>
              <w:t xml:space="preserve"> </w:t>
            </w:r>
          </w:p>
        </w:tc>
      </w:tr>
      <w:tr w:rsidR="00725E27" w:rsidRPr="00725E27" w14:paraId="5DA7DEF8" w14:textId="77777777" w:rsidTr="00C24A23">
        <w:trPr>
          <w:trHeight w:val="1178"/>
        </w:trPr>
        <w:tc>
          <w:tcPr>
            <w:tcW w:w="1303" w:type="pct"/>
            <w:tcBorders>
              <w:top w:val="single" w:sz="4" w:space="0" w:color="auto"/>
              <w:left w:val="single" w:sz="4" w:space="0" w:color="auto"/>
              <w:bottom w:val="single" w:sz="4" w:space="0" w:color="auto"/>
              <w:right w:val="single" w:sz="4" w:space="0" w:color="auto"/>
            </w:tcBorders>
          </w:tcPr>
          <w:p w14:paraId="7B3D9119" w14:textId="77777777" w:rsidR="00CE1315" w:rsidRPr="00725E27" w:rsidRDefault="00CE1315" w:rsidP="004470E5">
            <w:pPr>
              <w:numPr>
                <w:ilvl w:val="0"/>
                <w:numId w:val="402"/>
              </w:numPr>
              <w:spacing w:after="0"/>
              <w:contextualSpacing/>
              <w:rPr>
                <w:rFonts w:cs="Times New Roman"/>
                <w:szCs w:val="24"/>
                <w:lang w:val="en-GB"/>
              </w:rPr>
            </w:pPr>
            <w:r w:rsidRPr="00725E27">
              <w:rPr>
                <w:rFonts w:cs="Times New Roman"/>
                <w:szCs w:val="24"/>
                <w:lang w:val="en-GB"/>
              </w:rPr>
              <w:t>Perform Algebraic calculations</w:t>
            </w:r>
          </w:p>
          <w:p w14:paraId="03F45F8D" w14:textId="77777777" w:rsidR="00CE1315" w:rsidRPr="00725E27" w:rsidRDefault="00CE1315" w:rsidP="00C24A23">
            <w:pPr>
              <w:spacing w:after="0"/>
              <w:ind w:left="720"/>
              <w:rPr>
                <w:rFonts w:cs="Times New Roman"/>
                <w:szCs w:val="24"/>
              </w:rPr>
            </w:pPr>
          </w:p>
        </w:tc>
        <w:tc>
          <w:tcPr>
            <w:tcW w:w="2174" w:type="pct"/>
            <w:tcBorders>
              <w:top w:val="single" w:sz="4" w:space="0" w:color="auto"/>
              <w:left w:val="single" w:sz="4" w:space="0" w:color="auto"/>
              <w:bottom w:val="single" w:sz="4" w:space="0" w:color="auto"/>
              <w:right w:val="single" w:sz="4" w:space="0" w:color="auto"/>
            </w:tcBorders>
          </w:tcPr>
          <w:p w14:paraId="51025440" w14:textId="77777777" w:rsidR="00CE1315" w:rsidRPr="00725E27" w:rsidRDefault="00CE1315" w:rsidP="004470E5">
            <w:pPr>
              <w:pStyle w:val="ListParagraph"/>
              <w:numPr>
                <w:ilvl w:val="0"/>
                <w:numId w:val="418"/>
              </w:numPr>
              <w:spacing w:after="0" w:line="240" w:lineRule="auto"/>
              <w:contextualSpacing w:val="0"/>
              <w:rPr>
                <w:rFonts w:eastAsia="Times New Roman"/>
                <w:b/>
                <w:bCs/>
                <w:vanish/>
                <w:szCs w:val="24"/>
                <w:lang w:val="en-US"/>
              </w:rPr>
            </w:pPr>
          </w:p>
          <w:p w14:paraId="616705A5" w14:textId="77777777" w:rsidR="00CE1315" w:rsidRPr="00725E27" w:rsidRDefault="00CE1315" w:rsidP="004470E5">
            <w:pPr>
              <w:pStyle w:val="ListParagraph"/>
              <w:numPr>
                <w:ilvl w:val="0"/>
                <w:numId w:val="418"/>
              </w:numPr>
              <w:spacing w:after="0" w:line="240" w:lineRule="auto"/>
              <w:contextualSpacing w:val="0"/>
              <w:rPr>
                <w:rFonts w:eastAsia="Times New Roman"/>
                <w:b/>
                <w:bCs/>
                <w:vanish/>
                <w:szCs w:val="24"/>
                <w:lang w:val="en-US"/>
              </w:rPr>
            </w:pPr>
          </w:p>
          <w:p w14:paraId="48508872" w14:textId="77777777" w:rsidR="00CE1315" w:rsidRPr="00725E27" w:rsidRDefault="00CE1315" w:rsidP="004470E5">
            <w:pPr>
              <w:numPr>
                <w:ilvl w:val="1"/>
                <w:numId w:val="418"/>
              </w:numPr>
              <w:spacing w:after="0" w:line="240" w:lineRule="auto"/>
              <w:rPr>
                <w:rFonts w:eastAsia="Times New Roman" w:cs="Times New Roman"/>
                <w:szCs w:val="24"/>
              </w:rPr>
            </w:pPr>
            <w:r w:rsidRPr="00725E27">
              <w:rPr>
                <w:rFonts w:eastAsia="Times New Roman" w:cs="Times New Roman"/>
                <w:b/>
                <w:bCs/>
                <w:szCs w:val="24"/>
              </w:rPr>
              <w:t>Indices</w:t>
            </w:r>
          </w:p>
          <w:p w14:paraId="548F60C5" w14:textId="77777777" w:rsidR="00CE1315" w:rsidRPr="00725E27" w:rsidRDefault="00CE1315" w:rsidP="004470E5">
            <w:pPr>
              <w:pStyle w:val="ListParagraph"/>
              <w:numPr>
                <w:ilvl w:val="0"/>
                <w:numId w:val="408"/>
              </w:numPr>
              <w:spacing w:after="0" w:line="240" w:lineRule="auto"/>
              <w:contextualSpacing w:val="0"/>
              <w:rPr>
                <w:rFonts w:eastAsia="Times New Roman"/>
                <w:vanish/>
                <w:szCs w:val="24"/>
                <w:lang w:val="en-US"/>
              </w:rPr>
            </w:pPr>
          </w:p>
          <w:p w14:paraId="1B8039DD" w14:textId="77777777" w:rsidR="00CE1315" w:rsidRPr="00725E27" w:rsidRDefault="00CE1315" w:rsidP="004470E5">
            <w:pPr>
              <w:pStyle w:val="ListParagraph"/>
              <w:numPr>
                <w:ilvl w:val="0"/>
                <w:numId w:val="408"/>
              </w:numPr>
              <w:spacing w:after="0" w:line="240" w:lineRule="auto"/>
              <w:contextualSpacing w:val="0"/>
              <w:rPr>
                <w:rFonts w:eastAsia="Times New Roman"/>
                <w:vanish/>
                <w:szCs w:val="24"/>
                <w:lang w:val="en-US"/>
              </w:rPr>
            </w:pPr>
          </w:p>
          <w:p w14:paraId="21389407" w14:textId="77777777" w:rsidR="00CE1315" w:rsidRPr="00725E27" w:rsidRDefault="00CE1315" w:rsidP="004470E5">
            <w:pPr>
              <w:pStyle w:val="ListParagraph"/>
              <w:numPr>
                <w:ilvl w:val="1"/>
                <w:numId w:val="408"/>
              </w:numPr>
              <w:spacing w:after="0" w:line="240" w:lineRule="auto"/>
              <w:contextualSpacing w:val="0"/>
              <w:rPr>
                <w:rFonts w:eastAsia="Times New Roman"/>
                <w:vanish/>
                <w:szCs w:val="24"/>
                <w:lang w:val="en-US"/>
              </w:rPr>
            </w:pPr>
          </w:p>
          <w:p w14:paraId="129381A0" w14:textId="77777777" w:rsidR="00CE1315" w:rsidRPr="00725E27" w:rsidRDefault="00CE1315" w:rsidP="004470E5">
            <w:pPr>
              <w:numPr>
                <w:ilvl w:val="2"/>
                <w:numId w:val="408"/>
              </w:numPr>
              <w:spacing w:after="0" w:line="240" w:lineRule="auto"/>
              <w:rPr>
                <w:rFonts w:eastAsia="Times New Roman" w:cs="Times New Roman"/>
                <w:szCs w:val="24"/>
              </w:rPr>
            </w:pPr>
            <w:r w:rsidRPr="00725E27">
              <w:rPr>
                <w:rFonts w:eastAsia="Times New Roman" w:cs="Times New Roman"/>
                <w:szCs w:val="24"/>
              </w:rPr>
              <w:t>Understanding the concept of indices (exponents)</w:t>
            </w:r>
          </w:p>
          <w:p w14:paraId="3FE089A1" w14:textId="77777777" w:rsidR="00CE1315" w:rsidRPr="00725E27" w:rsidRDefault="00CE1315" w:rsidP="004470E5">
            <w:pPr>
              <w:numPr>
                <w:ilvl w:val="2"/>
                <w:numId w:val="408"/>
              </w:numPr>
              <w:spacing w:after="0" w:line="240" w:lineRule="auto"/>
              <w:rPr>
                <w:rFonts w:eastAsia="Times New Roman" w:cs="Times New Roman"/>
                <w:szCs w:val="24"/>
              </w:rPr>
            </w:pPr>
            <w:r w:rsidRPr="00725E27">
              <w:rPr>
                <w:rFonts w:eastAsia="Times New Roman" w:cs="Times New Roman"/>
                <w:szCs w:val="24"/>
              </w:rPr>
              <w:t>Performing calculations with indices</w:t>
            </w:r>
          </w:p>
          <w:p w14:paraId="240CA94D" w14:textId="77777777" w:rsidR="00CE1315" w:rsidRPr="00725E27" w:rsidRDefault="00CE1315" w:rsidP="004470E5">
            <w:pPr>
              <w:numPr>
                <w:ilvl w:val="1"/>
                <w:numId w:val="418"/>
              </w:numPr>
              <w:spacing w:after="0" w:line="240" w:lineRule="auto"/>
              <w:rPr>
                <w:rFonts w:eastAsia="Times New Roman" w:cs="Times New Roman"/>
                <w:szCs w:val="24"/>
              </w:rPr>
            </w:pPr>
            <w:r w:rsidRPr="00725E27">
              <w:rPr>
                <w:rFonts w:eastAsia="Times New Roman" w:cs="Times New Roman"/>
                <w:b/>
                <w:bCs/>
                <w:szCs w:val="24"/>
              </w:rPr>
              <w:t>Linear Equations</w:t>
            </w:r>
          </w:p>
          <w:p w14:paraId="14C7B136" w14:textId="77777777" w:rsidR="00CE1315" w:rsidRPr="00725E27" w:rsidRDefault="00CE1315" w:rsidP="004470E5">
            <w:pPr>
              <w:pStyle w:val="ListParagraph"/>
              <w:numPr>
                <w:ilvl w:val="0"/>
                <w:numId w:val="419"/>
              </w:numPr>
              <w:spacing w:after="0" w:line="240" w:lineRule="auto"/>
              <w:contextualSpacing w:val="0"/>
              <w:rPr>
                <w:rFonts w:eastAsia="Times New Roman"/>
                <w:vanish/>
                <w:szCs w:val="24"/>
                <w:lang w:val="en-US"/>
              </w:rPr>
            </w:pPr>
          </w:p>
          <w:p w14:paraId="4BE62DF9" w14:textId="77777777" w:rsidR="00CE1315" w:rsidRPr="00725E27" w:rsidRDefault="00CE1315" w:rsidP="004470E5">
            <w:pPr>
              <w:pStyle w:val="ListParagraph"/>
              <w:numPr>
                <w:ilvl w:val="0"/>
                <w:numId w:val="419"/>
              </w:numPr>
              <w:spacing w:after="0" w:line="240" w:lineRule="auto"/>
              <w:contextualSpacing w:val="0"/>
              <w:rPr>
                <w:rFonts w:eastAsia="Times New Roman"/>
                <w:vanish/>
                <w:szCs w:val="24"/>
                <w:lang w:val="en-US"/>
              </w:rPr>
            </w:pPr>
          </w:p>
          <w:p w14:paraId="587E7CA0" w14:textId="77777777" w:rsidR="00CE1315" w:rsidRPr="00725E27" w:rsidRDefault="00CE1315" w:rsidP="004470E5">
            <w:pPr>
              <w:pStyle w:val="ListParagraph"/>
              <w:numPr>
                <w:ilvl w:val="1"/>
                <w:numId w:val="419"/>
              </w:numPr>
              <w:spacing w:after="0" w:line="240" w:lineRule="auto"/>
              <w:contextualSpacing w:val="0"/>
              <w:rPr>
                <w:rFonts w:eastAsia="Times New Roman"/>
                <w:vanish/>
                <w:szCs w:val="24"/>
                <w:lang w:val="en-US"/>
              </w:rPr>
            </w:pPr>
          </w:p>
          <w:p w14:paraId="077FF7CC" w14:textId="77777777" w:rsidR="00CE1315" w:rsidRPr="00725E27" w:rsidRDefault="00CE1315" w:rsidP="004470E5">
            <w:pPr>
              <w:pStyle w:val="ListParagraph"/>
              <w:numPr>
                <w:ilvl w:val="1"/>
                <w:numId w:val="419"/>
              </w:numPr>
              <w:spacing w:after="0" w:line="240" w:lineRule="auto"/>
              <w:contextualSpacing w:val="0"/>
              <w:rPr>
                <w:rFonts w:eastAsia="Times New Roman"/>
                <w:vanish/>
                <w:szCs w:val="24"/>
                <w:lang w:val="en-US"/>
              </w:rPr>
            </w:pPr>
          </w:p>
          <w:p w14:paraId="5351EF47" w14:textId="77777777" w:rsidR="00CE1315" w:rsidRPr="00725E27" w:rsidRDefault="00CE1315" w:rsidP="004470E5">
            <w:pPr>
              <w:numPr>
                <w:ilvl w:val="2"/>
                <w:numId w:val="419"/>
              </w:numPr>
              <w:spacing w:after="0" w:line="240" w:lineRule="auto"/>
              <w:jc w:val="left"/>
              <w:rPr>
                <w:rFonts w:eastAsia="Times New Roman" w:cs="Times New Roman"/>
                <w:szCs w:val="24"/>
              </w:rPr>
            </w:pPr>
            <w:r w:rsidRPr="00725E27">
              <w:rPr>
                <w:rFonts w:eastAsia="Times New Roman" w:cs="Times New Roman"/>
                <w:szCs w:val="24"/>
              </w:rPr>
              <w:t>Representing linear equations in various forms (slope-intercept, standard)</w:t>
            </w:r>
          </w:p>
          <w:p w14:paraId="09554A0B" w14:textId="77777777" w:rsidR="00CE1315" w:rsidRPr="00725E27" w:rsidRDefault="00CE1315" w:rsidP="004470E5">
            <w:pPr>
              <w:numPr>
                <w:ilvl w:val="2"/>
                <w:numId w:val="419"/>
              </w:numPr>
              <w:spacing w:after="0" w:line="240" w:lineRule="auto"/>
              <w:rPr>
                <w:rFonts w:eastAsia="Times New Roman" w:cs="Times New Roman"/>
                <w:szCs w:val="24"/>
              </w:rPr>
            </w:pPr>
            <w:r w:rsidRPr="00725E27">
              <w:rPr>
                <w:rFonts w:eastAsia="Times New Roman" w:cs="Times New Roman"/>
                <w:szCs w:val="24"/>
              </w:rPr>
              <w:t>Solving linear equations</w:t>
            </w:r>
          </w:p>
          <w:p w14:paraId="280633E8" w14:textId="77777777" w:rsidR="00CE1315" w:rsidRPr="00725E27" w:rsidRDefault="00CE1315" w:rsidP="004470E5">
            <w:pPr>
              <w:numPr>
                <w:ilvl w:val="1"/>
                <w:numId w:val="418"/>
              </w:numPr>
              <w:spacing w:after="0" w:line="240" w:lineRule="auto"/>
              <w:rPr>
                <w:rFonts w:eastAsia="Times New Roman" w:cs="Times New Roman"/>
                <w:szCs w:val="24"/>
              </w:rPr>
            </w:pPr>
            <w:r w:rsidRPr="00725E27">
              <w:rPr>
                <w:rFonts w:eastAsia="Times New Roman" w:cs="Times New Roman"/>
                <w:b/>
                <w:bCs/>
                <w:szCs w:val="24"/>
              </w:rPr>
              <w:t>Using Scientific Calculators</w:t>
            </w:r>
          </w:p>
          <w:p w14:paraId="11020FB2" w14:textId="77777777" w:rsidR="00CE1315" w:rsidRPr="00725E27" w:rsidRDefault="00CE1315" w:rsidP="004470E5">
            <w:pPr>
              <w:numPr>
                <w:ilvl w:val="2"/>
                <w:numId w:val="418"/>
              </w:numPr>
              <w:spacing w:after="0" w:line="240" w:lineRule="auto"/>
              <w:rPr>
                <w:rFonts w:eastAsia="Times New Roman" w:cs="Times New Roman"/>
                <w:szCs w:val="24"/>
              </w:rPr>
            </w:pPr>
            <w:r w:rsidRPr="00725E27">
              <w:rPr>
                <w:rFonts w:eastAsia="Times New Roman" w:cs="Times New Roman"/>
                <w:szCs w:val="24"/>
              </w:rPr>
              <w:t>Familiarization with the scientific calculator</w:t>
            </w:r>
          </w:p>
          <w:p w14:paraId="1720CCEC" w14:textId="77777777" w:rsidR="00CE1315" w:rsidRPr="00725E27" w:rsidRDefault="00CE1315" w:rsidP="004470E5">
            <w:pPr>
              <w:numPr>
                <w:ilvl w:val="2"/>
                <w:numId w:val="418"/>
              </w:numPr>
              <w:spacing w:after="0" w:line="240" w:lineRule="auto"/>
              <w:jc w:val="left"/>
              <w:rPr>
                <w:rFonts w:eastAsia="Times New Roman" w:cs="Times New Roman"/>
                <w:szCs w:val="24"/>
              </w:rPr>
            </w:pPr>
            <w:r w:rsidRPr="00725E27">
              <w:rPr>
                <w:rFonts w:eastAsia="Times New Roman" w:cs="Times New Roman"/>
                <w:szCs w:val="24"/>
              </w:rPr>
              <w:t>Solving mathematical problems as per the manufacturer’s manual</w:t>
            </w:r>
          </w:p>
          <w:p w14:paraId="6062487B" w14:textId="77777777" w:rsidR="00CE1315" w:rsidRPr="00725E27" w:rsidRDefault="00CE1315" w:rsidP="004470E5">
            <w:pPr>
              <w:numPr>
                <w:ilvl w:val="1"/>
                <w:numId w:val="418"/>
              </w:numPr>
              <w:spacing w:after="0" w:line="240" w:lineRule="auto"/>
              <w:rPr>
                <w:rFonts w:eastAsia="Times New Roman" w:cs="Times New Roman"/>
                <w:szCs w:val="24"/>
              </w:rPr>
            </w:pPr>
            <w:r w:rsidRPr="00725E27">
              <w:rPr>
                <w:rFonts w:eastAsia="Times New Roman" w:cs="Times New Roman"/>
                <w:b/>
                <w:bCs/>
                <w:szCs w:val="24"/>
              </w:rPr>
              <w:t>Simultaneous Equations</w:t>
            </w:r>
          </w:p>
          <w:p w14:paraId="35839337" w14:textId="77777777" w:rsidR="00CE1315" w:rsidRPr="00725E27" w:rsidRDefault="00CE1315" w:rsidP="004470E5">
            <w:pPr>
              <w:pStyle w:val="ListParagraph"/>
              <w:numPr>
                <w:ilvl w:val="0"/>
                <w:numId w:val="409"/>
              </w:numPr>
              <w:spacing w:after="0" w:line="240" w:lineRule="auto"/>
              <w:contextualSpacing w:val="0"/>
              <w:rPr>
                <w:rFonts w:eastAsia="Times New Roman"/>
                <w:vanish/>
                <w:szCs w:val="24"/>
                <w:lang w:val="en-US"/>
              </w:rPr>
            </w:pPr>
          </w:p>
          <w:p w14:paraId="13B37A7A" w14:textId="77777777" w:rsidR="00CE1315" w:rsidRPr="00725E27" w:rsidRDefault="00CE1315" w:rsidP="004470E5">
            <w:pPr>
              <w:pStyle w:val="ListParagraph"/>
              <w:numPr>
                <w:ilvl w:val="0"/>
                <w:numId w:val="409"/>
              </w:numPr>
              <w:spacing w:after="0" w:line="240" w:lineRule="auto"/>
              <w:contextualSpacing w:val="0"/>
              <w:rPr>
                <w:rFonts w:eastAsia="Times New Roman"/>
                <w:vanish/>
                <w:szCs w:val="24"/>
                <w:lang w:val="en-US"/>
              </w:rPr>
            </w:pPr>
          </w:p>
          <w:p w14:paraId="676E5776" w14:textId="77777777" w:rsidR="00CE1315" w:rsidRPr="00725E27" w:rsidRDefault="00CE1315" w:rsidP="004470E5">
            <w:pPr>
              <w:pStyle w:val="ListParagraph"/>
              <w:numPr>
                <w:ilvl w:val="1"/>
                <w:numId w:val="409"/>
              </w:numPr>
              <w:spacing w:after="0" w:line="240" w:lineRule="auto"/>
              <w:contextualSpacing w:val="0"/>
              <w:rPr>
                <w:rFonts w:eastAsia="Times New Roman"/>
                <w:vanish/>
                <w:szCs w:val="24"/>
                <w:lang w:val="en-US"/>
              </w:rPr>
            </w:pPr>
          </w:p>
          <w:p w14:paraId="0F1E2C1A" w14:textId="77777777" w:rsidR="00CE1315" w:rsidRPr="00725E27" w:rsidRDefault="00CE1315" w:rsidP="004470E5">
            <w:pPr>
              <w:pStyle w:val="ListParagraph"/>
              <w:numPr>
                <w:ilvl w:val="1"/>
                <w:numId w:val="409"/>
              </w:numPr>
              <w:spacing w:after="0" w:line="240" w:lineRule="auto"/>
              <w:contextualSpacing w:val="0"/>
              <w:rPr>
                <w:rFonts w:eastAsia="Times New Roman"/>
                <w:vanish/>
                <w:szCs w:val="24"/>
                <w:lang w:val="en-US"/>
              </w:rPr>
            </w:pPr>
          </w:p>
          <w:p w14:paraId="138E99F2" w14:textId="77777777" w:rsidR="00CE1315" w:rsidRPr="00725E27" w:rsidRDefault="00CE1315" w:rsidP="004470E5">
            <w:pPr>
              <w:pStyle w:val="ListParagraph"/>
              <w:numPr>
                <w:ilvl w:val="1"/>
                <w:numId w:val="409"/>
              </w:numPr>
              <w:spacing w:after="0" w:line="240" w:lineRule="auto"/>
              <w:contextualSpacing w:val="0"/>
              <w:rPr>
                <w:rFonts w:eastAsia="Times New Roman"/>
                <w:vanish/>
                <w:szCs w:val="24"/>
                <w:lang w:val="en-US"/>
              </w:rPr>
            </w:pPr>
          </w:p>
          <w:p w14:paraId="60B48ABD" w14:textId="77777777" w:rsidR="00CE1315" w:rsidRPr="00725E27" w:rsidRDefault="00CE1315" w:rsidP="004470E5">
            <w:pPr>
              <w:pStyle w:val="ListParagraph"/>
              <w:numPr>
                <w:ilvl w:val="1"/>
                <w:numId w:val="409"/>
              </w:numPr>
              <w:spacing w:after="0" w:line="240" w:lineRule="auto"/>
              <w:contextualSpacing w:val="0"/>
              <w:rPr>
                <w:rFonts w:eastAsia="Times New Roman"/>
                <w:vanish/>
                <w:szCs w:val="24"/>
                <w:lang w:val="en-US"/>
              </w:rPr>
            </w:pPr>
          </w:p>
          <w:p w14:paraId="093B6CD9" w14:textId="77777777" w:rsidR="00CE1315" w:rsidRPr="00725E27" w:rsidRDefault="00CE1315" w:rsidP="004470E5">
            <w:pPr>
              <w:numPr>
                <w:ilvl w:val="2"/>
                <w:numId w:val="409"/>
              </w:numPr>
              <w:spacing w:after="0" w:line="240" w:lineRule="auto"/>
              <w:rPr>
                <w:rFonts w:eastAsia="Times New Roman" w:cs="Times New Roman"/>
                <w:szCs w:val="24"/>
              </w:rPr>
            </w:pPr>
            <w:r w:rsidRPr="00725E27">
              <w:rPr>
                <w:rFonts w:eastAsia="Times New Roman" w:cs="Times New Roman"/>
                <w:szCs w:val="24"/>
              </w:rPr>
              <w:t>Understanding simultaneous equations</w:t>
            </w:r>
          </w:p>
          <w:p w14:paraId="47CB81CB" w14:textId="77777777" w:rsidR="00CE1315" w:rsidRPr="00725E27" w:rsidRDefault="00CE1315" w:rsidP="004470E5">
            <w:pPr>
              <w:numPr>
                <w:ilvl w:val="2"/>
                <w:numId w:val="409"/>
              </w:numPr>
              <w:spacing w:after="0" w:line="240" w:lineRule="auto"/>
              <w:jc w:val="left"/>
              <w:rPr>
                <w:rFonts w:eastAsia="Times New Roman" w:cs="Times New Roman"/>
                <w:szCs w:val="24"/>
              </w:rPr>
            </w:pPr>
            <w:r w:rsidRPr="00725E27">
              <w:rPr>
                <w:rFonts w:eastAsia="Times New Roman" w:cs="Times New Roman"/>
                <w:szCs w:val="24"/>
              </w:rPr>
              <w:t>Methods for solving simultaneous equations (substitution, elimination)</w:t>
            </w:r>
          </w:p>
          <w:p w14:paraId="653F3517" w14:textId="77777777" w:rsidR="00CE1315" w:rsidRPr="00725E27" w:rsidRDefault="00CE1315" w:rsidP="004470E5">
            <w:pPr>
              <w:numPr>
                <w:ilvl w:val="1"/>
                <w:numId w:val="418"/>
              </w:numPr>
              <w:spacing w:after="0" w:line="240" w:lineRule="auto"/>
              <w:rPr>
                <w:rFonts w:eastAsia="Times New Roman" w:cs="Times New Roman"/>
                <w:szCs w:val="24"/>
              </w:rPr>
            </w:pPr>
            <w:r w:rsidRPr="00725E27">
              <w:rPr>
                <w:rFonts w:eastAsia="Times New Roman" w:cs="Times New Roman"/>
                <w:b/>
                <w:bCs/>
                <w:szCs w:val="24"/>
              </w:rPr>
              <w:t>Algebraic Equations</w:t>
            </w:r>
          </w:p>
          <w:p w14:paraId="44E4A638" w14:textId="77777777" w:rsidR="00CE1315" w:rsidRPr="00725E27" w:rsidRDefault="00CE1315" w:rsidP="004470E5">
            <w:pPr>
              <w:pStyle w:val="ListParagraph"/>
              <w:numPr>
                <w:ilvl w:val="0"/>
                <w:numId w:val="420"/>
              </w:numPr>
              <w:spacing w:after="0" w:line="240" w:lineRule="auto"/>
              <w:contextualSpacing w:val="0"/>
              <w:rPr>
                <w:rFonts w:eastAsia="Times New Roman"/>
                <w:vanish/>
                <w:szCs w:val="24"/>
                <w:lang w:val="en-US"/>
              </w:rPr>
            </w:pPr>
          </w:p>
          <w:p w14:paraId="12C99DA5" w14:textId="77777777" w:rsidR="00CE1315" w:rsidRPr="00725E27" w:rsidRDefault="00CE1315" w:rsidP="004470E5">
            <w:pPr>
              <w:pStyle w:val="ListParagraph"/>
              <w:numPr>
                <w:ilvl w:val="0"/>
                <w:numId w:val="420"/>
              </w:numPr>
              <w:spacing w:after="0" w:line="240" w:lineRule="auto"/>
              <w:contextualSpacing w:val="0"/>
              <w:rPr>
                <w:rFonts w:eastAsia="Times New Roman"/>
                <w:vanish/>
                <w:szCs w:val="24"/>
                <w:lang w:val="en-US"/>
              </w:rPr>
            </w:pPr>
          </w:p>
          <w:p w14:paraId="5BB17A9D" w14:textId="77777777" w:rsidR="00CE1315" w:rsidRPr="00725E27" w:rsidRDefault="00CE1315" w:rsidP="004470E5">
            <w:pPr>
              <w:pStyle w:val="ListParagraph"/>
              <w:numPr>
                <w:ilvl w:val="1"/>
                <w:numId w:val="420"/>
              </w:numPr>
              <w:spacing w:after="0" w:line="240" w:lineRule="auto"/>
              <w:contextualSpacing w:val="0"/>
              <w:rPr>
                <w:rFonts w:eastAsia="Times New Roman"/>
                <w:vanish/>
                <w:szCs w:val="24"/>
                <w:lang w:val="en-US"/>
              </w:rPr>
            </w:pPr>
          </w:p>
          <w:p w14:paraId="42B9B14D" w14:textId="77777777" w:rsidR="00CE1315" w:rsidRPr="00725E27" w:rsidRDefault="00CE1315" w:rsidP="004470E5">
            <w:pPr>
              <w:pStyle w:val="ListParagraph"/>
              <w:numPr>
                <w:ilvl w:val="1"/>
                <w:numId w:val="420"/>
              </w:numPr>
              <w:spacing w:after="0" w:line="240" w:lineRule="auto"/>
              <w:contextualSpacing w:val="0"/>
              <w:rPr>
                <w:rFonts w:eastAsia="Times New Roman"/>
                <w:vanish/>
                <w:szCs w:val="24"/>
                <w:lang w:val="en-US"/>
              </w:rPr>
            </w:pPr>
          </w:p>
          <w:p w14:paraId="68D3AFC3" w14:textId="77777777" w:rsidR="00CE1315" w:rsidRPr="00725E27" w:rsidRDefault="00CE1315" w:rsidP="004470E5">
            <w:pPr>
              <w:pStyle w:val="ListParagraph"/>
              <w:numPr>
                <w:ilvl w:val="1"/>
                <w:numId w:val="420"/>
              </w:numPr>
              <w:spacing w:after="0" w:line="240" w:lineRule="auto"/>
              <w:contextualSpacing w:val="0"/>
              <w:rPr>
                <w:rFonts w:eastAsia="Times New Roman"/>
                <w:vanish/>
                <w:szCs w:val="24"/>
                <w:lang w:val="en-US"/>
              </w:rPr>
            </w:pPr>
          </w:p>
          <w:p w14:paraId="1C0AAF0C" w14:textId="77777777" w:rsidR="00CE1315" w:rsidRPr="00725E27" w:rsidRDefault="00CE1315" w:rsidP="004470E5">
            <w:pPr>
              <w:pStyle w:val="ListParagraph"/>
              <w:numPr>
                <w:ilvl w:val="1"/>
                <w:numId w:val="420"/>
              </w:numPr>
              <w:spacing w:after="0" w:line="240" w:lineRule="auto"/>
              <w:contextualSpacing w:val="0"/>
              <w:rPr>
                <w:rFonts w:eastAsia="Times New Roman"/>
                <w:vanish/>
                <w:szCs w:val="24"/>
                <w:lang w:val="en-US"/>
              </w:rPr>
            </w:pPr>
          </w:p>
          <w:p w14:paraId="60EA25B7" w14:textId="77777777" w:rsidR="00CE1315" w:rsidRPr="00725E27" w:rsidRDefault="00CE1315" w:rsidP="004470E5">
            <w:pPr>
              <w:pStyle w:val="ListParagraph"/>
              <w:numPr>
                <w:ilvl w:val="1"/>
                <w:numId w:val="420"/>
              </w:numPr>
              <w:spacing w:after="0" w:line="240" w:lineRule="auto"/>
              <w:contextualSpacing w:val="0"/>
              <w:rPr>
                <w:rFonts w:eastAsia="Times New Roman"/>
                <w:vanish/>
                <w:szCs w:val="24"/>
                <w:lang w:val="en-US"/>
              </w:rPr>
            </w:pPr>
          </w:p>
          <w:p w14:paraId="11B5CCD4" w14:textId="77777777" w:rsidR="00CE1315" w:rsidRPr="00725E27" w:rsidRDefault="00CE1315" w:rsidP="004470E5">
            <w:pPr>
              <w:numPr>
                <w:ilvl w:val="2"/>
                <w:numId w:val="420"/>
              </w:numPr>
              <w:spacing w:after="0" w:line="240" w:lineRule="auto"/>
              <w:rPr>
                <w:rFonts w:eastAsia="Times New Roman" w:cs="Times New Roman"/>
                <w:szCs w:val="24"/>
              </w:rPr>
            </w:pPr>
            <w:r w:rsidRPr="00725E27">
              <w:rPr>
                <w:rFonts w:eastAsia="Times New Roman" w:cs="Times New Roman"/>
                <w:szCs w:val="24"/>
              </w:rPr>
              <w:t>Solving simple algebraic equations</w:t>
            </w:r>
          </w:p>
          <w:p w14:paraId="067F9159" w14:textId="77777777" w:rsidR="00CE1315" w:rsidRPr="00725E27" w:rsidRDefault="00CE1315" w:rsidP="004470E5">
            <w:pPr>
              <w:numPr>
                <w:ilvl w:val="2"/>
                <w:numId w:val="420"/>
              </w:numPr>
              <w:spacing w:after="0" w:line="240" w:lineRule="auto"/>
              <w:jc w:val="left"/>
              <w:rPr>
                <w:rFonts w:eastAsia="Times New Roman" w:cs="Times New Roman"/>
                <w:szCs w:val="24"/>
              </w:rPr>
            </w:pPr>
            <w:r w:rsidRPr="00725E27">
              <w:rPr>
                <w:rFonts w:eastAsia="Times New Roman" w:cs="Times New Roman"/>
                <w:szCs w:val="24"/>
              </w:rPr>
              <w:t>Formulating simple algebraic equations based on word problems</w:t>
            </w:r>
          </w:p>
          <w:p w14:paraId="66F7BCE0" w14:textId="77777777" w:rsidR="00CE1315" w:rsidRPr="00725E27" w:rsidRDefault="00CE1315" w:rsidP="00C24A23">
            <w:pPr>
              <w:spacing w:after="0" w:line="240" w:lineRule="auto"/>
              <w:ind w:left="1080"/>
              <w:contextualSpacing/>
              <w:rPr>
                <w:rFonts w:cs="Times New Roman"/>
                <w:szCs w:val="24"/>
                <w:lang w:val="en-ZW"/>
              </w:rPr>
            </w:pPr>
          </w:p>
        </w:tc>
        <w:tc>
          <w:tcPr>
            <w:tcW w:w="1524" w:type="pct"/>
            <w:tcBorders>
              <w:top w:val="single" w:sz="4" w:space="0" w:color="auto"/>
              <w:left w:val="single" w:sz="4" w:space="0" w:color="auto"/>
              <w:bottom w:val="single" w:sz="4" w:space="0" w:color="auto"/>
              <w:right w:val="single" w:sz="4" w:space="0" w:color="auto"/>
            </w:tcBorders>
            <w:hideMark/>
          </w:tcPr>
          <w:p w14:paraId="4915CA65"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lastRenderedPageBreak/>
              <w:t>Practical</w:t>
            </w:r>
          </w:p>
          <w:p w14:paraId="6402698B"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4B97E611"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Portfolio of evidence</w:t>
            </w:r>
          </w:p>
          <w:p w14:paraId="1D61FB96"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52FD6210"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p>
        </w:tc>
      </w:tr>
      <w:tr w:rsidR="00725E27" w:rsidRPr="00725E27" w14:paraId="7A664C5F" w14:textId="77777777" w:rsidTr="00C24A23">
        <w:trPr>
          <w:trHeight w:val="755"/>
        </w:trPr>
        <w:tc>
          <w:tcPr>
            <w:tcW w:w="1303" w:type="pct"/>
            <w:tcBorders>
              <w:top w:val="single" w:sz="4" w:space="0" w:color="auto"/>
              <w:left w:val="single" w:sz="4" w:space="0" w:color="auto"/>
              <w:bottom w:val="single" w:sz="4" w:space="0" w:color="auto"/>
              <w:right w:val="single" w:sz="4" w:space="0" w:color="auto"/>
            </w:tcBorders>
          </w:tcPr>
          <w:p w14:paraId="0C21C429" w14:textId="77777777" w:rsidR="00CE1315" w:rsidRPr="00725E27" w:rsidRDefault="00CE1315" w:rsidP="004470E5">
            <w:pPr>
              <w:numPr>
                <w:ilvl w:val="0"/>
                <w:numId w:val="402"/>
              </w:numPr>
              <w:spacing w:after="0"/>
              <w:contextualSpacing/>
              <w:rPr>
                <w:rFonts w:cs="Times New Roman"/>
                <w:szCs w:val="24"/>
                <w:lang w:val="en-GB"/>
              </w:rPr>
            </w:pPr>
            <w:r w:rsidRPr="00725E27">
              <w:rPr>
                <w:rFonts w:cs="Times New Roman"/>
                <w:szCs w:val="24"/>
                <w:lang w:val="en-GB"/>
              </w:rPr>
              <w:t>Perform Trigonometry calculations</w:t>
            </w:r>
          </w:p>
          <w:p w14:paraId="066F1A3C" w14:textId="77777777" w:rsidR="00CE1315" w:rsidRPr="00725E27" w:rsidRDefault="00CE1315" w:rsidP="00C24A23">
            <w:pPr>
              <w:spacing w:after="0"/>
              <w:rPr>
                <w:rFonts w:cs="Times New Roman"/>
                <w:szCs w:val="24"/>
              </w:rPr>
            </w:pPr>
          </w:p>
        </w:tc>
        <w:tc>
          <w:tcPr>
            <w:tcW w:w="2174" w:type="pct"/>
            <w:tcBorders>
              <w:top w:val="single" w:sz="4" w:space="0" w:color="auto"/>
              <w:left w:val="single" w:sz="4" w:space="0" w:color="auto"/>
              <w:bottom w:val="single" w:sz="4" w:space="0" w:color="auto"/>
              <w:right w:val="single" w:sz="4" w:space="0" w:color="auto"/>
            </w:tcBorders>
          </w:tcPr>
          <w:p w14:paraId="6F4E3241" w14:textId="77777777" w:rsidR="00CE1315" w:rsidRPr="00725E27" w:rsidRDefault="00CE1315" w:rsidP="004470E5">
            <w:pPr>
              <w:pStyle w:val="ListParagraph"/>
              <w:numPr>
                <w:ilvl w:val="0"/>
                <w:numId w:val="421"/>
              </w:numPr>
              <w:spacing w:after="0" w:line="240" w:lineRule="auto"/>
              <w:contextualSpacing w:val="0"/>
              <w:rPr>
                <w:rFonts w:eastAsia="Times New Roman"/>
                <w:b/>
                <w:bCs/>
                <w:vanish/>
                <w:szCs w:val="24"/>
                <w:lang w:val="en-US"/>
              </w:rPr>
            </w:pPr>
          </w:p>
          <w:p w14:paraId="25EAEC3D" w14:textId="77777777" w:rsidR="00CE1315" w:rsidRPr="00725E27" w:rsidRDefault="00CE1315" w:rsidP="004470E5">
            <w:pPr>
              <w:pStyle w:val="ListParagraph"/>
              <w:numPr>
                <w:ilvl w:val="0"/>
                <w:numId w:val="421"/>
              </w:numPr>
              <w:spacing w:after="0" w:line="240" w:lineRule="auto"/>
              <w:contextualSpacing w:val="0"/>
              <w:rPr>
                <w:rFonts w:eastAsia="Times New Roman"/>
                <w:b/>
                <w:bCs/>
                <w:vanish/>
                <w:szCs w:val="24"/>
                <w:lang w:val="en-US"/>
              </w:rPr>
            </w:pPr>
          </w:p>
          <w:p w14:paraId="4075A71E" w14:textId="77777777" w:rsidR="00CE1315" w:rsidRPr="00725E27" w:rsidRDefault="00CE1315" w:rsidP="004470E5">
            <w:pPr>
              <w:pStyle w:val="ListParagraph"/>
              <w:numPr>
                <w:ilvl w:val="0"/>
                <w:numId w:val="421"/>
              </w:numPr>
              <w:spacing w:after="0" w:line="240" w:lineRule="auto"/>
              <w:contextualSpacing w:val="0"/>
              <w:rPr>
                <w:rFonts w:eastAsia="Times New Roman"/>
                <w:b/>
                <w:bCs/>
                <w:vanish/>
                <w:szCs w:val="24"/>
                <w:lang w:val="en-US"/>
              </w:rPr>
            </w:pPr>
          </w:p>
          <w:p w14:paraId="7C990442" w14:textId="77777777" w:rsidR="00CE1315" w:rsidRPr="00725E27" w:rsidRDefault="00CE1315" w:rsidP="004470E5">
            <w:pPr>
              <w:numPr>
                <w:ilvl w:val="1"/>
                <w:numId w:val="421"/>
              </w:numPr>
              <w:spacing w:after="0" w:line="240" w:lineRule="auto"/>
              <w:rPr>
                <w:rFonts w:eastAsia="Times New Roman" w:cs="Times New Roman"/>
                <w:szCs w:val="24"/>
              </w:rPr>
            </w:pPr>
            <w:r w:rsidRPr="00725E27">
              <w:rPr>
                <w:rFonts w:eastAsia="Times New Roman" w:cs="Times New Roman"/>
                <w:b/>
                <w:bCs/>
                <w:szCs w:val="24"/>
              </w:rPr>
              <w:t>Trigonometric Rules</w:t>
            </w:r>
          </w:p>
          <w:p w14:paraId="15455A6E" w14:textId="77777777" w:rsidR="00CE1315" w:rsidRPr="00725E27" w:rsidRDefault="00CE1315" w:rsidP="004470E5">
            <w:pPr>
              <w:pStyle w:val="ListParagraph"/>
              <w:numPr>
                <w:ilvl w:val="0"/>
                <w:numId w:val="410"/>
              </w:numPr>
              <w:spacing w:after="0" w:line="240" w:lineRule="auto"/>
              <w:contextualSpacing w:val="0"/>
              <w:rPr>
                <w:rFonts w:eastAsia="Times New Roman"/>
                <w:vanish/>
                <w:szCs w:val="24"/>
                <w:lang w:val="en-US"/>
              </w:rPr>
            </w:pPr>
          </w:p>
          <w:p w14:paraId="20AAEA95" w14:textId="77777777" w:rsidR="00CE1315" w:rsidRPr="00725E27" w:rsidRDefault="00CE1315" w:rsidP="004470E5">
            <w:pPr>
              <w:pStyle w:val="ListParagraph"/>
              <w:numPr>
                <w:ilvl w:val="0"/>
                <w:numId w:val="410"/>
              </w:numPr>
              <w:spacing w:after="0" w:line="240" w:lineRule="auto"/>
              <w:contextualSpacing w:val="0"/>
              <w:rPr>
                <w:rFonts w:eastAsia="Times New Roman"/>
                <w:vanish/>
                <w:szCs w:val="24"/>
                <w:lang w:val="en-US"/>
              </w:rPr>
            </w:pPr>
          </w:p>
          <w:p w14:paraId="57F60795" w14:textId="77777777" w:rsidR="00CE1315" w:rsidRPr="00725E27" w:rsidRDefault="00CE1315" w:rsidP="004470E5">
            <w:pPr>
              <w:pStyle w:val="ListParagraph"/>
              <w:numPr>
                <w:ilvl w:val="0"/>
                <w:numId w:val="410"/>
              </w:numPr>
              <w:spacing w:after="0" w:line="240" w:lineRule="auto"/>
              <w:contextualSpacing w:val="0"/>
              <w:rPr>
                <w:rFonts w:eastAsia="Times New Roman"/>
                <w:vanish/>
                <w:szCs w:val="24"/>
                <w:lang w:val="en-US"/>
              </w:rPr>
            </w:pPr>
          </w:p>
          <w:p w14:paraId="148DB47A" w14:textId="77777777" w:rsidR="00CE1315" w:rsidRPr="00725E27" w:rsidRDefault="00CE1315" w:rsidP="004470E5">
            <w:pPr>
              <w:pStyle w:val="ListParagraph"/>
              <w:numPr>
                <w:ilvl w:val="1"/>
                <w:numId w:val="410"/>
              </w:numPr>
              <w:spacing w:after="0" w:line="240" w:lineRule="auto"/>
              <w:contextualSpacing w:val="0"/>
              <w:rPr>
                <w:rFonts w:eastAsia="Times New Roman"/>
                <w:vanish/>
                <w:szCs w:val="24"/>
                <w:lang w:val="en-US"/>
              </w:rPr>
            </w:pPr>
          </w:p>
          <w:p w14:paraId="1B515B87" w14:textId="77777777" w:rsidR="00CE1315" w:rsidRPr="00725E27" w:rsidRDefault="00CE1315" w:rsidP="004470E5">
            <w:pPr>
              <w:numPr>
                <w:ilvl w:val="2"/>
                <w:numId w:val="410"/>
              </w:numPr>
              <w:spacing w:after="0" w:line="240" w:lineRule="auto"/>
              <w:jc w:val="left"/>
              <w:rPr>
                <w:rFonts w:eastAsia="Times New Roman" w:cs="Times New Roman"/>
                <w:szCs w:val="24"/>
              </w:rPr>
            </w:pPr>
            <w:r w:rsidRPr="00725E27">
              <w:rPr>
                <w:rFonts w:eastAsia="Times New Roman" w:cs="Times New Roman"/>
                <w:szCs w:val="24"/>
              </w:rPr>
              <w:t>Identifying key trigonometric rules (sine, cosine, tangent)</w:t>
            </w:r>
          </w:p>
          <w:p w14:paraId="1B310E28" w14:textId="77777777" w:rsidR="00CE1315" w:rsidRPr="00725E27" w:rsidRDefault="00CE1315" w:rsidP="004470E5">
            <w:pPr>
              <w:numPr>
                <w:ilvl w:val="2"/>
                <w:numId w:val="410"/>
              </w:numPr>
              <w:spacing w:after="0" w:line="240" w:lineRule="auto"/>
              <w:rPr>
                <w:rFonts w:eastAsia="Times New Roman" w:cs="Times New Roman"/>
                <w:szCs w:val="24"/>
              </w:rPr>
            </w:pPr>
            <w:r w:rsidRPr="00725E27">
              <w:rPr>
                <w:rFonts w:eastAsia="Times New Roman" w:cs="Times New Roman"/>
                <w:szCs w:val="24"/>
              </w:rPr>
              <w:t>Understanding right-angle triangles</w:t>
            </w:r>
          </w:p>
          <w:p w14:paraId="43F8CC47" w14:textId="77777777" w:rsidR="00CE1315" w:rsidRPr="00725E27" w:rsidRDefault="00CE1315" w:rsidP="004470E5">
            <w:pPr>
              <w:numPr>
                <w:ilvl w:val="1"/>
                <w:numId w:val="421"/>
              </w:numPr>
              <w:spacing w:after="0" w:line="240" w:lineRule="auto"/>
              <w:jc w:val="left"/>
              <w:rPr>
                <w:rFonts w:eastAsia="Times New Roman" w:cs="Times New Roman"/>
                <w:szCs w:val="24"/>
              </w:rPr>
            </w:pPr>
            <w:r w:rsidRPr="00725E27">
              <w:rPr>
                <w:rFonts w:eastAsia="Times New Roman" w:cs="Times New Roman"/>
                <w:b/>
                <w:bCs/>
                <w:szCs w:val="24"/>
              </w:rPr>
              <w:t>Applying Trigonometric Rules</w:t>
            </w:r>
          </w:p>
          <w:p w14:paraId="3AC19F07" w14:textId="77777777" w:rsidR="00CE1315" w:rsidRPr="00725E27" w:rsidRDefault="00CE1315" w:rsidP="004470E5">
            <w:pPr>
              <w:numPr>
                <w:ilvl w:val="2"/>
                <w:numId w:val="421"/>
              </w:numPr>
              <w:spacing w:after="0" w:line="240" w:lineRule="auto"/>
              <w:jc w:val="left"/>
              <w:rPr>
                <w:rFonts w:eastAsia="Times New Roman" w:cs="Times New Roman"/>
                <w:szCs w:val="24"/>
              </w:rPr>
            </w:pPr>
            <w:r w:rsidRPr="00725E27">
              <w:rPr>
                <w:rFonts w:eastAsia="Times New Roman" w:cs="Times New Roman"/>
                <w:szCs w:val="24"/>
              </w:rPr>
              <w:t>Using trigonometric ratios to find unknown sides/angles</w:t>
            </w:r>
          </w:p>
          <w:p w14:paraId="30FEA437" w14:textId="77777777" w:rsidR="00CE1315" w:rsidRPr="00725E27" w:rsidRDefault="00CE1315" w:rsidP="004470E5">
            <w:pPr>
              <w:numPr>
                <w:ilvl w:val="2"/>
                <w:numId w:val="421"/>
              </w:numPr>
              <w:spacing w:after="0" w:line="240" w:lineRule="auto"/>
              <w:jc w:val="left"/>
              <w:rPr>
                <w:rFonts w:eastAsia="Times New Roman" w:cs="Times New Roman"/>
                <w:szCs w:val="24"/>
              </w:rPr>
            </w:pPr>
            <w:r w:rsidRPr="00725E27">
              <w:rPr>
                <w:rFonts w:eastAsia="Times New Roman" w:cs="Times New Roman"/>
                <w:szCs w:val="24"/>
              </w:rPr>
              <w:t>Solving real-world problems using trigonometry</w:t>
            </w:r>
          </w:p>
          <w:p w14:paraId="33EE8F33" w14:textId="77777777" w:rsidR="00CE1315" w:rsidRPr="00725E27" w:rsidRDefault="00CE1315" w:rsidP="004470E5">
            <w:pPr>
              <w:numPr>
                <w:ilvl w:val="1"/>
                <w:numId w:val="421"/>
              </w:numPr>
              <w:spacing w:after="0" w:line="240" w:lineRule="auto"/>
              <w:rPr>
                <w:rFonts w:eastAsia="Times New Roman" w:cs="Times New Roman"/>
                <w:szCs w:val="24"/>
              </w:rPr>
            </w:pPr>
            <w:r w:rsidRPr="00725E27">
              <w:rPr>
                <w:rFonts w:eastAsia="Times New Roman" w:cs="Times New Roman"/>
                <w:b/>
                <w:bCs/>
                <w:szCs w:val="24"/>
              </w:rPr>
              <w:t>Performing Trigonometric Calculations</w:t>
            </w:r>
          </w:p>
          <w:p w14:paraId="61F85A5D" w14:textId="77777777" w:rsidR="00CE1315" w:rsidRPr="00725E27" w:rsidRDefault="00CE1315" w:rsidP="004470E5">
            <w:pPr>
              <w:pStyle w:val="ListParagraph"/>
              <w:numPr>
                <w:ilvl w:val="0"/>
                <w:numId w:val="422"/>
              </w:numPr>
              <w:spacing w:after="0" w:line="240" w:lineRule="auto"/>
              <w:contextualSpacing w:val="0"/>
              <w:rPr>
                <w:rFonts w:eastAsia="Times New Roman"/>
                <w:vanish/>
                <w:szCs w:val="24"/>
                <w:lang w:val="en-US"/>
              </w:rPr>
            </w:pPr>
          </w:p>
          <w:p w14:paraId="0FAF7C87" w14:textId="77777777" w:rsidR="00CE1315" w:rsidRPr="00725E27" w:rsidRDefault="00CE1315" w:rsidP="004470E5">
            <w:pPr>
              <w:pStyle w:val="ListParagraph"/>
              <w:numPr>
                <w:ilvl w:val="0"/>
                <w:numId w:val="422"/>
              </w:numPr>
              <w:spacing w:after="0" w:line="240" w:lineRule="auto"/>
              <w:contextualSpacing w:val="0"/>
              <w:rPr>
                <w:rFonts w:eastAsia="Times New Roman"/>
                <w:vanish/>
                <w:szCs w:val="24"/>
                <w:lang w:val="en-US"/>
              </w:rPr>
            </w:pPr>
          </w:p>
          <w:p w14:paraId="5A48F93E" w14:textId="77777777" w:rsidR="00CE1315" w:rsidRPr="00725E27" w:rsidRDefault="00CE1315" w:rsidP="004470E5">
            <w:pPr>
              <w:pStyle w:val="ListParagraph"/>
              <w:numPr>
                <w:ilvl w:val="0"/>
                <w:numId w:val="422"/>
              </w:numPr>
              <w:spacing w:after="0" w:line="240" w:lineRule="auto"/>
              <w:contextualSpacing w:val="0"/>
              <w:rPr>
                <w:rFonts w:eastAsia="Times New Roman"/>
                <w:vanish/>
                <w:szCs w:val="24"/>
                <w:lang w:val="en-US"/>
              </w:rPr>
            </w:pPr>
          </w:p>
          <w:p w14:paraId="3C8EB430" w14:textId="77777777" w:rsidR="00CE1315" w:rsidRPr="00725E27" w:rsidRDefault="00CE1315" w:rsidP="004470E5">
            <w:pPr>
              <w:pStyle w:val="ListParagraph"/>
              <w:numPr>
                <w:ilvl w:val="1"/>
                <w:numId w:val="422"/>
              </w:numPr>
              <w:spacing w:after="0" w:line="240" w:lineRule="auto"/>
              <w:contextualSpacing w:val="0"/>
              <w:rPr>
                <w:rFonts w:eastAsia="Times New Roman"/>
                <w:vanish/>
                <w:szCs w:val="24"/>
                <w:lang w:val="en-US"/>
              </w:rPr>
            </w:pPr>
          </w:p>
          <w:p w14:paraId="49A36828" w14:textId="77777777" w:rsidR="00CE1315" w:rsidRPr="00725E27" w:rsidRDefault="00CE1315" w:rsidP="004470E5">
            <w:pPr>
              <w:pStyle w:val="ListParagraph"/>
              <w:numPr>
                <w:ilvl w:val="1"/>
                <w:numId w:val="422"/>
              </w:numPr>
              <w:spacing w:after="0" w:line="240" w:lineRule="auto"/>
              <w:contextualSpacing w:val="0"/>
              <w:rPr>
                <w:rFonts w:eastAsia="Times New Roman"/>
                <w:vanish/>
                <w:szCs w:val="24"/>
                <w:lang w:val="en-US"/>
              </w:rPr>
            </w:pPr>
          </w:p>
          <w:p w14:paraId="1CDFB4C1" w14:textId="77777777" w:rsidR="00CE1315" w:rsidRPr="00725E27" w:rsidRDefault="00CE1315" w:rsidP="004470E5">
            <w:pPr>
              <w:pStyle w:val="ListParagraph"/>
              <w:numPr>
                <w:ilvl w:val="1"/>
                <w:numId w:val="422"/>
              </w:numPr>
              <w:spacing w:after="0" w:line="240" w:lineRule="auto"/>
              <w:contextualSpacing w:val="0"/>
              <w:rPr>
                <w:rFonts w:eastAsia="Times New Roman"/>
                <w:vanish/>
                <w:szCs w:val="24"/>
                <w:lang w:val="en-US"/>
              </w:rPr>
            </w:pPr>
          </w:p>
          <w:p w14:paraId="4D260B02" w14:textId="77777777" w:rsidR="00CE1315" w:rsidRPr="00725E27" w:rsidRDefault="00CE1315" w:rsidP="004470E5">
            <w:pPr>
              <w:numPr>
                <w:ilvl w:val="2"/>
                <w:numId w:val="422"/>
              </w:numPr>
              <w:spacing w:after="0" w:line="240" w:lineRule="auto"/>
              <w:rPr>
                <w:rFonts w:eastAsia="Times New Roman" w:cs="Times New Roman"/>
                <w:szCs w:val="24"/>
              </w:rPr>
            </w:pPr>
            <w:r w:rsidRPr="00725E27">
              <w:rPr>
                <w:rFonts w:eastAsia="Times New Roman" w:cs="Times New Roman"/>
                <w:szCs w:val="24"/>
              </w:rPr>
              <w:t>Calculating values using trigonometric functions</w:t>
            </w:r>
          </w:p>
          <w:p w14:paraId="47811CB9" w14:textId="77777777" w:rsidR="00CE1315" w:rsidRPr="00725E27" w:rsidRDefault="00CE1315" w:rsidP="004470E5">
            <w:pPr>
              <w:numPr>
                <w:ilvl w:val="2"/>
                <w:numId w:val="422"/>
              </w:numPr>
              <w:spacing w:after="0" w:line="240" w:lineRule="auto"/>
              <w:jc w:val="left"/>
              <w:rPr>
                <w:rFonts w:eastAsia="Times New Roman" w:cs="Times New Roman"/>
                <w:szCs w:val="24"/>
              </w:rPr>
            </w:pPr>
            <w:r w:rsidRPr="00725E27">
              <w:rPr>
                <w:rFonts w:eastAsia="Times New Roman" w:cs="Times New Roman"/>
                <w:szCs w:val="24"/>
              </w:rPr>
              <w:t>Application of the sine, cosine, and tangent function</w:t>
            </w:r>
          </w:p>
          <w:p w14:paraId="3F37CC9C" w14:textId="77777777" w:rsidR="00CE1315" w:rsidRPr="00725E27" w:rsidRDefault="00CE1315" w:rsidP="00C24A23">
            <w:pPr>
              <w:spacing w:after="0" w:line="240" w:lineRule="auto"/>
              <w:ind w:left="1080"/>
              <w:contextualSpacing/>
              <w:rPr>
                <w:rFonts w:cs="Times New Roman"/>
                <w:szCs w:val="24"/>
                <w:lang w:val="en-ZW"/>
              </w:rPr>
            </w:pPr>
          </w:p>
        </w:tc>
        <w:tc>
          <w:tcPr>
            <w:tcW w:w="1524" w:type="pct"/>
            <w:tcBorders>
              <w:top w:val="single" w:sz="4" w:space="0" w:color="auto"/>
              <w:left w:val="single" w:sz="4" w:space="0" w:color="auto"/>
              <w:bottom w:val="single" w:sz="4" w:space="0" w:color="auto"/>
              <w:right w:val="single" w:sz="4" w:space="0" w:color="auto"/>
            </w:tcBorders>
            <w:hideMark/>
          </w:tcPr>
          <w:p w14:paraId="5AB1499F"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Practical</w:t>
            </w:r>
          </w:p>
          <w:p w14:paraId="5E624781"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7B5E0B88"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Portfolio of evidence</w:t>
            </w:r>
          </w:p>
          <w:p w14:paraId="61ED6148"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6AB9F12D"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r w:rsidRPr="00725E27">
              <w:rPr>
                <w:rFonts w:cs="Times New Roman"/>
                <w:szCs w:val="24"/>
                <w:lang w:val="en-ZW"/>
              </w:rPr>
              <w:t xml:space="preserve"> </w:t>
            </w:r>
          </w:p>
        </w:tc>
      </w:tr>
      <w:tr w:rsidR="00725E27" w:rsidRPr="00725E27" w14:paraId="36F9A6F6" w14:textId="77777777" w:rsidTr="00C24A23">
        <w:trPr>
          <w:trHeight w:val="755"/>
        </w:trPr>
        <w:tc>
          <w:tcPr>
            <w:tcW w:w="1303" w:type="pct"/>
            <w:tcBorders>
              <w:top w:val="single" w:sz="4" w:space="0" w:color="auto"/>
              <w:left w:val="single" w:sz="4" w:space="0" w:color="auto"/>
              <w:bottom w:val="single" w:sz="4" w:space="0" w:color="auto"/>
              <w:right w:val="single" w:sz="4" w:space="0" w:color="auto"/>
            </w:tcBorders>
          </w:tcPr>
          <w:p w14:paraId="418CD079" w14:textId="77777777" w:rsidR="00CE1315" w:rsidRPr="00725E27" w:rsidRDefault="00CE1315" w:rsidP="004470E5">
            <w:pPr>
              <w:numPr>
                <w:ilvl w:val="0"/>
                <w:numId w:val="402"/>
              </w:numPr>
              <w:tabs>
                <w:tab w:val="left" w:pos="567"/>
              </w:tabs>
              <w:spacing w:after="0" w:line="240" w:lineRule="auto"/>
              <w:contextualSpacing/>
              <w:rPr>
                <w:rFonts w:cs="Times New Roman"/>
                <w:szCs w:val="24"/>
                <w:lang w:val="en-GB"/>
              </w:rPr>
            </w:pPr>
            <w:r w:rsidRPr="00725E27">
              <w:rPr>
                <w:rFonts w:cs="Times New Roman"/>
                <w:szCs w:val="24"/>
                <w:lang w:val="en-GB"/>
              </w:rPr>
              <w:t>Perform geometric calculations</w:t>
            </w:r>
          </w:p>
          <w:p w14:paraId="52268474" w14:textId="77777777" w:rsidR="00CE1315" w:rsidRPr="00725E27" w:rsidRDefault="00CE1315" w:rsidP="00C24A23">
            <w:pPr>
              <w:spacing w:after="0"/>
              <w:ind w:left="720"/>
              <w:contextualSpacing/>
              <w:rPr>
                <w:rFonts w:cs="Times New Roman"/>
                <w:szCs w:val="24"/>
                <w:lang w:val="en-GB"/>
              </w:rPr>
            </w:pPr>
          </w:p>
        </w:tc>
        <w:tc>
          <w:tcPr>
            <w:tcW w:w="2174" w:type="pct"/>
            <w:tcBorders>
              <w:top w:val="single" w:sz="4" w:space="0" w:color="auto"/>
              <w:left w:val="single" w:sz="4" w:space="0" w:color="auto"/>
              <w:bottom w:val="single" w:sz="4" w:space="0" w:color="auto"/>
              <w:right w:val="single" w:sz="4" w:space="0" w:color="auto"/>
            </w:tcBorders>
          </w:tcPr>
          <w:p w14:paraId="2AB42F75" w14:textId="77777777" w:rsidR="00CE1315" w:rsidRPr="00725E27" w:rsidRDefault="00CE1315" w:rsidP="004470E5">
            <w:pPr>
              <w:pStyle w:val="ListParagraph"/>
              <w:numPr>
                <w:ilvl w:val="0"/>
                <w:numId w:val="423"/>
              </w:numPr>
              <w:spacing w:after="0" w:line="240" w:lineRule="auto"/>
              <w:contextualSpacing w:val="0"/>
              <w:rPr>
                <w:rFonts w:eastAsia="Times New Roman"/>
                <w:b/>
                <w:bCs/>
                <w:vanish/>
                <w:szCs w:val="24"/>
                <w:lang w:val="en-US"/>
              </w:rPr>
            </w:pPr>
          </w:p>
          <w:p w14:paraId="5D8D62C2" w14:textId="77777777" w:rsidR="00CE1315" w:rsidRPr="00725E27" w:rsidRDefault="00CE1315" w:rsidP="004470E5">
            <w:pPr>
              <w:pStyle w:val="ListParagraph"/>
              <w:numPr>
                <w:ilvl w:val="0"/>
                <w:numId w:val="423"/>
              </w:numPr>
              <w:spacing w:after="0" w:line="240" w:lineRule="auto"/>
              <w:contextualSpacing w:val="0"/>
              <w:rPr>
                <w:rFonts w:eastAsia="Times New Roman"/>
                <w:b/>
                <w:bCs/>
                <w:vanish/>
                <w:szCs w:val="24"/>
                <w:lang w:val="en-US"/>
              </w:rPr>
            </w:pPr>
          </w:p>
          <w:p w14:paraId="1412A2B7" w14:textId="77777777" w:rsidR="00CE1315" w:rsidRPr="00725E27" w:rsidRDefault="00CE1315" w:rsidP="004470E5">
            <w:pPr>
              <w:pStyle w:val="ListParagraph"/>
              <w:numPr>
                <w:ilvl w:val="0"/>
                <w:numId w:val="423"/>
              </w:numPr>
              <w:spacing w:after="0" w:line="240" w:lineRule="auto"/>
              <w:contextualSpacing w:val="0"/>
              <w:rPr>
                <w:rFonts w:eastAsia="Times New Roman"/>
                <w:b/>
                <w:bCs/>
                <w:vanish/>
                <w:szCs w:val="24"/>
                <w:lang w:val="en-US"/>
              </w:rPr>
            </w:pPr>
          </w:p>
          <w:p w14:paraId="29F91216" w14:textId="77777777" w:rsidR="00CE1315" w:rsidRPr="00725E27" w:rsidRDefault="00CE1315" w:rsidP="004470E5">
            <w:pPr>
              <w:pStyle w:val="ListParagraph"/>
              <w:numPr>
                <w:ilvl w:val="0"/>
                <w:numId w:val="423"/>
              </w:numPr>
              <w:spacing w:after="0" w:line="240" w:lineRule="auto"/>
              <w:contextualSpacing w:val="0"/>
              <w:rPr>
                <w:rFonts w:eastAsia="Times New Roman"/>
                <w:b/>
                <w:bCs/>
                <w:vanish/>
                <w:szCs w:val="24"/>
                <w:lang w:val="en-US"/>
              </w:rPr>
            </w:pPr>
          </w:p>
          <w:p w14:paraId="53379408" w14:textId="77777777" w:rsidR="00CE1315" w:rsidRPr="00725E27" w:rsidRDefault="00CE1315" w:rsidP="004470E5">
            <w:pPr>
              <w:numPr>
                <w:ilvl w:val="1"/>
                <w:numId w:val="423"/>
              </w:numPr>
              <w:spacing w:after="0" w:line="240" w:lineRule="auto"/>
              <w:rPr>
                <w:rFonts w:eastAsia="Times New Roman" w:cs="Times New Roman"/>
                <w:szCs w:val="24"/>
              </w:rPr>
            </w:pPr>
            <w:r w:rsidRPr="00725E27">
              <w:rPr>
                <w:rFonts w:eastAsia="Times New Roman" w:cs="Times New Roman"/>
                <w:b/>
                <w:bCs/>
                <w:szCs w:val="24"/>
              </w:rPr>
              <w:t>Identifying Geometric Figures</w:t>
            </w:r>
          </w:p>
          <w:p w14:paraId="1636E009" w14:textId="77777777" w:rsidR="00CE1315" w:rsidRPr="00725E27" w:rsidRDefault="00CE1315" w:rsidP="004470E5">
            <w:pPr>
              <w:pStyle w:val="ListParagraph"/>
              <w:numPr>
                <w:ilvl w:val="0"/>
                <w:numId w:val="424"/>
              </w:numPr>
              <w:spacing w:after="0" w:line="240" w:lineRule="auto"/>
              <w:contextualSpacing w:val="0"/>
              <w:rPr>
                <w:rFonts w:eastAsia="Times New Roman"/>
                <w:vanish/>
                <w:szCs w:val="24"/>
                <w:lang w:val="en-US"/>
              </w:rPr>
            </w:pPr>
          </w:p>
          <w:p w14:paraId="523D66AD" w14:textId="77777777" w:rsidR="00CE1315" w:rsidRPr="00725E27" w:rsidRDefault="00CE1315" w:rsidP="004470E5">
            <w:pPr>
              <w:pStyle w:val="ListParagraph"/>
              <w:numPr>
                <w:ilvl w:val="0"/>
                <w:numId w:val="424"/>
              </w:numPr>
              <w:spacing w:after="0" w:line="240" w:lineRule="auto"/>
              <w:contextualSpacing w:val="0"/>
              <w:rPr>
                <w:rFonts w:eastAsia="Times New Roman"/>
                <w:vanish/>
                <w:szCs w:val="24"/>
                <w:lang w:val="en-US"/>
              </w:rPr>
            </w:pPr>
          </w:p>
          <w:p w14:paraId="1898D789" w14:textId="77777777" w:rsidR="00CE1315" w:rsidRPr="00725E27" w:rsidRDefault="00CE1315" w:rsidP="004470E5">
            <w:pPr>
              <w:pStyle w:val="ListParagraph"/>
              <w:numPr>
                <w:ilvl w:val="0"/>
                <w:numId w:val="424"/>
              </w:numPr>
              <w:spacing w:after="0" w:line="240" w:lineRule="auto"/>
              <w:contextualSpacing w:val="0"/>
              <w:rPr>
                <w:rFonts w:eastAsia="Times New Roman"/>
                <w:vanish/>
                <w:szCs w:val="24"/>
                <w:lang w:val="en-US"/>
              </w:rPr>
            </w:pPr>
          </w:p>
          <w:p w14:paraId="3A9170B2" w14:textId="77777777" w:rsidR="00CE1315" w:rsidRPr="00725E27" w:rsidRDefault="00CE1315" w:rsidP="004470E5">
            <w:pPr>
              <w:pStyle w:val="ListParagraph"/>
              <w:numPr>
                <w:ilvl w:val="0"/>
                <w:numId w:val="424"/>
              </w:numPr>
              <w:spacing w:after="0" w:line="240" w:lineRule="auto"/>
              <w:contextualSpacing w:val="0"/>
              <w:rPr>
                <w:rFonts w:eastAsia="Times New Roman"/>
                <w:vanish/>
                <w:szCs w:val="24"/>
                <w:lang w:val="en-US"/>
              </w:rPr>
            </w:pPr>
          </w:p>
          <w:p w14:paraId="789D32E7" w14:textId="77777777" w:rsidR="00CE1315" w:rsidRPr="00725E27" w:rsidRDefault="00CE1315" w:rsidP="004470E5">
            <w:pPr>
              <w:pStyle w:val="ListParagraph"/>
              <w:numPr>
                <w:ilvl w:val="1"/>
                <w:numId w:val="424"/>
              </w:numPr>
              <w:spacing w:after="0" w:line="240" w:lineRule="auto"/>
              <w:contextualSpacing w:val="0"/>
              <w:rPr>
                <w:rFonts w:eastAsia="Times New Roman"/>
                <w:vanish/>
                <w:szCs w:val="24"/>
                <w:lang w:val="en-US"/>
              </w:rPr>
            </w:pPr>
          </w:p>
          <w:p w14:paraId="41B6CABE" w14:textId="77777777" w:rsidR="00CE1315" w:rsidRPr="00725E27" w:rsidRDefault="00CE1315" w:rsidP="004470E5">
            <w:pPr>
              <w:numPr>
                <w:ilvl w:val="2"/>
                <w:numId w:val="424"/>
              </w:numPr>
              <w:spacing w:after="0" w:line="240" w:lineRule="auto"/>
              <w:jc w:val="left"/>
              <w:rPr>
                <w:rFonts w:eastAsia="Times New Roman" w:cs="Times New Roman"/>
                <w:szCs w:val="24"/>
              </w:rPr>
            </w:pPr>
            <w:r w:rsidRPr="00725E27">
              <w:rPr>
                <w:rFonts w:eastAsia="Times New Roman" w:cs="Times New Roman"/>
                <w:szCs w:val="24"/>
              </w:rPr>
              <w:t>Recognizing different geometric shapes (triangles, circles, polygons)</w:t>
            </w:r>
          </w:p>
          <w:p w14:paraId="1C8CBA8F" w14:textId="77777777" w:rsidR="00CE1315" w:rsidRPr="00725E27" w:rsidRDefault="00CE1315" w:rsidP="004470E5">
            <w:pPr>
              <w:numPr>
                <w:ilvl w:val="2"/>
                <w:numId w:val="424"/>
              </w:numPr>
              <w:spacing w:after="0" w:line="240" w:lineRule="auto"/>
              <w:jc w:val="left"/>
              <w:rPr>
                <w:rFonts w:eastAsia="Times New Roman" w:cs="Times New Roman"/>
                <w:szCs w:val="24"/>
              </w:rPr>
            </w:pPr>
            <w:r w:rsidRPr="00725E27">
              <w:rPr>
                <w:rFonts w:eastAsia="Times New Roman" w:cs="Times New Roman"/>
                <w:szCs w:val="24"/>
              </w:rPr>
              <w:t>Understanding properties of geometric figures</w:t>
            </w:r>
          </w:p>
          <w:p w14:paraId="5DDDCA20" w14:textId="77777777" w:rsidR="00CE1315" w:rsidRPr="00725E27" w:rsidRDefault="00CE1315" w:rsidP="004470E5">
            <w:pPr>
              <w:numPr>
                <w:ilvl w:val="1"/>
                <w:numId w:val="423"/>
              </w:numPr>
              <w:spacing w:after="0" w:line="240" w:lineRule="auto"/>
              <w:rPr>
                <w:rFonts w:eastAsia="Times New Roman" w:cs="Times New Roman"/>
                <w:szCs w:val="24"/>
              </w:rPr>
            </w:pPr>
            <w:r w:rsidRPr="00725E27">
              <w:rPr>
                <w:rFonts w:eastAsia="Times New Roman" w:cs="Times New Roman"/>
                <w:b/>
                <w:bCs/>
                <w:szCs w:val="24"/>
              </w:rPr>
              <w:t>Calculating Areas</w:t>
            </w:r>
          </w:p>
          <w:p w14:paraId="20A02716" w14:textId="77777777" w:rsidR="00CE1315" w:rsidRPr="00725E27" w:rsidRDefault="00CE1315" w:rsidP="004470E5">
            <w:pPr>
              <w:numPr>
                <w:ilvl w:val="2"/>
                <w:numId w:val="423"/>
              </w:numPr>
              <w:spacing w:after="0" w:line="240" w:lineRule="auto"/>
              <w:rPr>
                <w:rFonts w:eastAsia="Times New Roman" w:cs="Times New Roman"/>
                <w:szCs w:val="24"/>
              </w:rPr>
            </w:pPr>
            <w:r w:rsidRPr="00725E27">
              <w:rPr>
                <w:rFonts w:eastAsia="Times New Roman" w:cs="Times New Roman"/>
                <w:szCs w:val="24"/>
              </w:rPr>
              <w:lastRenderedPageBreak/>
              <w:t>Area formulas for various figures (rectangle, triangle, circle, etc.)</w:t>
            </w:r>
          </w:p>
          <w:p w14:paraId="3B083B54" w14:textId="77777777" w:rsidR="00CE1315" w:rsidRPr="00725E27" w:rsidRDefault="00CE1315" w:rsidP="004470E5">
            <w:pPr>
              <w:numPr>
                <w:ilvl w:val="2"/>
                <w:numId w:val="423"/>
              </w:numPr>
              <w:spacing w:after="0" w:line="240" w:lineRule="auto"/>
              <w:rPr>
                <w:rFonts w:eastAsia="Times New Roman" w:cs="Times New Roman"/>
                <w:szCs w:val="24"/>
              </w:rPr>
            </w:pPr>
            <w:r w:rsidRPr="00725E27">
              <w:rPr>
                <w:rFonts w:eastAsia="Times New Roman" w:cs="Times New Roman"/>
                <w:szCs w:val="24"/>
              </w:rPr>
              <w:t>Applying formulas to calculate areas</w:t>
            </w:r>
          </w:p>
          <w:p w14:paraId="45D8D22B" w14:textId="77777777" w:rsidR="00CE1315" w:rsidRPr="00725E27" w:rsidRDefault="00CE1315" w:rsidP="004470E5">
            <w:pPr>
              <w:numPr>
                <w:ilvl w:val="1"/>
                <w:numId w:val="423"/>
              </w:numPr>
              <w:spacing w:after="0" w:line="240" w:lineRule="auto"/>
              <w:rPr>
                <w:rFonts w:eastAsia="Times New Roman" w:cs="Times New Roman"/>
                <w:szCs w:val="24"/>
              </w:rPr>
            </w:pPr>
            <w:r w:rsidRPr="00725E27">
              <w:rPr>
                <w:rFonts w:eastAsia="Times New Roman" w:cs="Times New Roman"/>
                <w:b/>
                <w:bCs/>
                <w:szCs w:val="24"/>
              </w:rPr>
              <w:t>Pythagoras’ Theorem</w:t>
            </w:r>
          </w:p>
          <w:p w14:paraId="2A038E7E" w14:textId="77777777" w:rsidR="00CE1315" w:rsidRPr="00725E27" w:rsidRDefault="00CE1315" w:rsidP="004470E5">
            <w:pPr>
              <w:pStyle w:val="ListParagraph"/>
              <w:numPr>
                <w:ilvl w:val="0"/>
                <w:numId w:val="425"/>
              </w:numPr>
              <w:spacing w:after="0" w:line="240" w:lineRule="auto"/>
              <w:contextualSpacing w:val="0"/>
              <w:rPr>
                <w:rFonts w:eastAsia="Times New Roman"/>
                <w:vanish/>
                <w:szCs w:val="24"/>
                <w:lang w:val="en-US"/>
              </w:rPr>
            </w:pPr>
          </w:p>
          <w:p w14:paraId="657E4D90" w14:textId="77777777" w:rsidR="00CE1315" w:rsidRPr="00725E27" w:rsidRDefault="00CE1315" w:rsidP="004470E5">
            <w:pPr>
              <w:pStyle w:val="ListParagraph"/>
              <w:numPr>
                <w:ilvl w:val="0"/>
                <w:numId w:val="425"/>
              </w:numPr>
              <w:spacing w:after="0" w:line="240" w:lineRule="auto"/>
              <w:contextualSpacing w:val="0"/>
              <w:rPr>
                <w:rFonts w:eastAsia="Times New Roman"/>
                <w:vanish/>
                <w:szCs w:val="24"/>
                <w:lang w:val="en-US"/>
              </w:rPr>
            </w:pPr>
          </w:p>
          <w:p w14:paraId="39728CB1" w14:textId="77777777" w:rsidR="00CE1315" w:rsidRPr="00725E27" w:rsidRDefault="00CE1315" w:rsidP="004470E5">
            <w:pPr>
              <w:pStyle w:val="ListParagraph"/>
              <w:numPr>
                <w:ilvl w:val="0"/>
                <w:numId w:val="425"/>
              </w:numPr>
              <w:spacing w:after="0" w:line="240" w:lineRule="auto"/>
              <w:contextualSpacing w:val="0"/>
              <w:rPr>
                <w:rFonts w:eastAsia="Times New Roman"/>
                <w:vanish/>
                <w:szCs w:val="24"/>
                <w:lang w:val="en-US"/>
              </w:rPr>
            </w:pPr>
          </w:p>
          <w:p w14:paraId="7A8C340B" w14:textId="77777777" w:rsidR="00CE1315" w:rsidRPr="00725E27" w:rsidRDefault="00CE1315" w:rsidP="004470E5">
            <w:pPr>
              <w:pStyle w:val="ListParagraph"/>
              <w:numPr>
                <w:ilvl w:val="0"/>
                <w:numId w:val="425"/>
              </w:numPr>
              <w:spacing w:after="0" w:line="240" w:lineRule="auto"/>
              <w:contextualSpacing w:val="0"/>
              <w:rPr>
                <w:rFonts w:eastAsia="Times New Roman"/>
                <w:vanish/>
                <w:szCs w:val="24"/>
                <w:lang w:val="en-US"/>
              </w:rPr>
            </w:pPr>
          </w:p>
          <w:p w14:paraId="6FB590B7" w14:textId="77777777" w:rsidR="00CE1315" w:rsidRPr="00725E27" w:rsidRDefault="00CE1315" w:rsidP="004470E5">
            <w:pPr>
              <w:pStyle w:val="ListParagraph"/>
              <w:numPr>
                <w:ilvl w:val="1"/>
                <w:numId w:val="425"/>
              </w:numPr>
              <w:spacing w:after="0" w:line="240" w:lineRule="auto"/>
              <w:contextualSpacing w:val="0"/>
              <w:rPr>
                <w:rFonts w:eastAsia="Times New Roman"/>
                <w:vanish/>
                <w:szCs w:val="24"/>
                <w:lang w:val="en-US"/>
              </w:rPr>
            </w:pPr>
          </w:p>
          <w:p w14:paraId="237DAD1A" w14:textId="77777777" w:rsidR="00CE1315" w:rsidRPr="00725E27" w:rsidRDefault="00CE1315" w:rsidP="004470E5">
            <w:pPr>
              <w:pStyle w:val="ListParagraph"/>
              <w:numPr>
                <w:ilvl w:val="1"/>
                <w:numId w:val="425"/>
              </w:numPr>
              <w:spacing w:after="0" w:line="240" w:lineRule="auto"/>
              <w:contextualSpacing w:val="0"/>
              <w:rPr>
                <w:rFonts w:eastAsia="Times New Roman"/>
                <w:vanish/>
                <w:szCs w:val="24"/>
                <w:lang w:val="en-US"/>
              </w:rPr>
            </w:pPr>
          </w:p>
          <w:p w14:paraId="27667239" w14:textId="77777777" w:rsidR="00CE1315" w:rsidRPr="00725E27" w:rsidRDefault="00CE1315" w:rsidP="004470E5">
            <w:pPr>
              <w:pStyle w:val="ListParagraph"/>
              <w:numPr>
                <w:ilvl w:val="1"/>
                <w:numId w:val="425"/>
              </w:numPr>
              <w:spacing w:after="0" w:line="240" w:lineRule="auto"/>
              <w:contextualSpacing w:val="0"/>
              <w:rPr>
                <w:rFonts w:eastAsia="Times New Roman"/>
                <w:vanish/>
                <w:szCs w:val="24"/>
                <w:lang w:val="en-US"/>
              </w:rPr>
            </w:pPr>
          </w:p>
          <w:p w14:paraId="2038BBE4" w14:textId="77777777" w:rsidR="00CE1315" w:rsidRPr="00725E27" w:rsidRDefault="00CE1315" w:rsidP="004470E5">
            <w:pPr>
              <w:numPr>
                <w:ilvl w:val="2"/>
                <w:numId w:val="425"/>
              </w:numPr>
              <w:spacing w:after="0" w:line="240" w:lineRule="auto"/>
              <w:jc w:val="left"/>
              <w:rPr>
                <w:rFonts w:eastAsia="Times New Roman" w:cs="Times New Roman"/>
                <w:szCs w:val="24"/>
              </w:rPr>
            </w:pPr>
            <w:r w:rsidRPr="00725E27">
              <w:rPr>
                <w:rFonts w:eastAsia="Times New Roman" w:cs="Times New Roman"/>
                <w:szCs w:val="24"/>
              </w:rPr>
              <w:t>Understanding the Pythagorean theorem</w:t>
            </w:r>
          </w:p>
          <w:p w14:paraId="3B8CE2BC" w14:textId="77777777" w:rsidR="00CE1315" w:rsidRPr="00725E27" w:rsidRDefault="00CE1315" w:rsidP="004470E5">
            <w:pPr>
              <w:numPr>
                <w:ilvl w:val="2"/>
                <w:numId w:val="425"/>
              </w:numPr>
              <w:spacing w:after="0" w:line="240" w:lineRule="auto"/>
              <w:rPr>
                <w:rFonts w:eastAsia="Times New Roman" w:cs="Times New Roman"/>
                <w:szCs w:val="24"/>
              </w:rPr>
            </w:pPr>
            <w:r w:rsidRPr="00725E27">
              <w:rPr>
                <w:rFonts w:eastAsia="Times New Roman" w:cs="Times New Roman"/>
                <w:szCs w:val="24"/>
              </w:rPr>
              <w:t>Solving problems using the theorem</w:t>
            </w:r>
          </w:p>
          <w:p w14:paraId="26E31606" w14:textId="77777777" w:rsidR="00CE1315" w:rsidRPr="00725E27" w:rsidRDefault="00CE1315" w:rsidP="00C24A23">
            <w:pPr>
              <w:spacing w:after="0" w:line="24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14:paraId="70D0A1D8"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lastRenderedPageBreak/>
              <w:t>Practical</w:t>
            </w:r>
          </w:p>
          <w:p w14:paraId="0EDDC81E"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6D52E90F"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Portfolio of evidence</w:t>
            </w:r>
          </w:p>
          <w:p w14:paraId="20C3CD34"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12A3F4F9"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p>
        </w:tc>
      </w:tr>
      <w:tr w:rsidR="00725E27" w:rsidRPr="00725E27" w14:paraId="16BED7AF" w14:textId="77777777" w:rsidTr="00C24A23">
        <w:trPr>
          <w:trHeight w:val="755"/>
        </w:trPr>
        <w:tc>
          <w:tcPr>
            <w:tcW w:w="1303" w:type="pct"/>
            <w:tcBorders>
              <w:top w:val="single" w:sz="4" w:space="0" w:color="auto"/>
              <w:left w:val="single" w:sz="4" w:space="0" w:color="auto"/>
              <w:bottom w:val="single" w:sz="4" w:space="0" w:color="auto"/>
              <w:right w:val="single" w:sz="4" w:space="0" w:color="auto"/>
            </w:tcBorders>
          </w:tcPr>
          <w:p w14:paraId="2286EF2E" w14:textId="77777777" w:rsidR="00CE1315" w:rsidRPr="00725E27" w:rsidRDefault="00CE1315" w:rsidP="004470E5">
            <w:pPr>
              <w:numPr>
                <w:ilvl w:val="0"/>
                <w:numId w:val="402"/>
              </w:numPr>
              <w:tabs>
                <w:tab w:val="left" w:pos="426"/>
              </w:tabs>
              <w:spacing w:after="0" w:line="240" w:lineRule="auto"/>
              <w:contextualSpacing/>
              <w:jc w:val="left"/>
              <w:rPr>
                <w:rFonts w:cs="Times New Roman"/>
                <w:szCs w:val="24"/>
                <w:lang w:val="en-GB"/>
              </w:rPr>
            </w:pPr>
            <w:r w:rsidRPr="00725E27">
              <w:rPr>
                <w:rFonts w:eastAsia="Arial Unicode MS" w:cs="Times New Roman"/>
                <w:szCs w:val="24"/>
                <w:lang w:val="en-GB"/>
              </w:rPr>
              <w:t>Carry out Mensuration calculations</w:t>
            </w:r>
          </w:p>
          <w:p w14:paraId="2D9279F3" w14:textId="77777777" w:rsidR="00CE1315" w:rsidRPr="00725E27" w:rsidRDefault="00CE1315" w:rsidP="00C24A23">
            <w:pPr>
              <w:tabs>
                <w:tab w:val="left" w:pos="1270"/>
              </w:tabs>
              <w:spacing w:after="0" w:line="240" w:lineRule="auto"/>
              <w:ind w:left="720"/>
              <w:contextualSpacing/>
              <w:rPr>
                <w:rFonts w:cs="Times New Roman"/>
                <w:szCs w:val="24"/>
                <w:lang w:val="en-GB"/>
              </w:rPr>
            </w:pPr>
          </w:p>
        </w:tc>
        <w:tc>
          <w:tcPr>
            <w:tcW w:w="2174" w:type="pct"/>
            <w:tcBorders>
              <w:top w:val="single" w:sz="4" w:space="0" w:color="auto"/>
              <w:left w:val="single" w:sz="4" w:space="0" w:color="auto"/>
              <w:bottom w:val="single" w:sz="4" w:space="0" w:color="auto"/>
              <w:right w:val="single" w:sz="4" w:space="0" w:color="auto"/>
            </w:tcBorders>
          </w:tcPr>
          <w:p w14:paraId="675D28A1" w14:textId="77777777" w:rsidR="00CE1315" w:rsidRPr="00725E27" w:rsidRDefault="00CE1315" w:rsidP="004470E5">
            <w:pPr>
              <w:pStyle w:val="ListParagraph"/>
              <w:numPr>
                <w:ilvl w:val="0"/>
                <w:numId w:val="426"/>
              </w:numPr>
              <w:spacing w:after="0" w:line="240" w:lineRule="auto"/>
              <w:contextualSpacing w:val="0"/>
              <w:rPr>
                <w:rFonts w:eastAsia="Times New Roman"/>
                <w:b/>
                <w:bCs/>
                <w:vanish/>
                <w:szCs w:val="24"/>
                <w:lang w:val="en-US"/>
              </w:rPr>
            </w:pPr>
          </w:p>
          <w:p w14:paraId="7BECA205" w14:textId="77777777" w:rsidR="00CE1315" w:rsidRPr="00725E27" w:rsidRDefault="00CE1315" w:rsidP="004470E5">
            <w:pPr>
              <w:pStyle w:val="ListParagraph"/>
              <w:numPr>
                <w:ilvl w:val="0"/>
                <w:numId w:val="426"/>
              </w:numPr>
              <w:spacing w:after="0" w:line="240" w:lineRule="auto"/>
              <w:contextualSpacing w:val="0"/>
              <w:rPr>
                <w:rFonts w:eastAsia="Times New Roman"/>
                <w:b/>
                <w:bCs/>
                <w:vanish/>
                <w:szCs w:val="24"/>
                <w:lang w:val="en-US"/>
              </w:rPr>
            </w:pPr>
          </w:p>
          <w:p w14:paraId="40108B7C" w14:textId="77777777" w:rsidR="00CE1315" w:rsidRPr="00725E27" w:rsidRDefault="00CE1315" w:rsidP="004470E5">
            <w:pPr>
              <w:pStyle w:val="ListParagraph"/>
              <w:numPr>
                <w:ilvl w:val="0"/>
                <w:numId w:val="426"/>
              </w:numPr>
              <w:spacing w:after="0" w:line="240" w:lineRule="auto"/>
              <w:contextualSpacing w:val="0"/>
              <w:rPr>
                <w:rFonts w:eastAsia="Times New Roman"/>
                <w:b/>
                <w:bCs/>
                <w:vanish/>
                <w:szCs w:val="24"/>
                <w:lang w:val="en-US"/>
              </w:rPr>
            </w:pPr>
          </w:p>
          <w:p w14:paraId="55C3DCA7" w14:textId="77777777" w:rsidR="00CE1315" w:rsidRPr="00725E27" w:rsidRDefault="00CE1315" w:rsidP="004470E5">
            <w:pPr>
              <w:pStyle w:val="ListParagraph"/>
              <w:numPr>
                <w:ilvl w:val="0"/>
                <w:numId w:val="426"/>
              </w:numPr>
              <w:spacing w:after="0" w:line="240" w:lineRule="auto"/>
              <w:contextualSpacing w:val="0"/>
              <w:rPr>
                <w:rFonts w:eastAsia="Times New Roman"/>
                <w:b/>
                <w:bCs/>
                <w:vanish/>
                <w:szCs w:val="24"/>
                <w:lang w:val="en-US"/>
              </w:rPr>
            </w:pPr>
          </w:p>
          <w:p w14:paraId="55F4CCE1" w14:textId="77777777" w:rsidR="00CE1315" w:rsidRPr="00725E27" w:rsidRDefault="00CE1315" w:rsidP="004470E5">
            <w:pPr>
              <w:pStyle w:val="ListParagraph"/>
              <w:numPr>
                <w:ilvl w:val="0"/>
                <w:numId w:val="426"/>
              </w:numPr>
              <w:spacing w:after="0" w:line="240" w:lineRule="auto"/>
              <w:contextualSpacing w:val="0"/>
              <w:rPr>
                <w:rFonts w:eastAsia="Times New Roman"/>
                <w:b/>
                <w:bCs/>
                <w:vanish/>
                <w:szCs w:val="24"/>
                <w:lang w:val="en-US"/>
              </w:rPr>
            </w:pPr>
          </w:p>
          <w:p w14:paraId="2B64C841" w14:textId="77777777" w:rsidR="00CE1315" w:rsidRPr="00725E27" w:rsidRDefault="00CE1315" w:rsidP="004470E5">
            <w:pPr>
              <w:numPr>
                <w:ilvl w:val="1"/>
                <w:numId w:val="426"/>
              </w:numPr>
              <w:spacing w:after="0" w:line="240" w:lineRule="auto"/>
              <w:rPr>
                <w:rFonts w:eastAsia="Times New Roman" w:cs="Times New Roman"/>
                <w:szCs w:val="24"/>
              </w:rPr>
            </w:pPr>
            <w:r w:rsidRPr="00725E27">
              <w:rPr>
                <w:rFonts w:eastAsia="Times New Roman" w:cs="Times New Roman"/>
                <w:b/>
                <w:bCs/>
                <w:szCs w:val="24"/>
              </w:rPr>
              <w:t>Units of Measurement</w:t>
            </w:r>
          </w:p>
          <w:p w14:paraId="54632A66" w14:textId="77777777" w:rsidR="00CE1315" w:rsidRPr="00725E27" w:rsidRDefault="00CE1315" w:rsidP="004470E5">
            <w:pPr>
              <w:pStyle w:val="ListParagraph"/>
              <w:numPr>
                <w:ilvl w:val="0"/>
                <w:numId w:val="427"/>
              </w:numPr>
              <w:spacing w:after="0" w:line="240" w:lineRule="auto"/>
              <w:contextualSpacing w:val="0"/>
              <w:rPr>
                <w:rFonts w:eastAsia="Times New Roman"/>
                <w:vanish/>
                <w:szCs w:val="24"/>
                <w:lang w:val="en-US"/>
              </w:rPr>
            </w:pPr>
          </w:p>
          <w:p w14:paraId="7B5E5B26" w14:textId="77777777" w:rsidR="00CE1315" w:rsidRPr="00725E27" w:rsidRDefault="00CE1315" w:rsidP="004470E5">
            <w:pPr>
              <w:pStyle w:val="ListParagraph"/>
              <w:numPr>
                <w:ilvl w:val="0"/>
                <w:numId w:val="427"/>
              </w:numPr>
              <w:spacing w:after="0" w:line="240" w:lineRule="auto"/>
              <w:contextualSpacing w:val="0"/>
              <w:rPr>
                <w:rFonts w:eastAsia="Times New Roman"/>
                <w:vanish/>
                <w:szCs w:val="24"/>
                <w:lang w:val="en-US"/>
              </w:rPr>
            </w:pPr>
          </w:p>
          <w:p w14:paraId="6DDBC7AC" w14:textId="77777777" w:rsidR="00CE1315" w:rsidRPr="00725E27" w:rsidRDefault="00CE1315" w:rsidP="004470E5">
            <w:pPr>
              <w:pStyle w:val="ListParagraph"/>
              <w:numPr>
                <w:ilvl w:val="0"/>
                <w:numId w:val="427"/>
              </w:numPr>
              <w:spacing w:after="0" w:line="240" w:lineRule="auto"/>
              <w:contextualSpacing w:val="0"/>
              <w:rPr>
                <w:rFonts w:eastAsia="Times New Roman"/>
                <w:vanish/>
                <w:szCs w:val="24"/>
                <w:lang w:val="en-US"/>
              </w:rPr>
            </w:pPr>
          </w:p>
          <w:p w14:paraId="23880FE4" w14:textId="77777777" w:rsidR="00CE1315" w:rsidRPr="00725E27" w:rsidRDefault="00CE1315" w:rsidP="004470E5">
            <w:pPr>
              <w:pStyle w:val="ListParagraph"/>
              <w:numPr>
                <w:ilvl w:val="0"/>
                <w:numId w:val="427"/>
              </w:numPr>
              <w:spacing w:after="0" w:line="240" w:lineRule="auto"/>
              <w:contextualSpacing w:val="0"/>
              <w:rPr>
                <w:rFonts w:eastAsia="Times New Roman"/>
                <w:vanish/>
                <w:szCs w:val="24"/>
                <w:lang w:val="en-US"/>
              </w:rPr>
            </w:pPr>
          </w:p>
          <w:p w14:paraId="35D661CA" w14:textId="77777777" w:rsidR="00CE1315" w:rsidRPr="00725E27" w:rsidRDefault="00CE1315" w:rsidP="004470E5">
            <w:pPr>
              <w:pStyle w:val="ListParagraph"/>
              <w:numPr>
                <w:ilvl w:val="0"/>
                <w:numId w:val="427"/>
              </w:numPr>
              <w:spacing w:after="0" w:line="240" w:lineRule="auto"/>
              <w:contextualSpacing w:val="0"/>
              <w:rPr>
                <w:rFonts w:eastAsia="Times New Roman"/>
                <w:vanish/>
                <w:szCs w:val="24"/>
                <w:lang w:val="en-US"/>
              </w:rPr>
            </w:pPr>
          </w:p>
          <w:p w14:paraId="7C72528D" w14:textId="77777777" w:rsidR="00CE1315" w:rsidRPr="00725E27" w:rsidRDefault="00CE1315" w:rsidP="004470E5">
            <w:pPr>
              <w:pStyle w:val="ListParagraph"/>
              <w:numPr>
                <w:ilvl w:val="1"/>
                <w:numId w:val="427"/>
              </w:numPr>
              <w:spacing w:after="0" w:line="240" w:lineRule="auto"/>
              <w:contextualSpacing w:val="0"/>
              <w:rPr>
                <w:rFonts w:eastAsia="Times New Roman"/>
                <w:vanish/>
                <w:szCs w:val="24"/>
                <w:lang w:val="en-US"/>
              </w:rPr>
            </w:pPr>
          </w:p>
          <w:p w14:paraId="48D5F910" w14:textId="77777777" w:rsidR="00CE1315" w:rsidRPr="00725E27" w:rsidRDefault="00CE1315" w:rsidP="004470E5">
            <w:pPr>
              <w:numPr>
                <w:ilvl w:val="2"/>
                <w:numId w:val="427"/>
              </w:numPr>
              <w:spacing w:after="0" w:line="240" w:lineRule="auto"/>
              <w:jc w:val="left"/>
              <w:rPr>
                <w:rFonts w:eastAsia="Times New Roman" w:cs="Times New Roman"/>
                <w:szCs w:val="24"/>
              </w:rPr>
            </w:pPr>
            <w:r w:rsidRPr="00725E27">
              <w:rPr>
                <w:rFonts w:eastAsia="Times New Roman" w:cs="Times New Roman"/>
                <w:szCs w:val="24"/>
              </w:rPr>
              <w:t>Identifying different units of measurement (length, area, volume)</w:t>
            </w:r>
          </w:p>
          <w:p w14:paraId="53C0AECE" w14:textId="77777777" w:rsidR="00CE1315" w:rsidRPr="00725E27" w:rsidRDefault="00CE1315" w:rsidP="004470E5">
            <w:pPr>
              <w:numPr>
                <w:ilvl w:val="2"/>
                <w:numId w:val="427"/>
              </w:numPr>
              <w:spacing w:after="0" w:line="240" w:lineRule="auto"/>
              <w:jc w:val="left"/>
              <w:rPr>
                <w:rFonts w:eastAsia="Times New Roman" w:cs="Times New Roman"/>
                <w:szCs w:val="24"/>
              </w:rPr>
            </w:pPr>
            <w:r w:rsidRPr="00725E27">
              <w:rPr>
                <w:rFonts w:eastAsia="Times New Roman" w:cs="Times New Roman"/>
                <w:szCs w:val="24"/>
              </w:rPr>
              <w:t>Understanding the significance of units in calculations</w:t>
            </w:r>
          </w:p>
          <w:p w14:paraId="21FF066E" w14:textId="77777777" w:rsidR="00CE1315" w:rsidRPr="00725E27" w:rsidRDefault="00CE1315" w:rsidP="004470E5">
            <w:pPr>
              <w:numPr>
                <w:ilvl w:val="1"/>
                <w:numId w:val="426"/>
              </w:numPr>
              <w:spacing w:after="0" w:line="240" w:lineRule="auto"/>
              <w:rPr>
                <w:rFonts w:eastAsia="Times New Roman" w:cs="Times New Roman"/>
                <w:szCs w:val="24"/>
              </w:rPr>
            </w:pPr>
            <w:r w:rsidRPr="00725E27">
              <w:rPr>
                <w:rFonts w:eastAsia="Times New Roman" w:cs="Times New Roman"/>
                <w:b/>
                <w:bCs/>
                <w:szCs w:val="24"/>
              </w:rPr>
              <w:t>Unit Conversion</w:t>
            </w:r>
          </w:p>
          <w:p w14:paraId="4FA66B86" w14:textId="77777777" w:rsidR="00CE1315" w:rsidRPr="00725E27" w:rsidRDefault="00CE1315" w:rsidP="004470E5">
            <w:pPr>
              <w:numPr>
                <w:ilvl w:val="2"/>
                <w:numId w:val="426"/>
              </w:numPr>
              <w:spacing w:after="0" w:line="240" w:lineRule="auto"/>
              <w:jc w:val="left"/>
              <w:rPr>
                <w:rFonts w:eastAsia="Times New Roman" w:cs="Times New Roman"/>
                <w:szCs w:val="24"/>
              </w:rPr>
            </w:pPr>
            <w:r w:rsidRPr="00725E27">
              <w:rPr>
                <w:rFonts w:eastAsia="Times New Roman" w:cs="Times New Roman"/>
                <w:szCs w:val="24"/>
              </w:rPr>
              <w:t>Converting units (e.g., centimeters to meters, square feet to square meters)</w:t>
            </w:r>
          </w:p>
          <w:p w14:paraId="3E77CB0C" w14:textId="77777777" w:rsidR="00CE1315" w:rsidRPr="00725E27" w:rsidRDefault="00CE1315" w:rsidP="004470E5">
            <w:pPr>
              <w:numPr>
                <w:ilvl w:val="2"/>
                <w:numId w:val="426"/>
              </w:numPr>
              <w:spacing w:after="0" w:line="240" w:lineRule="auto"/>
              <w:jc w:val="left"/>
              <w:rPr>
                <w:rFonts w:eastAsia="Times New Roman" w:cs="Times New Roman"/>
                <w:szCs w:val="24"/>
              </w:rPr>
            </w:pPr>
            <w:r w:rsidRPr="00725E27">
              <w:rPr>
                <w:rFonts w:eastAsia="Times New Roman" w:cs="Times New Roman"/>
                <w:szCs w:val="24"/>
              </w:rPr>
              <w:t>Application of conversion in problems</w:t>
            </w:r>
          </w:p>
          <w:p w14:paraId="14B55D42" w14:textId="77777777" w:rsidR="00CE1315" w:rsidRPr="00725E27" w:rsidRDefault="00CE1315" w:rsidP="004470E5">
            <w:pPr>
              <w:numPr>
                <w:ilvl w:val="1"/>
                <w:numId w:val="426"/>
              </w:numPr>
              <w:spacing w:after="0" w:line="240" w:lineRule="auto"/>
              <w:rPr>
                <w:rFonts w:eastAsia="Times New Roman" w:cs="Times New Roman"/>
                <w:szCs w:val="24"/>
              </w:rPr>
            </w:pPr>
            <w:r w:rsidRPr="00725E27">
              <w:rPr>
                <w:rFonts w:eastAsia="Times New Roman" w:cs="Times New Roman"/>
                <w:b/>
                <w:bCs/>
                <w:szCs w:val="24"/>
              </w:rPr>
              <w:t>Perimeters and Areas</w:t>
            </w:r>
          </w:p>
          <w:p w14:paraId="0CC774E9" w14:textId="77777777" w:rsidR="00CE1315" w:rsidRPr="00725E27" w:rsidRDefault="00CE1315" w:rsidP="004470E5">
            <w:pPr>
              <w:pStyle w:val="ListParagraph"/>
              <w:numPr>
                <w:ilvl w:val="0"/>
                <w:numId w:val="411"/>
              </w:numPr>
              <w:spacing w:after="0" w:line="240" w:lineRule="auto"/>
              <w:contextualSpacing w:val="0"/>
              <w:rPr>
                <w:rFonts w:eastAsia="Times New Roman"/>
                <w:vanish/>
                <w:szCs w:val="24"/>
                <w:lang w:val="en-US"/>
              </w:rPr>
            </w:pPr>
          </w:p>
          <w:p w14:paraId="5ADCD081" w14:textId="77777777" w:rsidR="00CE1315" w:rsidRPr="00725E27" w:rsidRDefault="00CE1315" w:rsidP="004470E5">
            <w:pPr>
              <w:pStyle w:val="ListParagraph"/>
              <w:numPr>
                <w:ilvl w:val="0"/>
                <w:numId w:val="411"/>
              </w:numPr>
              <w:spacing w:after="0" w:line="240" w:lineRule="auto"/>
              <w:contextualSpacing w:val="0"/>
              <w:rPr>
                <w:rFonts w:eastAsia="Times New Roman"/>
                <w:vanish/>
                <w:szCs w:val="24"/>
                <w:lang w:val="en-US"/>
              </w:rPr>
            </w:pPr>
          </w:p>
          <w:p w14:paraId="6437D81A" w14:textId="77777777" w:rsidR="00CE1315" w:rsidRPr="00725E27" w:rsidRDefault="00CE1315" w:rsidP="004470E5">
            <w:pPr>
              <w:pStyle w:val="ListParagraph"/>
              <w:numPr>
                <w:ilvl w:val="0"/>
                <w:numId w:val="411"/>
              </w:numPr>
              <w:spacing w:after="0" w:line="240" w:lineRule="auto"/>
              <w:contextualSpacing w:val="0"/>
              <w:rPr>
                <w:rFonts w:eastAsia="Times New Roman"/>
                <w:vanish/>
                <w:szCs w:val="24"/>
                <w:lang w:val="en-US"/>
              </w:rPr>
            </w:pPr>
          </w:p>
          <w:p w14:paraId="4D6A4538" w14:textId="77777777" w:rsidR="00CE1315" w:rsidRPr="00725E27" w:rsidRDefault="00CE1315" w:rsidP="004470E5">
            <w:pPr>
              <w:pStyle w:val="ListParagraph"/>
              <w:numPr>
                <w:ilvl w:val="0"/>
                <w:numId w:val="411"/>
              </w:numPr>
              <w:spacing w:after="0" w:line="240" w:lineRule="auto"/>
              <w:contextualSpacing w:val="0"/>
              <w:rPr>
                <w:rFonts w:eastAsia="Times New Roman"/>
                <w:vanish/>
                <w:szCs w:val="24"/>
                <w:lang w:val="en-US"/>
              </w:rPr>
            </w:pPr>
          </w:p>
          <w:p w14:paraId="00EE6524" w14:textId="77777777" w:rsidR="00CE1315" w:rsidRPr="00725E27" w:rsidRDefault="00CE1315" w:rsidP="004470E5">
            <w:pPr>
              <w:pStyle w:val="ListParagraph"/>
              <w:numPr>
                <w:ilvl w:val="0"/>
                <w:numId w:val="411"/>
              </w:numPr>
              <w:spacing w:after="0" w:line="240" w:lineRule="auto"/>
              <w:contextualSpacing w:val="0"/>
              <w:rPr>
                <w:rFonts w:eastAsia="Times New Roman"/>
                <w:vanish/>
                <w:szCs w:val="24"/>
                <w:lang w:val="en-US"/>
              </w:rPr>
            </w:pPr>
          </w:p>
          <w:p w14:paraId="54AAC9DA" w14:textId="77777777" w:rsidR="00CE1315" w:rsidRPr="00725E27" w:rsidRDefault="00CE1315" w:rsidP="004470E5">
            <w:pPr>
              <w:pStyle w:val="ListParagraph"/>
              <w:numPr>
                <w:ilvl w:val="1"/>
                <w:numId w:val="411"/>
              </w:numPr>
              <w:spacing w:after="0" w:line="240" w:lineRule="auto"/>
              <w:contextualSpacing w:val="0"/>
              <w:rPr>
                <w:rFonts w:eastAsia="Times New Roman"/>
                <w:vanish/>
                <w:szCs w:val="24"/>
                <w:lang w:val="en-US"/>
              </w:rPr>
            </w:pPr>
          </w:p>
          <w:p w14:paraId="370E9DBE" w14:textId="77777777" w:rsidR="00CE1315" w:rsidRPr="00725E27" w:rsidRDefault="00CE1315" w:rsidP="004470E5">
            <w:pPr>
              <w:pStyle w:val="ListParagraph"/>
              <w:numPr>
                <w:ilvl w:val="1"/>
                <w:numId w:val="411"/>
              </w:numPr>
              <w:spacing w:after="0" w:line="240" w:lineRule="auto"/>
              <w:contextualSpacing w:val="0"/>
              <w:rPr>
                <w:rFonts w:eastAsia="Times New Roman"/>
                <w:vanish/>
                <w:szCs w:val="24"/>
                <w:lang w:val="en-US"/>
              </w:rPr>
            </w:pPr>
          </w:p>
          <w:p w14:paraId="46C65665" w14:textId="77777777" w:rsidR="00CE1315" w:rsidRPr="00725E27" w:rsidRDefault="00CE1315" w:rsidP="004470E5">
            <w:pPr>
              <w:pStyle w:val="ListParagraph"/>
              <w:numPr>
                <w:ilvl w:val="1"/>
                <w:numId w:val="411"/>
              </w:numPr>
              <w:spacing w:after="0" w:line="240" w:lineRule="auto"/>
              <w:contextualSpacing w:val="0"/>
              <w:rPr>
                <w:rFonts w:eastAsia="Times New Roman"/>
                <w:vanish/>
                <w:szCs w:val="24"/>
                <w:lang w:val="en-US"/>
              </w:rPr>
            </w:pPr>
          </w:p>
          <w:p w14:paraId="41ED2866" w14:textId="77777777" w:rsidR="00CE1315" w:rsidRPr="00725E27" w:rsidRDefault="00CE1315" w:rsidP="004470E5">
            <w:pPr>
              <w:numPr>
                <w:ilvl w:val="2"/>
                <w:numId w:val="411"/>
              </w:numPr>
              <w:spacing w:after="0" w:line="240" w:lineRule="auto"/>
              <w:rPr>
                <w:rFonts w:eastAsia="Times New Roman" w:cs="Times New Roman"/>
                <w:szCs w:val="24"/>
              </w:rPr>
            </w:pPr>
            <w:r w:rsidRPr="00725E27">
              <w:rPr>
                <w:rFonts w:eastAsia="Times New Roman" w:cs="Times New Roman"/>
                <w:szCs w:val="24"/>
              </w:rPr>
              <w:t>Calculating perimeters of geometric figures</w:t>
            </w:r>
          </w:p>
          <w:p w14:paraId="4233A460" w14:textId="77777777" w:rsidR="00CE1315" w:rsidRPr="00725E27" w:rsidRDefault="00CE1315" w:rsidP="004470E5">
            <w:pPr>
              <w:numPr>
                <w:ilvl w:val="2"/>
                <w:numId w:val="411"/>
              </w:numPr>
              <w:spacing w:after="0" w:line="240" w:lineRule="auto"/>
              <w:jc w:val="left"/>
              <w:rPr>
                <w:rFonts w:eastAsia="Times New Roman" w:cs="Times New Roman"/>
                <w:szCs w:val="24"/>
              </w:rPr>
            </w:pPr>
            <w:r w:rsidRPr="00725E27">
              <w:rPr>
                <w:rFonts w:eastAsia="Times New Roman" w:cs="Times New Roman"/>
                <w:szCs w:val="24"/>
              </w:rPr>
              <w:t>Area calculations using correct formulas</w:t>
            </w:r>
          </w:p>
          <w:p w14:paraId="5235D01D" w14:textId="77777777" w:rsidR="00CE1315" w:rsidRPr="00725E27" w:rsidRDefault="00CE1315" w:rsidP="004470E5">
            <w:pPr>
              <w:numPr>
                <w:ilvl w:val="1"/>
                <w:numId w:val="426"/>
              </w:numPr>
              <w:spacing w:after="0" w:line="240" w:lineRule="auto"/>
              <w:rPr>
                <w:rFonts w:eastAsia="Times New Roman" w:cs="Times New Roman"/>
                <w:szCs w:val="24"/>
              </w:rPr>
            </w:pPr>
            <w:r w:rsidRPr="00725E27">
              <w:rPr>
                <w:rFonts w:eastAsia="Times New Roman" w:cs="Times New Roman"/>
                <w:b/>
                <w:bCs/>
                <w:szCs w:val="24"/>
              </w:rPr>
              <w:t>Volume and Surface Area</w:t>
            </w:r>
          </w:p>
          <w:p w14:paraId="757DCF2F" w14:textId="77777777" w:rsidR="00CE1315" w:rsidRPr="00725E27" w:rsidRDefault="00CE1315" w:rsidP="004470E5">
            <w:pPr>
              <w:pStyle w:val="ListParagraph"/>
              <w:numPr>
                <w:ilvl w:val="0"/>
                <w:numId w:val="428"/>
              </w:numPr>
              <w:spacing w:after="0" w:line="240" w:lineRule="auto"/>
              <w:contextualSpacing w:val="0"/>
              <w:rPr>
                <w:rFonts w:eastAsia="Times New Roman"/>
                <w:vanish/>
                <w:szCs w:val="24"/>
                <w:lang w:val="en-US"/>
              </w:rPr>
            </w:pPr>
          </w:p>
          <w:p w14:paraId="7682386E" w14:textId="77777777" w:rsidR="00CE1315" w:rsidRPr="00725E27" w:rsidRDefault="00CE1315" w:rsidP="004470E5">
            <w:pPr>
              <w:pStyle w:val="ListParagraph"/>
              <w:numPr>
                <w:ilvl w:val="0"/>
                <w:numId w:val="428"/>
              </w:numPr>
              <w:spacing w:after="0" w:line="240" w:lineRule="auto"/>
              <w:contextualSpacing w:val="0"/>
              <w:rPr>
                <w:rFonts w:eastAsia="Times New Roman"/>
                <w:vanish/>
                <w:szCs w:val="24"/>
                <w:lang w:val="en-US"/>
              </w:rPr>
            </w:pPr>
          </w:p>
          <w:p w14:paraId="7CBBC5A0" w14:textId="77777777" w:rsidR="00CE1315" w:rsidRPr="00725E27" w:rsidRDefault="00CE1315" w:rsidP="004470E5">
            <w:pPr>
              <w:pStyle w:val="ListParagraph"/>
              <w:numPr>
                <w:ilvl w:val="0"/>
                <w:numId w:val="428"/>
              </w:numPr>
              <w:spacing w:after="0" w:line="240" w:lineRule="auto"/>
              <w:contextualSpacing w:val="0"/>
              <w:rPr>
                <w:rFonts w:eastAsia="Times New Roman"/>
                <w:vanish/>
                <w:szCs w:val="24"/>
                <w:lang w:val="en-US"/>
              </w:rPr>
            </w:pPr>
          </w:p>
          <w:p w14:paraId="4A997A18" w14:textId="77777777" w:rsidR="00CE1315" w:rsidRPr="00725E27" w:rsidRDefault="00CE1315" w:rsidP="004470E5">
            <w:pPr>
              <w:pStyle w:val="ListParagraph"/>
              <w:numPr>
                <w:ilvl w:val="0"/>
                <w:numId w:val="428"/>
              </w:numPr>
              <w:spacing w:after="0" w:line="240" w:lineRule="auto"/>
              <w:contextualSpacing w:val="0"/>
              <w:rPr>
                <w:rFonts w:eastAsia="Times New Roman"/>
                <w:vanish/>
                <w:szCs w:val="24"/>
                <w:lang w:val="en-US"/>
              </w:rPr>
            </w:pPr>
          </w:p>
          <w:p w14:paraId="7CEDC501" w14:textId="77777777" w:rsidR="00CE1315" w:rsidRPr="00725E27" w:rsidRDefault="00CE1315" w:rsidP="004470E5">
            <w:pPr>
              <w:pStyle w:val="ListParagraph"/>
              <w:numPr>
                <w:ilvl w:val="0"/>
                <w:numId w:val="428"/>
              </w:numPr>
              <w:spacing w:after="0" w:line="240" w:lineRule="auto"/>
              <w:contextualSpacing w:val="0"/>
              <w:rPr>
                <w:rFonts w:eastAsia="Times New Roman"/>
                <w:vanish/>
                <w:szCs w:val="24"/>
                <w:lang w:val="en-US"/>
              </w:rPr>
            </w:pPr>
          </w:p>
          <w:p w14:paraId="48ABB2D8" w14:textId="77777777" w:rsidR="00CE1315" w:rsidRPr="00725E27" w:rsidRDefault="00CE1315" w:rsidP="004470E5">
            <w:pPr>
              <w:pStyle w:val="ListParagraph"/>
              <w:numPr>
                <w:ilvl w:val="1"/>
                <w:numId w:val="428"/>
              </w:numPr>
              <w:spacing w:after="0" w:line="240" w:lineRule="auto"/>
              <w:contextualSpacing w:val="0"/>
              <w:rPr>
                <w:rFonts w:eastAsia="Times New Roman"/>
                <w:vanish/>
                <w:szCs w:val="24"/>
                <w:lang w:val="en-US"/>
              </w:rPr>
            </w:pPr>
          </w:p>
          <w:p w14:paraId="7DF8EF7E" w14:textId="77777777" w:rsidR="00CE1315" w:rsidRPr="00725E27" w:rsidRDefault="00CE1315" w:rsidP="004470E5">
            <w:pPr>
              <w:pStyle w:val="ListParagraph"/>
              <w:numPr>
                <w:ilvl w:val="1"/>
                <w:numId w:val="428"/>
              </w:numPr>
              <w:spacing w:after="0" w:line="240" w:lineRule="auto"/>
              <w:contextualSpacing w:val="0"/>
              <w:rPr>
                <w:rFonts w:eastAsia="Times New Roman"/>
                <w:vanish/>
                <w:szCs w:val="24"/>
                <w:lang w:val="en-US"/>
              </w:rPr>
            </w:pPr>
          </w:p>
          <w:p w14:paraId="5208AB9C" w14:textId="77777777" w:rsidR="00CE1315" w:rsidRPr="00725E27" w:rsidRDefault="00CE1315" w:rsidP="004470E5">
            <w:pPr>
              <w:pStyle w:val="ListParagraph"/>
              <w:numPr>
                <w:ilvl w:val="1"/>
                <w:numId w:val="428"/>
              </w:numPr>
              <w:spacing w:after="0" w:line="240" w:lineRule="auto"/>
              <w:contextualSpacing w:val="0"/>
              <w:rPr>
                <w:rFonts w:eastAsia="Times New Roman"/>
                <w:vanish/>
                <w:szCs w:val="24"/>
                <w:lang w:val="en-US"/>
              </w:rPr>
            </w:pPr>
          </w:p>
          <w:p w14:paraId="31AC5CCF" w14:textId="77777777" w:rsidR="00CE1315" w:rsidRPr="00725E27" w:rsidRDefault="00CE1315" w:rsidP="004470E5">
            <w:pPr>
              <w:pStyle w:val="ListParagraph"/>
              <w:numPr>
                <w:ilvl w:val="1"/>
                <w:numId w:val="428"/>
              </w:numPr>
              <w:spacing w:after="0" w:line="240" w:lineRule="auto"/>
              <w:contextualSpacing w:val="0"/>
              <w:rPr>
                <w:rFonts w:eastAsia="Times New Roman"/>
                <w:vanish/>
                <w:szCs w:val="24"/>
                <w:lang w:val="en-US"/>
              </w:rPr>
            </w:pPr>
          </w:p>
          <w:p w14:paraId="3C714292" w14:textId="77777777" w:rsidR="00CE1315" w:rsidRPr="00725E27" w:rsidRDefault="00CE1315" w:rsidP="004470E5">
            <w:pPr>
              <w:numPr>
                <w:ilvl w:val="2"/>
                <w:numId w:val="428"/>
              </w:numPr>
              <w:spacing w:after="0" w:line="240" w:lineRule="auto"/>
              <w:rPr>
                <w:rFonts w:eastAsia="Times New Roman" w:cs="Times New Roman"/>
                <w:szCs w:val="24"/>
              </w:rPr>
            </w:pPr>
            <w:r w:rsidRPr="00725E27">
              <w:rPr>
                <w:rFonts w:eastAsia="Times New Roman" w:cs="Times New Roman"/>
                <w:szCs w:val="24"/>
              </w:rPr>
              <w:t>Formulas for volume and surface area of solids (cylinder, cube, sphere)</w:t>
            </w:r>
          </w:p>
          <w:p w14:paraId="6013BEEB" w14:textId="77777777" w:rsidR="00CE1315" w:rsidRPr="00725E27" w:rsidRDefault="00CE1315" w:rsidP="004470E5">
            <w:pPr>
              <w:numPr>
                <w:ilvl w:val="2"/>
                <w:numId w:val="428"/>
              </w:numPr>
              <w:spacing w:after="0" w:line="240" w:lineRule="auto"/>
              <w:jc w:val="left"/>
              <w:rPr>
                <w:rFonts w:eastAsia="Times New Roman" w:cs="Times New Roman"/>
                <w:szCs w:val="24"/>
              </w:rPr>
            </w:pPr>
            <w:r w:rsidRPr="00725E27">
              <w:rPr>
                <w:rFonts w:eastAsia="Times New Roman" w:cs="Times New Roman"/>
                <w:szCs w:val="24"/>
              </w:rPr>
              <w:t>Solving volume and surface area problems</w:t>
            </w:r>
          </w:p>
          <w:p w14:paraId="70901C14" w14:textId="77777777" w:rsidR="00CE1315" w:rsidRPr="00725E27" w:rsidRDefault="00CE1315" w:rsidP="004470E5">
            <w:pPr>
              <w:numPr>
                <w:ilvl w:val="1"/>
                <w:numId w:val="426"/>
              </w:numPr>
              <w:spacing w:after="0" w:line="240" w:lineRule="auto"/>
              <w:rPr>
                <w:rFonts w:eastAsia="Times New Roman" w:cs="Times New Roman"/>
                <w:szCs w:val="24"/>
              </w:rPr>
            </w:pPr>
            <w:r w:rsidRPr="00725E27">
              <w:rPr>
                <w:rFonts w:eastAsia="Times New Roman" w:cs="Times New Roman"/>
                <w:b/>
                <w:bCs/>
                <w:szCs w:val="24"/>
              </w:rPr>
              <w:t>Area of Irregular Figures</w:t>
            </w:r>
          </w:p>
          <w:p w14:paraId="63921BE2" w14:textId="77777777" w:rsidR="00CE1315" w:rsidRPr="00725E27" w:rsidRDefault="00CE1315" w:rsidP="004470E5">
            <w:pPr>
              <w:numPr>
                <w:ilvl w:val="2"/>
                <w:numId w:val="426"/>
              </w:numPr>
              <w:spacing w:after="0" w:line="240" w:lineRule="auto"/>
              <w:jc w:val="left"/>
              <w:rPr>
                <w:rFonts w:eastAsia="Times New Roman" w:cs="Times New Roman"/>
                <w:szCs w:val="24"/>
              </w:rPr>
            </w:pPr>
            <w:r w:rsidRPr="00725E27">
              <w:rPr>
                <w:rFonts w:eastAsia="Times New Roman" w:cs="Times New Roman"/>
                <w:szCs w:val="24"/>
              </w:rPr>
              <w:t>Techniques for calculating areas of irregular shapes</w:t>
            </w:r>
          </w:p>
          <w:p w14:paraId="7744873D" w14:textId="77777777" w:rsidR="00CE1315" w:rsidRPr="00725E27" w:rsidRDefault="00CE1315" w:rsidP="004470E5">
            <w:pPr>
              <w:numPr>
                <w:ilvl w:val="2"/>
                <w:numId w:val="426"/>
              </w:numPr>
              <w:spacing w:after="0" w:line="240" w:lineRule="auto"/>
              <w:jc w:val="left"/>
              <w:rPr>
                <w:rFonts w:eastAsia="Times New Roman" w:cs="Times New Roman"/>
                <w:szCs w:val="24"/>
              </w:rPr>
            </w:pPr>
            <w:r w:rsidRPr="00725E27">
              <w:rPr>
                <w:rFonts w:eastAsia="Times New Roman" w:cs="Times New Roman"/>
                <w:szCs w:val="24"/>
              </w:rPr>
              <w:t>Using decomposition methods for area calculation</w:t>
            </w:r>
          </w:p>
          <w:p w14:paraId="1B051CB5" w14:textId="77777777" w:rsidR="00CE1315" w:rsidRPr="00725E27" w:rsidRDefault="00CE1315" w:rsidP="00C24A23">
            <w:pPr>
              <w:spacing w:after="0" w:line="24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14:paraId="2E2B14CF"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Practical</w:t>
            </w:r>
          </w:p>
          <w:p w14:paraId="45CA26DC"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7741A1B5"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Portfolio of evidence</w:t>
            </w:r>
          </w:p>
          <w:p w14:paraId="2BE58A27"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1FF1B524"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p>
        </w:tc>
      </w:tr>
      <w:tr w:rsidR="00725E27" w:rsidRPr="00725E27" w14:paraId="576D8410" w14:textId="77777777" w:rsidTr="00C24A23">
        <w:trPr>
          <w:trHeight w:val="755"/>
        </w:trPr>
        <w:tc>
          <w:tcPr>
            <w:tcW w:w="1303" w:type="pct"/>
            <w:tcBorders>
              <w:top w:val="single" w:sz="4" w:space="0" w:color="auto"/>
              <w:left w:val="single" w:sz="4" w:space="0" w:color="auto"/>
              <w:bottom w:val="single" w:sz="4" w:space="0" w:color="auto"/>
              <w:right w:val="single" w:sz="4" w:space="0" w:color="auto"/>
            </w:tcBorders>
          </w:tcPr>
          <w:p w14:paraId="3265117E" w14:textId="77777777" w:rsidR="00CE1315" w:rsidRPr="00725E27" w:rsidRDefault="00CE1315" w:rsidP="004470E5">
            <w:pPr>
              <w:numPr>
                <w:ilvl w:val="0"/>
                <w:numId w:val="402"/>
              </w:numPr>
              <w:tabs>
                <w:tab w:val="left" w:pos="709"/>
              </w:tabs>
              <w:spacing w:after="0" w:line="240" w:lineRule="auto"/>
              <w:contextualSpacing/>
              <w:rPr>
                <w:rFonts w:eastAsia="Arial Unicode MS" w:cs="Times New Roman"/>
                <w:szCs w:val="24"/>
                <w:lang w:val="en-GB"/>
              </w:rPr>
            </w:pPr>
            <w:r w:rsidRPr="00725E27">
              <w:rPr>
                <w:rFonts w:eastAsia="Arial Unicode MS" w:cs="Times New Roman"/>
                <w:szCs w:val="24"/>
                <w:lang w:val="en-GB"/>
              </w:rPr>
              <w:lastRenderedPageBreak/>
              <w:t>Perform statistical calculations</w:t>
            </w:r>
          </w:p>
        </w:tc>
        <w:tc>
          <w:tcPr>
            <w:tcW w:w="2174" w:type="pct"/>
            <w:tcBorders>
              <w:top w:val="single" w:sz="4" w:space="0" w:color="auto"/>
              <w:left w:val="single" w:sz="4" w:space="0" w:color="auto"/>
              <w:bottom w:val="single" w:sz="4" w:space="0" w:color="auto"/>
              <w:right w:val="single" w:sz="4" w:space="0" w:color="auto"/>
            </w:tcBorders>
          </w:tcPr>
          <w:p w14:paraId="6A5CDC19" w14:textId="77777777" w:rsidR="00CE1315" w:rsidRPr="00725E27" w:rsidRDefault="00CE1315" w:rsidP="004470E5">
            <w:pPr>
              <w:pStyle w:val="ListParagraph"/>
              <w:numPr>
                <w:ilvl w:val="1"/>
                <w:numId w:val="586"/>
              </w:numPr>
              <w:spacing w:after="0" w:line="240" w:lineRule="auto"/>
              <w:rPr>
                <w:rFonts w:eastAsia="Times New Roman"/>
                <w:b/>
                <w:bCs/>
                <w:szCs w:val="24"/>
              </w:rPr>
            </w:pPr>
            <w:r w:rsidRPr="00725E27">
              <w:rPr>
                <w:rFonts w:eastAsia="Times New Roman"/>
                <w:b/>
                <w:bCs/>
                <w:szCs w:val="24"/>
              </w:rPr>
              <w:t>Data Identification</w:t>
            </w:r>
          </w:p>
          <w:p w14:paraId="0774964F" w14:textId="77777777" w:rsidR="00CE1315" w:rsidRPr="00725E27" w:rsidRDefault="00CE1315" w:rsidP="004470E5">
            <w:pPr>
              <w:pStyle w:val="ListParagraph"/>
              <w:numPr>
                <w:ilvl w:val="0"/>
                <w:numId w:val="429"/>
              </w:numPr>
              <w:spacing w:after="0" w:line="240" w:lineRule="auto"/>
              <w:contextualSpacing w:val="0"/>
              <w:rPr>
                <w:rFonts w:eastAsia="Times New Roman"/>
                <w:vanish/>
                <w:szCs w:val="24"/>
                <w:lang w:val="en-US"/>
              </w:rPr>
            </w:pPr>
          </w:p>
          <w:p w14:paraId="1EB70568" w14:textId="77777777" w:rsidR="00CE1315" w:rsidRPr="00725E27" w:rsidRDefault="00CE1315" w:rsidP="004470E5">
            <w:pPr>
              <w:pStyle w:val="ListParagraph"/>
              <w:numPr>
                <w:ilvl w:val="0"/>
                <w:numId w:val="429"/>
              </w:numPr>
              <w:spacing w:after="0" w:line="240" w:lineRule="auto"/>
              <w:contextualSpacing w:val="0"/>
              <w:rPr>
                <w:rFonts w:eastAsia="Times New Roman"/>
                <w:vanish/>
                <w:szCs w:val="24"/>
                <w:lang w:val="en-US"/>
              </w:rPr>
            </w:pPr>
          </w:p>
          <w:p w14:paraId="6E571CCD" w14:textId="77777777" w:rsidR="00CE1315" w:rsidRPr="00725E27" w:rsidRDefault="00CE1315" w:rsidP="004470E5">
            <w:pPr>
              <w:pStyle w:val="ListParagraph"/>
              <w:numPr>
                <w:ilvl w:val="0"/>
                <w:numId w:val="429"/>
              </w:numPr>
              <w:spacing w:after="0" w:line="240" w:lineRule="auto"/>
              <w:contextualSpacing w:val="0"/>
              <w:rPr>
                <w:rFonts w:eastAsia="Times New Roman"/>
                <w:vanish/>
                <w:szCs w:val="24"/>
                <w:lang w:val="en-US"/>
              </w:rPr>
            </w:pPr>
          </w:p>
          <w:p w14:paraId="1EF8E341" w14:textId="77777777" w:rsidR="00CE1315" w:rsidRPr="00725E27" w:rsidRDefault="00CE1315" w:rsidP="004470E5">
            <w:pPr>
              <w:pStyle w:val="ListParagraph"/>
              <w:numPr>
                <w:ilvl w:val="0"/>
                <w:numId w:val="429"/>
              </w:numPr>
              <w:spacing w:after="0" w:line="240" w:lineRule="auto"/>
              <w:contextualSpacing w:val="0"/>
              <w:rPr>
                <w:rFonts w:eastAsia="Times New Roman"/>
                <w:vanish/>
                <w:szCs w:val="24"/>
                <w:lang w:val="en-US"/>
              </w:rPr>
            </w:pPr>
          </w:p>
          <w:p w14:paraId="4D32F4FA" w14:textId="77777777" w:rsidR="00CE1315" w:rsidRPr="00725E27" w:rsidRDefault="00CE1315" w:rsidP="004470E5">
            <w:pPr>
              <w:pStyle w:val="ListParagraph"/>
              <w:numPr>
                <w:ilvl w:val="0"/>
                <w:numId w:val="429"/>
              </w:numPr>
              <w:spacing w:after="0" w:line="240" w:lineRule="auto"/>
              <w:contextualSpacing w:val="0"/>
              <w:rPr>
                <w:rFonts w:eastAsia="Times New Roman"/>
                <w:vanish/>
                <w:szCs w:val="24"/>
                <w:lang w:val="en-US"/>
              </w:rPr>
            </w:pPr>
          </w:p>
          <w:p w14:paraId="36ECF5C9" w14:textId="77777777" w:rsidR="00CE1315" w:rsidRPr="00725E27" w:rsidRDefault="00CE1315" w:rsidP="004470E5">
            <w:pPr>
              <w:pStyle w:val="ListParagraph"/>
              <w:numPr>
                <w:ilvl w:val="1"/>
                <w:numId w:val="429"/>
              </w:numPr>
              <w:spacing w:after="0" w:line="240" w:lineRule="auto"/>
              <w:contextualSpacing w:val="0"/>
              <w:rPr>
                <w:rFonts w:eastAsia="Times New Roman"/>
                <w:vanish/>
                <w:szCs w:val="24"/>
                <w:lang w:val="en-US"/>
              </w:rPr>
            </w:pPr>
          </w:p>
          <w:p w14:paraId="3B9DE721" w14:textId="77777777" w:rsidR="00CE1315" w:rsidRPr="00725E27" w:rsidRDefault="00CE1315" w:rsidP="004470E5">
            <w:pPr>
              <w:pStyle w:val="ListParagraph"/>
              <w:numPr>
                <w:ilvl w:val="2"/>
                <w:numId w:val="586"/>
              </w:numPr>
              <w:spacing w:after="0" w:line="240" w:lineRule="auto"/>
              <w:rPr>
                <w:rFonts w:eastAsia="Times New Roman"/>
                <w:szCs w:val="24"/>
              </w:rPr>
            </w:pPr>
            <w:r w:rsidRPr="00725E27">
              <w:rPr>
                <w:rFonts w:eastAsia="Times New Roman"/>
                <w:szCs w:val="24"/>
              </w:rPr>
              <w:t>Understanding grouped vs. ungrouped data</w:t>
            </w:r>
          </w:p>
          <w:p w14:paraId="33B89EED" w14:textId="77777777" w:rsidR="00CE1315" w:rsidRPr="00725E27" w:rsidRDefault="00CE1315" w:rsidP="004470E5">
            <w:pPr>
              <w:numPr>
                <w:ilvl w:val="2"/>
                <w:numId w:val="586"/>
              </w:numPr>
              <w:spacing w:after="0" w:line="240" w:lineRule="auto"/>
              <w:rPr>
                <w:rFonts w:eastAsia="Times New Roman" w:cs="Times New Roman"/>
                <w:szCs w:val="24"/>
              </w:rPr>
            </w:pPr>
            <w:r w:rsidRPr="00725E27">
              <w:rPr>
                <w:rFonts w:eastAsia="Times New Roman" w:cs="Times New Roman"/>
                <w:szCs w:val="24"/>
              </w:rPr>
              <w:t>Characteristics of different data types</w:t>
            </w:r>
          </w:p>
          <w:p w14:paraId="4CB5BDF1" w14:textId="77777777" w:rsidR="00CE1315" w:rsidRPr="00725E27" w:rsidRDefault="00CE1315" w:rsidP="004470E5">
            <w:pPr>
              <w:pStyle w:val="ListParagraph"/>
              <w:numPr>
                <w:ilvl w:val="1"/>
                <w:numId w:val="586"/>
              </w:numPr>
              <w:spacing w:after="0" w:line="240" w:lineRule="auto"/>
              <w:rPr>
                <w:rFonts w:eastAsia="Times New Roman"/>
                <w:szCs w:val="24"/>
              </w:rPr>
            </w:pPr>
            <w:r w:rsidRPr="00725E27">
              <w:rPr>
                <w:rFonts w:eastAsia="Times New Roman"/>
                <w:b/>
                <w:bCs/>
                <w:szCs w:val="24"/>
              </w:rPr>
              <w:t>Organizing Data</w:t>
            </w:r>
          </w:p>
          <w:p w14:paraId="7344AA34" w14:textId="77777777" w:rsidR="00CE1315" w:rsidRPr="00725E27" w:rsidRDefault="00CE1315" w:rsidP="004470E5">
            <w:pPr>
              <w:pStyle w:val="ListParagraph"/>
              <w:numPr>
                <w:ilvl w:val="0"/>
                <w:numId w:val="412"/>
              </w:numPr>
              <w:spacing w:after="0" w:line="240" w:lineRule="auto"/>
              <w:contextualSpacing w:val="0"/>
              <w:rPr>
                <w:rFonts w:eastAsia="Times New Roman"/>
                <w:vanish/>
                <w:szCs w:val="24"/>
                <w:lang w:val="en-US"/>
              </w:rPr>
            </w:pPr>
          </w:p>
          <w:p w14:paraId="2C427D0F" w14:textId="77777777" w:rsidR="00CE1315" w:rsidRPr="00725E27" w:rsidRDefault="00CE1315" w:rsidP="004470E5">
            <w:pPr>
              <w:pStyle w:val="ListParagraph"/>
              <w:numPr>
                <w:ilvl w:val="0"/>
                <w:numId w:val="412"/>
              </w:numPr>
              <w:spacing w:after="0" w:line="240" w:lineRule="auto"/>
              <w:contextualSpacing w:val="0"/>
              <w:rPr>
                <w:rFonts w:eastAsia="Times New Roman"/>
                <w:vanish/>
                <w:szCs w:val="24"/>
                <w:lang w:val="en-US"/>
              </w:rPr>
            </w:pPr>
          </w:p>
          <w:p w14:paraId="0DC47F25" w14:textId="77777777" w:rsidR="00CE1315" w:rsidRPr="00725E27" w:rsidRDefault="00CE1315" w:rsidP="004470E5">
            <w:pPr>
              <w:pStyle w:val="ListParagraph"/>
              <w:numPr>
                <w:ilvl w:val="0"/>
                <w:numId w:val="412"/>
              </w:numPr>
              <w:spacing w:after="0" w:line="240" w:lineRule="auto"/>
              <w:contextualSpacing w:val="0"/>
              <w:rPr>
                <w:rFonts w:eastAsia="Times New Roman"/>
                <w:vanish/>
                <w:szCs w:val="24"/>
                <w:lang w:val="en-US"/>
              </w:rPr>
            </w:pPr>
          </w:p>
          <w:p w14:paraId="464E67FC" w14:textId="77777777" w:rsidR="00CE1315" w:rsidRPr="00725E27" w:rsidRDefault="00CE1315" w:rsidP="004470E5">
            <w:pPr>
              <w:pStyle w:val="ListParagraph"/>
              <w:numPr>
                <w:ilvl w:val="0"/>
                <w:numId w:val="412"/>
              </w:numPr>
              <w:spacing w:after="0" w:line="240" w:lineRule="auto"/>
              <w:contextualSpacing w:val="0"/>
              <w:rPr>
                <w:rFonts w:eastAsia="Times New Roman"/>
                <w:vanish/>
                <w:szCs w:val="24"/>
                <w:lang w:val="en-US"/>
              </w:rPr>
            </w:pPr>
          </w:p>
          <w:p w14:paraId="48F81B91" w14:textId="77777777" w:rsidR="00CE1315" w:rsidRPr="00725E27" w:rsidRDefault="00CE1315" w:rsidP="004470E5">
            <w:pPr>
              <w:pStyle w:val="ListParagraph"/>
              <w:numPr>
                <w:ilvl w:val="0"/>
                <w:numId w:val="412"/>
              </w:numPr>
              <w:spacing w:after="0" w:line="240" w:lineRule="auto"/>
              <w:contextualSpacing w:val="0"/>
              <w:rPr>
                <w:rFonts w:eastAsia="Times New Roman"/>
                <w:vanish/>
                <w:szCs w:val="24"/>
                <w:lang w:val="en-US"/>
              </w:rPr>
            </w:pPr>
          </w:p>
          <w:p w14:paraId="71466E87" w14:textId="77777777" w:rsidR="00CE1315" w:rsidRPr="00725E27" w:rsidRDefault="00CE1315" w:rsidP="004470E5">
            <w:pPr>
              <w:pStyle w:val="ListParagraph"/>
              <w:numPr>
                <w:ilvl w:val="0"/>
                <w:numId w:val="412"/>
              </w:numPr>
              <w:spacing w:after="0" w:line="240" w:lineRule="auto"/>
              <w:contextualSpacing w:val="0"/>
              <w:rPr>
                <w:rFonts w:eastAsia="Times New Roman"/>
                <w:vanish/>
                <w:szCs w:val="24"/>
                <w:lang w:val="en-US"/>
              </w:rPr>
            </w:pPr>
          </w:p>
          <w:p w14:paraId="360B1D9D" w14:textId="77777777" w:rsidR="00CE1315" w:rsidRPr="00725E27" w:rsidRDefault="00CE1315" w:rsidP="004470E5">
            <w:pPr>
              <w:pStyle w:val="ListParagraph"/>
              <w:numPr>
                <w:ilvl w:val="1"/>
                <w:numId w:val="412"/>
              </w:numPr>
              <w:spacing w:after="0" w:line="240" w:lineRule="auto"/>
              <w:contextualSpacing w:val="0"/>
              <w:rPr>
                <w:rFonts w:eastAsia="Times New Roman"/>
                <w:vanish/>
                <w:szCs w:val="24"/>
                <w:lang w:val="en-US"/>
              </w:rPr>
            </w:pPr>
          </w:p>
          <w:p w14:paraId="637BF184" w14:textId="77777777" w:rsidR="00CE1315" w:rsidRPr="00725E27" w:rsidRDefault="00CE1315" w:rsidP="004470E5">
            <w:pPr>
              <w:pStyle w:val="ListParagraph"/>
              <w:numPr>
                <w:ilvl w:val="1"/>
                <w:numId w:val="412"/>
              </w:numPr>
              <w:spacing w:after="0" w:line="240" w:lineRule="auto"/>
              <w:contextualSpacing w:val="0"/>
              <w:rPr>
                <w:rFonts w:eastAsia="Times New Roman"/>
                <w:vanish/>
                <w:szCs w:val="24"/>
                <w:lang w:val="en-US"/>
              </w:rPr>
            </w:pPr>
          </w:p>
          <w:p w14:paraId="24ED3ADC" w14:textId="77777777" w:rsidR="00CE1315" w:rsidRPr="00725E27" w:rsidRDefault="00CE1315" w:rsidP="004470E5">
            <w:pPr>
              <w:numPr>
                <w:ilvl w:val="2"/>
                <w:numId w:val="412"/>
              </w:numPr>
              <w:spacing w:after="0" w:line="240" w:lineRule="auto"/>
              <w:rPr>
                <w:rFonts w:eastAsia="Times New Roman" w:cs="Times New Roman"/>
                <w:szCs w:val="24"/>
              </w:rPr>
            </w:pPr>
            <w:r w:rsidRPr="00725E27">
              <w:rPr>
                <w:rFonts w:eastAsia="Times New Roman" w:cs="Times New Roman"/>
                <w:szCs w:val="24"/>
              </w:rPr>
              <w:t>Techniques for organizing ungrouped data</w:t>
            </w:r>
          </w:p>
          <w:p w14:paraId="3BF7BE99" w14:textId="77777777" w:rsidR="00CE1315" w:rsidRPr="00725E27" w:rsidRDefault="00CE1315" w:rsidP="004470E5">
            <w:pPr>
              <w:numPr>
                <w:ilvl w:val="2"/>
                <w:numId w:val="412"/>
              </w:numPr>
              <w:spacing w:after="0" w:line="240" w:lineRule="auto"/>
              <w:rPr>
                <w:rFonts w:eastAsia="Times New Roman" w:cs="Times New Roman"/>
                <w:szCs w:val="24"/>
              </w:rPr>
            </w:pPr>
            <w:r w:rsidRPr="00725E27">
              <w:rPr>
                <w:rFonts w:eastAsia="Times New Roman" w:cs="Times New Roman"/>
                <w:szCs w:val="24"/>
              </w:rPr>
              <w:t>Using frequency tables to represent data</w:t>
            </w:r>
          </w:p>
          <w:p w14:paraId="2A57C1A9" w14:textId="77777777" w:rsidR="00CE1315" w:rsidRPr="00725E27" w:rsidRDefault="00CE1315" w:rsidP="004470E5">
            <w:pPr>
              <w:pStyle w:val="ListParagraph"/>
              <w:numPr>
                <w:ilvl w:val="1"/>
                <w:numId w:val="586"/>
              </w:numPr>
              <w:spacing w:after="0" w:line="240" w:lineRule="auto"/>
              <w:rPr>
                <w:rFonts w:eastAsia="Times New Roman"/>
                <w:szCs w:val="24"/>
              </w:rPr>
            </w:pPr>
            <w:r w:rsidRPr="00725E27">
              <w:rPr>
                <w:rFonts w:eastAsia="Times New Roman"/>
                <w:b/>
                <w:bCs/>
                <w:szCs w:val="24"/>
              </w:rPr>
              <w:t>Calculating the Median</w:t>
            </w:r>
          </w:p>
          <w:p w14:paraId="03AD2E37" w14:textId="77777777" w:rsidR="00CE1315" w:rsidRPr="00725E27" w:rsidRDefault="00CE1315" w:rsidP="004470E5">
            <w:pPr>
              <w:numPr>
                <w:ilvl w:val="2"/>
                <w:numId w:val="586"/>
              </w:numPr>
              <w:spacing w:after="0" w:line="240" w:lineRule="auto"/>
              <w:rPr>
                <w:rFonts w:eastAsia="Times New Roman" w:cs="Times New Roman"/>
                <w:szCs w:val="24"/>
              </w:rPr>
            </w:pPr>
            <w:r w:rsidRPr="00725E27">
              <w:rPr>
                <w:rFonts w:eastAsia="Times New Roman" w:cs="Times New Roman"/>
                <w:szCs w:val="24"/>
              </w:rPr>
              <w:t>Understanding median in data sets</w:t>
            </w:r>
          </w:p>
          <w:p w14:paraId="25D2A1D7" w14:textId="77777777" w:rsidR="00CE1315" w:rsidRPr="00725E27" w:rsidRDefault="00CE1315" w:rsidP="004470E5">
            <w:pPr>
              <w:numPr>
                <w:ilvl w:val="2"/>
                <w:numId w:val="586"/>
              </w:numPr>
              <w:spacing w:after="0" w:line="240" w:lineRule="auto"/>
              <w:rPr>
                <w:rFonts w:eastAsia="Times New Roman" w:cs="Times New Roman"/>
                <w:szCs w:val="24"/>
              </w:rPr>
            </w:pPr>
            <w:r w:rsidRPr="00725E27">
              <w:rPr>
                <w:rFonts w:eastAsia="Times New Roman" w:cs="Times New Roman"/>
                <w:szCs w:val="24"/>
              </w:rPr>
              <w:t>Calculating the median for both grouped and ungrouped data</w:t>
            </w:r>
          </w:p>
          <w:p w14:paraId="1C976EE1" w14:textId="77777777" w:rsidR="00CE1315" w:rsidRPr="00725E27" w:rsidRDefault="00CE1315" w:rsidP="004470E5">
            <w:pPr>
              <w:pStyle w:val="ListParagraph"/>
              <w:numPr>
                <w:ilvl w:val="1"/>
                <w:numId w:val="586"/>
              </w:numPr>
              <w:spacing w:after="0" w:line="240" w:lineRule="auto"/>
              <w:rPr>
                <w:rFonts w:eastAsia="Times New Roman"/>
                <w:szCs w:val="24"/>
              </w:rPr>
            </w:pPr>
            <w:r w:rsidRPr="00725E27">
              <w:rPr>
                <w:rFonts w:eastAsia="Times New Roman"/>
                <w:b/>
                <w:bCs/>
                <w:szCs w:val="24"/>
              </w:rPr>
              <w:t>Data Representation</w:t>
            </w:r>
          </w:p>
          <w:p w14:paraId="788562EF" w14:textId="77777777" w:rsidR="00CE1315" w:rsidRPr="00725E27" w:rsidRDefault="00CE1315" w:rsidP="004470E5">
            <w:pPr>
              <w:pStyle w:val="ListParagraph"/>
              <w:numPr>
                <w:ilvl w:val="0"/>
                <w:numId w:val="413"/>
              </w:numPr>
              <w:spacing w:after="0" w:line="240" w:lineRule="auto"/>
              <w:contextualSpacing w:val="0"/>
              <w:rPr>
                <w:rFonts w:eastAsia="Times New Roman"/>
                <w:vanish/>
                <w:szCs w:val="24"/>
                <w:lang w:val="en-US"/>
              </w:rPr>
            </w:pPr>
          </w:p>
          <w:p w14:paraId="303169AE" w14:textId="77777777" w:rsidR="00CE1315" w:rsidRPr="00725E27" w:rsidRDefault="00CE1315" w:rsidP="004470E5">
            <w:pPr>
              <w:pStyle w:val="ListParagraph"/>
              <w:numPr>
                <w:ilvl w:val="0"/>
                <w:numId w:val="413"/>
              </w:numPr>
              <w:spacing w:after="0" w:line="240" w:lineRule="auto"/>
              <w:contextualSpacing w:val="0"/>
              <w:rPr>
                <w:rFonts w:eastAsia="Times New Roman"/>
                <w:vanish/>
                <w:szCs w:val="24"/>
                <w:lang w:val="en-US"/>
              </w:rPr>
            </w:pPr>
          </w:p>
          <w:p w14:paraId="72AFFF9D" w14:textId="77777777" w:rsidR="00CE1315" w:rsidRPr="00725E27" w:rsidRDefault="00CE1315" w:rsidP="004470E5">
            <w:pPr>
              <w:pStyle w:val="ListParagraph"/>
              <w:numPr>
                <w:ilvl w:val="0"/>
                <w:numId w:val="413"/>
              </w:numPr>
              <w:spacing w:after="0" w:line="240" w:lineRule="auto"/>
              <w:contextualSpacing w:val="0"/>
              <w:rPr>
                <w:rFonts w:eastAsia="Times New Roman"/>
                <w:vanish/>
                <w:szCs w:val="24"/>
                <w:lang w:val="en-US"/>
              </w:rPr>
            </w:pPr>
          </w:p>
          <w:p w14:paraId="64EE2E35" w14:textId="77777777" w:rsidR="00CE1315" w:rsidRPr="00725E27" w:rsidRDefault="00CE1315" w:rsidP="004470E5">
            <w:pPr>
              <w:pStyle w:val="ListParagraph"/>
              <w:numPr>
                <w:ilvl w:val="0"/>
                <w:numId w:val="413"/>
              </w:numPr>
              <w:spacing w:after="0" w:line="240" w:lineRule="auto"/>
              <w:contextualSpacing w:val="0"/>
              <w:rPr>
                <w:rFonts w:eastAsia="Times New Roman"/>
                <w:vanish/>
                <w:szCs w:val="24"/>
                <w:lang w:val="en-US"/>
              </w:rPr>
            </w:pPr>
          </w:p>
          <w:p w14:paraId="206F90FB" w14:textId="77777777" w:rsidR="00CE1315" w:rsidRPr="00725E27" w:rsidRDefault="00CE1315" w:rsidP="004470E5">
            <w:pPr>
              <w:pStyle w:val="ListParagraph"/>
              <w:numPr>
                <w:ilvl w:val="0"/>
                <w:numId w:val="413"/>
              </w:numPr>
              <w:spacing w:after="0" w:line="240" w:lineRule="auto"/>
              <w:contextualSpacing w:val="0"/>
              <w:rPr>
                <w:rFonts w:eastAsia="Times New Roman"/>
                <w:vanish/>
                <w:szCs w:val="24"/>
                <w:lang w:val="en-US"/>
              </w:rPr>
            </w:pPr>
          </w:p>
          <w:p w14:paraId="7319ABF9" w14:textId="77777777" w:rsidR="00CE1315" w:rsidRPr="00725E27" w:rsidRDefault="00CE1315" w:rsidP="004470E5">
            <w:pPr>
              <w:pStyle w:val="ListParagraph"/>
              <w:numPr>
                <w:ilvl w:val="0"/>
                <w:numId w:val="413"/>
              </w:numPr>
              <w:spacing w:after="0" w:line="240" w:lineRule="auto"/>
              <w:contextualSpacing w:val="0"/>
              <w:rPr>
                <w:rFonts w:eastAsia="Times New Roman"/>
                <w:vanish/>
                <w:szCs w:val="24"/>
                <w:lang w:val="en-US"/>
              </w:rPr>
            </w:pPr>
          </w:p>
          <w:p w14:paraId="3AE7518A" w14:textId="77777777" w:rsidR="00CE1315" w:rsidRPr="00725E27" w:rsidRDefault="00CE1315" w:rsidP="004470E5">
            <w:pPr>
              <w:pStyle w:val="ListParagraph"/>
              <w:numPr>
                <w:ilvl w:val="1"/>
                <w:numId w:val="413"/>
              </w:numPr>
              <w:spacing w:after="0" w:line="240" w:lineRule="auto"/>
              <w:contextualSpacing w:val="0"/>
              <w:rPr>
                <w:rFonts w:eastAsia="Times New Roman"/>
                <w:vanish/>
                <w:szCs w:val="24"/>
                <w:lang w:val="en-US"/>
              </w:rPr>
            </w:pPr>
          </w:p>
          <w:p w14:paraId="572FEC21" w14:textId="77777777" w:rsidR="00CE1315" w:rsidRPr="00725E27" w:rsidRDefault="00CE1315" w:rsidP="004470E5">
            <w:pPr>
              <w:pStyle w:val="ListParagraph"/>
              <w:numPr>
                <w:ilvl w:val="1"/>
                <w:numId w:val="413"/>
              </w:numPr>
              <w:spacing w:after="0" w:line="240" w:lineRule="auto"/>
              <w:contextualSpacing w:val="0"/>
              <w:rPr>
                <w:rFonts w:eastAsia="Times New Roman"/>
                <w:vanish/>
                <w:szCs w:val="24"/>
                <w:lang w:val="en-US"/>
              </w:rPr>
            </w:pPr>
          </w:p>
          <w:p w14:paraId="64829563" w14:textId="77777777" w:rsidR="00CE1315" w:rsidRPr="00725E27" w:rsidRDefault="00CE1315" w:rsidP="004470E5">
            <w:pPr>
              <w:pStyle w:val="ListParagraph"/>
              <w:numPr>
                <w:ilvl w:val="1"/>
                <w:numId w:val="413"/>
              </w:numPr>
              <w:spacing w:after="0" w:line="240" w:lineRule="auto"/>
              <w:contextualSpacing w:val="0"/>
              <w:rPr>
                <w:rFonts w:eastAsia="Times New Roman"/>
                <w:vanish/>
                <w:szCs w:val="24"/>
                <w:lang w:val="en-US"/>
              </w:rPr>
            </w:pPr>
          </w:p>
          <w:p w14:paraId="00A9EA49" w14:textId="77777777" w:rsidR="00CE1315" w:rsidRPr="00725E27" w:rsidRDefault="00CE1315" w:rsidP="004470E5">
            <w:pPr>
              <w:pStyle w:val="ListParagraph"/>
              <w:numPr>
                <w:ilvl w:val="1"/>
                <w:numId w:val="413"/>
              </w:numPr>
              <w:spacing w:after="0" w:line="240" w:lineRule="auto"/>
              <w:contextualSpacing w:val="0"/>
              <w:rPr>
                <w:rFonts w:eastAsia="Times New Roman"/>
                <w:vanish/>
                <w:szCs w:val="24"/>
                <w:lang w:val="en-US"/>
              </w:rPr>
            </w:pPr>
          </w:p>
          <w:p w14:paraId="118D948A" w14:textId="77777777" w:rsidR="00CE1315" w:rsidRPr="00725E27" w:rsidRDefault="00CE1315" w:rsidP="004470E5">
            <w:pPr>
              <w:numPr>
                <w:ilvl w:val="2"/>
                <w:numId w:val="413"/>
              </w:numPr>
              <w:spacing w:after="0" w:line="240" w:lineRule="auto"/>
              <w:rPr>
                <w:rFonts w:eastAsia="Times New Roman" w:cs="Times New Roman"/>
                <w:szCs w:val="24"/>
              </w:rPr>
            </w:pPr>
            <w:r w:rsidRPr="00725E27">
              <w:rPr>
                <w:rFonts w:eastAsia="Times New Roman" w:cs="Times New Roman"/>
                <w:szCs w:val="24"/>
              </w:rPr>
              <w:t>Representing data in chart form (bar charts, histograms, pie charts)</w:t>
            </w:r>
          </w:p>
          <w:p w14:paraId="7F883770" w14:textId="77777777" w:rsidR="00CE1315" w:rsidRPr="00725E27" w:rsidRDefault="00CE1315" w:rsidP="004470E5">
            <w:pPr>
              <w:numPr>
                <w:ilvl w:val="2"/>
                <w:numId w:val="413"/>
              </w:numPr>
              <w:spacing w:after="0" w:line="240" w:lineRule="auto"/>
              <w:rPr>
                <w:rFonts w:eastAsia="Times New Roman" w:cs="Times New Roman"/>
                <w:szCs w:val="24"/>
              </w:rPr>
            </w:pPr>
            <w:r w:rsidRPr="00725E27">
              <w:rPr>
                <w:rFonts w:eastAsia="Times New Roman" w:cs="Times New Roman"/>
                <w:szCs w:val="24"/>
              </w:rPr>
              <w:t>Interpreting data from visual representations</w:t>
            </w:r>
          </w:p>
          <w:p w14:paraId="27C3D011" w14:textId="77777777" w:rsidR="00CE1315" w:rsidRPr="00725E27" w:rsidRDefault="00CE1315" w:rsidP="00C24A23">
            <w:pPr>
              <w:spacing w:after="0" w:line="24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14:paraId="1E11EE86"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Practical</w:t>
            </w:r>
          </w:p>
          <w:p w14:paraId="30F8560F"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420A4CF3"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Portfolio of evidence</w:t>
            </w:r>
          </w:p>
          <w:p w14:paraId="2036D567"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72A5A310"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p>
        </w:tc>
      </w:tr>
      <w:tr w:rsidR="00CE1315" w:rsidRPr="00725E27" w14:paraId="250FC7A3" w14:textId="77777777" w:rsidTr="00C24A23">
        <w:trPr>
          <w:trHeight w:val="755"/>
        </w:trPr>
        <w:tc>
          <w:tcPr>
            <w:tcW w:w="1303" w:type="pct"/>
            <w:tcBorders>
              <w:top w:val="single" w:sz="4" w:space="0" w:color="auto"/>
              <w:left w:val="single" w:sz="4" w:space="0" w:color="auto"/>
              <w:bottom w:val="single" w:sz="4" w:space="0" w:color="auto"/>
              <w:right w:val="single" w:sz="4" w:space="0" w:color="auto"/>
            </w:tcBorders>
          </w:tcPr>
          <w:p w14:paraId="1F703F58" w14:textId="77777777" w:rsidR="00CE1315" w:rsidRPr="00725E27" w:rsidRDefault="00CE1315" w:rsidP="004470E5">
            <w:pPr>
              <w:numPr>
                <w:ilvl w:val="0"/>
                <w:numId w:val="402"/>
              </w:numPr>
              <w:tabs>
                <w:tab w:val="left" w:pos="709"/>
              </w:tabs>
              <w:spacing w:after="0" w:line="240" w:lineRule="auto"/>
              <w:contextualSpacing/>
              <w:jc w:val="left"/>
              <w:rPr>
                <w:rFonts w:eastAsia="Arial Unicode MS" w:cs="Times New Roman"/>
                <w:szCs w:val="24"/>
                <w:lang w:val="en-GB"/>
              </w:rPr>
            </w:pPr>
            <w:r w:rsidRPr="00725E27">
              <w:rPr>
                <w:rFonts w:eastAsia="Arial Unicode MS" w:cs="Times New Roman"/>
                <w:szCs w:val="24"/>
                <w:lang w:val="en-GB"/>
              </w:rPr>
              <w:t>Apply linear graphs</w:t>
            </w:r>
          </w:p>
        </w:tc>
        <w:tc>
          <w:tcPr>
            <w:tcW w:w="2174" w:type="pct"/>
            <w:tcBorders>
              <w:top w:val="single" w:sz="4" w:space="0" w:color="auto"/>
              <w:left w:val="single" w:sz="4" w:space="0" w:color="auto"/>
              <w:bottom w:val="single" w:sz="4" w:space="0" w:color="auto"/>
              <w:right w:val="single" w:sz="4" w:space="0" w:color="auto"/>
            </w:tcBorders>
          </w:tcPr>
          <w:p w14:paraId="303ACB2B"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5A90ECF0"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04DE957F"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6A19E899"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7EFD3003"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5227DBA6"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5E22532F" w14:textId="77777777" w:rsidR="00CE1315" w:rsidRPr="00725E27" w:rsidRDefault="00CE1315" w:rsidP="004470E5">
            <w:pPr>
              <w:pStyle w:val="ListParagraph"/>
              <w:numPr>
                <w:ilvl w:val="0"/>
                <w:numId w:val="430"/>
              </w:numPr>
              <w:spacing w:after="0" w:line="240" w:lineRule="auto"/>
              <w:contextualSpacing w:val="0"/>
              <w:rPr>
                <w:rFonts w:eastAsia="Times New Roman"/>
                <w:b/>
                <w:bCs/>
                <w:vanish/>
                <w:szCs w:val="24"/>
                <w:lang w:val="en-US"/>
              </w:rPr>
            </w:pPr>
          </w:p>
          <w:p w14:paraId="65DE10C8" w14:textId="77777777" w:rsidR="00CE1315" w:rsidRPr="00725E27" w:rsidRDefault="00CE1315" w:rsidP="004470E5">
            <w:pPr>
              <w:numPr>
                <w:ilvl w:val="1"/>
                <w:numId w:val="430"/>
              </w:numPr>
              <w:spacing w:after="0" w:line="240" w:lineRule="auto"/>
              <w:ind w:left="712"/>
              <w:rPr>
                <w:rFonts w:eastAsia="Times New Roman" w:cs="Times New Roman"/>
                <w:szCs w:val="24"/>
              </w:rPr>
            </w:pPr>
            <w:r w:rsidRPr="00725E27">
              <w:rPr>
                <w:rFonts w:eastAsia="Times New Roman" w:cs="Times New Roman"/>
                <w:b/>
                <w:bCs/>
                <w:szCs w:val="24"/>
              </w:rPr>
              <w:t>Identifying Information</w:t>
            </w:r>
          </w:p>
          <w:p w14:paraId="1336B947" w14:textId="77777777" w:rsidR="00CE1315" w:rsidRPr="00725E27" w:rsidRDefault="00CE1315" w:rsidP="004470E5">
            <w:pPr>
              <w:numPr>
                <w:ilvl w:val="2"/>
                <w:numId w:val="430"/>
              </w:numPr>
              <w:spacing w:after="0" w:line="240" w:lineRule="auto"/>
              <w:rPr>
                <w:rFonts w:eastAsia="Times New Roman" w:cs="Times New Roman"/>
                <w:szCs w:val="24"/>
              </w:rPr>
            </w:pPr>
            <w:r w:rsidRPr="00725E27">
              <w:rPr>
                <w:rFonts w:eastAsia="Times New Roman" w:cs="Times New Roman"/>
                <w:szCs w:val="24"/>
              </w:rPr>
              <w:t>Understanding given data sets and problems</w:t>
            </w:r>
          </w:p>
          <w:p w14:paraId="356E8C7F" w14:textId="77777777" w:rsidR="00CE1315" w:rsidRPr="00725E27" w:rsidRDefault="00CE1315" w:rsidP="004470E5">
            <w:pPr>
              <w:numPr>
                <w:ilvl w:val="2"/>
                <w:numId w:val="430"/>
              </w:numPr>
              <w:spacing w:after="0" w:line="240" w:lineRule="auto"/>
              <w:rPr>
                <w:rFonts w:eastAsia="Times New Roman" w:cs="Times New Roman"/>
                <w:szCs w:val="24"/>
              </w:rPr>
            </w:pPr>
            <w:r w:rsidRPr="00725E27">
              <w:rPr>
                <w:rFonts w:eastAsia="Times New Roman" w:cs="Times New Roman"/>
                <w:szCs w:val="24"/>
              </w:rPr>
              <w:t>Extracting relevant information for graphing</w:t>
            </w:r>
          </w:p>
          <w:p w14:paraId="6D10A459" w14:textId="77777777" w:rsidR="00CE1315" w:rsidRPr="00725E27" w:rsidRDefault="00CE1315" w:rsidP="004470E5">
            <w:pPr>
              <w:numPr>
                <w:ilvl w:val="1"/>
                <w:numId w:val="430"/>
              </w:numPr>
              <w:spacing w:after="0" w:line="240" w:lineRule="auto"/>
              <w:jc w:val="left"/>
              <w:rPr>
                <w:rFonts w:eastAsia="Times New Roman" w:cs="Times New Roman"/>
                <w:szCs w:val="24"/>
              </w:rPr>
            </w:pPr>
            <w:r w:rsidRPr="00725E27">
              <w:rPr>
                <w:rFonts w:eastAsia="Times New Roman" w:cs="Times New Roman"/>
                <w:b/>
                <w:bCs/>
                <w:szCs w:val="24"/>
              </w:rPr>
              <w:t>Choosing Appropriate Scale</w:t>
            </w:r>
          </w:p>
          <w:p w14:paraId="327DDDB9" w14:textId="77777777" w:rsidR="00CE1315" w:rsidRPr="00725E27" w:rsidRDefault="00CE1315" w:rsidP="004470E5">
            <w:pPr>
              <w:numPr>
                <w:ilvl w:val="2"/>
                <w:numId w:val="430"/>
              </w:numPr>
              <w:spacing w:after="0" w:line="240" w:lineRule="auto"/>
              <w:rPr>
                <w:rFonts w:eastAsia="Times New Roman" w:cs="Times New Roman"/>
                <w:szCs w:val="24"/>
              </w:rPr>
            </w:pPr>
            <w:r w:rsidRPr="00725E27">
              <w:rPr>
                <w:rFonts w:eastAsia="Times New Roman" w:cs="Times New Roman"/>
                <w:szCs w:val="24"/>
              </w:rPr>
              <w:t>Selecting appropriate scales for graphs</w:t>
            </w:r>
          </w:p>
          <w:p w14:paraId="21AFD18F" w14:textId="77777777" w:rsidR="00CE1315" w:rsidRPr="00725E27" w:rsidRDefault="00CE1315" w:rsidP="004470E5">
            <w:pPr>
              <w:numPr>
                <w:ilvl w:val="2"/>
                <w:numId w:val="430"/>
              </w:numPr>
              <w:spacing w:after="0" w:line="240" w:lineRule="auto"/>
              <w:rPr>
                <w:rFonts w:eastAsia="Times New Roman" w:cs="Times New Roman"/>
                <w:szCs w:val="24"/>
              </w:rPr>
            </w:pPr>
            <w:r w:rsidRPr="00725E27">
              <w:rPr>
                <w:rFonts w:eastAsia="Times New Roman" w:cs="Times New Roman"/>
                <w:szCs w:val="24"/>
              </w:rPr>
              <w:t>Understanding the impact of scale on graph interpretation</w:t>
            </w:r>
          </w:p>
          <w:p w14:paraId="71071C22" w14:textId="77777777" w:rsidR="00CE1315" w:rsidRPr="00725E27" w:rsidRDefault="00CE1315" w:rsidP="004470E5">
            <w:pPr>
              <w:numPr>
                <w:ilvl w:val="1"/>
                <w:numId w:val="430"/>
              </w:numPr>
              <w:spacing w:after="0" w:line="240" w:lineRule="auto"/>
              <w:rPr>
                <w:rFonts w:eastAsia="Times New Roman" w:cs="Times New Roman"/>
                <w:szCs w:val="24"/>
              </w:rPr>
            </w:pPr>
            <w:r w:rsidRPr="00725E27">
              <w:rPr>
                <w:rFonts w:eastAsia="Times New Roman" w:cs="Times New Roman"/>
                <w:b/>
                <w:bCs/>
                <w:szCs w:val="24"/>
              </w:rPr>
              <w:lastRenderedPageBreak/>
              <w:t>Labeling Axes</w:t>
            </w:r>
          </w:p>
          <w:p w14:paraId="38CF459B" w14:textId="77777777" w:rsidR="00CE1315" w:rsidRPr="00725E27" w:rsidRDefault="00CE1315" w:rsidP="004470E5">
            <w:pPr>
              <w:numPr>
                <w:ilvl w:val="2"/>
                <w:numId w:val="430"/>
              </w:numPr>
              <w:spacing w:after="0" w:line="240" w:lineRule="auto"/>
              <w:rPr>
                <w:rFonts w:eastAsia="Times New Roman" w:cs="Times New Roman"/>
                <w:szCs w:val="24"/>
              </w:rPr>
            </w:pPr>
            <w:r w:rsidRPr="00725E27">
              <w:rPr>
                <w:rFonts w:eastAsia="Times New Roman" w:cs="Times New Roman"/>
                <w:szCs w:val="24"/>
              </w:rPr>
              <w:t>Properly labeling graph axes</w:t>
            </w:r>
          </w:p>
          <w:p w14:paraId="02AE0B87" w14:textId="77777777" w:rsidR="00CE1315" w:rsidRPr="00725E27" w:rsidRDefault="00CE1315" w:rsidP="004470E5">
            <w:pPr>
              <w:numPr>
                <w:ilvl w:val="2"/>
                <w:numId w:val="430"/>
              </w:numPr>
              <w:spacing w:after="0" w:line="240" w:lineRule="auto"/>
              <w:rPr>
                <w:rFonts w:eastAsia="Times New Roman" w:cs="Times New Roman"/>
                <w:szCs w:val="24"/>
              </w:rPr>
            </w:pPr>
            <w:r w:rsidRPr="00725E27">
              <w:rPr>
                <w:rFonts w:eastAsia="Times New Roman" w:cs="Times New Roman"/>
                <w:szCs w:val="24"/>
              </w:rPr>
              <w:t>Understanding the significance of labels in data representation</w:t>
            </w:r>
          </w:p>
          <w:p w14:paraId="69FCE0B4" w14:textId="77777777" w:rsidR="00CE1315" w:rsidRPr="00725E27" w:rsidRDefault="00CE1315" w:rsidP="004470E5">
            <w:pPr>
              <w:numPr>
                <w:ilvl w:val="1"/>
                <w:numId w:val="430"/>
              </w:numPr>
              <w:spacing w:after="0" w:line="240" w:lineRule="auto"/>
              <w:rPr>
                <w:rFonts w:eastAsia="Times New Roman" w:cs="Times New Roman"/>
                <w:szCs w:val="24"/>
              </w:rPr>
            </w:pPr>
            <w:r w:rsidRPr="00725E27">
              <w:rPr>
                <w:rFonts w:eastAsia="Times New Roman" w:cs="Times New Roman"/>
                <w:b/>
                <w:bCs/>
                <w:szCs w:val="24"/>
              </w:rPr>
              <w:t>Plotting Linear Graphs</w:t>
            </w:r>
          </w:p>
          <w:p w14:paraId="25454F1B"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6EF896FF"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51C5ACD2"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2783DB9E"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088D0263"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24A1361B"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57A56EBE" w14:textId="77777777" w:rsidR="00CE1315" w:rsidRPr="00725E27" w:rsidRDefault="00CE1315" w:rsidP="004470E5">
            <w:pPr>
              <w:pStyle w:val="ListParagraph"/>
              <w:numPr>
                <w:ilvl w:val="0"/>
                <w:numId w:val="414"/>
              </w:numPr>
              <w:spacing w:after="0" w:line="240" w:lineRule="auto"/>
              <w:contextualSpacing w:val="0"/>
              <w:rPr>
                <w:rFonts w:eastAsia="Times New Roman"/>
                <w:vanish/>
                <w:szCs w:val="24"/>
                <w:lang w:val="en-US"/>
              </w:rPr>
            </w:pPr>
          </w:p>
          <w:p w14:paraId="00964D10" w14:textId="77777777" w:rsidR="00CE1315" w:rsidRPr="00725E27" w:rsidRDefault="00CE1315" w:rsidP="004470E5">
            <w:pPr>
              <w:pStyle w:val="ListParagraph"/>
              <w:numPr>
                <w:ilvl w:val="1"/>
                <w:numId w:val="414"/>
              </w:numPr>
              <w:spacing w:after="0" w:line="240" w:lineRule="auto"/>
              <w:contextualSpacing w:val="0"/>
              <w:rPr>
                <w:rFonts w:eastAsia="Times New Roman"/>
                <w:vanish/>
                <w:szCs w:val="24"/>
                <w:lang w:val="en-US"/>
              </w:rPr>
            </w:pPr>
          </w:p>
          <w:p w14:paraId="211710B8" w14:textId="77777777" w:rsidR="00CE1315" w:rsidRPr="00725E27" w:rsidRDefault="00CE1315" w:rsidP="004470E5">
            <w:pPr>
              <w:pStyle w:val="ListParagraph"/>
              <w:numPr>
                <w:ilvl w:val="1"/>
                <w:numId w:val="414"/>
              </w:numPr>
              <w:spacing w:after="0" w:line="240" w:lineRule="auto"/>
              <w:contextualSpacing w:val="0"/>
              <w:rPr>
                <w:rFonts w:eastAsia="Times New Roman"/>
                <w:vanish/>
                <w:szCs w:val="24"/>
                <w:lang w:val="en-US"/>
              </w:rPr>
            </w:pPr>
          </w:p>
          <w:p w14:paraId="0CE91546" w14:textId="77777777" w:rsidR="00CE1315" w:rsidRPr="00725E27" w:rsidRDefault="00CE1315" w:rsidP="004470E5">
            <w:pPr>
              <w:pStyle w:val="ListParagraph"/>
              <w:numPr>
                <w:ilvl w:val="1"/>
                <w:numId w:val="414"/>
              </w:numPr>
              <w:spacing w:after="0" w:line="240" w:lineRule="auto"/>
              <w:contextualSpacing w:val="0"/>
              <w:rPr>
                <w:rFonts w:eastAsia="Times New Roman"/>
                <w:vanish/>
                <w:szCs w:val="24"/>
                <w:lang w:val="en-US"/>
              </w:rPr>
            </w:pPr>
          </w:p>
          <w:p w14:paraId="64E1E6C5" w14:textId="77777777" w:rsidR="00CE1315" w:rsidRPr="00725E27" w:rsidRDefault="00CE1315" w:rsidP="004470E5">
            <w:pPr>
              <w:pStyle w:val="ListParagraph"/>
              <w:numPr>
                <w:ilvl w:val="1"/>
                <w:numId w:val="414"/>
              </w:numPr>
              <w:spacing w:after="0" w:line="240" w:lineRule="auto"/>
              <w:contextualSpacing w:val="0"/>
              <w:rPr>
                <w:rFonts w:eastAsia="Times New Roman"/>
                <w:vanish/>
                <w:szCs w:val="24"/>
                <w:lang w:val="en-US"/>
              </w:rPr>
            </w:pPr>
          </w:p>
          <w:p w14:paraId="495F0EF0" w14:textId="77777777" w:rsidR="00CE1315" w:rsidRPr="00725E27" w:rsidRDefault="00CE1315" w:rsidP="004470E5">
            <w:pPr>
              <w:numPr>
                <w:ilvl w:val="2"/>
                <w:numId w:val="414"/>
              </w:numPr>
              <w:spacing w:after="0" w:line="240" w:lineRule="auto"/>
              <w:rPr>
                <w:rFonts w:eastAsia="Times New Roman" w:cs="Times New Roman"/>
                <w:szCs w:val="24"/>
              </w:rPr>
            </w:pPr>
            <w:r w:rsidRPr="00725E27">
              <w:rPr>
                <w:rFonts w:eastAsia="Times New Roman" w:cs="Times New Roman"/>
                <w:szCs w:val="24"/>
              </w:rPr>
              <w:t>Techniques for plotting linear graphs</w:t>
            </w:r>
          </w:p>
          <w:p w14:paraId="5ECCD69E" w14:textId="77777777" w:rsidR="00CE1315" w:rsidRPr="00725E27" w:rsidRDefault="00CE1315" w:rsidP="004470E5">
            <w:pPr>
              <w:numPr>
                <w:ilvl w:val="2"/>
                <w:numId w:val="414"/>
              </w:numPr>
              <w:spacing w:after="0" w:line="240" w:lineRule="auto"/>
              <w:rPr>
                <w:rFonts w:eastAsia="Times New Roman" w:cs="Times New Roman"/>
                <w:szCs w:val="24"/>
              </w:rPr>
            </w:pPr>
            <w:r w:rsidRPr="00725E27">
              <w:rPr>
                <w:rFonts w:eastAsia="Times New Roman" w:cs="Times New Roman"/>
                <w:szCs w:val="24"/>
              </w:rPr>
              <w:t>Connecting points and interpreting lines</w:t>
            </w:r>
          </w:p>
          <w:p w14:paraId="73524589" w14:textId="77777777" w:rsidR="00CE1315" w:rsidRPr="00725E27" w:rsidRDefault="00CE1315" w:rsidP="004470E5">
            <w:pPr>
              <w:numPr>
                <w:ilvl w:val="1"/>
                <w:numId w:val="430"/>
              </w:numPr>
              <w:spacing w:after="0" w:line="240" w:lineRule="auto"/>
              <w:rPr>
                <w:rFonts w:eastAsia="Times New Roman" w:cs="Times New Roman"/>
                <w:szCs w:val="24"/>
              </w:rPr>
            </w:pPr>
            <w:r w:rsidRPr="00725E27">
              <w:rPr>
                <w:rFonts w:eastAsia="Times New Roman" w:cs="Times New Roman"/>
                <w:b/>
                <w:bCs/>
                <w:szCs w:val="24"/>
              </w:rPr>
              <w:t>Graph Analysis</w:t>
            </w:r>
          </w:p>
          <w:p w14:paraId="36428651"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31279A7B"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575E3E58"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558A91C1"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40068682"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55630A8F"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5398E7EA" w14:textId="77777777" w:rsidR="00CE1315" w:rsidRPr="00725E27" w:rsidRDefault="00CE1315" w:rsidP="004470E5">
            <w:pPr>
              <w:pStyle w:val="ListParagraph"/>
              <w:numPr>
                <w:ilvl w:val="0"/>
                <w:numId w:val="431"/>
              </w:numPr>
              <w:spacing w:after="0" w:line="240" w:lineRule="auto"/>
              <w:contextualSpacing w:val="0"/>
              <w:rPr>
                <w:rFonts w:eastAsia="Times New Roman"/>
                <w:vanish/>
                <w:szCs w:val="24"/>
                <w:lang w:val="en-US"/>
              </w:rPr>
            </w:pPr>
          </w:p>
          <w:p w14:paraId="2C05DF4A" w14:textId="77777777" w:rsidR="00CE1315" w:rsidRPr="00725E27" w:rsidRDefault="00CE1315" w:rsidP="004470E5">
            <w:pPr>
              <w:pStyle w:val="ListParagraph"/>
              <w:numPr>
                <w:ilvl w:val="1"/>
                <w:numId w:val="431"/>
              </w:numPr>
              <w:spacing w:after="0" w:line="240" w:lineRule="auto"/>
              <w:contextualSpacing w:val="0"/>
              <w:rPr>
                <w:rFonts w:eastAsia="Times New Roman"/>
                <w:vanish/>
                <w:szCs w:val="24"/>
                <w:lang w:val="en-US"/>
              </w:rPr>
            </w:pPr>
          </w:p>
          <w:p w14:paraId="7853E735" w14:textId="77777777" w:rsidR="00CE1315" w:rsidRPr="00725E27" w:rsidRDefault="00CE1315" w:rsidP="004470E5">
            <w:pPr>
              <w:pStyle w:val="ListParagraph"/>
              <w:numPr>
                <w:ilvl w:val="1"/>
                <w:numId w:val="431"/>
              </w:numPr>
              <w:spacing w:after="0" w:line="240" w:lineRule="auto"/>
              <w:contextualSpacing w:val="0"/>
              <w:rPr>
                <w:rFonts w:eastAsia="Times New Roman"/>
                <w:vanish/>
                <w:szCs w:val="24"/>
                <w:lang w:val="en-US"/>
              </w:rPr>
            </w:pPr>
          </w:p>
          <w:p w14:paraId="45D9C77A" w14:textId="77777777" w:rsidR="00CE1315" w:rsidRPr="00725E27" w:rsidRDefault="00CE1315" w:rsidP="004470E5">
            <w:pPr>
              <w:pStyle w:val="ListParagraph"/>
              <w:numPr>
                <w:ilvl w:val="1"/>
                <w:numId w:val="431"/>
              </w:numPr>
              <w:spacing w:after="0" w:line="240" w:lineRule="auto"/>
              <w:contextualSpacing w:val="0"/>
              <w:rPr>
                <w:rFonts w:eastAsia="Times New Roman"/>
                <w:vanish/>
                <w:szCs w:val="24"/>
                <w:lang w:val="en-US"/>
              </w:rPr>
            </w:pPr>
          </w:p>
          <w:p w14:paraId="4EC66A76" w14:textId="77777777" w:rsidR="00CE1315" w:rsidRPr="00725E27" w:rsidRDefault="00CE1315" w:rsidP="004470E5">
            <w:pPr>
              <w:pStyle w:val="ListParagraph"/>
              <w:numPr>
                <w:ilvl w:val="1"/>
                <w:numId w:val="431"/>
              </w:numPr>
              <w:spacing w:after="0" w:line="240" w:lineRule="auto"/>
              <w:contextualSpacing w:val="0"/>
              <w:rPr>
                <w:rFonts w:eastAsia="Times New Roman"/>
                <w:vanish/>
                <w:szCs w:val="24"/>
                <w:lang w:val="en-US"/>
              </w:rPr>
            </w:pPr>
          </w:p>
          <w:p w14:paraId="2CEF1439" w14:textId="77777777" w:rsidR="00CE1315" w:rsidRPr="00725E27" w:rsidRDefault="00CE1315" w:rsidP="004470E5">
            <w:pPr>
              <w:pStyle w:val="ListParagraph"/>
              <w:numPr>
                <w:ilvl w:val="1"/>
                <w:numId w:val="431"/>
              </w:numPr>
              <w:spacing w:after="0" w:line="240" w:lineRule="auto"/>
              <w:contextualSpacing w:val="0"/>
              <w:rPr>
                <w:rFonts w:eastAsia="Times New Roman"/>
                <w:vanish/>
                <w:szCs w:val="24"/>
                <w:lang w:val="en-US"/>
              </w:rPr>
            </w:pPr>
          </w:p>
          <w:p w14:paraId="6AE7A300" w14:textId="77777777" w:rsidR="00CE1315" w:rsidRPr="00725E27" w:rsidRDefault="00CE1315" w:rsidP="004470E5">
            <w:pPr>
              <w:numPr>
                <w:ilvl w:val="2"/>
                <w:numId w:val="431"/>
              </w:numPr>
              <w:spacing w:after="0" w:line="240" w:lineRule="auto"/>
              <w:rPr>
                <w:rFonts w:eastAsia="Times New Roman" w:cs="Times New Roman"/>
                <w:szCs w:val="24"/>
              </w:rPr>
            </w:pPr>
            <w:r w:rsidRPr="00725E27">
              <w:rPr>
                <w:rFonts w:eastAsia="Times New Roman" w:cs="Times New Roman"/>
                <w:szCs w:val="24"/>
              </w:rPr>
              <w:t>Analyzing trends and patterns from plotted graphs</w:t>
            </w:r>
          </w:p>
          <w:p w14:paraId="53651E1A" w14:textId="77777777" w:rsidR="00CE1315" w:rsidRPr="00725E27" w:rsidRDefault="00CE1315" w:rsidP="004470E5">
            <w:pPr>
              <w:numPr>
                <w:ilvl w:val="2"/>
                <w:numId w:val="431"/>
              </w:numPr>
              <w:spacing w:after="0" w:line="240" w:lineRule="auto"/>
              <w:jc w:val="left"/>
              <w:rPr>
                <w:rFonts w:eastAsia="Times New Roman" w:cs="Times New Roman"/>
                <w:szCs w:val="24"/>
              </w:rPr>
            </w:pPr>
            <w:r w:rsidRPr="00725E27">
              <w:rPr>
                <w:rFonts w:eastAsia="Times New Roman" w:cs="Times New Roman"/>
                <w:szCs w:val="24"/>
              </w:rPr>
              <w:t>Drawing conclusions based on graph data</w:t>
            </w:r>
          </w:p>
          <w:p w14:paraId="6940A2E2" w14:textId="77777777" w:rsidR="00CE1315" w:rsidRPr="00725E27" w:rsidRDefault="00CE1315" w:rsidP="00C24A23">
            <w:pPr>
              <w:spacing w:after="0" w:line="24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14:paraId="6FB5B754"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lastRenderedPageBreak/>
              <w:t>Practical</w:t>
            </w:r>
          </w:p>
          <w:p w14:paraId="2946FBB1"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Projects</w:t>
            </w:r>
          </w:p>
          <w:p w14:paraId="2332779D"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Portfolio of evidence</w:t>
            </w:r>
          </w:p>
          <w:p w14:paraId="6223925B"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Third party reports</w:t>
            </w:r>
          </w:p>
          <w:p w14:paraId="09B2A27A" w14:textId="77777777" w:rsidR="00CE1315" w:rsidRPr="00725E27" w:rsidRDefault="00CE1315" w:rsidP="004470E5">
            <w:pPr>
              <w:numPr>
                <w:ilvl w:val="0"/>
                <w:numId w:val="403"/>
              </w:numPr>
              <w:tabs>
                <w:tab w:val="left" w:pos="432"/>
              </w:tabs>
              <w:spacing w:after="0" w:line="240" w:lineRule="auto"/>
              <w:contextualSpacing/>
              <w:rPr>
                <w:rFonts w:cs="Times New Roman"/>
                <w:szCs w:val="24"/>
                <w:lang w:val="en-GB"/>
              </w:rPr>
            </w:pPr>
            <w:r w:rsidRPr="00725E27">
              <w:rPr>
                <w:rFonts w:cs="Times New Roman"/>
                <w:szCs w:val="24"/>
                <w:lang w:val="en-GB"/>
              </w:rPr>
              <w:t>Written tests</w:t>
            </w:r>
          </w:p>
        </w:tc>
      </w:tr>
    </w:tbl>
    <w:p w14:paraId="696A7D39" w14:textId="77777777" w:rsidR="00CE1315" w:rsidRPr="00725E27" w:rsidRDefault="00CE1315" w:rsidP="00CE1315">
      <w:pPr>
        <w:spacing w:after="0"/>
        <w:rPr>
          <w:rFonts w:cs="Times New Roman"/>
          <w:b/>
          <w:szCs w:val="24"/>
          <w:lang w:val="en-ZA"/>
        </w:rPr>
      </w:pPr>
    </w:p>
    <w:p w14:paraId="3552D8B6" w14:textId="77777777" w:rsidR="00CE1315" w:rsidRPr="00725E27" w:rsidRDefault="00CE1315" w:rsidP="00CE1315">
      <w:pPr>
        <w:spacing w:after="0"/>
        <w:rPr>
          <w:rFonts w:cs="Times New Roman"/>
          <w:b/>
          <w:szCs w:val="24"/>
          <w:lang w:val="en-ZA"/>
        </w:rPr>
      </w:pPr>
      <w:r w:rsidRPr="00725E27">
        <w:rPr>
          <w:rFonts w:cs="Times New Roman"/>
          <w:b/>
          <w:szCs w:val="24"/>
          <w:lang w:val="en-ZA"/>
        </w:rPr>
        <w:t>Suggested Methods of Instruction</w:t>
      </w:r>
    </w:p>
    <w:p w14:paraId="46509243" w14:textId="77777777" w:rsidR="00CE1315" w:rsidRPr="00725E27" w:rsidRDefault="00CE1315" w:rsidP="004470E5">
      <w:pPr>
        <w:numPr>
          <w:ilvl w:val="0"/>
          <w:numId w:val="637"/>
        </w:numPr>
        <w:spacing w:after="0" w:line="276" w:lineRule="auto"/>
        <w:ind w:left="720"/>
        <w:rPr>
          <w:rFonts w:cs="Times New Roman"/>
          <w:szCs w:val="24"/>
        </w:rPr>
      </w:pPr>
      <w:r w:rsidRPr="00725E27">
        <w:rPr>
          <w:rFonts w:cs="Times New Roman"/>
          <w:szCs w:val="24"/>
        </w:rPr>
        <w:t xml:space="preserve">Role </w:t>
      </w:r>
      <w:r w:rsidRPr="00725E27">
        <w:rPr>
          <w:rFonts w:eastAsia="Times New Roman" w:cs="Times New Roman"/>
          <w:noProof/>
          <w:szCs w:val="24"/>
        </w:rPr>
        <w:t>playing</w:t>
      </w:r>
    </w:p>
    <w:p w14:paraId="1C07ED82" w14:textId="77777777" w:rsidR="00CE1315" w:rsidRPr="00725E27" w:rsidRDefault="00CE1315" w:rsidP="004470E5">
      <w:pPr>
        <w:numPr>
          <w:ilvl w:val="0"/>
          <w:numId w:val="637"/>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772F4D8B" w14:textId="77777777" w:rsidR="00CE1315" w:rsidRPr="00725E27" w:rsidRDefault="00CE1315" w:rsidP="004470E5">
      <w:pPr>
        <w:numPr>
          <w:ilvl w:val="0"/>
          <w:numId w:val="637"/>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6CBECBF9" w14:textId="77777777" w:rsidR="00CE1315" w:rsidRPr="00725E27" w:rsidRDefault="00CE1315" w:rsidP="004470E5">
      <w:pPr>
        <w:numPr>
          <w:ilvl w:val="0"/>
          <w:numId w:val="637"/>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6EA400AC" w14:textId="77777777" w:rsidR="00CE1315" w:rsidRPr="00725E27" w:rsidRDefault="00CE1315" w:rsidP="004470E5">
      <w:pPr>
        <w:numPr>
          <w:ilvl w:val="0"/>
          <w:numId w:val="637"/>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24BAB202" w14:textId="77777777" w:rsidR="00CE1315" w:rsidRPr="00725E27" w:rsidRDefault="00CE1315" w:rsidP="004470E5">
      <w:pPr>
        <w:numPr>
          <w:ilvl w:val="0"/>
          <w:numId w:val="637"/>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294BC361" w14:textId="77777777" w:rsidR="00CE1315" w:rsidRPr="00725E27" w:rsidRDefault="00CE1315" w:rsidP="00CE1315">
      <w:pPr>
        <w:spacing w:after="0"/>
        <w:ind w:left="720"/>
        <w:rPr>
          <w:rFonts w:eastAsia="Times New Roman" w:cs="Times New Roman"/>
          <w:noProof/>
          <w:szCs w:val="24"/>
        </w:rPr>
      </w:pPr>
    </w:p>
    <w:p w14:paraId="5A93331C" w14:textId="77777777" w:rsidR="00CE1315" w:rsidRPr="00725E27" w:rsidRDefault="00CE1315" w:rsidP="00CE1315">
      <w:pPr>
        <w:spacing w:after="0"/>
        <w:rPr>
          <w:rFonts w:cs="Times New Roman"/>
          <w:b/>
          <w:szCs w:val="24"/>
        </w:rPr>
      </w:pPr>
      <w:r w:rsidRPr="00725E27">
        <w:rPr>
          <w:rFonts w:cs="Times New Roman"/>
          <w:b/>
          <w:szCs w:val="24"/>
        </w:rPr>
        <w:t>Recommended Resources for 25 Trainees</w:t>
      </w:r>
    </w:p>
    <w:p w14:paraId="5C1C8EF7" w14:textId="77777777" w:rsidR="00CE1315" w:rsidRPr="00725E27" w:rsidRDefault="00CE1315" w:rsidP="00CE1315">
      <w:pPr>
        <w:spacing w:after="0"/>
        <w:contextualSpacing/>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60D7AFCD" w14:textId="77777777" w:rsidTr="00C24A23">
        <w:tc>
          <w:tcPr>
            <w:tcW w:w="895" w:type="dxa"/>
            <w:shd w:val="clear" w:color="auto" w:fill="auto"/>
          </w:tcPr>
          <w:p w14:paraId="4EA572BF"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3C2FDB22"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12F687B6"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16C11B39"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093E25D6" w14:textId="77777777" w:rsidR="00CE1315" w:rsidRPr="00725E27" w:rsidRDefault="00CE1315"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303E4B33" w14:textId="77777777" w:rsidR="00CE1315" w:rsidRPr="00725E27" w:rsidRDefault="00CE1315"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6DDAA9BC" w14:textId="77777777" w:rsidTr="00C24A23">
        <w:tc>
          <w:tcPr>
            <w:tcW w:w="895" w:type="dxa"/>
            <w:shd w:val="clear" w:color="auto" w:fill="auto"/>
          </w:tcPr>
          <w:p w14:paraId="4D80483A"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4D5FC378"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5D960877" w14:textId="77777777" w:rsidTr="00C24A23">
        <w:tc>
          <w:tcPr>
            <w:tcW w:w="895" w:type="dxa"/>
            <w:shd w:val="clear" w:color="auto" w:fill="auto"/>
          </w:tcPr>
          <w:p w14:paraId="78AE74A6" w14:textId="77777777" w:rsidR="00CE1315" w:rsidRPr="00725E27" w:rsidRDefault="00CE1315" w:rsidP="004470E5">
            <w:pPr>
              <w:numPr>
                <w:ilvl w:val="0"/>
                <w:numId w:val="81"/>
              </w:numPr>
              <w:spacing w:after="120" w:line="240" w:lineRule="atLeast"/>
              <w:rPr>
                <w:rFonts w:eastAsia="@MS Mincho" w:cs="Times New Roman"/>
                <w:bCs/>
                <w:szCs w:val="24"/>
                <w:lang w:val="en-GB"/>
              </w:rPr>
            </w:pPr>
          </w:p>
        </w:tc>
        <w:tc>
          <w:tcPr>
            <w:tcW w:w="3240" w:type="dxa"/>
            <w:shd w:val="clear" w:color="auto" w:fill="auto"/>
          </w:tcPr>
          <w:p w14:paraId="57BDFF1C"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2EF0CA4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668D28A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05EBD6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0754E30" w14:textId="77777777" w:rsidTr="00C24A23">
        <w:tc>
          <w:tcPr>
            <w:tcW w:w="895" w:type="dxa"/>
            <w:shd w:val="clear" w:color="auto" w:fill="auto"/>
          </w:tcPr>
          <w:p w14:paraId="5FCF9F76" w14:textId="77777777" w:rsidR="00CE1315" w:rsidRPr="00725E27" w:rsidRDefault="00CE1315" w:rsidP="004470E5">
            <w:pPr>
              <w:numPr>
                <w:ilvl w:val="0"/>
                <w:numId w:val="81"/>
              </w:numPr>
              <w:spacing w:after="120" w:line="240" w:lineRule="atLeast"/>
              <w:rPr>
                <w:rFonts w:eastAsia="@MS Mincho" w:cs="Times New Roman"/>
                <w:bCs/>
                <w:szCs w:val="24"/>
                <w:lang w:val="en-GB"/>
              </w:rPr>
            </w:pPr>
          </w:p>
        </w:tc>
        <w:tc>
          <w:tcPr>
            <w:tcW w:w="3240" w:type="dxa"/>
            <w:shd w:val="clear" w:color="auto" w:fill="auto"/>
          </w:tcPr>
          <w:p w14:paraId="3B2550BA"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eastAsia="x-none"/>
              </w:rPr>
              <w:t>Mathematical table</w:t>
            </w:r>
          </w:p>
        </w:tc>
        <w:tc>
          <w:tcPr>
            <w:tcW w:w="2070" w:type="dxa"/>
            <w:shd w:val="clear" w:color="auto" w:fill="auto"/>
          </w:tcPr>
          <w:p w14:paraId="2196C7C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07A55A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60351BB8"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255549DB" w14:textId="77777777" w:rsidTr="00C24A23">
        <w:tc>
          <w:tcPr>
            <w:tcW w:w="895" w:type="dxa"/>
            <w:shd w:val="clear" w:color="auto" w:fill="auto"/>
          </w:tcPr>
          <w:p w14:paraId="5F457A4D" w14:textId="77777777" w:rsidR="00CE1315" w:rsidRPr="00725E27" w:rsidRDefault="00CE1315" w:rsidP="004470E5">
            <w:pPr>
              <w:numPr>
                <w:ilvl w:val="0"/>
                <w:numId w:val="81"/>
              </w:numPr>
              <w:spacing w:after="120" w:line="240" w:lineRule="atLeast"/>
              <w:rPr>
                <w:rFonts w:eastAsia="@MS Mincho" w:cs="Times New Roman"/>
                <w:bCs/>
                <w:szCs w:val="24"/>
                <w:lang w:val="en-GB"/>
              </w:rPr>
            </w:pPr>
          </w:p>
        </w:tc>
        <w:tc>
          <w:tcPr>
            <w:tcW w:w="3240" w:type="dxa"/>
            <w:shd w:val="clear" w:color="auto" w:fill="auto"/>
          </w:tcPr>
          <w:p w14:paraId="0771C759"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Mathematical set</w:t>
            </w:r>
          </w:p>
        </w:tc>
        <w:tc>
          <w:tcPr>
            <w:tcW w:w="2070" w:type="dxa"/>
            <w:shd w:val="clear" w:color="auto" w:fill="auto"/>
          </w:tcPr>
          <w:p w14:paraId="32F95FF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23E3A79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6FA1981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08F75563" w14:textId="77777777" w:rsidTr="00C24A23">
        <w:tc>
          <w:tcPr>
            <w:tcW w:w="895" w:type="dxa"/>
            <w:shd w:val="clear" w:color="auto" w:fill="auto"/>
          </w:tcPr>
          <w:p w14:paraId="53FF2EC0" w14:textId="77777777" w:rsidR="00CE1315" w:rsidRPr="00725E27" w:rsidRDefault="00CE1315" w:rsidP="004470E5">
            <w:pPr>
              <w:numPr>
                <w:ilvl w:val="0"/>
                <w:numId w:val="81"/>
              </w:numPr>
              <w:spacing w:after="120" w:line="240" w:lineRule="atLeast"/>
              <w:rPr>
                <w:rFonts w:eastAsia="@MS Mincho" w:cs="Times New Roman"/>
                <w:bCs/>
                <w:szCs w:val="24"/>
                <w:lang w:val="en-GB"/>
              </w:rPr>
            </w:pPr>
          </w:p>
        </w:tc>
        <w:tc>
          <w:tcPr>
            <w:tcW w:w="3240" w:type="dxa"/>
            <w:shd w:val="clear" w:color="auto" w:fill="auto"/>
          </w:tcPr>
          <w:p w14:paraId="7FB14D91" w14:textId="77777777" w:rsidR="00CE1315" w:rsidRPr="00725E27" w:rsidRDefault="00CE1315" w:rsidP="00C24A23">
            <w:pPr>
              <w:spacing w:after="0"/>
              <w:contextualSpacing/>
              <w:rPr>
                <w:rFonts w:eastAsia="Times New Roman" w:cs="Times New Roman"/>
                <w:szCs w:val="24"/>
                <w:lang w:eastAsia="x-none"/>
              </w:rPr>
            </w:pPr>
            <w:r w:rsidRPr="00725E27">
              <w:rPr>
                <w:rFonts w:eastAsia="Times New Roman" w:cs="Times New Roman"/>
                <w:szCs w:val="24"/>
                <w:lang w:eastAsia="x-none"/>
              </w:rPr>
              <w:t>SMP Table</w:t>
            </w:r>
          </w:p>
        </w:tc>
        <w:tc>
          <w:tcPr>
            <w:tcW w:w="2070" w:type="dxa"/>
            <w:shd w:val="clear" w:color="auto" w:fill="auto"/>
          </w:tcPr>
          <w:p w14:paraId="4FF9C15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3B7BF935"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1E1439BA"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703EC7ED" w14:textId="77777777" w:rsidTr="00C24A23">
        <w:tc>
          <w:tcPr>
            <w:tcW w:w="895" w:type="dxa"/>
            <w:shd w:val="clear" w:color="auto" w:fill="auto"/>
          </w:tcPr>
          <w:p w14:paraId="13936F04"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lastRenderedPageBreak/>
              <w:t>B</w:t>
            </w:r>
          </w:p>
        </w:tc>
        <w:tc>
          <w:tcPr>
            <w:tcW w:w="8455" w:type="dxa"/>
            <w:gridSpan w:val="4"/>
            <w:shd w:val="clear" w:color="auto" w:fill="auto"/>
          </w:tcPr>
          <w:p w14:paraId="1A169AD6"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249CA6AE" w14:textId="77777777" w:rsidTr="00C24A23">
        <w:tc>
          <w:tcPr>
            <w:tcW w:w="895" w:type="dxa"/>
            <w:shd w:val="clear" w:color="auto" w:fill="auto"/>
          </w:tcPr>
          <w:p w14:paraId="3388B42D" w14:textId="77777777" w:rsidR="00CE1315" w:rsidRPr="00725E27" w:rsidRDefault="00CE1315" w:rsidP="004470E5">
            <w:pPr>
              <w:numPr>
                <w:ilvl w:val="0"/>
                <w:numId w:val="416"/>
              </w:numPr>
              <w:spacing w:after="120" w:line="240" w:lineRule="atLeast"/>
              <w:rPr>
                <w:rFonts w:eastAsia="@MS Mincho" w:cs="Times New Roman"/>
                <w:bCs/>
                <w:szCs w:val="24"/>
                <w:lang w:val="en-GB"/>
              </w:rPr>
            </w:pPr>
          </w:p>
        </w:tc>
        <w:tc>
          <w:tcPr>
            <w:tcW w:w="3240" w:type="dxa"/>
            <w:shd w:val="clear" w:color="auto" w:fill="auto"/>
          </w:tcPr>
          <w:p w14:paraId="1E74FD8A"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092F4CC9"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76A1709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2A694C30"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A460CF2" w14:textId="77777777" w:rsidTr="00C24A23">
        <w:tc>
          <w:tcPr>
            <w:tcW w:w="895" w:type="dxa"/>
            <w:shd w:val="clear" w:color="auto" w:fill="auto"/>
          </w:tcPr>
          <w:p w14:paraId="28B32180" w14:textId="77777777" w:rsidR="00CE1315" w:rsidRPr="00725E27" w:rsidRDefault="00CE1315" w:rsidP="004470E5">
            <w:pPr>
              <w:numPr>
                <w:ilvl w:val="0"/>
                <w:numId w:val="416"/>
              </w:numPr>
              <w:spacing w:after="120" w:line="240" w:lineRule="atLeast"/>
              <w:rPr>
                <w:rFonts w:eastAsia="@MS Mincho" w:cs="Times New Roman"/>
                <w:bCs/>
                <w:szCs w:val="24"/>
                <w:lang w:val="en-GB"/>
              </w:rPr>
            </w:pPr>
          </w:p>
        </w:tc>
        <w:tc>
          <w:tcPr>
            <w:tcW w:w="3240" w:type="dxa"/>
            <w:shd w:val="clear" w:color="auto" w:fill="auto"/>
          </w:tcPr>
          <w:p w14:paraId="7B18FF7E" w14:textId="77777777" w:rsidR="00CE1315" w:rsidRPr="00725E27" w:rsidRDefault="00CE1315"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090E765E" w14:textId="77777777" w:rsidR="00CE1315" w:rsidRPr="00725E27" w:rsidRDefault="00CE1315"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0ADFB5B7"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434ADE7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675CC68A" w14:textId="77777777" w:rsidTr="00C24A23">
        <w:tc>
          <w:tcPr>
            <w:tcW w:w="895" w:type="dxa"/>
            <w:shd w:val="clear" w:color="auto" w:fill="auto"/>
          </w:tcPr>
          <w:p w14:paraId="5C6B67D8"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1F7BB1B2"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30BBA520" w14:textId="77777777" w:rsidTr="00C24A23">
        <w:trPr>
          <w:trHeight w:val="495"/>
        </w:trPr>
        <w:tc>
          <w:tcPr>
            <w:tcW w:w="895" w:type="dxa"/>
            <w:shd w:val="clear" w:color="auto" w:fill="auto"/>
          </w:tcPr>
          <w:p w14:paraId="6D3983E8" w14:textId="77777777" w:rsidR="00CE1315" w:rsidRPr="00725E27" w:rsidRDefault="00CE1315" w:rsidP="004470E5">
            <w:pPr>
              <w:numPr>
                <w:ilvl w:val="0"/>
                <w:numId w:val="416"/>
              </w:numPr>
              <w:spacing w:after="120" w:line="240" w:lineRule="atLeast"/>
              <w:rPr>
                <w:rFonts w:eastAsia="@MS Mincho" w:cs="Times New Roman"/>
                <w:bCs/>
                <w:szCs w:val="24"/>
                <w:lang w:val="en-GB"/>
              </w:rPr>
            </w:pPr>
          </w:p>
        </w:tc>
        <w:tc>
          <w:tcPr>
            <w:tcW w:w="3240" w:type="dxa"/>
            <w:shd w:val="clear" w:color="auto" w:fill="auto"/>
          </w:tcPr>
          <w:p w14:paraId="52864B13" w14:textId="77777777" w:rsidR="00CE1315" w:rsidRPr="00725E27" w:rsidRDefault="00CE1315"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04FAF20C"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A24572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4F31489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78C8046A" w14:textId="77777777" w:rsidTr="00C24A23">
        <w:tc>
          <w:tcPr>
            <w:tcW w:w="895" w:type="dxa"/>
            <w:shd w:val="clear" w:color="auto" w:fill="auto"/>
          </w:tcPr>
          <w:p w14:paraId="29BA7A4B" w14:textId="77777777" w:rsidR="00CE1315" w:rsidRPr="00725E27" w:rsidRDefault="00CE1315"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71F25587" w14:textId="77777777" w:rsidR="00CE1315" w:rsidRPr="00725E27" w:rsidRDefault="00CE1315"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5A4C638E" w14:textId="77777777" w:rsidTr="00C24A23">
        <w:tc>
          <w:tcPr>
            <w:tcW w:w="895" w:type="dxa"/>
            <w:shd w:val="clear" w:color="auto" w:fill="auto"/>
          </w:tcPr>
          <w:p w14:paraId="2C5E57C3" w14:textId="77777777" w:rsidR="00CE1315" w:rsidRPr="00725E27" w:rsidRDefault="00CE1315" w:rsidP="004470E5">
            <w:pPr>
              <w:numPr>
                <w:ilvl w:val="0"/>
                <w:numId w:val="415"/>
              </w:numPr>
              <w:spacing w:after="120" w:line="240" w:lineRule="atLeast"/>
              <w:rPr>
                <w:rFonts w:eastAsia="@MS Mincho" w:cs="Times New Roman"/>
                <w:bCs/>
                <w:szCs w:val="24"/>
                <w:lang w:val="en-GB"/>
              </w:rPr>
            </w:pPr>
          </w:p>
        </w:tc>
        <w:tc>
          <w:tcPr>
            <w:tcW w:w="3240" w:type="dxa"/>
            <w:shd w:val="clear" w:color="auto" w:fill="auto"/>
          </w:tcPr>
          <w:p w14:paraId="3A59940E"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 xml:space="preserve">Rulers, protractors and compasses,  </w:t>
            </w:r>
          </w:p>
        </w:tc>
        <w:tc>
          <w:tcPr>
            <w:tcW w:w="2070" w:type="dxa"/>
            <w:shd w:val="clear" w:color="auto" w:fill="auto"/>
          </w:tcPr>
          <w:p w14:paraId="1991AA1D"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437E9E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shd w:val="clear" w:color="auto" w:fill="auto"/>
          </w:tcPr>
          <w:p w14:paraId="70146AA6"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CE1315" w:rsidRPr="00725E27" w14:paraId="56650C02" w14:textId="77777777" w:rsidTr="00C24A23">
        <w:tc>
          <w:tcPr>
            <w:tcW w:w="895" w:type="dxa"/>
            <w:tcBorders>
              <w:top w:val="single" w:sz="4" w:space="0" w:color="auto"/>
              <w:left w:val="single" w:sz="4" w:space="0" w:color="auto"/>
              <w:bottom w:val="single" w:sz="4" w:space="0" w:color="auto"/>
              <w:right w:val="single" w:sz="4" w:space="0" w:color="auto"/>
            </w:tcBorders>
            <w:shd w:val="clear" w:color="auto" w:fill="auto"/>
          </w:tcPr>
          <w:p w14:paraId="3F94252A" w14:textId="77777777" w:rsidR="00CE1315" w:rsidRPr="00725E27" w:rsidRDefault="00CE1315" w:rsidP="004470E5">
            <w:pPr>
              <w:numPr>
                <w:ilvl w:val="0"/>
                <w:numId w:val="415"/>
              </w:numPr>
              <w:spacing w:after="120" w:line="240" w:lineRule="atLeast"/>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1628949"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3984DF"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5AB2033"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0FF1F6B" w14:textId="77777777" w:rsidR="00CE1315" w:rsidRPr="00725E27" w:rsidRDefault="00CE1315"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bl>
    <w:p w14:paraId="1E7CF342" w14:textId="77777777" w:rsidR="00B04A97" w:rsidRPr="00725E27" w:rsidRDefault="00B04A97" w:rsidP="005A1A46">
      <w:pPr>
        <w:pStyle w:val="Heading1"/>
        <w:rPr>
          <w:color w:val="auto"/>
        </w:rPr>
      </w:pPr>
    </w:p>
    <w:p w14:paraId="4A025105" w14:textId="77777777" w:rsidR="00B04A97" w:rsidRPr="00725E27" w:rsidRDefault="00B04A97">
      <w:pPr>
        <w:jc w:val="left"/>
        <w:rPr>
          <w:rFonts w:eastAsiaTheme="majorEastAsia" w:cs="Times New Roman"/>
          <w:b/>
          <w:szCs w:val="24"/>
        </w:rPr>
      </w:pPr>
      <w:r w:rsidRPr="00725E27">
        <w:br w:type="page"/>
      </w:r>
    </w:p>
    <w:p w14:paraId="329981A8" w14:textId="77777777" w:rsidR="00B04A97" w:rsidRPr="00725E27" w:rsidRDefault="00B04A97" w:rsidP="005A1A46">
      <w:pPr>
        <w:pStyle w:val="Heading1"/>
        <w:rPr>
          <w:color w:val="auto"/>
        </w:rPr>
      </w:pPr>
    </w:p>
    <w:p w14:paraId="6724DC08" w14:textId="77777777" w:rsidR="00B04A97" w:rsidRPr="00725E27" w:rsidRDefault="00B04A97" w:rsidP="005A1A46">
      <w:pPr>
        <w:pStyle w:val="Heading1"/>
        <w:rPr>
          <w:color w:val="auto"/>
        </w:rPr>
      </w:pPr>
    </w:p>
    <w:p w14:paraId="5E4E27B1" w14:textId="77777777" w:rsidR="00B04A97" w:rsidRPr="00725E27" w:rsidRDefault="00B04A97" w:rsidP="005A1A46">
      <w:pPr>
        <w:pStyle w:val="Heading1"/>
        <w:rPr>
          <w:color w:val="auto"/>
        </w:rPr>
      </w:pPr>
    </w:p>
    <w:p w14:paraId="295A23A5" w14:textId="77777777" w:rsidR="00B04A97" w:rsidRPr="00725E27" w:rsidRDefault="00B04A97" w:rsidP="005A1A46">
      <w:pPr>
        <w:pStyle w:val="Heading1"/>
        <w:rPr>
          <w:color w:val="auto"/>
        </w:rPr>
      </w:pPr>
    </w:p>
    <w:p w14:paraId="2BFAAF6F" w14:textId="77777777" w:rsidR="00B04A97" w:rsidRPr="00725E27" w:rsidRDefault="00B04A97" w:rsidP="005A1A46">
      <w:pPr>
        <w:pStyle w:val="Heading1"/>
        <w:rPr>
          <w:color w:val="auto"/>
        </w:rPr>
      </w:pPr>
    </w:p>
    <w:p w14:paraId="7EB983A4" w14:textId="77777777" w:rsidR="00B04A97" w:rsidRPr="00725E27" w:rsidRDefault="00B04A97" w:rsidP="005A1A46">
      <w:pPr>
        <w:pStyle w:val="Heading1"/>
        <w:rPr>
          <w:color w:val="auto"/>
        </w:rPr>
      </w:pPr>
    </w:p>
    <w:p w14:paraId="3BB4C6FE" w14:textId="77777777" w:rsidR="00B04A97" w:rsidRPr="00725E27" w:rsidRDefault="00B04A97" w:rsidP="005A1A46">
      <w:pPr>
        <w:pStyle w:val="Heading1"/>
        <w:rPr>
          <w:color w:val="auto"/>
        </w:rPr>
      </w:pPr>
    </w:p>
    <w:p w14:paraId="18CEEBB9" w14:textId="77777777" w:rsidR="00B04A97" w:rsidRPr="00725E27" w:rsidRDefault="00B04A97" w:rsidP="005A1A46">
      <w:pPr>
        <w:pStyle w:val="Heading1"/>
        <w:rPr>
          <w:color w:val="auto"/>
        </w:rPr>
      </w:pPr>
    </w:p>
    <w:p w14:paraId="0E888B15" w14:textId="77777777" w:rsidR="00B04A97" w:rsidRPr="00725E27" w:rsidRDefault="00B04A97" w:rsidP="005A1A46">
      <w:pPr>
        <w:pStyle w:val="Heading1"/>
        <w:rPr>
          <w:color w:val="auto"/>
        </w:rPr>
      </w:pPr>
    </w:p>
    <w:p w14:paraId="7D8A9525" w14:textId="5535DDBD" w:rsidR="00942429" w:rsidRPr="00725E27" w:rsidRDefault="006305E8" w:rsidP="005A1A46">
      <w:pPr>
        <w:pStyle w:val="Heading1"/>
        <w:rPr>
          <w:rFonts w:eastAsia="SimSun"/>
          <w:color w:val="auto"/>
        </w:rPr>
      </w:pPr>
      <w:bookmarkStart w:id="76" w:name="_Toc197173393"/>
      <w:r w:rsidRPr="00725E27">
        <w:rPr>
          <w:color w:val="auto"/>
        </w:rPr>
        <w:t>MODULE III</w:t>
      </w:r>
      <w:bookmarkEnd w:id="76"/>
    </w:p>
    <w:p w14:paraId="4888B1BD" w14:textId="77777777" w:rsidR="00C24A23" w:rsidRPr="00725E27" w:rsidRDefault="00C24A23">
      <w:pPr>
        <w:rPr>
          <w:rFonts w:eastAsia="SimSun" w:cs="Times New Roman"/>
          <w:b/>
          <w:szCs w:val="24"/>
        </w:rPr>
      </w:pPr>
      <w:r w:rsidRPr="00725E27">
        <w:rPr>
          <w:rFonts w:cs="Times New Roman"/>
          <w:szCs w:val="24"/>
        </w:rPr>
        <w:br w:type="page"/>
      </w:r>
    </w:p>
    <w:p w14:paraId="3F177EE5" w14:textId="77777777" w:rsidR="00CE1315" w:rsidRPr="00725E27" w:rsidRDefault="00CE1315" w:rsidP="00CE1315">
      <w:pPr>
        <w:pStyle w:val="Heading2"/>
      </w:pPr>
      <w:bookmarkStart w:id="77" w:name="_Toc197173394"/>
      <w:r w:rsidRPr="00725E27">
        <w:lastRenderedPageBreak/>
        <w:t>ENGINEERING SURVEY I</w:t>
      </w:r>
      <w:bookmarkEnd w:id="77"/>
    </w:p>
    <w:p w14:paraId="036BEBDD" w14:textId="70FDD6F9" w:rsidR="004A2286" w:rsidRPr="00725E27" w:rsidRDefault="004A2286" w:rsidP="00CE1315">
      <w:pPr>
        <w:spacing w:after="0" w:line="360" w:lineRule="auto"/>
        <w:rPr>
          <w:rFonts w:cs="Times New Roman"/>
          <w:b/>
          <w:szCs w:val="24"/>
          <w:lang w:val="en-ZA"/>
        </w:rPr>
      </w:pPr>
      <w:r w:rsidRPr="00725E27">
        <w:rPr>
          <w:rFonts w:cs="Times New Roman"/>
          <w:b/>
          <w:szCs w:val="24"/>
          <w:lang w:val="en-ZA"/>
        </w:rPr>
        <w:t xml:space="preserve">ISCED CODE: 0732 551 </w:t>
      </w:r>
      <w:r w:rsidR="00395BFD" w:rsidRPr="00725E27">
        <w:rPr>
          <w:rFonts w:cs="Times New Roman"/>
          <w:b/>
          <w:szCs w:val="24"/>
          <w:lang w:val="en-ZA"/>
        </w:rPr>
        <w:t>11</w:t>
      </w:r>
      <w:r w:rsidRPr="00725E27">
        <w:rPr>
          <w:rFonts w:cs="Times New Roman"/>
          <w:b/>
          <w:szCs w:val="24"/>
          <w:lang w:val="en-ZA"/>
        </w:rPr>
        <w:t>A</w:t>
      </w:r>
    </w:p>
    <w:p w14:paraId="5E443A80"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Relationship to Occupational Standards</w:t>
      </w:r>
    </w:p>
    <w:p w14:paraId="7A8529B2" w14:textId="77777777" w:rsidR="00CE1315" w:rsidRPr="00725E27" w:rsidRDefault="00CE1315" w:rsidP="00CE1315">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lang w:val="en-ZW"/>
        </w:rPr>
        <w:t>carry out Civil Engineering survey I</w:t>
      </w:r>
    </w:p>
    <w:p w14:paraId="619D92C4" w14:textId="77777777" w:rsidR="00CE1315" w:rsidRPr="00725E27" w:rsidRDefault="00CE1315" w:rsidP="00CE1315">
      <w:pPr>
        <w:spacing w:after="0" w:line="360" w:lineRule="auto"/>
        <w:rPr>
          <w:rFonts w:cs="Times New Roman"/>
          <w:b/>
          <w:szCs w:val="24"/>
          <w:lang w:val="en-ZA"/>
        </w:rPr>
      </w:pPr>
    </w:p>
    <w:p w14:paraId="751441D7"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Unit Description</w:t>
      </w:r>
    </w:p>
    <w:p w14:paraId="252ED0BD" w14:textId="77777777" w:rsidR="00CE1315" w:rsidRPr="00725E27" w:rsidRDefault="00CE1315" w:rsidP="00CE1315">
      <w:pPr>
        <w:rPr>
          <w:rFonts w:cs="Times New Roman"/>
          <w:szCs w:val="24"/>
          <w:lang w:val="en-GB"/>
        </w:rPr>
      </w:pPr>
      <w:r w:rsidRPr="00725E27">
        <w:rPr>
          <w:rFonts w:cs="Times New Roman"/>
          <w:szCs w:val="24"/>
          <w:lang w:val="en-GB"/>
        </w:rPr>
        <w:t>This unit specifies the competencies required to carry out civil engineering survey</w:t>
      </w:r>
      <w:r w:rsidRPr="00725E27">
        <w:rPr>
          <w:rFonts w:cs="Times New Roman"/>
          <w:b/>
          <w:szCs w:val="24"/>
          <w:lang w:val="en-GB"/>
        </w:rPr>
        <w:t xml:space="preserve">. </w:t>
      </w:r>
      <w:r w:rsidRPr="00725E27">
        <w:rPr>
          <w:rFonts w:cs="Times New Roman"/>
          <w:szCs w:val="24"/>
          <w:lang w:val="en-GB"/>
        </w:rPr>
        <w:t>It involves; Perform Curve Ranging and traversing works.</w:t>
      </w:r>
    </w:p>
    <w:p w14:paraId="100AB16A" w14:textId="77777777" w:rsidR="00CE1315" w:rsidRPr="00725E27" w:rsidRDefault="00CE1315" w:rsidP="00CE1315">
      <w:pPr>
        <w:rPr>
          <w:rFonts w:cs="Times New Roman"/>
          <w:szCs w:val="24"/>
          <w:lang w:val="en-GB"/>
        </w:rPr>
      </w:pPr>
    </w:p>
    <w:p w14:paraId="0544DF51"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Summary of Learning Outcomes</w:t>
      </w:r>
    </w:p>
    <w:tbl>
      <w:tblPr>
        <w:tblStyle w:val="TableGrid"/>
        <w:tblW w:w="8788" w:type="dxa"/>
        <w:tblInd w:w="562" w:type="dxa"/>
        <w:tblLayout w:type="fixed"/>
        <w:tblLook w:val="04A0" w:firstRow="1" w:lastRow="0" w:firstColumn="1" w:lastColumn="0" w:noHBand="0" w:noVBand="1"/>
      </w:tblPr>
      <w:tblGrid>
        <w:gridCol w:w="4833"/>
        <w:gridCol w:w="3955"/>
      </w:tblGrid>
      <w:tr w:rsidR="00DC0CBC" w:rsidRPr="00725E27" w14:paraId="4433952D" w14:textId="77777777" w:rsidTr="00B04A97">
        <w:trPr>
          <w:trHeight w:val="966"/>
        </w:trPr>
        <w:tc>
          <w:tcPr>
            <w:tcW w:w="4833" w:type="dxa"/>
          </w:tcPr>
          <w:p w14:paraId="3E37D58E" w14:textId="77777777" w:rsidR="005161CB" w:rsidRPr="00725E27" w:rsidRDefault="005161CB" w:rsidP="005161CB">
            <w:pPr>
              <w:jc w:val="center"/>
              <w:rPr>
                <w:rFonts w:eastAsia="Times New Roman" w:cs="Times New Roman"/>
                <w:b/>
                <w:szCs w:val="24"/>
              </w:rPr>
            </w:pPr>
          </w:p>
          <w:p w14:paraId="7F088C16" w14:textId="77777777" w:rsidR="005161CB" w:rsidRPr="00725E27" w:rsidRDefault="005161CB" w:rsidP="005161CB">
            <w:pPr>
              <w:jc w:val="center"/>
              <w:rPr>
                <w:rFonts w:eastAsia="Times New Roman" w:cs="Times New Roman"/>
                <w:b/>
                <w:szCs w:val="24"/>
              </w:rPr>
            </w:pPr>
            <w:r w:rsidRPr="00725E27">
              <w:rPr>
                <w:rFonts w:cs="Times New Roman"/>
                <w:b/>
                <w:szCs w:val="24"/>
              </w:rPr>
              <w:t>Learning Outcomes</w:t>
            </w:r>
          </w:p>
        </w:tc>
        <w:tc>
          <w:tcPr>
            <w:tcW w:w="3955" w:type="dxa"/>
          </w:tcPr>
          <w:p w14:paraId="05F33097" w14:textId="77777777" w:rsidR="005161CB" w:rsidRPr="00725E27" w:rsidRDefault="005161CB" w:rsidP="005161CB">
            <w:pPr>
              <w:jc w:val="center"/>
              <w:rPr>
                <w:rFonts w:eastAsia="Times New Roman" w:cs="Times New Roman"/>
                <w:b/>
                <w:szCs w:val="24"/>
              </w:rPr>
            </w:pPr>
          </w:p>
          <w:p w14:paraId="5D9BC96D"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3C8B39C2" w14:textId="77777777" w:rsidR="005161CB" w:rsidRPr="00725E27" w:rsidRDefault="005161CB" w:rsidP="005161CB">
            <w:pPr>
              <w:jc w:val="center"/>
              <w:rPr>
                <w:rFonts w:eastAsia="Times New Roman" w:cs="Times New Roman"/>
                <w:b/>
                <w:szCs w:val="24"/>
              </w:rPr>
            </w:pPr>
          </w:p>
        </w:tc>
      </w:tr>
      <w:tr w:rsidR="00DC0CBC" w:rsidRPr="00725E27" w14:paraId="2CAEE956" w14:textId="77777777" w:rsidTr="00B04A97">
        <w:tc>
          <w:tcPr>
            <w:tcW w:w="4833" w:type="dxa"/>
          </w:tcPr>
          <w:p w14:paraId="09EEC70D" w14:textId="77777777" w:rsidR="00C24A23" w:rsidRPr="00725E27" w:rsidRDefault="00C24A23" w:rsidP="004470E5">
            <w:pPr>
              <w:pStyle w:val="ListParagraph"/>
              <w:numPr>
                <w:ilvl w:val="0"/>
                <w:numId w:val="587"/>
              </w:numPr>
              <w:spacing w:line="360" w:lineRule="auto"/>
              <w:rPr>
                <w:szCs w:val="24"/>
                <w:lang w:val="en-ZA"/>
              </w:rPr>
            </w:pPr>
            <w:r w:rsidRPr="00725E27">
              <w:rPr>
                <w:szCs w:val="24"/>
                <w:lang w:val="en-GB"/>
              </w:rPr>
              <w:t xml:space="preserve">Perform Curve Ranging </w:t>
            </w:r>
          </w:p>
        </w:tc>
        <w:tc>
          <w:tcPr>
            <w:tcW w:w="3955" w:type="dxa"/>
          </w:tcPr>
          <w:p w14:paraId="28570030" w14:textId="77777777" w:rsidR="00C24A23" w:rsidRPr="00725E27" w:rsidRDefault="00C24A23" w:rsidP="00C24A23">
            <w:pPr>
              <w:pStyle w:val="ListParagraph"/>
              <w:ind w:left="0"/>
              <w:rPr>
                <w:szCs w:val="24"/>
                <w:lang w:val="en-GB"/>
              </w:rPr>
            </w:pPr>
            <w:r w:rsidRPr="00725E27">
              <w:rPr>
                <w:szCs w:val="24"/>
                <w:lang w:val="en-GB"/>
              </w:rPr>
              <w:t>40</w:t>
            </w:r>
          </w:p>
        </w:tc>
      </w:tr>
      <w:tr w:rsidR="00DC0CBC" w:rsidRPr="00725E27" w14:paraId="3FE30022" w14:textId="77777777" w:rsidTr="00B04A97">
        <w:tc>
          <w:tcPr>
            <w:tcW w:w="4833" w:type="dxa"/>
          </w:tcPr>
          <w:p w14:paraId="4D3A4F0D" w14:textId="77777777" w:rsidR="00C24A23" w:rsidRPr="00725E27" w:rsidRDefault="00C24A23" w:rsidP="004470E5">
            <w:pPr>
              <w:pStyle w:val="ListParagraph"/>
              <w:numPr>
                <w:ilvl w:val="0"/>
                <w:numId w:val="587"/>
              </w:numPr>
              <w:rPr>
                <w:szCs w:val="24"/>
              </w:rPr>
            </w:pPr>
            <w:r w:rsidRPr="00725E27">
              <w:rPr>
                <w:szCs w:val="24"/>
                <w:lang w:val="en-GB"/>
              </w:rPr>
              <w:t>Perform traversing works.</w:t>
            </w:r>
          </w:p>
        </w:tc>
        <w:tc>
          <w:tcPr>
            <w:tcW w:w="3955" w:type="dxa"/>
          </w:tcPr>
          <w:p w14:paraId="50F77226" w14:textId="77777777" w:rsidR="00C24A23" w:rsidRPr="00725E27" w:rsidRDefault="00C24A23" w:rsidP="00C24A23">
            <w:pPr>
              <w:pStyle w:val="ListParagraph"/>
              <w:ind w:left="0"/>
              <w:rPr>
                <w:szCs w:val="24"/>
                <w:lang w:val="en-GB"/>
              </w:rPr>
            </w:pPr>
            <w:r w:rsidRPr="00725E27">
              <w:rPr>
                <w:szCs w:val="24"/>
                <w:lang w:val="en-GB"/>
              </w:rPr>
              <w:t>40</w:t>
            </w:r>
          </w:p>
        </w:tc>
      </w:tr>
      <w:tr w:rsidR="00C24A23" w:rsidRPr="00725E27" w14:paraId="663FCC36" w14:textId="77777777" w:rsidTr="00B04A97">
        <w:tc>
          <w:tcPr>
            <w:tcW w:w="4833" w:type="dxa"/>
          </w:tcPr>
          <w:p w14:paraId="0288FA83" w14:textId="77777777" w:rsidR="00C24A23" w:rsidRPr="00725E27" w:rsidRDefault="00C24A23" w:rsidP="00C24A23">
            <w:pPr>
              <w:rPr>
                <w:rFonts w:cs="Times New Roman"/>
                <w:szCs w:val="24"/>
                <w:lang w:val="en-GB"/>
              </w:rPr>
            </w:pPr>
            <w:r w:rsidRPr="00725E27">
              <w:rPr>
                <w:rFonts w:cs="Times New Roman"/>
                <w:szCs w:val="24"/>
                <w:lang w:val="en-GB"/>
              </w:rPr>
              <w:t>TOTAL</w:t>
            </w:r>
          </w:p>
        </w:tc>
        <w:tc>
          <w:tcPr>
            <w:tcW w:w="3955" w:type="dxa"/>
          </w:tcPr>
          <w:p w14:paraId="5BFF251E" w14:textId="77777777" w:rsidR="00C24A23" w:rsidRPr="00725E27" w:rsidRDefault="00C24A23" w:rsidP="00C24A23">
            <w:pPr>
              <w:pStyle w:val="ListParagraph"/>
              <w:ind w:left="0"/>
              <w:rPr>
                <w:szCs w:val="24"/>
                <w:lang w:val="en-GB"/>
              </w:rPr>
            </w:pPr>
            <w:r w:rsidRPr="00725E27">
              <w:rPr>
                <w:szCs w:val="24"/>
                <w:lang w:val="en-GB"/>
              </w:rPr>
              <w:t>80</w:t>
            </w:r>
          </w:p>
        </w:tc>
      </w:tr>
    </w:tbl>
    <w:p w14:paraId="388A1C11" w14:textId="77777777" w:rsidR="00CE1315" w:rsidRPr="00725E27" w:rsidRDefault="00CE1315" w:rsidP="00C24A23">
      <w:pPr>
        <w:rPr>
          <w:rFonts w:cs="Times New Roman"/>
          <w:szCs w:val="24"/>
          <w:lang w:val="en-GB"/>
        </w:rPr>
      </w:pPr>
    </w:p>
    <w:p w14:paraId="256399F6" w14:textId="77777777" w:rsidR="00CE1315" w:rsidRPr="00725E27" w:rsidRDefault="00CE1315" w:rsidP="00CE1315">
      <w:pPr>
        <w:pStyle w:val="ListParagraph"/>
        <w:spacing w:after="0" w:line="360" w:lineRule="auto"/>
        <w:ind w:left="1440"/>
        <w:rPr>
          <w:szCs w:val="24"/>
          <w:lang w:val="en-ZA"/>
        </w:rPr>
      </w:pPr>
    </w:p>
    <w:p w14:paraId="7916276A"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040"/>
        <w:gridCol w:w="2425"/>
      </w:tblGrid>
      <w:tr w:rsidR="00725E27" w:rsidRPr="00725E27" w14:paraId="451B30AE" w14:textId="77777777" w:rsidTr="00C24A23">
        <w:trPr>
          <w:trHeight w:val="535"/>
        </w:trPr>
        <w:tc>
          <w:tcPr>
            <w:tcW w:w="1008" w:type="pct"/>
            <w:tcBorders>
              <w:top w:val="single" w:sz="4" w:space="0" w:color="auto"/>
              <w:left w:val="single" w:sz="4" w:space="0" w:color="auto"/>
              <w:bottom w:val="single" w:sz="4" w:space="0" w:color="auto"/>
              <w:right w:val="single" w:sz="4" w:space="0" w:color="auto"/>
            </w:tcBorders>
          </w:tcPr>
          <w:p w14:paraId="61F2FE6C" w14:textId="77777777" w:rsidR="00CE1315" w:rsidRPr="00725E27" w:rsidRDefault="00CE1315" w:rsidP="00C24A23">
            <w:pPr>
              <w:spacing w:after="0" w:line="360" w:lineRule="auto"/>
              <w:rPr>
                <w:rFonts w:cs="Times New Roman"/>
                <w:szCs w:val="24"/>
                <w:lang w:val="en-ZW"/>
              </w:rPr>
            </w:pPr>
            <w:r w:rsidRPr="00725E27">
              <w:rPr>
                <w:rFonts w:cs="Times New Roman"/>
                <w:b/>
                <w:szCs w:val="24"/>
                <w:lang w:val="en-ZA"/>
              </w:rPr>
              <w:t>Learning Outcome</w:t>
            </w:r>
          </w:p>
        </w:tc>
        <w:tc>
          <w:tcPr>
            <w:tcW w:w="2695" w:type="pct"/>
            <w:tcBorders>
              <w:top w:val="single" w:sz="4" w:space="0" w:color="auto"/>
              <w:left w:val="single" w:sz="4" w:space="0" w:color="auto"/>
              <w:bottom w:val="single" w:sz="4" w:space="0" w:color="auto"/>
              <w:right w:val="single" w:sz="4" w:space="0" w:color="auto"/>
            </w:tcBorders>
          </w:tcPr>
          <w:p w14:paraId="42176B3F"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14:paraId="177A2CF3"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Suggested Assessment Methods</w:t>
            </w:r>
          </w:p>
        </w:tc>
      </w:tr>
      <w:tr w:rsidR="00725E27" w:rsidRPr="00725E27" w14:paraId="3A71CC2A" w14:textId="77777777" w:rsidTr="00C24A23">
        <w:trPr>
          <w:trHeight w:val="535"/>
        </w:trPr>
        <w:tc>
          <w:tcPr>
            <w:tcW w:w="1008" w:type="pct"/>
            <w:tcBorders>
              <w:top w:val="single" w:sz="4" w:space="0" w:color="auto"/>
              <w:left w:val="single" w:sz="4" w:space="0" w:color="auto"/>
              <w:bottom w:val="single" w:sz="4" w:space="0" w:color="auto"/>
              <w:right w:val="single" w:sz="4" w:space="0" w:color="auto"/>
            </w:tcBorders>
          </w:tcPr>
          <w:p w14:paraId="3F276B36" w14:textId="77777777" w:rsidR="00CE1315" w:rsidRPr="00725E27" w:rsidRDefault="00CE1315" w:rsidP="004470E5">
            <w:pPr>
              <w:pStyle w:val="ListParagraph"/>
              <w:numPr>
                <w:ilvl w:val="0"/>
                <w:numId w:val="253"/>
              </w:numPr>
              <w:spacing w:after="0" w:line="360" w:lineRule="auto"/>
              <w:ind w:left="522"/>
              <w:rPr>
                <w:szCs w:val="24"/>
                <w:lang w:val="en-ZA"/>
              </w:rPr>
            </w:pPr>
            <w:r w:rsidRPr="00725E27">
              <w:rPr>
                <w:szCs w:val="24"/>
                <w:lang w:val="en-ZA"/>
              </w:rPr>
              <w:t>Perform curve ranging</w:t>
            </w:r>
          </w:p>
        </w:tc>
        <w:tc>
          <w:tcPr>
            <w:tcW w:w="2695" w:type="pct"/>
            <w:tcBorders>
              <w:top w:val="single" w:sz="4" w:space="0" w:color="auto"/>
              <w:left w:val="single" w:sz="4" w:space="0" w:color="auto"/>
              <w:bottom w:val="single" w:sz="4" w:space="0" w:color="auto"/>
              <w:right w:val="single" w:sz="4" w:space="0" w:color="auto"/>
            </w:tcBorders>
          </w:tcPr>
          <w:p w14:paraId="6648D4F3" w14:textId="77777777" w:rsidR="00CE1315" w:rsidRPr="00725E27" w:rsidRDefault="00CE1315" w:rsidP="004470E5">
            <w:pPr>
              <w:pStyle w:val="ListParagraph"/>
              <w:numPr>
                <w:ilvl w:val="1"/>
                <w:numId w:val="579"/>
              </w:numPr>
              <w:spacing w:after="0" w:line="360" w:lineRule="auto"/>
              <w:rPr>
                <w:szCs w:val="24"/>
                <w:lang w:val="en-ZA"/>
              </w:rPr>
            </w:pPr>
            <w:r w:rsidRPr="00725E27">
              <w:rPr>
                <w:szCs w:val="24"/>
                <w:lang w:val="en-ZA"/>
              </w:rPr>
              <w:t xml:space="preserve">  Description of tools and equipment for curve ranging</w:t>
            </w:r>
          </w:p>
          <w:p w14:paraId="131E626B" w14:textId="77777777" w:rsidR="00CE1315" w:rsidRPr="00725E27" w:rsidRDefault="00CE1315" w:rsidP="004470E5">
            <w:pPr>
              <w:pStyle w:val="ListParagraph"/>
              <w:numPr>
                <w:ilvl w:val="1"/>
                <w:numId w:val="579"/>
              </w:numPr>
              <w:spacing w:after="0" w:line="360" w:lineRule="auto"/>
              <w:rPr>
                <w:szCs w:val="24"/>
                <w:lang w:val="en-ZA"/>
              </w:rPr>
            </w:pPr>
            <w:r w:rsidRPr="00725E27">
              <w:rPr>
                <w:szCs w:val="24"/>
                <w:lang w:val="en-ZA"/>
              </w:rPr>
              <w:t>Description of principles of curve ranging</w:t>
            </w:r>
          </w:p>
          <w:p w14:paraId="0FB26B2E" w14:textId="77777777" w:rsidR="00CE1315" w:rsidRPr="00725E27" w:rsidRDefault="00CE1315" w:rsidP="004470E5">
            <w:pPr>
              <w:pStyle w:val="ListParagraph"/>
              <w:numPr>
                <w:ilvl w:val="1"/>
                <w:numId w:val="579"/>
              </w:numPr>
              <w:spacing w:after="0" w:line="360" w:lineRule="auto"/>
              <w:contextualSpacing w:val="0"/>
              <w:rPr>
                <w:szCs w:val="24"/>
                <w:lang w:val="en-ZA"/>
              </w:rPr>
            </w:pPr>
            <w:r w:rsidRPr="00725E27">
              <w:rPr>
                <w:szCs w:val="24"/>
                <w:lang w:val="en-ZA"/>
              </w:rPr>
              <w:t>Determining methods of overcoming obstacles encountered in curve ranging.</w:t>
            </w:r>
          </w:p>
          <w:p w14:paraId="4AC6820D" w14:textId="77777777" w:rsidR="00CE1315" w:rsidRPr="00725E27" w:rsidRDefault="00CE1315" w:rsidP="004470E5">
            <w:pPr>
              <w:pStyle w:val="ListParagraph"/>
              <w:numPr>
                <w:ilvl w:val="1"/>
                <w:numId w:val="579"/>
              </w:numPr>
              <w:spacing w:after="0" w:line="360" w:lineRule="auto"/>
              <w:contextualSpacing w:val="0"/>
              <w:rPr>
                <w:szCs w:val="24"/>
                <w:lang w:val="en-ZA"/>
              </w:rPr>
            </w:pPr>
            <w:r w:rsidRPr="00725E27">
              <w:rPr>
                <w:szCs w:val="24"/>
                <w:lang w:val="en-ZA"/>
              </w:rPr>
              <w:t>Computing data for setting out curves</w:t>
            </w:r>
          </w:p>
        </w:tc>
        <w:tc>
          <w:tcPr>
            <w:tcW w:w="1297" w:type="pct"/>
            <w:tcBorders>
              <w:top w:val="single" w:sz="4" w:space="0" w:color="auto"/>
              <w:left w:val="single" w:sz="4" w:space="0" w:color="auto"/>
              <w:bottom w:val="single" w:sz="4" w:space="0" w:color="auto"/>
              <w:right w:val="single" w:sz="4" w:space="0" w:color="auto"/>
            </w:tcBorders>
          </w:tcPr>
          <w:p w14:paraId="3C780B5C"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Observation</w:t>
            </w:r>
          </w:p>
          <w:p w14:paraId="64588BB5"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Oral questioning</w:t>
            </w:r>
          </w:p>
          <w:p w14:paraId="33F47CF1"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 xml:space="preserve">Projects </w:t>
            </w:r>
          </w:p>
          <w:p w14:paraId="4569E964"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Written tests</w:t>
            </w:r>
          </w:p>
          <w:p w14:paraId="0B2B71E1"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Third party</w:t>
            </w:r>
          </w:p>
          <w:p w14:paraId="1CBC8255"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Portfolio</w:t>
            </w:r>
          </w:p>
          <w:p w14:paraId="06E0B632" w14:textId="77777777" w:rsidR="00CE1315" w:rsidRPr="00725E27" w:rsidRDefault="00CE1315" w:rsidP="00C24A23">
            <w:pPr>
              <w:spacing w:after="0" w:line="360" w:lineRule="auto"/>
              <w:rPr>
                <w:rFonts w:cs="Times New Roman"/>
                <w:b/>
                <w:szCs w:val="24"/>
                <w:lang w:val="en-ZA"/>
              </w:rPr>
            </w:pPr>
          </w:p>
          <w:p w14:paraId="75BA624B" w14:textId="77777777" w:rsidR="00CE1315" w:rsidRPr="00725E27" w:rsidRDefault="00CE1315" w:rsidP="004470E5">
            <w:pPr>
              <w:numPr>
                <w:ilvl w:val="0"/>
                <w:numId w:val="253"/>
              </w:numPr>
              <w:spacing w:after="0" w:line="360" w:lineRule="auto"/>
              <w:rPr>
                <w:rFonts w:cs="Times New Roman"/>
                <w:b/>
                <w:szCs w:val="24"/>
                <w:lang w:val="en-ZA"/>
              </w:rPr>
            </w:pPr>
            <w:r w:rsidRPr="00725E27">
              <w:rPr>
                <w:rFonts w:cs="Times New Roman"/>
                <w:b/>
                <w:szCs w:val="24"/>
                <w:lang w:val="en-ZA"/>
              </w:rPr>
              <w:t>tests</w:t>
            </w:r>
          </w:p>
          <w:p w14:paraId="0A59D80D" w14:textId="77777777" w:rsidR="00CE1315" w:rsidRPr="00725E27" w:rsidRDefault="00CE1315" w:rsidP="004470E5">
            <w:pPr>
              <w:numPr>
                <w:ilvl w:val="0"/>
                <w:numId w:val="253"/>
              </w:numPr>
              <w:spacing w:after="0" w:line="360" w:lineRule="auto"/>
              <w:rPr>
                <w:rFonts w:cs="Times New Roman"/>
                <w:b/>
                <w:szCs w:val="24"/>
                <w:lang w:val="en-ZA"/>
              </w:rPr>
            </w:pPr>
            <w:r w:rsidRPr="00725E27">
              <w:rPr>
                <w:rFonts w:cs="Times New Roman"/>
                <w:b/>
                <w:szCs w:val="24"/>
                <w:lang w:val="en-ZA"/>
              </w:rPr>
              <w:t>Third party</w:t>
            </w:r>
          </w:p>
          <w:p w14:paraId="33C2277E" w14:textId="77777777" w:rsidR="00CE1315" w:rsidRPr="00725E27" w:rsidRDefault="00CE1315" w:rsidP="004470E5">
            <w:pPr>
              <w:numPr>
                <w:ilvl w:val="0"/>
                <w:numId w:val="253"/>
              </w:numPr>
              <w:spacing w:after="0" w:line="360" w:lineRule="auto"/>
              <w:rPr>
                <w:rFonts w:cs="Times New Roman"/>
                <w:b/>
                <w:szCs w:val="24"/>
                <w:lang w:val="en-ZA"/>
              </w:rPr>
            </w:pPr>
            <w:r w:rsidRPr="00725E27">
              <w:rPr>
                <w:rFonts w:cs="Times New Roman"/>
                <w:b/>
                <w:szCs w:val="24"/>
                <w:lang w:val="en-ZA"/>
              </w:rPr>
              <w:t>Portfolio</w:t>
            </w:r>
          </w:p>
        </w:tc>
      </w:tr>
      <w:tr w:rsidR="00CE1315" w:rsidRPr="00725E27" w14:paraId="5F534D2F" w14:textId="77777777" w:rsidTr="00C24A23">
        <w:trPr>
          <w:trHeight w:val="535"/>
        </w:trPr>
        <w:tc>
          <w:tcPr>
            <w:tcW w:w="1008" w:type="pct"/>
            <w:tcBorders>
              <w:top w:val="single" w:sz="4" w:space="0" w:color="auto"/>
              <w:left w:val="single" w:sz="4" w:space="0" w:color="auto"/>
              <w:bottom w:val="single" w:sz="4" w:space="0" w:color="auto"/>
              <w:right w:val="single" w:sz="4" w:space="0" w:color="auto"/>
            </w:tcBorders>
          </w:tcPr>
          <w:p w14:paraId="3AB2345C" w14:textId="77777777" w:rsidR="00CE1315" w:rsidRPr="00725E27" w:rsidRDefault="00CE1315" w:rsidP="004470E5">
            <w:pPr>
              <w:pStyle w:val="ListParagraph"/>
              <w:numPr>
                <w:ilvl w:val="0"/>
                <w:numId w:val="579"/>
              </w:numPr>
              <w:spacing w:after="0" w:line="360" w:lineRule="auto"/>
              <w:ind w:right="-198"/>
              <w:rPr>
                <w:szCs w:val="24"/>
                <w:lang w:val="en-ZA"/>
              </w:rPr>
            </w:pPr>
            <w:r w:rsidRPr="00725E27">
              <w:rPr>
                <w:szCs w:val="24"/>
                <w:lang w:val="en-ZA"/>
              </w:rPr>
              <w:lastRenderedPageBreak/>
              <w:t xml:space="preserve">Perform traversing works </w:t>
            </w:r>
          </w:p>
        </w:tc>
        <w:tc>
          <w:tcPr>
            <w:tcW w:w="2695" w:type="pct"/>
            <w:tcBorders>
              <w:top w:val="single" w:sz="4" w:space="0" w:color="auto"/>
              <w:left w:val="single" w:sz="4" w:space="0" w:color="auto"/>
              <w:bottom w:val="single" w:sz="4" w:space="0" w:color="auto"/>
              <w:right w:val="single" w:sz="4" w:space="0" w:color="auto"/>
            </w:tcBorders>
          </w:tcPr>
          <w:p w14:paraId="618F83BD" w14:textId="77777777" w:rsidR="00CE1315" w:rsidRPr="00725E27" w:rsidRDefault="00CE1315" w:rsidP="00C24A23">
            <w:pPr>
              <w:spacing w:after="0" w:line="360" w:lineRule="auto"/>
              <w:rPr>
                <w:rFonts w:cs="Times New Roman"/>
                <w:szCs w:val="24"/>
                <w:lang w:val="en-ZA"/>
              </w:rPr>
            </w:pPr>
          </w:p>
          <w:p w14:paraId="59BDCD17" w14:textId="77777777" w:rsidR="00CE1315" w:rsidRPr="00725E27" w:rsidRDefault="00CE1315" w:rsidP="004470E5">
            <w:pPr>
              <w:pStyle w:val="ListParagraph"/>
              <w:numPr>
                <w:ilvl w:val="1"/>
                <w:numId w:val="579"/>
              </w:numPr>
              <w:spacing w:after="0" w:line="360" w:lineRule="auto"/>
              <w:ind w:left="360"/>
              <w:rPr>
                <w:szCs w:val="24"/>
                <w:lang w:val="en-ZA"/>
              </w:rPr>
            </w:pPr>
            <w:r w:rsidRPr="00725E27">
              <w:rPr>
                <w:szCs w:val="24"/>
                <w:lang w:val="en-ZA"/>
              </w:rPr>
              <w:t>Theodolite traversing</w:t>
            </w:r>
          </w:p>
          <w:p w14:paraId="6171C69E"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Principles of Theodolite Traversing</w:t>
            </w:r>
          </w:p>
          <w:p w14:paraId="64DD7E60"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Methods of Theodolite Traversing</w:t>
            </w:r>
          </w:p>
          <w:p w14:paraId="2046270E"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Field Procedures</w:t>
            </w:r>
          </w:p>
          <w:p w14:paraId="3E55196E"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Computations and Adjustments</w:t>
            </w:r>
          </w:p>
          <w:p w14:paraId="61BD6687" w14:textId="77777777" w:rsidR="00CE1315" w:rsidRPr="00725E27" w:rsidRDefault="00CE1315" w:rsidP="004470E5">
            <w:pPr>
              <w:numPr>
                <w:ilvl w:val="1"/>
                <w:numId w:val="579"/>
              </w:numPr>
              <w:spacing w:after="0" w:line="360" w:lineRule="auto"/>
              <w:rPr>
                <w:rFonts w:cs="Times New Roman"/>
                <w:szCs w:val="24"/>
                <w:lang w:val="en-ZA"/>
              </w:rPr>
            </w:pPr>
            <w:r w:rsidRPr="00725E27">
              <w:rPr>
                <w:rFonts w:cs="Times New Roman"/>
                <w:szCs w:val="24"/>
                <w:lang w:val="en-ZA"/>
              </w:rPr>
              <w:t>Compass traversing</w:t>
            </w:r>
          </w:p>
          <w:p w14:paraId="3A133384"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Principles of Compass Traversing</w:t>
            </w:r>
          </w:p>
          <w:p w14:paraId="0DAC2D11"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Field Procedures</w:t>
            </w:r>
          </w:p>
          <w:p w14:paraId="21499E0C"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 xml:space="preserve">Calculating bearings and azimuths </w:t>
            </w:r>
          </w:p>
          <w:p w14:paraId="20410708"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 xml:space="preserve">Adjusting traverses (Bowditch's rule, transit rule) </w:t>
            </w:r>
          </w:p>
          <w:p w14:paraId="79B77B1F"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Calculating coordinates</w:t>
            </w:r>
          </w:p>
          <w:p w14:paraId="0EFB3D77" w14:textId="77777777" w:rsidR="00CE1315" w:rsidRPr="00725E27" w:rsidRDefault="00CE1315" w:rsidP="004470E5">
            <w:pPr>
              <w:pStyle w:val="ListParagraph"/>
              <w:numPr>
                <w:ilvl w:val="1"/>
                <w:numId w:val="579"/>
              </w:numPr>
              <w:spacing w:after="0" w:line="360" w:lineRule="auto"/>
              <w:rPr>
                <w:szCs w:val="24"/>
                <w:lang w:val="en-ZA"/>
              </w:rPr>
            </w:pPr>
            <w:r w:rsidRPr="00725E27">
              <w:rPr>
                <w:szCs w:val="24"/>
                <w:lang w:val="en-ZA"/>
              </w:rPr>
              <w:t>Calibration of tools</w:t>
            </w:r>
          </w:p>
          <w:p w14:paraId="5771B29B" w14:textId="77777777" w:rsidR="00CE1315" w:rsidRPr="00725E27" w:rsidRDefault="00CE1315" w:rsidP="004470E5">
            <w:pPr>
              <w:pStyle w:val="ListParagraph"/>
              <w:numPr>
                <w:ilvl w:val="2"/>
                <w:numId w:val="579"/>
              </w:numPr>
              <w:spacing w:after="0" w:line="360" w:lineRule="auto"/>
              <w:rPr>
                <w:szCs w:val="24"/>
                <w:lang w:val="en-ZA"/>
              </w:rPr>
            </w:pPr>
            <w:r w:rsidRPr="00725E27">
              <w:rPr>
                <w:szCs w:val="24"/>
                <w:lang w:val="en-ZA"/>
              </w:rPr>
              <w:t>Importance of Calibration</w:t>
            </w:r>
          </w:p>
          <w:p w14:paraId="3FDDBCE0" w14:textId="77777777" w:rsidR="00CE1315" w:rsidRPr="00725E27" w:rsidRDefault="00CE1315" w:rsidP="004470E5">
            <w:pPr>
              <w:pStyle w:val="ListParagraph"/>
              <w:numPr>
                <w:ilvl w:val="1"/>
                <w:numId w:val="579"/>
              </w:numPr>
              <w:spacing w:after="0" w:line="360" w:lineRule="auto"/>
              <w:rPr>
                <w:szCs w:val="24"/>
                <w:lang w:val="en-ZA"/>
              </w:rPr>
            </w:pPr>
            <w:r w:rsidRPr="00725E27">
              <w:rPr>
                <w:szCs w:val="24"/>
                <w:lang w:val="en-ZA"/>
              </w:rPr>
              <w:t>Determination of horizontal and vertical angles</w:t>
            </w:r>
          </w:p>
          <w:p w14:paraId="38A3ABAD" w14:textId="77777777" w:rsidR="00CE1315" w:rsidRPr="00725E27" w:rsidRDefault="00CE1315" w:rsidP="004470E5">
            <w:pPr>
              <w:numPr>
                <w:ilvl w:val="2"/>
                <w:numId w:val="579"/>
              </w:numPr>
              <w:spacing w:after="0" w:line="360" w:lineRule="auto"/>
              <w:rPr>
                <w:rFonts w:cs="Times New Roman"/>
                <w:szCs w:val="24"/>
                <w:lang w:val="en-ZA"/>
              </w:rPr>
            </w:pPr>
            <w:r w:rsidRPr="00725E27">
              <w:rPr>
                <w:rFonts w:cs="Times New Roman"/>
                <w:szCs w:val="24"/>
                <w:lang w:val="en-ZA"/>
              </w:rPr>
              <w:t>Stadia Method</w:t>
            </w:r>
          </w:p>
          <w:p w14:paraId="79FDDE91" w14:textId="77777777" w:rsidR="00CE1315" w:rsidRPr="00725E27" w:rsidRDefault="00CE1315" w:rsidP="004470E5">
            <w:pPr>
              <w:numPr>
                <w:ilvl w:val="2"/>
                <w:numId w:val="579"/>
              </w:numPr>
              <w:spacing w:after="0" w:line="360" w:lineRule="auto"/>
              <w:rPr>
                <w:rFonts w:cs="Times New Roman"/>
                <w:szCs w:val="24"/>
                <w:lang w:val="en-ZA"/>
              </w:rPr>
            </w:pPr>
            <w:r w:rsidRPr="00725E27">
              <w:rPr>
                <w:rFonts w:cs="Times New Roman"/>
                <w:szCs w:val="24"/>
                <w:lang w:val="en-ZA"/>
              </w:rPr>
              <w:t>Calculation of coordinates</w:t>
            </w:r>
          </w:p>
          <w:p w14:paraId="1B504EE6" w14:textId="77777777" w:rsidR="00CE1315" w:rsidRPr="00725E27" w:rsidRDefault="00CE1315" w:rsidP="004470E5">
            <w:pPr>
              <w:numPr>
                <w:ilvl w:val="2"/>
                <w:numId w:val="579"/>
              </w:numPr>
              <w:spacing w:after="0" w:line="360" w:lineRule="auto"/>
              <w:rPr>
                <w:rFonts w:cs="Times New Roman"/>
                <w:szCs w:val="24"/>
                <w:lang w:val="en-ZA"/>
              </w:rPr>
            </w:pPr>
            <w:r w:rsidRPr="00725E27">
              <w:rPr>
                <w:rFonts w:cs="Times New Roman"/>
                <w:szCs w:val="24"/>
                <w:lang w:val="en-ZA"/>
              </w:rPr>
              <w:t>Data collection and analysis</w:t>
            </w:r>
          </w:p>
          <w:p w14:paraId="72EF8885" w14:textId="77777777" w:rsidR="00CE1315" w:rsidRPr="00725E27" w:rsidRDefault="00CE1315" w:rsidP="004470E5">
            <w:pPr>
              <w:numPr>
                <w:ilvl w:val="2"/>
                <w:numId w:val="579"/>
              </w:numPr>
              <w:spacing w:after="0" w:line="360" w:lineRule="auto"/>
              <w:rPr>
                <w:rFonts w:cs="Times New Roman"/>
                <w:szCs w:val="24"/>
                <w:lang w:val="en-ZA"/>
              </w:rPr>
            </w:pPr>
            <w:r w:rsidRPr="00725E27">
              <w:rPr>
                <w:rFonts w:cs="Times New Roman"/>
                <w:szCs w:val="24"/>
                <w:lang w:val="en-ZA"/>
              </w:rPr>
              <w:t>Documentation of data</w:t>
            </w:r>
          </w:p>
        </w:tc>
        <w:tc>
          <w:tcPr>
            <w:tcW w:w="1297" w:type="pct"/>
            <w:tcBorders>
              <w:top w:val="single" w:sz="4" w:space="0" w:color="auto"/>
              <w:left w:val="single" w:sz="4" w:space="0" w:color="auto"/>
              <w:bottom w:val="single" w:sz="4" w:space="0" w:color="auto"/>
              <w:right w:val="single" w:sz="4" w:space="0" w:color="auto"/>
            </w:tcBorders>
          </w:tcPr>
          <w:p w14:paraId="6A5554A5"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Observation</w:t>
            </w:r>
          </w:p>
          <w:p w14:paraId="669D215F"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Oral questioning</w:t>
            </w:r>
          </w:p>
          <w:p w14:paraId="351614C6"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Projects</w:t>
            </w:r>
          </w:p>
          <w:p w14:paraId="2B27D2E9"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Written tests</w:t>
            </w:r>
          </w:p>
          <w:p w14:paraId="31D30C76" w14:textId="77777777" w:rsidR="00CE1315" w:rsidRPr="00725E27" w:rsidRDefault="00CE1315" w:rsidP="004470E5">
            <w:pPr>
              <w:pStyle w:val="ListParagraph"/>
              <w:numPr>
                <w:ilvl w:val="3"/>
                <w:numId w:val="253"/>
              </w:numPr>
              <w:spacing w:after="0" w:line="360" w:lineRule="auto"/>
              <w:rPr>
                <w:szCs w:val="24"/>
                <w:lang w:val="en-ZA"/>
              </w:rPr>
            </w:pPr>
            <w:r w:rsidRPr="00725E27">
              <w:rPr>
                <w:szCs w:val="24"/>
                <w:lang w:val="en-ZA"/>
              </w:rPr>
              <w:t>Third party</w:t>
            </w:r>
          </w:p>
          <w:p w14:paraId="0891E037" w14:textId="77777777" w:rsidR="00CE1315" w:rsidRPr="00725E27" w:rsidRDefault="00CE1315" w:rsidP="004470E5">
            <w:pPr>
              <w:pStyle w:val="ListParagraph"/>
              <w:numPr>
                <w:ilvl w:val="3"/>
                <w:numId w:val="253"/>
              </w:numPr>
              <w:spacing w:after="0" w:line="360" w:lineRule="auto"/>
              <w:rPr>
                <w:b/>
                <w:szCs w:val="24"/>
                <w:lang w:val="en-ZA"/>
              </w:rPr>
            </w:pPr>
            <w:r w:rsidRPr="00725E27">
              <w:rPr>
                <w:szCs w:val="24"/>
                <w:lang w:val="en-ZA"/>
              </w:rPr>
              <w:t>Portfolio</w:t>
            </w:r>
          </w:p>
        </w:tc>
      </w:tr>
    </w:tbl>
    <w:p w14:paraId="19C4EE8D" w14:textId="77777777" w:rsidR="00CE1315" w:rsidRPr="00725E27" w:rsidRDefault="00CE1315" w:rsidP="00CE1315">
      <w:pPr>
        <w:rPr>
          <w:rFonts w:cs="Times New Roman"/>
          <w:szCs w:val="24"/>
        </w:rPr>
      </w:pPr>
    </w:p>
    <w:p w14:paraId="33004EF8" w14:textId="77777777" w:rsidR="00CE1315" w:rsidRPr="00725E27" w:rsidRDefault="00CE1315" w:rsidP="00CE1315">
      <w:pPr>
        <w:rPr>
          <w:rFonts w:cs="Times New Roman"/>
          <w:b/>
          <w:bCs/>
          <w:szCs w:val="24"/>
          <w:lang w:val="en-ZW"/>
        </w:rPr>
      </w:pPr>
      <w:r w:rsidRPr="00725E27">
        <w:rPr>
          <w:rFonts w:cs="Times New Roman"/>
          <w:b/>
          <w:bCs/>
          <w:szCs w:val="24"/>
          <w:lang w:val="en-ZW"/>
        </w:rPr>
        <w:t>Suggested Methods of Instruction</w:t>
      </w:r>
    </w:p>
    <w:p w14:paraId="2DE25F54" w14:textId="77777777" w:rsidR="00CE1315" w:rsidRPr="00725E27" w:rsidRDefault="00CE1315" w:rsidP="004470E5">
      <w:pPr>
        <w:pStyle w:val="ListParagraph"/>
        <w:numPr>
          <w:ilvl w:val="0"/>
          <w:numId w:val="638"/>
        </w:numPr>
        <w:rPr>
          <w:szCs w:val="24"/>
        </w:rPr>
      </w:pPr>
      <w:r w:rsidRPr="00725E27">
        <w:rPr>
          <w:szCs w:val="24"/>
        </w:rPr>
        <w:t>Practical</w:t>
      </w:r>
    </w:p>
    <w:p w14:paraId="606FEE2F" w14:textId="77777777" w:rsidR="00CE1315" w:rsidRPr="00725E27" w:rsidRDefault="00CE1315" w:rsidP="004470E5">
      <w:pPr>
        <w:pStyle w:val="ListParagraph"/>
        <w:numPr>
          <w:ilvl w:val="0"/>
          <w:numId w:val="638"/>
        </w:numPr>
        <w:rPr>
          <w:szCs w:val="24"/>
        </w:rPr>
      </w:pPr>
      <w:r w:rsidRPr="00725E27">
        <w:rPr>
          <w:szCs w:val="24"/>
        </w:rPr>
        <w:t>Projects</w:t>
      </w:r>
    </w:p>
    <w:p w14:paraId="411164A7" w14:textId="77777777" w:rsidR="00CE1315" w:rsidRPr="00725E27" w:rsidRDefault="00CE1315" w:rsidP="004470E5">
      <w:pPr>
        <w:pStyle w:val="ListParagraph"/>
        <w:numPr>
          <w:ilvl w:val="0"/>
          <w:numId w:val="638"/>
        </w:numPr>
        <w:rPr>
          <w:szCs w:val="24"/>
        </w:rPr>
      </w:pPr>
      <w:r w:rsidRPr="00725E27">
        <w:rPr>
          <w:szCs w:val="24"/>
        </w:rPr>
        <w:t>Demonstrations</w:t>
      </w:r>
    </w:p>
    <w:p w14:paraId="534F43DE" w14:textId="77777777" w:rsidR="00CE1315" w:rsidRPr="00725E27" w:rsidRDefault="00CE1315" w:rsidP="004470E5">
      <w:pPr>
        <w:pStyle w:val="ListParagraph"/>
        <w:numPr>
          <w:ilvl w:val="0"/>
          <w:numId w:val="638"/>
        </w:numPr>
        <w:rPr>
          <w:szCs w:val="24"/>
        </w:rPr>
      </w:pPr>
      <w:r w:rsidRPr="00725E27">
        <w:rPr>
          <w:szCs w:val="24"/>
        </w:rPr>
        <w:t>Group discussions</w:t>
      </w:r>
    </w:p>
    <w:p w14:paraId="22EB7664" w14:textId="77777777" w:rsidR="00CE1315" w:rsidRPr="00725E27" w:rsidRDefault="00CE1315" w:rsidP="004470E5">
      <w:pPr>
        <w:pStyle w:val="ListParagraph"/>
        <w:numPr>
          <w:ilvl w:val="0"/>
          <w:numId w:val="638"/>
        </w:numPr>
        <w:rPr>
          <w:szCs w:val="24"/>
        </w:rPr>
      </w:pPr>
      <w:r w:rsidRPr="00725E27">
        <w:rPr>
          <w:szCs w:val="24"/>
        </w:rPr>
        <w:t xml:space="preserve">Direct instructions </w:t>
      </w:r>
    </w:p>
    <w:p w14:paraId="3E298C88" w14:textId="77777777" w:rsidR="00CE1315" w:rsidRPr="00725E27" w:rsidRDefault="00CE1315" w:rsidP="00CE1315">
      <w:pPr>
        <w:rPr>
          <w:rFonts w:cs="Times New Roman"/>
          <w:b/>
          <w:szCs w:val="24"/>
          <w:lang w:val="en-ZW"/>
        </w:rPr>
      </w:pPr>
      <w:r w:rsidRPr="00725E27">
        <w:rPr>
          <w:rFonts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1115"/>
        <w:gridCol w:w="3129"/>
        <w:gridCol w:w="1958"/>
        <w:gridCol w:w="1340"/>
        <w:gridCol w:w="1808"/>
      </w:tblGrid>
      <w:tr w:rsidR="00725E27" w:rsidRPr="00725E27" w14:paraId="2F10E59D" w14:textId="77777777" w:rsidTr="00C24A23">
        <w:trPr>
          <w:tblHeader/>
        </w:trPr>
        <w:tc>
          <w:tcPr>
            <w:tcW w:w="479" w:type="pct"/>
            <w:shd w:val="clear" w:color="auto" w:fill="auto"/>
          </w:tcPr>
          <w:p w14:paraId="5B010BB4" w14:textId="77777777" w:rsidR="00CE1315" w:rsidRPr="00725E27" w:rsidRDefault="00CE1315" w:rsidP="00C24A23">
            <w:pPr>
              <w:rPr>
                <w:rFonts w:cs="Times New Roman"/>
                <w:b/>
                <w:szCs w:val="24"/>
                <w:lang w:val="en-GB"/>
              </w:rPr>
            </w:pPr>
            <w:r w:rsidRPr="00725E27">
              <w:rPr>
                <w:rFonts w:cs="Times New Roman"/>
                <w:b/>
                <w:szCs w:val="24"/>
                <w:lang w:val="en-GB"/>
              </w:rPr>
              <w:lastRenderedPageBreak/>
              <w:t>S/No.</w:t>
            </w:r>
          </w:p>
        </w:tc>
        <w:tc>
          <w:tcPr>
            <w:tcW w:w="1733" w:type="pct"/>
            <w:shd w:val="clear" w:color="auto" w:fill="auto"/>
          </w:tcPr>
          <w:p w14:paraId="522AF179" w14:textId="77777777" w:rsidR="00CE1315" w:rsidRPr="00725E27" w:rsidRDefault="00CE1315" w:rsidP="00C24A23">
            <w:pPr>
              <w:rPr>
                <w:rFonts w:cs="Times New Roman"/>
                <w:b/>
                <w:szCs w:val="24"/>
                <w:lang w:val="en-GB"/>
              </w:rPr>
            </w:pPr>
            <w:r w:rsidRPr="00725E27">
              <w:rPr>
                <w:rFonts w:cs="Times New Roman"/>
                <w:b/>
                <w:szCs w:val="24"/>
                <w:lang w:val="en-GB"/>
              </w:rPr>
              <w:t>Category/Item</w:t>
            </w:r>
          </w:p>
        </w:tc>
        <w:tc>
          <w:tcPr>
            <w:tcW w:w="1107" w:type="pct"/>
            <w:shd w:val="clear" w:color="auto" w:fill="auto"/>
          </w:tcPr>
          <w:p w14:paraId="547E9D2D" w14:textId="77777777" w:rsidR="00CE1315" w:rsidRPr="00725E27" w:rsidRDefault="00CE1315" w:rsidP="00C24A23">
            <w:pPr>
              <w:rPr>
                <w:rFonts w:cs="Times New Roman"/>
                <w:b/>
                <w:szCs w:val="24"/>
                <w:lang w:val="en-GB"/>
              </w:rPr>
            </w:pPr>
            <w:r w:rsidRPr="00725E27">
              <w:rPr>
                <w:rFonts w:cs="Times New Roman"/>
                <w:b/>
                <w:szCs w:val="24"/>
                <w:lang w:val="en-GB"/>
              </w:rPr>
              <w:t>Description/ Specifications</w:t>
            </w:r>
          </w:p>
        </w:tc>
        <w:tc>
          <w:tcPr>
            <w:tcW w:w="776" w:type="pct"/>
            <w:shd w:val="clear" w:color="auto" w:fill="auto"/>
          </w:tcPr>
          <w:p w14:paraId="1860A89B" w14:textId="77777777" w:rsidR="00CE1315" w:rsidRPr="00725E27" w:rsidRDefault="00CE1315" w:rsidP="00C24A23">
            <w:pPr>
              <w:rPr>
                <w:rFonts w:cs="Times New Roman"/>
                <w:b/>
                <w:szCs w:val="24"/>
                <w:lang w:val="en-GB"/>
              </w:rPr>
            </w:pPr>
            <w:r w:rsidRPr="00725E27">
              <w:rPr>
                <w:rFonts w:cs="Times New Roman"/>
                <w:b/>
                <w:szCs w:val="24"/>
                <w:lang w:val="en-GB"/>
              </w:rPr>
              <w:t>Quantity</w:t>
            </w:r>
          </w:p>
        </w:tc>
        <w:tc>
          <w:tcPr>
            <w:tcW w:w="905" w:type="pct"/>
            <w:shd w:val="clear" w:color="auto" w:fill="auto"/>
          </w:tcPr>
          <w:p w14:paraId="4F31134E" w14:textId="77777777" w:rsidR="00CE1315" w:rsidRPr="00725E27" w:rsidRDefault="00CE1315" w:rsidP="00C24A23">
            <w:pPr>
              <w:rPr>
                <w:rFonts w:cs="Times New Roman"/>
                <w:b/>
                <w:szCs w:val="24"/>
                <w:lang w:val="en-GB"/>
              </w:rPr>
            </w:pPr>
            <w:r w:rsidRPr="00725E27">
              <w:rPr>
                <w:rFonts w:cs="Times New Roman"/>
                <w:b/>
                <w:szCs w:val="24"/>
                <w:lang w:val="en-GB"/>
              </w:rPr>
              <w:t>Recommended Ratio</w:t>
            </w:r>
          </w:p>
          <w:p w14:paraId="28BE7EBD" w14:textId="77777777" w:rsidR="00CE1315" w:rsidRPr="00725E27" w:rsidRDefault="00CE1315" w:rsidP="00C24A23">
            <w:pPr>
              <w:rPr>
                <w:rFonts w:cs="Times New Roman"/>
                <w:bCs/>
                <w:szCs w:val="24"/>
                <w:lang w:val="en-GB"/>
              </w:rPr>
            </w:pPr>
            <w:r w:rsidRPr="00725E27">
              <w:rPr>
                <w:rFonts w:cs="Times New Roman"/>
                <w:bCs/>
                <w:szCs w:val="24"/>
                <w:lang w:val="en-GB"/>
              </w:rPr>
              <w:t>(Item: Trainee)</w:t>
            </w:r>
          </w:p>
        </w:tc>
      </w:tr>
      <w:tr w:rsidR="00725E27" w:rsidRPr="00725E27" w14:paraId="2730153A" w14:textId="77777777" w:rsidTr="00C24A23">
        <w:tc>
          <w:tcPr>
            <w:tcW w:w="479" w:type="pct"/>
            <w:shd w:val="clear" w:color="auto" w:fill="auto"/>
          </w:tcPr>
          <w:p w14:paraId="3645806B" w14:textId="77777777" w:rsidR="00CE1315" w:rsidRPr="00725E27" w:rsidRDefault="00CE1315" w:rsidP="00C24A23">
            <w:pPr>
              <w:rPr>
                <w:rFonts w:cs="Times New Roman"/>
                <w:b/>
                <w:szCs w:val="24"/>
                <w:lang w:val="en-GB"/>
              </w:rPr>
            </w:pPr>
            <w:r w:rsidRPr="00725E27">
              <w:rPr>
                <w:rFonts w:cs="Times New Roman"/>
                <w:b/>
                <w:szCs w:val="24"/>
                <w:lang w:val="en-GB"/>
              </w:rPr>
              <w:t>A</w:t>
            </w:r>
          </w:p>
        </w:tc>
        <w:tc>
          <w:tcPr>
            <w:tcW w:w="4521" w:type="pct"/>
            <w:gridSpan w:val="4"/>
            <w:shd w:val="clear" w:color="auto" w:fill="auto"/>
          </w:tcPr>
          <w:p w14:paraId="235C4E2F" w14:textId="77777777" w:rsidR="00CE1315" w:rsidRPr="00725E27" w:rsidRDefault="00CE1315" w:rsidP="00C24A23">
            <w:pPr>
              <w:rPr>
                <w:rFonts w:cs="Times New Roman"/>
                <w:b/>
                <w:szCs w:val="24"/>
                <w:lang w:val="en-GB"/>
              </w:rPr>
            </w:pPr>
            <w:r w:rsidRPr="00725E27">
              <w:rPr>
                <w:rFonts w:cs="Times New Roman"/>
                <w:b/>
                <w:szCs w:val="24"/>
                <w:lang w:val="en-GB"/>
              </w:rPr>
              <w:t>Learning Materials</w:t>
            </w:r>
          </w:p>
        </w:tc>
      </w:tr>
      <w:tr w:rsidR="00725E27" w:rsidRPr="00725E27" w14:paraId="73CBFBCF" w14:textId="77777777" w:rsidTr="00C24A23">
        <w:tc>
          <w:tcPr>
            <w:tcW w:w="479" w:type="pct"/>
            <w:shd w:val="clear" w:color="auto" w:fill="auto"/>
          </w:tcPr>
          <w:p w14:paraId="7AAB15BA" w14:textId="77777777" w:rsidR="00CE1315" w:rsidRPr="00725E27" w:rsidRDefault="00CE1315" w:rsidP="004470E5">
            <w:pPr>
              <w:numPr>
                <w:ilvl w:val="0"/>
                <w:numId w:val="81"/>
              </w:numPr>
              <w:spacing w:after="200" w:line="276" w:lineRule="auto"/>
              <w:rPr>
                <w:rFonts w:cs="Times New Roman"/>
                <w:bCs/>
                <w:szCs w:val="24"/>
                <w:lang w:val="en-GB"/>
              </w:rPr>
            </w:pPr>
          </w:p>
        </w:tc>
        <w:tc>
          <w:tcPr>
            <w:tcW w:w="1733" w:type="pct"/>
            <w:shd w:val="clear" w:color="auto" w:fill="auto"/>
          </w:tcPr>
          <w:p w14:paraId="106D819A" w14:textId="77777777" w:rsidR="00CE1315" w:rsidRPr="00725E27" w:rsidRDefault="00CE1315" w:rsidP="00C24A23">
            <w:pPr>
              <w:rPr>
                <w:rFonts w:cs="Times New Roman"/>
                <w:bCs/>
                <w:szCs w:val="24"/>
                <w:lang w:val="en-GB"/>
              </w:rPr>
            </w:pPr>
            <w:r w:rsidRPr="00725E27">
              <w:rPr>
                <w:rFonts w:cs="Times New Roman"/>
                <w:szCs w:val="24"/>
                <w:lang w:val="en-ZW"/>
              </w:rPr>
              <w:t>Rolls Flip Charts</w:t>
            </w:r>
          </w:p>
        </w:tc>
        <w:tc>
          <w:tcPr>
            <w:tcW w:w="1107" w:type="pct"/>
            <w:shd w:val="clear" w:color="auto" w:fill="auto"/>
          </w:tcPr>
          <w:p w14:paraId="54119C54" w14:textId="77777777" w:rsidR="00CE1315" w:rsidRPr="00725E27" w:rsidRDefault="00CE1315" w:rsidP="00C24A23">
            <w:pPr>
              <w:rPr>
                <w:rFonts w:cs="Times New Roman"/>
                <w:bCs/>
                <w:szCs w:val="24"/>
                <w:lang w:val="en-GB"/>
              </w:rPr>
            </w:pPr>
            <w:r w:rsidRPr="00725E27">
              <w:rPr>
                <w:rFonts w:cs="Times New Roman"/>
                <w:bCs/>
                <w:szCs w:val="24"/>
                <w:lang w:val="en-GB"/>
              </w:rPr>
              <w:t>For both trainer’s and trainee’ use</w:t>
            </w:r>
          </w:p>
        </w:tc>
        <w:tc>
          <w:tcPr>
            <w:tcW w:w="776" w:type="pct"/>
            <w:shd w:val="clear" w:color="auto" w:fill="auto"/>
          </w:tcPr>
          <w:p w14:paraId="42A722E0" w14:textId="77777777" w:rsidR="00CE1315" w:rsidRPr="00725E27" w:rsidRDefault="00CE1315" w:rsidP="00C24A23">
            <w:pPr>
              <w:rPr>
                <w:rFonts w:cs="Times New Roman"/>
                <w:bCs/>
                <w:szCs w:val="24"/>
                <w:lang w:val="en-GB"/>
              </w:rPr>
            </w:pPr>
            <w:r w:rsidRPr="00725E27">
              <w:rPr>
                <w:rFonts w:cs="Times New Roman"/>
                <w:bCs/>
                <w:szCs w:val="24"/>
                <w:lang w:val="en-GB"/>
              </w:rPr>
              <w:t>5 pcs</w:t>
            </w:r>
          </w:p>
        </w:tc>
        <w:tc>
          <w:tcPr>
            <w:tcW w:w="905" w:type="pct"/>
            <w:shd w:val="clear" w:color="auto" w:fill="auto"/>
          </w:tcPr>
          <w:p w14:paraId="20F1B57B" w14:textId="77777777" w:rsidR="00CE1315" w:rsidRPr="00725E27" w:rsidRDefault="00CE1315" w:rsidP="00C24A23">
            <w:pPr>
              <w:rPr>
                <w:rFonts w:cs="Times New Roman"/>
                <w:bCs/>
                <w:szCs w:val="24"/>
                <w:lang w:val="en-GB"/>
              </w:rPr>
            </w:pPr>
            <w:r w:rsidRPr="00725E27">
              <w:rPr>
                <w:rFonts w:cs="Times New Roman"/>
                <w:bCs/>
                <w:szCs w:val="24"/>
                <w:lang w:val="en-GB"/>
              </w:rPr>
              <w:t>1:5</w:t>
            </w:r>
          </w:p>
        </w:tc>
      </w:tr>
      <w:tr w:rsidR="00725E27" w:rsidRPr="00725E27" w14:paraId="0B32A1B7" w14:textId="77777777" w:rsidTr="00C24A23">
        <w:tc>
          <w:tcPr>
            <w:tcW w:w="479" w:type="pct"/>
            <w:shd w:val="clear" w:color="auto" w:fill="auto"/>
          </w:tcPr>
          <w:p w14:paraId="73882304" w14:textId="77777777" w:rsidR="00CE1315" w:rsidRPr="00725E27" w:rsidRDefault="00CE1315" w:rsidP="004470E5">
            <w:pPr>
              <w:numPr>
                <w:ilvl w:val="0"/>
                <w:numId w:val="81"/>
              </w:numPr>
              <w:spacing w:after="200" w:line="276" w:lineRule="auto"/>
              <w:rPr>
                <w:rFonts w:cs="Times New Roman"/>
                <w:bCs/>
                <w:szCs w:val="24"/>
                <w:lang w:val="en-GB"/>
              </w:rPr>
            </w:pPr>
          </w:p>
        </w:tc>
        <w:tc>
          <w:tcPr>
            <w:tcW w:w="1733" w:type="pct"/>
            <w:shd w:val="clear" w:color="auto" w:fill="auto"/>
          </w:tcPr>
          <w:p w14:paraId="48B4432B" w14:textId="77777777" w:rsidR="00CE1315" w:rsidRPr="00725E27" w:rsidRDefault="00CE1315" w:rsidP="00C24A23">
            <w:pPr>
              <w:rPr>
                <w:rFonts w:cs="Times New Roman"/>
                <w:bCs/>
                <w:szCs w:val="24"/>
                <w:lang w:val="en-GB"/>
              </w:rPr>
            </w:pPr>
            <w:r w:rsidRPr="00725E27">
              <w:rPr>
                <w:rFonts w:cs="Times New Roman"/>
                <w:bCs/>
                <w:szCs w:val="24"/>
                <w:lang w:val="en-GB"/>
              </w:rPr>
              <w:t xml:space="preserve">Rulers, protractors and compasses, set-squares  </w:t>
            </w:r>
          </w:p>
        </w:tc>
        <w:tc>
          <w:tcPr>
            <w:tcW w:w="1107" w:type="pct"/>
            <w:shd w:val="clear" w:color="auto" w:fill="auto"/>
          </w:tcPr>
          <w:p w14:paraId="4681A60E" w14:textId="77777777" w:rsidR="00CE1315" w:rsidRPr="00725E27" w:rsidRDefault="00CE1315" w:rsidP="00C24A23">
            <w:pPr>
              <w:rPr>
                <w:rFonts w:cs="Times New Roman"/>
                <w:bCs/>
                <w:szCs w:val="24"/>
                <w:lang w:val="en-GB"/>
              </w:rPr>
            </w:pPr>
            <w:r w:rsidRPr="00725E27">
              <w:rPr>
                <w:rFonts w:cs="Times New Roman"/>
                <w:bCs/>
                <w:szCs w:val="24"/>
                <w:lang w:val="en-GB"/>
              </w:rPr>
              <w:t>For trainer’s use</w:t>
            </w:r>
          </w:p>
        </w:tc>
        <w:tc>
          <w:tcPr>
            <w:tcW w:w="776" w:type="pct"/>
            <w:shd w:val="clear" w:color="auto" w:fill="auto"/>
          </w:tcPr>
          <w:p w14:paraId="76CC5454" w14:textId="77777777" w:rsidR="00CE1315" w:rsidRPr="00725E27" w:rsidRDefault="00CE1315" w:rsidP="00C24A23">
            <w:pPr>
              <w:rPr>
                <w:rFonts w:cs="Times New Roman"/>
                <w:bCs/>
                <w:szCs w:val="24"/>
                <w:lang w:val="en-GB"/>
              </w:rPr>
            </w:pPr>
            <w:r w:rsidRPr="00725E27">
              <w:rPr>
                <w:rFonts w:cs="Times New Roman"/>
                <w:bCs/>
                <w:szCs w:val="24"/>
                <w:lang w:val="en-GB"/>
              </w:rPr>
              <w:t xml:space="preserve">2 pcs each </w:t>
            </w:r>
          </w:p>
        </w:tc>
        <w:tc>
          <w:tcPr>
            <w:tcW w:w="905" w:type="pct"/>
            <w:shd w:val="clear" w:color="auto" w:fill="auto"/>
          </w:tcPr>
          <w:p w14:paraId="17CC1447" w14:textId="77777777" w:rsidR="00CE1315" w:rsidRPr="00725E27" w:rsidRDefault="00CE1315" w:rsidP="00C24A23">
            <w:pPr>
              <w:rPr>
                <w:rFonts w:cs="Times New Roman"/>
                <w:bCs/>
                <w:szCs w:val="24"/>
                <w:lang w:val="en-GB"/>
              </w:rPr>
            </w:pPr>
            <w:r w:rsidRPr="00725E27">
              <w:rPr>
                <w:rFonts w:cs="Times New Roman"/>
                <w:bCs/>
                <w:szCs w:val="24"/>
                <w:lang w:val="en-GB"/>
              </w:rPr>
              <w:t>2:1</w:t>
            </w:r>
          </w:p>
        </w:tc>
      </w:tr>
      <w:tr w:rsidR="00725E27" w:rsidRPr="00725E27" w14:paraId="49C54C74" w14:textId="77777777" w:rsidTr="00C24A23">
        <w:tc>
          <w:tcPr>
            <w:tcW w:w="479" w:type="pct"/>
            <w:shd w:val="clear" w:color="auto" w:fill="auto"/>
          </w:tcPr>
          <w:p w14:paraId="3072AC9E" w14:textId="77777777" w:rsidR="00CE1315" w:rsidRPr="00725E27" w:rsidRDefault="00CE1315" w:rsidP="004470E5">
            <w:pPr>
              <w:numPr>
                <w:ilvl w:val="0"/>
                <w:numId w:val="81"/>
              </w:numPr>
              <w:spacing w:after="200" w:line="276" w:lineRule="auto"/>
              <w:rPr>
                <w:rFonts w:cs="Times New Roman"/>
                <w:bCs/>
                <w:szCs w:val="24"/>
                <w:lang w:val="en-GB"/>
              </w:rPr>
            </w:pPr>
          </w:p>
        </w:tc>
        <w:tc>
          <w:tcPr>
            <w:tcW w:w="1733" w:type="pct"/>
            <w:shd w:val="clear" w:color="auto" w:fill="auto"/>
          </w:tcPr>
          <w:p w14:paraId="3A54F9A6" w14:textId="77777777" w:rsidR="00CE1315" w:rsidRPr="00725E27" w:rsidRDefault="00CE1315" w:rsidP="00C24A23">
            <w:pPr>
              <w:rPr>
                <w:rFonts w:cs="Times New Roman"/>
                <w:szCs w:val="24"/>
                <w:lang w:val="en-GB"/>
              </w:rPr>
            </w:pPr>
            <w:r w:rsidRPr="00725E27">
              <w:rPr>
                <w:rFonts w:cs="Times New Roman"/>
                <w:szCs w:val="24"/>
                <w:lang w:val="en-GB"/>
              </w:rPr>
              <w:t>Surveyors filed notebooks</w:t>
            </w:r>
          </w:p>
          <w:p w14:paraId="68FA1D62" w14:textId="77777777" w:rsidR="00CE1315" w:rsidRPr="00725E27" w:rsidRDefault="00CE1315" w:rsidP="00C24A23">
            <w:pPr>
              <w:rPr>
                <w:rFonts w:cs="Times New Roman"/>
                <w:bCs/>
                <w:szCs w:val="24"/>
                <w:lang w:val="en-GB"/>
              </w:rPr>
            </w:pPr>
          </w:p>
        </w:tc>
        <w:tc>
          <w:tcPr>
            <w:tcW w:w="1107" w:type="pct"/>
            <w:shd w:val="clear" w:color="auto" w:fill="auto"/>
          </w:tcPr>
          <w:p w14:paraId="5E462EC3" w14:textId="77777777" w:rsidR="00CE1315" w:rsidRPr="00725E27" w:rsidRDefault="00CE1315" w:rsidP="00C24A23">
            <w:pPr>
              <w:rPr>
                <w:rFonts w:cs="Times New Roman"/>
                <w:bCs/>
                <w:szCs w:val="24"/>
                <w:lang w:val="en-GB"/>
              </w:rPr>
            </w:pPr>
            <w:r w:rsidRPr="00725E27">
              <w:rPr>
                <w:rFonts w:cs="Times New Roman"/>
                <w:bCs/>
                <w:szCs w:val="24"/>
                <w:lang w:val="en-GB"/>
              </w:rPr>
              <w:t>For trainee’s use</w:t>
            </w:r>
          </w:p>
        </w:tc>
        <w:tc>
          <w:tcPr>
            <w:tcW w:w="776" w:type="pct"/>
            <w:shd w:val="clear" w:color="auto" w:fill="auto"/>
          </w:tcPr>
          <w:p w14:paraId="457CD9D6" w14:textId="77777777" w:rsidR="00CE1315" w:rsidRPr="00725E27" w:rsidRDefault="00CE1315" w:rsidP="00C24A23">
            <w:pPr>
              <w:rPr>
                <w:rFonts w:cs="Times New Roman"/>
                <w:bCs/>
                <w:szCs w:val="24"/>
                <w:lang w:val="en-GB"/>
              </w:rPr>
            </w:pPr>
            <w:r w:rsidRPr="00725E27">
              <w:rPr>
                <w:rFonts w:cs="Times New Roman"/>
                <w:bCs/>
                <w:szCs w:val="24"/>
                <w:lang w:val="en-GB"/>
              </w:rPr>
              <w:t>25 pcs</w:t>
            </w:r>
          </w:p>
        </w:tc>
        <w:tc>
          <w:tcPr>
            <w:tcW w:w="905" w:type="pct"/>
            <w:shd w:val="clear" w:color="auto" w:fill="auto"/>
          </w:tcPr>
          <w:p w14:paraId="61BDCF44"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725E27" w:rsidRPr="00725E27" w14:paraId="26CB8A82" w14:textId="77777777" w:rsidTr="00C24A23">
        <w:tc>
          <w:tcPr>
            <w:tcW w:w="479" w:type="pct"/>
            <w:shd w:val="clear" w:color="auto" w:fill="auto"/>
          </w:tcPr>
          <w:p w14:paraId="3112D56F" w14:textId="77777777" w:rsidR="00CE1315" w:rsidRPr="00725E27" w:rsidRDefault="00CE1315" w:rsidP="004470E5">
            <w:pPr>
              <w:numPr>
                <w:ilvl w:val="0"/>
                <w:numId w:val="81"/>
              </w:numPr>
              <w:spacing w:after="200" w:line="276" w:lineRule="auto"/>
              <w:rPr>
                <w:rFonts w:cs="Times New Roman"/>
                <w:bCs/>
                <w:szCs w:val="24"/>
                <w:lang w:val="en-GB"/>
              </w:rPr>
            </w:pPr>
          </w:p>
        </w:tc>
        <w:tc>
          <w:tcPr>
            <w:tcW w:w="1733" w:type="pct"/>
            <w:shd w:val="clear" w:color="auto" w:fill="auto"/>
          </w:tcPr>
          <w:p w14:paraId="3A92CE41" w14:textId="77777777" w:rsidR="00CE1315" w:rsidRPr="00725E27" w:rsidRDefault="00CE1315" w:rsidP="00C24A23">
            <w:pPr>
              <w:rPr>
                <w:rFonts w:cs="Times New Roman"/>
                <w:szCs w:val="24"/>
                <w:lang w:val="en-GB"/>
              </w:rPr>
            </w:pPr>
            <w:r w:rsidRPr="00725E27">
              <w:rPr>
                <w:rFonts w:cs="Times New Roman"/>
                <w:szCs w:val="24"/>
                <w:lang w:val="en-GB"/>
              </w:rPr>
              <w:t>Grid papers</w:t>
            </w:r>
          </w:p>
          <w:p w14:paraId="2CFF5FAB" w14:textId="77777777" w:rsidR="00CE1315" w:rsidRPr="00725E27" w:rsidRDefault="00CE1315" w:rsidP="00C24A23">
            <w:pPr>
              <w:rPr>
                <w:rFonts w:cs="Times New Roman"/>
                <w:szCs w:val="24"/>
                <w:lang w:val="en-ZW"/>
              </w:rPr>
            </w:pPr>
          </w:p>
        </w:tc>
        <w:tc>
          <w:tcPr>
            <w:tcW w:w="1107" w:type="pct"/>
            <w:shd w:val="clear" w:color="auto" w:fill="auto"/>
          </w:tcPr>
          <w:p w14:paraId="5C05E49B" w14:textId="77777777" w:rsidR="00CE1315" w:rsidRPr="00725E27" w:rsidRDefault="00CE1315" w:rsidP="00C24A23">
            <w:pPr>
              <w:rPr>
                <w:rFonts w:cs="Times New Roman"/>
                <w:bCs/>
                <w:szCs w:val="24"/>
                <w:lang w:val="en-GB"/>
              </w:rPr>
            </w:pPr>
            <w:r w:rsidRPr="00725E27">
              <w:rPr>
                <w:rFonts w:cs="Times New Roman"/>
                <w:bCs/>
                <w:szCs w:val="24"/>
                <w:lang w:val="en-GB"/>
              </w:rPr>
              <w:t>For both trainer’s and trainee’ use</w:t>
            </w:r>
          </w:p>
        </w:tc>
        <w:tc>
          <w:tcPr>
            <w:tcW w:w="776" w:type="pct"/>
            <w:shd w:val="clear" w:color="auto" w:fill="auto"/>
          </w:tcPr>
          <w:p w14:paraId="69200511" w14:textId="77777777" w:rsidR="00CE1315" w:rsidRPr="00725E27" w:rsidRDefault="00CE1315" w:rsidP="00C24A23">
            <w:pPr>
              <w:rPr>
                <w:rFonts w:cs="Times New Roman"/>
                <w:bCs/>
                <w:szCs w:val="24"/>
                <w:lang w:val="en-GB"/>
              </w:rPr>
            </w:pPr>
            <w:r w:rsidRPr="00725E27">
              <w:rPr>
                <w:rFonts w:cs="Times New Roman"/>
                <w:bCs/>
                <w:szCs w:val="24"/>
                <w:lang w:val="en-GB"/>
              </w:rPr>
              <w:t xml:space="preserve">25 pcs </w:t>
            </w:r>
          </w:p>
        </w:tc>
        <w:tc>
          <w:tcPr>
            <w:tcW w:w="905" w:type="pct"/>
            <w:shd w:val="clear" w:color="auto" w:fill="auto"/>
          </w:tcPr>
          <w:p w14:paraId="0C6F598F"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725E27" w:rsidRPr="00725E27" w14:paraId="3866AA12" w14:textId="77777777" w:rsidTr="00C24A23">
        <w:tc>
          <w:tcPr>
            <w:tcW w:w="479" w:type="pct"/>
            <w:shd w:val="clear" w:color="auto" w:fill="auto"/>
          </w:tcPr>
          <w:p w14:paraId="698D629C" w14:textId="77777777" w:rsidR="00CE1315" w:rsidRPr="00725E27" w:rsidRDefault="00CE1315" w:rsidP="00C24A23">
            <w:pPr>
              <w:rPr>
                <w:rFonts w:cs="Times New Roman"/>
                <w:b/>
                <w:szCs w:val="24"/>
                <w:lang w:val="en-GB"/>
              </w:rPr>
            </w:pPr>
            <w:r w:rsidRPr="00725E27">
              <w:rPr>
                <w:rFonts w:cs="Times New Roman"/>
                <w:b/>
                <w:szCs w:val="24"/>
                <w:lang w:val="en-GB"/>
              </w:rPr>
              <w:t>B</w:t>
            </w:r>
          </w:p>
        </w:tc>
        <w:tc>
          <w:tcPr>
            <w:tcW w:w="4521" w:type="pct"/>
            <w:gridSpan w:val="4"/>
            <w:shd w:val="clear" w:color="auto" w:fill="auto"/>
          </w:tcPr>
          <w:p w14:paraId="700CDC27" w14:textId="77777777" w:rsidR="00CE1315" w:rsidRPr="00725E27" w:rsidRDefault="00CE1315" w:rsidP="00C24A23">
            <w:pPr>
              <w:rPr>
                <w:rFonts w:cs="Times New Roman"/>
                <w:b/>
                <w:szCs w:val="24"/>
                <w:lang w:val="en-GB"/>
              </w:rPr>
            </w:pPr>
            <w:r w:rsidRPr="00725E27">
              <w:rPr>
                <w:rFonts w:cs="Times New Roman"/>
                <w:b/>
                <w:szCs w:val="24"/>
                <w:lang w:val="en-GB"/>
              </w:rPr>
              <w:t>Learning Facilities &amp; infrastructure</w:t>
            </w:r>
          </w:p>
        </w:tc>
      </w:tr>
      <w:tr w:rsidR="00725E27" w:rsidRPr="00725E27" w14:paraId="25510650" w14:textId="77777777" w:rsidTr="00C24A23">
        <w:tc>
          <w:tcPr>
            <w:tcW w:w="479" w:type="pct"/>
            <w:shd w:val="clear" w:color="auto" w:fill="auto"/>
          </w:tcPr>
          <w:p w14:paraId="55974F93"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28D4AED8" w14:textId="77777777" w:rsidR="00CE1315" w:rsidRPr="00725E27" w:rsidRDefault="00CE1315" w:rsidP="00C24A23">
            <w:pPr>
              <w:rPr>
                <w:rFonts w:cs="Times New Roman"/>
                <w:bCs/>
                <w:szCs w:val="24"/>
                <w:lang w:val="en-GB"/>
              </w:rPr>
            </w:pPr>
            <w:r w:rsidRPr="00725E27">
              <w:rPr>
                <w:rFonts w:cs="Times New Roman"/>
                <w:szCs w:val="24"/>
                <w:lang w:val="en-ZW"/>
              </w:rPr>
              <w:t>Whiteboards</w:t>
            </w:r>
          </w:p>
        </w:tc>
        <w:tc>
          <w:tcPr>
            <w:tcW w:w="1107" w:type="pct"/>
            <w:shd w:val="clear" w:color="auto" w:fill="auto"/>
          </w:tcPr>
          <w:p w14:paraId="0244524A" w14:textId="77777777" w:rsidR="00CE1315" w:rsidRPr="00725E27" w:rsidRDefault="00CE1315" w:rsidP="00C24A23">
            <w:pPr>
              <w:rPr>
                <w:rFonts w:cs="Times New Roman"/>
                <w:bCs/>
                <w:szCs w:val="24"/>
                <w:lang w:val="en-GB"/>
              </w:rPr>
            </w:pPr>
            <w:r w:rsidRPr="00725E27">
              <w:rPr>
                <w:rFonts w:cs="Times New Roman"/>
                <w:bCs/>
                <w:szCs w:val="24"/>
                <w:lang w:val="en-GB"/>
              </w:rPr>
              <w:t>For trainer’s use</w:t>
            </w:r>
          </w:p>
        </w:tc>
        <w:tc>
          <w:tcPr>
            <w:tcW w:w="776" w:type="pct"/>
            <w:shd w:val="clear" w:color="auto" w:fill="auto"/>
          </w:tcPr>
          <w:p w14:paraId="12158EBE" w14:textId="77777777" w:rsidR="00CE1315" w:rsidRPr="00725E27" w:rsidRDefault="00CE1315" w:rsidP="00C24A23">
            <w:pPr>
              <w:rPr>
                <w:rFonts w:cs="Times New Roman"/>
                <w:bCs/>
                <w:szCs w:val="24"/>
                <w:lang w:val="en-GB"/>
              </w:rPr>
            </w:pPr>
            <w:r w:rsidRPr="00725E27">
              <w:rPr>
                <w:rFonts w:cs="Times New Roman"/>
                <w:bCs/>
                <w:szCs w:val="24"/>
                <w:lang w:val="en-GB"/>
              </w:rPr>
              <w:t>1 pc</w:t>
            </w:r>
          </w:p>
        </w:tc>
        <w:tc>
          <w:tcPr>
            <w:tcW w:w="905" w:type="pct"/>
            <w:shd w:val="clear" w:color="auto" w:fill="auto"/>
          </w:tcPr>
          <w:p w14:paraId="6011C8CB" w14:textId="77777777" w:rsidR="00CE1315" w:rsidRPr="00725E27" w:rsidRDefault="00CE1315" w:rsidP="00C24A23">
            <w:pPr>
              <w:rPr>
                <w:rFonts w:cs="Times New Roman"/>
                <w:bCs/>
                <w:szCs w:val="24"/>
                <w:lang w:val="en-GB"/>
              </w:rPr>
            </w:pPr>
            <w:r w:rsidRPr="00725E27">
              <w:rPr>
                <w:rFonts w:cs="Times New Roman"/>
                <w:bCs/>
                <w:szCs w:val="24"/>
                <w:lang w:val="en-GB"/>
              </w:rPr>
              <w:t>1:25</w:t>
            </w:r>
          </w:p>
        </w:tc>
      </w:tr>
      <w:tr w:rsidR="00725E27" w:rsidRPr="00725E27" w14:paraId="3171CEDE" w14:textId="77777777" w:rsidTr="00C24A23">
        <w:tc>
          <w:tcPr>
            <w:tcW w:w="479" w:type="pct"/>
            <w:shd w:val="clear" w:color="auto" w:fill="auto"/>
          </w:tcPr>
          <w:p w14:paraId="306BFA7D"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39755591" w14:textId="77777777" w:rsidR="00CE1315" w:rsidRPr="00725E27" w:rsidRDefault="00CE1315" w:rsidP="00C24A23">
            <w:pPr>
              <w:rPr>
                <w:rFonts w:cs="Times New Roman"/>
                <w:szCs w:val="24"/>
                <w:lang w:val="en-ZA"/>
              </w:rPr>
            </w:pPr>
            <w:r w:rsidRPr="00725E27">
              <w:rPr>
                <w:rFonts w:cs="Times New Roman"/>
                <w:szCs w:val="24"/>
                <w:lang w:val="en-ZA"/>
              </w:rPr>
              <w:t xml:space="preserve">Chalkboard </w:t>
            </w:r>
          </w:p>
        </w:tc>
        <w:tc>
          <w:tcPr>
            <w:tcW w:w="1107" w:type="pct"/>
            <w:shd w:val="clear" w:color="auto" w:fill="auto"/>
          </w:tcPr>
          <w:p w14:paraId="65607271" w14:textId="77777777" w:rsidR="00CE1315" w:rsidRPr="00725E27" w:rsidRDefault="00CE1315" w:rsidP="00C24A23">
            <w:pPr>
              <w:rPr>
                <w:rFonts w:cs="Times New Roman"/>
                <w:bCs/>
                <w:szCs w:val="24"/>
                <w:lang w:val="en-GB"/>
              </w:rPr>
            </w:pPr>
            <w:r w:rsidRPr="00725E27">
              <w:rPr>
                <w:rFonts w:cs="Times New Roman"/>
                <w:bCs/>
                <w:szCs w:val="24"/>
                <w:lang w:val="en-GB"/>
              </w:rPr>
              <w:t>For trainer’s use</w:t>
            </w:r>
          </w:p>
        </w:tc>
        <w:tc>
          <w:tcPr>
            <w:tcW w:w="776" w:type="pct"/>
            <w:shd w:val="clear" w:color="auto" w:fill="auto"/>
          </w:tcPr>
          <w:p w14:paraId="40133FED" w14:textId="77777777" w:rsidR="00CE1315" w:rsidRPr="00725E27" w:rsidRDefault="00CE1315" w:rsidP="00C24A23">
            <w:pPr>
              <w:rPr>
                <w:rFonts w:cs="Times New Roman"/>
                <w:bCs/>
                <w:szCs w:val="24"/>
                <w:lang w:val="en-GB"/>
              </w:rPr>
            </w:pPr>
            <w:r w:rsidRPr="00725E27">
              <w:rPr>
                <w:rFonts w:cs="Times New Roman"/>
                <w:bCs/>
                <w:szCs w:val="24"/>
                <w:lang w:val="en-GB"/>
              </w:rPr>
              <w:t>1 pc</w:t>
            </w:r>
          </w:p>
        </w:tc>
        <w:tc>
          <w:tcPr>
            <w:tcW w:w="905" w:type="pct"/>
            <w:shd w:val="clear" w:color="auto" w:fill="auto"/>
          </w:tcPr>
          <w:p w14:paraId="3D884FFF" w14:textId="77777777" w:rsidR="00CE1315" w:rsidRPr="00725E27" w:rsidRDefault="00CE1315" w:rsidP="00C24A23">
            <w:pPr>
              <w:rPr>
                <w:rFonts w:cs="Times New Roman"/>
                <w:bCs/>
                <w:szCs w:val="24"/>
                <w:lang w:val="en-GB"/>
              </w:rPr>
            </w:pPr>
            <w:r w:rsidRPr="00725E27">
              <w:rPr>
                <w:rFonts w:cs="Times New Roman"/>
                <w:bCs/>
                <w:szCs w:val="24"/>
                <w:lang w:val="en-GB"/>
              </w:rPr>
              <w:t>1:25</w:t>
            </w:r>
          </w:p>
        </w:tc>
      </w:tr>
      <w:tr w:rsidR="00725E27" w:rsidRPr="00725E27" w14:paraId="4CC2A6D7" w14:textId="77777777" w:rsidTr="00C24A23">
        <w:trPr>
          <w:trHeight w:val="664"/>
        </w:trPr>
        <w:tc>
          <w:tcPr>
            <w:tcW w:w="479" w:type="pct"/>
            <w:shd w:val="clear" w:color="auto" w:fill="auto"/>
          </w:tcPr>
          <w:p w14:paraId="7619DD55"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594CF90B" w14:textId="77777777" w:rsidR="00CE1315" w:rsidRPr="00725E27" w:rsidRDefault="00CE1315" w:rsidP="00C24A23">
            <w:pPr>
              <w:rPr>
                <w:rFonts w:cs="Times New Roman"/>
                <w:szCs w:val="24"/>
                <w:lang w:val="en-ZW"/>
              </w:rPr>
            </w:pPr>
            <w:r w:rsidRPr="00725E27">
              <w:rPr>
                <w:rFonts w:cs="Times New Roman"/>
                <w:szCs w:val="24"/>
                <w:lang w:val="en-ZW"/>
              </w:rPr>
              <w:t>Drafting room</w:t>
            </w:r>
          </w:p>
        </w:tc>
        <w:tc>
          <w:tcPr>
            <w:tcW w:w="1107" w:type="pct"/>
            <w:shd w:val="clear" w:color="auto" w:fill="auto"/>
          </w:tcPr>
          <w:p w14:paraId="78FAFBE0" w14:textId="77777777" w:rsidR="00CE1315" w:rsidRPr="00725E27" w:rsidRDefault="00CE1315" w:rsidP="00C24A23">
            <w:pPr>
              <w:rPr>
                <w:rFonts w:cs="Times New Roman"/>
                <w:bCs/>
                <w:szCs w:val="24"/>
                <w:lang w:val="en-GB"/>
              </w:rPr>
            </w:pPr>
            <w:r w:rsidRPr="00725E27">
              <w:rPr>
                <w:rFonts w:cs="Times New Roman"/>
                <w:bCs/>
                <w:szCs w:val="24"/>
                <w:lang w:val="en-GB"/>
              </w:rPr>
              <w:t>9m by 8m</w:t>
            </w:r>
          </w:p>
        </w:tc>
        <w:tc>
          <w:tcPr>
            <w:tcW w:w="776" w:type="pct"/>
            <w:shd w:val="clear" w:color="auto" w:fill="auto"/>
          </w:tcPr>
          <w:p w14:paraId="4F9DBB42" w14:textId="77777777" w:rsidR="00CE1315" w:rsidRPr="00725E27" w:rsidRDefault="00CE1315" w:rsidP="00C24A23">
            <w:pPr>
              <w:rPr>
                <w:rFonts w:cs="Times New Roman"/>
                <w:bCs/>
                <w:szCs w:val="24"/>
                <w:lang w:val="en-GB"/>
              </w:rPr>
            </w:pPr>
            <w:r w:rsidRPr="00725E27">
              <w:rPr>
                <w:rFonts w:cs="Times New Roman"/>
                <w:bCs/>
                <w:szCs w:val="24"/>
                <w:lang w:val="en-GB"/>
              </w:rPr>
              <w:t xml:space="preserve">1 </w:t>
            </w:r>
          </w:p>
        </w:tc>
        <w:tc>
          <w:tcPr>
            <w:tcW w:w="905" w:type="pct"/>
            <w:shd w:val="clear" w:color="auto" w:fill="auto"/>
          </w:tcPr>
          <w:p w14:paraId="7125A89E" w14:textId="77777777" w:rsidR="00CE1315" w:rsidRPr="00725E27" w:rsidRDefault="00CE1315" w:rsidP="00C24A23">
            <w:pPr>
              <w:rPr>
                <w:rFonts w:cs="Times New Roman"/>
                <w:bCs/>
                <w:szCs w:val="24"/>
                <w:lang w:val="en-GB"/>
              </w:rPr>
            </w:pPr>
            <w:r w:rsidRPr="00725E27">
              <w:rPr>
                <w:rFonts w:cs="Times New Roman"/>
                <w:bCs/>
                <w:szCs w:val="24"/>
                <w:lang w:val="en-GB"/>
              </w:rPr>
              <w:t>1:25</w:t>
            </w:r>
          </w:p>
        </w:tc>
      </w:tr>
      <w:tr w:rsidR="00725E27" w:rsidRPr="00725E27" w14:paraId="3780F590" w14:textId="77777777" w:rsidTr="00C24A23">
        <w:trPr>
          <w:trHeight w:val="664"/>
        </w:trPr>
        <w:tc>
          <w:tcPr>
            <w:tcW w:w="479" w:type="pct"/>
            <w:shd w:val="clear" w:color="auto" w:fill="auto"/>
          </w:tcPr>
          <w:p w14:paraId="6287603E"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7E841811" w14:textId="77777777" w:rsidR="00CE1315" w:rsidRPr="00725E27" w:rsidRDefault="00CE1315" w:rsidP="00C24A23">
            <w:pPr>
              <w:rPr>
                <w:rFonts w:cs="Times New Roman"/>
                <w:szCs w:val="24"/>
                <w:lang w:val="en-ZW"/>
              </w:rPr>
            </w:pPr>
            <w:r w:rsidRPr="00725E27">
              <w:rPr>
                <w:rFonts w:cs="Times New Roman"/>
                <w:szCs w:val="24"/>
                <w:lang w:val="en-ZW"/>
              </w:rPr>
              <w:t>Computer rooms</w:t>
            </w:r>
          </w:p>
        </w:tc>
        <w:tc>
          <w:tcPr>
            <w:tcW w:w="1107" w:type="pct"/>
            <w:shd w:val="clear" w:color="auto" w:fill="auto"/>
          </w:tcPr>
          <w:p w14:paraId="2C9C3372" w14:textId="77777777" w:rsidR="00CE1315" w:rsidRPr="00725E27" w:rsidRDefault="00CE1315" w:rsidP="00C24A23">
            <w:pPr>
              <w:rPr>
                <w:rFonts w:cs="Times New Roman"/>
                <w:bCs/>
                <w:szCs w:val="24"/>
                <w:lang w:val="en-GB"/>
              </w:rPr>
            </w:pPr>
            <w:r w:rsidRPr="00725E27">
              <w:rPr>
                <w:rFonts w:cs="Times New Roman"/>
                <w:bCs/>
                <w:szCs w:val="24"/>
                <w:lang w:val="en-GB"/>
              </w:rPr>
              <w:t>9m by 8m</w:t>
            </w:r>
          </w:p>
        </w:tc>
        <w:tc>
          <w:tcPr>
            <w:tcW w:w="776" w:type="pct"/>
            <w:shd w:val="clear" w:color="auto" w:fill="auto"/>
          </w:tcPr>
          <w:p w14:paraId="7F6E6C36" w14:textId="77777777" w:rsidR="00CE1315" w:rsidRPr="00725E27" w:rsidRDefault="00CE1315" w:rsidP="00C24A23">
            <w:pPr>
              <w:rPr>
                <w:rFonts w:cs="Times New Roman"/>
                <w:bCs/>
                <w:szCs w:val="24"/>
                <w:lang w:val="en-GB"/>
              </w:rPr>
            </w:pPr>
            <w:r w:rsidRPr="00725E27">
              <w:rPr>
                <w:rFonts w:cs="Times New Roman"/>
                <w:bCs/>
                <w:szCs w:val="24"/>
                <w:lang w:val="en-GB"/>
              </w:rPr>
              <w:t xml:space="preserve">1 </w:t>
            </w:r>
          </w:p>
        </w:tc>
        <w:tc>
          <w:tcPr>
            <w:tcW w:w="905" w:type="pct"/>
            <w:shd w:val="clear" w:color="auto" w:fill="auto"/>
          </w:tcPr>
          <w:p w14:paraId="4A3A3E9D" w14:textId="77777777" w:rsidR="00CE1315" w:rsidRPr="00725E27" w:rsidRDefault="00CE1315" w:rsidP="00C24A23">
            <w:pPr>
              <w:rPr>
                <w:rFonts w:cs="Times New Roman"/>
                <w:bCs/>
                <w:szCs w:val="24"/>
                <w:lang w:val="en-GB"/>
              </w:rPr>
            </w:pPr>
            <w:r w:rsidRPr="00725E27">
              <w:rPr>
                <w:rFonts w:cs="Times New Roman"/>
                <w:bCs/>
                <w:szCs w:val="24"/>
                <w:lang w:val="en-GB"/>
              </w:rPr>
              <w:t>1:25</w:t>
            </w:r>
          </w:p>
        </w:tc>
      </w:tr>
      <w:tr w:rsidR="00725E27" w:rsidRPr="00725E27" w14:paraId="01459245" w14:textId="77777777" w:rsidTr="00C24A23">
        <w:trPr>
          <w:trHeight w:val="664"/>
        </w:trPr>
        <w:tc>
          <w:tcPr>
            <w:tcW w:w="479" w:type="pct"/>
            <w:shd w:val="clear" w:color="auto" w:fill="auto"/>
          </w:tcPr>
          <w:p w14:paraId="695957B2"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23864552" w14:textId="77777777" w:rsidR="00CE1315" w:rsidRPr="00725E27" w:rsidRDefault="00CE1315" w:rsidP="00C24A23">
            <w:pPr>
              <w:rPr>
                <w:rFonts w:cs="Times New Roman"/>
                <w:szCs w:val="24"/>
                <w:lang w:val="en-ZW"/>
              </w:rPr>
            </w:pPr>
            <w:r w:rsidRPr="00725E27">
              <w:rPr>
                <w:rFonts w:cs="Times New Roman"/>
                <w:szCs w:val="24"/>
                <w:lang w:val="en-ZW"/>
              </w:rPr>
              <w:t>Computers with surveying software</w:t>
            </w:r>
          </w:p>
        </w:tc>
        <w:tc>
          <w:tcPr>
            <w:tcW w:w="1107" w:type="pct"/>
            <w:shd w:val="clear" w:color="auto" w:fill="auto"/>
          </w:tcPr>
          <w:p w14:paraId="711E25B7" w14:textId="77777777" w:rsidR="00CE1315" w:rsidRPr="00725E27" w:rsidRDefault="00CE1315" w:rsidP="00C24A23">
            <w:pPr>
              <w:rPr>
                <w:rFonts w:cs="Times New Roman"/>
                <w:bCs/>
                <w:szCs w:val="24"/>
                <w:lang w:val="en-GB"/>
              </w:rPr>
            </w:pPr>
            <w:r w:rsidRPr="00725E27">
              <w:rPr>
                <w:rFonts w:cs="Times New Roman"/>
                <w:bCs/>
                <w:szCs w:val="24"/>
                <w:lang w:val="en-GB"/>
              </w:rPr>
              <w:t>For trainers and trainees</w:t>
            </w:r>
          </w:p>
        </w:tc>
        <w:tc>
          <w:tcPr>
            <w:tcW w:w="776" w:type="pct"/>
            <w:shd w:val="clear" w:color="auto" w:fill="auto"/>
          </w:tcPr>
          <w:p w14:paraId="2C99CFE6" w14:textId="77777777" w:rsidR="00CE1315" w:rsidRPr="00725E27" w:rsidRDefault="00CE1315" w:rsidP="00C24A23">
            <w:pPr>
              <w:rPr>
                <w:rFonts w:cs="Times New Roman"/>
                <w:bCs/>
                <w:szCs w:val="24"/>
                <w:lang w:val="en-GB"/>
              </w:rPr>
            </w:pPr>
            <w:r w:rsidRPr="00725E27">
              <w:rPr>
                <w:rFonts w:cs="Times New Roman"/>
                <w:bCs/>
                <w:szCs w:val="24"/>
                <w:lang w:val="en-GB"/>
              </w:rPr>
              <w:t>13</w:t>
            </w:r>
          </w:p>
        </w:tc>
        <w:tc>
          <w:tcPr>
            <w:tcW w:w="905" w:type="pct"/>
            <w:shd w:val="clear" w:color="auto" w:fill="auto"/>
          </w:tcPr>
          <w:p w14:paraId="23C96C1E" w14:textId="77777777" w:rsidR="00CE1315" w:rsidRPr="00725E27" w:rsidRDefault="00CE1315" w:rsidP="00C24A23">
            <w:pPr>
              <w:rPr>
                <w:rFonts w:cs="Times New Roman"/>
                <w:bCs/>
                <w:szCs w:val="24"/>
                <w:lang w:val="en-GB"/>
              </w:rPr>
            </w:pPr>
            <w:r w:rsidRPr="00725E27">
              <w:rPr>
                <w:rFonts w:cs="Times New Roman"/>
                <w:bCs/>
                <w:szCs w:val="24"/>
                <w:lang w:val="en-GB"/>
              </w:rPr>
              <w:t>2:1</w:t>
            </w:r>
          </w:p>
        </w:tc>
      </w:tr>
      <w:tr w:rsidR="00725E27" w:rsidRPr="00725E27" w14:paraId="519848C7" w14:textId="77777777" w:rsidTr="00C24A23">
        <w:trPr>
          <w:trHeight w:val="664"/>
        </w:trPr>
        <w:tc>
          <w:tcPr>
            <w:tcW w:w="479" w:type="pct"/>
            <w:shd w:val="clear" w:color="auto" w:fill="auto"/>
          </w:tcPr>
          <w:p w14:paraId="65090C99"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273537E1" w14:textId="77777777" w:rsidR="00CE1315" w:rsidRPr="00725E27" w:rsidRDefault="00CE1315" w:rsidP="00C24A23">
            <w:pPr>
              <w:rPr>
                <w:rFonts w:cs="Times New Roman"/>
                <w:szCs w:val="24"/>
                <w:lang w:val="en-ZW"/>
              </w:rPr>
            </w:pPr>
            <w:r w:rsidRPr="00725E27">
              <w:rPr>
                <w:rFonts w:cs="Times New Roman"/>
                <w:szCs w:val="24"/>
                <w:lang w:val="en-ZW"/>
              </w:rPr>
              <w:t xml:space="preserve">Plotter </w:t>
            </w:r>
          </w:p>
        </w:tc>
        <w:tc>
          <w:tcPr>
            <w:tcW w:w="1107" w:type="pct"/>
            <w:shd w:val="clear" w:color="auto" w:fill="auto"/>
          </w:tcPr>
          <w:p w14:paraId="3FAD8011" w14:textId="77777777" w:rsidR="00CE1315" w:rsidRPr="00725E27" w:rsidRDefault="00CE1315" w:rsidP="00C24A23">
            <w:pPr>
              <w:rPr>
                <w:rFonts w:cs="Times New Roman"/>
                <w:bCs/>
                <w:szCs w:val="24"/>
                <w:lang w:val="en-GB"/>
              </w:rPr>
            </w:pPr>
            <w:r w:rsidRPr="00725E27">
              <w:rPr>
                <w:rFonts w:cs="Times New Roman"/>
                <w:bCs/>
                <w:szCs w:val="24"/>
                <w:lang w:val="en-GB"/>
              </w:rPr>
              <w:t>For trainers and trainees</w:t>
            </w:r>
          </w:p>
        </w:tc>
        <w:tc>
          <w:tcPr>
            <w:tcW w:w="776" w:type="pct"/>
            <w:shd w:val="clear" w:color="auto" w:fill="auto"/>
          </w:tcPr>
          <w:p w14:paraId="7E16D108" w14:textId="77777777" w:rsidR="00CE1315" w:rsidRPr="00725E27" w:rsidRDefault="00CE1315" w:rsidP="00C24A23">
            <w:pPr>
              <w:rPr>
                <w:rFonts w:cs="Times New Roman"/>
                <w:bCs/>
                <w:szCs w:val="24"/>
                <w:lang w:val="en-GB"/>
              </w:rPr>
            </w:pPr>
            <w:r w:rsidRPr="00725E27">
              <w:rPr>
                <w:rFonts w:cs="Times New Roman"/>
                <w:bCs/>
                <w:szCs w:val="24"/>
                <w:lang w:val="en-GB"/>
              </w:rPr>
              <w:t>1</w:t>
            </w:r>
          </w:p>
        </w:tc>
        <w:tc>
          <w:tcPr>
            <w:tcW w:w="905" w:type="pct"/>
            <w:shd w:val="clear" w:color="auto" w:fill="auto"/>
          </w:tcPr>
          <w:p w14:paraId="4C5E1D56" w14:textId="77777777" w:rsidR="00CE1315" w:rsidRPr="00725E27" w:rsidRDefault="00CE1315" w:rsidP="00C24A23">
            <w:pPr>
              <w:rPr>
                <w:rFonts w:cs="Times New Roman"/>
                <w:bCs/>
                <w:szCs w:val="24"/>
                <w:lang w:val="en-GB"/>
              </w:rPr>
            </w:pPr>
            <w:r w:rsidRPr="00725E27">
              <w:rPr>
                <w:rFonts w:cs="Times New Roman"/>
                <w:bCs/>
                <w:szCs w:val="24"/>
                <w:lang w:val="en-GB"/>
              </w:rPr>
              <w:t>1:25</w:t>
            </w:r>
          </w:p>
        </w:tc>
      </w:tr>
      <w:tr w:rsidR="00725E27" w:rsidRPr="00725E27" w14:paraId="1AF14950" w14:textId="77777777" w:rsidTr="00C24A23">
        <w:tc>
          <w:tcPr>
            <w:tcW w:w="479" w:type="pct"/>
            <w:shd w:val="clear" w:color="auto" w:fill="auto"/>
          </w:tcPr>
          <w:p w14:paraId="5A2CE0A5" w14:textId="77777777" w:rsidR="00CE1315" w:rsidRPr="00725E27" w:rsidRDefault="00CE1315" w:rsidP="00C24A23">
            <w:pPr>
              <w:rPr>
                <w:rFonts w:cs="Times New Roman"/>
                <w:b/>
                <w:szCs w:val="24"/>
                <w:lang w:val="en-GB"/>
              </w:rPr>
            </w:pPr>
            <w:r w:rsidRPr="00725E27">
              <w:rPr>
                <w:rFonts w:cs="Times New Roman"/>
                <w:b/>
                <w:szCs w:val="24"/>
                <w:lang w:val="en-GB"/>
              </w:rPr>
              <w:t>C</w:t>
            </w:r>
          </w:p>
        </w:tc>
        <w:tc>
          <w:tcPr>
            <w:tcW w:w="4521" w:type="pct"/>
            <w:gridSpan w:val="4"/>
            <w:shd w:val="clear" w:color="auto" w:fill="auto"/>
          </w:tcPr>
          <w:p w14:paraId="06B2F86E" w14:textId="77777777" w:rsidR="00CE1315" w:rsidRPr="00725E27" w:rsidRDefault="00CE1315" w:rsidP="00C24A23">
            <w:pPr>
              <w:rPr>
                <w:rFonts w:cs="Times New Roman"/>
                <w:b/>
                <w:szCs w:val="24"/>
                <w:lang w:val="en-GB"/>
              </w:rPr>
            </w:pPr>
            <w:r w:rsidRPr="00725E27">
              <w:rPr>
                <w:rFonts w:cs="Times New Roman"/>
                <w:b/>
                <w:szCs w:val="24"/>
                <w:lang w:val="en-GB"/>
              </w:rPr>
              <w:t>Consumable materials</w:t>
            </w:r>
          </w:p>
        </w:tc>
      </w:tr>
      <w:tr w:rsidR="00725E27" w:rsidRPr="00725E27" w14:paraId="39A4C61F" w14:textId="77777777" w:rsidTr="00C24A23">
        <w:trPr>
          <w:trHeight w:val="495"/>
        </w:trPr>
        <w:tc>
          <w:tcPr>
            <w:tcW w:w="479" w:type="pct"/>
            <w:shd w:val="clear" w:color="auto" w:fill="auto"/>
          </w:tcPr>
          <w:p w14:paraId="35964221"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6073AB14" w14:textId="77777777" w:rsidR="00CE1315" w:rsidRPr="00725E27" w:rsidRDefault="00CE1315" w:rsidP="00C24A23">
            <w:pPr>
              <w:rPr>
                <w:rFonts w:cs="Times New Roman"/>
                <w:bCs/>
                <w:szCs w:val="24"/>
                <w:lang w:val="en-GB"/>
              </w:rPr>
            </w:pPr>
            <w:r w:rsidRPr="00725E27">
              <w:rPr>
                <w:rFonts w:cs="Times New Roman"/>
                <w:szCs w:val="24"/>
                <w:lang w:val="en-ZW"/>
              </w:rPr>
              <w:t>Assorted colour of whiteboard markers</w:t>
            </w:r>
          </w:p>
        </w:tc>
        <w:tc>
          <w:tcPr>
            <w:tcW w:w="1107" w:type="pct"/>
            <w:shd w:val="clear" w:color="auto" w:fill="auto"/>
          </w:tcPr>
          <w:p w14:paraId="5076F5DB" w14:textId="77777777" w:rsidR="00CE1315" w:rsidRPr="00725E27" w:rsidRDefault="00CE1315" w:rsidP="00C24A23">
            <w:pPr>
              <w:rPr>
                <w:rFonts w:cs="Times New Roman"/>
                <w:bCs/>
                <w:szCs w:val="24"/>
                <w:lang w:val="en-GB"/>
              </w:rPr>
            </w:pPr>
            <w:r w:rsidRPr="00725E27">
              <w:rPr>
                <w:rFonts w:cs="Times New Roman"/>
                <w:bCs/>
                <w:szCs w:val="24"/>
                <w:lang w:val="en-GB"/>
              </w:rPr>
              <w:t>For trainer and trainee’s use</w:t>
            </w:r>
          </w:p>
        </w:tc>
        <w:tc>
          <w:tcPr>
            <w:tcW w:w="776" w:type="pct"/>
            <w:shd w:val="clear" w:color="auto" w:fill="auto"/>
          </w:tcPr>
          <w:p w14:paraId="7EC2B95B" w14:textId="77777777" w:rsidR="00CE1315" w:rsidRPr="00725E27" w:rsidRDefault="00CE1315" w:rsidP="00C24A23">
            <w:pPr>
              <w:rPr>
                <w:rFonts w:cs="Times New Roman"/>
                <w:bCs/>
                <w:szCs w:val="24"/>
                <w:lang w:val="en-GB"/>
              </w:rPr>
            </w:pPr>
            <w:r w:rsidRPr="00725E27">
              <w:rPr>
                <w:rFonts w:cs="Times New Roman"/>
                <w:bCs/>
                <w:szCs w:val="24"/>
                <w:lang w:val="en-GB"/>
              </w:rPr>
              <w:t>25 pcs per stationery</w:t>
            </w:r>
          </w:p>
        </w:tc>
        <w:tc>
          <w:tcPr>
            <w:tcW w:w="905" w:type="pct"/>
            <w:shd w:val="clear" w:color="auto" w:fill="auto"/>
          </w:tcPr>
          <w:p w14:paraId="0F4DE05B"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725E27" w:rsidRPr="00725E27" w14:paraId="4279C9EE" w14:textId="77777777" w:rsidTr="00C24A23">
        <w:tc>
          <w:tcPr>
            <w:tcW w:w="479" w:type="pct"/>
            <w:shd w:val="clear" w:color="auto" w:fill="auto"/>
          </w:tcPr>
          <w:p w14:paraId="01515C8C"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29580CB3" w14:textId="77777777" w:rsidR="00CE1315" w:rsidRPr="00725E27" w:rsidRDefault="00CE1315" w:rsidP="00C24A23">
            <w:pPr>
              <w:rPr>
                <w:rFonts w:cs="Times New Roman"/>
                <w:szCs w:val="24"/>
                <w:lang w:val="en-ZW"/>
              </w:rPr>
            </w:pPr>
            <w:r w:rsidRPr="00725E27">
              <w:rPr>
                <w:rFonts w:cs="Times New Roman"/>
                <w:szCs w:val="24"/>
                <w:lang w:val="en-ZW"/>
              </w:rPr>
              <w:t xml:space="preserve">Masking Tape </w:t>
            </w:r>
          </w:p>
        </w:tc>
        <w:tc>
          <w:tcPr>
            <w:tcW w:w="1107" w:type="pct"/>
            <w:shd w:val="clear" w:color="auto" w:fill="auto"/>
          </w:tcPr>
          <w:p w14:paraId="31EBFE74" w14:textId="77777777" w:rsidR="00CE1315" w:rsidRPr="00725E27" w:rsidRDefault="00CE1315" w:rsidP="00C24A23">
            <w:pPr>
              <w:rPr>
                <w:rFonts w:cs="Times New Roman"/>
                <w:bCs/>
                <w:szCs w:val="24"/>
                <w:lang w:val="en-GB"/>
              </w:rPr>
            </w:pPr>
            <w:r w:rsidRPr="00725E27">
              <w:rPr>
                <w:rFonts w:cs="Times New Roman"/>
                <w:bCs/>
                <w:szCs w:val="24"/>
                <w:lang w:val="en-GB"/>
              </w:rPr>
              <w:t>For trainee’s use</w:t>
            </w:r>
          </w:p>
        </w:tc>
        <w:tc>
          <w:tcPr>
            <w:tcW w:w="776" w:type="pct"/>
            <w:shd w:val="clear" w:color="auto" w:fill="auto"/>
          </w:tcPr>
          <w:p w14:paraId="458D7BCC" w14:textId="77777777" w:rsidR="00CE1315" w:rsidRPr="00725E27" w:rsidRDefault="00CE1315" w:rsidP="00C24A23">
            <w:pPr>
              <w:rPr>
                <w:rFonts w:cs="Times New Roman"/>
                <w:bCs/>
                <w:szCs w:val="24"/>
                <w:lang w:val="en-GB"/>
              </w:rPr>
            </w:pPr>
            <w:r w:rsidRPr="00725E27">
              <w:rPr>
                <w:rFonts w:cs="Times New Roman"/>
                <w:bCs/>
                <w:szCs w:val="24"/>
                <w:lang w:val="en-GB"/>
              </w:rPr>
              <w:t xml:space="preserve"> 1pc </w:t>
            </w:r>
          </w:p>
        </w:tc>
        <w:tc>
          <w:tcPr>
            <w:tcW w:w="905" w:type="pct"/>
            <w:shd w:val="clear" w:color="auto" w:fill="auto"/>
          </w:tcPr>
          <w:p w14:paraId="5FD32686" w14:textId="77777777" w:rsidR="00CE1315" w:rsidRPr="00725E27" w:rsidRDefault="00CE1315" w:rsidP="00C24A23">
            <w:pPr>
              <w:rPr>
                <w:rFonts w:cs="Times New Roman"/>
                <w:bCs/>
                <w:szCs w:val="24"/>
                <w:lang w:val="en-GB"/>
              </w:rPr>
            </w:pPr>
            <w:r w:rsidRPr="00725E27">
              <w:rPr>
                <w:rFonts w:cs="Times New Roman"/>
                <w:bCs/>
                <w:szCs w:val="24"/>
                <w:lang w:val="en-GB"/>
              </w:rPr>
              <w:t>25:1</w:t>
            </w:r>
          </w:p>
        </w:tc>
      </w:tr>
      <w:tr w:rsidR="00725E27" w:rsidRPr="00725E27" w14:paraId="0F7DDCE3" w14:textId="77777777" w:rsidTr="00C24A23">
        <w:tc>
          <w:tcPr>
            <w:tcW w:w="479" w:type="pct"/>
            <w:shd w:val="clear" w:color="auto" w:fill="auto"/>
          </w:tcPr>
          <w:p w14:paraId="554494D7"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430ECCBA" w14:textId="77777777" w:rsidR="00CE1315" w:rsidRPr="00725E27" w:rsidRDefault="00CE1315" w:rsidP="00C24A23">
            <w:pPr>
              <w:rPr>
                <w:rFonts w:cs="Times New Roman"/>
                <w:bCs/>
                <w:szCs w:val="24"/>
                <w:lang w:val="en-GB"/>
              </w:rPr>
            </w:pPr>
            <w:r w:rsidRPr="00725E27">
              <w:rPr>
                <w:rFonts w:cs="Times New Roman"/>
                <w:bCs/>
                <w:szCs w:val="24"/>
                <w:lang w:val="en-GB"/>
              </w:rPr>
              <w:t xml:space="preserve">Drawing stationery </w:t>
            </w:r>
          </w:p>
        </w:tc>
        <w:tc>
          <w:tcPr>
            <w:tcW w:w="1107" w:type="pct"/>
            <w:shd w:val="clear" w:color="auto" w:fill="auto"/>
          </w:tcPr>
          <w:p w14:paraId="29D0E67F" w14:textId="77777777" w:rsidR="00CE1315" w:rsidRPr="00725E27" w:rsidRDefault="00CE1315" w:rsidP="00C24A23">
            <w:pPr>
              <w:rPr>
                <w:rFonts w:cs="Times New Roman"/>
                <w:bCs/>
                <w:szCs w:val="24"/>
                <w:lang w:val="en-GB"/>
              </w:rPr>
            </w:pPr>
            <w:r w:rsidRPr="00725E27">
              <w:rPr>
                <w:rFonts w:cs="Times New Roman"/>
                <w:bCs/>
                <w:szCs w:val="24"/>
                <w:lang w:val="en-GB"/>
              </w:rPr>
              <w:t>For trainee’s use</w:t>
            </w:r>
          </w:p>
        </w:tc>
        <w:tc>
          <w:tcPr>
            <w:tcW w:w="776" w:type="pct"/>
            <w:shd w:val="clear" w:color="auto" w:fill="auto"/>
          </w:tcPr>
          <w:p w14:paraId="4E275154" w14:textId="77777777" w:rsidR="00CE1315" w:rsidRPr="00725E27" w:rsidRDefault="00CE1315" w:rsidP="00C24A23">
            <w:pPr>
              <w:rPr>
                <w:rFonts w:cs="Times New Roman"/>
                <w:bCs/>
                <w:szCs w:val="24"/>
                <w:lang w:val="en-GB"/>
              </w:rPr>
            </w:pPr>
            <w:r w:rsidRPr="00725E27">
              <w:rPr>
                <w:rFonts w:cs="Times New Roman"/>
                <w:bCs/>
                <w:szCs w:val="24"/>
                <w:lang w:val="en-GB"/>
              </w:rPr>
              <w:t xml:space="preserve">25 pcs per stationery </w:t>
            </w:r>
          </w:p>
        </w:tc>
        <w:tc>
          <w:tcPr>
            <w:tcW w:w="905" w:type="pct"/>
            <w:shd w:val="clear" w:color="auto" w:fill="auto"/>
          </w:tcPr>
          <w:p w14:paraId="5567F063"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725E27" w:rsidRPr="00725E27" w14:paraId="22D1FD57" w14:textId="77777777" w:rsidTr="00C24A23">
        <w:tc>
          <w:tcPr>
            <w:tcW w:w="479" w:type="pct"/>
            <w:shd w:val="clear" w:color="auto" w:fill="auto"/>
          </w:tcPr>
          <w:p w14:paraId="6A8F988D"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21DC39E2" w14:textId="77777777" w:rsidR="00CE1315" w:rsidRPr="00725E27" w:rsidRDefault="00CE1315" w:rsidP="00C24A23">
            <w:pPr>
              <w:rPr>
                <w:rFonts w:cs="Times New Roman"/>
                <w:bCs/>
                <w:szCs w:val="24"/>
                <w:lang w:val="en-GB"/>
              </w:rPr>
            </w:pPr>
            <w:r w:rsidRPr="00725E27">
              <w:rPr>
                <w:rFonts w:cs="Times New Roman"/>
                <w:bCs/>
                <w:szCs w:val="24"/>
                <w:lang w:val="en-GB"/>
              </w:rPr>
              <w:t>pencils</w:t>
            </w:r>
          </w:p>
        </w:tc>
        <w:tc>
          <w:tcPr>
            <w:tcW w:w="1107" w:type="pct"/>
            <w:shd w:val="clear" w:color="auto" w:fill="auto"/>
          </w:tcPr>
          <w:p w14:paraId="18A552B8" w14:textId="77777777" w:rsidR="00CE1315" w:rsidRPr="00725E27" w:rsidRDefault="00CE1315" w:rsidP="00C24A23">
            <w:pPr>
              <w:rPr>
                <w:rFonts w:cs="Times New Roman"/>
                <w:bCs/>
                <w:szCs w:val="24"/>
                <w:lang w:val="en-GB"/>
              </w:rPr>
            </w:pPr>
            <w:r w:rsidRPr="00725E27">
              <w:rPr>
                <w:rFonts w:cs="Times New Roman"/>
                <w:bCs/>
                <w:szCs w:val="24"/>
                <w:lang w:val="en-GB"/>
              </w:rPr>
              <w:t>For trainee’s use</w:t>
            </w:r>
          </w:p>
        </w:tc>
        <w:tc>
          <w:tcPr>
            <w:tcW w:w="776" w:type="pct"/>
            <w:shd w:val="clear" w:color="auto" w:fill="auto"/>
          </w:tcPr>
          <w:p w14:paraId="1963187D" w14:textId="77777777" w:rsidR="00CE1315" w:rsidRPr="00725E27" w:rsidRDefault="00CE1315" w:rsidP="00C24A23">
            <w:pPr>
              <w:rPr>
                <w:rFonts w:cs="Times New Roman"/>
                <w:bCs/>
                <w:szCs w:val="24"/>
                <w:lang w:val="en-GB"/>
              </w:rPr>
            </w:pPr>
            <w:r w:rsidRPr="00725E27">
              <w:rPr>
                <w:rFonts w:cs="Times New Roman"/>
                <w:bCs/>
                <w:szCs w:val="24"/>
                <w:lang w:val="en-GB"/>
              </w:rPr>
              <w:t>25 pcs per stationery</w:t>
            </w:r>
          </w:p>
        </w:tc>
        <w:tc>
          <w:tcPr>
            <w:tcW w:w="905" w:type="pct"/>
            <w:shd w:val="clear" w:color="auto" w:fill="auto"/>
          </w:tcPr>
          <w:p w14:paraId="09AF3D5E"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725E27" w:rsidRPr="00725E27" w14:paraId="5B54C5B8" w14:textId="77777777" w:rsidTr="00C24A23">
        <w:tc>
          <w:tcPr>
            <w:tcW w:w="479" w:type="pct"/>
            <w:shd w:val="clear" w:color="auto" w:fill="auto"/>
          </w:tcPr>
          <w:p w14:paraId="6CF0C34D" w14:textId="77777777" w:rsidR="00CE1315" w:rsidRPr="00725E27" w:rsidRDefault="00CE1315" w:rsidP="00C24A23">
            <w:pPr>
              <w:rPr>
                <w:rFonts w:cs="Times New Roman"/>
                <w:b/>
                <w:szCs w:val="24"/>
                <w:lang w:val="en-GB"/>
              </w:rPr>
            </w:pPr>
            <w:r w:rsidRPr="00725E27">
              <w:rPr>
                <w:rFonts w:cs="Times New Roman"/>
                <w:b/>
                <w:szCs w:val="24"/>
                <w:lang w:val="en-GB"/>
              </w:rPr>
              <w:lastRenderedPageBreak/>
              <w:t>D</w:t>
            </w:r>
          </w:p>
        </w:tc>
        <w:tc>
          <w:tcPr>
            <w:tcW w:w="4521" w:type="pct"/>
            <w:gridSpan w:val="4"/>
            <w:shd w:val="clear" w:color="auto" w:fill="auto"/>
          </w:tcPr>
          <w:p w14:paraId="6B8152DC" w14:textId="77777777" w:rsidR="00CE1315" w:rsidRPr="00725E27" w:rsidRDefault="00CE1315" w:rsidP="00C24A23">
            <w:pPr>
              <w:rPr>
                <w:rFonts w:cs="Times New Roman"/>
                <w:b/>
                <w:szCs w:val="24"/>
                <w:lang w:val="en-GB"/>
              </w:rPr>
            </w:pPr>
            <w:r w:rsidRPr="00725E27">
              <w:rPr>
                <w:rFonts w:cs="Times New Roman"/>
                <w:b/>
                <w:szCs w:val="24"/>
                <w:lang w:val="en-GB"/>
              </w:rPr>
              <w:t>Tools and Equipment</w:t>
            </w:r>
          </w:p>
        </w:tc>
      </w:tr>
      <w:tr w:rsidR="00725E27" w:rsidRPr="00725E27" w14:paraId="2BBE47B1" w14:textId="77777777" w:rsidTr="00C24A23">
        <w:trPr>
          <w:trHeight w:val="600"/>
        </w:trPr>
        <w:tc>
          <w:tcPr>
            <w:tcW w:w="479" w:type="pct"/>
            <w:shd w:val="clear" w:color="auto" w:fill="auto"/>
          </w:tcPr>
          <w:p w14:paraId="5E32112A"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41C9529F" w14:textId="77777777" w:rsidR="00CE1315" w:rsidRPr="00725E27" w:rsidRDefault="00CE1315" w:rsidP="00C24A23">
            <w:pPr>
              <w:rPr>
                <w:rFonts w:cs="Times New Roman"/>
                <w:bCs/>
                <w:szCs w:val="24"/>
                <w:lang w:val="en-GB"/>
              </w:rPr>
            </w:pPr>
            <w:r w:rsidRPr="00725E27">
              <w:rPr>
                <w:rFonts w:cs="Times New Roman"/>
                <w:szCs w:val="24"/>
                <w:lang w:val="en-ZW"/>
              </w:rPr>
              <w:t>Technical Drawing Instruments</w:t>
            </w:r>
          </w:p>
        </w:tc>
        <w:tc>
          <w:tcPr>
            <w:tcW w:w="1107" w:type="pct"/>
            <w:shd w:val="clear" w:color="auto" w:fill="auto"/>
          </w:tcPr>
          <w:p w14:paraId="637379D9" w14:textId="77777777" w:rsidR="00CE1315" w:rsidRPr="00725E27" w:rsidRDefault="00CE1315" w:rsidP="00C24A23">
            <w:pPr>
              <w:rPr>
                <w:rFonts w:cs="Times New Roman"/>
                <w:bCs/>
                <w:szCs w:val="24"/>
                <w:lang w:val="en-GB"/>
              </w:rPr>
            </w:pPr>
            <w:r w:rsidRPr="00725E27">
              <w:rPr>
                <w:rFonts w:cs="Times New Roman"/>
                <w:bCs/>
                <w:szCs w:val="24"/>
                <w:lang w:val="en-GB"/>
              </w:rPr>
              <w:t>For trainee’s use</w:t>
            </w:r>
          </w:p>
        </w:tc>
        <w:tc>
          <w:tcPr>
            <w:tcW w:w="776" w:type="pct"/>
            <w:shd w:val="clear" w:color="auto" w:fill="auto"/>
          </w:tcPr>
          <w:p w14:paraId="60165CBC" w14:textId="77777777" w:rsidR="00CE1315" w:rsidRPr="00725E27" w:rsidRDefault="00CE1315" w:rsidP="00C24A23">
            <w:pPr>
              <w:rPr>
                <w:rFonts w:cs="Times New Roman"/>
                <w:bCs/>
                <w:szCs w:val="24"/>
                <w:lang w:val="en-GB"/>
              </w:rPr>
            </w:pPr>
            <w:r w:rsidRPr="00725E27">
              <w:rPr>
                <w:rFonts w:cs="Times New Roman"/>
                <w:bCs/>
                <w:szCs w:val="24"/>
                <w:lang w:val="en-GB"/>
              </w:rPr>
              <w:t>25 pcs</w:t>
            </w:r>
          </w:p>
        </w:tc>
        <w:tc>
          <w:tcPr>
            <w:tcW w:w="905" w:type="pct"/>
            <w:shd w:val="clear" w:color="auto" w:fill="auto"/>
          </w:tcPr>
          <w:p w14:paraId="54F08F82"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725E27" w:rsidRPr="00725E27" w14:paraId="2168E0E1" w14:textId="77777777" w:rsidTr="00C24A23">
        <w:tc>
          <w:tcPr>
            <w:tcW w:w="479" w:type="pct"/>
            <w:shd w:val="clear" w:color="auto" w:fill="auto"/>
          </w:tcPr>
          <w:p w14:paraId="3DD1267F" w14:textId="77777777" w:rsidR="00CE1315" w:rsidRPr="00725E27" w:rsidRDefault="00CE1315" w:rsidP="004470E5">
            <w:pPr>
              <w:numPr>
                <w:ilvl w:val="0"/>
                <w:numId w:val="82"/>
              </w:numPr>
              <w:spacing w:after="200" w:line="276" w:lineRule="auto"/>
              <w:rPr>
                <w:rFonts w:cs="Times New Roman"/>
                <w:bCs/>
                <w:szCs w:val="24"/>
                <w:lang w:val="en-GB"/>
              </w:rPr>
            </w:pPr>
          </w:p>
        </w:tc>
        <w:tc>
          <w:tcPr>
            <w:tcW w:w="1733" w:type="pct"/>
            <w:shd w:val="clear" w:color="auto" w:fill="auto"/>
          </w:tcPr>
          <w:p w14:paraId="1BBE9DC5" w14:textId="77777777" w:rsidR="00CE1315" w:rsidRPr="00725E27" w:rsidRDefault="00CE1315" w:rsidP="00C24A23">
            <w:pPr>
              <w:rPr>
                <w:rFonts w:cs="Times New Roman"/>
                <w:szCs w:val="24"/>
                <w:lang w:val="en-ZW"/>
              </w:rPr>
            </w:pPr>
            <w:r w:rsidRPr="00725E27">
              <w:rPr>
                <w:rFonts w:cs="Times New Roman"/>
                <w:szCs w:val="24"/>
                <w:lang w:val="en-ZW"/>
              </w:rPr>
              <w:t>Drawing Board</w:t>
            </w:r>
          </w:p>
        </w:tc>
        <w:tc>
          <w:tcPr>
            <w:tcW w:w="1107" w:type="pct"/>
            <w:shd w:val="clear" w:color="auto" w:fill="auto"/>
          </w:tcPr>
          <w:p w14:paraId="7AB75AEA" w14:textId="77777777" w:rsidR="00CE1315" w:rsidRPr="00725E27" w:rsidRDefault="00CE1315" w:rsidP="00C24A23">
            <w:pPr>
              <w:rPr>
                <w:rFonts w:cs="Times New Roman"/>
                <w:bCs/>
                <w:szCs w:val="24"/>
                <w:lang w:val="en-GB"/>
              </w:rPr>
            </w:pPr>
            <w:r w:rsidRPr="00725E27">
              <w:rPr>
                <w:rFonts w:cs="Times New Roman"/>
                <w:bCs/>
                <w:szCs w:val="24"/>
                <w:lang w:val="en-GB"/>
              </w:rPr>
              <w:t>For trainee’s use</w:t>
            </w:r>
          </w:p>
        </w:tc>
        <w:tc>
          <w:tcPr>
            <w:tcW w:w="776" w:type="pct"/>
            <w:shd w:val="clear" w:color="auto" w:fill="auto"/>
          </w:tcPr>
          <w:p w14:paraId="6727C6BB" w14:textId="77777777" w:rsidR="00CE1315" w:rsidRPr="00725E27" w:rsidRDefault="00CE1315" w:rsidP="00C24A23">
            <w:pPr>
              <w:rPr>
                <w:rFonts w:cs="Times New Roman"/>
                <w:bCs/>
                <w:szCs w:val="24"/>
                <w:lang w:val="en-GB"/>
              </w:rPr>
            </w:pPr>
            <w:r w:rsidRPr="00725E27">
              <w:rPr>
                <w:rFonts w:cs="Times New Roman"/>
                <w:bCs/>
                <w:szCs w:val="24"/>
                <w:lang w:val="en-GB"/>
              </w:rPr>
              <w:t>25 pcs</w:t>
            </w:r>
          </w:p>
        </w:tc>
        <w:tc>
          <w:tcPr>
            <w:tcW w:w="905" w:type="pct"/>
            <w:shd w:val="clear" w:color="auto" w:fill="auto"/>
          </w:tcPr>
          <w:p w14:paraId="7BFFDA5B" w14:textId="77777777" w:rsidR="00CE1315" w:rsidRPr="00725E27" w:rsidRDefault="00CE1315" w:rsidP="00C24A23">
            <w:pPr>
              <w:rPr>
                <w:rFonts w:cs="Times New Roman"/>
                <w:bCs/>
                <w:szCs w:val="24"/>
                <w:lang w:val="en-GB"/>
              </w:rPr>
            </w:pPr>
            <w:r w:rsidRPr="00725E27">
              <w:rPr>
                <w:rFonts w:cs="Times New Roman"/>
                <w:bCs/>
                <w:szCs w:val="24"/>
                <w:lang w:val="en-GB"/>
              </w:rPr>
              <w:t>1:1</w:t>
            </w:r>
          </w:p>
        </w:tc>
      </w:tr>
      <w:tr w:rsidR="00CE1315" w:rsidRPr="00725E27" w14:paraId="6282298A" w14:textId="77777777" w:rsidTr="00C24A23">
        <w:tc>
          <w:tcPr>
            <w:tcW w:w="479" w:type="pct"/>
            <w:shd w:val="clear" w:color="auto" w:fill="auto"/>
          </w:tcPr>
          <w:p w14:paraId="4F87C91E" w14:textId="77777777" w:rsidR="00CE1315" w:rsidRPr="00725E27" w:rsidRDefault="00CE1315" w:rsidP="004470E5">
            <w:pPr>
              <w:numPr>
                <w:ilvl w:val="0"/>
                <w:numId w:val="82"/>
              </w:numPr>
              <w:spacing w:after="200" w:line="276" w:lineRule="auto"/>
              <w:rPr>
                <w:rFonts w:cs="Times New Roman"/>
                <w:bCs/>
                <w:szCs w:val="24"/>
                <w:lang w:val="en-GB"/>
              </w:rPr>
            </w:pPr>
            <w:r w:rsidRPr="00725E27">
              <w:rPr>
                <w:rFonts w:cs="Times New Roman"/>
                <w:bCs/>
                <w:szCs w:val="24"/>
                <w:lang w:val="en-GB"/>
              </w:rPr>
              <w:t>a</w:t>
            </w:r>
          </w:p>
        </w:tc>
        <w:tc>
          <w:tcPr>
            <w:tcW w:w="1733" w:type="pct"/>
            <w:shd w:val="clear" w:color="auto" w:fill="auto"/>
          </w:tcPr>
          <w:p w14:paraId="273B5246" w14:textId="77777777" w:rsidR="00CE1315" w:rsidRPr="00725E27" w:rsidRDefault="00CE1315" w:rsidP="00C24A23">
            <w:pPr>
              <w:rPr>
                <w:rFonts w:cs="Times New Roman"/>
                <w:szCs w:val="24"/>
                <w:lang w:val="en-ZW"/>
              </w:rPr>
            </w:pPr>
            <w:r w:rsidRPr="00725E27">
              <w:rPr>
                <w:rFonts w:cs="Times New Roman"/>
                <w:szCs w:val="24"/>
                <w:lang w:val="en-ZW"/>
              </w:rPr>
              <w:t xml:space="preserve">Assorted Surveying Equipment </w:t>
            </w:r>
          </w:p>
        </w:tc>
        <w:tc>
          <w:tcPr>
            <w:tcW w:w="1107" w:type="pct"/>
            <w:shd w:val="clear" w:color="auto" w:fill="auto"/>
          </w:tcPr>
          <w:p w14:paraId="29D0211F" w14:textId="77777777" w:rsidR="00CE1315" w:rsidRPr="00725E27" w:rsidRDefault="00CE1315" w:rsidP="00C24A23">
            <w:pPr>
              <w:rPr>
                <w:rFonts w:cs="Times New Roman"/>
                <w:bCs/>
                <w:szCs w:val="24"/>
                <w:lang w:val="en-GB"/>
              </w:rPr>
            </w:pPr>
            <w:r w:rsidRPr="00725E27">
              <w:rPr>
                <w:rFonts w:cs="Times New Roman"/>
                <w:bCs/>
                <w:szCs w:val="24"/>
                <w:lang w:val="en-GB"/>
              </w:rPr>
              <w:t>For Trainer and trainees use</w:t>
            </w:r>
          </w:p>
        </w:tc>
        <w:tc>
          <w:tcPr>
            <w:tcW w:w="776" w:type="pct"/>
            <w:shd w:val="clear" w:color="auto" w:fill="auto"/>
          </w:tcPr>
          <w:p w14:paraId="30936600" w14:textId="77777777" w:rsidR="00CE1315" w:rsidRPr="00725E27" w:rsidRDefault="00CE1315" w:rsidP="00C24A23">
            <w:pPr>
              <w:rPr>
                <w:rFonts w:cs="Times New Roman"/>
                <w:bCs/>
                <w:szCs w:val="24"/>
                <w:lang w:val="en-GB"/>
              </w:rPr>
            </w:pPr>
            <w:r w:rsidRPr="00725E27">
              <w:rPr>
                <w:rFonts w:cs="Times New Roman"/>
                <w:bCs/>
                <w:szCs w:val="24"/>
                <w:lang w:val="en-GB"/>
              </w:rPr>
              <w:t>8 pcs</w:t>
            </w:r>
          </w:p>
        </w:tc>
        <w:tc>
          <w:tcPr>
            <w:tcW w:w="905" w:type="pct"/>
            <w:shd w:val="clear" w:color="auto" w:fill="auto"/>
          </w:tcPr>
          <w:p w14:paraId="21BCC945" w14:textId="77777777" w:rsidR="00CE1315" w:rsidRPr="00725E27" w:rsidRDefault="00CE1315" w:rsidP="00C24A23">
            <w:pPr>
              <w:rPr>
                <w:rFonts w:cs="Times New Roman"/>
                <w:bCs/>
                <w:szCs w:val="24"/>
                <w:lang w:val="en-GB"/>
              </w:rPr>
            </w:pPr>
            <w:r w:rsidRPr="00725E27">
              <w:rPr>
                <w:rFonts w:cs="Times New Roman"/>
                <w:bCs/>
                <w:szCs w:val="24"/>
                <w:lang w:val="en-GB"/>
              </w:rPr>
              <w:t>3:1</w:t>
            </w:r>
          </w:p>
        </w:tc>
      </w:tr>
    </w:tbl>
    <w:p w14:paraId="36808C4B" w14:textId="77777777" w:rsidR="00CE1315" w:rsidRPr="00725E27" w:rsidRDefault="00CE1315" w:rsidP="00CE1315">
      <w:pPr>
        <w:rPr>
          <w:rFonts w:cs="Times New Roman"/>
          <w:b/>
          <w:bCs/>
          <w:iCs/>
          <w:szCs w:val="24"/>
          <w:lang w:val="en-ZW"/>
        </w:rPr>
      </w:pPr>
    </w:p>
    <w:p w14:paraId="7C92E811" w14:textId="7AADFABC" w:rsidR="006219C0" w:rsidRPr="00725E27" w:rsidRDefault="00CE1315" w:rsidP="006219C0">
      <w:pPr>
        <w:pStyle w:val="Heading2"/>
      </w:pPr>
      <w:r w:rsidRPr="00725E27">
        <w:rPr>
          <w:lang w:val="en-ZW"/>
        </w:rPr>
        <w:br w:type="page"/>
      </w:r>
      <w:bookmarkStart w:id="78" w:name="_Toc195709806"/>
      <w:bookmarkStart w:id="79" w:name="_Toc197173395"/>
      <w:r w:rsidR="006219C0" w:rsidRPr="00725E27">
        <w:lastRenderedPageBreak/>
        <w:t xml:space="preserve">WORKSHOP TECHNOLOGY </w:t>
      </w:r>
      <w:bookmarkEnd w:id="78"/>
      <w:r w:rsidR="00FE19EA">
        <w:t>PRACTICES</w:t>
      </w:r>
      <w:bookmarkEnd w:id="79"/>
    </w:p>
    <w:p w14:paraId="2ADDD7AD" w14:textId="77777777" w:rsidR="006219C0" w:rsidRPr="00725E27" w:rsidRDefault="006219C0" w:rsidP="006219C0">
      <w:pPr>
        <w:tabs>
          <w:tab w:val="left" w:pos="975"/>
          <w:tab w:val="center" w:pos="4680"/>
          <w:tab w:val="left" w:pos="6945"/>
        </w:tabs>
        <w:spacing w:after="0" w:line="360" w:lineRule="auto"/>
        <w:jc w:val="left"/>
        <w:rPr>
          <w:rFonts w:eastAsia="Calibri" w:cs="Times New Roman"/>
          <w:b/>
          <w:szCs w:val="24"/>
          <w:lang w:val="en-ZA"/>
        </w:rPr>
      </w:pPr>
      <w:bookmarkStart w:id="80" w:name="_Hlk180250651"/>
      <w:r w:rsidRPr="00725E27">
        <w:rPr>
          <w:rFonts w:eastAsia="Calibri" w:cs="Times New Roman"/>
          <w:b/>
          <w:szCs w:val="24"/>
          <w:lang w:val="en-ZA"/>
        </w:rPr>
        <w:tab/>
      </w:r>
      <w:r w:rsidRPr="00725E27">
        <w:rPr>
          <w:rFonts w:eastAsia="Calibri" w:cs="Times New Roman"/>
          <w:b/>
          <w:szCs w:val="24"/>
          <w:lang w:val="en-ZA"/>
        </w:rPr>
        <w:tab/>
      </w:r>
      <w:r w:rsidRPr="00725E27">
        <w:rPr>
          <w:rFonts w:eastAsia="Calibri" w:cs="Times New Roman"/>
          <w:b/>
          <w:szCs w:val="24"/>
          <w:lang w:val="en-ZA"/>
        </w:rPr>
        <w:tab/>
      </w:r>
    </w:p>
    <w:p w14:paraId="1BA7D94C" w14:textId="391483B2" w:rsidR="006219C0" w:rsidRPr="00725E27" w:rsidRDefault="006219C0" w:rsidP="006219C0">
      <w:pPr>
        <w:spacing w:after="0" w:line="360" w:lineRule="auto"/>
        <w:jc w:val="left"/>
        <w:rPr>
          <w:rFonts w:eastAsia="Calibri" w:cs="Times New Roman"/>
          <w:b/>
          <w:szCs w:val="24"/>
          <w:lang w:val="en-ZA"/>
        </w:rPr>
      </w:pPr>
      <w:r w:rsidRPr="00725E27">
        <w:rPr>
          <w:rFonts w:eastAsia="Calibri" w:cs="Times New Roman"/>
          <w:b/>
          <w:szCs w:val="24"/>
          <w:lang w:val="en-ZA"/>
        </w:rPr>
        <w:t xml:space="preserve">UNIT CODE: </w:t>
      </w:r>
      <w:r w:rsidR="004A2286" w:rsidRPr="00725E27">
        <w:rPr>
          <w:rFonts w:eastAsia="Calibri" w:cs="Times New Roman"/>
          <w:b/>
          <w:bCs/>
          <w:szCs w:val="24"/>
        </w:rPr>
        <w:t>0719 551 1</w:t>
      </w:r>
      <w:r w:rsidR="00395BFD" w:rsidRPr="00725E27">
        <w:rPr>
          <w:rFonts w:eastAsia="Calibri" w:cs="Times New Roman"/>
          <w:b/>
          <w:bCs/>
          <w:szCs w:val="24"/>
        </w:rPr>
        <w:t>2</w:t>
      </w:r>
      <w:r w:rsidR="004A2286" w:rsidRPr="00725E27">
        <w:rPr>
          <w:rFonts w:eastAsia="Calibri" w:cs="Times New Roman"/>
          <w:b/>
          <w:bCs/>
          <w:szCs w:val="24"/>
        </w:rPr>
        <w:t>A</w:t>
      </w:r>
    </w:p>
    <w:p w14:paraId="1147FD19" w14:textId="77777777" w:rsidR="006219C0" w:rsidRPr="00725E27" w:rsidRDefault="006219C0" w:rsidP="006219C0">
      <w:pPr>
        <w:spacing w:after="0" w:line="360" w:lineRule="auto"/>
        <w:jc w:val="left"/>
        <w:rPr>
          <w:rFonts w:eastAsia="Calibri" w:cs="Times New Roman"/>
          <w:szCs w:val="24"/>
          <w:lang w:val="en-ZA"/>
        </w:rPr>
      </w:pPr>
      <w:r w:rsidRPr="00725E27">
        <w:rPr>
          <w:rFonts w:eastAsia="Calibri" w:cs="Times New Roman"/>
          <w:b/>
          <w:szCs w:val="24"/>
          <w:lang w:val="en-ZA"/>
        </w:rPr>
        <w:t>UNIT DURATION: 50 Hours</w:t>
      </w:r>
    </w:p>
    <w:p w14:paraId="11C55C4F" w14:textId="77777777" w:rsidR="006219C0" w:rsidRPr="00725E27" w:rsidRDefault="006219C0" w:rsidP="006219C0">
      <w:pPr>
        <w:spacing w:after="0" w:line="360" w:lineRule="auto"/>
        <w:jc w:val="left"/>
        <w:rPr>
          <w:rFonts w:eastAsia="Calibri" w:cs="Times New Roman"/>
          <w:szCs w:val="24"/>
          <w:lang w:val="en-ZA"/>
        </w:rPr>
      </w:pPr>
      <w:bookmarkStart w:id="81" w:name="_Hlk182061970"/>
      <w:r w:rsidRPr="00725E27">
        <w:rPr>
          <w:rFonts w:eastAsia="Calibri" w:cs="Times New Roman"/>
          <w:b/>
          <w:szCs w:val="24"/>
          <w:lang w:val="en-ZA"/>
        </w:rPr>
        <w:t>Relationship to Occupational Standards</w:t>
      </w:r>
    </w:p>
    <w:p w14:paraId="5B730D54" w14:textId="2488C19B" w:rsidR="006219C0" w:rsidRPr="00725E27" w:rsidRDefault="006219C0" w:rsidP="006219C0">
      <w:pPr>
        <w:spacing w:after="0" w:line="360" w:lineRule="auto"/>
        <w:jc w:val="left"/>
        <w:rPr>
          <w:rFonts w:eastAsia="Calibri" w:cs="Times New Roman"/>
          <w:szCs w:val="24"/>
          <w:lang w:val="en-GB"/>
        </w:rPr>
      </w:pPr>
      <w:r w:rsidRPr="00725E27">
        <w:rPr>
          <w:rFonts w:eastAsia="Calibri" w:cs="Times New Roman"/>
          <w:szCs w:val="24"/>
          <w:lang w:val="en-ZA"/>
        </w:rPr>
        <w:t xml:space="preserve">This unit addresses the Unit of Competency:  </w:t>
      </w:r>
      <w:r w:rsidRPr="00725E27">
        <w:rPr>
          <w:rFonts w:eastAsia="Calibri" w:cs="Times New Roman"/>
          <w:szCs w:val="24"/>
          <w:lang w:val="en-GB"/>
        </w:rPr>
        <w:t xml:space="preserve">Demonstrate Workshop Technology </w:t>
      </w:r>
      <w:bookmarkEnd w:id="81"/>
      <w:r w:rsidR="00FE19EA">
        <w:rPr>
          <w:rFonts w:eastAsia="Calibri" w:cs="Times New Roman"/>
          <w:szCs w:val="24"/>
          <w:lang w:val="en-GB"/>
        </w:rPr>
        <w:t>practices</w:t>
      </w:r>
    </w:p>
    <w:p w14:paraId="709122E6" w14:textId="77777777" w:rsidR="000124D5" w:rsidRPr="00725E27" w:rsidRDefault="000124D5" w:rsidP="006219C0">
      <w:pPr>
        <w:spacing w:after="0" w:line="360" w:lineRule="auto"/>
        <w:jc w:val="left"/>
        <w:rPr>
          <w:rFonts w:eastAsia="Calibri" w:cs="Times New Roman"/>
          <w:b/>
          <w:szCs w:val="24"/>
          <w:lang w:val="en-ZA"/>
        </w:rPr>
      </w:pPr>
    </w:p>
    <w:p w14:paraId="67D3260E" w14:textId="2BDDA1B3" w:rsidR="006219C0" w:rsidRPr="00725E27" w:rsidRDefault="006219C0" w:rsidP="006219C0">
      <w:pPr>
        <w:spacing w:after="0" w:line="360" w:lineRule="auto"/>
        <w:jc w:val="left"/>
        <w:rPr>
          <w:rFonts w:eastAsia="Calibri" w:cs="Times New Roman"/>
          <w:szCs w:val="24"/>
          <w:lang w:val="en-ZA"/>
        </w:rPr>
      </w:pPr>
      <w:r w:rsidRPr="00725E27">
        <w:rPr>
          <w:rFonts w:eastAsia="Calibri" w:cs="Times New Roman"/>
          <w:b/>
          <w:szCs w:val="24"/>
          <w:lang w:val="en-ZA"/>
        </w:rPr>
        <w:t>Unit Description</w:t>
      </w:r>
    </w:p>
    <w:p w14:paraId="2A67DF6C" w14:textId="77777777" w:rsidR="006219C0" w:rsidRPr="00725E27" w:rsidRDefault="006219C0" w:rsidP="006219C0">
      <w:pPr>
        <w:spacing w:after="0" w:line="360" w:lineRule="auto"/>
        <w:rPr>
          <w:rFonts w:eastAsia="Calibri" w:cs="Times New Roman"/>
          <w:szCs w:val="24"/>
          <w:lang w:val="en-GB"/>
        </w:rPr>
      </w:pPr>
      <w:bookmarkStart w:id="82" w:name="_Hlk196899360"/>
      <w:r w:rsidRPr="00725E27">
        <w:rPr>
          <w:rFonts w:eastAsia="Calibri" w:cs="Times New Roman"/>
          <w:szCs w:val="24"/>
          <w:lang w:val="en-GB"/>
        </w:rPr>
        <w:t>This unit describes the competencies required to demonstrate workshop technology skills. It involves demonstrating workshop safety awareness, demonstrating masonry skills, demonstrating carpentry skills, performing electrical operations and managing workshop waste.</w:t>
      </w:r>
    </w:p>
    <w:bookmarkEnd w:id="82"/>
    <w:p w14:paraId="6DF30122" w14:textId="77777777" w:rsidR="006219C0" w:rsidRPr="00725E27" w:rsidRDefault="006219C0" w:rsidP="006219C0">
      <w:pPr>
        <w:spacing w:after="0" w:line="360" w:lineRule="auto"/>
        <w:jc w:val="left"/>
        <w:rPr>
          <w:rFonts w:eastAsia="Calibri" w:cs="Times New Roman"/>
          <w:b/>
          <w:szCs w:val="24"/>
          <w:lang w:val="en-ZA"/>
        </w:rPr>
      </w:pPr>
      <w:r w:rsidRPr="00725E27">
        <w:rPr>
          <w:rFonts w:eastAsia="Calibri" w:cs="Times New Roman"/>
          <w:b/>
          <w:szCs w:val="24"/>
          <w:lang w:val="en-ZA"/>
        </w:rPr>
        <w:t>Summary of Learning Outcomes</w:t>
      </w:r>
    </w:p>
    <w:tbl>
      <w:tblPr>
        <w:tblStyle w:val="TableGrid1"/>
        <w:tblW w:w="0" w:type="auto"/>
        <w:tblLook w:val="04A0" w:firstRow="1" w:lastRow="0" w:firstColumn="1" w:lastColumn="0" w:noHBand="0" w:noVBand="1"/>
      </w:tblPr>
      <w:tblGrid>
        <w:gridCol w:w="805"/>
        <w:gridCol w:w="5477"/>
        <w:gridCol w:w="3068"/>
      </w:tblGrid>
      <w:tr w:rsidR="00725E27" w:rsidRPr="00725E27" w14:paraId="39C1FB56" w14:textId="77777777" w:rsidTr="00400007">
        <w:tc>
          <w:tcPr>
            <w:tcW w:w="805" w:type="dxa"/>
          </w:tcPr>
          <w:p w14:paraId="1E7F5975" w14:textId="77777777" w:rsidR="006219C0" w:rsidRPr="00725E27" w:rsidRDefault="006219C0" w:rsidP="006219C0">
            <w:pPr>
              <w:spacing w:after="200" w:line="360" w:lineRule="auto"/>
              <w:jc w:val="left"/>
              <w:rPr>
                <w:b/>
                <w:szCs w:val="24"/>
              </w:rPr>
            </w:pPr>
            <w:r w:rsidRPr="00725E27">
              <w:rPr>
                <w:b/>
                <w:szCs w:val="24"/>
              </w:rPr>
              <w:t>SNO</w:t>
            </w:r>
          </w:p>
        </w:tc>
        <w:tc>
          <w:tcPr>
            <w:tcW w:w="5477" w:type="dxa"/>
          </w:tcPr>
          <w:p w14:paraId="1697AAC2" w14:textId="77777777" w:rsidR="006219C0" w:rsidRPr="00725E27" w:rsidRDefault="006219C0" w:rsidP="006219C0">
            <w:pPr>
              <w:spacing w:after="200" w:line="360" w:lineRule="auto"/>
              <w:jc w:val="left"/>
              <w:rPr>
                <w:b/>
                <w:szCs w:val="24"/>
              </w:rPr>
            </w:pPr>
            <w:r w:rsidRPr="00725E27">
              <w:rPr>
                <w:b/>
                <w:szCs w:val="24"/>
              </w:rPr>
              <w:t xml:space="preserve">LEARNING OUTCOMES </w:t>
            </w:r>
          </w:p>
        </w:tc>
        <w:tc>
          <w:tcPr>
            <w:tcW w:w="3068" w:type="dxa"/>
          </w:tcPr>
          <w:p w14:paraId="537E925E" w14:textId="77777777" w:rsidR="006219C0" w:rsidRPr="00725E27" w:rsidRDefault="006219C0" w:rsidP="006219C0">
            <w:pPr>
              <w:spacing w:after="200" w:line="360" w:lineRule="auto"/>
              <w:jc w:val="left"/>
              <w:rPr>
                <w:b/>
                <w:szCs w:val="24"/>
              </w:rPr>
            </w:pPr>
            <w:r w:rsidRPr="00725E27">
              <w:rPr>
                <w:b/>
                <w:szCs w:val="24"/>
              </w:rPr>
              <w:t>DURATION (hours)</w:t>
            </w:r>
          </w:p>
        </w:tc>
      </w:tr>
      <w:tr w:rsidR="00725E27" w:rsidRPr="00725E27" w14:paraId="40B555E4" w14:textId="77777777" w:rsidTr="00400007">
        <w:tc>
          <w:tcPr>
            <w:tcW w:w="805" w:type="dxa"/>
          </w:tcPr>
          <w:p w14:paraId="61D3EE41" w14:textId="77777777" w:rsidR="006219C0" w:rsidRPr="00725E27" w:rsidRDefault="006219C0" w:rsidP="004470E5">
            <w:pPr>
              <w:numPr>
                <w:ilvl w:val="0"/>
                <w:numId w:val="654"/>
              </w:numPr>
              <w:spacing w:after="200" w:line="360" w:lineRule="auto"/>
              <w:contextualSpacing/>
              <w:jc w:val="left"/>
              <w:rPr>
                <w:b/>
                <w:szCs w:val="24"/>
                <w:lang w:val="en-ZW" w:eastAsia="x-none"/>
              </w:rPr>
            </w:pPr>
          </w:p>
        </w:tc>
        <w:tc>
          <w:tcPr>
            <w:tcW w:w="5477" w:type="dxa"/>
          </w:tcPr>
          <w:p w14:paraId="1A680F8E" w14:textId="77777777" w:rsidR="006219C0" w:rsidRPr="00725E27" w:rsidRDefault="006219C0" w:rsidP="006219C0">
            <w:pPr>
              <w:spacing w:after="120" w:line="360" w:lineRule="auto"/>
              <w:ind w:left="360"/>
              <w:contextualSpacing/>
              <w:jc w:val="left"/>
              <w:rPr>
                <w:szCs w:val="24"/>
                <w:lang w:val="en-ZA"/>
              </w:rPr>
            </w:pPr>
            <w:r w:rsidRPr="00725E27">
              <w:rPr>
                <w:szCs w:val="24"/>
                <w:lang w:val="en-ZA"/>
              </w:rPr>
              <w:t xml:space="preserve">To </w:t>
            </w:r>
            <w:r w:rsidRPr="00725E27">
              <w:rPr>
                <w:bCs/>
                <w:szCs w:val="24"/>
                <w:lang w:val="en-ZW"/>
              </w:rPr>
              <w:t>demonstrate workshop safety awareness</w:t>
            </w:r>
          </w:p>
        </w:tc>
        <w:tc>
          <w:tcPr>
            <w:tcW w:w="3068" w:type="dxa"/>
          </w:tcPr>
          <w:p w14:paraId="25296931" w14:textId="77777777" w:rsidR="006219C0" w:rsidRPr="00725E27" w:rsidRDefault="006219C0" w:rsidP="006219C0">
            <w:pPr>
              <w:spacing w:after="200" w:line="360" w:lineRule="auto"/>
              <w:jc w:val="center"/>
              <w:rPr>
                <w:rFonts w:eastAsia="Times New Roman"/>
                <w:b/>
                <w:szCs w:val="24"/>
              </w:rPr>
            </w:pPr>
            <w:r w:rsidRPr="00725E27">
              <w:rPr>
                <w:rFonts w:eastAsia="Times New Roman"/>
                <w:b/>
                <w:szCs w:val="24"/>
              </w:rPr>
              <w:t>4</w:t>
            </w:r>
          </w:p>
        </w:tc>
      </w:tr>
      <w:tr w:rsidR="00725E27" w:rsidRPr="00725E27" w14:paraId="2E739CE6" w14:textId="77777777" w:rsidTr="00400007">
        <w:tc>
          <w:tcPr>
            <w:tcW w:w="805" w:type="dxa"/>
          </w:tcPr>
          <w:p w14:paraId="07ACE48C" w14:textId="77777777" w:rsidR="006219C0" w:rsidRPr="00725E27" w:rsidRDefault="006219C0" w:rsidP="004470E5">
            <w:pPr>
              <w:numPr>
                <w:ilvl w:val="0"/>
                <w:numId w:val="654"/>
              </w:numPr>
              <w:spacing w:after="200" w:line="360" w:lineRule="auto"/>
              <w:contextualSpacing/>
              <w:jc w:val="left"/>
              <w:rPr>
                <w:b/>
                <w:szCs w:val="24"/>
                <w:lang w:val="en-ZW" w:eastAsia="x-none"/>
              </w:rPr>
            </w:pPr>
          </w:p>
        </w:tc>
        <w:tc>
          <w:tcPr>
            <w:tcW w:w="5477" w:type="dxa"/>
          </w:tcPr>
          <w:p w14:paraId="0EC884BC" w14:textId="77777777" w:rsidR="006219C0" w:rsidRPr="00725E27" w:rsidRDefault="006219C0" w:rsidP="006219C0">
            <w:pPr>
              <w:spacing w:after="120" w:line="360" w:lineRule="auto"/>
              <w:ind w:left="360"/>
              <w:contextualSpacing/>
              <w:jc w:val="left"/>
              <w:rPr>
                <w:szCs w:val="24"/>
                <w:lang w:val="en-ZA"/>
              </w:rPr>
            </w:pPr>
            <w:r w:rsidRPr="00725E27">
              <w:rPr>
                <w:szCs w:val="24"/>
                <w:lang w:val="en-ZA"/>
              </w:rPr>
              <w:t xml:space="preserve">To </w:t>
            </w:r>
            <w:r w:rsidRPr="00725E27">
              <w:rPr>
                <w:bCs/>
                <w:szCs w:val="24"/>
                <w:lang w:val="en-ZW"/>
              </w:rPr>
              <w:t>demonstrate masonry skills</w:t>
            </w:r>
          </w:p>
        </w:tc>
        <w:tc>
          <w:tcPr>
            <w:tcW w:w="3068" w:type="dxa"/>
          </w:tcPr>
          <w:p w14:paraId="3D98EAC7" w14:textId="77777777" w:rsidR="006219C0" w:rsidRPr="00725E27" w:rsidRDefault="006219C0" w:rsidP="006219C0">
            <w:pPr>
              <w:spacing w:after="200" w:line="360" w:lineRule="auto"/>
              <w:jc w:val="center"/>
              <w:rPr>
                <w:rFonts w:eastAsia="Times New Roman"/>
                <w:b/>
                <w:bCs/>
                <w:szCs w:val="24"/>
              </w:rPr>
            </w:pPr>
            <w:r w:rsidRPr="00725E27">
              <w:rPr>
                <w:rFonts w:eastAsia="Times New Roman"/>
                <w:b/>
                <w:bCs/>
                <w:szCs w:val="24"/>
              </w:rPr>
              <w:t>15</w:t>
            </w:r>
          </w:p>
        </w:tc>
      </w:tr>
      <w:tr w:rsidR="00725E27" w:rsidRPr="00725E27" w14:paraId="2893A797" w14:textId="77777777" w:rsidTr="00400007">
        <w:trPr>
          <w:trHeight w:val="620"/>
        </w:trPr>
        <w:tc>
          <w:tcPr>
            <w:tcW w:w="805" w:type="dxa"/>
          </w:tcPr>
          <w:p w14:paraId="2456FDC5" w14:textId="77777777" w:rsidR="006219C0" w:rsidRPr="00725E27" w:rsidRDefault="006219C0" w:rsidP="004470E5">
            <w:pPr>
              <w:numPr>
                <w:ilvl w:val="0"/>
                <w:numId w:val="654"/>
              </w:numPr>
              <w:spacing w:after="200" w:line="360" w:lineRule="auto"/>
              <w:contextualSpacing/>
              <w:jc w:val="left"/>
              <w:rPr>
                <w:b/>
                <w:szCs w:val="24"/>
                <w:lang w:val="en-ZW" w:eastAsia="x-none"/>
              </w:rPr>
            </w:pPr>
          </w:p>
        </w:tc>
        <w:tc>
          <w:tcPr>
            <w:tcW w:w="5477" w:type="dxa"/>
          </w:tcPr>
          <w:p w14:paraId="38523CB8" w14:textId="77777777" w:rsidR="006219C0" w:rsidRPr="00725E27" w:rsidRDefault="006219C0" w:rsidP="006219C0">
            <w:pPr>
              <w:spacing w:after="120" w:line="360" w:lineRule="auto"/>
              <w:ind w:left="360"/>
              <w:contextualSpacing/>
              <w:jc w:val="left"/>
              <w:rPr>
                <w:szCs w:val="24"/>
                <w:lang w:val="en-ZA"/>
              </w:rPr>
            </w:pPr>
            <w:r w:rsidRPr="00725E27">
              <w:rPr>
                <w:szCs w:val="24"/>
                <w:lang w:val="en-ZA"/>
              </w:rPr>
              <w:t>To</w:t>
            </w:r>
            <w:r w:rsidRPr="00725E27">
              <w:rPr>
                <w:rFonts w:eastAsia="Times New Roman"/>
                <w:kern w:val="28"/>
                <w:szCs w:val="24"/>
              </w:rPr>
              <w:t xml:space="preserve"> </w:t>
            </w:r>
            <w:r w:rsidRPr="00725E27">
              <w:rPr>
                <w:bCs/>
                <w:szCs w:val="24"/>
                <w:lang w:val="en-ZW"/>
              </w:rPr>
              <w:t>demonstrate carpentry skills</w:t>
            </w:r>
          </w:p>
        </w:tc>
        <w:tc>
          <w:tcPr>
            <w:tcW w:w="3068" w:type="dxa"/>
          </w:tcPr>
          <w:p w14:paraId="45F023A1" w14:textId="77777777" w:rsidR="006219C0" w:rsidRPr="00725E27" w:rsidRDefault="006219C0" w:rsidP="006219C0">
            <w:pPr>
              <w:spacing w:after="200" w:line="360" w:lineRule="auto"/>
              <w:jc w:val="center"/>
              <w:rPr>
                <w:rFonts w:eastAsia="Times New Roman"/>
                <w:b/>
                <w:szCs w:val="24"/>
              </w:rPr>
            </w:pPr>
            <w:r w:rsidRPr="00725E27">
              <w:rPr>
                <w:rFonts w:eastAsia="Times New Roman"/>
                <w:b/>
                <w:szCs w:val="24"/>
              </w:rPr>
              <w:t>15</w:t>
            </w:r>
          </w:p>
        </w:tc>
      </w:tr>
      <w:tr w:rsidR="00725E27" w:rsidRPr="00725E27" w14:paraId="0413824F" w14:textId="77777777" w:rsidTr="00400007">
        <w:trPr>
          <w:trHeight w:val="620"/>
        </w:trPr>
        <w:tc>
          <w:tcPr>
            <w:tcW w:w="805" w:type="dxa"/>
          </w:tcPr>
          <w:p w14:paraId="43910600" w14:textId="77777777" w:rsidR="006219C0" w:rsidRPr="00725E27" w:rsidRDefault="006219C0" w:rsidP="004470E5">
            <w:pPr>
              <w:numPr>
                <w:ilvl w:val="0"/>
                <w:numId w:val="654"/>
              </w:numPr>
              <w:spacing w:after="200" w:line="360" w:lineRule="auto"/>
              <w:contextualSpacing/>
              <w:jc w:val="left"/>
              <w:rPr>
                <w:b/>
                <w:szCs w:val="24"/>
                <w:lang w:val="en-ZW" w:eastAsia="x-none"/>
              </w:rPr>
            </w:pPr>
          </w:p>
        </w:tc>
        <w:tc>
          <w:tcPr>
            <w:tcW w:w="5477" w:type="dxa"/>
          </w:tcPr>
          <w:p w14:paraId="2DA0060B" w14:textId="77777777" w:rsidR="006219C0" w:rsidRPr="00725E27" w:rsidRDefault="006219C0" w:rsidP="006219C0">
            <w:pPr>
              <w:spacing w:after="120" w:line="360" w:lineRule="auto"/>
              <w:ind w:left="360"/>
              <w:contextualSpacing/>
              <w:jc w:val="left"/>
              <w:rPr>
                <w:szCs w:val="24"/>
                <w:lang w:val="en-ZA"/>
              </w:rPr>
            </w:pPr>
            <w:r w:rsidRPr="00725E27">
              <w:rPr>
                <w:szCs w:val="24"/>
                <w:lang w:val="en-ZA"/>
              </w:rPr>
              <w:t xml:space="preserve">To </w:t>
            </w:r>
            <w:r w:rsidRPr="00725E27">
              <w:rPr>
                <w:bCs/>
                <w:szCs w:val="24"/>
                <w:lang w:val="en-GB"/>
              </w:rPr>
              <w:t>perform electrical operations</w:t>
            </w:r>
          </w:p>
        </w:tc>
        <w:tc>
          <w:tcPr>
            <w:tcW w:w="3068" w:type="dxa"/>
          </w:tcPr>
          <w:p w14:paraId="6F1497E1" w14:textId="77777777" w:rsidR="006219C0" w:rsidRPr="00725E27" w:rsidRDefault="006219C0" w:rsidP="006219C0">
            <w:pPr>
              <w:spacing w:after="200" w:line="360" w:lineRule="auto"/>
              <w:jc w:val="center"/>
              <w:rPr>
                <w:rFonts w:eastAsia="Times New Roman"/>
                <w:b/>
                <w:szCs w:val="24"/>
              </w:rPr>
            </w:pPr>
            <w:r w:rsidRPr="00725E27">
              <w:rPr>
                <w:rFonts w:eastAsia="Times New Roman"/>
                <w:b/>
                <w:szCs w:val="24"/>
              </w:rPr>
              <w:t>10</w:t>
            </w:r>
          </w:p>
        </w:tc>
      </w:tr>
      <w:tr w:rsidR="00725E27" w:rsidRPr="00725E27" w14:paraId="06DFC8BE" w14:textId="77777777" w:rsidTr="00400007">
        <w:trPr>
          <w:trHeight w:val="620"/>
        </w:trPr>
        <w:tc>
          <w:tcPr>
            <w:tcW w:w="805" w:type="dxa"/>
          </w:tcPr>
          <w:p w14:paraId="7B7AD601" w14:textId="77777777" w:rsidR="006219C0" w:rsidRPr="00725E27" w:rsidRDefault="006219C0" w:rsidP="004470E5">
            <w:pPr>
              <w:numPr>
                <w:ilvl w:val="0"/>
                <w:numId w:val="654"/>
              </w:numPr>
              <w:spacing w:after="200" w:line="360" w:lineRule="auto"/>
              <w:contextualSpacing/>
              <w:jc w:val="left"/>
              <w:rPr>
                <w:b/>
                <w:szCs w:val="24"/>
                <w:lang w:val="en-ZW" w:eastAsia="x-none"/>
              </w:rPr>
            </w:pPr>
          </w:p>
        </w:tc>
        <w:tc>
          <w:tcPr>
            <w:tcW w:w="5477" w:type="dxa"/>
          </w:tcPr>
          <w:p w14:paraId="3270E53E" w14:textId="77777777" w:rsidR="006219C0" w:rsidRPr="00725E27" w:rsidRDefault="006219C0" w:rsidP="006219C0">
            <w:pPr>
              <w:spacing w:after="120" w:line="360" w:lineRule="auto"/>
              <w:ind w:left="360"/>
              <w:contextualSpacing/>
              <w:jc w:val="left"/>
              <w:rPr>
                <w:szCs w:val="24"/>
              </w:rPr>
            </w:pPr>
            <w:r w:rsidRPr="00725E27">
              <w:rPr>
                <w:szCs w:val="24"/>
                <w:lang w:val="en-ZA"/>
              </w:rPr>
              <w:t xml:space="preserve">To </w:t>
            </w:r>
            <w:r w:rsidRPr="00725E27">
              <w:rPr>
                <w:szCs w:val="24"/>
                <w:lang w:val="en-GB"/>
              </w:rPr>
              <w:t>manage workshop waste</w:t>
            </w:r>
          </w:p>
        </w:tc>
        <w:tc>
          <w:tcPr>
            <w:tcW w:w="3068" w:type="dxa"/>
          </w:tcPr>
          <w:p w14:paraId="30173F2F" w14:textId="77777777" w:rsidR="006219C0" w:rsidRPr="00725E27" w:rsidRDefault="006219C0" w:rsidP="006219C0">
            <w:pPr>
              <w:spacing w:after="200" w:line="360" w:lineRule="auto"/>
              <w:jc w:val="center"/>
              <w:rPr>
                <w:rFonts w:eastAsia="Times New Roman"/>
                <w:b/>
                <w:szCs w:val="24"/>
              </w:rPr>
            </w:pPr>
            <w:r w:rsidRPr="00725E27">
              <w:rPr>
                <w:rFonts w:eastAsia="Times New Roman"/>
                <w:b/>
                <w:szCs w:val="24"/>
              </w:rPr>
              <w:t>6</w:t>
            </w:r>
          </w:p>
        </w:tc>
      </w:tr>
      <w:tr w:rsidR="006219C0" w:rsidRPr="00725E27" w14:paraId="719EEBCB" w14:textId="77777777" w:rsidTr="00400007">
        <w:trPr>
          <w:trHeight w:val="620"/>
        </w:trPr>
        <w:tc>
          <w:tcPr>
            <w:tcW w:w="805" w:type="dxa"/>
          </w:tcPr>
          <w:p w14:paraId="5224CC42" w14:textId="77777777" w:rsidR="006219C0" w:rsidRPr="00725E27" w:rsidRDefault="006219C0" w:rsidP="006219C0">
            <w:pPr>
              <w:spacing w:line="360" w:lineRule="auto"/>
              <w:ind w:left="540"/>
              <w:contextualSpacing/>
              <w:rPr>
                <w:b/>
                <w:szCs w:val="24"/>
                <w:lang w:val="en-ZW" w:eastAsia="x-none"/>
              </w:rPr>
            </w:pPr>
          </w:p>
        </w:tc>
        <w:tc>
          <w:tcPr>
            <w:tcW w:w="5477" w:type="dxa"/>
          </w:tcPr>
          <w:p w14:paraId="68BCD265" w14:textId="77777777" w:rsidR="006219C0" w:rsidRPr="00725E27" w:rsidRDefault="006219C0" w:rsidP="006219C0">
            <w:pPr>
              <w:spacing w:after="120" w:line="360" w:lineRule="auto"/>
              <w:ind w:left="360"/>
              <w:contextualSpacing/>
              <w:jc w:val="left"/>
              <w:rPr>
                <w:b/>
                <w:szCs w:val="24"/>
                <w:lang w:val="en-ZA"/>
              </w:rPr>
            </w:pPr>
            <w:r w:rsidRPr="00725E27">
              <w:rPr>
                <w:b/>
                <w:szCs w:val="24"/>
                <w:lang w:val="en-ZA"/>
              </w:rPr>
              <w:t>TOTAL</w:t>
            </w:r>
          </w:p>
        </w:tc>
        <w:tc>
          <w:tcPr>
            <w:tcW w:w="3068" w:type="dxa"/>
          </w:tcPr>
          <w:p w14:paraId="2EE06567" w14:textId="77777777" w:rsidR="006219C0" w:rsidRPr="00725E27" w:rsidRDefault="006219C0" w:rsidP="006219C0">
            <w:pPr>
              <w:spacing w:after="200" w:line="360" w:lineRule="auto"/>
              <w:jc w:val="center"/>
              <w:rPr>
                <w:rFonts w:eastAsia="Times New Roman"/>
                <w:b/>
                <w:szCs w:val="24"/>
              </w:rPr>
            </w:pPr>
            <w:r w:rsidRPr="00725E27">
              <w:rPr>
                <w:rFonts w:eastAsia="Times New Roman"/>
                <w:b/>
                <w:szCs w:val="24"/>
              </w:rPr>
              <w:fldChar w:fldCharType="begin"/>
            </w:r>
            <w:r w:rsidRPr="00725E27">
              <w:rPr>
                <w:rFonts w:eastAsia="Times New Roman"/>
                <w:b/>
                <w:szCs w:val="24"/>
              </w:rPr>
              <w:instrText xml:space="preserve"> =SUM(ABOVE) </w:instrText>
            </w:r>
            <w:r w:rsidRPr="00725E27">
              <w:rPr>
                <w:rFonts w:eastAsia="Times New Roman"/>
                <w:b/>
                <w:szCs w:val="24"/>
              </w:rPr>
              <w:fldChar w:fldCharType="separate"/>
            </w:r>
            <w:r w:rsidRPr="00725E27">
              <w:rPr>
                <w:rFonts w:eastAsia="Times New Roman"/>
                <w:b/>
                <w:noProof/>
                <w:szCs w:val="24"/>
              </w:rPr>
              <w:t>50</w:t>
            </w:r>
            <w:r w:rsidRPr="00725E27">
              <w:rPr>
                <w:rFonts w:eastAsia="Times New Roman"/>
                <w:b/>
                <w:szCs w:val="24"/>
              </w:rPr>
              <w:fldChar w:fldCharType="end"/>
            </w:r>
          </w:p>
        </w:tc>
      </w:tr>
    </w:tbl>
    <w:p w14:paraId="78C8C09B" w14:textId="77777777" w:rsidR="006219C0" w:rsidRPr="00725E27" w:rsidRDefault="006219C0" w:rsidP="006219C0">
      <w:pPr>
        <w:spacing w:after="0" w:line="360" w:lineRule="auto"/>
        <w:jc w:val="left"/>
        <w:rPr>
          <w:rFonts w:eastAsia="Calibri" w:cs="Times New Roman"/>
          <w:b/>
          <w:szCs w:val="24"/>
          <w:lang w:val="en-ZA"/>
        </w:rPr>
      </w:pPr>
    </w:p>
    <w:p w14:paraId="4891EFDF" w14:textId="77777777" w:rsidR="006219C0" w:rsidRPr="00725E27" w:rsidRDefault="006219C0" w:rsidP="006219C0">
      <w:pPr>
        <w:spacing w:after="120" w:line="360" w:lineRule="auto"/>
        <w:contextualSpacing/>
        <w:jc w:val="left"/>
        <w:rPr>
          <w:rFonts w:eastAsia="Calibri" w:cs="Times New Roman"/>
          <w:b/>
          <w:szCs w:val="24"/>
          <w:lang w:val="en-ZA"/>
        </w:rPr>
      </w:pPr>
      <w:r w:rsidRPr="00725E27">
        <w:rPr>
          <w:rFonts w:eastAsia="Calibri" w:cs="Times New Roman"/>
          <w:b/>
          <w:szCs w:val="24"/>
          <w:lang w:val="en-ZA"/>
        </w:rPr>
        <w:t>Learning Outcomes, Content and Suggested Assessment Methods</w:t>
      </w:r>
    </w:p>
    <w:p w14:paraId="21AC17B4" w14:textId="77777777" w:rsidR="006219C0" w:rsidRPr="00725E27" w:rsidRDefault="006219C0" w:rsidP="006219C0">
      <w:pPr>
        <w:spacing w:after="120" w:line="360" w:lineRule="auto"/>
        <w:contextualSpacing/>
        <w:jc w:val="left"/>
        <w:rPr>
          <w:rFonts w:eastAsia="Calibri"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372"/>
        <w:gridCol w:w="2463"/>
      </w:tblGrid>
      <w:tr w:rsidR="00725E27" w:rsidRPr="00725E27" w14:paraId="266ACEF0" w14:textId="77777777" w:rsidTr="00400007">
        <w:trPr>
          <w:trHeight w:val="620"/>
        </w:trPr>
        <w:tc>
          <w:tcPr>
            <w:tcW w:w="1345" w:type="pct"/>
            <w:tcBorders>
              <w:top w:val="single" w:sz="4" w:space="0" w:color="auto"/>
              <w:left w:val="single" w:sz="4" w:space="0" w:color="auto"/>
              <w:bottom w:val="single" w:sz="4" w:space="0" w:color="auto"/>
              <w:right w:val="single" w:sz="4" w:space="0" w:color="auto"/>
            </w:tcBorders>
            <w:hideMark/>
          </w:tcPr>
          <w:p w14:paraId="62161820" w14:textId="77777777" w:rsidR="006219C0" w:rsidRPr="00725E27" w:rsidRDefault="006219C0" w:rsidP="006219C0">
            <w:pPr>
              <w:spacing w:after="0" w:line="360" w:lineRule="auto"/>
              <w:jc w:val="left"/>
              <w:rPr>
                <w:rFonts w:eastAsia="Calibri" w:cs="Times New Roman"/>
                <w:szCs w:val="24"/>
              </w:rPr>
            </w:pPr>
            <w:r w:rsidRPr="00725E27">
              <w:rPr>
                <w:rFonts w:eastAsia="Calibri" w:cs="Times New Roman"/>
                <w:b/>
                <w:szCs w:val="24"/>
                <w:lang w:val="en-ZA"/>
              </w:rPr>
              <w:t>Learning Outcome</w:t>
            </w:r>
          </w:p>
        </w:tc>
        <w:tc>
          <w:tcPr>
            <w:tcW w:w="2338" w:type="pct"/>
            <w:tcBorders>
              <w:top w:val="single" w:sz="4" w:space="0" w:color="auto"/>
              <w:left w:val="single" w:sz="4" w:space="0" w:color="auto"/>
              <w:bottom w:val="single" w:sz="4" w:space="0" w:color="auto"/>
              <w:right w:val="single" w:sz="4" w:space="0" w:color="auto"/>
            </w:tcBorders>
            <w:hideMark/>
          </w:tcPr>
          <w:p w14:paraId="04A86543" w14:textId="77777777" w:rsidR="006219C0" w:rsidRPr="00725E27" w:rsidRDefault="006219C0" w:rsidP="006219C0">
            <w:pPr>
              <w:spacing w:after="0" w:line="360" w:lineRule="auto"/>
              <w:jc w:val="left"/>
              <w:rPr>
                <w:rFonts w:eastAsia="Calibri" w:cs="Times New Roman"/>
                <w:szCs w:val="24"/>
                <w:lang w:val="en-ZA"/>
              </w:rPr>
            </w:pPr>
            <w:r w:rsidRPr="00725E27">
              <w:rPr>
                <w:rFonts w:eastAsia="Calibri" w:cs="Times New Roman"/>
                <w:b/>
                <w:szCs w:val="24"/>
                <w:lang w:val="en-ZA"/>
              </w:rPr>
              <w:t>Content</w:t>
            </w:r>
          </w:p>
        </w:tc>
        <w:tc>
          <w:tcPr>
            <w:tcW w:w="1317" w:type="pct"/>
            <w:tcBorders>
              <w:top w:val="single" w:sz="4" w:space="0" w:color="auto"/>
              <w:left w:val="single" w:sz="4" w:space="0" w:color="auto"/>
              <w:bottom w:val="single" w:sz="4" w:space="0" w:color="auto"/>
              <w:right w:val="single" w:sz="4" w:space="0" w:color="auto"/>
            </w:tcBorders>
            <w:hideMark/>
          </w:tcPr>
          <w:p w14:paraId="4B416274" w14:textId="77777777" w:rsidR="006219C0" w:rsidRPr="00725E27" w:rsidRDefault="006219C0" w:rsidP="006219C0">
            <w:pPr>
              <w:spacing w:after="0" w:line="360" w:lineRule="auto"/>
              <w:jc w:val="left"/>
              <w:rPr>
                <w:rFonts w:eastAsia="Calibri" w:cs="Times New Roman"/>
                <w:szCs w:val="24"/>
                <w:lang w:val="en-ZA"/>
              </w:rPr>
            </w:pPr>
            <w:r w:rsidRPr="00725E27">
              <w:rPr>
                <w:rFonts w:eastAsia="Calibri" w:cs="Times New Roman"/>
                <w:b/>
                <w:szCs w:val="24"/>
                <w:lang w:val="en-ZA"/>
              </w:rPr>
              <w:t>Suggested Assessment Methods</w:t>
            </w:r>
          </w:p>
        </w:tc>
      </w:tr>
      <w:tr w:rsidR="00725E27" w:rsidRPr="00725E27" w14:paraId="57EABAFD" w14:textId="77777777" w:rsidTr="00400007">
        <w:trPr>
          <w:trHeight w:val="416"/>
        </w:trPr>
        <w:tc>
          <w:tcPr>
            <w:tcW w:w="1345" w:type="pct"/>
            <w:tcBorders>
              <w:top w:val="single" w:sz="4" w:space="0" w:color="auto"/>
              <w:left w:val="single" w:sz="4" w:space="0" w:color="auto"/>
              <w:bottom w:val="single" w:sz="4" w:space="0" w:color="auto"/>
              <w:right w:val="single" w:sz="4" w:space="0" w:color="auto"/>
            </w:tcBorders>
          </w:tcPr>
          <w:p w14:paraId="6A919C03" w14:textId="77777777" w:rsidR="006219C0" w:rsidRPr="00725E27" w:rsidRDefault="006219C0" w:rsidP="004470E5">
            <w:pPr>
              <w:numPr>
                <w:ilvl w:val="0"/>
                <w:numId w:val="645"/>
              </w:numPr>
              <w:pBdr>
                <w:top w:val="nil"/>
                <w:left w:val="nil"/>
                <w:bottom w:val="nil"/>
                <w:right w:val="nil"/>
                <w:between w:val="nil"/>
              </w:pBdr>
              <w:spacing w:after="0" w:line="360" w:lineRule="auto"/>
              <w:jc w:val="left"/>
              <w:rPr>
                <w:rFonts w:eastAsia="Calibri" w:cs="Times New Roman"/>
                <w:szCs w:val="24"/>
              </w:rPr>
            </w:pPr>
            <w:bookmarkStart w:id="83" w:name="_Hlk180248642"/>
            <w:r w:rsidRPr="00725E27">
              <w:rPr>
                <w:rFonts w:eastAsia="Calibri" w:cs="Times New Roman"/>
                <w:bCs/>
                <w:szCs w:val="24"/>
                <w:lang w:val="en-ZW"/>
              </w:rPr>
              <w:t xml:space="preserve">Demonstrate workshop </w:t>
            </w:r>
            <w:r w:rsidRPr="00725E27">
              <w:rPr>
                <w:rFonts w:eastAsia="Calibri" w:cs="Times New Roman"/>
                <w:bCs/>
                <w:szCs w:val="24"/>
                <w:lang w:val="en-ZW"/>
              </w:rPr>
              <w:lastRenderedPageBreak/>
              <w:t>safety awareness</w:t>
            </w:r>
            <w:bookmarkEnd w:id="83"/>
          </w:p>
        </w:tc>
        <w:tc>
          <w:tcPr>
            <w:tcW w:w="2338" w:type="pct"/>
            <w:tcBorders>
              <w:top w:val="single" w:sz="4" w:space="0" w:color="auto"/>
              <w:left w:val="single" w:sz="4" w:space="0" w:color="auto"/>
              <w:bottom w:val="single" w:sz="4" w:space="0" w:color="auto"/>
              <w:right w:val="single" w:sz="4" w:space="0" w:color="auto"/>
            </w:tcBorders>
          </w:tcPr>
          <w:p w14:paraId="6F1AFC39" w14:textId="77777777" w:rsidR="006219C0" w:rsidRPr="00725E27" w:rsidRDefault="006219C0" w:rsidP="004470E5">
            <w:pPr>
              <w:numPr>
                <w:ilvl w:val="1"/>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lastRenderedPageBreak/>
              <w:t xml:space="preserve">Personal Protective Equipment: </w:t>
            </w:r>
          </w:p>
          <w:p w14:paraId="794B0E70"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Dust coat/overall</w:t>
            </w:r>
          </w:p>
          <w:p w14:paraId="4F75E914"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Safety boots</w:t>
            </w:r>
          </w:p>
          <w:p w14:paraId="797B90FC"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lastRenderedPageBreak/>
              <w:t xml:space="preserve">Helmet </w:t>
            </w:r>
          </w:p>
          <w:p w14:paraId="147602E5"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Safety gloves</w:t>
            </w:r>
          </w:p>
          <w:p w14:paraId="0E59BBAC"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Safety goggles</w:t>
            </w:r>
          </w:p>
          <w:p w14:paraId="23817CF8"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Reflector jackets</w:t>
            </w:r>
          </w:p>
          <w:p w14:paraId="39A3F482"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Hear muffs</w:t>
            </w:r>
          </w:p>
          <w:p w14:paraId="61E804D4"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Face musk</w:t>
            </w:r>
          </w:p>
          <w:p w14:paraId="1D0E1E8C" w14:textId="77777777" w:rsidR="006219C0" w:rsidRPr="00725E27" w:rsidRDefault="006219C0" w:rsidP="004470E5">
            <w:pPr>
              <w:numPr>
                <w:ilvl w:val="1"/>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 xml:space="preserve">Personal safety rules and regulations (Occupational Safety and Health (OSH) Act 2012); </w:t>
            </w:r>
          </w:p>
          <w:p w14:paraId="41B6990E" w14:textId="77777777" w:rsidR="006219C0" w:rsidRPr="00725E27" w:rsidRDefault="006219C0" w:rsidP="004470E5">
            <w:pPr>
              <w:numPr>
                <w:ilvl w:val="2"/>
                <w:numId w:val="645"/>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Proper Usage of PPE</w:t>
            </w:r>
          </w:p>
          <w:p w14:paraId="151A90C5" w14:textId="77777777" w:rsidR="006219C0" w:rsidRPr="00725E27" w:rsidRDefault="006219C0" w:rsidP="004470E5">
            <w:pPr>
              <w:numPr>
                <w:ilvl w:val="2"/>
                <w:numId w:val="645"/>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PPE Maintenance</w:t>
            </w:r>
          </w:p>
          <w:p w14:paraId="37309183" w14:textId="77777777" w:rsidR="006219C0" w:rsidRPr="00725E27" w:rsidRDefault="006219C0" w:rsidP="004470E5">
            <w:pPr>
              <w:numPr>
                <w:ilvl w:val="2"/>
                <w:numId w:val="645"/>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Incident Reporting</w:t>
            </w:r>
          </w:p>
          <w:p w14:paraId="5D4B0E0D" w14:textId="77777777" w:rsidR="006219C0" w:rsidRPr="00725E27" w:rsidRDefault="006219C0" w:rsidP="004470E5">
            <w:pPr>
              <w:numPr>
                <w:ilvl w:val="2"/>
                <w:numId w:val="645"/>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Roles and Responsibilities</w:t>
            </w:r>
          </w:p>
          <w:p w14:paraId="23670328" w14:textId="77777777" w:rsidR="006219C0" w:rsidRPr="00725E27" w:rsidRDefault="006219C0" w:rsidP="004470E5">
            <w:pPr>
              <w:numPr>
                <w:ilvl w:val="1"/>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 xml:space="preserve">Workshop machine, tools and equipment safety procedures (Occupational Safety and Health (OSH) Act 2012); </w:t>
            </w:r>
          </w:p>
          <w:p w14:paraId="41F0E7BA" w14:textId="77777777" w:rsidR="006219C0" w:rsidRPr="00725E27" w:rsidRDefault="006219C0" w:rsidP="004470E5">
            <w:pPr>
              <w:numPr>
                <w:ilvl w:val="2"/>
                <w:numId w:val="652"/>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Proper Use of Machines and Tools</w:t>
            </w:r>
          </w:p>
          <w:p w14:paraId="51F6AE60" w14:textId="77777777" w:rsidR="006219C0" w:rsidRPr="00725E27" w:rsidRDefault="006219C0" w:rsidP="004470E5">
            <w:pPr>
              <w:numPr>
                <w:ilvl w:val="2"/>
                <w:numId w:val="652"/>
              </w:numPr>
              <w:spacing w:after="0" w:line="360" w:lineRule="auto"/>
              <w:contextualSpacing/>
              <w:jc w:val="left"/>
              <w:rPr>
                <w:rFonts w:eastAsia="Calibri" w:cs="Times New Roman"/>
                <w:szCs w:val="24"/>
                <w:lang w:val="en-ZW"/>
              </w:rPr>
            </w:pPr>
            <w:r w:rsidRPr="00725E27">
              <w:rPr>
                <w:rFonts w:eastAsia="Calibri" w:cs="Times New Roman"/>
                <w:szCs w:val="24"/>
              </w:rPr>
              <w:t>Inspection and Maintenance</w:t>
            </w:r>
          </w:p>
          <w:p w14:paraId="7F8C709D" w14:textId="77777777" w:rsidR="006219C0" w:rsidRPr="00725E27" w:rsidRDefault="006219C0" w:rsidP="004470E5">
            <w:pPr>
              <w:numPr>
                <w:ilvl w:val="2"/>
                <w:numId w:val="652"/>
              </w:numPr>
              <w:spacing w:after="0" w:line="360" w:lineRule="auto"/>
              <w:contextualSpacing/>
              <w:jc w:val="left"/>
              <w:rPr>
                <w:rFonts w:eastAsia="Calibri" w:cs="Times New Roman"/>
                <w:szCs w:val="24"/>
                <w:lang w:val="en-ZW"/>
              </w:rPr>
            </w:pPr>
            <w:r w:rsidRPr="00725E27">
              <w:rPr>
                <w:rFonts w:eastAsia="Calibri" w:cs="Times New Roman"/>
                <w:szCs w:val="24"/>
                <w:lang w:val="en-ZW"/>
              </w:rPr>
              <w:t>Safety Guards and Devices</w:t>
            </w:r>
          </w:p>
          <w:p w14:paraId="49C92BC6" w14:textId="77777777" w:rsidR="006219C0" w:rsidRPr="00725E27" w:rsidRDefault="006219C0" w:rsidP="004470E5">
            <w:pPr>
              <w:numPr>
                <w:ilvl w:val="2"/>
                <w:numId w:val="652"/>
              </w:numPr>
              <w:spacing w:after="0" w:line="360" w:lineRule="auto"/>
              <w:contextualSpacing/>
              <w:jc w:val="left"/>
              <w:rPr>
                <w:rFonts w:eastAsia="Calibri" w:cs="Times New Roman"/>
                <w:szCs w:val="24"/>
                <w:lang w:val="en-ZW"/>
              </w:rPr>
            </w:pPr>
            <w:r w:rsidRPr="00725E27">
              <w:rPr>
                <w:rFonts w:eastAsia="Calibri" w:cs="Times New Roman"/>
                <w:szCs w:val="24"/>
                <w:lang w:val="en-ZW"/>
              </w:rPr>
              <w:t>Safe Handling and Storage</w:t>
            </w:r>
          </w:p>
          <w:p w14:paraId="45A124C5" w14:textId="77777777" w:rsidR="006219C0" w:rsidRPr="00725E27" w:rsidRDefault="006219C0" w:rsidP="004470E5">
            <w:pPr>
              <w:numPr>
                <w:ilvl w:val="2"/>
                <w:numId w:val="652"/>
              </w:numPr>
              <w:spacing w:after="0" w:line="360" w:lineRule="auto"/>
              <w:contextualSpacing/>
              <w:jc w:val="left"/>
              <w:rPr>
                <w:rFonts w:eastAsia="Calibri" w:cs="Times New Roman"/>
                <w:szCs w:val="24"/>
                <w:lang w:val="en-ZW"/>
              </w:rPr>
            </w:pPr>
            <w:r w:rsidRPr="00725E27">
              <w:rPr>
                <w:rFonts w:eastAsia="Calibri" w:cs="Times New Roman"/>
                <w:szCs w:val="24"/>
              </w:rPr>
              <w:t>Training and Awareness</w:t>
            </w:r>
          </w:p>
          <w:p w14:paraId="520C6B3D" w14:textId="77777777" w:rsidR="006219C0" w:rsidRPr="00725E27" w:rsidRDefault="006219C0" w:rsidP="004470E5">
            <w:pPr>
              <w:numPr>
                <w:ilvl w:val="1"/>
                <w:numId w:val="648"/>
              </w:numPr>
              <w:spacing w:after="0" w:line="360" w:lineRule="auto"/>
              <w:contextualSpacing/>
              <w:jc w:val="left"/>
              <w:rPr>
                <w:rFonts w:eastAsia="Calibri" w:cs="Times New Roman"/>
                <w:szCs w:val="24"/>
                <w:lang w:val="en-ZW"/>
              </w:rPr>
            </w:pPr>
            <w:r w:rsidRPr="00725E27">
              <w:rPr>
                <w:rFonts w:eastAsia="Calibri" w:cs="Times New Roman"/>
                <w:szCs w:val="24"/>
                <w:lang w:val="en-GB"/>
              </w:rPr>
              <w:t>Workplace safety practices</w:t>
            </w:r>
            <w:r w:rsidRPr="00725E27">
              <w:rPr>
                <w:rFonts w:eastAsia="Calibri" w:cs="Times New Roman"/>
                <w:szCs w:val="24"/>
                <w:lang w:val="en-ZW"/>
              </w:rPr>
              <w:t xml:space="preserve"> (Occupational Safety and Health (OSH) Act 2012);</w:t>
            </w:r>
          </w:p>
          <w:p w14:paraId="417ADC8D"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Hazard Identification:</w:t>
            </w:r>
          </w:p>
          <w:p w14:paraId="216BDB73"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rPr>
              <w:t>Safe Work Practices</w:t>
            </w:r>
          </w:p>
          <w:p w14:paraId="41CE9688"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rPr>
              <w:t>Training and Awareness</w:t>
            </w:r>
          </w:p>
          <w:p w14:paraId="2D71AB63"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lang w:val="en-ZW"/>
              </w:rPr>
              <w:t>Safety Signage and Communication</w:t>
            </w:r>
          </w:p>
          <w:p w14:paraId="7CC8AF7B" w14:textId="77777777" w:rsidR="006219C0" w:rsidRPr="00725E27" w:rsidRDefault="006219C0" w:rsidP="004470E5">
            <w:pPr>
              <w:numPr>
                <w:ilvl w:val="2"/>
                <w:numId w:val="648"/>
              </w:numPr>
              <w:spacing w:after="0" w:line="360" w:lineRule="auto"/>
              <w:contextualSpacing/>
              <w:jc w:val="left"/>
              <w:rPr>
                <w:rFonts w:eastAsia="Calibri" w:cs="Times New Roman"/>
                <w:szCs w:val="24"/>
                <w:lang w:val="en-ZW"/>
              </w:rPr>
            </w:pPr>
            <w:r w:rsidRPr="00725E27">
              <w:rPr>
                <w:rFonts w:eastAsia="Calibri" w:cs="Times New Roman"/>
                <w:szCs w:val="24"/>
              </w:rPr>
              <w:lastRenderedPageBreak/>
              <w:t>Incident Reporting and Investigation</w:t>
            </w:r>
          </w:p>
          <w:p w14:paraId="3A00FC91" w14:textId="77777777" w:rsidR="006219C0" w:rsidRPr="00725E27" w:rsidRDefault="006219C0" w:rsidP="004470E5">
            <w:pPr>
              <w:numPr>
                <w:ilvl w:val="1"/>
                <w:numId w:val="648"/>
              </w:numPr>
              <w:spacing w:after="0" w:line="360" w:lineRule="auto"/>
              <w:contextualSpacing/>
              <w:jc w:val="left"/>
              <w:rPr>
                <w:rFonts w:eastAsia="Calibri" w:cs="Times New Roman"/>
                <w:szCs w:val="24"/>
                <w:lang w:val="en-ZW"/>
              </w:rPr>
            </w:pPr>
            <w:r w:rsidRPr="00725E27">
              <w:rPr>
                <w:rFonts w:eastAsia="Calibri" w:cs="Times New Roman"/>
                <w:szCs w:val="24"/>
                <w:lang w:val="en-GB"/>
              </w:rPr>
              <w:t>Appropriate fire extinguishers:</w:t>
            </w:r>
          </w:p>
          <w:p w14:paraId="52E61C51" w14:textId="77777777" w:rsidR="006219C0" w:rsidRPr="00725E27" w:rsidRDefault="006219C0" w:rsidP="004470E5">
            <w:pPr>
              <w:numPr>
                <w:ilvl w:val="2"/>
                <w:numId w:val="653"/>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Identify the Extinguisher Class:</w:t>
            </w:r>
          </w:p>
          <w:p w14:paraId="60D940DE" w14:textId="77777777" w:rsidR="006219C0" w:rsidRPr="00725E27" w:rsidRDefault="006219C0" w:rsidP="004470E5">
            <w:pPr>
              <w:numPr>
                <w:ilvl w:val="2"/>
                <w:numId w:val="653"/>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Operating the Fire Extinguisher (PASS Technique)</w:t>
            </w:r>
          </w:p>
          <w:p w14:paraId="099A5EA4" w14:textId="77777777" w:rsidR="006219C0" w:rsidRPr="00725E27" w:rsidRDefault="006219C0" w:rsidP="004470E5">
            <w:pPr>
              <w:numPr>
                <w:ilvl w:val="2"/>
                <w:numId w:val="653"/>
              </w:numPr>
              <w:spacing w:after="0" w:line="360" w:lineRule="auto"/>
              <w:contextualSpacing/>
              <w:jc w:val="left"/>
              <w:rPr>
                <w:rFonts w:eastAsia="Calibri" w:cs="Times New Roman"/>
                <w:szCs w:val="24"/>
                <w:lang w:val="en-ZW" w:eastAsia="x-none"/>
              </w:rPr>
            </w:pPr>
            <w:r w:rsidRPr="00725E27">
              <w:rPr>
                <w:rFonts w:eastAsia="Calibri" w:cs="Times New Roman"/>
                <w:szCs w:val="24"/>
                <w:lang w:val="en-ZW" w:eastAsia="x-none"/>
              </w:rPr>
              <w:t>Fire Extinguisher Location and Accessibility</w:t>
            </w:r>
          </w:p>
          <w:p w14:paraId="022D72D4" w14:textId="77777777" w:rsidR="006219C0" w:rsidRPr="00725E27" w:rsidRDefault="006219C0" w:rsidP="004470E5">
            <w:pPr>
              <w:numPr>
                <w:ilvl w:val="2"/>
                <w:numId w:val="653"/>
              </w:numPr>
              <w:spacing w:after="0" w:line="360" w:lineRule="auto"/>
              <w:contextualSpacing/>
              <w:jc w:val="left"/>
              <w:rPr>
                <w:rFonts w:eastAsia="Calibri" w:cs="Times New Roman"/>
                <w:szCs w:val="24"/>
                <w:lang w:val="en-ZW"/>
              </w:rPr>
            </w:pPr>
            <w:r w:rsidRPr="00725E27">
              <w:rPr>
                <w:rFonts w:eastAsia="Calibri" w:cs="Times New Roman"/>
                <w:szCs w:val="24"/>
                <w:lang w:val="en-ZW" w:eastAsia="x-none"/>
              </w:rPr>
              <w:t>Training and Awareness</w:t>
            </w:r>
          </w:p>
        </w:tc>
        <w:tc>
          <w:tcPr>
            <w:tcW w:w="1317" w:type="pct"/>
            <w:tcBorders>
              <w:top w:val="single" w:sz="4" w:space="0" w:color="auto"/>
              <w:left w:val="single" w:sz="4" w:space="0" w:color="auto"/>
              <w:bottom w:val="single" w:sz="4" w:space="0" w:color="auto"/>
              <w:right w:val="single" w:sz="4" w:space="0" w:color="auto"/>
            </w:tcBorders>
            <w:hideMark/>
          </w:tcPr>
          <w:p w14:paraId="249AD9CD"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lastRenderedPageBreak/>
              <w:t>Observation</w:t>
            </w:r>
          </w:p>
          <w:p w14:paraId="63A25C73"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Written Tests</w:t>
            </w:r>
          </w:p>
          <w:p w14:paraId="66C1837D"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Oral Questioning</w:t>
            </w:r>
          </w:p>
          <w:p w14:paraId="28DE38D7"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lastRenderedPageBreak/>
              <w:t>Portfolio of evidence</w:t>
            </w:r>
          </w:p>
          <w:p w14:paraId="70374F31"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Third Party Report</w:t>
            </w:r>
          </w:p>
          <w:p w14:paraId="14E608C2" w14:textId="77777777" w:rsidR="006219C0" w:rsidRPr="00725E27" w:rsidRDefault="006219C0" w:rsidP="006219C0">
            <w:pPr>
              <w:spacing w:after="0" w:line="360" w:lineRule="auto"/>
              <w:ind w:left="360"/>
              <w:jc w:val="left"/>
              <w:rPr>
                <w:rFonts w:eastAsia="Calibri" w:cs="Times New Roman"/>
                <w:szCs w:val="24"/>
                <w:lang w:val="en-ZA"/>
              </w:rPr>
            </w:pPr>
            <w:r w:rsidRPr="00725E27">
              <w:rPr>
                <w:rFonts w:eastAsia="Calibri" w:cs="Times New Roman"/>
                <w:szCs w:val="24"/>
                <w:lang w:val="en-ZA"/>
              </w:rPr>
              <w:t xml:space="preserve">Interviews </w:t>
            </w:r>
          </w:p>
        </w:tc>
      </w:tr>
      <w:tr w:rsidR="00725E27" w:rsidRPr="00725E27" w14:paraId="36593D98" w14:textId="77777777" w:rsidTr="00400007">
        <w:trPr>
          <w:trHeight w:val="699"/>
        </w:trPr>
        <w:tc>
          <w:tcPr>
            <w:tcW w:w="1345" w:type="pct"/>
            <w:tcBorders>
              <w:top w:val="single" w:sz="4" w:space="0" w:color="auto"/>
              <w:left w:val="single" w:sz="4" w:space="0" w:color="auto"/>
              <w:bottom w:val="single" w:sz="4" w:space="0" w:color="auto"/>
              <w:right w:val="single" w:sz="4" w:space="0" w:color="auto"/>
            </w:tcBorders>
          </w:tcPr>
          <w:p w14:paraId="631464CF" w14:textId="77777777" w:rsidR="006219C0" w:rsidRPr="00725E27" w:rsidRDefault="006219C0" w:rsidP="004470E5">
            <w:pPr>
              <w:numPr>
                <w:ilvl w:val="0"/>
                <w:numId w:val="653"/>
              </w:numPr>
              <w:spacing w:after="200" w:line="360" w:lineRule="auto"/>
              <w:jc w:val="left"/>
              <w:rPr>
                <w:rFonts w:eastAsia="Calibri" w:cs="Times New Roman"/>
                <w:szCs w:val="24"/>
              </w:rPr>
            </w:pPr>
            <w:bookmarkStart w:id="84" w:name="_Hlk180248659"/>
            <w:r w:rsidRPr="00725E27">
              <w:rPr>
                <w:rFonts w:eastAsia="Calibri" w:cs="Times New Roman"/>
                <w:bCs/>
                <w:szCs w:val="24"/>
                <w:lang w:val="en-ZW"/>
              </w:rPr>
              <w:lastRenderedPageBreak/>
              <w:t>Demonstrate masonry skills</w:t>
            </w:r>
            <w:bookmarkEnd w:id="84"/>
          </w:p>
        </w:tc>
        <w:tc>
          <w:tcPr>
            <w:tcW w:w="2338" w:type="pct"/>
            <w:tcBorders>
              <w:top w:val="single" w:sz="4" w:space="0" w:color="auto"/>
              <w:left w:val="single" w:sz="4" w:space="0" w:color="auto"/>
              <w:bottom w:val="single" w:sz="4" w:space="0" w:color="auto"/>
              <w:right w:val="single" w:sz="4" w:space="0" w:color="auto"/>
            </w:tcBorders>
          </w:tcPr>
          <w:p w14:paraId="206C3E6E" w14:textId="77777777" w:rsidR="006219C0" w:rsidRPr="00725E27" w:rsidRDefault="006219C0" w:rsidP="004470E5">
            <w:pPr>
              <w:pStyle w:val="ListParagraph"/>
              <w:numPr>
                <w:ilvl w:val="1"/>
                <w:numId w:val="587"/>
              </w:numPr>
              <w:spacing w:after="0" w:line="360" w:lineRule="auto"/>
              <w:jc w:val="left"/>
              <w:rPr>
                <w:szCs w:val="24"/>
                <w:lang w:eastAsia="x-none"/>
              </w:rPr>
            </w:pPr>
            <w:r w:rsidRPr="00725E27">
              <w:rPr>
                <w:szCs w:val="24"/>
                <w:lang w:eastAsia="x-none"/>
              </w:rPr>
              <w:t>Workshop safety hazards:</w:t>
            </w:r>
          </w:p>
          <w:p w14:paraId="73A3C4A5" w14:textId="77777777" w:rsidR="006219C0" w:rsidRPr="00725E27" w:rsidRDefault="006219C0" w:rsidP="004470E5">
            <w:pPr>
              <w:numPr>
                <w:ilvl w:val="2"/>
                <w:numId w:val="587"/>
              </w:numPr>
              <w:spacing w:after="0" w:line="360" w:lineRule="auto"/>
              <w:ind w:left="1287"/>
              <w:jc w:val="left"/>
              <w:rPr>
                <w:szCs w:val="24"/>
                <w:lang w:eastAsia="x-none"/>
              </w:rPr>
            </w:pPr>
            <w:r w:rsidRPr="00725E27">
              <w:rPr>
                <w:szCs w:val="24"/>
                <w:lang w:eastAsia="x-none"/>
              </w:rPr>
              <w:t xml:space="preserve">Fire </w:t>
            </w:r>
          </w:p>
          <w:p w14:paraId="6CBBE11B"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 xml:space="preserve">Explosion </w:t>
            </w:r>
          </w:p>
          <w:p w14:paraId="7EB7A9B0"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 xml:space="preserve">Fumes and gases </w:t>
            </w:r>
          </w:p>
          <w:p w14:paraId="66F5BFE5"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 xml:space="preserve">Electric shock </w:t>
            </w:r>
          </w:p>
          <w:p w14:paraId="7CCF90E0"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Spilt oil/water</w:t>
            </w:r>
          </w:p>
          <w:p w14:paraId="41F5D5AA" w14:textId="77777777" w:rsidR="006219C0" w:rsidRPr="00725E27" w:rsidRDefault="006219C0" w:rsidP="004470E5">
            <w:pPr>
              <w:pStyle w:val="ListParagraph"/>
              <w:numPr>
                <w:ilvl w:val="1"/>
                <w:numId w:val="587"/>
              </w:numPr>
              <w:spacing w:after="0" w:line="360" w:lineRule="auto"/>
              <w:jc w:val="left"/>
              <w:rPr>
                <w:szCs w:val="24"/>
              </w:rPr>
            </w:pPr>
            <w:r w:rsidRPr="00725E27">
              <w:rPr>
                <w:szCs w:val="24"/>
                <w:lang w:eastAsia="x-none"/>
              </w:rPr>
              <w:t xml:space="preserve"> Masonry tools, equipment and consumable materials: Fabrication tools and equipment</w:t>
            </w:r>
          </w:p>
          <w:p w14:paraId="0F12B101"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Wire brush</w:t>
            </w:r>
          </w:p>
          <w:p w14:paraId="5B1D2976"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Saws</w:t>
            </w:r>
          </w:p>
          <w:p w14:paraId="08CC7341"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Hammers</w:t>
            </w:r>
          </w:p>
          <w:p w14:paraId="266E40DC"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Trowels</w:t>
            </w:r>
          </w:p>
          <w:p w14:paraId="6EBAECE5"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Mason square</w:t>
            </w:r>
          </w:p>
          <w:p w14:paraId="141EF725"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Builder’s line</w:t>
            </w:r>
          </w:p>
          <w:p w14:paraId="02FBF3ED"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Tape measure</w:t>
            </w:r>
          </w:p>
          <w:p w14:paraId="16C98864"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Floats</w:t>
            </w:r>
          </w:p>
          <w:p w14:paraId="4C822E22"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shovel</w:t>
            </w:r>
          </w:p>
          <w:p w14:paraId="3930BBF9"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Levels</w:t>
            </w:r>
          </w:p>
          <w:p w14:paraId="1DA80F55"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Plumb bob</w:t>
            </w:r>
          </w:p>
          <w:p w14:paraId="5360FB7B"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lastRenderedPageBreak/>
              <w:t>Drilling machines</w:t>
            </w:r>
          </w:p>
          <w:p w14:paraId="4A9C8216"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Wheel barrows</w:t>
            </w:r>
          </w:p>
          <w:p w14:paraId="71376F1D" w14:textId="77777777" w:rsidR="006219C0" w:rsidRPr="00725E27" w:rsidRDefault="006219C0" w:rsidP="004470E5">
            <w:pPr>
              <w:pStyle w:val="ListParagraph"/>
              <w:numPr>
                <w:ilvl w:val="1"/>
                <w:numId w:val="587"/>
              </w:numPr>
              <w:spacing w:after="0" w:line="360" w:lineRule="auto"/>
              <w:jc w:val="left"/>
              <w:rPr>
                <w:szCs w:val="24"/>
              </w:rPr>
            </w:pPr>
            <w:r w:rsidRPr="00725E27">
              <w:rPr>
                <w:szCs w:val="24"/>
              </w:rPr>
              <w:t>Working drawings:</w:t>
            </w:r>
          </w:p>
          <w:p w14:paraId="76AEA5AA" w14:textId="77777777" w:rsidR="006219C0" w:rsidRPr="00725E27" w:rsidRDefault="006219C0" w:rsidP="004470E5">
            <w:pPr>
              <w:numPr>
                <w:ilvl w:val="2"/>
                <w:numId w:val="587"/>
              </w:numPr>
              <w:spacing w:after="0" w:line="360" w:lineRule="auto"/>
              <w:ind w:left="1287"/>
              <w:contextualSpacing/>
              <w:jc w:val="left"/>
              <w:rPr>
                <w:rFonts w:eastAsia="Calibri" w:cs="Times New Roman"/>
                <w:szCs w:val="24"/>
                <w:lang w:val="en-ZW" w:eastAsia="x-none"/>
              </w:rPr>
            </w:pPr>
            <w:r w:rsidRPr="00725E27">
              <w:rPr>
                <w:rFonts w:eastAsia="Calibri" w:cs="Times New Roman"/>
                <w:szCs w:val="24"/>
                <w:lang w:val="en-ZW" w:eastAsia="x-none"/>
              </w:rPr>
              <w:t>structural</w:t>
            </w:r>
          </w:p>
          <w:p w14:paraId="25166DF6"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architectural</w:t>
            </w:r>
          </w:p>
          <w:p w14:paraId="68852BF0"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mechanical</w:t>
            </w:r>
          </w:p>
          <w:p w14:paraId="57F39185"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electrical</w:t>
            </w:r>
          </w:p>
          <w:p w14:paraId="36227468" w14:textId="77777777" w:rsidR="006219C0" w:rsidRPr="00725E27" w:rsidRDefault="006219C0" w:rsidP="004470E5">
            <w:pPr>
              <w:pStyle w:val="ListParagraph"/>
              <w:numPr>
                <w:ilvl w:val="1"/>
                <w:numId w:val="587"/>
              </w:numPr>
              <w:spacing w:after="0" w:line="360" w:lineRule="auto"/>
              <w:jc w:val="left"/>
              <w:rPr>
                <w:szCs w:val="24"/>
              </w:rPr>
            </w:pPr>
            <w:r w:rsidRPr="00725E27">
              <w:rPr>
                <w:szCs w:val="24"/>
              </w:rPr>
              <w:t xml:space="preserve"> Setting out</w:t>
            </w:r>
          </w:p>
          <w:p w14:paraId="62D8927F" w14:textId="77777777" w:rsidR="006219C0" w:rsidRPr="00725E27" w:rsidRDefault="006219C0" w:rsidP="004470E5">
            <w:pPr>
              <w:numPr>
                <w:ilvl w:val="2"/>
                <w:numId w:val="587"/>
              </w:numPr>
              <w:spacing w:after="0" w:line="360" w:lineRule="auto"/>
              <w:ind w:left="1287"/>
              <w:contextualSpacing/>
              <w:jc w:val="left"/>
              <w:rPr>
                <w:rFonts w:eastAsia="Calibri" w:cs="Times New Roman"/>
                <w:szCs w:val="24"/>
                <w:lang w:val="en-ZW" w:eastAsia="x-none"/>
              </w:rPr>
            </w:pPr>
            <w:r w:rsidRPr="00725E27">
              <w:rPr>
                <w:rFonts w:eastAsia="Calibri" w:cs="Times New Roman"/>
                <w:szCs w:val="24"/>
                <w:lang w:val="en-ZW" w:eastAsia="x-none"/>
              </w:rPr>
              <w:t>Understanding Design Plans</w:t>
            </w:r>
          </w:p>
          <w:p w14:paraId="2978EE60"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Surveying and Measurement</w:t>
            </w:r>
          </w:p>
          <w:p w14:paraId="1F5DA35B"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Marking and Layout</w:t>
            </w:r>
          </w:p>
          <w:p w14:paraId="6650A2A9"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Verification and Adjustment</w:t>
            </w:r>
          </w:p>
          <w:p w14:paraId="3E7D2DF9" w14:textId="77777777" w:rsidR="006219C0" w:rsidRPr="00725E27" w:rsidRDefault="006219C0" w:rsidP="004470E5">
            <w:pPr>
              <w:pStyle w:val="ListParagraph"/>
              <w:numPr>
                <w:ilvl w:val="1"/>
                <w:numId w:val="587"/>
              </w:numPr>
              <w:spacing w:after="0" w:line="360" w:lineRule="auto"/>
              <w:jc w:val="left"/>
              <w:rPr>
                <w:szCs w:val="24"/>
              </w:rPr>
            </w:pPr>
            <w:r w:rsidRPr="00725E27">
              <w:rPr>
                <w:szCs w:val="24"/>
              </w:rPr>
              <w:t>Masonry procedures:</w:t>
            </w:r>
          </w:p>
          <w:p w14:paraId="6359779B" w14:textId="77777777" w:rsidR="006219C0" w:rsidRPr="00725E27" w:rsidRDefault="006219C0" w:rsidP="004470E5">
            <w:pPr>
              <w:numPr>
                <w:ilvl w:val="2"/>
                <w:numId w:val="587"/>
              </w:numPr>
              <w:spacing w:after="0" w:line="360" w:lineRule="auto"/>
              <w:ind w:left="1287"/>
              <w:contextualSpacing/>
              <w:jc w:val="left"/>
              <w:rPr>
                <w:rFonts w:eastAsia="Calibri" w:cs="Times New Roman"/>
                <w:szCs w:val="24"/>
                <w:lang w:val="en-ZW" w:eastAsia="x-none"/>
              </w:rPr>
            </w:pPr>
            <w:r w:rsidRPr="00725E27">
              <w:rPr>
                <w:rFonts w:eastAsia="Calibri" w:cs="Times New Roman"/>
                <w:szCs w:val="24"/>
                <w:lang w:val="en-ZW" w:eastAsia="x-none"/>
              </w:rPr>
              <w:t>Understanding Job Specifications</w:t>
            </w:r>
          </w:p>
          <w:p w14:paraId="7A4E6074"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Preparation of Materials and site</w:t>
            </w:r>
          </w:p>
          <w:p w14:paraId="2BD7389B"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Setting Out and Layout</w:t>
            </w:r>
          </w:p>
          <w:p w14:paraId="7AA34C86"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rPr>
              <w:t>Laying Masonry Units</w:t>
            </w:r>
          </w:p>
          <w:p w14:paraId="65BBB60D"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Building Up Layers (Courses)</w:t>
            </w:r>
          </w:p>
          <w:p w14:paraId="6D43F6D9"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rPr>
              <w:t>Curing Process</w:t>
            </w:r>
          </w:p>
          <w:p w14:paraId="6361D2C6" w14:textId="77777777" w:rsidR="006219C0" w:rsidRPr="00725E27" w:rsidRDefault="006219C0" w:rsidP="004470E5">
            <w:pPr>
              <w:pStyle w:val="ListParagraph"/>
              <w:numPr>
                <w:ilvl w:val="1"/>
                <w:numId w:val="587"/>
              </w:numPr>
              <w:spacing w:after="0" w:line="360" w:lineRule="auto"/>
              <w:jc w:val="left"/>
              <w:rPr>
                <w:szCs w:val="24"/>
              </w:rPr>
            </w:pPr>
            <w:r w:rsidRPr="00725E27">
              <w:rPr>
                <w:szCs w:val="24"/>
              </w:rPr>
              <w:t xml:space="preserve">Masonry works finishes: </w:t>
            </w:r>
          </w:p>
          <w:p w14:paraId="3ADFDE28" w14:textId="77777777" w:rsidR="006219C0" w:rsidRPr="00725E27" w:rsidRDefault="006219C0" w:rsidP="004470E5">
            <w:pPr>
              <w:numPr>
                <w:ilvl w:val="2"/>
                <w:numId w:val="587"/>
              </w:numPr>
              <w:spacing w:after="0" w:line="360" w:lineRule="auto"/>
              <w:ind w:left="1287"/>
              <w:contextualSpacing/>
              <w:jc w:val="left"/>
              <w:rPr>
                <w:rFonts w:eastAsia="Calibri" w:cs="Times New Roman"/>
                <w:szCs w:val="24"/>
                <w:lang w:val="en-ZW" w:eastAsia="x-none"/>
              </w:rPr>
            </w:pPr>
            <w:r w:rsidRPr="00725E27">
              <w:rPr>
                <w:rFonts w:eastAsia="Calibri" w:cs="Times New Roman"/>
                <w:szCs w:val="24"/>
                <w:lang w:val="en-ZW" w:eastAsia="x-none"/>
              </w:rPr>
              <w:t>Review Job Specifications</w:t>
            </w:r>
          </w:p>
          <w:p w14:paraId="395A7169"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rPr>
              <w:t>Surface Preparation</w:t>
            </w:r>
          </w:p>
          <w:p w14:paraId="5DBD8A8E"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Finishing Techniques</w:t>
            </w:r>
          </w:p>
          <w:p w14:paraId="4B795961"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rPr>
              <w:t>Curing Process</w:t>
            </w:r>
          </w:p>
          <w:p w14:paraId="0966B861" w14:textId="77777777" w:rsidR="006219C0" w:rsidRPr="00725E27" w:rsidRDefault="006219C0" w:rsidP="004470E5">
            <w:pPr>
              <w:pStyle w:val="ListParagraph"/>
              <w:numPr>
                <w:ilvl w:val="1"/>
                <w:numId w:val="587"/>
              </w:numPr>
              <w:spacing w:after="0" w:line="360" w:lineRule="auto"/>
              <w:jc w:val="left"/>
              <w:rPr>
                <w:szCs w:val="24"/>
              </w:rPr>
            </w:pPr>
            <w:r w:rsidRPr="00725E27">
              <w:rPr>
                <w:szCs w:val="24"/>
              </w:rPr>
              <w:t>Masonry works tests:</w:t>
            </w:r>
          </w:p>
          <w:p w14:paraId="44BC286C" w14:textId="77777777" w:rsidR="006219C0" w:rsidRPr="00725E27" w:rsidRDefault="006219C0" w:rsidP="004470E5">
            <w:pPr>
              <w:numPr>
                <w:ilvl w:val="2"/>
                <w:numId w:val="587"/>
              </w:numPr>
              <w:spacing w:after="0" w:line="360" w:lineRule="auto"/>
              <w:ind w:left="1287"/>
              <w:contextualSpacing/>
              <w:jc w:val="left"/>
              <w:rPr>
                <w:rFonts w:eastAsia="Calibri" w:cs="Times New Roman"/>
                <w:szCs w:val="24"/>
                <w:lang w:val="en-ZW" w:eastAsia="x-none"/>
              </w:rPr>
            </w:pPr>
            <w:r w:rsidRPr="00725E27">
              <w:rPr>
                <w:rFonts w:eastAsia="Calibri" w:cs="Times New Roman"/>
                <w:szCs w:val="24"/>
                <w:lang w:val="en-ZW" w:eastAsia="x-none"/>
              </w:rPr>
              <w:t>Understanding Testing Requirements</w:t>
            </w:r>
          </w:p>
          <w:p w14:paraId="01678025"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lastRenderedPageBreak/>
              <w:t>Types of Tests for Masonry Works</w:t>
            </w:r>
          </w:p>
          <w:p w14:paraId="7AABB4CC"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lang w:val="en-ZW"/>
              </w:rPr>
              <w:t>Visual Inspection</w:t>
            </w:r>
          </w:p>
          <w:p w14:paraId="28440081"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rPr>
              <w:t>Structural Stability Tests</w:t>
            </w:r>
          </w:p>
          <w:p w14:paraId="53D426C2" w14:textId="77777777" w:rsidR="006219C0" w:rsidRPr="00725E27" w:rsidRDefault="006219C0" w:rsidP="004470E5">
            <w:pPr>
              <w:numPr>
                <w:ilvl w:val="2"/>
                <w:numId w:val="587"/>
              </w:numPr>
              <w:spacing w:after="0" w:line="360" w:lineRule="auto"/>
              <w:ind w:left="1287"/>
              <w:jc w:val="left"/>
              <w:rPr>
                <w:rFonts w:eastAsia="Calibri" w:cs="Times New Roman"/>
                <w:szCs w:val="24"/>
                <w:lang w:val="en-ZW"/>
              </w:rPr>
            </w:pPr>
            <w:r w:rsidRPr="00725E27">
              <w:rPr>
                <w:rFonts w:eastAsia="Calibri" w:cs="Times New Roman"/>
                <w:szCs w:val="24"/>
              </w:rPr>
              <w:t>Corrective Actions</w:t>
            </w:r>
          </w:p>
        </w:tc>
        <w:tc>
          <w:tcPr>
            <w:tcW w:w="1317" w:type="pct"/>
            <w:tcBorders>
              <w:top w:val="single" w:sz="4" w:space="0" w:color="auto"/>
              <w:left w:val="single" w:sz="4" w:space="0" w:color="auto"/>
              <w:bottom w:val="single" w:sz="4" w:space="0" w:color="auto"/>
              <w:right w:val="single" w:sz="4" w:space="0" w:color="auto"/>
            </w:tcBorders>
            <w:hideMark/>
          </w:tcPr>
          <w:p w14:paraId="0CDFCEC6" w14:textId="3420917B"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lastRenderedPageBreak/>
              <w:t>Observation</w:t>
            </w:r>
          </w:p>
          <w:p w14:paraId="010C43CC"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Written Tests</w:t>
            </w:r>
          </w:p>
          <w:p w14:paraId="4E918F9F"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Oral Questioning</w:t>
            </w:r>
          </w:p>
          <w:p w14:paraId="413FAE8A"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Portfolio of evidence</w:t>
            </w:r>
          </w:p>
          <w:p w14:paraId="4317B907"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Third Party Report</w:t>
            </w:r>
          </w:p>
          <w:p w14:paraId="002213AB" w14:textId="77777777" w:rsidR="006219C0" w:rsidRPr="00725E27" w:rsidRDefault="006219C0" w:rsidP="006219C0">
            <w:pPr>
              <w:spacing w:after="0" w:line="360" w:lineRule="auto"/>
              <w:ind w:left="410"/>
              <w:jc w:val="left"/>
              <w:rPr>
                <w:rFonts w:eastAsia="Calibri" w:cs="Times New Roman"/>
                <w:szCs w:val="24"/>
                <w:lang w:val="en-ZA"/>
              </w:rPr>
            </w:pPr>
            <w:r w:rsidRPr="00725E27">
              <w:rPr>
                <w:rFonts w:eastAsia="Calibri" w:cs="Times New Roman"/>
                <w:szCs w:val="24"/>
                <w:lang w:val="en-ZA"/>
              </w:rPr>
              <w:t xml:space="preserve">Interviews </w:t>
            </w:r>
          </w:p>
        </w:tc>
      </w:tr>
      <w:tr w:rsidR="00725E27" w:rsidRPr="00725E27" w14:paraId="0BC17D01" w14:textId="77777777" w:rsidTr="00400007">
        <w:trPr>
          <w:trHeight w:val="755"/>
        </w:trPr>
        <w:tc>
          <w:tcPr>
            <w:tcW w:w="1345" w:type="pct"/>
            <w:tcBorders>
              <w:top w:val="single" w:sz="4" w:space="0" w:color="auto"/>
              <w:left w:val="single" w:sz="4" w:space="0" w:color="auto"/>
              <w:bottom w:val="single" w:sz="4" w:space="0" w:color="auto"/>
              <w:right w:val="single" w:sz="4" w:space="0" w:color="auto"/>
            </w:tcBorders>
          </w:tcPr>
          <w:p w14:paraId="189CCC16" w14:textId="77777777" w:rsidR="006219C0" w:rsidRPr="00725E27" w:rsidRDefault="006219C0" w:rsidP="004470E5">
            <w:pPr>
              <w:numPr>
                <w:ilvl w:val="0"/>
                <w:numId w:val="653"/>
              </w:numPr>
              <w:spacing w:after="200" w:line="360" w:lineRule="auto"/>
              <w:jc w:val="left"/>
              <w:rPr>
                <w:rFonts w:eastAsia="Calibri" w:cs="Times New Roman"/>
                <w:szCs w:val="24"/>
              </w:rPr>
            </w:pPr>
            <w:bookmarkStart w:id="85" w:name="_Hlk180248677"/>
            <w:r w:rsidRPr="00725E27">
              <w:rPr>
                <w:rFonts w:eastAsia="Calibri" w:cs="Times New Roman"/>
                <w:bCs/>
                <w:szCs w:val="24"/>
                <w:lang w:val="en-ZW"/>
              </w:rPr>
              <w:lastRenderedPageBreak/>
              <w:t>Demonstrate carpentry skills</w:t>
            </w:r>
            <w:bookmarkEnd w:id="85"/>
          </w:p>
        </w:tc>
        <w:tc>
          <w:tcPr>
            <w:tcW w:w="2338" w:type="pct"/>
            <w:tcBorders>
              <w:top w:val="single" w:sz="4" w:space="0" w:color="auto"/>
              <w:left w:val="single" w:sz="4" w:space="0" w:color="auto"/>
              <w:bottom w:val="single" w:sz="4" w:space="0" w:color="auto"/>
              <w:right w:val="single" w:sz="4" w:space="0" w:color="auto"/>
            </w:tcBorders>
          </w:tcPr>
          <w:p w14:paraId="524E1E04" w14:textId="77777777" w:rsidR="006219C0" w:rsidRPr="00725E27" w:rsidRDefault="006219C0" w:rsidP="004470E5">
            <w:pPr>
              <w:pStyle w:val="ListParagraph"/>
              <w:numPr>
                <w:ilvl w:val="1"/>
                <w:numId w:val="501"/>
              </w:numPr>
              <w:spacing w:after="0" w:line="360" w:lineRule="auto"/>
              <w:jc w:val="left"/>
              <w:rPr>
                <w:szCs w:val="24"/>
                <w:lang w:eastAsia="x-none"/>
              </w:rPr>
            </w:pPr>
            <w:r w:rsidRPr="00725E27">
              <w:rPr>
                <w:bCs/>
                <w:iCs/>
                <w:szCs w:val="24"/>
                <w:lang w:eastAsia="x-none"/>
              </w:rPr>
              <w:t>Workshop safety hazards:</w:t>
            </w:r>
          </w:p>
          <w:p w14:paraId="19E257DF"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eastAsia="x-none"/>
              </w:rPr>
            </w:pPr>
            <w:r w:rsidRPr="00725E27">
              <w:rPr>
                <w:rFonts w:eastAsia="Calibri" w:cs="Times New Roman"/>
                <w:szCs w:val="24"/>
                <w:lang w:val="en-ZW" w:eastAsia="x-none"/>
              </w:rPr>
              <w:t xml:space="preserve">Fire </w:t>
            </w:r>
          </w:p>
          <w:p w14:paraId="1B51C661"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 xml:space="preserve">Explosion </w:t>
            </w:r>
          </w:p>
          <w:p w14:paraId="2B342BD7"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 xml:space="preserve">Fumes and gases </w:t>
            </w:r>
          </w:p>
          <w:p w14:paraId="0B829E37"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 xml:space="preserve">Electric shock </w:t>
            </w:r>
          </w:p>
          <w:p w14:paraId="2CFC65EB"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Spilt oil/water</w:t>
            </w:r>
          </w:p>
          <w:p w14:paraId="69DEBC37" w14:textId="77777777" w:rsidR="006219C0" w:rsidRPr="00725E27" w:rsidRDefault="006219C0" w:rsidP="004470E5">
            <w:pPr>
              <w:pStyle w:val="ListParagraph"/>
              <w:numPr>
                <w:ilvl w:val="1"/>
                <w:numId w:val="501"/>
              </w:numPr>
              <w:spacing w:after="0" w:line="360" w:lineRule="auto"/>
              <w:jc w:val="left"/>
              <w:rPr>
                <w:szCs w:val="24"/>
              </w:rPr>
            </w:pPr>
            <w:r w:rsidRPr="00725E27">
              <w:rPr>
                <w:bCs/>
                <w:iCs/>
                <w:szCs w:val="24"/>
                <w:lang w:eastAsia="x-none"/>
              </w:rPr>
              <w:t>Carpentry</w:t>
            </w:r>
            <w:r w:rsidRPr="00725E27">
              <w:rPr>
                <w:bCs/>
                <w:iCs/>
                <w:szCs w:val="24"/>
              </w:rPr>
              <w:t xml:space="preserve"> tools, equipment:</w:t>
            </w:r>
          </w:p>
          <w:p w14:paraId="20E76DA3"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planes</w:t>
            </w:r>
          </w:p>
          <w:p w14:paraId="6965D004"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saws</w:t>
            </w:r>
          </w:p>
          <w:p w14:paraId="01EA2670"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chisels</w:t>
            </w:r>
          </w:p>
          <w:p w14:paraId="0ED14944"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clamps</w:t>
            </w:r>
          </w:p>
          <w:p w14:paraId="0DF4807D"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vices</w:t>
            </w:r>
          </w:p>
          <w:p w14:paraId="77F1EA2A"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gauges</w:t>
            </w:r>
          </w:p>
          <w:p w14:paraId="16B13449"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files</w:t>
            </w:r>
          </w:p>
          <w:p w14:paraId="272FA512"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drills</w:t>
            </w:r>
          </w:p>
          <w:p w14:paraId="69DC6121"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screw drivers</w:t>
            </w:r>
          </w:p>
          <w:p w14:paraId="468714AA" w14:textId="77777777" w:rsidR="006219C0" w:rsidRPr="00725E27" w:rsidRDefault="006219C0" w:rsidP="004470E5">
            <w:pPr>
              <w:pStyle w:val="ListParagraph"/>
              <w:numPr>
                <w:ilvl w:val="2"/>
                <w:numId w:val="501"/>
              </w:numPr>
              <w:spacing w:after="0" w:line="360" w:lineRule="auto"/>
              <w:jc w:val="left"/>
              <w:rPr>
                <w:szCs w:val="24"/>
                <w:lang w:eastAsia="x-none"/>
              </w:rPr>
            </w:pPr>
            <w:r w:rsidRPr="00725E27">
              <w:rPr>
                <w:szCs w:val="24"/>
                <w:lang w:eastAsia="x-none"/>
              </w:rPr>
              <w:t>spanners</w:t>
            </w:r>
          </w:p>
          <w:p w14:paraId="4730AA41" w14:textId="77777777" w:rsidR="006219C0" w:rsidRPr="00725E27" w:rsidRDefault="006219C0" w:rsidP="004470E5">
            <w:pPr>
              <w:numPr>
                <w:ilvl w:val="1"/>
                <w:numId w:val="501"/>
              </w:numPr>
              <w:spacing w:after="0" w:line="360" w:lineRule="auto"/>
              <w:ind w:left="360"/>
              <w:contextualSpacing/>
              <w:jc w:val="left"/>
              <w:rPr>
                <w:rFonts w:eastAsia="Calibri" w:cs="Times New Roman"/>
                <w:szCs w:val="24"/>
                <w:lang w:val="en-ZW" w:eastAsia="x-none"/>
              </w:rPr>
            </w:pPr>
            <w:r w:rsidRPr="00725E27">
              <w:rPr>
                <w:rFonts w:eastAsia="Calibri" w:cs="Times New Roman"/>
                <w:szCs w:val="24"/>
                <w:lang w:val="en-ZW" w:eastAsia="x-none"/>
              </w:rPr>
              <w:t>Consumable materials:</w:t>
            </w:r>
          </w:p>
          <w:p w14:paraId="31005A0E"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eastAsia="x-none"/>
              </w:rPr>
            </w:pPr>
            <w:r w:rsidRPr="00725E27">
              <w:rPr>
                <w:rFonts w:eastAsia="Calibri" w:cs="Times New Roman"/>
                <w:bCs/>
                <w:iCs/>
                <w:szCs w:val="24"/>
                <w:lang w:val="en-ZW" w:eastAsia="x-none"/>
              </w:rPr>
              <w:t>Blocks</w:t>
            </w:r>
          </w:p>
          <w:p w14:paraId="758B87C6"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Adhesives</w:t>
            </w:r>
          </w:p>
          <w:p w14:paraId="04E4BC15"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Sand paper</w:t>
            </w:r>
          </w:p>
          <w:p w14:paraId="56101C90"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Electric cables</w:t>
            </w:r>
          </w:p>
          <w:p w14:paraId="43249D39"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Conduits</w:t>
            </w:r>
          </w:p>
          <w:p w14:paraId="6EB07689"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Patress</w:t>
            </w:r>
          </w:p>
          <w:p w14:paraId="02C05604"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Couplers</w:t>
            </w:r>
          </w:p>
          <w:p w14:paraId="27B08ED4"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Switches</w:t>
            </w:r>
          </w:p>
          <w:p w14:paraId="3B641769"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lastRenderedPageBreak/>
              <w:t>bulbs</w:t>
            </w:r>
          </w:p>
          <w:p w14:paraId="09E2F110"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Switch boxes</w:t>
            </w:r>
          </w:p>
          <w:p w14:paraId="6246A516"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Stones</w:t>
            </w:r>
          </w:p>
          <w:p w14:paraId="4B3838A0"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Sand</w:t>
            </w:r>
          </w:p>
          <w:p w14:paraId="46E120BA"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Cement</w:t>
            </w:r>
          </w:p>
          <w:p w14:paraId="45B147CD"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Timber</w:t>
            </w:r>
          </w:p>
          <w:p w14:paraId="3D1C6135"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Lime</w:t>
            </w:r>
          </w:p>
          <w:p w14:paraId="04CA1103"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Hoop iron</w:t>
            </w:r>
          </w:p>
          <w:p w14:paraId="56FB6300"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Reinforcement bars</w:t>
            </w:r>
          </w:p>
          <w:p w14:paraId="0511D8B6"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Jointing cement</w:t>
            </w:r>
          </w:p>
          <w:p w14:paraId="18B36C33"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Clips</w:t>
            </w:r>
          </w:p>
          <w:p w14:paraId="364AAF34"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Sheet metal</w:t>
            </w:r>
          </w:p>
          <w:p w14:paraId="6A302D16"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bCs/>
                <w:iCs/>
                <w:szCs w:val="24"/>
                <w:lang w:val="en-ZW"/>
              </w:rPr>
            </w:pPr>
            <w:r w:rsidRPr="00725E27">
              <w:rPr>
                <w:rFonts w:eastAsia="Calibri" w:cs="Times New Roman"/>
                <w:bCs/>
                <w:iCs/>
                <w:szCs w:val="24"/>
                <w:lang w:val="en-ZW"/>
              </w:rPr>
              <w:t>nails</w:t>
            </w:r>
          </w:p>
          <w:p w14:paraId="553EA4F8" w14:textId="77777777" w:rsidR="006219C0" w:rsidRPr="00725E27" w:rsidRDefault="006219C0" w:rsidP="004470E5">
            <w:pPr>
              <w:numPr>
                <w:ilvl w:val="1"/>
                <w:numId w:val="501"/>
              </w:numPr>
              <w:spacing w:after="0" w:line="360" w:lineRule="auto"/>
              <w:ind w:left="360"/>
              <w:contextualSpacing/>
              <w:jc w:val="left"/>
              <w:rPr>
                <w:rFonts w:eastAsia="Calibri" w:cs="Times New Roman"/>
                <w:szCs w:val="24"/>
                <w:lang w:val="en-ZW" w:eastAsia="x-none"/>
              </w:rPr>
            </w:pPr>
            <w:r w:rsidRPr="00725E27">
              <w:rPr>
                <w:rFonts w:eastAsia="Calibri" w:cs="Times New Roman"/>
                <w:bCs/>
                <w:iCs/>
                <w:szCs w:val="24"/>
                <w:lang w:val="en-ZW" w:eastAsia="x-none"/>
              </w:rPr>
              <w:t>Working drawings</w:t>
            </w:r>
          </w:p>
          <w:p w14:paraId="5F4BA139"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eastAsia="x-none"/>
              </w:rPr>
            </w:pPr>
            <w:r w:rsidRPr="00725E27">
              <w:rPr>
                <w:rFonts w:eastAsia="Calibri" w:cs="Times New Roman"/>
                <w:szCs w:val="24"/>
                <w:lang w:val="en-ZW" w:eastAsia="x-none"/>
              </w:rPr>
              <w:t>Structural</w:t>
            </w:r>
          </w:p>
          <w:p w14:paraId="7374ED75"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Architectural</w:t>
            </w:r>
          </w:p>
          <w:p w14:paraId="67C694F7"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Mechanical</w:t>
            </w:r>
          </w:p>
          <w:p w14:paraId="484DC47C"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Electrical</w:t>
            </w:r>
          </w:p>
          <w:p w14:paraId="6A77B371" w14:textId="77777777" w:rsidR="006219C0" w:rsidRPr="00725E27" w:rsidRDefault="006219C0" w:rsidP="004470E5">
            <w:pPr>
              <w:numPr>
                <w:ilvl w:val="1"/>
                <w:numId w:val="501"/>
              </w:numPr>
              <w:spacing w:after="0" w:line="360" w:lineRule="auto"/>
              <w:ind w:left="360"/>
              <w:contextualSpacing/>
              <w:jc w:val="left"/>
              <w:rPr>
                <w:rFonts w:eastAsia="Calibri" w:cs="Times New Roman"/>
                <w:szCs w:val="24"/>
                <w:lang w:val="en-ZW"/>
              </w:rPr>
            </w:pPr>
            <w:r w:rsidRPr="00725E27">
              <w:rPr>
                <w:rFonts w:eastAsia="Calibri" w:cs="Times New Roman"/>
                <w:szCs w:val="24"/>
                <w:lang w:val="en-ZW"/>
              </w:rPr>
              <w:t>Setting out:</w:t>
            </w:r>
          </w:p>
          <w:p w14:paraId="0D2BF38F"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eastAsia="x-none"/>
              </w:rPr>
            </w:pPr>
            <w:r w:rsidRPr="00725E27">
              <w:rPr>
                <w:rFonts w:eastAsia="Calibri" w:cs="Times New Roman"/>
                <w:szCs w:val="24"/>
                <w:lang w:val="en-ZW" w:eastAsia="x-none"/>
              </w:rPr>
              <w:t>Review Design Plans and Specifications</w:t>
            </w:r>
          </w:p>
          <w:p w14:paraId="6A2B71F0"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lang w:val="en-ZW"/>
              </w:rPr>
              <w:t>Preparation for Setting Out</w:t>
            </w:r>
          </w:p>
          <w:p w14:paraId="1FBEFED9"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t>Measurement and Marking</w:t>
            </w:r>
          </w:p>
          <w:p w14:paraId="7D438B91"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t>Alignment and Checking</w:t>
            </w:r>
          </w:p>
          <w:p w14:paraId="234E377C"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rPr>
              <w:t>Setting Out Joinery Components</w:t>
            </w:r>
          </w:p>
          <w:p w14:paraId="0AB342A1" w14:textId="77777777" w:rsidR="006219C0" w:rsidRPr="00725E27" w:rsidRDefault="006219C0" w:rsidP="004470E5">
            <w:pPr>
              <w:numPr>
                <w:ilvl w:val="1"/>
                <w:numId w:val="501"/>
              </w:numPr>
              <w:spacing w:after="0" w:line="360" w:lineRule="auto"/>
              <w:ind w:left="360"/>
              <w:contextualSpacing/>
              <w:jc w:val="left"/>
              <w:rPr>
                <w:rFonts w:eastAsia="Calibri" w:cs="Times New Roman"/>
                <w:szCs w:val="24"/>
                <w:lang w:val="en-ZW"/>
              </w:rPr>
            </w:pPr>
            <w:r w:rsidRPr="00725E27">
              <w:rPr>
                <w:rFonts w:eastAsia="Calibri" w:cs="Times New Roman"/>
                <w:szCs w:val="24"/>
                <w:lang w:val="en-ZW"/>
              </w:rPr>
              <w:t>Carpentry procedures:</w:t>
            </w:r>
          </w:p>
          <w:p w14:paraId="1A0FBEE8"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eastAsia="x-none"/>
              </w:rPr>
            </w:pPr>
            <w:r w:rsidRPr="00725E27">
              <w:rPr>
                <w:rFonts w:eastAsia="Calibri" w:cs="Times New Roman"/>
                <w:szCs w:val="24"/>
                <w:lang w:val="en-ZW" w:eastAsia="x-none"/>
              </w:rPr>
              <w:t>Review Job Specifications</w:t>
            </w:r>
          </w:p>
          <w:p w14:paraId="691B8865"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t>Preparation and Planning</w:t>
            </w:r>
          </w:p>
          <w:p w14:paraId="604C7AC8"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t>Site Assessment</w:t>
            </w:r>
          </w:p>
          <w:p w14:paraId="710F40AA"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t>Setting Out</w:t>
            </w:r>
          </w:p>
          <w:p w14:paraId="7130BD2E"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lastRenderedPageBreak/>
              <w:t>Cutting and Shaping Materials</w:t>
            </w:r>
          </w:p>
          <w:p w14:paraId="75D67EA0"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rPr>
            </w:pPr>
            <w:r w:rsidRPr="00725E27">
              <w:rPr>
                <w:rFonts w:eastAsia="Calibri" w:cs="Times New Roman"/>
                <w:szCs w:val="24"/>
              </w:rPr>
              <w:t>Assembly and Installation</w:t>
            </w:r>
          </w:p>
          <w:p w14:paraId="40C4B623" w14:textId="77777777" w:rsidR="006219C0" w:rsidRPr="00725E27" w:rsidRDefault="006219C0" w:rsidP="004470E5">
            <w:pPr>
              <w:numPr>
                <w:ilvl w:val="2"/>
                <w:numId w:val="501"/>
              </w:numPr>
              <w:spacing w:after="0" w:line="360" w:lineRule="auto"/>
              <w:ind w:left="1260" w:hanging="720"/>
              <w:contextualSpacing/>
              <w:jc w:val="left"/>
              <w:rPr>
                <w:rFonts w:eastAsia="Calibri" w:cs="Times New Roman"/>
                <w:szCs w:val="24"/>
                <w:lang w:val="en-ZW"/>
              </w:rPr>
            </w:pPr>
            <w:r w:rsidRPr="00725E27">
              <w:rPr>
                <w:rFonts w:eastAsia="Calibri" w:cs="Times New Roman"/>
                <w:szCs w:val="24"/>
              </w:rPr>
              <w:t>Finishing Touches</w:t>
            </w:r>
            <w:r w:rsidRPr="00725E27">
              <w:rPr>
                <w:rFonts w:eastAsia="Calibri" w:cs="Times New Roman"/>
                <w:szCs w:val="24"/>
                <w:lang w:val="en-ZW"/>
              </w:rPr>
              <w:t xml:space="preserve"> </w:t>
            </w:r>
          </w:p>
        </w:tc>
        <w:tc>
          <w:tcPr>
            <w:tcW w:w="1317" w:type="pct"/>
            <w:tcBorders>
              <w:top w:val="single" w:sz="4" w:space="0" w:color="auto"/>
              <w:left w:val="single" w:sz="4" w:space="0" w:color="auto"/>
              <w:bottom w:val="single" w:sz="4" w:space="0" w:color="auto"/>
              <w:right w:val="single" w:sz="4" w:space="0" w:color="auto"/>
            </w:tcBorders>
            <w:hideMark/>
          </w:tcPr>
          <w:p w14:paraId="558C39DA" w14:textId="77777777" w:rsidR="006219C0" w:rsidRPr="00725E27" w:rsidRDefault="006219C0" w:rsidP="004470E5">
            <w:pPr>
              <w:numPr>
                <w:ilvl w:val="0"/>
                <w:numId w:val="45"/>
              </w:numPr>
              <w:spacing w:after="0" w:line="360" w:lineRule="auto"/>
              <w:ind w:left="844" w:hanging="284"/>
              <w:jc w:val="left"/>
              <w:rPr>
                <w:rFonts w:eastAsia="Calibri" w:cs="Times New Roman"/>
                <w:szCs w:val="24"/>
              </w:rPr>
            </w:pPr>
            <w:r w:rsidRPr="00725E27">
              <w:rPr>
                <w:rFonts w:eastAsia="Calibri" w:cs="Times New Roman"/>
                <w:szCs w:val="24"/>
              </w:rPr>
              <w:lastRenderedPageBreak/>
              <w:t>Observation</w:t>
            </w:r>
          </w:p>
          <w:p w14:paraId="7F943190" w14:textId="77777777" w:rsidR="006219C0" w:rsidRPr="00725E27" w:rsidRDefault="006219C0" w:rsidP="004470E5">
            <w:pPr>
              <w:numPr>
                <w:ilvl w:val="0"/>
                <w:numId w:val="45"/>
              </w:numPr>
              <w:spacing w:after="0" w:line="360" w:lineRule="auto"/>
              <w:ind w:left="844" w:hanging="284"/>
              <w:jc w:val="left"/>
              <w:rPr>
                <w:rFonts w:eastAsia="Calibri" w:cs="Times New Roman"/>
                <w:szCs w:val="24"/>
              </w:rPr>
            </w:pPr>
            <w:r w:rsidRPr="00725E27">
              <w:rPr>
                <w:rFonts w:eastAsia="Calibri" w:cs="Times New Roman"/>
                <w:szCs w:val="24"/>
              </w:rPr>
              <w:t>Written Tests</w:t>
            </w:r>
          </w:p>
          <w:p w14:paraId="733E6B8D" w14:textId="77777777" w:rsidR="006219C0" w:rsidRPr="00725E27" w:rsidRDefault="006219C0" w:rsidP="004470E5">
            <w:pPr>
              <w:numPr>
                <w:ilvl w:val="0"/>
                <w:numId w:val="45"/>
              </w:numPr>
              <w:spacing w:after="0" w:line="360" w:lineRule="auto"/>
              <w:ind w:left="844" w:hanging="284"/>
              <w:jc w:val="left"/>
              <w:rPr>
                <w:rFonts w:eastAsia="Calibri" w:cs="Times New Roman"/>
                <w:szCs w:val="24"/>
              </w:rPr>
            </w:pPr>
            <w:r w:rsidRPr="00725E27">
              <w:rPr>
                <w:rFonts w:eastAsia="Calibri" w:cs="Times New Roman"/>
                <w:szCs w:val="24"/>
              </w:rPr>
              <w:t>Oral Questioning</w:t>
            </w:r>
          </w:p>
          <w:p w14:paraId="3CB1055F" w14:textId="77777777" w:rsidR="006219C0" w:rsidRPr="00725E27" w:rsidRDefault="006219C0" w:rsidP="004470E5">
            <w:pPr>
              <w:numPr>
                <w:ilvl w:val="0"/>
                <w:numId w:val="45"/>
              </w:numPr>
              <w:spacing w:after="0" w:line="360" w:lineRule="auto"/>
              <w:ind w:left="844" w:hanging="284"/>
              <w:jc w:val="left"/>
              <w:rPr>
                <w:rFonts w:eastAsia="Calibri" w:cs="Times New Roman"/>
                <w:szCs w:val="24"/>
              </w:rPr>
            </w:pPr>
            <w:r w:rsidRPr="00725E27">
              <w:rPr>
                <w:rFonts w:eastAsia="Calibri" w:cs="Times New Roman"/>
                <w:szCs w:val="24"/>
              </w:rPr>
              <w:t>Portfolio of evidence</w:t>
            </w:r>
          </w:p>
          <w:p w14:paraId="6E27DECE" w14:textId="77777777" w:rsidR="006219C0" w:rsidRPr="00725E27" w:rsidRDefault="006219C0" w:rsidP="004470E5">
            <w:pPr>
              <w:numPr>
                <w:ilvl w:val="0"/>
                <w:numId w:val="45"/>
              </w:numPr>
              <w:spacing w:after="0" w:line="360" w:lineRule="auto"/>
              <w:ind w:left="844" w:hanging="284"/>
              <w:jc w:val="left"/>
              <w:rPr>
                <w:rFonts w:eastAsia="Calibri" w:cs="Times New Roman"/>
                <w:szCs w:val="24"/>
              </w:rPr>
            </w:pPr>
            <w:r w:rsidRPr="00725E27">
              <w:rPr>
                <w:rFonts w:eastAsia="Calibri" w:cs="Times New Roman"/>
                <w:szCs w:val="24"/>
              </w:rPr>
              <w:t>Third Party Report</w:t>
            </w:r>
          </w:p>
          <w:p w14:paraId="0A9B881D" w14:textId="77777777" w:rsidR="006219C0" w:rsidRPr="00725E27" w:rsidRDefault="006219C0" w:rsidP="004470E5">
            <w:pPr>
              <w:numPr>
                <w:ilvl w:val="0"/>
                <w:numId w:val="45"/>
              </w:numPr>
              <w:spacing w:after="0" w:line="360" w:lineRule="auto"/>
              <w:ind w:left="844" w:hanging="284"/>
              <w:jc w:val="left"/>
              <w:rPr>
                <w:rFonts w:eastAsia="Calibri" w:cs="Times New Roman"/>
                <w:szCs w:val="24"/>
              </w:rPr>
            </w:pPr>
            <w:r w:rsidRPr="00725E27">
              <w:rPr>
                <w:rFonts w:eastAsia="Calibri" w:cs="Times New Roman"/>
                <w:szCs w:val="24"/>
              </w:rPr>
              <w:t>Interviews</w:t>
            </w:r>
          </w:p>
        </w:tc>
      </w:tr>
      <w:tr w:rsidR="00725E27" w:rsidRPr="00725E27" w14:paraId="46BEBF31" w14:textId="77777777" w:rsidTr="00400007">
        <w:trPr>
          <w:trHeight w:val="1268"/>
        </w:trPr>
        <w:tc>
          <w:tcPr>
            <w:tcW w:w="1345" w:type="pct"/>
            <w:tcBorders>
              <w:top w:val="single" w:sz="4" w:space="0" w:color="auto"/>
              <w:left w:val="single" w:sz="4" w:space="0" w:color="auto"/>
              <w:bottom w:val="single" w:sz="4" w:space="0" w:color="auto"/>
              <w:right w:val="single" w:sz="4" w:space="0" w:color="auto"/>
            </w:tcBorders>
          </w:tcPr>
          <w:p w14:paraId="18E5593F" w14:textId="77777777" w:rsidR="006219C0" w:rsidRPr="00725E27" w:rsidRDefault="006219C0" w:rsidP="004470E5">
            <w:pPr>
              <w:numPr>
                <w:ilvl w:val="0"/>
                <w:numId w:val="653"/>
              </w:numPr>
              <w:spacing w:after="0" w:line="360" w:lineRule="auto"/>
              <w:contextualSpacing/>
              <w:jc w:val="left"/>
              <w:rPr>
                <w:rFonts w:eastAsia="Calibri" w:cs="Times New Roman"/>
                <w:szCs w:val="24"/>
                <w:lang w:val="en-ZW"/>
              </w:rPr>
            </w:pPr>
            <w:bookmarkStart w:id="86" w:name="_Hlk180248693"/>
            <w:r w:rsidRPr="00725E27">
              <w:rPr>
                <w:rFonts w:eastAsia="Calibri" w:cs="Times New Roman"/>
                <w:bCs/>
                <w:szCs w:val="24"/>
                <w:lang w:val="en-GB"/>
              </w:rPr>
              <w:lastRenderedPageBreak/>
              <w:t>Perform electrical operations</w:t>
            </w:r>
            <w:bookmarkEnd w:id="86"/>
          </w:p>
        </w:tc>
        <w:tc>
          <w:tcPr>
            <w:tcW w:w="2338" w:type="pct"/>
            <w:tcBorders>
              <w:top w:val="single" w:sz="4" w:space="0" w:color="auto"/>
              <w:left w:val="single" w:sz="4" w:space="0" w:color="auto"/>
              <w:bottom w:val="single" w:sz="4" w:space="0" w:color="auto"/>
              <w:right w:val="single" w:sz="4" w:space="0" w:color="auto"/>
            </w:tcBorders>
          </w:tcPr>
          <w:p w14:paraId="319D7D1C" w14:textId="77777777" w:rsidR="006219C0" w:rsidRPr="00725E27" w:rsidRDefault="00835655" w:rsidP="004470E5">
            <w:pPr>
              <w:pStyle w:val="ListParagraph"/>
              <w:numPr>
                <w:ilvl w:val="1"/>
                <w:numId w:val="641"/>
              </w:numPr>
              <w:spacing w:after="0" w:line="360" w:lineRule="auto"/>
              <w:jc w:val="left"/>
              <w:rPr>
                <w:vanish/>
                <w:szCs w:val="24"/>
              </w:rPr>
            </w:pPr>
            <w:r w:rsidRPr="00725E27">
              <w:rPr>
                <w:vanish/>
                <w:szCs w:val="24"/>
              </w:rPr>
              <w:t xml:space="preserve">4.. </w:t>
            </w:r>
          </w:p>
          <w:p w14:paraId="01D56FFF" w14:textId="77777777" w:rsidR="006219C0" w:rsidRPr="00725E27" w:rsidRDefault="006219C0" w:rsidP="004470E5">
            <w:pPr>
              <w:pStyle w:val="ListParagraph"/>
              <w:numPr>
                <w:ilvl w:val="1"/>
                <w:numId w:val="457"/>
              </w:numPr>
              <w:spacing w:after="0" w:line="360" w:lineRule="auto"/>
              <w:jc w:val="left"/>
              <w:rPr>
                <w:szCs w:val="24"/>
                <w:lang w:eastAsia="x-none"/>
              </w:rPr>
            </w:pPr>
            <w:r w:rsidRPr="00725E27">
              <w:rPr>
                <w:szCs w:val="24"/>
                <w:lang w:eastAsia="x-none"/>
              </w:rPr>
              <w:t xml:space="preserve">Safety requirements in the workshop environment as per OSHA 2012: </w:t>
            </w:r>
          </w:p>
          <w:p w14:paraId="74362E6C" w14:textId="77777777" w:rsidR="006219C0" w:rsidRPr="00725E27" w:rsidRDefault="006219C0" w:rsidP="004470E5">
            <w:pPr>
              <w:pStyle w:val="ListParagraph"/>
              <w:numPr>
                <w:ilvl w:val="2"/>
                <w:numId w:val="457"/>
              </w:numPr>
              <w:spacing w:after="0" w:line="360" w:lineRule="auto"/>
              <w:jc w:val="left"/>
              <w:rPr>
                <w:szCs w:val="24"/>
                <w:lang w:eastAsia="x-none"/>
              </w:rPr>
            </w:pPr>
            <w:r w:rsidRPr="00725E27">
              <w:rPr>
                <w:szCs w:val="24"/>
                <w:lang w:eastAsia="x-none"/>
              </w:rPr>
              <w:t>Workplace assessment</w:t>
            </w:r>
          </w:p>
          <w:p w14:paraId="5D9FEC8E"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Personal Protective Equipment (PPE)</w:t>
            </w:r>
          </w:p>
          <w:p w14:paraId="5B42F626"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Personal Protective Equipment (PPE)</w:t>
            </w:r>
          </w:p>
          <w:p w14:paraId="32EA0598"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Safe Work Practices</w:t>
            </w:r>
          </w:p>
          <w:p w14:paraId="56E56060"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Tool Safety</w:t>
            </w:r>
          </w:p>
          <w:p w14:paraId="38AF19A5"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Training and Competence</w:t>
            </w:r>
          </w:p>
          <w:p w14:paraId="30778F75" w14:textId="77777777" w:rsidR="006219C0" w:rsidRPr="00725E27" w:rsidRDefault="006219C0" w:rsidP="004470E5">
            <w:pPr>
              <w:pStyle w:val="ListParagraph"/>
              <w:numPr>
                <w:ilvl w:val="1"/>
                <w:numId w:val="457"/>
              </w:numPr>
              <w:spacing w:after="0" w:line="360" w:lineRule="auto"/>
              <w:jc w:val="left"/>
              <w:rPr>
                <w:szCs w:val="24"/>
              </w:rPr>
            </w:pPr>
            <w:r w:rsidRPr="00725E27">
              <w:rPr>
                <w:szCs w:val="24"/>
                <w:lang w:eastAsia="x-none"/>
              </w:rPr>
              <w:t>Working</w:t>
            </w:r>
            <w:r w:rsidRPr="00725E27">
              <w:rPr>
                <w:szCs w:val="24"/>
              </w:rPr>
              <w:t xml:space="preserve"> drawings:</w:t>
            </w:r>
          </w:p>
          <w:p w14:paraId="75C73E0A"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eastAsia="x-none"/>
              </w:rPr>
            </w:pPr>
            <w:r w:rsidRPr="00725E27">
              <w:rPr>
                <w:rFonts w:eastAsia="Calibri" w:cs="Times New Roman"/>
                <w:szCs w:val="24"/>
                <w:lang w:val="en-ZW" w:eastAsia="x-none"/>
              </w:rPr>
              <w:t>Architectural</w:t>
            </w:r>
          </w:p>
          <w:p w14:paraId="77A3EADC"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Mechanical</w:t>
            </w:r>
          </w:p>
          <w:p w14:paraId="6675E30B"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Electrical</w:t>
            </w:r>
          </w:p>
          <w:p w14:paraId="53941734" w14:textId="77777777" w:rsidR="006219C0" w:rsidRPr="00725E27" w:rsidRDefault="006219C0" w:rsidP="004470E5">
            <w:pPr>
              <w:pStyle w:val="ListParagraph"/>
              <w:numPr>
                <w:ilvl w:val="1"/>
                <w:numId w:val="457"/>
              </w:numPr>
              <w:spacing w:after="0" w:line="360" w:lineRule="auto"/>
              <w:jc w:val="left"/>
              <w:rPr>
                <w:szCs w:val="24"/>
              </w:rPr>
            </w:pPr>
            <w:r w:rsidRPr="00725E27">
              <w:rPr>
                <w:szCs w:val="24"/>
                <w:lang w:eastAsia="x-none"/>
              </w:rPr>
              <w:t>Electrical</w:t>
            </w:r>
            <w:r w:rsidRPr="00725E27">
              <w:rPr>
                <w:szCs w:val="24"/>
              </w:rPr>
              <w:t xml:space="preserve"> tools, equipment and consumable materials:</w:t>
            </w:r>
          </w:p>
          <w:p w14:paraId="734B098B"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eastAsia="x-none"/>
              </w:rPr>
            </w:pPr>
            <w:r w:rsidRPr="00725E27">
              <w:rPr>
                <w:rFonts w:eastAsia="Calibri" w:cs="Times New Roman"/>
                <w:szCs w:val="24"/>
                <w:lang w:val="en-ZW" w:eastAsia="x-none"/>
              </w:rPr>
              <w:t>Pliers</w:t>
            </w:r>
          </w:p>
          <w:p w14:paraId="20BA09AA"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Tester</w:t>
            </w:r>
          </w:p>
          <w:p w14:paraId="1C119574"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Draw wire</w:t>
            </w:r>
          </w:p>
          <w:p w14:paraId="699F3CAF"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Bending spring</w:t>
            </w:r>
          </w:p>
          <w:p w14:paraId="1CE7F299"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Electric meters</w:t>
            </w:r>
          </w:p>
          <w:p w14:paraId="09529613"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Ladder</w:t>
            </w:r>
          </w:p>
          <w:p w14:paraId="40541D1C"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 xml:space="preserve">Drilling machine </w:t>
            </w:r>
          </w:p>
          <w:p w14:paraId="75ED9C93"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Screw drivers</w:t>
            </w:r>
          </w:p>
          <w:p w14:paraId="379CB8B3"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Hammer</w:t>
            </w:r>
          </w:p>
          <w:p w14:paraId="12668A44" w14:textId="77777777" w:rsidR="006219C0" w:rsidRPr="00725E27" w:rsidRDefault="006219C0" w:rsidP="004470E5">
            <w:pPr>
              <w:pStyle w:val="ListParagraph"/>
              <w:numPr>
                <w:ilvl w:val="1"/>
                <w:numId w:val="457"/>
              </w:numPr>
              <w:spacing w:after="0" w:line="360" w:lineRule="auto"/>
              <w:jc w:val="left"/>
              <w:rPr>
                <w:szCs w:val="24"/>
              </w:rPr>
            </w:pPr>
            <w:r w:rsidRPr="00725E27">
              <w:rPr>
                <w:szCs w:val="24"/>
                <w:lang w:eastAsia="x-none"/>
              </w:rPr>
              <w:t>Power</w:t>
            </w:r>
            <w:r w:rsidRPr="00725E27">
              <w:rPr>
                <w:szCs w:val="24"/>
                <w:lang w:val="en-GB"/>
              </w:rPr>
              <w:t xml:space="preserve"> </w:t>
            </w:r>
            <w:r w:rsidRPr="00725E27">
              <w:rPr>
                <w:szCs w:val="24"/>
              </w:rPr>
              <w:t>supply</w:t>
            </w:r>
            <w:r w:rsidRPr="00725E27">
              <w:rPr>
                <w:szCs w:val="24"/>
                <w:lang w:val="en-GB"/>
              </w:rPr>
              <w:t xml:space="preserve"> source</w:t>
            </w:r>
          </w:p>
          <w:p w14:paraId="02D30103"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eastAsia="x-none"/>
              </w:rPr>
            </w:pPr>
            <w:r w:rsidRPr="00725E27">
              <w:rPr>
                <w:rFonts w:eastAsia="Calibri" w:cs="Times New Roman"/>
                <w:szCs w:val="24"/>
                <w:lang w:val="en-ZW" w:eastAsia="x-none"/>
              </w:rPr>
              <w:lastRenderedPageBreak/>
              <w:t>Assessment of Power Needs</w:t>
            </w:r>
          </w:p>
          <w:p w14:paraId="73DA8D4E"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Selection of Power Supply Sources</w:t>
            </w:r>
          </w:p>
          <w:p w14:paraId="226BD28A"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Installation and Setup</w:t>
            </w:r>
          </w:p>
          <w:p w14:paraId="1D78C397"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Testing Power Sources</w:t>
            </w:r>
          </w:p>
          <w:p w14:paraId="3CF427F6" w14:textId="77777777" w:rsidR="006219C0" w:rsidRPr="00725E27" w:rsidRDefault="006219C0" w:rsidP="004470E5">
            <w:pPr>
              <w:pStyle w:val="ListParagraph"/>
              <w:numPr>
                <w:ilvl w:val="1"/>
                <w:numId w:val="457"/>
              </w:numPr>
              <w:spacing w:after="0" w:line="360" w:lineRule="auto"/>
              <w:jc w:val="left"/>
              <w:rPr>
                <w:szCs w:val="24"/>
              </w:rPr>
            </w:pPr>
            <w:r w:rsidRPr="00725E27">
              <w:rPr>
                <w:szCs w:val="24"/>
              </w:rPr>
              <w:t>IEE regulations on Basic electrical circuits installation and maintenance:</w:t>
            </w:r>
          </w:p>
          <w:p w14:paraId="7DADD35E"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eastAsia="x-none"/>
              </w:rPr>
            </w:pPr>
            <w:r w:rsidRPr="00725E27">
              <w:rPr>
                <w:rFonts w:eastAsia="Calibri" w:cs="Times New Roman"/>
                <w:szCs w:val="24"/>
                <w:lang w:val="en-ZW" w:eastAsia="x-none"/>
              </w:rPr>
              <w:t>Familiarization with IEE Regulations.</w:t>
            </w:r>
          </w:p>
          <w:p w14:paraId="1092B689"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Planning the Installation</w:t>
            </w:r>
          </w:p>
          <w:p w14:paraId="67716322" w14:textId="77777777" w:rsidR="006219C0" w:rsidRPr="00725E27" w:rsidRDefault="006219C0" w:rsidP="004470E5">
            <w:pPr>
              <w:numPr>
                <w:ilvl w:val="2"/>
                <w:numId w:val="457"/>
              </w:numPr>
              <w:spacing w:after="0" w:line="360" w:lineRule="auto"/>
              <w:ind w:left="1440" w:hanging="720"/>
              <w:contextualSpacing/>
              <w:jc w:val="left"/>
              <w:rPr>
                <w:rFonts w:eastAsia="Calibri" w:cs="Times New Roman"/>
                <w:szCs w:val="24"/>
                <w:lang w:val="en-ZW"/>
              </w:rPr>
            </w:pPr>
            <w:r w:rsidRPr="00725E27">
              <w:rPr>
                <w:rFonts w:eastAsia="Calibri" w:cs="Times New Roman"/>
                <w:szCs w:val="24"/>
                <w:lang w:val="en-ZW"/>
              </w:rPr>
              <w:t>Installation Procedures</w:t>
            </w:r>
          </w:p>
          <w:p w14:paraId="03F5067E"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Testing Electrical Circuits</w:t>
            </w:r>
          </w:p>
          <w:p w14:paraId="6A06BBE7" w14:textId="77777777" w:rsidR="006219C0" w:rsidRPr="00725E27" w:rsidRDefault="006219C0" w:rsidP="004470E5">
            <w:pPr>
              <w:numPr>
                <w:ilvl w:val="2"/>
                <w:numId w:val="457"/>
              </w:numPr>
              <w:spacing w:after="0" w:line="360" w:lineRule="auto"/>
              <w:ind w:left="1440" w:hanging="720"/>
              <w:jc w:val="left"/>
              <w:rPr>
                <w:rFonts w:eastAsia="Calibri" w:cs="Times New Roman"/>
                <w:szCs w:val="24"/>
                <w:lang w:val="en-ZW"/>
              </w:rPr>
            </w:pPr>
            <w:r w:rsidRPr="00725E27">
              <w:rPr>
                <w:rFonts w:eastAsia="Calibri" w:cs="Times New Roman"/>
                <w:szCs w:val="24"/>
                <w:lang w:val="en-ZW"/>
              </w:rPr>
              <w:t>Circuit Protection</w:t>
            </w:r>
          </w:p>
        </w:tc>
        <w:tc>
          <w:tcPr>
            <w:tcW w:w="1317" w:type="pct"/>
            <w:tcBorders>
              <w:top w:val="single" w:sz="4" w:space="0" w:color="auto"/>
              <w:left w:val="single" w:sz="4" w:space="0" w:color="auto"/>
              <w:bottom w:val="single" w:sz="4" w:space="0" w:color="auto"/>
              <w:right w:val="single" w:sz="4" w:space="0" w:color="auto"/>
            </w:tcBorders>
            <w:hideMark/>
          </w:tcPr>
          <w:p w14:paraId="1F638C99"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lastRenderedPageBreak/>
              <w:t>Observation</w:t>
            </w:r>
          </w:p>
          <w:p w14:paraId="491590D7"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Written Tests</w:t>
            </w:r>
          </w:p>
          <w:p w14:paraId="5B6257FA"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Oral Questioning</w:t>
            </w:r>
          </w:p>
          <w:p w14:paraId="66D603C9"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Portfolio of evidence</w:t>
            </w:r>
          </w:p>
          <w:p w14:paraId="3B5C1A6D"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Third Party Report</w:t>
            </w:r>
          </w:p>
          <w:p w14:paraId="576E8A5C" w14:textId="77777777" w:rsidR="006219C0" w:rsidRPr="00725E27" w:rsidRDefault="006219C0" w:rsidP="004470E5">
            <w:pPr>
              <w:numPr>
                <w:ilvl w:val="0"/>
                <w:numId w:val="45"/>
              </w:numPr>
              <w:spacing w:after="0" w:line="360" w:lineRule="auto"/>
              <w:ind w:left="419"/>
              <w:jc w:val="left"/>
              <w:rPr>
                <w:rFonts w:eastAsia="Calibri" w:cs="Times New Roman"/>
                <w:szCs w:val="24"/>
                <w:lang w:val="en-ZA"/>
              </w:rPr>
            </w:pPr>
            <w:r w:rsidRPr="00725E27">
              <w:rPr>
                <w:rFonts w:eastAsia="Calibri" w:cs="Times New Roman"/>
                <w:szCs w:val="24"/>
                <w:lang w:val="en-ZA"/>
              </w:rPr>
              <w:t>Interviews</w:t>
            </w:r>
          </w:p>
        </w:tc>
      </w:tr>
      <w:tr w:rsidR="006219C0" w:rsidRPr="00725E27" w14:paraId="4BA30E9E" w14:textId="77777777" w:rsidTr="00400007">
        <w:trPr>
          <w:trHeight w:val="416"/>
        </w:trPr>
        <w:tc>
          <w:tcPr>
            <w:tcW w:w="1345" w:type="pct"/>
            <w:tcBorders>
              <w:top w:val="single" w:sz="4" w:space="0" w:color="auto"/>
              <w:left w:val="single" w:sz="4" w:space="0" w:color="auto"/>
              <w:bottom w:val="single" w:sz="4" w:space="0" w:color="auto"/>
              <w:right w:val="single" w:sz="4" w:space="0" w:color="auto"/>
            </w:tcBorders>
          </w:tcPr>
          <w:p w14:paraId="1EB9977D" w14:textId="77777777" w:rsidR="006219C0" w:rsidRPr="00725E27" w:rsidRDefault="006219C0" w:rsidP="004470E5">
            <w:pPr>
              <w:numPr>
                <w:ilvl w:val="0"/>
                <w:numId w:val="653"/>
              </w:numPr>
              <w:spacing w:after="0" w:line="360" w:lineRule="auto"/>
              <w:contextualSpacing/>
              <w:jc w:val="left"/>
              <w:rPr>
                <w:rFonts w:eastAsia="Calibri" w:cs="Times New Roman"/>
                <w:bCs/>
                <w:szCs w:val="24"/>
                <w:lang w:val="en-ZW"/>
              </w:rPr>
            </w:pPr>
            <w:r w:rsidRPr="00725E27">
              <w:rPr>
                <w:rFonts w:eastAsia="Calibri" w:cs="Times New Roman"/>
                <w:szCs w:val="24"/>
                <w:lang w:val="en-GB"/>
              </w:rPr>
              <w:t>Manage workshop waste</w:t>
            </w:r>
          </w:p>
        </w:tc>
        <w:tc>
          <w:tcPr>
            <w:tcW w:w="2338" w:type="pct"/>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3785"/>
            </w:tblGrid>
            <w:tr w:rsidR="00725E27" w:rsidRPr="00725E27" w14:paraId="108FBDE5" w14:textId="77777777" w:rsidTr="00400007">
              <w:trPr>
                <w:trHeight w:val="412"/>
                <w:hidden/>
              </w:trPr>
              <w:tc>
                <w:tcPr>
                  <w:tcW w:w="3785" w:type="dxa"/>
                </w:tcPr>
                <w:p w14:paraId="50F56456" w14:textId="77777777" w:rsidR="006219C0" w:rsidRPr="00725E27" w:rsidRDefault="006219C0" w:rsidP="004470E5">
                  <w:pPr>
                    <w:numPr>
                      <w:ilvl w:val="0"/>
                      <w:numId w:val="655"/>
                    </w:numPr>
                    <w:autoSpaceDE w:val="0"/>
                    <w:autoSpaceDN w:val="0"/>
                    <w:adjustRightInd w:val="0"/>
                    <w:spacing w:after="0" w:line="360" w:lineRule="auto"/>
                    <w:contextualSpacing/>
                    <w:jc w:val="left"/>
                    <w:rPr>
                      <w:rFonts w:eastAsia="Calibri" w:cs="Times New Roman"/>
                      <w:vanish/>
                      <w:szCs w:val="24"/>
                      <w:lang w:val="en-ZW" w:eastAsia="x-none"/>
                    </w:rPr>
                  </w:pPr>
                </w:p>
                <w:p w14:paraId="71170D7B" w14:textId="77777777" w:rsidR="006219C0" w:rsidRPr="00725E27" w:rsidRDefault="006219C0" w:rsidP="004470E5">
                  <w:pPr>
                    <w:numPr>
                      <w:ilvl w:val="1"/>
                      <w:numId w:val="644"/>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PPEs:</w:t>
                  </w:r>
                </w:p>
                <w:p w14:paraId="1C6D2A83" w14:textId="77777777" w:rsidR="006219C0" w:rsidRPr="00725E27" w:rsidRDefault="006219C0" w:rsidP="004470E5">
                  <w:pPr>
                    <w:numPr>
                      <w:ilvl w:val="2"/>
                      <w:numId w:val="654"/>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Dust coat</w:t>
                  </w:r>
                </w:p>
                <w:p w14:paraId="23049CC3" w14:textId="77777777" w:rsidR="006219C0" w:rsidRPr="00725E27" w:rsidRDefault="006219C0" w:rsidP="004470E5">
                  <w:pPr>
                    <w:numPr>
                      <w:ilvl w:val="2"/>
                      <w:numId w:val="654"/>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Helmet</w:t>
                  </w:r>
                </w:p>
                <w:p w14:paraId="02FEAF06" w14:textId="77777777" w:rsidR="006219C0" w:rsidRPr="00725E27" w:rsidRDefault="006219C0" w:rsidP="004470E5">
                  <w:pPr>
                    <w:numPr>
                      <w:ilvl w:val="2"/>
                      <w:numId w:val="654"/>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 xml:space="preserve">Gloves  </w:t>
                  </w:r>
                </w:p>
                <w:p w14:paraId="7F8D25E9" w14:textId="77777777" w:rsidR="006219C0" w:rsidRPr="00725E27" w:rsidRDefault="006219C0" w:rsidP="004470E5">
                  <w:pPr>
                    <w:numPr>
                      <w:ilvl w:val="1"/>
                      <w:numId w:val="644"/>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Waste management tools and equipment: Dust bin</w:t>
                  </w:r>
                </w:p>
                <w:p w14:paraId="64F44658" w14:textId="77777777" w:rsidR="006219C0" w:rsidRPr="00725E27" w:rsidRDefault="006219C0" w:rsidP="004470E5">
                  <w:pPr>
                    <w:numPr>
                      <w:ilvl w:val="2"/>
                      <w:numId w:val="647"/>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Shovel</w:t>
                  </w:r>
                </w:p>
                <w:p w14:paraId="0A3B81B4" w14:textId="77777777" w:rsidR="006219C0" w:rsidRPr="00725E27" w:rsidRDefault="006219C0" w:rsidP="004470E5">
                  <w:pPr>
                    <w:numPr>
                      <w:ilvl w:val="2"/>
                      <w:numId w:val="647"/>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Brooms</w:t>
                  </w:r>
                </w:p>
                <w:p w14:paraId="27EB80CD" w14:textId="77777777" w:rsidR="006219C0" w:rsidRPr="00725E27" w:rsidRDefault="006219C0" w:rsidP="004470E5">
                  <w:pPr>
                    <w:numPr>
                      <w:ilvl w:val="2"/>
                      <w:numId w:val="647"/>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Dust blower</w:t>
                  </w:r>
                </w:p>
                <w:p w14:paraId="10B90AF9" w14:textId="77777777" w:rsidR="006219C0" w:rsidRPr="00725E27" w:rsidRDefault="006219C0" w:rsidP="004470E5">
                  <w:pPr>
                    <w:numPr>
                      <w:ilvl w:val="2"/>
                      <w:numId w:val="647"/>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Dust pan</w:t>
                  </w:r>
                </w:p>
                <w:p w14:paraId="25E6A569" w14:textId="77777777" w:rsidR="006219C0" w:rsidRPr="00725E27" w:rsidRDefault="006219C0" w:rsidP="004470E5">
                  <w:pPr>
                    <w:numPr>
                      <w:ilvl w:val="2"/>
                      <w:numId w:val="647"/>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Wheel barrow</w:t>
                  </w:r>
                </w:p>
                <w:p w14:paraId="1C647467" w14:textId="77777777" w:rsidR="006219C0" w:rsidRPr="00725E27" w:rsidRDefault="006219C0" w:rsidP="004470E5">
                  <w:pPr>
                    <w:numPr>
                      <w:ilvl w:val="2"/>
                      <w:numId w:val="647"/>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 xml:space="preserve">trowel </w:t>
                  </w:r>
                </w:p>
                <w:p w14:paraId="54D2634A" w14:textId="77777777" w:rsidR="006219C0" w:rsidRPr="00725E27" w:rsidRDefault="006219C0" w:rsidP="004470E5">
                  <w:pPr>
                    <w:numPr>
                      <w:ilvl w:val="1"/>
                      <w:numId w:val="644"/>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Waste collection as per environmental management authority guidelines:</w:t>
                  </w:r>
                </w:p>
                <w:p w14:paraId="2637FFDA"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lastRenderedPageBreak/>
                    <w:t>Understanding Environmental Management Authority Guidelines</w:t>
                  </w:r>
                </w:p>
                <w:p w14:paraId="4D5F0C3C"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Developing a Waste Management Plan</w:t>
                  </w:r>
                </w:p>
                <w:p w14:paraId="526542EC"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Implementing Waste Segregation</w:t>
                  </w:r>
                </w:p>
                <w:p w14:paraId="11C52B82"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Establishing Collection Procedures</w:t>
                  </w:r>
                </w:p>
                <w:p w14:paraId="5422D08C"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Handling Hazardous Waste</w:t>
                  </w:r>
                </w:p>
                <w:p w14:paraId="56A77F26" w14:textId="77777777" w:rsidR="006219C0" w:rsidRPr="00725E27" w:rsidRDefault="006219C0" w:rsidP="004470E5">
                  <w:pPr>
                    <w:numPr>
                      <w:ilvl w:val="2"/>
                      <w:numId w:val="656"/>
                    </w:numPr>
                    <w:spacing w:after="0" w:line="360" w:lineRule="auto"/>
                    <w:jc w:val="left"/>
                    <w:rPr>
                      <w:rFonts w:eastAsia="Calibri" w:cs="Times New Roman"/>
                      <w:szCs w:val="24"/>
                    </w:rPr>
                  </w:pPr>
                  <w:r w:rsidRPr="00725E27">
                    <w:rPr>
                      <w:rFonts w:eastAsia="Calibri" w:cs="Times New Roman"/>
                      <w:szCs w:val="24"/>
                    </w:rPr>
                    <w:t>Training and Awareness Programs</w:t>
                  </w:r>
                </w:p>
                <w:p w14:paraId="72C5AB0B" w14:textId="77777777" w:rsidR="006219C0" w:rsidRPr="00725E27" w:rsidRDefault="006219C0" w:rsidP="004470E5">
                  <w:pPr>
                    <w:numPr>
                      <w:ilvl w:val="1"/>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Solid waste disposal as per NEMA guidelines:</w:t>
                  </w:r>
                </w:p>
                <w:p w14:paraId="243FC7D3"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Understanding NEMA Guidelines</w:t>
                  </w:r>
                </w:p>
                <w:p w14:paraId="3DE1A2D3"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Waste Management Plan</w:t>
                  </w:r>
                </w:p>
                <w:p w14:paraId="143042D6" w14:textId="77777777" w:rsidR="006219C0" w:rsidRPr="00725E27" w:rsidRDefault="006219C0" w:rsidP="004470E5">
                  <w:pPr>
                    <w:numPr>
                      <w:ilvl w:val="2"/>
                      <w:numId w:val="656"/>
                    </w:numPr>
                    <w:spacing w:after="0" w:line="360" w:lineRule="auto"/>
                    <w:jc w:val="left"/>
                    <w:rPr>
                      <w:rFonts w:eastAsia="Calibri" w:cs="Times New Roman"/>
                      <w:szCs w:val="24"/>
                    </w:rPr>
                  </w:pPr>
                  <w:r w:rsidRPr="00725E27">
                    <w:rPr>
                      <w:rFonts w:eastAsia="Calibri" w:cs="Times New Roman"/>
                      <w:szCs w:val="24"/>
                    </w:rPr>
                    <w:t>Waste Segregation</w:t>
                  </w:r>
                </w:p>
                <w:p w14:paraId="1A80B87A" w14:textId="77777777" w:rsidR="006219C0" w:rsidRPr="00725E27" w:rsidRDefault="006219C0" w:rsidP="004470E5">
                  <w:pPr>
                    <w:numPr>
                      <w:ilvl w:val="2"/>
                      <w:numId w:val="656"/>
                    </w:numPr>
                    <w:spacing w:after="0" w:line="360" w:lineRule="auto"/>
                    <w:jc w:val="left"/>
                    <w:rPr>
                      <w:rFonts w:eastAsia="Calibri" w:cs="Times New Roman"/>
                      <w:szCs w:val="24"/>
                    </w:rPr>
                  </w:pPr>
                  <w:r w:rsidRPr="00725E27">
                    <w:rPr>
                      <w:rFonts w:eastAsia="Calibri" w:cs="Times New Roman"/>
                      <w:szCs w:val="24"/>
                    </w:rPr>
                    <w:t>Waste Segregation</w:t>
                  </w:r>
                </w:p>
                <w:p w14:paraId="5731E4A7" w14:textId="77777777" w:rsidR="006219C0" w:rsidRPr="00725E27" w:rsidRDefault="006219C0" w:rsidP="004470E5">
                  <w:pPr>
                    <w:numPr>
                      <w:ilvl w:val="2"/>
                      <w:numId w:val="656"/>
                    </w:numPr>
                    <w:spacing w:after="0" w:line="360" w:lineRule="auto"/>
                    <w:jc w:val="left"/>
                    <w:rPr>
                      <w:rFonts w:eastAsia="Calibri" w:cs="Times New Roman"/>
                      <w:szCs w:val="24"/>
                    </w:rPr>
                  </w:pPr>
                  <w:r w:rsidRPr="00725E27">
                    <w:rPr>
                      <w:rFonts w:eastAsia="Calibri" w:cs="Times New Roman"/>
                      <w:szCs w:val="24"/>
                    </w:rPr>
                    <w:t>Waste Segregation</w:t>
                  </w:r>
                </w:p>
                <w:p w14:paraId="301DCDAF" w14:textId="77777777" w:rsidR="006219C0" w:rsidRPr="00725E27" w:rsidRDefault="006219C0" w:rsidP="004470E5">
                  <w:pPr>
                    <w:numPr>
                      <w:ilvl w:val="1"/>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Waste management procedures</w:t>
                  </w:r>
                </w:p>
                <w:p w14:paraId="02688573"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Reduce</w:t>
                  </w:r>
                </w:p>
                <w:p w14:paraId="7ED43C34"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Recycle</w:t>
                  </w:r>
                </w:p>
                <w:p w14:paraId="2F169646" w14:textId="77777777" w:rsidR="006219C0" w:rsidRPr="00725E27" w:rsidRDefault="006219C0" w:rsidP="004470E5">
                  <w:pPr>
                    <w:numPr>
                      <w:ilvl w:val="2"/>
                      <w:numId w:val="656"/>
                    </w:numPr>
                    <w:autoSpaceDE w:val="0"/>
                    <w:autoSpaceDN w:val="0"/>
                    <w:adjustRightInd w:val="0"/>
                    <w:spacing w:after="0" w:line="360" w:lineRule="auto"/>
                    <w:jc w:val="left"/>
                    <w:rPr>
                      <w:rFonts w:eastAsia="Calibri" w:cs="Times New Roman"/>
                      <w:szCs w:val="24"/>
                    </w:rPr>
                  </w:pPr>
                  <w:r w:rsidRPr="00725E27">
                    <w:rPr>
                      <w:rFonts w:eastAsia="Calibri" w:cs="Times New Roman"/>
                      <w:szCs w:val="24"/>
                    </w:rPr>
                    <w:t>reuse</w:t>
                  </w:r>
                </w:p>
              </w:tc>
            </w:tr>
          </w:tbl>
          <w:p w14:paraId="7574B216" w14:textId="77777777" w:rsidR="006219C0" w:rsidRPr="00725E27" w:rsidRDefault="006219C0" w:rsidP="006219C0">
            <w:pPr>
              <w:autoSpaceDE w:val="0"/>
              <w:autoSpaceDN w:val="0"/>
              <w:adjustRightInd w:val="0"/>
              <w:spacing w:after="0" w:line="360" w:lineRule="auto"/>
              <w:jc w:val="left"/>
              <w:rPr>
                <w:rFonts w:eastAsia="Calibri" w:cs="Times New Roman"/>
                <w:szCs w:val="24"/>
              </w:rPr>
            </w:pPr>
          </w:p>
        </w:tc>
        <w:tc>
          <w:tcPr>
            <w:tcW w:w="1317" w:type="pct"/>
            <w:tcBorders>
              <w:top w:val="single" w:sz="4" w:space="0" w:color="auto"/>
              <w:left w:val="single" w:sz="4" w:space="0" w:color="auto"/>
              <w:bottom w:val="single" w:sz="4" w:space="0" w:color="auto"/>
              <w:right w:val="single" w:sz="4" w:space="0" w:color="auto"/>
            </w:tcBorders>
            <w:hideMark/>
          </w:tcPr>
          <w:p w14:paraId="18E0E32A" w14:textId="77777777" w:rsidR="006219C0" w:rsidRPr="00725E27" w:rsidRDefault="006219C0" w:rsidP="004470E5">
            <w:pPr>
              <w:numPr>
                <w:ilvl w:val="0"/>
                <w:numId w:val="45"/>
              </w:numPr>
              <w:spacing w:after="0" w:line="360" w:lineRule="auto"/>
              <w:ind w:left="844" w:hanging="425"/>
              <w:jc w:val="left"/>
              <w:rPr>
                <w:rFonts w:eastAsia="Calibri" w:cs="Times New Roman"/>
                <w:szCs w:val="24"/>
                <w:lang w:val="en-ZA"/>
              </w:rPr>
            </w:pPr>
            <w:r w:rsidRPr="00725E27">
              <w:rPr>
                <w:rFonts w:eastAsia="Calibri" w:cs="Times New Roman"/>
                <w:szCs w:val="24"/>
                <w:lang w:val="en-ZA"/>
              </w:rPr>
              <w:lastRenderedPageBreak/>
              <w:t>Observation</w:t>
            </w:r>
          </w:p>
          <w:p w14:paraId="06778EC3" w14:textId="77777777" w:rsidR="006219C0" w:rsidRPr="00725E27" w:rsidRDefault="006219C0" w:rsidP="004470E5">
            <w:pPr>
              <w:numPr>
                <w:ilvl w:val="0"/>
                <w:numId w:val="45"/>
              </w:numPr>
              <w:spacing w:after="0" w:line="360" w:lineRule="auto"/>
              <w:ind w:left="844" w:hanging="425"/>
              <w:jc w:val="left"/>
              <w:rPr>
                <w:rFonts w:eastAsia="Calibri" w:cs="Times New Roman"/>
                <w:szCs w:val="24"/>
                <w:lang w:val="en-ZA"/>
              </w:rPr>
            </w:pPr>
            <w:r w:rsidRPr="00725E27">
              <w:rPr>
                <w:rFonts w:eastAsia="Calibri" w:cs="Times New Roman"/>
                <w:szCs w:val="24"/>
                <w:lang w:val="en-ZA"/>
              </w:rPr>
              <w:t>Written Tests</w:t>
            </w:r>
          </w:p>
          <w:p w14:paraId="33AC93C6" w14:textId="77777777" w:rsidR="006219C0" w:rsidRPr="00725E27" w:rsidRDefault="006219C0" w:rsidP="004470E5">
            <w:pPr>
              <w:numPr>
                <w:ilvl w:val="0"/>
                <w:numId w:val="45"/>
              </w:numPr>
              <w:spacing w:after="0" w:line="360" w:lineRule="auto"/>
              <w:ind w:left="844" w:hanging="425"/>
              <w:jc w:val="left"/>
              <w:rPr>
                <w:rFonts w:eastAsia="Calibri" w:cs="Times New Roman"/>
                <w:szCs w:val="24"/>
                <w:lang w:val="en-ZA"/>
              </w:rPr>
            </w:pPr>
            <w:r w:rsidRPr="00725E27">
              <w:rPr>
                <w:rFonts w:eastAsia="Calibri" w:cs="Times New Roman"/>
                <w:szCs w:val="24"/>
                <w:lang w:val="en-ZA"/>
              </w:rPr>
              <w:t>Oral Questioning</w:t>
            </w:r>
          </w:p>
          <w:p w14:paraId="7EADF0F6" w14:textId="77777777" w:rsidR="006219C0" w:rsidRPr="00725E27" w:rsidRDefault="006219C0" w:rsidP="004470E5">
            <w:pPr>
              <w:numPr>
                <w:ilvl w:val="0"/>
                <w:numId w:val="45"/>
              </w:numPr>
              <w:spacing w:after="0" w:line="360" w:lineRule="auto"/>
              <w:ind w:left="844" w:hanging="425"/>
              <w:jc w:val="left"/>
              <w:rPr>
                <w:rFonts w:eastAsia="Calibri" w:cs="Times New Roman"/>
                <w:szCs w:val="24"/>
                <w:lang w:val="en-ZA"/>
              </w:rPr>
            </w:pPr>
            <w:r w:rsidRPr="00725E27">
              <w:rPr>
                <w:rFonts w:eastAsia="Calibri" w:cs="Times New Roman"/>
                <w:szCs w:val="24"/>
                <w:lang w:val="en-ZA"/>
              </w:rPr>
              <w:t>Portfolio of evidence</w:t>
            </w:r>
          </w:p>
          <w:p w14:paraId="72020BFE" w14:textId="77777777" w:rsidR="006219C0" w:rsidRPr="00725E27" w:rsidRDefault="006219C0" w:rsidP="004470E5">
            <w:pPr>
              <w:numPr>
                <w:ilvl w:val="0"/>
                <w:numId w:val="45"/>
              </w:numPr>
              <w:spacing w:after="0" w:line="360" w:lineRule="auto"/>
              <w:ind w:left="844" w:hanging="425"/>
              <w:jc w:val="left"/>
              <w:rPr>
                <w:rFonts w:eastAsia="Calibri" w:cs="Times New Roman"/>
                <w:szCs w:val="24"/>
                <w:lang w:val="en-ZA"/>
              </w:rPr>
            </w:pPr>
            <w:r w:rsidRPr="00725E27">
              <w:rPr>
                <w:rFonts w:eastAsia="Calibri" w:cs="Times New Roman"/>
                <w:szCs w:val="24"/>
                <w:lang w:val="en-ZA"/>
              </w:rPr>
              <w:t>Third Party Report</w:t>
            </w:r>
          </w:p>
          <w:p w14:paraId="53930E93" w14:textId="77777777" w:rsidR="006219C0" w:rsidRPr="00725E27" w:rsidRDefault="006219C0" w:rsidP="004470E5">
            <w:pPr>
              <w:numPr>
                <w:ilvl w:val="0"/>
                <w:numId w:val="45"/>
              </w:numPr>
              <w:spacing w:after="0" w:line="360" w:lineRule="auto"/>
              <w:ind w:left="844" w:hanging="425"/>
              <w:jc w:val="left"/>
              <w:rPr>
                <w:rFonts w:eastAsia="Calibri" w:cs="Times New Roman"/>
                <w:szCs w:val="24"/>
                <w:lang w:val="en-ZA"/>
              </w:rPr>
            </w:pPr>
            <w:r w:rsidRPr="00725E27">
              <w:rPr>
                <w:rFonts w:eastAsia="Calibri" w:cs="Times New Roman"/>
                <w:szCs w:val="24"/>
                <w:lang w:val="en-ZA"/>
              </w:rPr>
              <w:t>Interviews</w:t>
            </w:r>
          </w:p>
        </w:tc>
      </w:tr>
    </w:tbl>
    <w:p w14:paraId="4974AED8" w14:textId="77777777" w:rsidR="006219C0" w:rsidRPr="00725E27" w:rsidRDefault="006219C0" w:rsidP="006219C0">
      <w:pPr>
        <w:spacing w:after="0" w:line="360" w:lineRule="auto"/>
        <w:jc w:val="left"/>
        <w:rPr>
          <w:rFonts w:eastAsia="Calibri" w:cs="Times New Roman"/>
          <w:b/>
          <w:szCs w:val="24"/>
          <w:lang w:val="en-ZA"/>
        </w:rPr>
      </w:pPr>
    </w:p>
    <w:p w14:paraId="1C648071" w14:textId="77777777" w:rsidR="00835655" w:rsidRPr="00725E27" w:rsidRDefault="00835655" w:rsidP="006219C0">
      <w:pPr>
        <w:spacing w:after="0" w:line="360" w:lineRule="auto"/>
        <w:jc w:val="left"/>
        <w:rPr>
          <w:rFonts w:eastAsia="Calibri" w:cs="Times New Roman"/>
          <w:b/>
          <w:szCs w:val="24"/>
          <w:lang w:val="en-ZA"/>
        </w:rPr>
      </w:pPr>
    </w:p>
    <w:p w14:paraId="56A03F13" w14:textId="77777777" w:rsidR="00835655" w:rsidRPr="00725E27" w:rsidRDefault="00835655" w:rsidP="006219C0">
      <w:pPr>
        <w:spacing w:after="0" w:line="360" w:lineRule="auto"/>
        <w:jc w:val="left"/>
        <w:rPr>
          <w:rFonts w:eastAsia="Calibri" w:cs="Times New Roman"/>
          <w:b/>
          <w:szCs w:val="24"/>
          <w:lang w:val="en-ZA"/>
        </w:rPr>
      </w:pPr>
    </w:p>
    <w:p w14:paraId="5CA09571" w14:textId="77777777" w:rsidR="006219C0" w:rsidRPr="00725E27" w:rsidRDefault="006219C0" w:rsidP="006219C0">
      <w:pPr>
        <w:spacing w:after="0" w:line="360" w:lineRule="auto"/>
        <w:jc w:val="left"/>
        <w:rPr>
          <w:rFonts w:eastAsia="Calibri" w:cs="Times New Roman"/>
          <w:b/>
          <w:szCs w:val="24"/>
          <w:lang w:val="en-ZA"/>
        </w:rPr>
      </w:pPr>
      <w:r w:rsidRPr="00725E27">
        <w:rPr>
          <w:rFonts w:eastAsia="Calibri" w:cs="Times New Roman"/>
          <w:b/>
          <w:szCs w:val="24"/>
          <w:lang w:val="en-ZA"/>
        </w:rPr>
        <w:lastRenderedPageBreak/>
        <w:t>Suggested Methods of Instruction</w:t>
      </w:r>
    </w:p>
    <w:p w14:paraId="1791EC37" w14:textId="77777777" w:rsidR="006219C0" w:rsidRPr="00725E27" w:rsidRDefault="006219C0" w:rsidP="004470E5">
      <w:pPr>
        <w:numPr>
          <w:ilvl w:val="0"/>
          <w:numId w:val="657"/>
        </w:numPr>
        <w:spacing w:after="0" w:line="360" w:lineRule="auto"/>
        <w:jc w:val="left"/>
        <w:rPr>
          <w:rFonts w:eastAsia="Calibri" w:cs="Times New Roman"/>
          <w:szCs w:val="24"/>
        </w:rPr>
      </w:pPr>
      <w:r w:rsidRPr="00725E27">
        <w:rPr>
          <w:rFonts w:eastAsia="Calibri" w:cs="Times New Roman"/>
          <w:szCs w:val="24"/>
        </w:rPr>
        <w:t xml:space="preserve">Practical </w:t>
      </w:r>
    </w:p>
    <w:p w14:paraId="541FBD7D" w14:textId="77777777" w:rsidR="006219C0" w:rsidRPr="00725E27" w:rsidRDefault="006219C0" w:rsidP="004470E5">
      <w:pPr>
        <w:numPr>
          <w:ilvl w:val="0"/>
          <w:numId w:val="657"/>
        </w:numPr>
        <w:spacing w:after="0" w:line="360" w:lineRule="auto"/>
        <w:jc w:val="left"/>
        <w:rPr>
          <w:rFonts w:eastAsia="Calibri" w:cs="Times New Roman"/>
          <w:szCs w:val="24"/>
        </w:rPr>
      </w:pPr>
      <w:r w:rsidRPr="00725E27">
        <w:rPr>
          <w:rFonts w:eastAsia="Calibri" w:cs="Times New Roman"/>
          <w:szCs w:val="24"/>
        </w:rPr>
        <w:t>Role playing</w:t>
      </w:r>
    </w:p>
    <w:p w14:paraId="60B55780" w14:textId="77777777" w:rsidR="006219C0" w:rsidRPr="00725E27" w:rsidRDefault="006219C0" w:rsidP="004470E5">
      <w:pPr>
        <w:numPr>
          <w:ilvl w:val="0"/>
          <w:numId w:val="657"/>
        </w:numPr>
        <w:spacing w:after="0" w:line="360" w:lineRule="auto"/>
        <w:jc w:val="left"/>
        <w:rPr>
          <w:rFonts w:eastAsia="Times New Roman" w:cs="Times New Roman"/>
          <w:noProof/>
          <w:szCs w:val="24"/>
        </w:rPr>
      </w:pPr>
      <w:r w:rsidRPr="00725E27">
        <w:rPr>
          <w:rFonts w:eastAsia="Times New Roman" w:cs="Times New Roman"/>
          <w:noProof/>
          <w:szCs w:val="24"/>
        </w:rPr>
        <w:t xml:space="preserve">Demonstrations </w:t>
      </w:r>
    </w:p>
    <w:p w14:paraId="27EAA357" w14:textId="77777777" w:rsidR="006219C0" w:rsidRPr="00725E27" w:rsidRDefault="006219C0" w:rsidP="004470E5">
      <w:pPr>
        <w:numPr>
          <w:ilvl w:val="0"/>
          <w:numId w:val="657"/>
        </w:numPr>
        <w:spacing w:after="0" w:line="360" w:lineRule="auto"/>
        <w:jc w:val="left"/>
        <w:rPr>
          <w:rFonts w:eastAsia="Times New Roman" w:cs="Times New Roman"/>
          <w:noProof/>
          <w:szCs w:val="24"/>
        </w:rPr>
      </w:pPr>
      <w:r w:rsidRPr="00725E27">
        <w:rPr>
          <w:rFonts w:eastAsia="Times New Roman" w:cs="Times New Roman"/>
          <w:noProof/>
          <w:szCs w:val="24"/>
        </w:rPr>
        <w:t>Viewing of related videos</w:t>
      </w:r>
    </w:p>
    <w:p w14:paraId="6F891246" w14:textId="77777777" w:rsidR="006219C0" w:rsidRPr="00725E27" w:rsidRDefault="006219C0" w:rsidP="004470E5">
      <w:pPr>
        <w:numPr>
          <w:ilvl w:val="0"/>
          <w:numId w:val="657"/>
        </w:numPr>
        <w:spacing w:after="0" w:line="360" w:lineRule="auto"/>
        <w:jc w:val="left"/>
        <w:rPr>
          <w:rFonts w:eastAsia="Times New Roman" w:cs="Times New Roman"/>
          <w:noProof/>
          <w:szCs w:val="24"/>
        </w:rPr>
      </w:pPr>
      <w:r w:rsidRPr="00725E27">
        <w:rPr>
          <w:rFonts w:eastAsia="Times New Roman" w:cs="Times New Roman"/>
          <w:noProof/>
          <w:szCs w:val="24"/>
        </w:rPr>
        <w:t>Group Discussion</w:t>
      </w:r>
    </w:p>
    <w:p w14:paraId="788F072E" w14:textId="77777777" w:rsidR="006219C0" w:rsidRPr="00725E27" w:rsidRDefault="006219C0" w:rsidP="004470E5">
      <w:pPr>
        <w:numPr>
          <w:ilvl w:val="0"/>
          <w:numId w:val="657"/>
        </w:numPr>
        <w:spacing w:after="0" w:line="360" w:lineRule="auto"/>
        <w:jc w:val="left"/>
        <w:rPr>
          <w:rFonts w:eastAsia="Times New Roman" w:cs="Times New Roman"/>
          <w:noProof/>
          <w:szCs w:val="24"/>
        </w:rPr>
      </w:pPr>
      <w:r w:rsidRPr="00725E27">
        <w:rPr>
          <w:rFonts w:eastAsia="Times New Roman" w:cs="Times New Roman"/>
          <w:noProof/>
          <w:szCs w:val="24"/>
        </w:rPr>
        <w:t>Projects</w:t>
      </w:r>
    </w:p>
    <w:p w14:paraId="22136460" w14:textId="77777777" w:rsidR="006219C0" w:rsidRPr="00725E27" w:rsidRDefault="006219C0" w:rsidP="004470E5">
      <w:pPr>
        <w:numPr>
          <w:ilvl w:val="0"/>
          <w:numId w:val="657"/>
        </w:numPr>
        <w:spacing w:after="0" w:line="360" w:lineRule="auto"/>
        <w:jc w:val="left"/>
        <w:rPr>
          <w:rFonts w:eastAsia="Times New Roman" w:cs="Times New Roman"/>
          <w:noProof/>
          <w:szCs w:val="24"/>
        </w:rPr>
      </w:pPr>
      <w:r w:rsidRPr="00725E27">
        <w:rPr>
          <w:rFonts w:eastAsia="Times New Roman" w:cs="Times New Roman"/>
          <w:noProof/>
          <w:szCs w:val="24"/>
        </w:rPr>
        <w:t>Direct Instruction</w:t>
      </w:r>
    </w:p>
    <w:p w14:paraId="5CFE89AB" w14:textId="77777777" w:rsidR="006219C0" w:rsidRPr="00725E27" w:rsidRDefault="006219C0" w:rsidP="006219C0">
      <w:pPr>
        <w:spacing w:after="0" w:line="360" w:lineRule="auto"/>
        <w:jc w:val="left"/>
        <w:rPr>
          <w:rFonts w:eastAsia="Calibri" w:cs="Times New Roman"/>
          <w:b/>
          <w:szCs w:val="24"/>
        </w:rPr>
      </w:pPr>
      <w:r w:rsidRPr="00725E27">
        <w:rPr>
          <w:rFonts w:eastAsia="Calibri" w:cs="Times New Roman"/>
          <w:b/>
          <w:szCs w:val="24"/>
        </w:rPr>
        <w:t>Recommended Resources for 25 Trainees</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71"/>
        <w:gridCol w:w="3584"/>
        <w:gridCol w:w="2070"/>
        <w:gridCol w:w="1452"/>
        <w:gridCol w:w="1693"/>
      </w:tblGrid>
      <w:tr w:rsidR="00DC0CBC" w:rsidRPr="00725E27" w14:paraId="243906A6" w14:textId="77777777" w:rsidTr="00400007">
        <w:tc>
          <w:tcPr>
            <w:tcW w:w="1271" w:type="dxa"/>
            <w:shd w:val="clear" w:color="auto" w:fill="auto"/>
          </w:tcPr>
          <w:bookmarkEnd w:id="80"/>
          <w:p w14:paraId="2BF45A4F" w14:textId="77777777" w:rsidR="006219C0" w:rsidRPr="00725E27" w:rsidRDefault="006219C0" w:rsidP="006219C0">
            <w:pPr>
              <w:spacing w:after="0" w:line="360" w:lineRule="auto"/>
              <w:jc w:val="left"/>
              <w:rPr>
                <w:rFonts w:eastAsia="@MS Mincho" w:cs="Times New Roman"/>
                <w:b/>
                <w:szCs w:val="24"/>
                <w:lang w:val="en-GB"/>
              </w:rPr>
            </w:pPr>
            <w:r w:rsidRPr="00725E27">
              <w:rPr>
                <w:rFonts w:eastAsia="@MS Mincho" w:cs="Times New Roman"/>
                <w:b/>
                <w:szCs w:val="24"/>
                <w:lang w:val="en-GB"/>
              </w:rPr>
              <w:t>S/No.</w:t>
            </w:r>
          </w:p>
        </w:tc>
        <w:tc>
          <w:tcPr>
            <w:tcW w:w="3584" w:type="dxa"/>
            <w:shd w:val="clear" w:color="auto" w:fill="auto"/>
          </w:tcPr>
          <w:p w14:paraId="583965D5" w14:textId="77777777" w:rsidR="006219C0" w:rsidRPr="00725E27" w:rsidRDefault="006219C0" w:rsidP="006219C0">
            <w:pPr>
              <w:spacing w:after="0" w:line="360" w:lineRule="auto"/>
              <w:jc w:val="left"/>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2D04941E" w14:textId="77777777" w:rsidR="006219C0" w:rsidRPr="00725E27" w:rsidRDefault="006219C0" w:rsidP="006219C0">
            <w:pPr>
              <w:spacing w:after="0" w:line="360" w:lineRule="auto"/>
              <w:jc w:val="left"/>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23B3006B" w14:textId="77777777" w:rsidR="006219C0" w:rsidRPr="00725E27" w:rsidRDefault="006219C0" w:rsidP="006219C0">
            <w:pPr>
              <w:spacing w:after="0" w:line="360" w:lineRule="auto"/>
              <w:jc w:val="left"/>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2523C138" w14:textId="77777777" w:rsidR="006219C0" w:rsidRPr="00725E27" w:rsidRDefault="006219C0" w:rsidP="006219C0">
            <w:pPr>
              <w:spacing w:after="0" w:line="360" w:lineRule="auto"/>
              <w:jc w:val="left"/>
              <w:rPr>
                <w:rFonts w:eastAsia="@MS Mincho" w:cs="Times New Roman"/>
                <w:b/>
                <w:szCs w:val="24"/>
                <w:lang w:val="en-GB"/>
              </w:rPr>
            </w:pPr>
            <w:r w:rsidRPr="00725E27">
              <w:rPr>
                <w:rFonts w:eastAsia="@MS Mincho" w:cs="Times New Roman"/>
                <w:b/>
                <w:szCs w:val="24"/>
                <w:lang w:val="en-GB"/>
              </w:rPr>
              <w:t>Recommended Ratio</w:t>
            </w:r>
          </w:p>
          <w:p w14:paraId="67B84B98" w14:textId="77777777" w:rsidR="006219C0" w:rsidRPr="00725E27" w:rsidRDefault="006219C0" w:rsidP="006219C0">
            <w:pPr>
              <w:spacing w:after="0" w:line="360" w:lineRule="auto"/>
              <w:jc w:val="left"/>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7D37AC50" w14:textId="77777777" w:rsidTr="00400007">
        <w:tc>
          <w:tcPr>
            <w:tcW w:w="1271" w:type="dxa"/>
            <w:shd w:val="clear" w:color="auto" w:fill="auto"/>
          </w:tcPr>
          <w:p w14:paraId="3AC0CE85"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A</w:t>
            </w:r>
          </w:p>
        </w:tc>
        <w:tc>
          <w:tcPr>
            <w:tcW w:w="8799" w:type="dxa"/>
            <w:gridSpan w:val="4"/>
            <w:shd w:val="clear" w:color="auto" w:fill="auto"/>
          </w:tcPr>
          <w:p w14:paraId="11BF9159"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563FAB93" w14:textId="77777777" w:rsidTr="00400007">
        <w:tc>
          <w:tcPr>
            <w:tcW w:w="1271" w:type="dxa"/>
            <w:shd w:val="clear" w:color="auto" w:fill="auto"/>
          </w:tcPr>
          <w:p w14:paraId="5BDA86FA" w14:textId="77777777" w:rsidR="006219C0" w:rsidRPr="00725E27" w:rsidRDefault="006219C0" w:rsidP="004470E5">
            <w:pPr>
              <w:numPr>
                <w:ilvl w:val="0"/>
                <w:numId w:val="646"/>
              </w:numPr>
              <w:spacing w:after="120" w:line="360" w:lineRule="auto"/>
              <w:jc w:val="left"/>
              <w:rPr>
                <w:rFonts w:eastAsia="@MS Mincho" w:cs="Times New Roman"/>
                <w:bCs/>
                <w:szCs w:val="24"/>
                <w:lang w:val="en-GB"/>
              </w:rPr>
            </w:pPr>
          </w:p>
        </w:tc>
        <w:tc>
          <w:tcPr>
            <w:tcW w:w="3584" w:type="dxa"/>
            <w:shd w:val="clear" w:color="auto" w:fill="auto"/>
          </w:tcPr>
          <w:p w14:paraId="6978FFDB"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61FC68FF"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2B54E2D1"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28E402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1:5</w:t>
            </w:r>
          </w:p>
        </w:tc>
      </w:tr>
      <w:tr w:rsidR="00DC0CBC" w:rsidRPr="00725E27" w14:paraId="2638660D" w14:textId="77777777" w:rsidTr="00400007">
        <w:tc>
          <w:tcPr>
            <w:tcW w:w="1271" w:type="dxa"/>
            <w:shd w:val="clear" w:color="auto" w:fill="auto"/>
          </w:tcPr>
          <w:p w14:paraId="63A6020A" w14:textId="77777777" w:rsidR="006219C0" w:rsidRPr="00725E27" w:rsidRDefault="006219C0" w:rsidP="004470E5">
            <w:pPr>
              <w:numPr>
                <w:ilvl w:val="0"/>
                <w:numId w:val="646"/>
              </w:numPr>
              <w:spacing w:after="120" w:line="360" w:lineRule="auto"/>
              <w:jc w:val="left"/>
              <w:rPr>
                <w:rFonts w:eastAsia="@MS Mincho" w:cs="Times New Roman"/>
                <w:bCs/>
                <w:szCs w:val="24"/>
                <w:lang w:val="en-GB"/>
              </w:rPr>
            </w:pPr>
          </w:p>
        </w:tc>
        <w:tc>
          <w:tcPr>
            <w:tcW w:w="3584" w:type="dxa"/>
            <w:shd w:val="clear" w:color="auto" w:fill="auto"/>
          </w:tcPr>
          <w:p w14:paraId="72A91917"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Workshop technology reference books </w:t>
            </w:r>
          </w:p>
        </w:tc>
        <w:tc>
          <w:tcPr>
            <w:tcW w:w="2070" w:type="dxa"/>
            <w:shd w:val="clear" w:color="auto" w:fill="auto"/>
          </w:tcPr>
          <w:p w14:paraId="5C3470EE"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both trainer &amp; trainee’s use</w:t>
            </w:r>
          </w:p>
        </w:tc>
        <w:tc>
          <w:tcPr>
            <w:tcW w:w="1452" w:type="dxa"/>
            <w:shd w:val="clear" w:color="auto" w:fill="auto"/>
          </w:tcPr>
          <w:p w14:paraId="62DD31C0"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5ACA840A"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1:2</w:t>
            </w:r>
          </w:p>
        </w:tc>
      </w:tr>
      <w:tr w:rsidR="00DC0CBC" w:rsidRPr="00725E27" w14:paraId="04B81BBA" w14:textId="77777777" w:rsidTr="00400007">
        <w:tc>
          <w:tcPr>
            <w:tcW w:w="1271" w:type="dxa"/>
            <w:shd w:val="clear" w:color="auto" w:fill="auto"/>
          </w:tcPr>
          <w:p w14:paraId="5CAFC235" w14:textId="77777777" w:rsidR="006219C0" w:rsidRPr="00725E27" w:rsidRDefault="006219C0" w:rsidP="004470E5">
            <w:pPr>
              <w:numPr>
                <w:ilvl w:val="0"/>
                <w:numId w:val="646"/>
              </w:numPr>
              <w:spacing w:after="120" w:line="360" w:lineRule="auto"/>
              <w:jc w:val="left"/>
              <w:rPr>
                <w:rFonts w:eastAsia="@MS Mincho" w:cs="Times New Roman"/>
                <w:bCs/>
                <w:szCs w:val="24"/>
                <w:lang w:val="en-GB"/>
              </w:rPr>
            </w:pPr>
          </w:p>
        </w:tc>
        <w:tc>
          <w:tcPr>
            <w:tcW w:w="3584" w:type="dxa"/>
            <w:shd w:val="clear" w:color="auto" w:fill="auto"/>
          </w:tcPr>
          <w:p w14:paraId="5DBA620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Working drawings: Structural, architectural, mechanical &amp; electrical drawings</w:t>
            </w:r>
          </w:p>
        </w:tc>
        <w:tc>
          <w:tcPr>
            <w:tcW w:w="2070" w:type="dxa"/>
            <w:shd w:val="clear" w:color="auto" w:fill="auto"/>
          </w:tcPr>
          <w:p w14:paraId="524F0978"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D2B2E8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3CA44356"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1:1</w:t>
            </w:r>
          </w:p>
        </w:tc>
      </w:tr>
      <w:tr w:rsidR="00DC0CBC" w:rsidRPr="00725E27" w14:paraId="674B9E0D" w14:textId="77777777" w:rsidTr="00400007">
        <w:tc>
          <w:tcPr>
            <w:tcW w:w="1271" w:type="dxa"/>
            <w:shd w:val="clear" w:color="auto" w:fill="auto"/>
          </w:tcPr>
          <w:p w14:paraId="260C6E1D" w14:textId="77777777" w:rsidR="006219C0" w:rsidRPr="00725E27" w:rsidRDefault="006219C0" w:rsidP="004470E5">
            <w:pPr>
              <w:numPr>
                <w:ilvl w:val="0"/>
                <w:numId w:val="646"/>
              </w:numPr>
              <w:spacing w:after="120" w:line="360" w:lineRule="auto"/>
              <w:jc w:val="left"/>
              <w:rPr>
                <w:rFonts w:eastAsia="@MS Mincho" w:cs="Times New Roman"/>
                <w:bCs/>
                <w:szCs w:val="24"/>
                <w:lang w:val="en-GB"/>
              </w:rPr>
            </w:pPr>
          </w:p>
        </w:tc>
        <w:tc>
          <w:tcPr>
            <w:tcW w:w="3584" w:type="dxa"/>
            <w:shd w:val="clear" w:color="auto" w:fill="auto"/>
          </w:tcPr>
          <w:p w14:paraId="45E90336" w14:textId="77777777" w:rsidR="006219C0" w:rsidRPr="00725E27" w:rsidRDefault="006219C0" w:rsidP="006219C0">
            <w:pPr>
              <w:spacing w:after="0" w:line="360" w:lineRule="auto"/>
              <w:contextualSpacing/>
              <w:jc w:val="left"/>
              <w:rPr>
                <w:rFonts w:eastAsia="Times New Roman" w:cs="Times New Roman"/>
                <w:szCs w:val="24"/>
                <w:lang w:eastAsia="x-none"/>
              </w:rPr>
            </w:pPr>
            <w:r w:rsidRPr="00725E27">
              <w:rPr>
                <w:rFonts w:eastAsia="Times New Roman" w:cs="Times New Roman"/>
                <w:szCs w:val="24"/>
                <w:lang w:eastAsia="x-none"/>
              </w:rPr>
              <w:t>Building Drawings samples</w:t>
            </w:r>
          </w:p>
        </w:tc>
        <w:tc>
          <w:tcPr>
            <w:tcW w:w="2070" w:type="dxa"/>
            <w:shd w:val="clear" w:color="auto" w:fill="auto"/>
          </w:tcPr>
          <w:p w14:paraId="172CFCB2"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33E6F67B"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3E8AA0E7"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1:1</w:t>
            </w:r>
          </w:p>
        </w:tc>
      </w:tr>
      <w:tr w:rsidR="00DC0CBC" w:rsidRPr="00725E27" w14:paraId="2B27136C" w14:textId="77777777" w:rsidTr="00400007">
        <w:tc>
          <w:tcPr>
            <w:tcW w:w="1271" w:type="dxa"/>
            <w:shd w:val="clear" w:color="auto" w:fill="auto"/>
          </w:tcPr>
          <w:p w14:paraId="5AFB3449"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B</w:t>
            </w:r>
          </w:p>
        </w:tc>
        <w:tc>
          <w:tcPr>
            <w:tcW w:w="8799" w:type="dxa"/>
            <w:gridSpan w:val="4"/>
            <w:shd w:val="clear" w:color="auto" w:fill="auto"/>
          </w:tcPr>
          <w:p w14:paraId="7211AD02"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4D17C4B9" w14:textId="77777777" w:rsidTr="00400007">
        <w:tc>
          <w:tcPr>
            <w:tcW w:w="1271" w:type="dxa"/>
            <w:shd w:val="clear" w:color="auto" w:fill="auto"/>
          </w:tcPr>
          <w:p w14:paraId="1520ED14" w14:textId="77777777" w:rsidR="006219C0" w:rsidRPr="00725E27" w:rsidRDefault="006219C0" w:rsidP="004470E5">
            <w:pPr>
              <w:numPr>
                <w:ilvl w:val="0"/>
                <w:numId w:val="649"/>
              </w:numPr>
              <w:spacing w:after="120" w:line="360" w:lineRule="auto"/>
              <w:ind w:left="301"/>
              <w:contextualSpacing/>
              <w:jc w:val="left"/>
              <w:rPr>
                <w:rFonts w:eastAsia="@MS Mincho" w:cs="Times New Roman"/>
                <w:bCs/>
                <w:szCs w:val="24"/>
                <w:lang w:val="en-GB" w:eastAsia="x-none"/>
              </w:rPr>
            </w:pPr>
          </w:p>
        </w:tc>
        <w:tc>
          <w:tcPr>
            <w:tcW w:w="3584" w:type="dxa"/>
            <w:shd w:val="clear" w:color="auto" w:fill="auto"/>
          </w:tcPr>
          <w:p w14:paraId="2B33DFC0"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001B872B" w14:textId="77777777" w:rsidR="006219C0" w:rsidRPr="00725E27" w:rsidRDefault="006219C0" w:rsidP="006219C0">
            <w:pPr>
              <w:spacing w:after="200" w:line="360" w:lineRule="auto"/>
              <w:jc w:val="lef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3B1D3BDC"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6B8E4C73"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1:25</w:t>
            </w:r>
          </w:p>
        </w:tc>
      </w:tr>
      <w:tr w:rsidR="00DC0CBC" w:rsidRPr="00725E27" w14:paraId="4D01ADE0" w14:textId="77777777" w:rsidTr="00400007">
        <w:tc>
          <w:tcPr>
            <w:tcW w:w="1271" w:type="dxa"/>
            <w:shd w:val="clear" w:color="auto" w:fill="auto"/>
          </w:tcPr>
          <w:p w14:paraId="23E2CB3E" w14:textId="77777777" w:rsidR="006219C0" w:rsidRPr="00725E27" w:rsidRDefault="006219C0" w:rsidP="004470E5">
            <w:pPr>
              <w:numPr>
                <w:ilvl w:val="0"/>
                <w:numId w:val="649"/>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4E9BE1CA" w14:textId="77777777" w:rsidR="006219C0" w:rsidRPr="00725E27" w:rsidRDefault="006219C0" w:rsidP="006219C0">
            <w:pPr>
              <w:spacing w:after="0" w:line="360" w:lineRule="auto"/>
              <w:jc w:val="left"/>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4D31DB2C" w14:textId="77777777" w:rsidR="006219C0" w:rsidRPr="00725E27" w:rsidRDefault="006219C0" w:rsidP="006219C0">
            <w:pPr>
              <w:spacing w:after="200" w:line="360" w:lineRule="auto"/>
              <w:jc w:val="lef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0CB20A31"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253DC029"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1:25</w:t>
            </w:r>
          </w:p>
        </w:tc>
      </w:tr>
      <w:tr w:rsidR="00DC0CBC" w:rsidRPr="00725E27" w14:paraId="566685DA" w14:textId="77777777" w:rsidTr="00400007">
        <w:trPr>
          <w:trHeight w:val="664"/>
        </w:trPr>
        <w:tc>
          <w:tcPr>
            <w:tcW w:w="1271" w:type="dxa"/>
            <w:shd w:val="clear" w:color="auto" w:fill="auto"/>
          </w:tcPr>
          <w:p w14:paraId="54784111" w14:textId="77777777" w:rsidR="006219C0" w:rsidRPr="00725E27" w:rsidRDefault="006219C0" w:rsidP="004470E5">
            <w:pPr>
              <w:numPr>
                <w:ilvl w:val="0"/>
                <w:numId w:val="649"/>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24650916" w14:textId="77777777" w:rsidR="006219C0" w:rsidRPr="00725E27" w:rsidRDefault="006219C0" w:rsidP="006219C0">
            <w:pPr>
              <w:spacing w:after="0" w:line="360" w:lineRule="auto"/>
              <w:contextualSpacing/>
              <w:jc w:val="left"/>
              <w:rPr>
                <w:rFonts w:eastAsia="Times New Roman" w:cs="Times New Roman"/>
                <w:szCs w:val="24"/>
                <w:lang w:eastAsia="x-none"/>
              </w:rPr>
            </w:pPr>
            <w:r w:rsidRPr="00725E27">
              <w:rPr>
                <w:rFonts w:eastAsia="Times New Roman" w:cs="Times New Roman"/>
                <w:szCs w:val="24"/>
                <w:lang w:eastAsia="x-none"/>
              </w:rPr>
              <w:t>Carpentry workshop having carpentry tools and equipment</w:t>
            </w:r>
          </w:p>
        </w:tc>
        <w:tc>
          <w:tcPr>
            <w:tcW w:w="2070" w:type="dxa"/>
            <w:shd w:val="clear" w:color="auto" w:fill="auto"/>
          </w:tcPr>
          <w:p w14:paraId="531A57A6"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8m by 14m </w:t>
            </w:r>
          </w:p>
        </w:tc>
        <w:tc>
          <w:tcPr>
            <w:tcW w:w="1452" w:type="dxa"/>
            <w:shd w:val="clear" w:color="auto" w:fill="auto"/>
          </w:tcPr>
          <w:p w14:paraId="34A16029"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2DF2CB1B"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1:25</w:t>
            </w:r>
          </w:p>
        </w:tc>
      </w:tr>
      <w:tr w:rsidR="00DC0CBC" w:rsidRPr="00725E27" w14:paraId="074C99D6" w14:textId="77777777" w:rsidTr="00400007">
        <w:trPr>
          <w:trHeight w:val="664"/>
        </w:trPr>
        <w:tc>
          <w:tcPr>
            <w:tcW w:w="1271" w:type="dxa"/>
            <w:shd w:val="clear" w:color="auto" w:fill="auto"/>
          </w:tcPr>
          <w:p w14:paraId="3629DB21" w14:textId="77777777" w:rsidR="006219C0" w:rsidRPr="00725E27" w:rsidRDefault="006219C0" w:rsidP="004470E5">
            <w:pPr>
              <w:numPr>
                <w:ilvl w:val="0"/>
                <w:numId w:val="649"/>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7EC86025" w14:textId="77777777" w:rsidR="006219C0" w:rsidRPr="00725E27" w:rsidRDefault="006219C0" w:rsidP="006219C0">
            <w:pPr>
              <w:spacing w:after="0" w:line="360" w:lineRule="auto"/>
              <w:contextualSpacing/>
              <w:jc w:val="left"/>
              <w:rPr>
                <w:rFonts w:eastAsia="Times New Roman" w:cs="Times New Roman"/>
                <w:szCs w:val="24"/>
                <w:lang w:eastAsia="x-none"/>
              </w:rPr>
            </w:pPr>
            <w:r w:rsidRPr="00725E27">
              <w:rPr>
                <w:rFonts w:eastAsia="Times New Roman" w:cs="Times New Roman"/>
                <w:szCs w:val="24"/>
                <w:lang w:eastAsia="x-none"/>
              </w:rPr>
              <w:t>Electrical workshop with electrical tools and equipment.</w:t>
            </w:r>
          </w:p>
          <w:p w14:paraId="681D5F81" w14:textId="77777777" w:rsidR="006219C0" w:rsidRPr="00725E27" w:rsidRDefault="006219C0" w:rsidP="006219C0">
            <w:pPr>
              <w:spacing w:after="0" w:line="360" w:lineRule="auto"/>
              <w:contextualSpacing/>
              <w:jc w:val="left"/>
              <w:rPr>
                <w:rFonts w:eastAsia="Times New Roman" w:cs="Times New Roman"/>
                <w:szCs w:val="24"/>
                <w:lang w:eastAsia="x-none"/>
              </w:rPr>
            </w:pPr>
          </w:p>
        </w:tc>
        <w:tc>
          <w:tcPr>
            <w:tcW w:w="2070" w:type="dxa"/>
            <w:shd w:val="clear" w:color="auto" w:fill="auto"/>
          </w:tcPr>
          <w:p w14:paraId="49E5BFA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8m by 14m </w:t>
            </w:r>
          </w:p>
        </w:tc>
        <w:tc>
          <w:tcPr>
            <w:tcW w:w="1452" w:type="dxa"/>
            <w:shd w:val="clear" w:color="auto" w:fill="auto"/>
          </w:tcPr>
          <w:p w14:paraId="0DF5C003"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27D3E6DE"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1:25</w:t>
            </w:r>
          </w:p>
        </w:tc>
      </w:tr>
      <w:tr w:rsidR="00DC0CBC" w:rsidRPr="00725E27" w14:paraId="303789FF" w14:textId="77777777" w:rsidTr="00400007">
        <w:trPr>
          <w:trHeight w:val="664"/>
        </w:trPr>
        <w:tc>
          <w:tcPr>
            <w:tcW w:w="1271" w:type="dxa"/>
            <w:shd w:val="clear" w:color="auto" w:fill="auto"/>
          </w:tcPr>
          <w:p w14:paraId="20B64949" w14:textId="77777777" w:rsidR="006219C0" w:rsidRPr="00725E27" w:rsidRDefault="006219C0" w:rsidP="004470E5">
            <w:pPr>
              <w:numPr>
                <w:ilvl w:val="0"/>
                <w:numId w:val="649"/>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0C26453F" w14:textId="77777777" w:rsidR="006219C0" w:rsidRPr="00725E27" w:rsidRDefault="006219C0" w:rsidP="006219C0">
            <w:pPr>
              <w:spacing w:after="0" w:line="360" w:lineRule="auto"/>
              <w:contextualSpacing/>
              <w:jc w:val="left"/>
              <w:rPr>
                <w:rFonts w:eastAsia="Times New Roman" w:cs="Times New Roman"/>
                <w:szCs w:val="24"/>
                <w:lang w:eastAsia="x-none"/>
              </w:rPr>
            </w:pPr>
            <w:r w:rsidRPr="00725E27">
              <w:rPr>
                <w:rFonts w:eastAsia="Times New Roman" w:cs="Times New Roman"/>
                <w:szCs w:val="24"/>
                <w:lang w:eastAsia="x-none"/>
              </w:rPr>
              <w:t>Masonry workshop with masonry tools and equipment.</w:t>
            </w:r>
          </w:p>
        </w:tc>
        <w:tc>
          <w:tcPr>
            <w:tcW w:w="2070" w:type="dxa"/>
            <w:shd w:val="clear" w:color="auto" w:fill="auto"/>
          </w:tcPr>
          <w:p w14:paraId="333B3F8E"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8m by 14m </w:t>
            </w:r>
          </w:p>
        </w:tc>
        <w:tc>
          <w:tcPr>
            <w:tcW w:w="1452" w:type="dxa"/>
            <w:shd w:val="clear" w:color="auto" w:fill="auto"/>
          </w:tcPr>
          <w:p w14:paraId="0301F0DF"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C825D05"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1:25</w:t>
            </w:r>
          </w:p>
        </w:tc>
      </w:tr>
      <w:tr w:rsidR="00DC0CBC" w:rsidRPr="00725E27" w14:paraId="2D0549A9" w14:textId="77777777" w:rsidTr="00400007">
        <w:tc>
          <w:tcPr>
            <w:tcW w:w="1271" w:type="dxa"/>
            <w:shd w:val="clear" w:color="auto" w:fill="auto"/>
          </w:tcPr>
          <w:p w14:paraId="5DB5CBE2"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C</w:t>
            </w:r>
          </w:p>
        </w:tc>
        <w:tc>
          <w:tcPr>
            <w:tcW w:w="8799" w:type="dxa"/>
            <w:gridSpan w:val="4"/>
            <w:shd w:val="clear" w:color="auto" w:fill="auto"/>
          </w:tcPr>
          <w:p w14:paraId="225B8B8C"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187C1008" w14:textId="77777777" w:rsidTr="00400007">
        <w:trPr>
          <w:trHeight w:val="495"/>
        </w:trPr>
        <w:tc>
          <w:tcPr>
            <w:tcW w:w="1271" w:type="dxa"/>
            <w:shd w:val="clear" w:color="auto" w:fill="auto"/>
          </w:tcPr>
          <w:p w14:paraId="3EE79D07" w14:textId="77777777" w:rsidR="006219C0" w:rsidRPr="00725E27" w:rsidRDefault="006219C0" w:rsidP="004470E5">
            <w:pPr>
              <w:numPr>
                <w:ilvl w:val="0"/>
                <w:numId w:val="650"/>
              </w:numPr>
              <w:spacing w:after="120" w:line="360" w:lineRule="auto"/>
              <w:jc w:val="left"/>
              <w:rPr>
                <w:rFonts w:eastAsia="@MS Mincho" w:cs="Times New Roman"/>
                <w:bCs/>
                <w:szCs w:val="24"/>
                <w:lang w:val="en-GB"/>
              </w:rPr>
            </w:pPr>
          </w:p>
        </w:tc>
        <w:tc>
          <w:tcPr>
            <w:tcW w:w="3584" w:type="dxa"/>
            <w:shd w:val="clear" w:color="auto" w:fill="auto"/>
          </w:tcPr>
          <w:p w14:paraId="567FFE11"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Times New Roman" w:cs="Times New Roman"/>
                <w:szCs w:val="24"/>
                <w:lang w:eastAsia="x-none"/>
              </w:rPr>
              <w:t>Whiteboard marker pens</w:t>
            </w:r>
          </w:p>
        </w:tc>
        <w:tc>
          <w:tcPr>
            <w:tcW w:w="2070" w:type="dxa"/>
            <w:shd w:val="clear" w:color="auto" w:fill="auto"/>
          </w:tcPr>
          <w:p w14:paraId="0742BAEE"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609ED6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65E4E041"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10:1</w:t>
            </w:r>
          </w:p>
        </w:tc>
      </w:tr>
      <w:tr w:rsidR="00DC0CBC" w:rsidRPr="00725E27" w14:paraId="7AD6A53B" w14:textId="77777777" w:rsidTr="00400007">
        <w:tc>
          <w:tcPr>
            <w:tcW w:w="1271" w:type="dxa"/>
            <w:shd w:val="clear" w:color="auto" w:fill="auto"/>
          </w:tcPr>
          <w:p w14:paraId="6A7FC464" w14:textId="77777777" w:rsidR="006219C0" w:rsidRPr="00725E27" w:rsidRDefault="006219C0" w:rsidP="004470E5">
            <w:pPr>
              <w:numPr>
                <w:ilvl w:val="0"/>
                <w:numId w:val="650"/>
              </w:numPr>
              <w:spacing w:after="120" w:line="360" w:lineRule="auto"/>
              <w:jc w:val="left"/>
              <w:rPr>
                <w:rFonts w:eastAsia="@MS Mincho" w:cs="Times New Roman"/>
                <w:bCs/>
                <w:szCs w:val="24"/>
                <w:lang w:val="en-GB"/>
              </w:rPr>
            </w:pPr>
          </w:p>
        </w:tc>
        <w:tc>
          <w:tcPr>
            <w:tcW w:w="3584" w:type="dxa"/>
            <w:shd w:val="clear" w:color="auto" w:fill="auto"/>
          </w:tcPr>
          <w:p w14:paraId="429E2717" w14:textId="77777777" w:rsidR="006219C0" w:rsidRPr="00725E27" w:rsidRDefault="006219C0" w:rsidP="006219C0">
            <w:pPr>
              <w:spacing w:after="200" w:line="360" w:lineRule="auto"/>
              <w:jc w:val="lef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484E735F"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4ACF16F"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79B6F4B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25:1</w:t>
            </w:r>
          </w:p>
        </w:tc>
      </w:tr>
      <w:tr w:rsidR="00DC0CBC" w:rsidRPr="00725E27" w14:paraId="6417961E" w14:textId="77777777" w:rsidTr="00400007">
        <w:tc>
          <w:tcPr>
            <w:tcW w:w="1271" w:type="dxa"/>
            <w:shd w:val="clear" w:color="auto" w:fill="auto"/>
          </w:tcPr>
          <w:p w14:paraId="178DD4C7" w14:textId="77777777" w:rsidR="006219C0" w:rsidRPr="00725E27" w:rsidRDefault="006219C0" w:rsidP="004470E5">
            <w:pPr>
              <w:numPr>
                <w:ilvl w:val="0"/>
                <w:numId w:val="650"/>
              </w:numPr>
              <w:spacing w:after="120" w:line="360" w:lineRule="auto"/>
              <w:jc w:val="left"/>
              <w:rPr>
                <w:rFonts w:eastAsia="@MS Mincho" w:cs="Times New Roman"/>
                <w:bCs/>
                <w:szCs w:val="24"/>
                <w:lang w:val="en-GB"/>
              </w:rPr>
            </w:pPr>
          </w:p>
        </w:tc>
        <w:tc>
          <w:tcPr>
            <w:tcW w:w="3584" w:type="dxa"/>
            <w:shd w:val="clear" w:color="auto" w:fill="auto"/>
          </w:tcPr>
          <w:p w14:paraId="37289203"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2A764E0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79BA986"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49C34AC0"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1:1</w:t>
            </w:r>
          </w:p>
        </w:tc>
      </w:tr>
      <w:tr w:rsidR="00DC0CBC" w:rsidRPr="00725E27" w14:paraId="1303932F" w14:textId="77777777" w:rsidTr="00400007">
        <w:tc>
          <w:tcPr>
            <w:tcW w:w="1271" w:type="dxa"/>
            <w:shd w:val="clear" w:color="auto" w:fill="auto"/>
          </w:tcPr>
          <w:p w14:paraId="77E6EC17"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D</w:t>
            </w:r>
          </w:p>
        </w:tc>
        <w:tc>
          <w:tcPr>
            <w:tcW w:w="8799" w:type="dxa"/>
            <w:gridSpan w:val="4"/>
            <w:shd w:val="clear" w:color="auto" w:fill="auto"/>
          </w:tcPr>
          <w:p w14:paraId="70FC1D79" w14:textId="77777777" w:rsidR="006219C0" w:rsidRPr="00725E27" w:rsidRDefault="006219C0" w:rsidP="006219C0">
            <w:pPr>
              <w:spacing w:after="200" w:line="360" w:lineRule="auto"/>
              <w:jc w:val="left"/>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090320BC" w14:textId="77777777" w:rsidTr="00400007">
        <w:trPr>
          <w:trHeight w:val="600"/>
        </w:trPr>
        <w:tc>
          <w:tcPr>
            <w:tcW w:w="1271" w:type="dxa"/>
            <w:shd w:val="clear" w:color="auto" w:fill="auto"/>
          </w:tcPr>
          <w:p w14:paraId="0B323F07" w14:textId="77777777" w:rsidR="006219C0" w:rsidRPr="00725E27" w:rsidRDefault="006219C0" w:rsidP="004470E5">
            <w:pPr>
              <w:numPr>
                <w:ilvl w:val="0"/>
                <w:numId w:val="651"/>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21A8B7ED"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Times New Roman" w:cs="Times New Roman"/>
                <w:szCs w:val="24"/>
                <w:lang w:eastAsia="x-none"/>
              </w:rPr>
              <w:t xml:space="preserve">Masonry tools &amp; equipment </w:t>
            </w:r>
          </w:p>
        </w:tc>
        <w:tc>
          <w:tcPr>
            <w:tcW w:w="2070" w:type="dxa"/>
            <w:shd w:val="clear" w:color="auto" w:fill="auto"/>
          </w:tcPr>
          <w:p w14:paraId="60A4C468"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C0FA44C"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 xml:space="preserve">Sufficient </w:t>
            </w:r>
          </w:p>
        </w:tc>
        <w:tc>
          <w:tcPr>
            <w:tcW w:w="1693" w:type="dxa"/>
            <w:shd w:val="clear" w:color="auto" w:fill="auto"/>
          </w:tcPr>
          <w:p w14:paraId="6F1EBB44"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1:1</w:t>
            </w:r>
          </w:p>
        </w:tc>
      </w:tr>
      <w:tr w:rsidR="00DC0CBC" w:rsidRPr="00725E27" w14:paraId="65466D69" w14:textId="77777777" w:rsidTr="00400007">
        <w:tc>
          <w:tcPr>
            <w:tcW w:w="1271" w:type="dxa"/>
            <w:shd w:val="clear" w:color="auto" w:fill="auto"/>
          </w:tcPr>
          <w:p w14:paraId="580B77AE" w14:textId="77777777" w:rsidR="006219C0" w:rsidRPr="00725E27" w:rsidRDefault="006219C0" w:rsidP="004470E5">
            <w:pPr>
              <w:numPr>
                <w:ilvl w:val="0"/>
                <w:numId w:val="651"/>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4AFB2E92" w14:textId="77777777" w:rsidR="006219C0" w:rsidRPr="00725E27" w:rsidRDefault="006219C0" w:rsidP="006219C0">
            <w:pPr>
              <w:spacing w:after="0" w:line="360" w:lineRule="auto"/>
              <w:contextualSpacing/>
              <w:jc w:val="left"/>
              <w:rPr>
                <w:rFonts w:eastAsia="Times New Roman" w:cs="Times New Roman"/>
                <w:szCs w:val="24"/>
                <w:lang w:eastAsia="x-none"/>
              </w:rPr>
            </w:pPr>
            <w:r w:rsidRPr="00725E27">
              <w:rPr>
                <w:rFonts w:eastAsia="Times New Roman" w:cs="Times New Roman"/>
                <w:szCs w:val="24"/>
                <w:lang w:eastAsia="x-none"/>
              </w:rPr>
              <w:t xml:space="preserve">Carpentry tools &amp; equipment </w:t>
            </w:r>
          </w:p>
        </w:tc>
        <w:tc>
          <w:tcPr>
            <w:tcW w:w="2070" w:type="dxa"/>
            <w:shd w:val="clear" w:color="auto" w:fill="auto"/>
          </w:tcPr>
          <w:p w14:paraId="21366125"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E399492"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42056D7F"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1:1</w:t>
            </w:r>
          </w:p>
        </w:tc>
      </w:tr>
      <w:tr w:rsidR="006219C0" w:rsidRPr="00725E27" w14:paraId="69D64EB3" w14:textId="77777777" w:rsidTr="00400007">
        <w:tc>
          <w:tcPr>
            <w:tcW w:w="1271" w:type="dxa"/>
            <w:shd w:val="clear" w:color="auto" w:fill="auto"/>
          </w:tcPr>
          <w:p w14:paraId="59E051E6" w14:textId="77777777" w:rsidR="006219C0" w:rsidRPr="00725E27" w:rsidRDefault="006219C0" w:rsidP="004470E5">
            <w:pPr>
              <w:numPr>
                <w:ilvl w:val="0"/>
                <w:numId w:val="651"/>
              </w:numPr>
              <w:spacing w:after="120" w:line="360" w:lineRule="auto"/>
              <w:contextualSpacing/>
              <w:jc w:val="left"/>
              <w:rPr>
                <w:rFonts w:eastAsia="@MS Mincho" w:cs="Times New Roman"/>
                <w:bCs/>
                <w:szCs w:val="24"/>
                <w:lang w:val="en-GB" w:eastAsia="x-none"/>
              </w:rPr>
            </w:pPr>
          </w:p>
        </w:tc>
        <w:tc>
          <w:tcPr>
            <w:tcW w:w="3584" w:type="dxa"/>
            <w:shd w:val="clear" w:color="auto" w:fill="auto"/>
          </w:tcPr>
          <w:p w14:paraId="0DB2CEF5" w14:textId="77777777" w:rsidR="006219C0" w:rsidRPr="00725E27" w:rsidRDefault="006219C0" w:rsidP="006219C0">
            <w:pPr>
              <w:spacing w:after="0" w:line="360" w:lineRule="auto"/>
              <w:contextualSpacing/>
              <w:jc w:val="left"/>
              <w:rPr>
                <w:rFonts w:eastAsia="Times New Roman" w:cs="Times New Roman"/>
                <w:szCs w:val="24"/>
                <w:lang w:eastAsia="x-none"/>
              </w:rPr>
            </w:pPr>
            <w:r w:rsidRPr="00725E27">
              <w:rPr>
                <w:rFonts w:eastAsia="Times New Roman" w:cs="Times New Roman"/>
                <w:szCs w:val="24"/>
                <w:lang w:eastAsia="x-none"/>
              </w:rPr>
              <w:t>Carpentry tools &amp; equipment</w:t>
            </w:r>
          </w:p>
        </w:tc>
        <w:tc>
          <w:tcPr>
            <w:tcW w:w="2070" w:type="dxa"/>
            <w:shd w:val="clear" w:color="auto" w:fill="auto"/>
          </w:tcPr>
          <w:p w14:paraId="1FBA3DC9"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6E10503"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418A1862" w14:textId="77777777" w:rsidR="006219C0" w:rsidRPr="00725E27" w:rsidRDefault="006219C0" w:rsidP="006219C0">
            <w:pPr>
              <w:spacing w:after="200" w:line="360" w:lineRule="auto"/>
              <w:jc w:val="left"/>
              <w:rPr>
                <w:rFonts w:eastAsia="@MS Mincho" w:cs="Times New Roman"/>
                <w:bCs/>
                <w:szCs w:val="24"/>
                <w:lang w:val="en-GB"/>
              </w:rPr>
            </w:pPr>
            <w:r w:rsidRPr="00725E27">
              <w:rPr>
                <w:rFonts w:eastAsia="@MS Mincho" w:cs="Times New Roman"/>
                <w:bCs/>
                <w:szCs w:val="24"/>
                <w:lang w:val="en-GB"/>
              </w:rPr>
              <w:t>1:1</w:t>
            </w:r>
          </w:p>
        </w:tc>
      </w:tr>
    </w:tbl>
    <w:p w14:paraId="5D9626D5" w14:textId="77777777" w:rsidR="009F111B" w:rsidRPr="00725E27" w:rsidRDefault="009F111B" w:rsidP="009F111B">
      <w:pPr>
        <w:pStyle w:val="Heading2"/>
        <w:rPr>
          <w:lang w:eastAsia="en-GB"/>
        </w:rPr>
      </w:pPr>
      <w:bookmarkStart w:id="87" w:name="_Toc165981860"/>
      <w:bookmarkStart w:id="88" w:name="_Toc182133528"/>
      <w:bookmarkStart w:id="89" w:name="_Toc195709808"/>
    </w:p>
    <w:p w14:paraId="16B55B81" w14:textId="77777777" w:rsidR="00725E27" w:rsidRPr="00725E27" w:rsidRDefault="009F111B" w:rsidP="00725E27">
      <w:pPr>
        <w:pStyle w:val="Heading2"/>
        <w:rPr>
          <w:lang w:val="en-ZA"/>
        </w:rPr>
      </w:pPr>
      <w:r w:rsidRPr="00725E27">
        <w:rPr>
          <w:lang w:eastAsia="en-GB"/>
        </w:rPr>
        <w:br w:type="page"/>
      </w:r>
      <w:bookmarkStart w:id="90" w:name="_Toc195709812"/>
      <w:r w:rsidR="00725E27" w:rsidRPr="00725E27">
        <w:rPr>
          <w:lang w:eastAsia="en-GB"/>
        </w:rPr>
        <w:lastRenderedPageBreak/>
        <w:br w:type="page"/>
      </w:r>
      <w:bookmarkStart w:id="91" w:name="_Toc197173396"/>
      <w:r w:rsidR="00725E27" w:rsidRPr="00725E27">
        <w:rPr>
          <w:lang w:val="en-ZA"/>
        </w:rPr>
        <w:lastRenderedPageBreak/>
        <w:t>MATERIAL TESTING I</w:t>
      </w:r>
      <w:bookmarkEnd w:id="91"/>
      <w:r w:rsidR="00725E27" w:rsidRPr="00725E27">
        <w:rPr>
          <w:lang w:val="en-ZA"/>
        </w:rPr>
        <w:tab/>
      </w:r>
      <w:r w:rsidR="00725E27" w:rsidRPr="00725E27">
        <w:rPr>
          <w:lang w:val="en-ZA"/>
        </w:rPr>
        <w:tab/>
      </w:r>
    </w:p>
    <w:p w14:paraId="46842C52" w14:textId="18182C88" w:rsidR="00725E27" w:rsidRPr="00725E27" w:rsidRDefault="00725E27" w:rsidP="00725E27">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0732 551 13A</w:t>
      </w:r>
    </w:p>
    <w:p w14:paraId="57A51211" w14:textId="77777777" w:rsidR="00725E27" w:rsidRPr="00725E27" w:rsidRDefault="00725E27" w:rsidP="00725E27">
      <w:pPr>
        <w:spacing w:after="0" w:line="360" w:lineRule="auto"/>
        <w:rPr>
          <w:rFonts w:cs="Times New Roman"/>
          <w:b/>
          <w:szCs w:val="24"/>
          <w:lang w:val="en-ZA"/>
        </w:rPr>
      </w:pPr>
    </w:p>
    <w:p w14:paraId="72B2EC91"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w:t>
      </w:r>
      <w:r w:rsidRPr="00725E27">
        <w:rPr>
          <w:rFonts w:cs="Times New Roman"/>
          <w:b/>
          <w:szCs w:val="24"/>
          <w:lang w:val="en-ZA"/>
        </w:rPr>
        <w:t xml:space="preserve"> </w:t>
      </w:r>
      <w:r w:rsidRPr="00725E27">
        <w:rPr>
          <w:rFonts w:cs="Times New Roman"/>
          <w:szCs w:val="24"/>
          <w:lang w:val="en-ZA"/>
        </w:rPr>
        <w:t>Hours</w:t>
      </w:r>
    </w:p>
    <w:p w14:paraId="552A6113" w14:textId="77777777" w:rsidR="00725E27" w:rsidRPr="00725E27" w:rsidRDefault="00725E27" w:rsidP="00725E27">
      <w:pPr>
        <w:spacing w:after="0" w:line="360" w:lineRule="auto"/>
        <w:rPr>
          <w:rFonts w:cs="Times New Roman"/>
          <w:b/>
          <w:szCs w:val="24"/>
          <w:lang w:val="en-ZA"/>
        </w:rPr>
      </w:pPr>
    </w:p>
    <w:p w14:paraId="55DAED0B"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Relationship to Occupational Standards</w:t>
      </w:r>
    </w:p>
    <w:p w14:paraId="4AC4A25A" w14:textId="77777777" w:rsidR="00725E27" w:rsidRPr="00725E27" w:rsidRDefault="00725E27" w:rsidP="00725E27">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szCs w:val="24"/>
        </w:rPr>
        <w:t>Conduct Material Testing</w:t>
      </w:r>
    </w:p>
    <w:p w14:paraId="74952AFD" w14:textId="77777777" w:rsidR="00725E27" w:rsidRPr="00725E27" w:rsidRDefault="00725E27" w:rsidP="00725E27">
      <w:pPr>
        <w:spacing w:after="0" w:line="360" w:lineRule="auto"/>
        <w:rPr>
          <w:rFonts w:cs="Times New Roman"/>
          <w:b/>
          <w:szCs w:val="24"/>
          <w:lang w:val="en-ZA"/>
        </w:rPr>
      </w:pPr>
    </w:p>
    <w:p w14:paraId="199F1304"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Unit Description</w:t>
      </w:r>
    </w:p>
    <w:p w14:paraId="06A93189" w14:textId="77777777" w:rsidR="00725E27" w:rsidRPr="00725E27" w:rsidRDefault="00725E27" w:rsidP="00725E27">
      <w:pPr>
        <w:spacing w:after="0" w:line="360" w:lineRule="auto"/>
        <w:rPr>
          <w:rFonts w:cs="Times New Roman"/>
          <w:bCs/>
          <w:szCs w:val="24"/>
        </w:rPr>
      </w:pPr>
      <w:bookmarkStart w:id="92" w:name="_Hlk24698459"/>
      <w:bookmarkStart w:id="93" w:name="_Hlk195622504"/>
      <w:r w:rsidRPr="00725E27">
        <w:rPr>
          <w:rFonts w:eastAsia="Times New Roman" w:cs="Times New Roman"/>
          <w:szCs w:val="24"/>
        </w:rPr>
        <w:t xml:space="preserve">This unit specifies the competencies required to </w:t>
      </w:r>
      <w:r w:rsidRPr="00725E27">
        <w:rPr>
          <w:rFonts w:cs="Times New Roman"/>
          <w:szCs w:val="24"/>
        </w:rPr>
        <w:t>Conduct Material Testing. It involves performing soils tests and performing concrete</w:t>
      </w:r>
      <w:bookmarkEnd w:id="92"/>
      <w:r w:rsidRPr="00725E27">
        <w:rPr>
          <w:rFonts w:cs="Times New Roman"/>
          <w:szCs w:val="24"/>
        </w:rPr>
        <w:t xml:space="preserve"> Tests.</w:t>
      </w:r>
    </w:p>
    <w:bookmarkEnd w:id="93"/>
    <w:p w14:paraId="23DE0746" w14:textId="77777777" w:rsidR="00725E27" w:rsidRPr="00725E27" w:rsidRDefault="00725E27" w:rsidP="00725E27">
      <w:pPr>
        <w:spacing w:after="0" w:line="360" w:lineRule="auto"/>
        <w:rPr>
          <w:rFonts w:cs="Times New Roman"/>
          <w:szCs w:val="24"/>
          <w:lang w:val="en-ZA"/>
        </w:rPr>
      </w:pPr>
    </w:p>
    <w:p w14:paraId="17C9CC3E"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Summary of Learning Outcomes</w:t>
      </w:r>
      <w:r w:rsidRPr="00725E27">
        <w:rPr>
          <w:rFonts w:cs="Times New Roman"/>
          <w:szCs w:val="24"/>
          <w:lang w:val="en-ZA"/>
        </w:rPr>
        <w:t xml:space="preserve">. </w:t>
      </w:r>
    </w:p>
    <w:tbl>
      <w:tblPr>
        <w:tblW w:w="9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9"/>
        <w:gridCol w:w="3871"/>
      </w:tblGrid>
      <w:tr w:rsidR="00DC0CBC" w:rsidRPr="00725E27" w14:paraId="36696372" w14:textId="77777777" w:rsidTr="00A927D3">
        <w:trPr>
          <w:trHeight w:val="106"/>
        </w:trPr>
        <w:tc>
          <w:tcPr>
            <w:tcW w:w="6049" w:type="dxa"/>
            <w:tcBorders>
              <w:top w:val="single" w:sz="4" w:space="0" w:color="000000"/>
              <w:left w:val="single" w:sz="4" w:space="0" w:color="000000"/>
              <w:bottom w:val="single" w:sz="4" w:space="0" w:color="000000"/>
              <w:right w:val="single" w:sz="4" w:space="0" w:color="000000"/>
            </w:tcBorders>
          </w:tcPr>
          <w:p w14:paraId="33AD28C3" w14:textId="77777777" w:rsidR="00725E27" w:rsidRPr="00725E27" w:rsidRDefault="00725E27" w:rsidP="00A927D3">
            <w:pPr>
              <w:pStyle w:val="ListParagraph"/>
              <w:ind w:hanging="360"/>
              <w:rPr>
                <w:rFonts w:eastAsia="Times New Roman"/>
                <w:szCs w:val="24"/>
              </w:rPr>
            </w:pPr>
          </w:p>
          <w:p w14:paraId="15018A33" w14:textId="77777777" w:rsidR="00725E27" w:rsidRPr="00725E27" w:rsidRDefault="00725E27" w:rsidP="00A927D3">
            <w:pPr>
              <w:pStyle w:val="ListParagraph"/>
              <w:ind w:hanging="360"/>
              <w:rPr>
                <w:rFonts w:eastAsia="Times New Roman"/>
                <w:szCs w:val="24"/>
              </w:rPr>
            </w:pPr>
            <w:r w:rsidRPr="00725E27">
              <w:rPr>
                <w:rFonts w:eastAsia="Times New Roman"/>
                <w:szCs w:val="24"/>
              </w:rPr>
              <w:t>Learning Outcomes</w:t>
            </w:r>
          </w:p>
        </w:tc>
        <w:tc>
          <w:tcPr>
            <w:tcW w:w="3871" w:type="dxa"/>
            <w:tcBorders>
              <w:top w:val="single" w:sz="4" w:space="0" w:color="000000"/>
              <w:left w:val="single" w:sz="4" w:space="0" w:color="000000"/>
              <w:bottom w:val="single" w:sz="4" w:space="0" w:color="000000"/>
              <w:right w:val="single" w:sz="4" w:space="0" w:color="000000"/>
            </w:tcBorders>
          </w:tcPr>
          <w:p w14:paraId="771F7355" w14:textId="77777777" w:rsidR="00725E27" w:rsidRPr="00725E27" w:rsidRDefault="00725E27" w:rsidP="00A927D3">
            <w:pPr>
              <w:jc w:val="center"/>
              <w:rPr>
                <w:rFonts w:eastAsia="Times New Roman" w:cs="Times New Roman"/>
                <w:b/>
                <w:szCs w:val="24"/>
              </w:rPr>
            </w:pPr>
          </w:p>
          <w:p w14:paraId="0C98758C" w14:textId="77777777" w:rsidR="00725E27" w:rsidRPr="00725E27" w:rsidRDefault="00725E27" w:rsidP="00A927D3">
            <w:pPr>
              <w:jc w:val="center"/>
              <w:rPr>
                <w:rFonts w:eastAsia="Times New Roman" w:cs="Times New Roman"/>
                <w:b/>
                <w:szCs w:val="24"/>
              </w:rPr>
            </w:pPr>
            <w:r w:rsidRPr="00725E27">
              <w:rPr>
                <w:rFonts w:eastAsia="Times New Roman" w:cs="Times New Roman"/>
                <w:b/>
                <w:szCs w:val="24"/>
              </w:rPr>
              <w:t>DURATION (HOURS)</w:t>
            </w:r>
          </w:p>
          <w:p w14:paraId="4FE24477" w14:textId="77777777" w:rsidR="00725E27" w:rsidRPr="00725E27" w:rsidRDefault="00725E27" w:rsidP="00A927D3">
            <w:pPr>
              <w:jc w:val="center"/>
              <w:rPr>
                <w:rFonts w:eastAsia="Times New Roman" w:cs="Times New Roman"/>
                <w:b/>
                <w:szCs w:val="24"/>
              </w:rPr>
            </w:pPr>
          </w:p>
        </w:tc>
      </w:tr>
      <w:tr w:rsidR="00DC0CBC" w:rsidRPr="00725E27" w14:paraId="4BF5CBF7" w14:textId="77777777" w:rsidTr="00A927D3">
        <w:trPr>
          <w:trHeight w:val="106"/>
        </w:trPr>
        <w:tc>
          <w:tcPr>
            <w:tcW w:w="6049" w:type="dxa"/>
          </w:tcPr>
          <w:p w14:paraId="0418DA91" w14:textId="77777777" w:rsidR="00725E27" w:rsidRPr="00725E27" w:rsidRDefault="00725E27" w:rsidP="00A927D3">
            <w:pPr>
              <w:pStyle w:val="ListParagraph"/>
              <w:numPr>
                <w:ilvl w:val="0"/>
                <w:numId w:val="591"/>
              </w:numPr>
              <w:rPr>
                <w:rFonts w:eastAsia="Times New Roman"/>
                <w:b/>
                <w:szCs w:val="24"/>
              </w:rPr>
            </w:pPr>
            <w:r w:rsidRPr="00725E27">
              <w:rPr>
                <w:szCs w:val="24"/>
              </w:rPr>
              <w:t>Perform soil tests</w:t>
            </w:r>
          </w:p>
        </w:tc>
        <w:tc>
          <w:tcPr>
            <w:tcW w:w="3871" w:type="dxa"/>
          </w:tcPr>
          <w:p w14:paraId="4885B176" w14:textId="77777777" w:rsidR="00725E27" w:rsidRPr="00725E27" w:rsidRDefault="00725E27" w:rsidP="00A927D3">
            <w:pPr>
              <w:jc w:val="center"/>
              <w:rPr>
                <w:rFonts w:eastAsia="Times New Roman" w:cs="Times New Roman"/>
                <w:b/>
                <w:szCs w:val="24"/>
              </w:rPr>
            </w:pPr>
            <w:r w:rsidRPr="00725E27">
              <w:rPr>
                <w:rFonts w:eastAsia="Times New Roman" w:cs="Times New Roman"/>
                <w:b/>
                <w:szCs w:val="24"/>
              </w:rPr>
              <w:t>20</w:t>
            </w:r>
          </w:p>
        </w:tc>
      </w:tr>
      <w:tr w:rsidR="00DC0CBC" w:rsidRPr="00725E27" w14:paraId="545E15C6" w14:textId="77777777" w:rsidTr="00A927D3">
        <w:trPr>
          <w:trHeight w:val="102"/>
        </w:trPr>
        <w:tc>
          <w:tcPr>
            <w:tcW w:w="6049" w:type="dxa"/>
          </w:tcPr>
          <w:p w14:paraId="2F9EA33D" w14:textId="77777777" w:rsidR="00725E27" w:rsidRPr="00725E27" w:rsidRDefault="00725E27" w:rsidP="00A927D3">
            <w:pPr>
              <w:pStyle w:val="ListParagraph"/>
              <w:numPr>
                <w:ilvl w:val="0"/>
                <w:numId w:val="591"/>
              </w:numPr>
              <w:rPr>
                <w:rFonts w:eastAsia="Times New Roman"/>
                <w:b/>
                <w:szCs w:val="24"/>
              </w:rPr>
            </w:pPr>
            <w:r w:rsidRPr="00725E27">
              <w:rPr>
                <w:szCs w:val="24"/>
              </w:rPr>
              <w:t>Perform concrete tests</w:t>
            </w:r>
          </w:p>
        </w:tc>
        <w:tc>
          <w:tcPr>
            <w:tcW w:w="3871" w:type="dxa"/>
          </w:tcPr>
          <w:p w14:paraId="73E93333" w14:textId="77777777" w:rsidR="00725E27" w:rsidRPr="00725E27" w:rsidRDefault="00725E27" w:rsidP="00A927D3">
            <w:pPr>
              <w:jc w:val="center"/>
              <w:rPr>
                <w:rFonts w:eastAsia="Times New Roman" w:cs="Times New Roman"/>
                <w:szCs w:val="24"/>
              </w:rPr>
            </w:pPr>
            <w:r w:rsidRPr="00725E27">
              <w:rPr>
                <w:rFonts w:eastAsia="Times New Roman" w:cs="Times New Roman"/>
                <w:szCs w:val="24"/>
              </w:rPr>
              <w:t>40</w:t>
            </w:r>
          </w:p>
        </w:tc>
      </w:tr>
      <w:tr w:rsidR="00DC0CBC" w:rsidRPr="00725E27" w14:paraId="7384369F" w14:textId="77777777" w:rsidTr="00A927D3">
        <w:trPr>
          <w:trHeight w:val="102"/>
        </w:trPr>
        <w:tc>
          <w:tcPr>
            <w:tcW w:w="6049" w:type="dxa"/>
          </w:tcPr>
          <w:p w14:paraId="38763CA6" w14:textId="77777777" w:rsidR="00725E27" w:rsidRPr="00725E27" w:rsidRDefault="00725E27" w:rsidP="00A927D3">
            <w:pPr>
              <w:rPr>
                <w:rFonts w:eastAsia="Times New Roman" w:cs="Times New Roman"/>
                <w:b/>
                <w:szCs w:val="24"/>
              </w:rPr>
            </w:pPr>
            <w:r w:rsidRPr="00725E27">
              <w:rPr>
                <w:rFonts w:eastAsia="Times New Roman" w:cs="Times New Roman"/>
                <w:b/>
                <w:szCs w:val="24"/>
              </w:rPr>
              <w:t>TOTAL</w:t>
            </w:r>
          </w:p>
        </w:tc>
        <w:tc>
          <w:tcPr>
            <w:tcW w:w="3871" w:type="dxa"/>
          </w:tcPr>
          <w:p w14:paraId="2B017F7A" w14:textId="77777777" w:rsidR="00725E27" w:rsidRPr="00725E27" w:rsidRDefault="00725E27" w:rsidP="00A927D3">
            <w:pPr>
              <w:rPr>
                <w:rFonts w:eastAsia="Times New Roman" w:cs="Times New Roman"/>
                <w:b/>
                <w:szCs w:val="24"/>
              </w:rPr>
            </w:pPr>
            <w:r w:rsidRPr="00725E27">
              <w:rPr>
                <w:rFonts w:eastAsia="Times New Roman" w:cs="Times New Roman"/>
                <w:szCs w:val="24"/>
              </w:rPr>
              <w:t xml:space="preserve">60 </w:t>
            </w:r>
            <w:r w:rsidRPr="00725E27">
              <w:rPr>
                <w:rFonts w:eastAsia="Times New Roman" w:cs="Times New Roman"/>
                <w:b/>
                <w:szCs w:val="24"/>
              </w:rPr>
              <w:t>HOURS</w:t>
            </w:r>
          </w:p>
        </w:tc>
      </w:tr>
    </w:tbl>
    <w:p w14:paraId="323060A8" w14:textId="77777777" w:rsidR="00725E27" w:rsidRPr="00725E27" w:rsidRDefault="00725E27" w:rsidP="00725E27">
      <w:pPr>
        <w:spacing w:after="0" w:line="360" w:lineRule="auto"/>
        <w:contextualSpacing/>
        <w:rPr>
          <w:rFonts w:cs="Times New Roman"/>
          <w:szCs w:val="24"/>
          <w:lang w:val="en-ZA"/>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725E27" w:rsidRPr="00725E27" w14:paraId="7EF9641C" w14:textId="77777777" w:rsidTr="00A927D3">
        <w:trPr>
          <w:trHeight w:val="755"/>
        </w:trPr>
        <w:tc>
          <w:tcPr>
            <w:tcW w:w="1079" w:type="pct"/>
            <w:tcBorders>
              <w:top w:val="single" w:sz="4" w:space="0" w:color="auto"/>
              <w:left w:val="single" w:sz="4" w:space="0" w:color="auto"/>
              <w:bottom w:val="single" w:sz="4" w:space="0" w:color="auto"/>
              <w:right w:val="single" w:sz="4" w:space="0" w:color="auto"/>
            </w:tcBorders>
          </w:tcPr>
          <w:p w14:paraId="04F8E048" w14:textId="77777777" w:rsidR="00725E27" w:rsidRPr="00725E27" w:rsidRDefault="00725E27" w:rsidP="00A927D3">
            <w:pPr>
              <w:spacing w:after="0" w:line="360" w:lineRule="auto"/>
              <w:rPr>
                <w:rFonts w:cs="Times New Roman"/>
                <w:szCs w:val="24"/>
              </w:rPr>
            </w:pPr>
            <w:r w:rsidRPr="00725E27">
              <w:rPr>
                <w:rFonts w:cs="Times New Roman"/>
                <w:b/>
                <w:szCs w:val="24"/>
                <w:lang w:val="en-ZA"/>
              </w:rPr>
              <w:t>Learning Outcome</w:t>
            </w:r>
          </w:p>
        </w:tc>
        <w:tc>
          <w:tcPr>
            <w:tcW w:w="2569" w:type="pct"/>
            <w:tcBorders>
              <w:top w:val="single" w:sz="4" w:space="0" w:color="auto"/>
              <w:left w:val="single" w:sz="4" w:space="0" w:color="auto"/>
              <w:bottom w:val="single" w:sz="4" w:space="0" w:color="auto"/>
              <w:right w:val="single" w:sz="4" w:space="0" w:color="auto"/>
            </w:tcBorders>
          </w:tcPr>
          <w:p w14:paraId="5AC0D610" w14:textId="77777777" w:rsidR="00725E27" w:rsidRPr="00725E27" w:rsidRDefault="00725E27" w:rsidP="00A927D3">
            <w:pPr>
              <w:ind w:left="720"/>
              <w:contextualSpacing/>
              <w:rPr>
                <w:rFonts w:cs="Times New Roman"/>
                <w:szCs w:val="24"/>
                <w:lang w:val="en-ZA"/>
              </w:rPr>
            </w:pPr>
            <w:r w:rsidRPr="00725E27">
              <w:rPr>
                <w:rFonts w:cs="Times New Roman"/>
                <w:szCs w:val="24"/>
                <w:lang w:val="en-ZA"/>
              </w:rPr>
              <w:t>Content</w:t>
            </w:r>
            <w:r w:rsidRPr="00725E27">
              <w:rPr>
                <w:rFonts w:cs="Times New Roman"/>
                <w:bCs/>
                <w:szCs w:val="24"/>
                <w:lang w:val="en-ZW"/>
              </w:rPr>
              <w:t xml:space="preserve"> </w:t>
            </w:r>
          </w:p>
        </w:tc>
        <w:tc>
          <w:tcPr>
            <w:tcW w:w="1352" w:type="pct"/>
            <w:tcBorders>
              <w:top w:val="single" w:sz="4" w:space="0" w:color="auto"/>
              <w:left w:val="single" w:sz="4" w:space="0" w:color="auto"/>
              <w:bottom w:val="single" w:sz="4" w:space="0" w:color="auto"/>
              <w:right w:val="single" w:sz="4" w:space="0" w:color="auto"/>
            </w:tcBorders>
          </w:tcPr>
          <w:p w14:paraId="32E10E96" w14:textId="77777777" w:rsidR="00725E27" w:rsidRPr="00725E27" w:rsidRDefault="00725E27" w:rsidP="00A927D3">
            <w:pPr>
              <w:rPr>
                <w:rFonts w:cs="Times New Roman"/>
                <w:szCs w:val="24"/>
              </w:rPr>
            </w:pPr>
            <w:r w:rsidRPr="00725E27">
              <w:rPr>
                <w:rFonts w:cs="Times New Roman"/>
                <w:b/>
                <w:szCs w:val="24"/>
                <w:lang w:val="en-ZA"/>
              </w:rPr>
              <w:t>Suggested Assessment Methods</w:t>
            </w:r>
          </w:p>
        </w:tc>
      </w:tr>
      <w:tr w:rsidR="00725E27" w:rsidRPr="00725E27" w14:paraId="6F08062B" w14:textId="77777777" w:rsidTr="00A927D3">
        <w:trPr>
          <w:trHeight w:val="755"/>
        </w:trPr>
        <w:tc>
          <w:tcPr>
            <w:tcW w:w="1079" w:type="pct"/>
            <w:tcBorders>
              <w:top w:val="single" w:sz="4" w:space="0" w:color="auto"/>
              <w:left w:val="single" w:sz="4" w:space="0" w:color="auto"/>
              <w:bottom w:val="single" w:sz="4" w:space="0" w:color="auto"/>
              <w:right w:val="single" w:sz="4" w:space="0" w:color="auto"/>
            </w:tcBorders>
          </w:tcPr>
          <w:p w14:paraId="40827B49" w14:textId="77777777" w:rsidR="00725E27" w:rsidRPr="00725E27" w:rsidRDefault="00725E27" w:rsidP="00A927D3">
            <w:pPr>
              <w:pStyle w:val="ListParagraph"/>
              <w:numPr>
                <w:ilvl w:val="0"/>
                <w:numId w:val="737"/>
              </w:numPr>
              <w:spacing w:after="0" w:line="360" w:lineRule="auto"/>
              <w:rPr>
                <w:szCs w:val="24"/>
              </w:rPr>
            </w:pPr>
            <w:r w:rsidRPr="00725E27">
              <w:rPr>
                <w:szCs w:val="24"/>
              </w:rPr>
              <w:t>Perform soil tests</w:t>
            </w:r>
          </w:p>
        </w:tc>
        <w:tc>
          <w:tcPr>
            <w:tcW w:w="2569" w:type="pct"/>
            <w:tcBorders>
              <w:top w:val="single" w:sz="4" w:space="0" w:color="auto"/>
              <w:left w:val="single" w:sz="4" w:space="0" w:color="auto"/>
              <w:bottom w:val="single" w:sz="4" w:space="0" w:color="auto"/>
              <w:right w:val="single" w:sz="4" w:space="0" w:color="auto"/>
            </w:tcBorders>
          </w:tcPr>
          <w:p w14:paraId="68C075C3" w14:textId="77777777" w:rsidR="00725E27" w:rsidRPr="00725E27" w:rsidRDefault="00725E27" w:rsidP="00A927D3">
            <w:pPr>
              <w:pStyle w:val="ListParagraph"/>
              <w:numPr>
                <w:ilvl w:val="1"/>
                <w:numId w:val="737"/>
              </w:numPr>
              <w:rPr>
                <w:bCs/>
                <w:i/>
                <w:szCs w:val="24"/>
              </w:rPr>
            </w:pPr>
            <w:r w:rsidRPr="00725E27">
              <w:rPr>
                <w:bCs/>
                <w:szCs w:val="24"/>
              </w:rPr>
              <w:t>Soils tests Identification</w:t>
            </w:r>
          </w:p>
          <w:p w14:paraId="3A72964D" w14:textId="77777777" w:rsidR="00725E27" w:rsidRPr="00725E27" w:rsidRDefault="00725E27" w:rsidP="00A927D3">
            <w:pPr>
              <w:pStyle w:val="Default"/>
              <w:numPr>
                <w:ilvl w:val="2"/>
                <w:numId w:val="379"/>
              </w:numPr>
              <w:spacing w:line="360" w:lineRule="auto"/>
              <w:jc w:val="both"/>
              <w:rPr>
                <w:rFonts w:ascii="Times New Roman" w:hAnsi="Times New Roman" w:cs="Times New Roman"/>
                <w:i/>
                <w:iCs/>
                <w:color w:val="auto"/>
                <w:lang w:val="en-ZW"/>
              </w:rPr>
            </w:pPr>
            <w:r w:rsidRPr="00725E27">
              <w:rPr>
                <w:rFonts w:ascii="Times New Roman" w:hAnsi="Times New Roman" w:cs="Times New Roman"/>
                <w:iCs/>
                <w:color w:val="auto"/>
                <w:lang w:val="en-ZW"/>
              </w:rPr>
              <w:t>Standard manuals and procedures</w:t>
            </w:r>
          </w:p>
          <w:p w14:paraId="58FCE75B" w14:textId="77777777" w:rsidR="00725E27" w:rsidRPr="00725E27" w:rsidRDefault="00725E27" w:rsidP="00A927D3">
            <w:pPr>
              <w:pStyle w:val="Default"/>
              <w:numPr>
                <w:ilvl w:val="2"/>
                <w:numId w:val="379"/>
              </w:numPr>
              <w:spacing w:line="360" w:lineRule="auto"/>
              <w:jc w:val="both"/>
              <w:rPr>
                <w:rFonts w:ascii="Times New Roman" w:hAnsi="Times New Roman" w:cs="Times New Roman"/>
                <w:i/>
                <w:iCs/>
                <w:color w:val="auto"/>
                <w:lang w:val="en-ZW"/>
              </w:rPr>
            </w:pPr>
            <w:r w:rsidRPr="00725E27">
              <w:rPr>
                <w:rFonts w:ascii="Times New Roman" w:hAnsi="Times New Roman" w:cs="Times New Roman"/>
                <w:iCs/>
                <w:color w:val="auto"/>
                <w:lang w:val="en-ZW"/>
              </w:rPr>
              <w:t>Soil testing tools and apparatus.</w:t>
            </w:r>
          </w:p>
          <w:p w14:paraId="794470A9" w14:textId="77777777" w:rsidR="00725E27" w:rsidRPr="00725E27" w:rsidRDefault="00725E27" w:rsidP="00A927D3">
            <w:pPr>
              <w:pStyle w:val="Default"/>
              <w:numPr>
                <w:ilvl w:val="2"/>
                <w:numId w:val="379"/>
              </w:numPr>
              <w:spacing w:line="360" w:lineRule="auto"/>
              <w:jc w:val="both"/>
              <w:rPr>
                <w:rFonts w:ascii="Times New Roman" w:hAnsi="Times New Roman" w:cs="Times New Roman"/>
                <w:iCs/>
                <w:color w:val="auto"/>
                <w:lang w:val="en-ZW"/>
              </w:rPr>
            </w:pPr>
            <w:r w:rsidRPr="00725E27">
              <w:rPr>
                <w:rFonts w:ascii="Times New Roman" w:hAnsi="Times New Roman" w:cs="Times New Roman"/>
                <w:iCs/>
                <w:color w:val="auto"/>
                <w:lang w:val="en-ZW"/>
              </w:rPr>
              <w:t>Obtaining soil samples</w:t>
            </w:r>
          </w:p>
          <w:p w14:paraId="51A30518" w14:textId="77777777" w:rsidR="00725E27" w:rsidRPr="00725E27" w:rsidRDefault="00725E27" w:rsidP="00A927D3">
            <w:pPr>
              <w:pStyle w:val="ListParagraph"/>
              <w:numPr>
                <w:ilvl w:val="2"/>
                <w:numId w:val="379"/>
              </w:numPr>
              <w:spacing w:after="0" w:line="360" w:lineRule="auto"/>
              <w:rPr>
                <w:szCs w:val="24"/>
              </w:rPr>
            </w:pPr>
            <w:r w:rsidRPr="00725E27">
              <w:rPr>
                <w:szCs w:val="24"/>
              </w:rPr>
              <w:t>Soil Tests</w:t>
            </w:r>
          </w:p>
          <w:p w14:paraId="760753BD" w14:textId="77777777" w:rsidR="00725E27" w:rsidRPr="00725E27" w:rsidRDefault="00725E27" w:rsidP="00A927D3">
            <w:pPr>
              <w:pStyle w:val="ListParagraph"/>
              <w:numPr>
                <w:ilvl w:val="1"/>
                <w:numId w:val="737"/>
              </w:numPr>
              <w:rPr>
                <w:bCs/>
                <w:szCs w:val="24"/>
              </w:rPr>
            </w:pPr>
            <w:r w:rsidRPr="00725E27">
              <w:rPr>
                <w:bCs/>
                <w:szCs w:val="24"/>
              </w:rPr>
              <w:t>Soil Classification Tests</w:t>
            </w:r>
          </w:p>
          <w:p w14:paraId="12247AB1" w14:textId="77777777" w:rsidR="00725E27" w:rsidRPr="00725E27" w:rsidRDefault="00725E27" w:rsidP="00A927D3">
            <w:pPr>
              <w:pStyle w:val="ListParagraph"/>
              <w:numPr>
                <w:ilvl w:val="2"/>
                <w:numId w:val="737"/>
              </w:numPr>
              <w:rPr>
                <w:szCs w:val="24"/>
              </w:rPr>
            </w:pPr>
            <w:r w:rsidRPr="00725E27">
              <w:rPr>
                <w:szCs w:val="24"/>
              </w:rPr>
              <w:t>Atterberg Limits Test</w:t>
            </w:r>
          </w:p>
          <w:p w14:paraId="1C8383B0" w14:textId="77777777" w:rsidR="00725E27" w:rsidRPr="00725E27" w:rsidRDefault="00725E27" w:rsidP="00A927D3">
            <w:pPr>
              <w:pStyle w:val="ListParagraph"/>
              <w:numPr>
                <w:ilvl w:val="2"/>
                <w:numId w:val="737"/>
              </w:numPr>
              <w:rPr>
                <w:szCs w:val="24"/>
              </w:rPr>
            </w:pPr>
            <w:r w:rsidRPr="00725E27">
              <w:rPr>
                <w:szCs w:val="24"/>
              </w:rPr>
              <w:t>Grain Size Distribution (Sieve Analysis)</w:t>
            </w:r>
          </w:p>
          <w:p w14:paraId="7C5FB0EE" w14:textId="77777777" w:rsidR="00725E27" w:rsidRPr="00725E27" w:rsidRDefault="00725E27" w:rsidP="00A927D3">
            <w:pPr>
              <w:pStyle w:val="ListParagraph"/>
              <w:numPr>
                <w:ilvl w:val="2"/>
                <w:numId w:val="737"/>
              </w:numPr>
              <w:rPr>
                <w:szCs w:val="24"/>
              </w:rPr>
            </w:pPr>
            <w:r w:rsidRPr="00725E27">
              <w:rPr>
                <w:szCs w:val="24"/>
              </w:rPr>
              <w:lastRenderedPageBreak/>
              <w:t>Hydrometer Analysis</w:t>
            </w:r>
          </w:p>
          <w:p w14:paraId="7E138AED" w14:textId="77777777" w:rsidR="00725E27" w:rsidRPr="00725E27" w:rsidRDefault="00725E27" w:rsidP="00A927D3">
            <w:pPr>
              <w:pStyle w:val="ListParagraph"/>
              <w:numPr>
                <w:ilvl w:val="1"/>
                <w:numId w:val="737"/>
              </w:numPr>
              <w:rPr>
                <w:bCs/>
                <w:szCs w:val="24"/>
              </w:rPr>
            </w:pPr>
            <w:r w:rsidRPr="00725E27">
              <w:rPr>
                <w:bCs/>
                <w:szCs w:val="24"/>
              </w:rPr>
              <w:t>Compaction Tests</w:t>
            </w:r>
          </w:p>
          <w:p w14:paraId="4EC598AA" w14:textId="77777777" w:rsidR="00725E27" w:rsidRPr="00725E27" w:rsidRDefault="00725E27" w:rsidP="00A927D3">
            <w:pPr>
              <w:pStyle w:val="ListParagraph"/>
              <w:numPr>
                <w:ilvl w:val="0"/>
                <w:numId w:val="380"/>
              </w:numPr>
              <w:spacing w:after="0" w:line="360" w:lineRule="auto"/>
              <w:rPr>
                <w:vanish/>
                <w:szCs w:val="24"/>
              </w:rPr>
            </w:pPr>
          </w:p>
          <w:p w14:paraId="0D7E8143" w14:textId="77777777" w:rsidR="00725E27" w:rsidRPr="00725E27" w:rsidRDefault="00725E27" w:rsidP="00A927D3">
            <w:pPr>
              <w:pStyle w:val="ListParagraph"/>
              <w:numPr>
                <w:ilvl w:val="1"/>
                <w:numId w:val="380"/>
              </w:numPr>
              <w:spacing w:after="0" w:line="360" w:lineRule="auto"/>
              <w:rPr>
                <w:vanish/>
                <w:szCs w:val="24"/>
              </w:rPr>
            </w:pPr>
          </w:p>
          <w:p w14:paraId="4931901A" w14:textId="77777777" w:rsidR="00725E27" w:rsidRPr="00725E27" w:rsidRDefault="00725E27" w:rsidP="00A927D3">
            <w:pPr>
              <w:pStyle w:val="ListParagraph"/>
              <w:numPr>
                <w:ilvl w:val="1"/>
                <w:numId w:val="380"/>
              </w:numPr>
              <w:spacing w:after="0" w:line="360" w:lineRule="auto"/>
              <w:rPr>
                <w:vanish/>
                <w:szCs w:val="24"/>
              </w:rPr>
            </w:pPr>
          </w:p>
          <w:p w14:paraId="0D720818" w14:textId="77777777" w:rsidR="00725E27" w:rsidRPr="00725E27" w:rsidRDefault="00725E27" w:rsidP="00A927D3">
            <w:pPr>
              <w:pStyle w:val="ListParagraph"/>
              <w:numPr>
                <w:ilvl w:val="2"/>
                <w:numId w:val="737"/>
              </w:numPr>
              <w:rPr>
                <w:szCs w:val="24"/>
              </w:rPr>
            </w:pPr>
            <w:r w:rsidRPr="00725E27">
              <w:rPr>
                <w:szCs w:val="24"/>
              </w:rPr>
              <w:t>Standard Proctor Test</w:t>
            </w:r>
          </w:p>
          <w:p w14:paraId="6AAD419B" w14:textId="77777777" w:rsidR="00725E27" w:rsidRPr="00725E27" w:rsidRDefault="00725E27" w:rsidP="00A927D3">
            <w:pPr>
              <w:pStyle w:val="ListParagraph"/>
              <w:numPr>
                <w:ilvl w:val="2"/>
                <w:numId w:val="737"/>
              </w:numPr>
              <w:rPr>
                <w:szCs w:val="24"/>
              </w:rPr>
            </w:pPr>
            <w:r w:rsidRPr="00725E27">
              <w:rPr>
                <w:szCs w:val="24"/>
              </w:rPr>
              <w:t>Modified Proctor Test</w:t>
            </w:r>
          </w:p>
          <w:p w14:paraId="13BABCB1" w14:textId="77777777" w:rsidR="00725E27" w:rsidRPr="00725E27" w:rsidRDefault="00725E27" w:rsidP="00A927D3">
            <w:pPr>
              <w:pStyle w:val="ListParagraph"/>
              <w:numPr>
                <w:ilvl w:val="1"/>
                <w:numId w:val="737"/>
              </w:numPr>
              <w:rPr>
                <w:bCs/>
                <w:szCs w:val="24"/>
              </w:rPr>
            </w:pPr>
            <w:r w:rsidRPr="00725E27">
              <w:rPr>
                <w:bCs/>
                <w:szCs w:val="24"/>
              </w:rPr>
              <w:t>Shear Strength Tests</w:t>
            </w:r>
          </w:p>
          <w:p w14:paraId="7DE57C8F" w14:textId="77777777" w:rsidR="00725E27" w:rsidRPr="00725E27" w:rsidRDefault="00725E27" w:rsidP="00A927D3">
            <w:pPr>
              <w:pStyle w:val="ListParagraph"/>
              <w:numPr>
                <w:ilvl w:val="1"/>
                <w:numId w:val="356"/>
              </w:numPr>
              <w:spacing w:after="0" w:line="360" w:lineRule="auto"/>
              <w:rPr>
                <w:vanish/>
                <w:szCs w:val="24"/>
              </w:rPr>
            </w:pPr>
          </w:p>
          <w:p w14:paraId="67E864DF" w14:textId="77777777" w:rsidR="00725E27" w:rsidRPr="00725E27" w:rsidRDefault="00725E27" w:rsidP="00A927D3">
            <w:pPr>
              <w:pStyle w:val="ListParagraph"/>
              <w:numPr>
                <w:ilvl w:val="2"/>
                <w:numId w:val="737"/>
              </w:numPr>
              <w:rPr>
                <w:szCs w:val="24"/>
              </w:rPr>
            </w:pPr>
            <w:r w:rsidRPr="00725E27">
              <w:rPr>
                <w:szCs w:val="24"/>
              </w:rPr>
              <w:t>Direct Shear Test</w:t>
            </w:r>
          </w:p>
          <w:p w14:paraId="5972A0A4" w14:textId="77777777" w:rsidR="00725E27" w:rsidRPr="00725E27" w:rsidRDefault="00725E27" w:rsidP="00A927D3">
            <w:pPr>
              <w:pStyle w:val="ListParagraph"/>
              <w:numPr>
                <w:ilvl w:val="2"/>
                <w:numId w:val="737"/>
              </w:numPr>
              <w:rPr>
                <w:szCs w:val="24"/>
              </w:rPr>
            </w:pPr>
            <w:r w:rsidRPr="00725E27">
              <w:rPr>
                <w:szCs w:val="24"/>
              </w:rPr>
              <w:t>Triaxial Compression Test</w:t>
            </w:r>
          </w:p>
          <w:p w14:paraId="1D89A76B" w14:textId="77777777" w:rsidR="00725E27" w:rsidRPr="00725E27" w:rsidRDefault="00725E27" w:rsidP="00A927D3">
            <w:pPr>
              <w:pStyle w:val="ListParagraph"/>
              <w:numPr>
                <w:ilvl w:val="1"/>
                <w:numId w:val="737"/>
              </w:numPr>
              <w:rPr>
                <w:bCs/>
                <w:szCs w:val="24"/>
              </w:rPr>
            </w:pPr>
            <w:r w:rsidRPr="00725E27">
              <w:rPr>
                <w:bCs/>
                <w:szCs w:val="24"/>
              </w:rPr>
              <w:t>Permeability Tests</w:t>
            </w:r>
          </w:p>
          <w:p w14:paraId="44E886AB" w14:textId="77777777" w:rsidR="00725E27" w:rsidRPr="00725E27" w:rsidRDefault="00725E27" w:rsidP="00A927D3">
            <w:pPr>
              <w:pStyle w:val="ListParagraph"/>
              <w:numPr>
                <w:ilvl w:val="0"/>
                <w:numId w:val="381"/>
              </w:numPr>
              <w:spacing w:after="0" w:line="360" w:lineRule="auto"/>
              <w:rPr>
                <w:vanish/>
                <w:szCs w:val="24"/>
              </w:rPr>
            </w:pPr>
          </w:p>
          <w:p w14:paraId="27831CF3" w14:textId="77777777" w:rsidR="00725E27" w:rsidRPr="00725E27" w:rsidRDefault="00725E27" w:rsidP="00A927D3">
            <w:pPr>
              <w:pStyle w:val="ListParagraph"/>
              <w:numPr>
                <w:ilvl w:val="0"/>
                <w:numId w:val="381"/>
              </w:numPr>
              <w:spacing w:after="0" w:line="360" w:lineRule="auto"/>
              <w:rPr>
                <w:vanish/>
                <w:szCs w:val="24"/>
              </w:rPr>
            </w:pPr>
          </w:p>
          <w:p w14:paraId="6BFA4D0C" w14:textId="77777777" w:rsidR="00725E27" w:rsidRPr="00725E27" w:rsidRDefault="00725E27" w:rsidP="00A927D3">
            <w:pPr>
              <w:pStyle w:val="ListParagraph"/>
              <w:numPr>
                <w:ilvl w:val="0"/>
                <w:numId w:val="381"/>
              </w:numPr>
              <w:spacing w:after="0" w:line="360" w:lineRule="auto"/>
              <w:rPr>
                <w:vanish/>
                <w:szCs w:val="24"/>
              </w:rPr>
            </w:pPr>
          </w:p>
          <w:p w14:paraId="7C6ABD17" w14:textId="77777777" w:rsidR="00725E27" w:rsidRPr="00725E27" w:rsidRDefault="00725E27" w:rsidP="00A927D3">
            <w:pPr>
              <w:pStyle w:val="ListParagraph"/>
              <w:numPr>
                <w:ilvl w:val="1"/>
                <w:numId w:val="381"/>
              </w:numPr>
              <w:spacing w:after="0" w:line="360" w:lineRule="auto"/>
              <w:rPr>
                <w:vanish/>
                <w:szCs w:val="24"/>
              </w:rPr>
            </w:pPr>
          </w:p>
          <w:p w14:paraId="25E525C0" w14:textId="77777777" w:rsidR="00725E27" w:rsidRPr="00725E27" w:rsidRDefault="00725E27" w:rsidP="00A927D3">
            <w:pPr>
              <w:pStyle w:val="ListParagraph"/>
              <w:numPr>
                <w:ilvl w:val="1"/>
                <w:numId w:val="381"/>
              </w:numPr>
              <w:spacing w:after="0" w:line="360" w:lineRule="auto"/>
              <w:rPr>
                <w:vanish/>
                <w:szCs w:val="24"/>
              </w:rPr>
            </w:pPr>
          </w:p>
          <w:p w14:paraId="62E5FD1B" w14:textId="77777777" w:rsidR="00725E27" w:rsidRPr="00725E27" w:rsidRDefault="00725E27" w:rsidP="00A927D3">
            <w:pPr>
              <w:pStyle w:val="ListParagraph"/>
              <w:numPr>
                <w:ilvl w:val="1"/>
                <w:numId w:val="381"/>
              </w:numPr>
              <w:spacing w:after="0" w:line="360" w:lineRule="auto"/>
              <w:rPr>
                <w:vanish/>
                <w:szCs w:val="24"/>
              </w:rPr>
            </w:pPr>
          </w:p>
          <w:p w14:paraId="2C2BE427" w14:textId="77777777" w:rsidR="00725E27" w:rsidRPr="00725E27" w:rsidRDefault="00725E27" w:rsidP="00A927D3">
            <w:pPr>
              <w:pStyle w:val="ListParagraph"/>
              <w:numPr>
                <w:ilvl w:val="1"/>
                <w:numId w:val="381"/>
              </w:numPr>
              <w:spacing w:after="0" w:line="360" w:lineRule="auto"/>
              <w:rPr>
                <w:vanish/>
                <w:szCs w:val="24"/>
              </w:rPr>
            </w:pPr>
          </w:p>
          <w:p w14:paraId="2ADC82DD" w14:textId="77777777" w:rsidR="00725E27" w:rsidRPr="00725E27" w:rsidRDefault="00725E27" w:rsidP="00A927D3">
            <w:pPr>
              <w:pStyle w:val="ListParagraph"/>
              <w:numPr>
                <w:ilvl w:val="1"/>
                <w:numId w:val="381"/>
              </w:numPr>
              <w:spacing w:after="0" w:line="360" w:lineRule="auto"/>
              <w:rPr>
                <w:vanish/>
                <w:szCs w:val="24"/>
              </w:rPr>
            </w:pPr>
          </w:p>
          <w:p w14:paraId="689511D4" w14:textId="77777777" w:rsidR="00725E27" w:rsidRPr="00725E27" w:rsidRDefault="00725E27" w:rsidP="00A927D3">
            <w:pPr>
              <w:pStyle w:val="ListParagraph"/>
              <w:numPr>
                <w:ilvl w:val="2"/>
                <w:numId w:val="737"/>
              </w:numPr>
              <w:rPr>
                <w:szCs w:val="24"/>
              </w:rPr>
            </w:pPr>
            <w:r w:rsidRPr="00725E27">
              <w:rPr>
                <w:szCs w:val="24"/>
              </w:rPr>
              <w:t>Constant Head Test</w:t>
            </w:r>
          </w:p>
          <w:p w14:paraId="39D9DF09" w14:textId="77777777" w:rsidR="00725E27" w:rsidRPr="00725E27" w:rsidRDefault="00725E27" w:rsidP="00A927D3">
            <w:pPr>
              <w:pStyle w:val="ListParagraph"/>
              <w:numPr>
                <w:ilvl w:val="2"/>
                <w:numId w:val="737"/>
              </w:numPr>
              <w:rPr>
                <w:szCs w:val="24"/>
              </w:rPr>
            </w:pPr>
            <w:r w:rsidRPr="00725E27">
              <w:rPr>
                <w:szCs w:val="24"/>
              </w:rPr>
              <w:t>Falling Head Test</w:t>
            </w:r>
          </w:p>
          <w:p w14:paraId="764E411F" w14:textId="77777777" w:rsidR="00725E27" w:rsidRPr="00725E27" w:rsidRDefault="00725E27" w:rsidP="00A927D3">
            <w:pPr>
              <w:pStyle w:val="ListParagraph"/>
              <w:numPr>
                <w:ilvl w:val="2"/>
                <w:numId w:val="737"/>
              </w:numPr>
              <w:rPr>
                <w:szCs w:val="24"/>
              </w:rPr>
            </w:pPr>
            <w:r w:rsidRPr="00725E27">
              <w:rPr>
                <w:szCs w:val="24"/>
              </w:rPr>
              <w:t>Consolidation Tests</w:t>
            </w:r>
          </w:p>
          <w:p w14:paraId="33252ED5" w14:textId="77777777" w:rsidR="00725E27" w:rsidRPr="00725E27" w:rsidRDefault="00725E27" w:rsidP="00A927D3">
            <w:pPr>
              <w:pStyle w:val="ListParagraph"/>
              <w:numPr>
                <w:ilvl w:val="2"/>
                <w:numId w:val="737"/>
              </w:numPr>
              <w:rPr>
                <w:szCs w:val="24"/>
              </w:rPr>
            </w:pPr>
            <w:r w:rsidRPr="00725E27">
              <w:rPr>
                <w:szCs w:val="24"/>
              </w:rPr>
              <w:t>Oedometer Test</w:t>
            </w:r>
          </w:p>
          <w:p w14:paraId="348282DD" w14:textId="77777777" w:rsidR="00725E27" w:rsidRPr="00725E27" w:rsidRDefault="00725E27" w:rsidP="00A927D3">
            <w:pPr>
              <w:pStyle w:val="ListParagraph"/>
              <w:numPr>
                <w:ilvl w:val="1"/>
                <w:numId w:val="737"/>
              </w:numPr>
              <w:rPr>
                <w:bCs/>
                <w:szCs w:val="24"/>
              </w:rPr>
            </w:pPr>
            <w:r w:rsidRPr="00725E27">
              <w:rPr>
                <w:bCs/>
                <w:szCs w:val="24"/>
              </w:rPr>
              <w:t>Compaction Characteristics Tests</w:t>
            </w:r>
          </w:p>
          <w:p w14:paraId="0DE317D4" w14:textId="77777777" w:rsidR="00725E27" w:rsidRPr="00725E27" w:rsidRDefault="00725E27" w:rsidP="00A927D3">
            <w:pPr>
              <w:pStyle w:val="ListParagraph"/>
              <w:numPr>
                <w:ilvl w:val="2"/>
                <w:numId w:val="737"/>
              </w:numPr>
              <w:rPr>
                <w:szCs w:val="24"/>
              </w:rPr>
            </w:pPr>
            <w:r w:rsidRPr="00725E27">
              <w:rPr>
                <w:szCs w:val="24"/>
              </w:rPr>
              <w:t>California Bearing Ratio (CBR) Test</w:t>
            </w:r>
          </w:p>
          <w:p w14:paraId="5C15D4B0" w14:textId="77777777" w:rsidR="00725E27" w:rsidRPr="00725E27" w:rsidRDefault="00725E27" w:rsidP="00A927D3">
            <w:pPr>
              <w:pStyle w:val="ListParagraph"/>
              <w:numPr>
                <w:ilvl w:val="2"/>
                <w:numId w:val="737"/>
              </w:numPr>
              <w:rPr>
                <w:szCs w:val="24"/>
              </w:rPr>
            </w:pPr>
            <w:r w:rsidRPr="00725E27">
              <w:rPr>
                <w:szCs w:val="24"/>
              </w:rPr>
              <w:t>Unconfined Compression Test</w:t>
            </w:r>
          </w:p>
          <w:p w14:paraId="4C8D5860" w14:textId="77777777" w:rsidR="00725E27" w:rsidRPr="00725E27" w:rsidRDefault="00725E27" w:rsidP="00A927D3">
            <w:pPr>
              <w:pStyle w:val="ListParagraph"/>
              <w:numPr>
                <w:ilvl w:val="1"/>
                <w:numId w:val="737"/>
              </w:numPr>
              <w:rPr>
                <w:bCs/>
                <w:szCs w:val="24"/>
              </w:rPr>
            </w:pPr>
            <w:r w:rsidRPr="00725E27">
              <w:rPr>
                <w:bCs/>
                <w:szCs w:val="24"/>
              </w:rPr>
              <w:t>Moisture Content Tests</w:t>
            </w:r>
          </w:p>
          <w:p w14:paraId="65843F0D" w14:textId="77777777" w:rsidR="00725E27" w:rsidRPr="00725E27" w:rsidRDefault="00725E27" w:rsidP="00A927D3">
            <w:pPr>
              <w:pStyle w:val="ListParagraph"/>
              <w:numPr>
                <w:ilvl w:val="2"/>
                <w:numId w:val="737"/>
              </w:numPr>
              <w:rPr>
                <w:szCs w:val="24"/>
              </w:rPr>
            </w:pPr>
            <w:r w:rsidRPr="00725E27">
              <w:rPr>
                <w:szCs w:val="24"/>
              </w:rPr>
              <w:t>Oven Drying Method</w:t>
            </w:r>
          </w:p>
          <w:p w14:paraId="1D73D04F" w14:textId="77777777" w:rsidR="00725E27" w:rsidRPr="00725E27" w:rsidRDefault="00725E27" w:rsidP="00A927D3">
            <w:pPr>
              <w:pStyle w:val="ListParagraph"/>
              <w:numPr>
                <w:ilvl w:val="2"/>
                <w:numId w:val="737"/>
              </w:numPr>
              <w:rPr>
                <w:szCs w:val="24"/>
              </w:rPr>
            </w:pPr>
            <w:r w:rsidRPr="00725E27">
              <w:rPr>
                <w:szCs w:val="24"/>
              </w:rPr>
              <w:t>Rapid Moisture Content Test</w:t>
            </w:r>
          </w:p>
          <w:tbl>
            <w:tblPr>
              <w:tblW w:w="0" w:type="auto"/>
              <w:tblLook w:val="04A0" w:firstRow="1" w:lastRow="0" w:firstColumn="1" w:lastColumn="0" w:noHBand="0" w:noVBand="1"/>
            </w:tblPr>
            <w:tblGrid>
              <w:gridCol w:w="3690"/>
            </w:tblGrid>
            <w:tr w:rsidR="00725E27" w:rsidRPr="00725E27" w14:paraId="5F8D122B" w14:textId="77777777" w:rsidTr="00A927D3">
              <w:trPr>
                <w:trHeight w:val="1350"/>
              </w:trPr>
              <w:tc>
                <w:tcPr>
                  <w:tcW w:w="3690" w:type="dxa"/>
                </w:tcPr>
                <w:p w14:paraId="7F0B2077" w14:textId="77777777" w:rsidR="00725E27" w:rsidRPr="00725E27" w:rsidRDefault="00725E27" w:rsidP="00A927D3">
                  <w:pPr>
                    <w:pStyle w:val="ListParagraph"/>
                    <w:numPr>
                      <w:ilvl w:val="1"/>
                      <w:numId w:val="737"/>
                    </w:numPr>
                    <w:rPr>
                      <w:bCs/>
                      <w:szCs w:val="24"/>
                    </w:rPr>
                  </w:pPr>
                  <w:r w:rsidRPr="00725E27">
                    <w:rPr>
                      <w:bCs/>
                      <w:szCs w:val="24"/>
                    </w:rPr>
                    <w:t>Results analysis and Reports preparation</w:t>
                  </w:r>
                </w:p>
                <w:p w14:paraId="68E97727" w14:textId="77777777" w:rsidR="00725E27" w:rsidRPr="00725E27" w:rsidRDefault="00725E27" w:rsidP="00A927D3">
                  <w:pPr>
                    <w:pStyle w:val="ListParagraph"/>
                    <w:numPr>
                      <w:ilvl w:val="1"/>
                      <w:numId w:val="737"/>
                    </w:numPr>
                    <w:rPr>
                      <w:bCs/>
                      <w:szCs w:val="24"/>
                    </w:rPr>
                  </w:pPr>
                  <w:r w:rsidRPr="00725E27">
                    <w:rPr>
                      <w:bCs/>
                      <w:szCs w:val="24"/>
                    </w:rPr>
                    <w:t>Maintenance of soils tests equipment</w:t>
                  </w:r>
                </w:p>
              </w:tc>
            </w:tr>
          </w:tbl>
          <w:p w14:paraId="41FEF741" w14:textId="77777777" w:rsidR="00725E27" w:rsidRPr="00725E27" w:rsidRDefault="00725E27" w:rsidP="00A927D3">
            <w:pPr>
              <w:pStyle w:val="Default"/>
              <w:spacing w:line="360" w:lineRule="auto"/>
              <w:jc w:val="both"/>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14:paraId="6D604736" w14:textId="77777777" w:rsidR="00725E27" w:rsidRPr="00725E27" w:rsidRDefault="00725E27" w:rsidP="00A927D3">
            <w:pPr>
              <w:pStyle w:val="ListParagraph"/>
              <w:numPr>
                <w:ilvl w:val="0"/>
                <w:numId w:val="377"/>
              </w:numPr>
              <w:rPr>
                <w:szCs w:val="24"/>
              </w:rPr>
            </w:pPr>
            <w:r w:rsidRPr="00725E27">
              <w:rPr>
                <w:szCs w:val="24"/>
              </w:rPr>
              <w:lastRenderedPageBreak/>
              <w:t>Written tests</w:t>
            </w:r>
          </w:p>
          <w:p w14:paraId="2198D137" w14:textId="77777777" w:rsidR="00725E27" w:rsidRPr="00725E27" w:rsidRDefault="00725E27" w:rsidP="00A927D3">
            <w:pPr>
              <w:pStyle w:val="ListParagraph"/>
              <w:numPr>
                <w:ilvl w:val="0"/>
                <w:numId w:val="377"/>
              </w:numPr>
              <w:rPr>
                <w:szCs w:val="24"/>
              </w:rPr>
            </w:pPr>
            <w:r w:rsidRPr="00725E27">
              <w:rPr>
                <w:szCs w:val="24"/>
              </w:rPr>
              <w:t>Observation</w:t>
            </w:r>
          </w:p>
          <w:p w14:paraId="7E9EE259" w14:textId="77777777" w:rsidR="00725E27" w:rsidRPr="00725E27" w:rsidRDefault="00725E27" w:rsidP="00A927D3">
            <w:pPr>
              <w:pStyle w:val="ListParagraph"/>
              <w:numPr>
                <w:ilvl w:val="0"/>
                <w:numId w:val="377"/>
              </w:numPr>
              <w:rPr>
                <w:szCs w:val="24"/>
              </w:rPr>
            </w:pPr>
            <w:r w:rsidRPr="00725E27">
              <w:rPr>
                <w:szCs w:val="24"/>
              </w:rPr>
              <w:t>Oral question</w:t>
            </w:r>
          </w:p>
          <w:p w14:paraId="305E7974" w14:textId="77777777" w:rsidR="00725E27" w:rsidRPr="00725E27" w:rsidRDefault="00725E27" w:rsidP="00A927D3">
            <w:pPr>
              <w:pStyle w:val="ListParagraph"/>
              <w:numPr>
                <w:ilvl w:val="0"/>
                <w:numId w:val="377"/>
              </w:numPr>
              <w:rPr>
                <w:szCs w:val="24"/>
              </w:rPr>
            </w:pPr>
            <w:r w:rsidRPr="00725E27">
              <w:rPr>
                <w:szCs w:val="24"/>
              </w:rPr>
              <w:t>Third party</w:t>
            </w:r>
          </w:p>
          <w:p w14:paraId="33661A34" w14:textId="77777777" w:rsidR="00725E27" w:rsidRPr="00725E27" w:rsidRDefault="00725E27" w:rsidP="00A927D3">
            <w:pPr>
              <w:spacing w:after="0" w:line="360" w:lineRule="auto"/>
              <w:ind w:left="425"/>
              <w:rPr>
                <w:rFonts w:cs="Times New Roman"/>
                <w:szCs w:val="24"/>
                <w:lang w:val="en-ZA"/>
              </w:rPr>
            </w:pPr>
          </w:p>
        </w:tc>
      </w:tr>
      <w:tr w:rsidR="00725E27" w:rsidRPr="00725E27" w14:paraId="15F2C1B5" w14:textId="77777777" w:rsidTr="00A927D3">
        <w:trPr>
          <w:trHeight w:val="56"/>
        </w:trPr>
        <w:tc>
          <w:tcPr>
            <w:tcW w:w="1079" w:type="pct"/>
            <w:tcBorders>
              <w:top w:val="single" w:sz="4" w:space="0" w:color="auto"/>
              <w:left w:val="single" w:sz="4" w:space="0" w:color="auto"/>
              <w:bottom w:val="single" w:sz="4" w:space="0" w:color="auto"/>
              <w:right w:val="single" w:sz="4" w:space="0" w:color="auto"/>
            </w:tcBorders>
          </w:tcPr>
          <w:p w14:paraId="21E19230" w14:textId="77777777" w:rsidR="00725E27" w:rsidRPr="00725E27" w:rsidRDefault="00725E27" w:rsidP="00A927D3">
            <w:pPr>
              <w:pStyle w:val="ListParagraph"/>
              <w:numPr>
                <w:ilvl w:val="0"/>
                <w:numId w:val="737"/>
              </w:numPr>
              <w:spacing w:after="0" w:line="360" w:lineRule="auto"/>
              <w:rPr>
                <w:szCs w:val="24"/>
              </w:rPr>
            </w:pPr>
            <w:r w:rsidRPr="00725E27">
              <w:rPr>
                <w:szCs w:val="24"/>
              </w:rPr>
              <w:t>Perform concrete tests</w:t>
            </w:r>
          </w:p>
        </w:tc>
        <w:tc>
          <w:tcPr>
            <w:tcW w:w="2569" w:type="pct"/>
            <w:tcBorders>
              <w:top w:val="single" w:sz="4" w:space="0" w:color="auto"/>
              <w:left w:val="single" w:sz="4" w:space="0" w:color="auto"/>
              <w:bottom w:val="single" w:sz="4" w:space="0" w:color="auto"/>
              <w:right w:val="single" w:sz="4" w:space="0" w:color="auto"/>
            </w:tcBorders>
          </w:tcPr>
          <w:p w14:paraId="65B20AEF" w14:textId="77777777" w:rsidR="00725E27" w:rsidRPr="00725E27" w:rsidRDefault="00725E27" w:rsidP="00A927D3">
            <w:pPr>
              <w:pStyle w:val="ListParagraph"/>
              <w:numPr>
                <w:ilvl w:val="0"/>
                <w:numId w:val="106"/>
              </w:numPr>
              <w:spacing w:after="0" w:line="360" w:lineRule="auto"/>
              <w:rPr>
                <w:vanish/>
                <w:szCs w:val="24"/>
              </w:rPr>
            </w:pPr>
          </w:p>
          <w:p w14:paraId="7A5A684F" w14:textId="77777777" w:rsidR="00725E27" w:rsidRPr="00725E27" w:rsidRDefault="00725E27" w:rsidP="00A927D3">
            <w:pPr>
              <w:pStyle w:val="ListParagraph"/>
              <w:numPr>
                <w:ilvl w:val="0"/>
                <w:numId w:val="106"/>
              </w:numPr>
              <w:spacing w:after="0" w:line="360" w:lineRule="auto"/>
              <w:rPr>
                <w:vanish/>
                <w:szCs w:val="24"/>
              </w:rPr>
            </w:pPr>
          </w:p>
          <w:p w14:paraId="796097B5" w14:textId="77777777" w:rsidR="00725E27" w:rsidRPr="00725E27" w:rsidRDefault="00725E27" w:rsidP="00A927D3">
            <w:pPr>
              <w:pStyle w:val="ListParagraph"/>
              <w:numPr>
                <w:ilvl w:val="1"/>
                <w:numId w:val="591"/>
              </w:numPr>
              <w:spacing w:after="0" w:line="360" w:lineRule="auto"/>
              <w:rPr>
                <w:szCs w:val="24"/>
              </w:rPr>
            </w:pPr>
            <w:r w:rsidRPr="00725E27">
              <w:rPr>
                <w:szCs w:val="24"/>
              </w:rPr>
              <w:t>Concrete Tests</w:t>
            </w:r>
          </w:p>
          <w:tbl>
            <w:tblPr>
              <w:tblW w:w="0" w:type="auto"/>
              <w:tblLook w:val="04A0" w:firstRow="1" w:lastRow="0" w:firstColumn="1" w:lastColumn="0" w:noHBand="0" w:noVBand="1"/>
            </w:tblPr>
            <w:tblGrid>
              <w:gridCol w:w="3690"/>
            </w:tblGrid>
            <w:tr w:rsidR="00725E27" w:rsidRPr="00725E27" w14:paraId="0CD5F249" w14:textId="77777777" w:rsidTr="00A927D3">
              <w:trPr>
                <w:trHeight w:val="2331"/>
                <w:hidden/>
              </w:trPr>
              <w:tc>
                <w:tcPr>
                  <w:tcW w:w="3690" w:type="dxa"/>
                </w:tcPr>
                <w:p w14:paraId="09A8E215" w14:textId="77777777" w:rsidR="00725E27" w:rsidRPr="00725E27" w:rsidRDefault="00725E27" w:rsidP="00A927D3">
                  <w:pPr>
                    <w:pStyle w:val="ListParagraph"/>
                    <w:numPr>
                      <w:ilvl w:val="0"/>
                      <w:numId w:val="392"/>
                    </w:numPr>
                    <w:spacing w:after="0" w:line="360" w:lineRule="auto"/>
                    <w:rPr>
                      <w:rStyle w:val="Strong"/>
                      <w:b w:val="0"/>
                      <w:bCs w:val="0"/>
                      <w:vanish/>
                      <w:szCs w:val="24"/>
                    </w:rPr>
                  </w:pPr>
                </w:p>
                <w:p w14:paraId="2EF605B0" w14:textId="77777777" w:rsidR="00725E27" w:rsidRPr="00725E27" w:rsidRDefault="00725E27" w:rsidP="00A927D3">
                  <w:pPr>
                    <w:pStyle w:val="ListParagraph"/>
                    <w:numPr>
                      <w:ilvl w:val="0"/>
                      <w:numId w:val="392"/>
                    </w:numPr>
                    <w:spacing w:after="0" w:line="360" w:lineRule="auto"/>
                    <w:rPr>
                      <w:rStyle w:val="Strong"/>
                      <w:b w:val="0"/>
                      <w:bCs w:val="0"/>
                      <w:vanish/>
                      <w:szCs w:val="24"/>
                    </w:rPr>
                  </w:pPr>
                </w:p>
                <w:p w14:paraId="2F450469" w14:textId="77777777" w:rsidR="00725E27" w:rsidRPr="00725E27" w:rsidRDefault="00725E27" w:rsidP="00A927D3">
                  <w:pPr>
                    <w:pStyle w:val="ListParagraph"/>
                    <w:numPr>
                      <w:ilvl w:val="0"/>
                      <w:numId w:val="392"/>
                    </w:numPr>
                    <w:spacing w:after="0" w:line="360" w:lineRule="auto"/>
                    <w:rPr>
                      <w:rStyle w:val="Strong"/>
                      <w:b w:val="0"/>
                      <w:bCs w:val="0"/>
                      <w:vanish/>
                      <w:szCs w:val="24"/>
                    </w:rPr>
                  </w:pPr>
                </w:p>
                <w:p w14:paraId="05C6F0F6" w14:textId="77777777" w:rsidR="00725E27" w:rsidRPr="00725E27" w:rsidRDefault="00725E27" w:rsidP="00A927D3">
                  <w:pPr>
                    <w:pStyle w:val="ListParagraph"/>
                    <w:numPr>
                      <w:ilvl w:val="0"/>
                      <w:numId w:val="392"/>
                    </w:numPr>
                    <w:spacing w:after="0" w:line="360" w:lineRule="auto"/>
                    <w:rPr>
                      <w:rStyle w:val="Strong"/>
                      <w:b w:val="0"/>
                      <w:bCs w:val="0"/>
                      <w:vanish/>
                      <w:szCs w:val="24"/>
                    </w:rPr>
                  </w:pPr>
                </w:p>
                <w:p w14:paraId="3C16C56A" w14:textId="77777777" w:rsidR="00725E27" w:rsidRPr="00725E27" w:rsidRDefault="00725E27" w:rsidP="00A927D3">
                  <w:pPr>
                    <w:pStyle w:val="ListParagraph"/>
                    <w:numPr>
                      <w:ilvl w:val="1"/>
                      <w:numId w:val="392"/>
                    </w:numPr>
                    <w:spacing w:after="0" w:line="360" w:lineRule="auto"/>
                    <w:rPr>
                      <w:rStyle w:val="Strong"/>
                      <w:b w:val="0"/>
                      <w:bCs w:val="0"/>
                      <w:vanish/>
                      <w:szCs w:val="24"/>
                    </w:rPr>
                  </w:pPr>
                </w:p>
                <w:p w14:paraId="50A04840" w14:textId="77777777" w:rsidR="00725E27" w:rsidRPr="00725E27" w:rsidRDefault="00725E27" w:rsidP="00A927D3">
                  <w:pPr>
                    <w:pStyle w:val="ListParagraph"/>
                    <w:numPr>
                      <w:ilvl w:val="2"/>
                      <w:numId w:val="737"/>
                    </w:numPr>
                    <w:rPr>
                      <w:szCs w:val="24"/>
                    </w:rPr>
                  </w:pPr>
                  <w:r w:rsidRPr="00725E27">
                    <w:rPr>
                      <w:bCs/>
                      <w:szCs w:val="24"/>
                    </w:rPr>
                    <w:t>Workability Tests</w:t>
                  </w:r>
                </w:p>
                <w:p w14:paraId="3000A9CD" w14:textId="77777777" w:rsidR="00725E27" w:rsidRPr="00725E27" w:rsidRDefault="00725E27" w:rsidP="00A927D3">
                  <w:pPr>
                    <w:pStyle w:val="ListParagraph"/>
                    <w:numPr>
                      <w:ilvl w:val="2"/>
                      <w:numId w:val="737"/>
                    </w:numPr>
                    <w:rPr>
                      <w:szCs w:val="24"/>
                    </w:rPr>
                  </w:pPr>
                  <w:r w:rsidRPr="00725E27">
                    <w:rPr>
                      <w:szCs w:val="24"/>
                    </w:rPr>
                    <w:t>Slump Test</w:t>
                  </w:r>
                </w:p>
                <w:p w14:paraId="247EDC31" w14:textId="77777777" w:rsidR="00725E27" w:rsidRPr="00725E27" w:rsidRDefault="00725E27" w:rsidP="00A927D3">
                  <w:pPr>
                    <w:pStyle w:val="ListParagraph"/>
                    <w:numPr>
                      <w:ilvl w:val="2"/>
                      <w:numId w:val="737"/>
                    </w:numPr>
                    <w:rPr>
                      <w:szCs w:val="24"/>
                    </w:rPr>
                  </w:pPr>
                  <w:r w:rsidRPr="00725E27">
                    <w:rPr>
                      <w:szCs w:val="24"/>
                    </w:rPr>
                    <w:t>Vee Bee Test</w:t>
                  </w:r>
                </w:p>
                <w:p w14:paraId="31D1F88D" w14:textId="77777777" w:rsidR="00725E27" w:rsidRPr="00725E27" w:rsidRDefault="00725E27" w:rsidP="00A927D3">
                  <w:pPr>
                    <w:pStyle w:val="ListParagraph"/>
                    <w:numPr>
                      <w:ilvl w:val="2"/>
                      <w:numId w:val="737"/>
                    </w:numPr>
                    <w:rPr>
                      <w:szCs w:val="24"/>
                    </w:rPr>
                  </w:pPr>
                  <w:r w:rsidRPr="00725E27">
                    <w:rPr>
                      <w:szCs w:val="24"/>
                    </w:rPr>
                    <w:t>Flow Table Test</w:t>
                  </w:r>
                </w:p>
                <w:p w14:paraId="5F390E44" w14:textId="77777777" w:rsidR="00725E27" w:rsidRPr="00725E27" w:rsidRDefault="00725E27" w:rsidP="00A927D3">
                  <w:pPr>
                    <w:pStyle w:val="ListParagraph"/>
                    <w:numPr>
                      <w:ilvl w:val="2"/>
                      <w:numId w:val="737"/>
                    </w:numPr>
                    <w:rPr>
                      <w:szCs w:val="24"/>
                    </w:rPr>
                  </w:pPr>
                  <w:r w:rsidRPr="00725E27">
                    <w:rPr>
                      <w:bCs/>
                      <w:szCs w:val="24"/>
                    </w:rPr>
                    <w:t>Strength Tests</w:t>
                  </w:r>
                </w:p>
                <w:p w14:paraId="2AE526C3" w14:textId="77777777" w:rsidR="00725E27" w:rsidRPr="00725E27" w:rsidRDefault="00725E27" w:rsidP="00A927D3">
                  <w:pPr>
                    <w:pStyle w:val="ListParagraph"/>
                    <w:numPr>
                      <w:ilvl w:val="2"/>
                      <w:numId w:val="737"/>
                    </w:numPr>
                    <w:rPr>
                      <w:szCs w:val="24"/>
                    </w:rPr>
                  </w:pPr>
                  <w:r w:rsidRPr="00725E27">
                    <w:rPr>
                      <w:szCs w:val="24"/>
                    </w:rPr>
                    <w:t>Compressive Strength Test (Cube and Cylinder Tests)</w:t>
                  </w:r>
                </w:p>
                <w:p w14:paraId="340CDB6F" w14:textId="77777777" w:rsidR="00725E27" w:rsidRPr="00725E27" w:rsidRDefault="00725E27" w:rsidP="00A927D3">
                  <w:pPr>
                    <w:pStyle w:val="ListParagraph"/>
                    <w:numPr>
                      <w:ilvl w:val="2"/>
                      <w:numId w:val="737"/>
                    </w:numPr>
                    <w:rPr>
                      <w:szCs w:val="24"/>
                    </w:rPr>
                  </w:pPr>
                  <w:r w:rsidRPr="00725E27">
                    <w:rPr>
                      <w:szCs w:val="24"/>
                    </w:rPr>
                    <w:t>Flexural Strength Test</w:t>
                  </w:r>
                </w:p>
                <w:p w14:paraId="6C4B0DEF" w14:textId="77777777" w:rsidR="00725E27" w:rsidRPr="00725E27" w:rsidRDefault="00725E27" w:rsidP="00A927D3">
                  <w:pPr>
                    <w:pStyle w:val="ListParagraph"/>
                    <w:numPr>
                      <w:ilvl w:val="2"/>
                      <w:numId w:val="737"/>
                    </w:numPr>
                    <w:rPr>
                      <w:szCs w:val="24"/>
                    </w:rPr>
                  </w:pPr>
                  <w:r w:rsidRPr="00725E27">
                    <w:rPr>
                      <w:szCs w:val="24"/>
                    </w:rPr>
                    <w:t>Split Tensile Strength Test</w:t>
                  </w:r>
                </w:p>
                <w:p w14:paraId="16627726" w14:textId="77777777" w:rsidR="00725E27" w:rsidRPr="00725E27" w:rsidRDefault="00725E27" w:rsidP="00A927D3">
                  <w:pPr>
                    <w:pStyle w:val="ListParagraph"/>
                    <w:numPr>
                      <w:ilvl w:val="2"/>
                      <w:numId w:val="737"/>
                    </w:numPr>
                    <w:rPr>
                      <w:szCs w:val="24"/>
                    </w:rPr>
                  </w:pPr>
                  <w:r w:rsidRPr="00725E27">
                    <w:rPr>
                      <w:bCs/>
                      <w:szCs w:val="24"/>
                    </w:rPr>
                    <w:t>Durability Tests</w:t>
                  </w:r>
                </w:p>
                <w:p w14:paraId="5A81A0E1" w14:textId="77777777" w:rsidR="00725E27" w:rsidRPr="00725E27" w:rsidRDefault="00725E27" w:rsidP="00A927D3">
                  <w:pPr>
                    <w:pStyle w:val="ListParagraph"/>
                    <w:numPr>
                      <w:ilvl w:val="2"/>
                      <w:numId w:val="737"/>
                    </w:numPr>
                    <w:rPr>
                      <w:szCs w:val="24"/>
                    </w:rPr>
                  </w:pPr>
                  <w:r w:rsidRPr="00725E27">
                    <w:rPr>
                      <w:szCs w:val="24"/>
                    </w:rPr>
                    <w:t>Rapid Chloride Permeability Test</w:t>
                  </w:r>
                </w:p>
                <w:p w14:paraId="3A05BACB" w14:textId="77777777" w:rsidR="00725E27" w:rsidRPr="00725E27" w:rsidRDefault="00725E27" w:rsidP="00A927D3">
                  <w:pPr>
                    <w:pStyle w:val="ListParagraph"/>
                    <w:numPr>
                      <w:ilvl w:val="2"/>
                      <w:numId w:val="737"/>
                    </w:numPr>
                    <w:rPr>
                      <w:szCs w:val="24"/>
                    </w:rPr>
                  </w:pPr>
                  <w:r w:rsidRPr="00725E27">
                    <w:rPr>
                      <w:szCs w:val="24"/>
                    </w:rPr>
                    <w:t>Water Absorption Test</w:t>
                  </w:r>
                </w:p>
                <w:p w14:paraId="08DBDC89" w14:textId="77777777" w:rsidR="00725E27" w:rsidRPr="00725E27" w:rsidRDefault="00725E27" w:rsidP="00A927D3">
                  <w:pPr>
                    <w:pStyle w:val="ListParagraph"/>
                    <w:numPr>
                      <w:ilvl w:val="2"/>
                      <w:numId w:val="737"/>
                    </w:numPr>
                    <w:rPr>
                      <w:szCs w:val="24"/>
                    </w:rPr>
                  </w:pPr>
                  <w:r w:rsidRPr="00725E27">
                    <w:rPr>
                      <w:szCs w:val="24"/>
                    </w:rPr>
                    <w:lastRenderedPageBreak/>
                    <w:t>Sulphate Resistance Test</w:t>
                  </w:r>
                </w:p>
                <w:p w14:paraId="75A81EA0" w14:textId="77777777" w:rsidR="00725E27" w:rsidRPr="00725E27" w:rsidRDefault="00725E27" w:rsidP="00A927D3">
                  <w:pPr>
                    <w:pStyle w:val="ListParagraph"/>
                    <w:numPr>
                      <w:ilvl w:val="2"/>
                      <w:numId w:val="737"/>
                    </w:numPr>
                    <w:rPr>
                      <w:szCs w:val="24"/>
                    </w:rPr>
                  </w:pPr>
                  <w:r w:rsidRPr="00725E27">
                    <w:rPr>
                      <w:bCs/>
                      <w:szCs w:val="24"/>
                    </w:rPr>
                    <w:t>Density and Specific Gravity Tests</w:t>
                  </w:r>
                </w:p>
                <w:p w14:paraId="4DABDC6E" w14:textId="77777777" w:rsidR="00725E27" w:rsidRPr="00725E27" w:rsidRDefault="00725E27" w:rsidP="00A927D3">
                  <w:pPr>
                    <w:pStyle w:val="ListParagraph"/>
                    <w:numPr>
                      <w:ilvl w:val="2"/>
                      <w:numId w:val="737"/>
                    </w:numPr>
                    <w:rPr>
                      <w:szCs w:val="24"/>
                    </w:rPr>
                  </w:pPr>
                  <w:r w:rsidRPr="00725E27">
                    <w:rPr>
                      <w:szCs w:val="24"/>
                    </w:rPr>
                    <w:t>Unit Weight Test</w:t>
                  </w:r>
                </w:p>
                <w:p w14:paraId="55344EFD" w14:textId="77777777" w:rsidR="00725E27" w:rsidRPr="00725E27" w:rsidRDefault="00725E27" w:rsidP="00A927D3">
                  <w:pPr>
                    <w:pStyle w:val="ListParagraph"/>
                    <w:numPr>
                      <w:ilvl w:val="2"/>
                      <w:numId w:val="737"/>
                    </w:numPr>
                    <w:rPr>
                      <w:szCs w:val="24"/>
                    </w:rPr>
                  </w:pPr>
                  <w:r w:rsidRPr="00725E27">
                    <w:rPr>
                      <w:szCs w:val="24"/>
                    </w:rPr>
                    <w:t>Specific Gravity Test</w:t>
                  </w:r>
                </w:p>
                <w:p w14:paraId="52C71062" w14:textId="77777777" w:rsidR="00725E27" w:rsidRPr="00725E27" w:rsidRDefault="00725E27" w:rsidP="00A927D3">
                  <w:pPr>
                    <w:pStyle w:val="ListParagraph"/>
                    <w:numPr>
                      <w:ilvl w:val="2"/>
                      <w:numId w:val="737"/>
                    </w:numPr>
                    <w:rPr>
                      <w:szCs w:val="24"/>
                    </w:rPr>
                  </w:pPr>
                  <w:r w:rsidRPr="00725E27">
                    <w:rPr>
                      <w:bCs/>
                      <w:szCs w:val="24"/>
                    </w:rPr>
                    <w:t>Non-Destructive Testing</w:t>
                  </w:r>
                </w:p>
                <w:p w14:paraId="39CC5C97" w14:textId="77777777" w:rsidR="00725E27" w:rsidRPr="00725E27" w:rsidRDefault="00725E27" w:rsidP="00A927D3">
                  <w:pPr>
                    <w:pStyle w:val="ListParagraph"/>
                    <w:numPr>
                      <w:ilvl w:val="2"/>
                      <w:numId w:val="737"/>
                    </w:numPr>
                    <w:rPr>
                      <w:szCs w:val="24"/>
                    </w:rPr>
                  </w:pPr>
                  <w:r w:rsidRPr="00725E27">
                    <w:rPr>
                      <w:szCs w:val="24"/>
                    </w:rPr>
                    <w:t>Rebound Hammer Test</w:t>
                  </w:r>
                </w:p>
                <w:p w14:paraId="7008D04A" w14:textId="77777777" w:rsidR="00725E27" w:rsidRPr="00725E27" w:rsidRDefault="00725E27" w:rsidP="00A927D3">
                  <w:pPr>
                    <w:pStyle w:val="ListParagraph"/>
                    <w:numPr>
                      <w:ilvl w:val="2"/>
                      <w:numId w:val="737"/>
                    </w:numPr>
                    <w:rPr>
                      <w:szCs w:val="24"/>
                    </w:rPr>
                  </w:pPr>
                  <w:r w:rsidRPr="00725E27">
                    <w:rPr>
                      <w:szCs w:val="24"/>
                    </w:rPr>
                    <w:t>Ultrasonic Pulse Velocity Test</w:t>
                  </w:r>
                </w:p>
                <w:p w14:paraId="1D2B9302" w14:textId="77777777" w:rsidR="00725E27" w:rsidRPr="00725E27" w:rsidRDefault="00725E27" w:rsidP="00A927D3">
                  <w:pPr>
                    <w:pStyle w:val="ListParagraph"/>
                    <w:numPr>
                      <w:ilvl w:val="2"/>
                      <w:numId w:val="737"/>
                    </w:numPr>
                    <w:rPr>
                      <w:szCs w:val="24"/>
                    </w:rPr>
                  </w:pPr>
                  <w:r w:rsidRPr="00725E27">
                    <w:rPr>
                      <w:szCs w:val="24"/>
                    </w:rPr>
                    <w:t>Penetration Resistance Test</w:t>
                  </w:r>
                </w:p>
                <w:p w14:paraId="2BB36B66" w14:textId="77777777" w:rsidR="00725E27" w:rsidRPr="00725E27" w:rsidRDefault="00725E27" w:rsidP="00A927D3">
                  <w:pPr>
                    <w:pStyle w:val="ListParagraph"/>
                    <w:numPr>
                      <w:ilvl w:val="1"/>
                      <w:numId w:val="591"/>
                    </w:numPr>
                    <w:spacing w:after="0" w:line="360" w:lineRule="auto"/>
                    <w:rPr>
                      <w:szCs w:val="24"/>
                    </w:rPr>
                  </w:pPr>
                  <w:r w:rsidRPr="00725E27">
                    <w:rPr>
                      <w:szCs w:val="24"/>
                    </w:rPr>
                    <w:t>Concrete testing tools</w:t>
                  </w:r>
                </w:p>
                <w:p w14:paraId="1D2C0053" w14:textId="77777777" w:rsidR="00725E27" w:rsidRPr="00725E27" w:rsidRDefault="00725E27" w:rsidP="00A927D3">
                  <w:pPr>
                    <w:pStyle w:val="ListParagraph"/>
                    <w:numPr>
                      <w:ilvl w:val="1"/>
                      <w:numId w:val="591"/>
                    </w:numPr>
                    <w:spacing w:after="0" w:line="360" w:lineRule="auto"/>
                    <w:rPr>
                      <w:szCs w:val="24"/>
                    </w:rPr>
                  </w:pPr>
                  <w:r w:rsidRPr="00725E27">
                    <w:rPr>
                      <w:szCs w:val="24"/>
                    </w:rPr>
                    <w:t>Concrete material tests.</w:t>
                  </w:r>
                </w:p>
                <w:p w14:paraId="3C152294" w14:textId="77777777" w:rsidR="00725E27" w:rsidRPr="00725E27" w:rsidRDefault="00725E27" w:rsidP="00A927D3">
                  <w:pPr>
                    <w:pStyle w:val="ListParagraph"/>
                    <w:numPr>
                      <w:ilvl w:val="1"/>
                      <w:numId w:val="591"/>
                    </w:numPr>
                    <w:spacing w:after="0" w:line="360" w:lineRule="auto"/>
                    <w:rPr>
                      <w:szCs w:val="24"/>
                    </w:rPr>
                  </w:pPr>
                  <w:r w:rsidRPr="00725E27">
                    <w:rPr>
                      <w:szCs w:val="24"/>
                    </w:rPr>
                    <w:t>Aggregates tests</w:t>
                  </w:r>
                </w:p>
                <w:p w14:paraId="11DC6AF9" w14:textId="77777777" w:rsidR="00725E27" w:rsidRPr="00725E27" w:rsidRDefault="00725E27" w:rsidP="00A927D3">
                  <w:pPr>
                    <w:pStyle w:val="ListParagraph"/>
                    <w:numPr>
                      <w:ilvl w:val="0"/>
                      <w:numId w:val="504"/>
                    </w:numPr>
                    <w:rPr>
                      <w:rStyle w:val="Strong"/>
                      <w:b w:val="0"/>
                      <w:vanish/>
                      <w:szCs w:val="24"/>
                    </w:rPr>
                  </w:pPr>
                </w:p>
                <w:p w14:paraId="500098D0" w14:textId="77777777" w:rsidR="00725E27" w:rsidRPr="00725E27" w:rsidRDefault="00725E27" w:rsidP="00A927D3">
                  <w:pPr>
                    <w:pStyle w:val="ListParagraph"/>
                    <w:numPr>
                      <w:ilvl w:val="0"/>
                      <w:numId w:val="504"/>
                    </w:numPr>
                    <w:rPr>
                      <w:rStyle w:val="Strong"/>
                      <w:b w:val="0"/>
                      <w:vanish/>
                      <w:szCs w:val="24"/>
                    </w:rPr>
                  </w:pPr>
                </w:p>
                <w:p w14:paraId="41F352E8" w14:textId="77777777" w:rsidR="00725E27" w:rsidRPr="00725E27" w:rsidRDefault="00725E27" w:rsidP="00A927D3">
                  <w:pPr>
                    <w:pStyle w:val="ListParagraph"/>
                    <w:numPr>
                      <w:ilvl w:val="1"/>
                      <w:numId w:val="504"/>
                    </w:numPr>
                    <w:rPr>
                      <w:rStyle w:val="Strong"/>
                      <w:b w:val="0"/>
                      <w:vanish/>
                      <w:szCs w:val="24"/>
                    </w:rPr>
                  </w:pPr>
                </w:p>
                <w:p w14:paraId="2EC064FA" w14:textId="77777777" w:rsidR="00725E27" w:rsidRPr="00725E27" w:rsidRDefault="00725E27" w:rsidP="00A927D3">
                  <w:pPr>
                    <w:pStyle w:val="ListParagraph"/>
                    <w:numPr>
                      <w:ilvl w:val="1"/>
                      <w:numId w:val="504"/>
                    </w:numPr>
                    <w:rPr>
                      <w:rStyle w:val="Strong"/>
                      <w:b w:val="0"/>
                      <w:vanish/>
                      <w:szCs w:val="24"/>
                    </w:rPr>
                  </w:pPr>
                </w:p>
                <w:p w14:paraId="25EE845E" w14:textId="77777777" w:rsidR="00725E27" w:rsidRPr="00725E27" w:rsidRDefault="00725E27" w:rsidP="00A927D3">
                  <w:pPr>
                    <w:pStyle w:val="ListParagraph"/>
                    <w:numPr>
                      <w:ilvl w:val="1"/>
                      <w:numId w:val="504"/>
                    </w:numPr>
                    <w:rPr>
                      <w:rStyle w:val="Strong"/>
                      <w:b w:val="0"/>
                      <w:vanish/>
                      <w:szCs w:val="24"/>
                    </w:rPr>
                  </w:pPr>
                </w:p>
                <w:p w14:paraId="4A58D0CE" w14:textId="77777777" w:rsidR="00725E27" w:rsidRPr="00725E27" w:rsidRDefault="00725E27" w:rsidP="00A927D3">
                  <w:pPr>
                    <w:pStyle w:val="ListParagraph"/>
                    <w:numPr>
                      <w:ilvl w:val="1"/>
                      <w:numId w:val="504"/>
                    </w:numPr>
                    <w:rPr>
                      <w:rStyle w:val="Strong"/>
                      <w:b w:val="0"/>
                      <w:vanish/>
                      <w:szCs w:val="24"/>
                    </w:rPr>
                  </w:pPr>
                </w:p>
                <w:p w14:paraId="4C4F53B0" w14:textId="77777777" w:rsidR="00725E27" w:rsidRPr="00725E27" w:rsidRDefault="00725E27" w:rsidP="00A927D3">
                  <w:pPr>
                    <w:pStyle w:val="ListParagraph"/>
                    <w:numPr>
                      <w:ilvl w:val="2"/>
                      <w:numId w:val="591"/>
                    </w:numPr>
                    <w:rPr>
                      <w:szCs w:val="24"/>
                    </w:rPr>
                  </w:pPr>
                  <w:r w:rsidRPr="00725E27">
                    <w:rPr>
                      <w:rStyle w:val="Strong"/>
                      <w:b w:val="0"/>
                      <w:szCs w:val="24"/>
                    </w:rPr>
                    <w:t>Physical Properties Tests</w:t>
                  </w:r>
                </w:p>
                <w:p w14:paraId="1A4A7383" w14:textId="77777777" w:rsidR="00725E27" w:rsidRPr="00725E27" w:rsidRDefault="00725E27" w:rsidP="00A927D3">
                  <w:pPr>
                    <w:spacing w:after="0" w:line="360" w:lineRule="auto"/>
                    <w:ind w:left="1080"/>
                    <w:rPr>
                      <w:szCs w:val="24"/>
                    </w:rPr>
                  </w:pPr>
                  <w:r w:rsidRPr="00725E27">
                    <w:rPr>
                      <w:szCs w:val="24"/>
                    </w:rPr>
                    <w:t>2.4.1.1. Sieve Analysis (Grain Size Distribution)</w:t>
                  </w:r>
                </w:p>
                <w:p w14:paraId="353E23A2" w14:textId="77777777" w:rsidR="00725E27" w:rsidRPr="00725E27" w:rsidRDefault="00725E27" w:rsidP="00A927D3">
                  <w:pPr>
                    <w:pStyle w:val="ListParagraph"/>
                    <w:numPr>
                      <w:ilvl w:val="3"/>
                      <w:numId w:val="274"/>
                    </w:numPr>
                    <w:spacing w:after="0" w:line="360" w:lineRule="auto"/>
                    <w:rPr>
                      <w:szCs w:val="24"/>
                    </w:rPr>
                  </w:pPr>
                  <w:r w:rsidRPr="00725E27">
                    <w:rPr>
                      <w:szCs w:val="24"/>
                    </w:rPr>
                    <w:t>Specific Gravity and Absorption</w:t>
                  </w:r>
                </w:p>
                <w:p w14:paraId="2BE9DCCA" w14:textId="77777777" w:rsidR="00725E27" w:rsidRPr="00725E27" w:rsidRDefault="00725E27" w:rsidP="00A927D3">
                  <w:pPr>
                    <w:pStyle w:val="ListParagraph"/>
                    <w:numPr>
                      <w:ilvl w:val="3"/>
                      <w:numId w:val="274"/>
                    </w:numPr>
                    <w:spacing w:after="0" w:line="360" w:lineRule="auto"/>
                    <w:rPr>
                      <w:szCs w:val="24"/>
                    </w:rPr>
                  </w:pPr>
                  <w:r w:rsidRPr="00725E27">
                    <w:rPr>
                      <w:szCs w:val="24"/>
                    </w:rPr>
                    <w:t>Bulk Density Test</w:t>
                  </w:r>
                </w:p>
                <w:p w14:paraId="45C7EA2E" w14:textId="77777777" w:rsidR="00725E27" w:rsidRPr="00725E27" w:rsidRDefault="00725E27" w:rsidP="00A927D3">
                  <w:pPr>
                    <w:pStyle w:val="ListParagraph"/>
                    <w:numPr>
                      <w:ilvl w:val="3"/>
                      <w:numId w:val="274"/>
                    </w:numPr>
                    <w:spacing w:after="0" w:line="360" w:lineRule="auto"/>
                    <w:rPr>
                      <w:szCs w:val="24"/>
                    </w:rPr>
                  </w:pPr>
                  <w:r w:rsidRPr="00725E27">
                    <w:rPr>
                      <w:szCs w:val="24"/>
                    </w:rPr>
                    <w:t>Voids and Porosity Test</w:t>
                  </w:r>
                </w:p>
                <w:p w14:paraId="216FB46A"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t xml:space="preserve"> Mechanical Properties Tests</w:t>
                  </w:r>
                </w:p>
                <w:p w14:paraId="556907D8" w14:textId="77777777" w:rsidR="00725E27" w:rsidRPr="00725E27" w:rsidRDefault="00725E27" w:rsidP="00A927D3">
                  <w:pPr>
                    <w:pStyle w:val="ListParagraph"/>
                    <w:numPr>
                      <w:ilvl w:val="3"/>
                      <w:numId w:val="591"/>
                    </w:numPr>
                    <w:rPr>
                      <w:szCs w:val="24"/>
                    </w:rPr>
                  </w:pPr>
                  <w:r w:rsidRPr="00725E27">
                    <w:rPr>
                      <w:szCs w:val="24"/>
                    </w:rPr>
                    <w:t>Aggregate Crushing Value (ACV) Test</w:t>
                  </w:r>
                </w:p>
                <w:p w14:paraId="395ED24B" w14:textId="77777777" w:rsidR="00725E27" w:rsidRPr="00725E27" w:rsidRDefault="00725E27" w:rsidP="00A927D3">
                  <w:pPr>
                    <w:pStyle w:val="ListParagraph"/>
                    <w:numPr>
                      <w:ilvl w:val="3"/>
                      <w:numId w:val="591"/>
                    </w:numPr>
                    <w:rPr>
                      <w:szCs w:val="24"/>
                    </w:rPr>
                  </w:pPr>
                  <w:r w:rsidRPr="00725E27">
                    <w:rPr>
                      <w:szCs w:val="24"/>
                    </w:rPr>
                    <w:t>Aggregate Impact Value (AIV) Test</w:t>
                  </w:r>
                </w:p>
                <w:p w14:paraId="05B66583" w14:textId="77777777" w:rsidR="00725E27" w:rsidRPr="00725E27" w:rsidRDefault="00725E27" w:rsidP="00A927D3">
                  <w:pPr>
                    <w:pStyle w:val="ListParagraph"/>
                    <w:numPr>
                      <w:ilvl w:val="3"/>
                      <w:numId w:val="591"/>
                    </w:numPr>
                    <w:rPr>
                      <w:szCs w:val="24"/>
                    </w:rPr>
                  </w:pPr>
                  <w:r w:rsidRPr="00725E27">
                    <w:rPr>
                      <w:szCs w:val="24"/>
                    </w:rPr>
                    <w:t>Los Angeles Abrasion Test</w:t>
                  </w:r>
                </w:p>
                <w:p w14:paraId="4160F309" w14:textId="77777777" w:rsidR="00725E27" w:rsidRPr="00725E27" w:rsidRDefault="00725E27" w:rsidP="00A927D3">
                  <w:pPr>
                    <w:pStyle w:val="ListParagraph"/>
                    <w:numPr>
                      <w:ilvl w:val="3"/>
                      <w:numId w:val="591"/>
                    </w:numPr>
                    <w:rPr>
                      <w:szCs w:val="24"/>
                    </w:rPr>
                  </w:pPr>
                  <w:r w:rsidRPr="00725E27">
                    <w:rPr>
                      <w:szCs w:val="24"/>
                    </w:rPr>
                    <w:t>Ten Percent Fines Value (TPFV) Test</w:t>
                  </w:r>
                </w:p>
                <w:p w14:paraId="3F586CB2"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lastRenderedPageBreak/>
                    <w:t>Soundness Tests</w:t>
                  </w:r>
                </w:p>
                <w:p w14:paraId="3E4ECCFE" w14:textId="77777777" w:rsidR="00725E27" w:rsidRPr="00725E27" w:rsidRDefault="00725E27" w:rsidP="00A927D3">
                  <w:pPr>
                    <w:pStyle w:val="ListParagraph"/>
                    <w:numPr>
                      <w:ilvl w:val="3"/>
                      <w:numId w:val="591"/>
                    </w:numPr>
                    <w:rPr>
                      <w:szCs w:val="24"/>
                    </w:rPr>
                  </w:pPr>
                  <w:r w:rsidRPr="00725E27">
                    <w:rPr>
                      <w:szCs w:val="24"/>
                    </w:rPr>
                    <w:t>Sodium Sulphate Soundness Test</w:t>
                  </w:r>
                </w:p>
                <w:p w14:paraId="701B0E6D" w14:textId="77777777" w:rsidR="00725E27" w:rsidRPr="00725E27" w:rsidRDefault="00725E27" w:rsidP="00A927D3">
                  <w:pPr>
                    <w:pStyle w:val="ListParagraph"/>
                    <w:numPr>
                      <w:ilvl w:val="3"/>
                      <w:numId w:val="591"/>
                    </w:numPr>
                    <w:rPr>
                      <w:szCs w:val="24"/>
                    </w:rPr>
                  </w:pPr>
                  <w:r w:rsidRPr="00725E27">
                    <w:rPr>
                      <w:szCs w:val="24"/>
                    </w:rPr>
                    <w:t>Magnesium Sulphate Soundness Test</w:t>
                  </w:r>
                </w:p>
                <w:p w14:paraId="590569DA"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t>Chemical Properties Tests</w:t>
                  </w:r>
                </w:p>
                <w:p w14:paraId="3FBAAC95" w14:textId="77777777" w:rsidR="00725E27" w:rsidRPr="00725E27" w:rsidRDefault="00725E27" w:rsidP="00A927D3">
                  <w:pPr>
                    <w:pStyle w:val="ListParagraph"/>
                    <w:numPr>
                      <w:ilvl w:val="3"/>
                      <w:numId w:val="591"/>
                    </w:numPr>
                    <w:rPr>
                      <w:szCs w:val="24"/>
                    </w:rPr>
                  </w:pPr>
                  <w:r w:rsidRPr="00725E27">
                    <w:rPr>
                      <w:szCs w:val="24"/>
                    </w:rPr>
                    <w:t>Organic Impurities Test</w:t>
                  </w:r>
                </w:p>
                <w:p w14:paraId="777BA88B" w14:textId="77777777" w:rsidR="00725E27" w:rsidRPr="00725E27" w:rsidRDefault="00725E27" w:rsidP="00A927D3">
                  <w:pPr>
                    <w:pStyle w:val="ListParagraph"/>
                    <w:numPr>
                      <w:ilvl w:val="3"/>
                      <w:numId w:val="591"/>
                    </w:numPr>
                    <w:rPr>
                      <w:szCs w:val="24"/>
                    </w:rPr>
                  </w:pPr>
                  <w:r w:rsidRPr="00725E27">
                    <w:rPr>
                      <w:szCs w:val="24"/>
                    </w:rPr>
                    <w:t>Alkali-Silica Reactivity Test</w:t>
                  </w:r>
                </w:p>
                <w:p w14:paraId="5DFDC339" w14:textId="77777777" w:rsidR="00725E27" w:rsidRPr="00725E27" w:rsidRDefault="00725E27" w:rsidP="00A927D3">
                  <w:pPr>
                    <w:pStyle w:val="ListParagraph"/>
                    <w:numPr>
                      <w:ilvl w:val="2"/>
                      <w:numId w:val="591"/>
                    </w:numPr>
                    <w:rPr>
                      <w:rStyle w:val="Strong"/>
                      <w:b w:val="0"/>
                      <w:szCs w:val="24"/>
                    </w:rPr>
                  </w:pPr>
                  <w:r w:rsidRPr="00725E27">
                    <w:rPr>
                      <w:rStyle w:val="Strong"/>
                      <w:b w:val="0"/>
                      <w:szCs w:val="24"/>
                    </w:rPr>
                    <w:t>Moisture Content Tests</w:t>
                  </w:r>
                </w:p>
                <w:p w14:paraId="6B373CBE" w14:textId="77777777" w:rsidR="00725E27" w:rsidRPr="00725E27" w:rsidRDefault="00725E27" w:rsidP="00A927D3">
                  <w:pPr>
                    <w:pStyle w:val="ListParagraph"/>
                    <w:numPr>
                      <w:ilvl w:val="3"/>
                      <w:numId w:val="591"/>
                    </w:numPr>
                    <w:spacing w:after="0" w:line="360" w:lineRule="auto"/>
                    <w:rPr>
                      <w:szCs w:val="24"/>
                    </w:rPr>
                  </w:pPr>
                  <w:r w:rsidRPr="00725E27">
                    <w:rPr>
                      <w:szCs w:val="24"/>
                    </w:rPr>
                    <w:t>Moisture Content Test (Oven Drying Method)</w:t>
                  </w:r>
                </w:p>
                <w:p w14:paraId="41223976" w14:textId="77777777" w:rsidR="00725E27" w:rsidRPr="00725E27" w:rsidRDefault="00725E27" w:rsidP="00A927D3">
                  <w:pPr>
                    <w:pStyle w:val="ListParagraph"/>
                    <w:numPr>
                      <w:ilvl w:val="2"/>
                      <w:numId w:val="591"/>
                    </w:numPr>
                    <w:rPr>
                      <w:rStyle w:val="Strong"/>
                      <w:b w:val="0"/>
                      <w:szCs w:val="24"/>
                    </w:rPr>
                  </w:pPr>
                  <w:r w:rsidRPr="00725E27">
                    <w:rPr>
                      <w:rStyle w:val="Strong"/>
                      <w:b w:val="0"/>
                      <w:szCs w:val="24"/>
                    </w:rPr>
                    <w:t xml:space="preserve"> Shape and Texture Tests</w:t>
                  </w:r>
                </w:p>
                <w:p w14:paraId="59034832" w14:textId="77777777" w:rsidR="00725E27" w:rsidRPr="00725E27" w:rsidRDefault="00725E27" w:rsidP="00A927D3">
                  <w:pPr>
                    <w:pStyle w:val="ListParagraph"/>
                    <w:numPr>
                      <w:ilvl w:val="3"/>
                      <w:numId w:val="591"/>
                    </w:numPr>
                    <w:spacing w:after="0" w:line="360" w:lineRule="auto"/>
                    <w:rPr>
                      <w:szCs w:val="24"/>
                    </w:rPr>
                  </w:pPr>
                  <w:r w:rsidRPr="00725E27">
                    <w:rPr>
                      <w:szCs w:val="24"/>
                    </w:rPr>
                    <w:t>Flakiness and Elongation Index Test</w:t>
                  </w:r>
                </w:p>
                <w:p w14:paraId="6DF58851" w14:textId="77777777" w:rsidR="00725E27" w:rsidRPr="00725E27" w:rsidRDefault="00725E27" w:rsidP="00A927D3">
                  <w:pPr>
                    <w:pStyle w:val="ListParagraph"/>
                    <w:numPr>
                      <w:ilvl w:val="3"/>
                      <w:numId w:val="591"/>
                    </w:numPr>
                    <w:spacing w:after="0" w:line="360" w:lineRule="auto"/>
                    <w:rPr>
                      <w:szCs w:val="24"/>
                    </w:rPr>
                  </w:pPr>
                  <w:r w:rsidRPr="00725E27">
                    <w:rPr>
                      <w:szCs w:val="24"/>
                    </w:rPr>
                    <w:t>Shape Index Test</w:t>
                  </w:r>
                </w:p>
                <w:p w14:paraId="7F7B89AD" w14:textId="77777777" w:rsidR="00725E27" w:rsidRPr="00725E27" w:rsidRDefault="00725E27" w:rsidP="00A927D3">
                  <w:pPr>
                    <w:pStyle w:val="ListParagraph"/>
                    <w:numPr>
                      <w:ilvl w:val="1"/>
                      <w:numId w:val="591"/>
                    </w:numPr>
                    <w:spacing w:after="0" w:line="360" w:lineRule="auto"/>
                    <w:rPr>
                      <w:szCs w:val="24"/>
                    </w:rPr>
                  </w:pPr>
                  <w:r w:rsidRPr="00725E27">
                    <w:rPr>
                      <w:szCs w:val="24"/>
                    </w:rPr>
                    <w:t>Cement tests</w:t>
                  </w:r>
                </w:p>
                <w:p w14:paraId="415DB499" w14:textId="77777777" w:rsidR="00725E27" w:rsidRPr="00725E27" w:rsidRDefault="00725E27" w:rsidP="00A927D3">
                  <w:pPr>
                    <w:pStyle w:val="ListParagraph"/>
                    <w:numPr>
                      <w:ilvl w:val="1"/>
                      <w:numId w:val="591"/>
                    </w:numPr>
                    <w:rPr>
                      <w:rStyle w:val="Strong"/>
                      <w:b w:val="0"/>
                      <w:bCs w:val="0"/>
                      <w:vanish/>
                      <w:szCs w:val="24"/>
                    </w:rPr>
                  </w:pPr>
                </w:p>
                <w:p w14:paraId="42E62A13" w14:textId="77777777" w:rsidR="00725E27" w:rsidRPr="00725E27" w:rsidRDefault="00725E27" w:rsidP="00A927D3">
                  <w:pPr>
                    <w:pStyle w:val="ListParagraph"/>
                    <w:numPr>
                      <w:ilvl w:val="2"/>
                      <w:numId w:val="591"/>
                    </w:numPr>
                    <w:rPr>
                      <w:szCs w:val="24"/>
                    </w:rPr>
                  </w:pPr>
                  <w:r w:rsidRPr="00725E27">
                    <w:rPr>
                      <w:rStyle w:val="Strong"/>
                      <w:b w:val="0"/>
                      <w:szCs w:val="24"/>
                    </w:rPr>
                    <w:t>Fineness Tests</w:t>
                  </w:r>
                </w:p>
                <w:p w14:paraId="12E8E23D" w14:textId="77777777" w:rsidR="00725E27" w:rsidRPr="00725E27" w:rsidRDefault="00725E27" w:rsidP="00A927D3">
                  <w:pPr>
                    <w:pStyle w:val="ListParagraph"/>
                    <w:numPr>
                      <w:ilvl w:val="2"/>
                      <w:numId w:val="591"/>
                    </w:numPr>
                    <w:rPr>
                      <w:rStyle w:val="Strong"/>
                      <w:b w:val="0"/>
                      <w:bCs w:val="0"/>
                      <w:szCs w:val="24"/>
                    </w:rPr>
                  </w:pPr>
                  <w:r w:rsidRPr="00725E27">
                    <w:rPr>
                      <w:szCs w:val="24"/>
                    </w:rPr>
                    <w:t xml:space="preserve"> </w:t>
                  </w:r>
                  <w:r w:rsidRPr="00725E27">
                    <w:rPr>
                      <w:rStyle w:val="Strong"/>
                      <w:b w:val="0"/>
                      <w:szCs w:val="24"/>
                    </w:rPr>
                    <w:t>Sieve Test</w:t>
                  </w:r>
                </w:p>
                <w:p w14:paraId="0B3BEEA4"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t>Air Permeability Test (Blaine's Test)</w:t>
                  </w:r>
                </w:p>
                <w:p w14:paraId="153ED110"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t xml:space="preserve"> Consistency and Setting Time Tests</w:t>
                  </w:r>
                </w:p>
                <w:p w14:paraId="25E7113B"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t>Vicat Needle Test</w:t>
                  </w:r>
                </w:p>
                <w:p w14:paraId="2C8CC3AD" w14:textId="77777777" w:rsidR="00725E27" w:rsidRPr="00725E27" w:rsidRDefault="00725E27" w:rsidP="00A927D3">
                  <w:pPr>
                    <w:pStyle w:val="ListParagraph"/>
                    <w:numPr>
                      <w:ilvl w:val="2"/>
                      <w:numId w:val="591"/>
                    </w:numPr>
                    <w:rPr>
                      <w:rStyle w:val="Strong"/>
                      <w:b w:val="0"/>
                      <w:bCs w:val="0"/>
                      <w:szCs w:val="24"/>
                    </w:rPr>
                  </w:pPr>
                  <w:r w:rsidRPr="00725E27">
                    <w:rPr>
                      <w:rStyle w:val="Strong"/>
                      <w:b w:val="0"/>
                      <w:szCs w:val="24"/>
                    </w:rPr>
                    <w:t>Initial and Final Setting Time Test</w:t>
                  </w:r>
                </w:p>
                <w:p w14:paraId="2F3B8303" w14:textId="77777777" w:rsidR="00725E27" w:rsidRPr="00725E27" w:rsidRDefault="00725E27" w:rsidP="00A927D3">
                  <w:pPr>
                    <w:pStyle w:val="ListParagraph"/>
                    <w:numPr>
                      <w:ilvl w:val="2"/>
                      <w:numId w:val="591"/>
                    </w:numPr>
                    <w:rPr>
                      <w:szCs w:val="24"/>
                    </w:rPr>
                  </w:pPr>
                  <w:r w:rsidRPr="00725E27">
                    <w:rPr>
                      <w:szCs w:val="24"/>
                    </w:rPr>
                    <w:t>Le Chatelier's Soundness Test</w:t>
                  </w:r>
                </w:p>
                <w:p w14:paraId="191DE8A7" w14:textId="77777777" w:rsidR="00725E27" w:rsidRPr="00725E27" w:rsidRDefault="00725E27" w:rsidP="00A927D3">
                  <w:pPr>
                    <w:pStyle w:val="ListParagraph"/>
                    <w:numPr>
                      <w:ilvl w:val="1"/>
                      <w:numId w:val="591"/>
                    </w:numPr>
                    <w:spacing w:after="0" w:line="360" w:lineRule="auto"/>
                    <w:rPr>
                      <w:szCs w:val="24"/>
                    </w:rPr>
                  </w:pPr>
                  <w:r w:rsidRPr="00725E27">
                    <w:rPr>
                      <w:bCs/>
                      <w:szCs w:val="24"/>
                    </w:rPr>
                    <w:t>Chemical Properties Tests</w:t>
                  </w:r>
                </w:p>
                <w:p w14:paraId="2B730AFD" w14:textId="77777777" w:rsidR="00725E27" w:rsidRPr="00725E27" w:rsidRDefault="00725E27" w:rsidP="00A927D3">
                  <w:pPr>
                    <w:pStyle w:val="ListParagraph"/>
                    <w:numPr>
                      <w:ilvl w:val="0"/>
                      <w:numId w:val="399"/>
                    </w:numPr>
                    <w:spacing w:after="0" w:line="360" w:lineRule="auto"/>
                    <w:rPr>
                      <w:vanish/>
                      <w:szCs w:val="24"/>
                    </w:rPr>
                  </w:pPr>
                </w:p>
                <w:p w14:paraId="777947DA" w14:textId="77777777" w:rsidR="00725E27" w:rsidRPr="00725E27" w:rsidRDefault="00725E27" w:rsidP="00A927D3">
                  <w:pPr>
                    <w:pStyle w:val="ListParagraph"/>
                    <w:numPr>
                      <w:ilvl w:val="0"/>
                      <w:numId w:val="399"/>
                    </w:numPr>
                    <w:spacing w:after="0" w:line="360" w:lineRule="auto"/>
                    <w:rPr>
                      <w:vanish/>
                      <w:szCs w:val="24"/>
                    </w:rPr>
                  </w:pPr>
                </w:p>
                <w:p w14:paraId="02C65C07" w14:textId="77777777" w:rsidR="00725E27" w:rsidRPr="00725E27" w:rsidRDefault="00725E27" w:rsidP="00A927D3">
                  <w:pPr>
                    <w:pStyle w:val="ListParagraph"/>
                    <w:numPr>
                      <w:ilvl w:val="0"/>
                      <w:numId w:val="399"/>
                    </w:numPr>
                    <w:spacing w:after="0" w:line="360" w:lineRule="auto"/>
                    <w:rPr>
                      <w:vanish/>
                      <w:szCs w:val="24"/>
                    </w:rPr>
                  </w:pPr>
                </w:p>
                <w:p w14:paraId="0EC52654" w14:textId="77777777" w:rsidR="00725E27" w:rsidRPr="00725E27" w:rsidRDefault="00725E27" w:rsidP="00A927D3">
                  <w:pPr>
                    <w:pStyle w:val="ListParagraph"/>
                    <w:numPr>
                      <w:ilvl w:val="0"/>
                      <w:numId w:val="399"/>
                    </w:numPr>
                    <w:spacing w:after="0" w:line="360" w:lineRule="auto"/>
                    <w:rPr>
                      <w:vanish/>
                      <w:szCs w:val="24"/>
                    </w:rPr>
                  </w:pPr>
                </w:p>
                <w:p w14:paraId="3C5C1752" w14:textId="77777777" w:rsidR="00725E27" w:rsidRPr="00725E27" w:rsidRDefault="00725E27" w:rsidP="00A927D3">
                  <w:pPr>
                    <w:pStyle w:val="ListParagraph"/>
                    <w:numPr>
                      <w:ilvl w:val="1"/>
                      <w:numId w:val="399"/>
                    </w:numPr>
                    <w:spacing w:after="0" w:line="360" w:lineRule="auto"/>
                    <w:rPr>
                      <w:vanish/>
                      <w:szCs w:val="24"/>
                    </w:rPr>
                  </w:pPr>
                </w:p>
                <w:p w14:paraId="33F7751D" w14:textId="77777777" w:rsidR="00725E27" w:rsidRPr="00725E27" w:rsidRDefault="00725E27" w:rsidP="00A927D3">
                  <w:pPr>
                    <w:pStyle w:val="ListParagraph"/>
                    <w:numPr>
                      <w:ilvl w:val="1"/>
                      <w:numId w:val="399"/>
                    </w:numPr>
                    <w:spacing w:after="0" w:line="360" w:lineRule="auto"/>
                    <w:rPr>
                      <w:vanish/>
                      <w:szCs w:val="24"/>
                    </w:rPr>
                  </w:pPr>
                </w:p>
                <w:p w14:paraId="3754A896" w14:textId="77777777" w:rsidR="00725E27" w:rsidRPr="00725E27" w:rsidRDefault="00725E27" w:rsidP="00A927D3">
                  <w:pPr>
                    <w:pStyle w:val="ListParagraph"/>
                    <w:numPr>
                      <w:ilvl w:val="1"/>
                      <w:numId w:val="399"/>
                    </w:numPr>
                    <w:spacing w:after="0" w:line="360" w:lineRule="auto"/>
                    <w:rPr>
                      <w:vanish/>
                      <w:szCs w:val="24"/>
                    </w:rPr>
                  </w:pPr>
                </w:p>
                <w:p w14:paraId="45D44E2B" w14:textId="77777777" w:rsidR="00725E27" w:rsidRPr="00725E27" w:rsidRDefault="00725E27" w:rsidP="00A927D3">
                  <w:pPr>
                    <w:pStyle w:val="ListParagraph"/>
                    <w:numPr>
                      <w:ilvl w:val="1"/>
                      <w:numId w:val="399"/>
                    </w:numPr>
                    <w:spacing w:after="0" w:line="360" w:lineRule="auto"/>
                    <w:rPr>
                      <w:vanish/>
                      <w:szCs w:val="24"/>
                    </w:rPr>
                  </w:pPr>
                </w:p>
                <w:p w14:paraId="7CC7B2FD" w14:textId="77777777" w:rsidR="00725E27" w:rsidRPr="00725E27" w:rsidRDefault="00725E27" w:rsidP="00A927D3">
                  <w:pPr>
                    <w:pStyle w:val="ListParagraph"/>
                    <w:numPr>
                      <w:ilvl w:val="1"/>
                      <w:numId w:val="399"/>
                    </w:numPr>
                    <w:spacing w:after="0" w:line="360" w:lineRule="auto"/>
                    <w:rPr>
                      <w:vanish/>
                      <w:szCs w:val="24"/>
                    </w:rPr>
                  </w:pPr>
                </w:p>
                <w:p w14:paraId="142A9F48" w14:textId="77777777" w:rsidR="00725E27" w:rsidRPr="00725E27" w:rsidRDefault="00725E27" w:rsidP="00A927D3">
                  <w:pPr>
                    <w:pStyle w:val="ListParagraph"/>
                    <w:numPr>
                      <w:ilvl w:val="1"/>
                      <w:numId w:val="399"/>
                    </w:numPr>
                    <w:spacing w:after="0" w:line="360" w:lineRule="auto"/>
                    <w:rPr>
                      <w:vanish/>
                      <w:szCs w:val="24"/>
                    </w:rPr>
                  </w:pPr>
                </w:p>
                <w:p w14:paraId="422D3AF0" w14:textId="77777777" w:rsidR="00725E27" w:rsidRPr="00725E27" w:rsidRDefault="00725E27" w:rsidP="00A927D3">
                  <w:pPr>
                    <w:pStyle w:val="ListParagraph"/>
                    <w:numPr>
                      <w:ilvl w:val="0"/>
                      <w:numId w:val="505"/>
                    </w:numPr>
                    <w:rPr>
                      <w:vanish/>
                      <w:szCs w:val="24"/>
                    </w:rPr>
                  </w:pPr>
                </w:p>
                <w:p w14:paraId="5C3AE25A" w14:textId="77777777" w:rsidR="00725E27" w:rsidRPr="00725E27" w:rsidRDefault="00725E27" w:rsidP="00A927D3">
                  <w:pPr>
                    <w:pStyle w:val="ListParagraph"/>
                    <w:numPr>
                      <w:ilvl w:val="0"/>
                      <w:numId w:val="505"/>
                    </w:numPr>
                    <w:rPr>
                      <w:vanish/>
                      <w:szCs w:val="24"/>
                    </w:rPr>
                  </w:pPr>
                </w:p>
                <w:p w14:paraId="5A0A7661" w14:textId="77777777" w:rsidR="00725E27" w:rsidRPr="00725E27" w:rsidRDefault="00725E27" w:rsidP="00A927D3">
                  <w:pPr>
                    <w:pStyle w:val="ListParagraph"/>
                    <w:numPr>
                      <w:ilvl w:val="1"/>
                      <w:numId w:val="505"/>
                    </w:numPr>
                    <w:rPr>
                      <w:vanish/>
                      <w:szCs w:val="24"/>
                    </w:rPr>
                  </w:pPr>
                </w:p>
                <w:p w14:paraId="5E6C3F5A" w14:textId="77777777" w:rsidR="00725E27" w:rsidRPr="00725E27" w:rsidRDefault="00725E27" w:rsidP="00A927D3">
                  <w:pPr>
                    <w:pStyle w:val="ListParagraph"/>
                    <w:numPr>
                      <w:ilvl w:val="1"/>
                      <w:numId w:val="505"/>
                    </w:numPr>
                    <w:rPr>
                      <w:vanish/>
                      <w:szCs w:val="24"/>
                    </w:rPr>
                  </w:pPr>
                </w:p>
                <w:p w14:paraId="79C750E9" w14:textId="77777777" w:rsidR="00725E27" w:rsidRPr="00725E27" w:rsidRDefault="00725E27" w:rsidP="00A927D3">
                  <w:pPr>
                    <w:pStyle w:val="ListParagraph"/>
                    <w:numPr>
                      <w:ilvl w:val="1"/>
                      <w:numId w:val="505"/>
                    </w:numPr>
                    <w:rPr>
                      <w:vanish/>
                      <w:szCs w:val="24"/>
                    </w:rPr>
                  </w:pPr>
                </w:p>
                <w:p w14:paraId="6E77E617" w14:textId="77777777" w:rsidR="00725E27" w:rsidRPr="00725E27" w:rsidRDefault="00725E27" w:rsidP="00A927D3">
                  <w:pPr>
                    <w:pStyle w:val="ListParagraph"/>
                    <w:numPr>
                      <w:ilvl w:val="1"/>
                      <w:numId w:val="505"/>
                    </w:numPr>
                    <w:rPr>
                      <w:vanish/>
                      <w:szCs w:val="24"/>
                    </w:rPr>
                  </w:pPr>
                </w:p>
                <w:p w14:paraId="08C2EC7B" w14:textId="77777777" w:rsidR="00725E27" w:rsidRPr="00725E27" w:rsidRDefault="00725E27" w:rsidP="00A927D3">
                  <w:pPr>
                    <w:pStyle w:val="ListParagraph"/>
                    <w:numPr>
                      <w:ilvl w:val="1"/>
                      <w:numId w:val="505"/>
                    </w:numPr>
                    <w:rPr>
                      <w:vanish/>
                      <w:szCs w:val="24"/>
                    </w:rPr>
                  </w:pPr>
                </w:p>
                <w:p w14:paraId="38F6E25B" w14:textId="77777777" w:rsidR="00725E27" w:rsidRPr="00725E27" w:rsidRDefault="00725E27" w:rsidP="00A927D3">
                  <w:pPr>
                    <w:pStyle w:val="ListParagraph"/>
                    <w:numPr>
                      <w:ilvl w:val="1"/>
                      <w:numId w:val="505"/>
                    </w:numPr>
                    <w:rPr>
                      <w:vanish/>
                      <w:szCs w:val="24"/>
                    </w:rPr>
                  </w:pPr>
                </w:p>
                <w:p w14:paraId="72569552" w14:textId="77777777" w:rsidR="00725E27" w:rsidRPr="00725E27" w:rsidRDefault="00725E27" w:rsidP="00A927D3">
                  <w:pPr>
                    <w:pStyle w:val="ListParagraph"/>
                    <w:numPr>
                      <w:ilvl w:val="2"/>
                      <w:numId w:val="591"/>
                    </w:numPr>
                    <w:rPr>
                      <w:szCs w:val="24"/>
                    </w:rPr>
                  </w:pPr>
                  <w:r w:rsidRPr="00725E27">
                    <w:rPr>
                      <w:szCs w:val="24"/>
                    </w:rPr>
                    <w:t>pH Test</w:t>
                  </w:r>
                </w:p>
                <w:p w14:paraId="7EAB69F0" w14:textId="77777777" w:rsidR="00725E27" w:rsidRPr="00725E27" w:rsidRDefault="00725E27" w:rsidP="00A927D3">
                  <w:pPr>
                    <w:pStyle w:val="ListParagraph"/>
                    <w:numPr>
                      <w:ilvl w:val="2"/>
                      <w:numId w:val="591"/>
                    </w:numPr>
                    <w:rPr>
                      <w:szCs w:val="24"/>
                    </w:rPr>
                  </w:pPr>
                  <w:r w:rsidRPr="00725E27">
                    <w:rPr>
                      <w:szCs w:val="24"/>
                    </w:rPr>
                    <w:lastRenderedPageBreak/>
                    <w:t>Loss on Ignition Test</w:t>
                  </w:r>
                </w:p>
                <w:p w14:paraId="110C25D5" w14:textId="77777777" w:rsidR="00725E27" w:rsidRPr="00725E27" w:rsidRDefault="00725E27" w:rsidP="00A927D3">
                  <w:pPr>
                    <w:pStyle w:val="ListParagraph"/>
                    <w:numPr>
                      <w:ilvl w:val="2"/>
                      <w:numId w:val="591"/>
                    </w:numPr>
                    <w:rPr>
                      <w:szCs w:val="24"/>
                    </w:rPr>
                  </w:pPr>
                  <w:r w:rsidRPr="00725E27">
                    <w:rPr>
                      <w:szCs w:val="24"/>
                    </w:rPr>
                    <w:t>Sulphur Trioxide Content Test</w:t>
                  </w:r>
                </w:p>
                <w:p w14:paraId="1A1429C8"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Heat of Hydration Tests</w:t>
                  </w:r>
                  <w:r w:rsidRPr="00725E27">
                    <w:rPr>
                      <w:szCs w:val="24"/>
                    </w:rPr>
                    <w:t xml:space="preserve"> </w:t>
                  </w:r>
                </w:p>
                <w:p w14:paraId="1293A97D" w14:textId="77777777" w:rsidR="00725E27" w:rsidRPr="00725E27" w:rsidRDefault="00725E27" w:rsidP="00A927D3">
                  <w:pPr>
                    <w:pStyle w:val="ListParagraph"/>
                    <w:numPr>
                      <w:ilvl w:val="1"/>
                      <w:numId w:val="591"/>
                    </w:numPr>
                    <w:rPr>
                      <w:vanish/>
                      <w:szCs w:val="24"/>
                    </w:rPr>
                  </w:pPr>
                </w:p>
                <w:p w14:paraId="45D9CCFE" w14:textId="77777777" w:rsidR="00725E27" w:rsidRPr="00725E27" w:rsidRDefault="00725E27" w:rsidP="00A927D3">
                  <w:pPr>
                    <w:ind w:left="1134"/>
                    <w:rPr>
                      <w:szCs w:val="24"/>
                    </w:rPr>
                  </w:pPr>
                  <w:r w:rsidRPr="00725E27">
                    <w:rPr>
                      <w:szCs w:val="24"/>
                    </w:rPr>
                    <w:t>2.8.1 Heat of Hydration Test (Calorimetric Method)</w:t>
                  </w:r>
                </w:p>
                <w:p w14:paraId="4F9A0909" w14:textId="77777777" w:rsidR="00725E27" w:rsidRPr="00725E27" w:rsidRDefault="00725E27" w:rsidP="00A927D3">
                  <w:pPr>
                    <w:pStyle w:val="ListParagraph"/>
                    <w:numPr>
                      <w:ilvl w:val="1"/>
                      <w:numId w:val="591"/>
                    </w:numPr>
                    <w:spacing w:after="0" w:line="360" w:lineRule="auto"/>
                    <w:rPr>
                      <w:szCs w:val="24"/>
                    </w:rPr>
                  </w:pPr>
                  <w:r w:rsidRPr="00725E27">
                    <w:rPr>
                      <w:bCs/>
                      <w:szCs w:val="24"/>
                    </w:rPr>
                    <w:t>Density and Specific Gravity Tests</w:t>
                  </w:r>
                </w:p>
                <w:p w14:paraId="63597329" w14:textId="77777777" w:rsidR="00725E27" w:rsidRPr="00725E27" w:rsidRDefault="00725E27" w:rsidP="00A927D3">
                  <w:pPr>
                    <w:pStyle w:val="ListParagraph"/>
                    <w:numPr>
                      <w:ilvl w:val="1"/>
                      <w:numId w:val="591"/>
                    </w:numPr>
                    <w:rPr>
                      <w:vanish/>
                      <w:szCs w:val="24"/>
                    </w:rPr>
                  </w:pPr>
                </w:p>
                <w:p w14:paraId="79A3E460" w14:textId="77777777" w:rsidR="00725E27" w:rsidRPr="00725E27" w:rsidRDefault="00725E27" w:rsidP="00A927D3">
                  <w:pPr>
                    <w:pStyle w:val="ListParagraph"/>
                    <w:numPr>
                      <w:ilvl w:val="2"/>
                      <w:numId w:val="591"/>
                    </w:numPr>
                    <w:rPr>
                      <w:szCs w:val="24"/>
                    </w:rPr>
                  </w:pPr>
                  <w:r w:rsidRPr="00725E27">
                    <w:rPr>
                      <w:szCs w:val="24"/>
                    </w:rPr>
                    <w:t>Specific Gravity Test (Pycnometer Method)</w:t>
                  </w:r>
                </w:p>
                <w:p w14:paraId="1F7D3A14"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Expansion and Soundness Tests</w:t>
                  </w:r>
                </w:p>
                <w:p w14:paraId="2229C6D7"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Le Chatelier Test (for soundness)</w:t>
                  </w:r>
                </w:p>
                <w:p w14:paraId="37BDFB13"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Autoclave Expansion Test</w:t>
                  </w:r>
                </w:p>
                <w:p w14:paraId="0E55E0FF"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Concrete curing methods</w:t>
                  </w:r>
                </w:p>
                <w:p w14:paraId="0FA548FE"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Tests analysis and reporting</w:t>
                  </w:r>
                </w:p>
                <w:p w14:paraId="52EDEE25" w14:textId="77777777" w:rsidR="00725E27" w:rsidRPr="00725E27" w:rsidRDefault="00725E27" w:rsidP="00A927D3">
                  <w:pPr>
                    <w:pStyle w:val="ListParagraph"/>
                    <w:numPr>
                      <w:ilvl w:val="1"/>
                      <w:numId w:val="591"/>
                    </w:numPr>
                    <w:spacing w:after="0" w:line="360" w:lineRule="auto"/>
                    <w:rPr>
                      <w:bCs/>
                      <w:szCs w:val="24"/>
                    </w:rPr>
                  </w:pPr>
                  <w:r w:rsidRPr="00725E27">
                    <w:rPr>
                      <w:bCs/>
                      <w:szCs w:val="24"/>
                    </w:rPr>
                    <w:t>Maintain concrete testing equipment</w:t>
                  </w:r>
                </w:p>
              </w:tc>
            </w:tr>
          </w:tbl>
          <w:p w14:paraId="06BCA321" w14:textId="77777777" w:rsidR="00725E27" w:rsidRPr="00725E27" w:rsidRDefault="00725E27" w:rsidP="00A927D3">
            <w:pPr>
              <w:pStyle w:val="Default"/>
              <w:spacing w:line="360" w:lineRule="auto"/>
              <w:ind w:left="360"/>
              <w:jc w:val="both"/>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14:paraId="0DCADCD8" w14:textId="77777777" w:rsidR="00725E27" w:rsidRPr="00725E27" w:rsidRDefault="00725E27" w:rsidP="00A927D3">
            <w:pPr>
              <w:pStyle w:val="ListParagraph"/>
              <w:numPr>
                <w:ilvl w:val="0"/>
                <w:numId w:val="391"/>
              </w:numPr>
              <w:rPr>
                <w:szCs w:val="24"/>
              </w:rPr>
            </w:pPr>
            <w:r w:rsidRPr="00725E27">
              <w:rPr>
                <w:szCs w:val="24"/>
              </w:rPr>
              <w:lastRenderedPageBreak/>
              <w:t>Written tests</w:t>
            </w:r>
          </w:p>
          <w:p w14:paraId="3A86F242" w14:textId="77777777" w:rsidR="00725E27" w:rsidRPr="00725E27" w:rsidRDefault="00725E27" w:rsidP="00A927D3">
            <w:pPr>
              <w:pStyle w:val="ListParagraph"/>
              <w:numPr>
                <w:ilvl w:val="0"/>
                <w:numId w:val="391"/>
              </w:numPr>
              <w:rPr>
                <w:szCs w:val="24"/>
              </w:rPr>
            </w:pPr>
            <w:r w:rsidRPr="00725E27">
              <w:rPr>
                <w:szCs w:val="24"/>
              </w:rPr>
              <w:t>Observation</w:t>
            </w:r>
          </w:p>
          <w:p w14:paraId="660892C2" w14:textId="77777777" w:rsidR="00725E27" w:rsidRPr="00725E27" w:rsidRDefault="00725E27" w:rsidP="00A927D3">
            <w:pPr>
              <w:pStyle w:val="ListParagraph"/>
              <w:numPr>
                <w:ilvl w:val="0"/>
                <w:numId w:val="391"/>
              </w:numPr>
              <w:rPr>
                <w:szCs w:val="24"/>
              </w:rPr>
            </w:pPr>
            <w:r w:rsidRPr="00725E27">
              <w:rPr>
                <w:szCs w:val="24"/>
              </w:rPr>
              <w:t>Oral question</w:t>
            </w:r>
          </w:p>
          <w:p w14:paraId="71F312EF" w14:textId="77777777" w:rsidR="00725E27" w:rsidRPr="00725E27" w:rsidRDefault="00725E27" w:rsidP="00A927D3">
            <w:pPr>
              <w:pStyle w:val="ListParagraph"/>
              <w:numPr>
                <w:ilvl w:val="0"/>
                <w:numId w:val="391"/>
              </w:numPr>
              <w:rPr>
                <w:szCs w:val="24"/>
              </w:rPr>
            </w:pPr>
            <w:r w:rsidRPr="00725E27">
              <w:rPr>
                <w:szCs w:val="24"/>
              </w:rPr>
              <w:t>Third party</w:t>
            </w:r>
          </w:p>
          <w:p w14:paraId="152A61B3" w14:textId="77777777" w:rsidR="00725E27" w:rsidRPr="00725E27" w:rsidRDefault="00725E27" w:rsidP="00A927D3">
            <w:pPr>
              <w:spacing w:after="0" w:line="360" w:lineRule="auto"/>
              <w:ind w:left="410"/>
              <w:rPr>
                <w:rFonts w:cs="Times New Roman"/>
                <w:szCs w:val="24"/>
                <w:lang w:val="en-ZA"/>
              </w:rPr>
            </w:pPr>
          </w:p>
        </w:tc>
      </w:tr>
    </w:tbl>
    <w:p w14:paraId="1CFE00A4" w14:textId="77777777" w:rsidR="00725E27" w:rsidRPr="00725E27" w:rsidRDefault="00725E27" w:rsidP="00725E27">
      <w:pPr>
        <w:tabs>
          <w:tab w:val="left" w:pos="975"/>
          <w:tab w:val="center" w:pos="4680"/>
          <w:tab w:val="left" w:pos="6945"/>
        </w:tabs>
        <w:spacing w:after="0" w:line="360" w:lineRule="auto"/>
        <w:rPr>
          <w:rFonts w:cs="Times New Roman"/>
          <w:b/>
          <w:szCs w:val="24"/>
          <w:lang w:val="en-ZA"/>
        </w:rPr>
      </w:pPr>
    </w:p>
    <w:p w14:paraId="576B5CC8" w14:textId="77777777" w:rsidR="00725E27" w:rsidRPr="00725E27" w:rsidRDefault="00725E27" w:rsidP="00725E27">
      <w:pPr>
        <w:spacing w:after="0"/>
        <w:rPr>
          <w:rFonts w:cs="Times New Roman"/>
          <w:b/>
          <w:szCs w:val="24"/>
          <w:lang w:val="en-ZA"/>
        </w:rPr>
      </w:pPr>
      <w:r w:rsidRPr="00725E27">
        <w:rPr>
          <w:rFonts w:cs="Times New Roman"/>
          <w:b/>
          <w:szCs w:val="24"/>
          <w:lang w:val="en-ZA"/>
        </w:rPr>
        <w:t>Suggested Methods of Instruction</w:t>
      </w:r>
    </w:p>
    <w:p w14:paraId="4CD35041" w14:textId="77777777" w:rsidR="00725E27" w:rsidRPr="00725E27" w:rsidRDefault="00725E27" w:rsidP="00725E27">
      <w:pPr>
        <w:numPr>
          <w:ilvl w:val="0"/>
          <w:numId w:val="736"/>
        </w:numPr>
        <w:spacing w:after="0" w:line="276" w:lineRule="auto"/>
        <w:ind w:left="720"/>
        <w:rPr>
          <w:rFonts w:cs="Times New Roman"/>
          <w:szCs w:val="24"/>
        </w:rPr>
      </w:pPr>
      <w:r w:rsidRPr="00725E27">
        <w:rPr>
          <w:rFonts w:cs="Times New Roman"/>
          <w:szCs w:val="24"/>
        </w:rPr>
        <w:t xml:space="preserve">Role </w:t>
      </w:r>
      <w:r w:rsidRPr="00725E27">
        <w:rPr>
          <w:rFonts w:eastAsia="Times New Roman" w:cs="Times New Roman"/>
          <w:noProof/>
          <w:szCs w:val="24"/>
        </w:rPr>
        <w:t>playing</w:t>
      </w:r>
    </w:p>
    <w:p w14:paraId="61BAA128" w14:textId="77777777" w:rsidR="00725E27" w:rsidRPr="00725E27" w:rsidRDefault="00725E27" w:rsidP="00725E27">
      <w:pPr>
        <w:numPr>
          <w:ilvl w:val="0"/>
          <w:numId w:val="736"/>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4FC569AD" w14:textId="77777777" w:rsidR="00725E27" w:rsidRPr="00725E27" w:rsidRDefault="00725E27" w:rsidP="00725E27">
      <w:pPr>
        <w:numPr>
          <w:ilvl w:val="0"/>
          <w:numId w:val="736"/>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6373EC22" w14:textId="77777777" w:rsidR="00725E27" w:rsidRPr="00725E27" w:rsidRDefault="00725E27" w:rsidP="00725E27">
      <w:pPr>
        <w:numPr>
          <w:ilvl w:val="0"/>
          <w:numId w:val="736"/>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7136CFD5" w14:textId="77777777" w:rsidR="00725E27" w:rsidRPr="00725E27" w:rsidRDefault="00725E27" w:rsidP="00725E27">
      <w:pPr>
        <w:numPr>
          <w:ilvl w:val="0"/>
          <w:numId w:val="736"/>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5ED00567" w14:textId="77777777" w:rsidR="00725E27" w:rsidRPr="00725E27" w:rsidRDefault="00725E27" w:rsidP="00725E27">
      <w:pPr>
        <w:numPr>
          <w:ilvl w:val="0"/>
          <w:numId w:val="736"/>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6D6C3754" w14:textId="77777777" w:rsidR="00725E27" w:rsidRPr="00725E27" w:rsidRDefault="00725E27" w:rsidP="00725E27">
      <w:pPr>
        <w:numPr>
          <w:ilvl w:val="0"/>
          <w:numId w:val="736"/>
        </w:numPr>
        <w:spacing w:after="0" w:line="276" w:lineRule="auto"/>
        <w:ind w:left="720"/>
        <w:rPr>
          <w:rFonts w:eastAsia="Times New Roman" w:cs="Times New Roman"/>
          <w:noProof/>
          <w:szCs w:val="24"/>
        </w:rPr>
      </w:pPr>
    </w:p>
    <w:p w14:paraId="6B937578" w14:textId="77777777" w:rsidR="00725E27" w:rsidRPr="00725E27" w:rsidRDefault="00725E27" w:rsidP="00725E27">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2DC36E99" w14:textId="77777777" w:rsidTr="00A927D3">
        <w:tc>
          <w:tcPr>
            <w:tcW w:w="895" w:type="dxa"/>
            <w:shd w:val="clear" w:color="auto" w:fill="auto"/>
          </w:tcPr>
          <w:p w14:paraId="130E626D"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29E29D61"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75BC6B66"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58712E1A"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090273A4"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3E1B0609" w14:textId="77777777" w:rsidR="00725E27" w:rsidRPr="00725E27" w:rsidRDefault="00725E27" w:rsidP="00A927D3">
            <w:pPr>
              <w:spacing w:after="0" w:line="240" w:lineRule="atLeast"/>
              <w:jc w:val="center"/>
              <w:rPr>
                <w:rFonts w:eastAsia="@MS Mincho" w:cs="Times New Roman"/>
                <w:bCs/>
                <w:szCs w:val="24"/>
                <w:lang w:val="en-GB"/>
              </w:rPr>
            </w:pPr>
            <w:r w:rsidRPr="00725E27">
              <w:rPr>
                <w:rFonts w:eastAsia="@MS Mincho" w:cs="Times New Roman"/>
                <w:bCs/>
                <w:szCs w:val="24"/>
                <w:lang w:val="en-GB"/>
              </w:rPr>
              <w:lastRenderedPageBreak/>
              <w:t>(Item: Trainee)</w:t>
            </w:r>
          </w:p>
        </w:tc>
      </w:tr>
      <w:tr w:rsidR="00DC0CBC" w:rsidRPr="00725E27" w14:paraId="0A9865A6" w14:textId="77777777" w:rsidTr="00A927D3">
        <w:tc>
          <w:tcPr>
            <w:tcW w:w="895" w:type="dxa"/>
            <w:shd w:val="clear" w:color="auto" w:fill="auto"/>
          </w:tcPr>
          <w:p w14:paraId="3D76A991"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lastRenderedPageBreak/>
              <w:t>A</w:t>
            </w:r>
          </w:p>
        </w:tc>
        <w:tc>
          <w:tcPr>
            <w:tcW w:w="8455" w:type="dxa"/>
            <w:gridSpan w:val="4"/>
            <w:shd w:val="clear" w:color="auto" w:fill="auto"/>
          </w:tcPr>
          <w:p w14:paraId="0C53EC2E"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7BED24EB" w14:textId="77777777" w:rsidTr="00A927D3">
        <w:tc>
          <w:tcPr>
            <w:tcW w:w="895" w:type="dxa"/>
            <w:shd w:val="clear" w:color="auto" w:fill="auto"/>
          </w:tcPr>
          <w:p w14:paraId="138048FB" w14:textId="77777777" w:rsidR="00725E27" w:rsidRPr="00725E27" w:rsidRDefault="00725E27" w:rsidP="00A927D3">
            <w:pPr>
              <w:numPr>
                <w:ilvl w:val="1"/>
                <w:numId w:val="595"/>
              </w:numPr>
              <w:spacing w:after="120" w:line="240" w:lineRule="atLeast"/>
              <w:rPr>
                <w:rFonts w:eastAsia="@MS Mincho" w:cs="Times New Roman"/>
                <w:bCs/>
                <w:szCs w:val="24"/>
                <w:lang w:val="en-GB"/>
              </w:rPr>
            </w:pPr>
          </w:p>
        </w:tc>
        <w:tc>
          <w:tcPr>
            <w:tcW w:w="3240" w:type="dxa"/>
            <w:shd w:val="clear" w:color="auto" w:fill="auto"/>
          </w:tcPr>
          <w:p w14:paraId="3B7C7716" w14:textId="77777777" w:rsidR="00725E27" w:rsidRPr="00725E27" w:rsidRDefault="00725E27" w:rsidP="00A927D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30F15FC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36F45ED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7E80AA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BFBBD65" w14:textId="77777777" w:rsidTr="00A927D3">
        <w:tc>
          <w:tcPr>
            <w:tcW w:w="895" w:type="dxa"/>
            <w:shd w:val="clear" w:color="auto" w:fill="auto"/>
          </w:tcPr>
          <w:p w14:paraId="53AE486D" w14:textId="77777777" w:rsidR="00725E27" w:rsidRPr="00725E27" w:rsidRDefault="00725E27" w:rsidP="00A927D3">
            <w:pPr>
              <w:numPr>
                <w:ilvl w:val="0"/>
                <w:numId w:val="595"/>
              </w:numPr>
              <w:spacing w:after="120" w:line="240" w:lineRule="atLeast"/>
              <w:rPr>
                <w:rFonts w:eastAsia="@MS Mincho" w:cs="Times New Roman"/>
                <w:bCs/>
                <w:szCs w:val="24"/>
                <w:lang w:val="en-GB"/>
              </w:rPr>
            </w:pPr>
          </w:p>
        </w:tc>
        <w:tc>
          <w:tcPr>
            <w:tcW w:w="3240" w:type="dxa"/>
            <w:shd w:val="clear" w:color="auto" w:fill="auto"/>
          </w:tcPr>
          <w:p w14:paraId="601D5D9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Soil testing manual</w:t>
            </w:r>
          </w:p>
        </w:tc>
        <w:tc>
          <w:tcPr>
            <w:tcW w:w="2070" w:type="dxa"/>
            <w:shd w:val="clear" w:color="auto" w:fill="auto"/>
          </w:tcPr>
          <w:p w14:paraId="619BEAC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589CED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02D1216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w:t>
            </w:r>
          </w:p>
        </w:tc>
      </w:tr>
      <w:tr w:rsidR="00DC0CBC" w:rsidRPr="00725E27" w14:paraId="00CBC5BD" w14:textId="77777777" w:rsidTr="00A927D3">
        <w:tc>
          <w:tcPr>
            <w:tcW w:w="895" w:type="dxa"/>
            <w:shd w:val="clear" w:color="auto" w:fill="auto"/>
          </w:tcPr>
          <w:p w14:paraId="739D9605"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7F9135D9"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75A30892" w14:textId="77777777" w:rsidTr="00A927D3">
        <w:tc>
          <w:tcPr>
            <w:tcW w:w="895" w:type="dxa"/>
            <w:shd w:val="clear" w:color="auto" w:fill="auto"/>
          </w:tcPr>
          <w:p w14:paraId="246D9989"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BA7E741" w14:textId="77777777" w:rsidR="00725E27" w:rsidRPr="00725E27" w:rsidRDefault="00725E27" w:rsidP="00A927D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135F565C" w14:textId="77777777" w:rsidR="00725E27" w:rsidRPr="00725E27" w:rsidRDefault="00725E27" w:rsidP="00A927D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4B80C9E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26CF314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349590FC" w14:textId="77777777" w:rsidTr="00A927D3">
        <w:tc>
          <w:tcPr>
            <w:tcW w:w="895" w:type="dxa"/>
            <w:shd w:val="clear" w:color="auto" w:fill="auto"/>
          </w:tcPr>
          <w:p w14:paraId="0A8CD2B0"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77B50F9" w14:textId="77777777" w:rsidR="00725E27" w:rsidRPr="00725E27" w:rsidRDefault="00725E27" w:rsidP="00A927D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30DE52A6" w14:textId="77777777" w:rsidR="00725E27" w:rsidRPr="00725E27" w:rsidRDefault="00725E27" w:rsidP="00A927D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5C157D4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3F72DD0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98C824C" w14:textId="77777777" w:rsidTr="00A927D3">
        <w:trPr>
          <w:trHeight w:val="664"/>
        </w:trPr>
        <w:tc>
          <w:tcPr>
            <w:tcW w:w="895" w:type="dxa"/>
            <w:shd w:val="clear" w:color="auto" w:fill="auto"/>
          </w:tcPr>
          <w:p w14:paraId="68E7E5AB"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362ADF6"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Material testing lab</w:t>
            </w:r>
          </w:p>
        </w:tc>
        <w:tc>
          <w:tcPr>
            <w:tcW w:w="2070" w:type="dxa"/>
            <w:shd w:val="clear" w:color="auto" w:fill="auto"/>
          </w:tcPr>
          <w:p w14:paraId="1BB86BDE" w14:textId="77777777" w:rsidR="00725E27" w:rsidRPr="00725E27" w:rsidRDefault="00725E27" w:rsidP="00A927D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0D0EF1A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1594A8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0478D422" w14:textId="77777777" w:rsidTr="00A927D3">
        <w:trPr>
          <w:trHeight w:val="664"/>
        </w:trPr>
        <w:tc>
          <w:tcPr>
            <w:tcW w:w="895" w:type="dxa"/>
            <w:shd w:val="clear" w:color="auto" w:fill="auto"/>
          </w:tcPr>
          <w:p w14:paraId="0E6F5702"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6069A072"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concrete</w:t>
            </w:r>
          </w:p>
        </w:tc>
        <w:tc>
          <w:tcPr>
            <w:tcW w:w="2070" w:type="dxa"/>
            <w:shd w:val="clear" w:color="auto" w:fill="auto"/>
          </w:tcPr>
          <w:p w14:paraId="4F3D228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7761C10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7C37D1C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5E06D2B3" w14:textId="77777777" w:rsidTr="00A927D3">
        <w:trPr>
          <w:trHeight w:val="664"/>
        </w:trPr>
        <w:tc>
          <w:tcPr>
            <w:tcW w:w="895" w:type="dxa"/>
            <w:shd w:val="clear" w:color="auto" w:fill="auto"/>
          </w:tcPr>
          <w:p w14:paraId="2A6EDF6A"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7A7DAEC9"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cement</w:t>
            </w:r>
          </w:p>
        </w:tc>
        <w:tc>
          <w:tcPr>
            <w:tcW w:w="2070" w:type="dxa"/>
            <w:shd w:val="clear" w:color="auto" w:fill="auto"/>
          </w:tcPr>
          <w:p w14:paraId="42A7479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267214F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019C236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1F631DD3" w14:textId="77777777" w:rsidTr="00A927D3">
        <w:tc>
          <w:tcPr>
            <w:tcW w:w="895" w:type="dxa"/>
            <w:shd w:val="clear" w:color="auto" w:fill="auto"/>
          </w:tcPr>
          <w:p w14:paraId="46CE0448"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688708A2"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5BD1D575" w14:textId="77777777" w:rsidTr="00A927D3">
        <w:trPr>
          <w:trHeight w:val="495"/>
        </w:trPr>
        <w:tc>
          <w:tcPr>
            <w:tcW w:w="895" w:type="dxa"/>
            <w:shd w:val="clear" w:color="auto" w:fill="auto"/>
          </w:tcPr>
          <w:p w14:paraId="387BDB81"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02A0B204" w14:textId="77777777" w:rsidR="00725E27" w:rsidRPr="00725E27" w:rsidRDefault="00725E27" w:rsidP="00A927D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69DA083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C7ADC4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4060C77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6F19D867" w14:textId="77777777" w:rsidTr="00A927D3">
        <w:tc>
          <w:tcPr>
            <w:tcW w:w="895" w:type="dxa"/>
            <w:shd w:val="clear" w:color="auto" w:fill="auto"/>
          </w:tcPr>
          <w:p w14:paraId="1BF6DB8C"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68514EDE" w14:textId="77777777" w:rsidR="00725E27" w:rsidRPr="00725E27" w:rsidRDefault="00725E27" w:rsidP="00A927D3">
            <w:pPr>
              <w:spacing w:line="240" w:lineRule="atLeas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124B7FA8"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56CFDC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7151EDB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25:1</w:t>
            </w:r>
          </w:p>
        </w:tc>
      </w:tr>
      <w:tr w:rsidR="00DC0CBC" w:rsidRPr="00725E27" w14:paraId="4260EB01" w14:textId="77777777" w:rsidTr="00A927D3">
        <w:tc>
          <w:tcPr>
            <w:tcW w:w="895" w:type="dxa"/>
            <w:shd w:val="clear" w:color="auto" w:fill="auto"/>
          </w:tcPr>
          <w:p w14:paraId="4D8FCD8B"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0CD3D8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7CBDB9A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5875D0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0508EC6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1BA8BA12" w14:textId="77777777" w:rsidTr="00A927D3">
        <w:tc>
          <w:tcPr>
            <w:tcW w:w="895" w:type="dxa"/>
            <w:shd w:val="clear" w:color="auto" w:fill="auto"/>
          </w:tcPr>
          <w:p w14:paraId="1B244DD2"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5ACA3D91"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01224E80" w14:textId="77777777" w:rsidTr="00A927D3">
        <w:trPr>
          <w:trHeight w:val="600"/>
        </w:trPr>
        <w:tc>
          <w:tcPr>
            <w:tcW w:w="895" w:type="dxa"/>
            <w:shd w:val="clear" w:color="auto" w:fill="auto"/>
          </w:tcPr>
          <w:p w14:paraId="32F70893"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4A10C68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moulds</w:t>
            </w:r>
          </w:p>
        </w:tc>
        <w:tc>
          <w:tcPr>
            <w:tcW w:w="2070" w:type="dxa"/>
            <w:shd w:val="clear" w:color="auto" w:fill="auto"/>
          </w:tcPr>
          <w:p w14:paraId="009DA5D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AF0707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518528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1CC19CD" w14:textId="77777777" w:rsidTr="00A927D3">
        <w:tc>
          <w:tcPr>
            <w:tcW w:w="895" w:type="dxa"/>
            <w:shd w:val="clear" w:color="auto" w:fill="auto"/>
          </w:tcPr>
          <w:p w14:paraId="1C2A2EFD"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9595304"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Tamping rods</w:t>
            </w:r>
          </w:p>
        </w:tc>
        <w:tc>
          <w:tcPr>
            <w:tcW w:w="2070" w:type="dxa"/>
            <w:shd w:val="clear" w:color="auto" w:fill="auto"/>
          </w:tcPr>
          <w:p w14:paraId="12D27AC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FBD474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B6521B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4216AAF6" w14:textId="77777777" w:rsidTr="00A927D3">
        <w:tc>
          <w:tcPr>
            <w:tcW w:w="895" w:type="dxa"/>
            <w:shd w:val="clear" w:color="auto" w:fill="auto"/>
          </w:tcPr>
          <w:p w14:paraId="4E06B044"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71A4FA51" w14:textId="77777777" w:rsidR="00725E27" w:rsidRPr="00725E27" w:rsidRDefault="00725E27" w:rsidP="00A927D3">
            <w:pPr>
              <w:spacing w:after="0"/>
              <w:contextualSpacing/>
              <w:rPr>
                <w:rFonts w:eastAsia="Times New Roman" w:cs="Times New Roman"/>
                <w:szCs w:val="24"/>
                <w:lang w:eastAsia="x-none"/>
              </w:rPr>
            </w:pPr>
            <w:proofErr w:type="spellStart"/>
            <w:r w:rsidRPr="00725E27">
              <w:rPr>
                <w:rFonts w:eastAsia="Times New Roman" w:cs="Times New Roman"/>
                <w:szCs w:val="24"/>
                <w:lang w:eastAsia="x-none"/>
              </w:rPr>
              <w:t>br</w:t>
            </w:r>
            <w:proofErr w:type="spellEnd"/>
            <w:r w:rsidRPr="00725E27">
              <w:rPr>
                <w:rFonts w:eastAsia="Times New Roman" w:cs="Times New Roman"/>
                <w:szCs w:val="24"/>
                <w:lang w:eastAsia="x-none"/>
              </w:rPr>
              <w:t xml:space="preserve"> test machine</w:t>
            </w:r>
          </w:p>
        </w:tc>
        <w:tc>
          <w:tcPr>
            <w:tcW w:w="2070" w:type="dxa"/>
            <w:shd w:val="clear" w:color="auto" w:fill="auto"/>
          </w:tcPr>
          <w:p w14:paraId="6123D88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737A56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2</w:t>
            </w:r>
          </w:p>
        </w:tc>
        <w:tc>
          <w:tcPr>
            <w:tcW w:w="1693" w:type="dxa"/>
            <w:shd w:val="clear" w:color="auto" w:fill="auto"/>
          </w:tcPr>
          <w:p w14:paraId="6CD1A79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1:10</w:t>
            </w:r>
          </w:p>
        </w:tc>
      </w:tr>
      <w:tr w:rsidR="00DC0CBC" w:rsidRPr="00725E27" w14:paraId="1DD6DC47" w14:textId="77777777" w:rsidTr="00A927D3">
        <w:tc>
          <w:tcPr>
            <w:tcW w:w="895" w:type="dxa"/>
            <w:shd w:val="clear" w:color="auto" w:fill="auto"/>
          </w:tcPr>
          <w:p w14:paraId="7AA9833E"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41CE698"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Rammer</w:t>
            </w:r>
          </w:p>
        </w:tc>
        <w:tc>
          <w:tcPr>
            <w:tcW w:w="2070" w:type="dxa"/>
            <w:shd w:val="clear" w:color="auto" w:fill="auto"/>
          </w:tcPr>
          <w:p w14:paraId="73C745D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ECEFCC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25C5519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D5E2130" w14:textId="77777777" w:rsidTr="00A927D3">
        <w:tc>
          <w:tcPr>
            <w:tcW w:w="895" w:type="dxa"/>
            <w:shd w:val="clear" w:color="auto" w:fill="auto"/>
          </w:tcPr>
          <w:p w14:paraId="56CD56E6"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E8B9DDB"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Riffle box</w:t>
            </w:r>
          </w:p>
        </w:tc>
        <w:tc>
          <w:tcPr>
            <w:tcW w:w="2070" w:type="dxa"/>
            <w:shd w:val="clear" w:color="auto" w:fill="auto"/>
          </w:tcPr>
          <w:p w14:paraId="6D33AE6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2B6891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FB567D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r>
      <w:tr w:rsidR="00DC0CBC" w:rsidRPr="00725E27" w14:paraId="52E30E65" w14:textId="77777777" w:rsidTr="00A927D3">
        <w:tc>
          <w:tcPr>
            <w:tcW w:w="895" w:type="dxa"/>
            <w:shd w:val="clear" w:color="auto" w:fill="auto"/>
          </w:tcPr>
          <w:p w14:paraId="2F2C061B"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46F30137"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Casagrande machine</w:t>
            </w:r>
          </w:p>
        </w:tc>
        <w:tc>
          <w:tcPr>
            <w:tcW w:w="2070" w:type="dxa"/>
            <w:shd w:val="clear" w:color="auto" w:fill="auto"/>
          </w:tcPr>
          <w:p w14:paraId="738278C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F60C71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EC33C0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05E749D" w14:textId="77777777" w:rsidTr="00A927D3">
        <w:tc>
          <w:tcPr>
            <w:tcW w:w="895" w:type="dxa"/>
            <w:shd w:val="clear" w:color="auto" w:fill="auto"/>
          </w:tcPr>
          <w:p w14:paraId="6BAC0C89"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4269C76D"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Penetrometer</w:t>
            </w:r>
          </w:p>
        </w:tc>
        <w:tc>
          <w:tcPr>
            <w:tcW w:w="2070" w:type="dxa"/>
            <w:shd w:val="clear" w:color="auto" w:fill="auto"/>
          </w:tcPr>
          <w:p w14:paraId="6F146A8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D4887C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28DAE2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A5D6185" w14:textId="77777777" w:rsidTr="00A927D3">
        <w:tc>
          <w:tcPr>
            <w:tcW w:w="895" w:type="dxa"/>
            <w:shd w:val="clear" w:color="auto" w:fill="auto"/>
          </w:tcPr>
          <w:p w14:paraId="72ACAD8F"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658B30F9"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Weighing machine</w:t>
            </w:r>
          </w:p>
        </w:tc>
        <w:tc>
          <w:tcPr>
            <w:tcW w:w="2070" w:type="dxa"/>
            <w:shd w:val="clear" w:color="auto" w:fill="auto"/>
          </w:tcPr>
          <w:p w14:paraId="27E29B3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B68A5B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8AAC53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7F2617E" w14:textId="77777777" w:rsidTr="00A927D3">
        <w:tc>
          <w:tcPr>
            <w:tcW w:w="895" w:type="dxa"/>
            <w:shd w:val="clear" w:color="auto" w:fill="auto"/>
          </w:tcPr>
          <w:p w14:paraId="3B72F32C"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43E7C03E"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Oven</w:t>
            </w:r>
          </w:p>
        </w:tc>
        <w:tc>
          <w:tcPr>
            <w:tcW w:w="2070" w:type="dxa"/>
            <w:shd w:val="clear" w:color="auto" w:fill="auto"/>
          </w:tcPr>
          <w:p w14:paraId="2CC6DB8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3E064B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3284B3C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6641CDFC" w14:textId="77777777" w:rsidTr="00A927D3">
        <w:tc>
          <w:tcPr>
            <w:tcW w:w="895" w:type="dxa"/>
            <w:shd w:val="clear" w:color="auto" w:fill="auto"/>
          </w:tcPr>
          <w:p w14:paraId="1892E416"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644D424"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Measuring cylinder</w:t>
            </w:r>
          </w:p>
        </w:tc>
        <w:tc>
          <w:tcPr>
            <w:tcW w:w="2070" w:type="dxa"/>
            <w:shd w:val="clear" w:color="auto" w:fill="auto"/>
          </w:tcPr>
          <w:p w14:paraId="298B531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0FFE71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451EEC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BA7101C" w14:textId="77777777" w:rsidTr="00A927D3">
        <w:tc>
          <w:tcPr>
            <w:tcW w:w="895" w:type="dxa"/>
            <w:shd w:val="clear" w:color="auto" w:fill="auto"/>
          </w:tcPr>
          <w:p w14:paraId="05883543"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56FF05A"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Cone cups</w:t>
            </w:r>
          </w:p>
        </w:tc>
        <w:tc>
          <w:tcPr>
            <w:tcW w:w="2070" w:type="dxa"/>
            <w:shd w:val="clear" w:color="auto" w:fill="auto"/>
          </w:tcPr>
          <w:p w14:paraId="4264A28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9BD171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62B068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BD5175F" w14:textId="77777777" w:rsidTr="00A927D3">
        <w:tc>
          <w:tcPr>
            <w:tcW w:w="895" w:type="dxa"/>
            <w:shd w:val="clear" w:color="auto" w:fill="auto"/>
          </w:tcPr>
          <w:p w14:paraId="6321E78C"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6BCDCD9"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Bowl</w:t>
            </w:r>
          </w:p>
        </w:tc>
        <w:tc>
          <w:tcPr>
            <w:tcW w:w="2070" w:type="dxa"/>
            <w:shd w:val="clear" w:color="auto" w:fill="auto"/>
          </w:tcPr>
          <w:p w14:paraId="3671356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01A1EE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51FB0F8"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25313A5" w14:textId="77777777" w:rsidTr="00A927D3">
        <w:tc>
          <w:tcPr>
            <w:tcW w:w="895" w:type="dxa"/>
            <w:shd w:val="clear" w:color="auto" w:fill="auto"/>
          </w:tcPr>
          <w:p w14:paraId="18EE8C54"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28A2CD0"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Stirring stick</w:t>
            </w:r>
          </w:p>
        </w:tc>
        <w:tc>
          <w:tcPr>
            <w:tcW w:w="2070" w:type="dxa"/>
            <w:shd w:val="clear" w:color="auto" w:fill="auto"/>
          </w:tcPr>
          <w:p w14:paraId="59E5E72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3E28B5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508EC0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96D9D94" w14:textId="77777777" w:rsidTr="00A927D3">
        <w:tc>
          <w:tcPr>
            <w:tcW w:w="895" w:type="dxa"/>
            <w:shd w:val="clear" w:color="auto" w:fill="auto"/>
          </w:tcPr>
          <w:p w14:paraId="082571A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F856C1C"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Crushing machine</w:t>
            </w:r>
          </w:p>
        </w:tc>
        <w:tc>
          <w:tcPr>
            <w:tcW w:w="2070" w:type="dxa"/>
            <w:shd w:val="clear" w:color="auto" w:fill="auto"/>
          </w:tcPr>
          <w:p w14:paraId="5C91253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74EA8C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2FAD60F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716D09B2" w14:textId="77777777" w:rsidTr="00A927D3">
        <w:tc>
          <w:tcPr>
            <w:tcW w:w="895" w:type="dxa"/>
            <w:shd w:val="clear" w:color="auto" w:fill="auto"/>
          </w:tcPr>
          <w:p w14:paraId="6D42F2EE"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C6E8F32"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Moisture bags</w:t>
            </w:r>
          </w:p>
        </w:tc>
        <w:tc>
          <w:tcPr>
            <w:tcW w:w="2070" w:type="dxa"/>
            <w:shd w:val="clear" w:color="auto" w:fill="auto"/>
          </w:tcPr>
          <w:p w14:paraId="7878390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730561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bags</w:t>
            </w:r>
          </w:p>
        </w:tc>
        <w:tc>
          <w:tcPr>
            <w:tcW w:w="1693" w:type="dxa"/>
            <w:shd w:val="clear" w:color="auto" w:fill="auto"/>
          </w:tcPr>
          <w:p w14:paraId="5462E80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22B5B7C" w14:textId="77777777" w:rsidTr="00A927D3">
        <w:tc>
          <w:tcPr>
            <w:tcW w:w="895" w:type="dxa"/>
            <w:shd w:val="clear" w:color="auto" w:fill="auto"/>
          </w:tcPr>
          <w:p w14:paraId="7F19DCBC"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E3607DE"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Funnels</w:t>
            </w:r>
          </w:p>
        </w:tc>
        <w:tc>
          <w:tcPr>
            <w:tcW w:w="2070" w:type="dxa"/>
            <w:shd w:val="clear" w:color="auto" w:fill="auto"/>
          </w:tcPr>
          <w:p w14:paraId="19D894F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4D7558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3F892F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2CE9AAA" w14:textId="77777777" w:rsidTr="00A927D3">
        <w:tc>
          <w:tcPr>
            <w:tcW w:w="895" w:type="dxa"/>
            <w:shd w:val="clear" w:color="auto" w:fill="auto"/>
          </w:tcPr>
          <w:p w14:paraId="746175CA"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9F0CD1A"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Standard sieves</w:t>
            </w:r>
          </w:p>
        </w:tc>
        <w:tc>
          <w:tcPr>
            <w:tcW w:w="2070" w:type="dxa"/>
            <w:shd w:val="clear" w:color="auto" w:fill="auto"/>
          </w:tcPr>
          <w:p w14:paraId="05F94F1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85AF2E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42461F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A1FF8D9" w14:textId="77777777" w:rsidTr="00A927D3">
        <w:tc>
          <w:tcPr>
            <w:tcW w:w="895" w:type="dxa"/>
            <w:shd w:val="clear" w:color="auto" w:fill="auto"/>
          </w:tcPr>
          <w:p w14:paraId="2B106179"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E782025"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spade</w:t>
            </w:r>
          </w:p>
        </w:tc>
        <w:tc>
          <w:tcPr>
            <w:tcW w:w="2070" w:type="dxa"/>
            <w:shd w:val="clear" w:color="auto" w:fill="auto"/>
          </w:tcPr>
          <w:p w14:paraId="5176065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7DDAB0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DF6A4E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5FED77D" w14:textId="77777777" w:rsidTr="00A927D3">
        <w:tc>
          <w:tcPr>
            <w:tcW w:w="895" w:type="dxa"/>
            <w:shd w:val="clear" w:color="auto" w:fill="auto"/>
          </w:tcPr>
          <w:p w14:paraId="079A5DA6"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4807615A"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trowel</w:t>
            </w:r>
          </w:p>
        </w:tc>
        <w:tc>
          <w:tcPr>
            <w:tcW w:w="2070" w:type="dxa"/>
            <w:shd w:val="clear" w:color="auto" w:fill="auto"/>
          </w:tcPr>
          <w:p w14:paraId="5E2E8E7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B1B493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0D567E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AB6663E" w14:textId="77777777" w:rsidTr="00A927D3">
        <w:tc>
          <w:tcPr>
            <w:tcW w:w="895" w:type="dxa"/>
            <w:shd w:val="clear" w:color="auto" w:fill="auto"/>
          </w:tcPr>
          <w:p w14:paraId="0C9DAB75"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17C76134"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Jembe</w:t>
            </w:r>
          </w:p>
        </w:tc>
        <w:tc>
          <w:tcPr>
            <w:tcW w:w="2070" w:type="dxa"/>
            <w:shd w:val="clear" w:color="auto" w:fill="auto"/>
          </w:tcPr>
          <w:p w14:paraId="56E8B61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89F9FE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EC51B5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071B84D" w14:textId="77777777" w:rsidTr="00A927D3">
        <w:tc>
          <w:tcPr>
            <w:tcW w:w="895" w:type="dxa"/>
            <w:shd w:val="clear" w:color="auto" w:fill="auto"/>
          </w:tcPr>
          <w:p w14:paraId="527D349C"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28582794"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Mattock</w:t>
            </w:r>
          </w:p>
        </w:tc>
        <w:tc>
          <w:tcPr>
            <w:tcW w:w="2070" w:type="dxa"/>
            <w:shd w:val="clear" w:color="auto" w:fill="auto"/>
          </w:tcPr>
          <w:p w14:paraId="58F3299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390458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0C714B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20D5070" w14:textId="77777777" w:rsidTr="00A927D3">
        <w:tc>
          <w:tcPr>
            <w:tcW w:w="895" w:type="dxa"/>
            <w:shd w:val="clear" w:color="auto" w:fill="auto"/>
          </w:tcPr>
          <w:p w14:paraId="25B807F7"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201645BB"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Circular cutter</w:t>
            </w:r>
          </w:p>
        </w:tc>
        <w:tc>
          <w:tcPr>
            <w:tcW w:w="2070" w:type="dxa"/>
            <w:shd w:val="clear" w:color="auto" w:fill="auto"/>
          </w:tcPr>
          <w:p w14:paraId="117DE25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561568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240266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BCD33D7" w14:textId="77777777" w:rsidTr="00A927D3">
        <w:tc>
          <w:tcPr>
            <w:tcW w:w="895" w:type="dxa"/>
            <w:shd w:val="clear" w:color="auto" w:fill="auto"/>
          </w:tcPr>
          <w:p w14:paraId="23D397D1"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0773F4D3"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Spatula</w:t>
            </w:r>
          </w:p>
        </w:tc>
        <w:tc>
          <w:tcPr>
            <w:tcW w:w="2070" w:type="dxa"/>
            <w:shd w:val="clear" w:color="auto" w:fill="auto"/>
          </w:tcPr>
          <w:p w14:paraId="0683EDD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E487FF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E6174D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4CCC3F2" w14:textId="77777777" w:rsidTr="00A927D3">
        <w:tc>
          <w:tcPr>
            <w:tcW w:w="895" w:type="dxa"/>
            <w:shd w:val="clear" w:color="auto" w:fill="auto"/>
          </w:tcPr>
          <w:p w14:paraId="1A4A905E"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39912C6F"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chisel</w:t>
            </w:r>
          </w:p>
        </w:tc>
        <w:tc>
          <w:tcPr>
            <w:tcW w:w="2070" w:type="dxa"/>
            <w:shd w:val="clear" w:color="auto" w:fill="auto"/>
          </w:tcPr>
          <w:p w14:paraId="1162605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6169E0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CBA5E9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7F7716DF" w14:textId="3E85C7A6" w:rsidR="00725E27" w:rsidRPr="00725E27" w:rsidRDefault="00725E27">
      <w:pPr>
        <w:jc w:val="left"/>
        <w:rPr>
          <w:rFonts w:eastAsia="SimSun" w:cs="Times New Roman"/>
          <w:b/>
          <w:szCs w:val="24"/>
          <w:lang w:eastAsia="en-GB"/>
        </w:rPr>
      </w:pPr>
    </w:p>
    <w:p w14:paraId="3AD1F201" w14:textId="77777777" w:rsidR="00725E27" w:rsidRPr="00725E27" w:rsidRDefault="00725E27">
      <w:pPr>
        <w:jc w:val="left"/>
        <w:rPr>
          <w:rFonts w:eastAsia="SimSun" w:cs="Times New Roman"/>
          <w:b/>
          <w:szCs w:val="24"/>
          <w:lang w:eastAsia="en-GB"/>
        </w:rPr>
      </w:pPr>
      <w:r w:rsidRPr="00725E27">
        <w:rPr>
          <w:lang w:eastAsia="en-GB"/>
        </w:rPr>
        <w:br w:type="page"/>
      </w:r>
    </w:p>
    <w:p w14:paraId="645C923E" w14:textId="0B905322" w:rsidR="009F111B" w:rsidRPr="00725E27" w:rsidRDefault="009F111B" w:rsidP="009F111B">
      <w:pPr>
        <w:pStyle w:val="Heading2"/>
        <w:rPr>
          <w:lang w:eastAsia="en-GB"/>
        </w:rPr>
      </w:pPr>
      <w:bookmarkStart w:id="94" w:name="_Toc197173397"/>
      <w:r w:rsidRPr="00725E27">
        <w:rPr>
          <w:lang w:eastAsia="en-GB"/>
        </w:rPr>
        <w:lastRenderedPageBreak/>
        <w:t>ROAD CONSTRUCTION WORKS I</w:t>
      </w:r>
      <w:bookmarkEnd w:id="90"/>
      <w:bookmarkEnd w:id="94"/>
    </w:p>
    <w:p w14:paraId="3FA22050" w14:textId="77777777" w:rsidR="000124D5" w:rsidRPr="00725E27" w:rsidRDefault="000124D5" w:rsidP="000124D5">
      <w:pPr>
        <w:rPr>
          <w:lang w:eastAsia="en-GB"/>
        </w:rPr>
      </w:pPr>
    </w:p>
    <w:p w14:paraId="4E633EB2" w14:textId="4C353103" w:rsidR="009F111B" w:rsidRPr="00725E27" w:rsidRDefault="009F111B" w:rsidP="009F111B">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bCs/>
          <w:szCs w:val="24"/>
        </w:rPr>
        <w:t>0732 451 1</w:t>
      </w:r>
      <w:r w:rsidR="00783EC6" w:rsidRPr="00725E27">
        <w:rPr>
          <w:rFonts w:cs="Times New Roman"/>
          <w:b/>
          <w:bCs/>
          <w:szCs w:val="24"/>
        </w:rPr>
        <w:t>4</w:t>
      </w:r>
      <w:r w:rsidRPr="00725E27">
        <w:rPr>
          <w:rFonts w:cs="Times New Roman"/>
          <w:b/>
          <w:bCs/>
          <w:szCs w:val="24"/>
        </w:rPr>
        <w:t>A</w:t>
      </w:r>
    </w:p>
    <w:p w14:paraId="50691B43" w14:textId="77777777" w:rsidR="009F111B" w:rsidRPr="00725E27" w:rsidRDefault="009F111B" w:rsidP="009F111B">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70</w:t>
      </w:r>
      <w:r w:rsidRPr="00725E27">
        <w:rPr>
          <w:rFonts w:cs="Times New Roman"/>
          <w:b/>
          <w:szCs w:val="24"/>
          <w:lang w:val="en-ZA"/>
        </w:rPr>
        <w:t xml:space="preserve"> </w:t>
      </w:r>
      <w:r w:rsidRPr="00725E27">
        <w:rPr>
          <w:rFonts w:cs="Times New Roman"/>
          <w:szCs w:val="24"/>
          <w:lang w:val="en-ZA"/>
        </w:rPr>
        <w:t>Hours</w:t>
      </w:r>
    </w:p>
    <w:p w14:paraId="6B47C90E" w14:textId="77777777" w:rsidR="009F111B" w:rsidRPr="00725E27" w:rsidRDefault="009F111B" w:rsidP="009F111B">
      <w:pPr>
        <w:spacing w:after="0" w:line="360" w:lineRule="auto"/>
        <w:rPr>
          <w:rFonts w:cs="Times New Roman"/>
          <w:szCs w:val="24"/>
          <w:lang w:val="en-ZA"/>
        </w:rPr>
      </w:pPr>
      <w:r w:rsidRPr="00725E27">
        <w:rPr>
          <w:rFonts w:cs="Times New Roman"/>
          <w:b/>
          <w:szCs w:val="24"/>
          <w:lang w:val="en-ZA"/>
        </w:rPr>
        <w:t>Relationship to Occupational Standards</w:t>
      </w:r>
    </w:p>
    <w:p w14:paraId="3BF9179F" w14:textId="1F82DE95" w:rsidR="009F111B" w:rsidRPr="00725E27" w:rsidRDefault="009F111B" w:rsidP="009F111B">
      <w:pPr>
        <w:spacing w:after="0" w:line="360" w:lineRule="auto"/>
        <w:rPr>
          <w:rFonts w:cs="Times New Roman"/>
          <w:szCs w:val="24"/>
          <w:lang w:val="en-AU"/>
        </w:rPr>
      </w:pPr>
      <w:r w:rsidRPr="00725E27">
        <w:rPr>
          <w:rFonts w:cs="Times New Roman"/>
          <w:szCs w:val="24"/>
          <w:lang w:val="en-ZA"/>
        </w:rPr>
        <w:t xml:space="preserve">This unit addresses the </w:t>
      </w:r>
      <w:r w:rsidR="00395BFD" w:rsidRPr="00725E27">
        <w:rPr>
          <w:rFonts w:cs="Times New Roman"/>
          <w:szCs w:val="24"/>
          <w:lang w:val="en-ZA"/>
        </w:rPr>
        <w:t xml:space="preserve">unit of </w:t>
      </w:r>
      <w:r w:rsidR="00783EC6" w:rsidRPr="00725E27">
        <w:rPr>
          <w:rFonts w:cs="Times New Roman"/>
          <w:szCs w:val="24"/>
          <w:lang w:val="en-AU"/>
        </w:rPr>
        <w:t>competency: execute road construction works I</w:t>
      </w:r>
    </w:p>
    <w:p w14:paraId="62814ED1" w14:textId="77777777" w:rsidR="000124D5" w:rsidRPr="00725E27" w:rsidRDefault="000124D5" w:rsidP="009F111B">
      <w:pPr>
        <w:spacing w:after="0" w:line="360" w:lineRule="auto"/>
        <w:rPr>
          <w:rFonts w:cs="Times New Roman"/>
          <w:b/>
          <w:szCs w:val="24"/>
          <w:lang w:val="en-ZA"/>
        </w:rPr>
      </w:pPr>
    </w:p>
    <w:p w14:paraId="5E0BFA37" w14:textId="691194AB" w:rsidR="009F111B" w:rsidRPr="00725E27" w:rsidRDefault="009F111B" w:rsidP="009F111B">
      <w:pPr>
        <w:spacing w:after="0" w:line="360" w:lineRule="auto"/>
        <w:rPr>
          <w:rFonts w:cs="Times New Roman"/>
          <w:szCs w:val="24"/>
          <w:lang w:val="en-ZA"/>
        </w:rPr>
      </w:pPr>
      <w:r w:rsidRPr="00725E27">
        <w:rPr>
          <w:rFonts w:cs="Times New Roman"/>
          <w:b/>
          <w:szCs w:val="24"/>
          <w:lang w:val="en-ZA"/>
        </w:rPr>
        <w:t>Unit Description</w:t>
      </w:r>
    </w:p>
    <w:p w14:paraId="0C8AE674" w14:textId="10DC28B0" w:rsidR="009F111B" w:rsidRPr="00725E27" w:rsidRDefault="009F111B" w:rsidP="009F111B">
      <w:pPr>
        <w:spacing w:after="0" w:line="360" w:lineRule="auto"/>
        <w:rPr>
          <w:rFonts w:cs="Times New Roman"/>
          <w:szCs w:val="24"/>
        </w:rPr>
      </w:pPr>
      <w:bookmarkStart w:id="95" w:name="_Hlk196902880"/>
      <w:r w:rsidRPr="00725E27">
        <w:rPr>
          <w:rFonts w:cs="Times New Roman"/>
          <w:szCs w:val="24"/>
          <w:lang w:val="en-AU"/>
        </w:rPr>
        <w:t xml:space="preserve">This unit describes the competencies required in carry out pavement construction works. It </w:t>
      </w:r>
      <w:r w:rsidR="000124D5" w:rsidRPr="00725E27">
        <w:rPr>
          <w:rFonts w:cs="Times New Roman"/>
          <w:szCs w:val="24"/>
          <w:lang w:val="en-AU"/>
        </w:rPr>
        <w:t>involves Carrying</w:t>
      </w:r>
      <w:r w:rsidRPr="00725E27">
        <w:rPr>
          <w:rFonts w:cs="Times New Roman"/>
          <w:szCs w:val="24"/>
          <w:lang w:val="en-AU"/>
        </w:rPr>
        <w:t xml:space="preserve"> out Earthwork Activities, constructing pavement </w:t>
      </w:r>
      <w:r w:rsidR="000124D5" w:rsidRPr="00725E27">
        <w:rPr>
          <w:rFonts w:cs="Times New Roman"/>
          <w:szCs w:val="24"/>
          <w:lang w:val="en-AU"/>
        </w:rPr>
        <w:t>layers,</w:t>
      </w:r>
      <w:r w:rsidRPr="00725E27">
        <w:rPr>
          <w:rFonts w:cs="Times New Roman"/>
          <w:szCs w:val="24"/>
          <w:lang w:val="en-AU"/>
        </w:rPr>
        <w:t xml:space="preserve"> constructing transportation infrastructure and applying emerging trends in road construction.</w:t>
      </w:r>
    </w:p>
    <w:bookmarkEnd w:id="95"/>
    <w:p w14:paraId="0C79E26D" w14:textId="77777777" w:rsidR="000124D5" w:rsidRPr="00725E27" w:rsidRDefault="000124D5" w:rsidP="009F111B">
      <w:pPr>
        <w:spacing w:after="0" w:line="360" w:lineRule="auto"/>
        <w:rPr>
          <w:rFonts w:cs="Times New Roman"/>
          <w:b/>
          <w:szCs w:val="24"/>
          <w:lang w:val="en-ZA"/>
        </w:rPr>
      </w:pPr>
    </w:p>
    <w:p w14:paraId="47B794C8" w14:textId="15B99AF2" w:rsidR="009F111B" w:rsidRPr="00725E27" w:rsidRDefault="009F111B" w:rsidP="009F111B">
      <w:pPr>
        <w:spacing w:after="0" w:line="360" w:lineRule="auto"/>
        <w:rPr>
          <w:rFonts w:cs="Times New Roman"/>
          <w:b/>
          <w:szCs w:val="24"/>
          <w:lang w:val="en-ZA"/>
        </w:rPr>
      </w:pPr>
      <w:r w:rsidRPr="00725E27">
        <w:rPr>
          <w:rFonts w:cs="Times New Roman"/>
          <w:b/>
          <w:szCs w:val="24"/>
          <w:lang w:val="en-ZA"/>
        </w:rPr>
        <w:t>Summary of Learning Outcomes</w:t>
      </w:r>
    </w:p>
    <w:tbl>
      <w:tblPr>
        <w:tblStyle w:val="TableGrid"/>
        <w:tblW w:w="0" w:type="auto"/>
        <w:tblLook w:val="04A0" w:firstRow="1" w:lastRow="0" w:firstColumn="1" w:lastColumn="0" w:noHBand="0" w:noVBand="1"/>
      </w:tblPr>
      <w:tblGrid>
        <w:gridCol w:w="936"/>
        <w:gridCol w:w="5411"/>
        <w:gridCol w:w="3003"/>
      </w:tblGrid>
      <w:tr w:rsidR="00725E27" w:rsidRPr="00725E27" w14:paraId="026EE1A2" w14:textId="77777777" w:rsidTr="002B3FB2">
        <w:tc>
          <w:tcPr>
            <w:tcW w:w="936" w:type="dxa"/>
          </w:tcPr>
          <w:p w14:paraId="68D38FAD" w14:textId="77777777" w:rsidR="009F111B" w:rsidRPr="00725E27" w:rsidRDefault="009F111B" w:rsidP="002B3FB2">
            <w:pPr>
              <w:spacing w:line="360" w:lineRule="auto"/>
              <w:rPr>
                <w:rFonts w:cs="Times New Roman"/>
                <w:b/>
                <w:szCs w:val="24"/>
              </w:rPr>
            </w:pPr>
            <w:r w:rsidRPr="00725E27">
              <w:rPr>
                <w:rFonts w:cs="Times New Roman"/>
                <w:b/>
                <w:szCs w:val="24"/>
              </w:rPr>
              <w:t>S/NO</w:t>
            </w:r>
          </w:p>
        </w:tc>
        <w:tc>
          <w:tcPr>
            <w:tcW w:w="5411" w:type="dxa"/>
          </w:tcPr>
          <w:p w14:paraId="173BC394" w14:textId="77777777" w:rsidR="009F111B" w:rsidRPr="00725E27" w:rsidRDefault="009F111B" w:rsidP="002B3FB2">
            <w:pPr>
              <w:spacing w:line="360" w:lineRule="auto"/>
              <w:rPr>
                <w:rFonts w:cs="Times New Roman"/>
                <w:b/>
                <w:szCs w:val="24"/>
              </w:rPr>
            </w:pPr>
            <w:r w:rsidRPr="00725E27">
              <w:rPr>
                <w:rFonts w:cs="Times New Roman"/>
                <w:b/>
                <w:szCs w:val="24"/>
              </w:rPr>
              <w:t xml:space="preserve">LEARNING OUTCOMES </w:t>
            </w:r>
          </w:p>
        </w:tc>
        <w:tc>
          <w:tcPr>
            <w:tcW w:w="3003" w:type="dxa"/>
          </w:tcPr>
          <w:p w14:paraId="6ACAD589" w14:textId="77777777" w:rsidR="009F111B" w:rsidRPr="00725E27" w:rsidRDefault="009F111B" w:rsidP="002B3FB2">
            <w:pPr>
              <w:spacing w:line="360" w:lineRule="auto"/>
              <w:rPr>
                <w:rFonts w:cs="Times New Roman"/>
                <w:b/>
                <w:szCs w:val="24"/>
              </w:rPr>
            </w:pPr>
            <w:r w:rsidRPr="00725E27">
              <w:rPr>
                <w:rFonts w:cs="Times New Roman"/>
                <w:b/>
                <w:szCs w:val="24"/>
              </w:rPr>
              <w:t>DURATION (hours)</w:t>
            </w:r>
          </w:p>
        </w:tc>
      </w:tr>
      <w:tr w:rsidR="00725E27" w:rsidRPr="00725E27" w14:paraId="2D6BE731" w14:textId="77777777" w:rsidTr="002B3FB2">
        <w:tc>
          <w:tcPr>
            <w:tcW w:w="936" w:type="dxa"/>
          </w:tcPr>
          <w:p w14:paraId="72D2B6E0" w14:textId="77777777" w:rsidR="009F111B" w:rsidRPr="00725E27" w:rsidRDefault="009F111B" w:rsidP="004470E5">
            <w:pPr>
              <w:pStyle w:val="ListParagraph"/>
              <w:numPr>
                <w:ilvl w:val="0"/>
                <w:numId w:val="663"/>
              </w:numPr>
              <w:spacing w:line="360" w:lineRule="auto"/>
              <w:jc w:val="left"/>
              <w:rPr>
                <w:b/>
                <w:szCs w:val="24"/>
              </w:rPr>
            </w:pPr>
          </w:p>
        </w:tc>
        <w:tc>
          <w:tcPr>
            <w:tcW w:w="5411" w:type="dxa"/>
          </w:tcPr>
          <w:p w14:paraId="18BEA3F8" w14:textId="77777777" w:rsidR="009F111B" w:rsidRPr="00725E27" w:rsidRDefault="009F111B" w:rsidP="002B3FB2">
            <w:pPr>
              <w:spacing w:after="120"/>
              <w:contextualSpacing/>
              <w:rPr>
                <w:rFonts w:cs="Times New Roman"/>
                <w:szCs w:val="24"/>
              </w:rPr>
            </w:pPr>
            <w:r w:rsidRPr="00725E27">
              <w:rPr>
                <w:rFonts w:cs="Times New Roman"/>
                <w:szCs w:val="24"/>
              </w:rPr>
              <w:t>Carry out earthwork activities</w:t>
            </w:r>
          </w:p>
        </w:tc>
        <w:tc>
          <w:tcPr>
            <w:tcW w:w="3003" w:type="dxa"/>
          </w:tcPr>
          <w:p w14:paraId="64A51D8F" w14:textId="77777777" w:rsidR="009F111B" w:rsidRPr="00725E27" w:rsidRDefault="009F111B" w:rsidP="002B3FB2">
            <w:pPr>
              <w:spacing w:line="360" w:lineRule="auto"/>
              <w:jc w:val="center"/>
              <w:rPr>
                <w:rFonts w:eastAsia="Times New Roman" w:cs="Times New Roman"/>
                <w:b/>
                <w:szCs w:val="24"/>
              </w:rPr>
            </w:pPr>
            <w:r w:rsidRPr="00725E27">
              <w:rPr>
                <w:rFonts w:eastAsia="Times New Roman" w:cs="Times New Roman"/>
                <w:b/>
                <w:szCs w:val="24"/>
              </w:rPr>
              <w:t>20</w:t>
            </w:r>
          </w:p>
        </w:tc>
      </w:tr>
      <w:tr w:rsidR="00725E27" w:rsidRPr="00725E27" w14:paraId="427694F1" w14:textId="77777777" w:rsidTr="002B3FB2">
        <w:trPr>
          <w:trHeight w:val="467"/>
        </w:trPr>
        <w:tc>
          <w:tcPr>
            <w:tcW w:w="936" w:type="dxa"/>
          </w:tcPr>
          <w:p w14:paraId="1F912063" w14:textId="77777777" w:rsidR="009F111B" w:rsidRPr="00725E27" w:rsidRDefault="009F111B" w:rsidP="004470E5">
            <w:pPr>
              <w:pStyle w:val="ListParagraph"/>
              <w:numPr>
                <w:ilvl w:val="0"/>
                <w:numId w:val="663"/>
              </w:numPr>
              <w:spacing w:line="360" w:lineRule="auto"/>
              <w:jc w:val="left"/>
              <w:rPr>
                <w:b/>
                <w:szCs w:val="24"/>
              </w:rPr>
            </w:pPr>
          </w:p>
        </w:tc>
        <w:tc>
          <w:tcPr>
            <w:tcW w:w="5411" w:type="dxa"/>
          </w:tcPr>
          <w:p w14:paraId="1D944AC9" w14:textId="77777777" w:rsidR="009F111B" w:rsidRPr="00725E27" w:rsidRDefault="009F111B" w:rsidP="002B3FB2">
            <w:pPr>
              <w:spacing w:after="120"/>
              <w:contextualSpacing/>
              <w:rPr>
                <w:rFonts w:cs="Times New Roman"/>
                <w:szCs w:val="24"/>
              </w:rPr>
            </w:pPr>
            <w:r w:rsidRPr="00725E27">
              <w:rPr>
                <w:rFonts w:cs="Times New Roman"/>
                <w:szCs w:val="24"/>
              </w:rPr>
              <w:t xml:space="preserve">Construct pavement layers </w:t>
            </w:r>
          </w:p>
        </w:tc>
        <w:tc>
          <w:tcPr>
            <w:tcW w:w="3003" w:type="dxa"/>
          </w:tcPr>
          <w:p w14:paraId="5D05CC2C" w14:textId="77777777" w:rsidR="009F111B" w:rsidRPr="00725E27" w:rsidRDefault="009F111B" w:rsidP="002B3FB2">
            <w:pPr>
              <w:spacing w:line="360" w:lineRule="auto"/>
              <w:jc w:val="center"/>
              <w:rPr>
                <w:rFonts w:eastAsia="Times New Roman" w:cs="Times New Roman"/>
                <w:b/>
                <w:szCs w:val="24"/>
              </w:rPr>
            </w:pPr>
            <w:r w:rsidRPr="00725E27">
              <w:rPr>
                <w:rFonts w:eastAsia="Times New Roman" w:cs="Times New Roman"/>
                <w:b/>
                <w:szCs w:val="24"/>
              </w:rPr>
              <w:t>20</w:t>
            </w:r>
          </w:p>
        </w:tc>
      </w:tr>
      <w:tr w:rsidR="00725E27" w:rsidRPr="00725E27" w14:paraId="77BDE903" w14:textId="77777777" w:rsidTr="002B3FB2">
        <w:tc>
          <w:tcPr>
            <w:tcW w:w="936" w:type="dxa"/>
          </w:tcPr>
          <w:p w14:paraId="5A3CBD09" w14:textId="77777777" w:rsidR="009F111B" w:rsidRPr="00725E27" w:rsidRDefault="009F111B" w:rsidP="004470E5">
            <w:pPr>
              <w:pStyle w:val="ListParagraph"/>
              <w:numPr>
                <w:ilvl w:val="0"/>
                <w:numId w:val="663"/>
              </w:numPr>
              <w:spacing w:line="360" w:lineRule="auto"/>
              <w:jc w:val="left"/>
              <w:rPr>
                <w:b/>
                <w:szCs w:val="24"/>
              </w:rPr>
            </w:pPr>
          </w:p>
        </w:tc>
        <w:tc>
          <w:tcPr>
            <w:tcW w:w="5411" w:type="dxa"/>
          </w:tcPr>
          <w:p w14:paraId="672CFA27" w14:textId="77777777" w:rsidR="009F111B" w:rsidRPr="00725E27" w:rsidRDefault="009F111B" w:rsidP="002B3FB2">
            <w:pPr>
              <w:spacing w:after="120"/>
              <w:contextualSpacing/>
              <w:rPr>
                <w:rFonts w:cs="Times New Roman"/>
                <w:szCs w:val="24"/>
              </w:rPr>
            </w:pPr>
            <w:r w:rsidRPr="00725E27">
              <w:rPr>
                <w:rFonts w:cs="Times New Roman"/>
                <w:szCs w:val="24"/>
              </w:rPr>
              <w:t xml:space="preserve">Construct transportation infrastructure </w:t>
            </w:r>
          </w:p>
        </w:tc>
        <w:tc>
          <w:tcPr>
            <w:tcW w:w="3003" w:type="dxa"/>
          </w:tcPr>
          <w:p w14:paraId="43859BFC" w14:textId="77777777" w:rsidR="009F111B" w:rsidRPr="00725E27" w:rsidRDefault="009F111B" w:rsidP="002B3FB2">
            <w:pPr>
              <w:spacing w:line="360" w:lineRule="auto"/>
              <w:jc w:val="center"/>
              <w:rPr>
                <w:rFonts w:eastAsia="Times New Roman" w:cs="Times New Roman"/>
                <w:b/>
                <w:szCs w:val="24"/>
              </w:rPr>
            </w:pPr>
            <w:r w:rsidRPr="00725E27">
              <w:rPr>
                <w:rFonts w:eastAsia="Times New Roman" w:cs="Times New Roman"/>
                <w:b/>
                <w:szCs w:val="24"/>
              </w:rPr>
              <w:t>20</w:t>
            </w:r>
          </w:p>
        </w:tc>
      </w:tr>
      <w:tr w:rsidR="009F111B" w:rsidRPr="00725E27" w14:paraId="49650E25" w14:textId="77777777" w:rsidTr="002B3FB2">
        <w:trPr>
          <w:trHeight w:val="485"/>
        </w:trPr>
        <w:tc>
          <w:tcPr>
            <w:tcW w:w="936" w:type="dxa"/>
          </w:tcPr>
          <w:p w14:paraId="4BA10975" w14:textId="77777777" w:rsidR="009F111B" w:rsidRPr="00725E27" w:rsidRDefault="009F111B" w:rsidP="004470E5">
            <w:pPr>
              <w:pStyle w:val="ListParagraph"/>
              <w:numPr>
                <w:ilvl w:val="0"/>
                <w:numId w:val="663"/>
              </w:numPr>
              <w:spacing w:line="360" w:lineRule="auto"/>
              <w:jc w:val="left"/>
              <w:rPr>
                <w:b/>
                <w:szCs w:val="24"/>
              </w:rPr>
            </w:pPr>
          </w:p>
        </w:tc>
        <w:tc>
          <w:tcPr>
            <w:tcW w:w="5411" w:type="dxa"/>
          </w:tcPr>
          <w:p w14:paraId="7BF4A099" w14:textId="77777777" w:rsidR="009F111B" w:rsidRPr="00725E27" w:rsidRDefault="009F111B" w:rsidP="002B3FB2">
            <w:pPr>
              <w:spacing w:after="120" w:line="360" w:lineRule="auto"/>
              <w:rPr>
                <w:rFonts w:cs="Times New Roman"/>
                <w:szCs w:val="24"/>
              </w:rPr>
            </w:pPr>
            <w:r w:rsidRPr="00725E27">
              <w:rPr>
                <w:rFonts w:cs="Times New Roman"/>
                <w:szCs w:val="24"/>
                <w:lang w:val="en-ZA"/>
              </w:rPr>
              <w:t>To apply emerging trends in road construction</w:t>
            </w:r>
          </w:p>
          <w:p w14:paraId="72C1F847" w14:textId="77777777" w:rsidR="009F111B" w:rsidRPr="00725E27" w:rsidRDefault="009F111B" w:rsidP="002B3FB2">
            <w:pPr>
              <w:spacing w:after="120" w:line="360" w:lineRule="auto"/>
              <w:rPr>
                <w:rFonts w:cs="Times New Roman"/>
                <w:szCs w:val="24"/>
              </w:rPr>
            </w:pPr>
          </w:p>
        </w:tc>
        <w:tc>
          <w:tcPr>
            <w:tcW w:w="3003" w:type="dxa"/>
          </w:tcPr>
          <w:p w14:paraId="165EAED0" w14:textId="77777777" w:rsidR="009F111B" w:rsidRPr="00725E27" w:rsidRDefault="009F111B" w:rsidP="002B3FB2">
            <w:pPr>
              <w:spacing w:line="360" w:lineRule="auto"/>
              <w:jc w:val="center"/>
              <w:rPr>
                <w:rFonts w:eastAsia="Times New Roman" w:cs="Times New Roman"/>
                <w:b/>
                <w:szCs w:val="24"/>
              </w:rPr>
            </w:pPr>
            <w:r w:rsidRPr="00725E27">
              <w:rPr>
                <w:rFonts w:eastAsia="Times New Roman" w:cs="Times New Roman"/>
                <w:b/>
                <w:szCs w:val="24"/>
              </w:rPr>
              <w:t>10</w:t>
            </w:r>
          </w:p>
        </w:tc>
      </w:tr>
    </w:tbl>
    <w:p w14:paraId="44DC7E34" w14:textId="77777777" w:rsidR="009F111B" w:rsidRPr="00725E27" w:rsidRDefault="009F111B" w:rsidP="009F111B">
      <w:pPr>
        <w:spacing w:after="0" w:line="360" w:lineRule="auto"/>
        <w:rPr>
          <w:rFonts w:cs="Times New Roman"/>
          <w:b/>
          <w:szCs w:val="24"/>
          <w:lang w:val="en-ZA"/>
        </w:rPr>
      </w:pPr>
    </w:p>
    <w:p w14:paraId="59E265C8" w14:textId="77777777" w:rsidR="009F111B" w:rsidRPr="00725E27" w:rsidRDefault="009F111B" w:rsidP="009F111B">
      <w:pPr>
        <w:spacing w:after="0" w:line="360" w:lineRule="auto"/>
        <w:rPr>
          <w:rFonts w:cs="Times New Roman"/>
          <w:b/>
          <w:szCs w:val="24"/>
          <w:lang w:val="en-ZA"/>
        </w:rPr>
      </w:pPr>
    </w:p>
    <w:p w14:paraId="5D67A224" w14:textId="77777777" w:rsidR="009F111B" w:rsidRPr="00725E27" w:rsidRDefault="009F111B" w:rsidP="009F111B">
      <w:pPr>
        <w:spacing w:after="120" w:line="360" w:lineRule="auto"/>
        <w:contextualSpacing/>
        <w:rPr>
          <w:rFonts w:cs="Times New Roman"/>
          <w:b/>
          <w:szCs w:val="24"/>
          <w:lang w:val="en-ZA"/>
        </w:rPr>
      </w:pPr>
      <w:r w:rsidRPr="00725E27">
        <w:rPr>
          <w:rFonts w:cs="Times New Roman"/>
          <w:b/>
          <w:szCs w:val="24"/>
          <w:lang w:val="en-ZA"/>
        </w:rPr>
        <w:t>Learning Outcomes, Content and Suggested Assessment Methods</w:t>
      </w:r>
    </w:p>
    <w:p w14:paraId="6BC41BE9" w14:textId="77777777" w:rsidR="009F111B" w:rsidRPr="00725E27" w:rsidRDefault="009F111B" w:rsidP="009F111B">
      <w:pPr>
        <w:spacing w:after="120" w:line="360" w:lineRule="auto"/>
        <w:contextualSpacing/>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725E27" w:rsidRPr="00725E27" w14:paraId="1580AF3B" w14:textId="77777777" w:rsidTr="002B3FB2">
        <w:trPr>
          <w:trHeight w:val="620"/>
        </w:trPr>
        <w:tc>
          <w:tcPr>
            <w:tcW w:w="1345" w:type="pct"/>
            <w:tcBorders>
              <w:top w:val="single" w:sz="4" w:space="0" w:color="auto"/>
              <w:left w:val="single" w:sz="4" w:space="0" w:color="auto"/>
              <w:bottom w:val="single" w:sz="4" w:space="0" w:color="auto"/>
              <w:right w:val="single" w:sz="4" w:space="0" w:color="auto"/>
            </w:tcBorders>
            <w:hideMark/>
          </w:tcPr>
          <w:p w14:paraId="5D6FBBDE" w14:textId="77777777" w:rsidR="009F111B" w:rsidRPr="00725E27" w:rsidRDefault="009F111B" w:rsidP="002B3FB2">
            <w:pPr>
              <w:spacing w:after="0" w:line="360" w:lineRule="auto"/>
              <w:rPr>
                <w:rFonts w:cs="Times New Roman"/>
                <w:szCs w:val="24"/>
              </w:rPr>
            </w:pPr>
            <w:r w:rsidRPr="00725E27">
              <w:rPr>
                <w:rFonts w:cs="Times New Roman"/>
                <w:b/>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14:paraId="2287282A" w14:textId="77777777" w:rsidR="009F111B" w:rsidRPr="00725E27" w:rsidRDefault="009F111B" w:rsidP="002B3FB2">
            <w:pPr>
              <w:spacing w:line="360" w:lineRule="auto"/>
              <w:ind w:left="720"/>
              <w:contextualSpacing/>
              <w:rPr>
                <w:rFonts w:cs="Times New Roman"/>
                <w:szCs w:val="24"/>
                <w:lang w:val="en-ZA"/>
              </w:rPr>
            </w:pPr>
            <w:r w:rsidRPr="00725E27">
              <w:rPr>
                <w:rFonts w:cs="Times New Roman"/>
                <w:b/>
                <w:szCs w:val="24"/>
                <w:lang w:val="en-ZA"/>
              </w:rPr>
              <w:t>Content</w:t>
            </w:r>
            <w:r w:rsidRPr="00725E27">
              <w:rPr>
                <w:rFonts w:cs="Times New Roman"/>
                <w:b/>
                <w:bCs/>
                <w:szCs w:val="24"/>
                <w:lang w:val="en-ZW"/>
              </w:rPr>
              <w:t xml:space="preserve"> </w:t>
            </w:r>
          </w:p>
          <w:p w14:paraId="361C980B" w14:textId="77777777" w:rsidR="009F111B" w:rsidRPr="00725E27" w:rsidRDefault="009F111B" w:rsidP="002B3FB2">
            <w:pPr>
              <w:spacing w:after="0" w:line="360" w:lineRule="auto"/>
              <w:rPr>
                <w:rFonts w:cs="Times New Roman"/>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14:paraId="0201AE19" w14:textId="77777777" w:rsidR="009F111B" w:rsidRPr="00725E27" w:rsidRDefault="009F111B" w:rsidP="002B3FB2">
            <w:pPr>
              <w:spacing w:after="0" w:line="360" w:lineRule="auto"/>
              <w:rPr>
                <w:rFonts w:cs="Times New Roman"/>
                <w:szCs w:val="24"/>
                <w:lang w:val="en-ZA"/>
              </w:rPr>
            </w:pPr>
            <w:r w:rsidRPr="00725E27">
              <w:rPr>
                <w:rFonts w:cs="Times New Roman"/>
                <w:b/>
                <w:szCs w:val="24"/>
                <w:lang w:val="en-ZA"/>
              </w:rPr>
              <w:t>Suggested Assessment Methods</w:t>
            </w:r>
          </w:p>
        </w:tc>
      </w:tr>
      <w:tr w:rsidR="00725E27" w:rsidRPr="00725E27" w14:paraId="34E252D3" w14:textId="77777777" w:rsidTr="002B3FB2">
        <w:trPr>
          <w:trHeight w:val="755"/>
        </w:trPr>
        <w:tc>
          <w:tcPr>
            <w:tcW w:w="1345" w:type="pct"/>
            <w:tcBorders>
              <w:top w:val="single" w:sz="4" w:space="0" w:color="auto"/>
              <w:left w:val="single" w:sz="4" w:space="0" w:color="auto"/>
              <w:bottom w:val="single" w:sz="4" w:space="0" w:color="auto"/>
              <w:right w:val="single" w:sz="4" w:space="0" w:color="auto"/>
            </w:tcBorders>
          </w:tcPr>
          <w:p w14:paraId="04CF1C1E" w14:textId="77777777" w:rsidR="009F111B" w:rsidRPr="00725E27" w:rsidRDefault="009F111B" w:rsidP="004470E5">
            <w:pPr>
              <w:pStyle w:val="ListParagraph"/>
              <w:numPr>
                <w:ilvl w:val="0"/>
                <w:numId w:val="546"/>
              </w:numPr>
              <w:spacing w:after="0" w:line="360" w:lineRule="auto"/>
              <w:jc w:val="left"/>
              <w:rPr>
                <w:szCs w:val="24"/>
              </w:rPr>
            </w:pPr>
            <w:r w:rsidRPr="00725E27">
              <w:rPr>
                <w:szCs w:val="24"/>
              </w:rPr>
              <w:t>Carry out earthwork activities</w:t>
            </w:r>
          </w:p>
        </w:tc>
        <w:tc>
          <w:tcPr>
            <w:tcW w:w="2089" w:type="pct"/>
            <w:tcBorders>
              <w:top w:val="single" w:sz="4" w:space="0" w:color="auto"/>
              <w:left w:val="single" w:sz="4" w:space="0" w:color="auto"/>
              <w:bottom w:val="single" w:sz="4" w:space="0" w:color="auto"/>
              <w:right w:val="single" w:sz="4" w:space="0" w:color="auto"/>
            </w:tcBorders>
          </w:tcPr>
          <w:p w14:paraId="18765F6D" w14:textId="77777777" w:rsidR="009F111B" w:rsidRPr="00725E27" w:rsidRDefault="009F111B" w:rsidP="004470E5">
            <w:pPr>
              <w:pStyle w:val="ListParagraph"/>
              <w:numPr>
                <w:ilvl w:val="1"/>
                <w:numId w:val="546"/>
              </w:numPr>
              <w:tabs>
                <w:tab w:val="left" w:pos="466"/>
              </w:tabs>
              <w:spacing w:after="0"/>
              <w:jc w:val="left"/>
              <w:rPr>
                <w:szCs w:val="24"/>
              </w:rPr>
            </w:pPr>
            <w:r w:rsidRPr="00725E27">
              <w:rPr>
                <w:b/>
                <w:bCs/>
                <w:iCs/>
                <w:szCs w:val="24"/>
              </w:rPr>
              <w:t xml:space="preserve"> Earthwork resources</w:t>
            </w:r>
            <w:r w:rsidRPr="00725E27">
              <w:rPr>
                <w:szCs w:val="24"/>
              </w:rPr>
              <w:t xml:space="preserve"> </w:t>
            </w:r>
          </w:p>
          <w:p w14:paraId="103798BD" w14:textId="77777777" w:rsidR="009F111B" w:rsidRPr="00725E27" w:rsidRDefault="009F111B" w:rsidP="004470E5">
            <w:pPr>
              <w:numPr>
                <w:ilvl w:val="2"/>
                <w:numId w:val="546"/>
              </w:numPr>
              <w:tabs>
                <w:tab w:val="left" w:pos="466"/>
              </w:tabs>
              <w:spacing w:after="0"/>
              <w:contextualSpacing/>
              <w:jc w:val="left"/>
              <w:rPr>
                <w:rFonts w:cs="Times New Roman"/>
                <w:szCs w:val="24"/>
                <w:lang w:val="en-ZW"/>
              </w:rPr>
            </w:pPr>
            <w:r w:rsidRPr="00725E27">
              <w:rPr>
                <w:rFonts w:cs="Times New Roman"/>
                <w:szCs w:val="24"/>
                <w:lang w:val="en-ZW"/>
              </w:rPr>
              <w:t>Plants and equipment’s</w:t>
            </w:r>
          </w:p>
          <w:p w14:paraId="3FEB50B8" w14:textId="77777777" w:rsidR="009F111B" w:rsidRPr="00725E27" w:rsidRDefault="009F111B" w:rsidP="004470E5">
            <w:pPr>
              <w:numPr>
                <w:ilvl w:val="2"/>
                <w:numId w:val="546"/>
              </w:numPr>
              <w:tabs>
                <w:tab w:val="left" w:pos="466"/>
              </w:tabs>
              <w:spacing w:after="0"/>
              <w:contextualSpacing/>
              <w:jc w:val="left"/>
              <w:rPr>
                <w:rFonts w:cs="Times New Roman"/>
                <w:szCs w:val="24"/>
                <w:lang w:val="en-ZW"/>
              </w:rPr>
            </w:pPr>
            <w:r w:rsidRPr="00725E27">
              <w:rPr>
                <w:rFonts w:cs="Times New Roman"/>
                <w:szCs w:val="24"/>
                <w:lang w:val="en-ZW"/>
              </w:rPr>
              <w:t>Overview of earthmoving equipment</w:t>
            </w:r>
          </w:p>
          <w:p w14:paraId="41847650" w14:textId="77777777" w:rsidR="009F111B" w:rsidRPr="00725E27" w:rsidRDefault="009F111B" w:rsidP="004470E5">
            <w:pPr>
              <w:numPr>
                <w:ilvl w:val="2"/>
                <w:numId w:val="546"/>
              </w:numPr>
              <w:tabs>
                <w:tab w:val="left" w:pos="466"/>
              </w:tabs>
              <w:spacing w:after="0"/>
              <w:contextualSpacing/>
              <w:jc w:val="left"/>
              <w:rPr>
                <w:rFonts w:cs="Times New Roman"/>
                <w:szCs w:val="24"/>
                <w:lang w:val="en-ZW"/>
              </w:rPr>
            </w:pPr>
            <w:r w:rsidRPr="00725E27">
              <w:rPr>
                <w:rFonts w:cs="Times New Roman"/>
                <w:szCs w:val="24"/>
                <w:lang w:val="en-ZW"/>
              </w:rPr>
              <w:t>Equipment maintenance and safety checks</w:t>
            </w:r>
          </w:p>
          <w:p w14:paraId="11BBC23E" w14:textId="77777777" w:rsidR="009F111B" w:rsidRPr="00725E27" w:rsidRDefault="009F111B" w:rsidP="004470E5">
            <w:pPr>
              <w:numPr>
                <w:ilvl w:val="1"/>
                <w:numId w:val="546"/>
              </w:numPr>
              <w:spacing w:after="0"/>
              <w:contextualSpacing/>
              <w:jc w:val="left"/>
              <w:rPr>
                <w:rFonts w:cs="Times New Roman"/>
                <w:szCs w:val="24"/>
                <w:lang w:val="en-ZW"/>
              </w:rPr>
            </w:pPr>
            <w:r w:rsidRPr="00725E27">
              <w:rPr>
                <w:rFonts w:cs="Times New Roman"/>
                <w:b/>
                <w:bCs/>
                <w:iCs/>
                <w:szCs w:val="24"/>
                <w:lang w:val="en-ZW"/>
              </w:rPr>
              <w:lastRenderedPageBreak/>
              <w:t>Site clearance</w:t>
            </w:r>
            <w:r w:rsidRPr="00725E27">
              <w:rPr>
                <w:rFonts w:cs="Times New Roman"/>
                <w:szCs w:val="24"/>
                <w:lang w:val="en-ZW"/>
              </w:rPr>
              <w:t xml:space="preserve"> </w:t>
            </w:r>
          </w:p>
          <w:p w14:paraId="6B177C91" w14:textId="77777777" w:rsidR="009F111B" w:rsidRPr="00725E27" w:rsidRDefault="009F111B" w:rsidP="004470E5">
            <w:pPr>
              <w:numPr>
                <w:ilvl w:val="2"/>
                <w:numId w:val="546"/>
              </w:numPr>
              <w:spacing w:after="0"/>
              <w:contextualSpacing/>
              <w:jc w:val="left"/>
              <w:rPr>
                <w:rFonts w:cs="Times New Roman"/>
                <w:szCs w:val="24"/>
                <w:lang w:val="en-ZW"/>
              </w:rPr>
            </w:pPr>
            <w:r w:rsidRPr="00725E27">
              <w:rPr>
                <w:rFonts w:cs="Times New Roman"/>
                <w:szCs w:val="24"/>
                <w:lang w:val="en-ZW"/>
              </w:rPr>
              <w:t>Activities including Tree felling and stump removal, Boulders removal, Bush clearing</w:t>
            </w:r>
          </w:p>
          <w:p w14:paraId="7F12C1C8" w14:textId="77777777" w:rsidR="009F111B" w:rsidRPr="00725E27" w:rsidRDefault="009F111B" w:rsidP="004470E5">
            <w:pPr>
              <w:numPr>
                <w:ilvl w:val="2"/>
                <w:numId w:val="546"/>
              </w:numPr>
              <w:spacing w:after="0"/>
              <w:contextualSpacing/>
              <w:jc w:val="left"/>
              <w:rPr>
                <w:rFonts w:cs="Times New Roman"/>
                <w:szCs w:val="24"/>
                <w:lang w:val="en-ZW"/>
              </w:rPr>
            </w:pPr>
            <w:r w:rsidRPr="00725E27">
              <w:rPr>
                <w:rFonts w:cs="Times New Roman"/>
                <w:szCs w:val="24"/>
                <w:lang w:val="en-ZW"/>
              </w:rPr>
              <w:t>Importance of site clearance before construction</w:t>
            </w:r>
          </w:p>
          <w:p w14:paraId="0DA10048" w14:textId="77777777" w:rsidR="009F111B" w:rsidRPr="00725E27" w:rsidRDefault="009F111B" w:rsidP="004470E5">
            <w:pPr>
              <w:numPr>
                <w:ilvl w:val="2"/>
                <w:numId w:val="546"/>
              </w:numPr>
              <w:spacing w:after="0"/>
              <w:contextualSpacing/>
              <w:jc w:val="left"/>
              <w:rPr>
                <w:rFonts w:cs="Times New Roman"/>
                <w:szCs w:val="24"/>
                <w:lang w:val="en-ZW"/>
              </w:rPr>
            </w:pPr>
            <w:r w:rsidRPr="00725E27">
              <w:rPr>
                <w:rFonts w:cs="Times New Roman"/>
                <w:szCs w:val="24"/>
                <w:lang w:val="en-ZW"/>
              </w:rPr>
              <w:t>Waste management during site clearance</w:t>
            </w:r>
          </w:p>
          <w:p w14:paraId="74948FE9" w14:textId="77777777" w:rsidR="009F111B" w:rsidRPr="00725E27" w:rsidRDefault="009F111B" w:rsidP="004470E5">
            <w:pPr>
              <w:numPr>
                <w:ilvl w:val="1"/>
                <w:numId w:val="546"/>
              </w:numPr>
              <w:spacing w:after="0" w:line="240" w:lineRule="auto"/>
              <w:contextualSpacing/>
              <w:jc w:val="left"/>
              <w:rPr>
                <w:rFonts w:cs="Times New Roman"/>
                <w:szCs w:val="24"/>
                <w:lang w:val="en-ZW"/>
              </w:rPr>
            </w:pPr>
            <w:r w:rsidRPr="00725E27">
              <w:rPr>
                <w:rFonts w:cs="Times New Roman"/>
                <w:szCs w:val="24"/>
                <w:lang w:val="en-ZW"/>
              </w:rPr>
              <w:t xml:space="preserve">Drawings interpretation </w:t>
            </w:r>
          </w:p>
          <w:p w14:paraId="0261E1F9" w14:textId="77777777" w:rsidR="009F111B" w:rsidRPr="00725E27" w:rsidRDefault="009F111B" w:rsidP="004470E5">
            <w:pPr>
              <w:pStyle w:val="ListParagraph"/>
              <w:numPr>
                <w:ilvl w:val="0"/>
                <w:numId w:val="526"/>
              </w:numPr>
              <w:spacing w:after="0" w:line="240" w:lineRule="auto"/>
              <w:jc w:val="left"/>
              <w:rPr>
                <w:rFonts w:eastAsia="Times New Roman"/>
                <w:vanish/>
                <w:szCs w:val="24"/>
              </w:rPr>
            </w:pPr>
          </w:p>
          <w:p w14:paraId="0026B88C" w14:textId="77777777" w:rsidR="009F111B" w:rsidRPr="00725E27" w:rsidRDefault="009F111B" w:rsidP="004470E5">
            <w:pPr>
              <w:pStyle w:val="ListParagraph"/>
              <w:numPr>
                <w:ilvl w:val="1"/>
                <w:numId w:val="526"/>
              </w:numPr>
              <w:spacing w:after="0" w:line="240" w:lineRule="auto"/>
              <w:jc w:val="left"/>
              <w:rPr>
                <w:rFonts w:eastAsia="Times New Roman"/>
                <w:vanish/>
                <w:szCs w:val="24"/>
              </w:rPr>
            </w:pPr>
          </w:p>
          <w:p w14:paraId="688270FB" w14:textId="77777777" w:rsidR="009F111B" w:rsidRPr="00725E27" w:rsidRDefault="009F111B" w:rsidP="004470E5">
            <w:pPr>
              <w:pStyle w:val="ListParagraph"/>
              <w:numPr>
                <w:ilvl w:val="1"/>
                <w:numId w:val="526"/>
              </w:numPr>
              <w:spacing w:after="0" w:line="240" w:lineRule="auto"/>
              <w:jc w:val="left"/>
              <w:rPr>
                <w:rFonts w:eastAsia="Times New Roman"/>
                <w:vanish/>
                <w:szCs w:val="24"/>
              </w:rPr>
            </w:pPr>
          </w:p>
          <w:p w14:paraId="6F353EC4" w14:textId="77777777" w:rsidR="009F111B" w:rsidRPr="00725E27" w:rsidRDefault="009F111B" w:rsidP="004470E5">
            <w:pPr>
              <w:pStyle w:val="ListParagraph"/>
              <w:numPr>
                <w:ilvl w:val="1"/>
                <w:numId w:val="526"/>
              </w:numPr>
              <w:spacing w:after="0" w:line="240" w:lineRule="auto"/>
              <w:jc w:val="left"/>
              <w:rPr>
                <w:rFonts w:eastAsia="Times New Roman"/>
                <w:vanish/>
                <w:szCs w:val="24"/>
              </w:rPr>
            </w:pPr>
          </w:p>
          <w:p w14:paraId="68B5E33B" w14:textId="77777777" w:rsidR="009F111B" w:rsidRPr="00725E27" w:rsidRDefault="009F111B" w:rsidP="004470E5">
            <w:pPr>
              <w:numPr>
                <w:ilvl w:val="2"/>
                <w:numId w:val="526"/>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Types of construction drawings </w:t>
            </w:r>
          </w:p>
          <w:p w14:paraId="24DB3C5B" w14:textId="77777777" w:rsidR="009F111B" w:rsidRPr="00725E27" w:rsidRDefault="009F111B" w:rsidP="004470E5">
            <w:pPr>
              <w:numPr>
                <w:ilvl w:val="2"/>
                <w:numId w:val="526"/>
              </w:numPr>
              <w:spacing w:after="0" w:line="240" w:lineRule="auto"/>
              <w:contextualSpacing/>
              <w:jc w:val="left"/>
              <w:rPr>
                <w:rFonts w:cs="Times New Roman"/>
                <w:szCs w:val="24"/>
                <w:lang w:val="en-ZW"/>
              </w:rPr>
            </w:pPr>
            <w:r w:rsidRPr="00725E27">
              <w:rPr>
                <w:rFonts w:eastAsia="Times New Roman" w:cs="Times New Roman"/>
                <w:szCs w:val="24"/>
                <w:lang w:val="en-ZW"/>
              </w:rPr>
              <w:t>Reading and understanding symbols and legends</w:t>
            </w:r>
          </w:p>
          <w:p w14:paraId="09A73472" w14:textId="77777777" w:rsidR="009F111B" w:rsidRPr="00725E27" w:rsidRDefault="009F111B" w:rsidP="004470E5">
            <w:pPr>
              <w:numPr>
                <w:ilvl w:val="2"/>
                <w:numId w:val="526"/>
              </w:numPr>
              <w:spacing w:after="0" w:line="240" w:lineRule="auto"/>
              <w:contextualSpacing/>
              <w:jc w:val="left"/>
              <w:rPr>
                <w:rFonts w:cs="Times New Roman"/>
                <w:szCs w:val="24"/>
                <w:lang w:val="en-ZW"/>
              </w:rPr>
            </w:pPr>
            <w:r w:rsidRPr="00725E27">
              <w:rPr>
                <w:rFonts w:eastAsia="Times New Roman" w:cs="Times New Roman"/>
                <w:szCs w:val="24"/>
                <w:lang w:val="en-ZW"/>
              </w:rPr>
              <w:t>Key dimensions and specifications</w:t>
            </w:r>
          </w:p>
          <w:p w14:paraId="6E93B488" w14:textId="77777777" w:rsidR="009F111B" w:rsidRPr="00725E27" w:rsidRDefault="009F111B" w:rsidP="004470E5">
            <w:pPr>
              <w:numPr>
                <w:ilvl w:val="2"/>
                <w:numId w:val="526"/>
              </w:numPr>
              <w:spacing w:after="0" w:line="240" w:lineRule="auto"/>
              <w:contextualSpacing/>
              <w:jc w:val="left"/>
              <w:rPr>
                <w:rFonts w:cs="Times New Roman"/>
                <w:szCs w:val="24"/>
                <w:lang w:val="en-ZW"/>
              </w:rPr>
            </w:pPr>
            <w:r w:rsidRPr="00725E27">
              <w:rPr>
                <w:rFonts w:eastAsia="Times New Roman" w:cs="Times New Roman"/>
                <w:szCs w:val="24"/>
                <w:lang w:val="en-ZW"/>
              </w:rPr>
              <w:t>Identifying critical details)</w:t>
            </w:r>
          </w:p>
          <w:p w14:paraId="3381AB4F" w14:textId="77777777" w:rsidR="009F111B" w:rsidRPr="00725E27" w:rsidRDefault="009F111B" w:rsidP="004470E5">
            <w:pPr>
              <w:numPr>
                <w:ilvl w:val="1"/>
                <w:numId w:val="546"/>
              </w:numPr>
              <w:spacing w:after="0" w:line="240" w:lineRule="auto"/>
              <w:contextualSpacing/>
              <w:jc w:val="left"/>
              <w:rPr>
                <w:rFonts w:cs="Times New Roman"/>
                <w:szCs w:val="24"/>
                <w:lang w:val="en-ZW"/>
              </w:rPr>
            </w:pPr>
            <w:r w:rsidRPr="00725E27">
              <w:rPr>
                <w:rFonts w:cs="Times New Roman"/>
                <w:szCs w:val="24"/>
                <w:lang w:val="en-ZW"/>
              </w:rPr>
              <w:t xml:space="preserve">Setting out for earthworks </w:t>
            </w:r>
          </w:p>
          <w:p w14:paraId="1095D0BE" w14:textId="77777777" w:rsidR="009F111B" w:rsidRPr="00725E27" w:rsidRDefault="009F111B" w:rsidP="004470E5">
            <w:pPr>
              <w:pStyle w:val="ListParagraph"/>
              <w:numPr>
                <w:ilvl w:val="0"/>
                <w:numId w:val="527"/>
              </w:numPr>
              <w:spacing w:after="0" w:line="240" w:lineRule="auto"/>
              <w:jc w:val="left"/>
              <w:rPr>
                <w:rFonts w:eastAsia="Times New Roman"/>
                <w:vanish/>
                <w:szCs w:val="24"/>
              </w:rPr>
            </w:pPr>
          </w:p>
          <w:p w14:paraId="5E75B0BC" w14:textId="77777777" w:rsidR="009F111B" w:rsidRPr="00725E27" w:rsidRDefault="009F111B" w:rsidP="004470E5">
            <w:pPr>
              <w:pStyle w:val="ListParagraph"/>
              <w:numPr>
                <w:ilvl w:val="1"/>
                <w:numId w:val="527"/>
              </w:numPr>
              <w:spacing w:after="0" w:line="240" w:lineRule="auto"/>
              <w:jc w:val="left"/>
              <w:rPr>
                <w:rFonts w:eastAsia="Times New Roman"/>
                <w:vanish/>
                <w:szCs w:val="24"/>
              </w:rPr>
            </w:pPr>
          </w:p>
          <w:p w14:paraId="640A0079" w14:textId="77777777" w:rsidR="009F111B" w:rsidRPr="00725E27" w:rsidRDefault="009F111B" w:rsidP="004470E5">
            <w:pPr>
              <w:pStyle w:val="ListParagraph"/>
              <w:numPr>
                <w:ilvl w:val="1"/>
                <w:numId w:val="527"/>
              </w:numPr>
              <w:spacing w:after="0" w:line="240" w:lineRule="auto"/>
              <w:jc w:val="left"/>
              <w:rPr>
                <w:rFonts w:eastAsia="Times New Roman"/>
                <w:vanish/>
                <w:szCs w:val="24"/>
              </w:rPr>
            </w:pPr>
          </w:p>
          <w:p w14:paraId="6EC11C8A" w14:textId="77777777" w:rsidR="009F111B" w:rsidRPr="00725E27" w:rsidRDefault="009F111B" w:rsidP="004470E5">
            <w:pPr>
              <w:pStyle w:val="ListParagraph"/>
              <w:numPr>
                <w:ilvl w:val="1"/>
                <w:numId w:val="527"/>
              </w:numPr>
              <w:spacing w:after="0" w:line="240" w:lineRule="auto"/>
              <w:jc w:val="left"/>
              <w:rPr>
                <w:rFonts w:eastAsia="Times New Roman"/>
                <w:vanish/>
                <w:szCs w:val="24"/>
              </w:rPr>
            </w:pPr>
          </w:p>
          <w:p w14:paraId="0170BA45" w14:textId="77777777" w:rsidR="009F111B" w:rsidRPr="00725E27" w:rsidRDefault="009F111B" w:rsidP="004470E5">
            <w:pPr>
              <w:pStyle w:val="ListParagraph"/>
              <w:numPr>
                <w:ilvl w:val="1"/>
                <w:numId w:val="527"/>
              </w:numPr>
              <w:spacing w:after="0" w:line="240" w:lineRule="auto"/>
              <w:jc w:val="left"/>
              <w:rPr>
                <w:rFonts w:eastAsia="Times New Roman"/>
                <w:vanish/>
                <w:szCs w:val="24"/>
              </w:rPr>
            </w:pPr>
          </w:p>
          <w:p w14:paraId="5CA69E57" w14:textId="77777777" w:rsidR="009F111B" w:rsidRPr="00725E27" w:rsidRDefault="009F111B" w:rsidP="004470E5">
            <w:pPr>
              <w:numPr>
                <w:ilvl w:val="2"/>
                <w:numId w:val="527"/>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Definition and importance of setting out</w:t>
            </w:r>
          </w:p>
          <w:p w14:paraId="7F154F10" w14:textId="77777777" w:rsidR="009F111B" w:rsidRPr="00725E27" w:rsidRDefault="009F111B" w:rsidP="004470E5">
            <w:pPr>
              <w:numPr>
                <w:ilvl w:val="2"/>
                <w:numId w:val="527"/>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 xml:space="preserve">Tools and equipment used </w:t>
            </w:r>
          </w:p>
          <w:p w14:paraId="6F870DD9" w14:textId="77777777" w:rsidR="009F111B" w:rsidRPr="00725E27" w:rsidRDefault="009F111B" w:rsidP="004470E5">
            <w:pPr>
              <w:numPr>
                <w:ilvl w:val="2"/>
                <w:numId w:val="527"/>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Techniques for accurate marking </w:t>
            </w:r>
          </w:p>
          <w:p w14:paraId="2B2B338C" w14:textId="77777777" w:rsidR="009F111B" w:rsidRPr="00725E27" w:rsidRDefault="009F111B" w:rsidP="004470E5">
            <w:pPr>
              <w:numPr>
                <w:ilvl w:val="1"/>
                <w:numId w:val="546"/>
              </w:numPr>
              <w:spacing w:after="0" w:line="240" w:lineRule="auto"/>
              <w:contextualSpacing/>
              <w:jc w:val="left"/>
              <w:rPr>
                <w:rFonts w:cs="Times New Roman"/>
                <w:szCs w:val="24"/>
                <w:lang w:val="en-ZW"/>
              </w:rPr>
            </w:pPr>
            <w:r w:rsidRPr="00725E27">
              <w:rPr>
                <w:rFonts w:cs="Times New Roman"/>
                <w:szCs w:val="24"/>
                <w:lang w:val="en-ZW"/>
              </w:rPr>
              <w:t xml:space="preserve">Ground levels </w:t>
            </w:r>
          </w:p>
          <w:p w14:paraId="3365431F" w14:textId="77777777" w:rsidR="009F111B" w:rsidRPr="00725E27" w:rsidRDefault="009F111B" w:rsidP="004470E5">
            <w:pPr>
              <w:pStyle w:val="ListParagraph"/>
              <w:numPr>
                <w:ilvl w:val="0"/>
                <w:numId w:val="528"/>
              </w:numPr>
              <w:spacing w:after="0" w:line="240" w:lineRule="auto"/>
              <w:jc w:val="left"/>
              <w:rPr>
                <w:rFonts w:eastAsia="Times New Roman"/>
                <w:vanish/>
                <w:szCs w:val="24"/>
              </w:rPr>
            </w:pPr>
          </w:p>
          <w:p w14:paraId="4ECCDE1E" w14:textId="77777777" w:rsidR="009F111B" w:rsidRPr="00725E27" w:rsidRDefault="009F111B" w:rsidP="004470E5">
            <w:pPr>
              <w:pStyle w:val="ListParagraph"/>
              <w:numPr>
                <w:ilvl w:val="1"/>
                <w:numId w:val="528"/>
              </w:numPr>
              <w:spacing w:after="0" w:line="240" w:lineRule="auto"/>
              <w:jc w:val="left"/>
              <w:rPr>
                <w:rFonts w:eastAsia="Times New Roman"/>
                <w:vanish/>
                <w:szCs w:val="24"/>
              </w:rPr>
            </w:pPr>
          </w:p>
          <w:p w14:paraId="24720748" w14:textId="77777777" w:rsidR="009F111B" w:rsidRPr="00725E27" w:rsidRDefault="009F111B" w:rsidP="004470E5">
            <w:pPr>
              <w:pStyle w:val="ListParagraph"/>
              <w:numPr>
                <w:ilvl w:val="1"/>
                <w:numId w:val="528"/>
              </w:numPr>
              <w:spacing w:after="0" w:line="240" w:lineRule="auto"/>
              <w:jc w:val="left"/>
              <w:rPr>
                <w:rFonts w:eastAsia="Times New Roman"/>
                <w:vanish/>
                <w:szCs w:val="24"/>
              </w:rPr>
            </w:pPr>
          </w:p>
          <w:p w14:paraId="458E1B97" w14:textId="77777777" w:rsidR="009F111B" w:rsidRPr="00725E27" w:rsidRDefault="009F111B" w:rsidP="004470E5">
            <w:pPr>
              <w:pStyle w:val="ListParagraph"/>
              <w:numPr>
                <w:ilvl w:val="1"/>
                <w:numId w:val="528"/>
              </w:numPr>
              <w:spacing w:after="0" w:line="240" w:lineRule="auto"/>
              <w:jc w:val="left"/>
              <w:rPr>
                <w:rFonts w:eastAsia="Times New Roman"/>
                <w:vanish/>
                <w:szCs w:val="24"/>
              </w:rPr>
            </w:pPr>
          </w:p>
          <w:p w14:paraId="77C53FCD" w14:textId="77777777" w:rsidR="009F111B" w:rsidRPr="00725E27" w:rsidRDefault="009F111B" w:rsidP="004470E5">
            <w:pPr>
              <w:pStyle w:val="ListParagraph"/>
              <w:numPr>
                <w:ilvl w:val="1"/>
                <w:numId w:val="528"/>
              </w:numPr>
              <w:spacing w:after="0" w:line="240" w:lineRule="auto"/>
              <w:jc w:val="left"/>
              <w:rPr>
                <w:rFonts w:eastAsia="Times New Roman"/>
                <w:vanish/>
                <w:szCs w:val="24"/>
              </w:rPr>
            </w:pPr>
          </w:p>
          <w:p w14:paraId="652D9468" w14:textId="77777777" w:rsidR="009F111B" w:rsidRPr="00725E27" w:rsidRDefault="009F111B" w:rsidP="004470E5">
            <w:pPr>
              <w:pStyle w:val="ListParagraph"/>
              <w:numPr>
                <w:ilvl w:val="1"/>
                <w:numId w:val="528"/>
              </w:numPr>
              <w:spacing w:after="0" w:line="240" w:lineRule="auto"/>
              <w:jc w:val="left"/>
              <w:rPr>
                <w:rFonts w:eastAsia="Times New Roman"/>
                <w:vanish/>
                <w:szCs w:val="24"/>
              </w:rPr>
            </w:pPr>
          </w:p>
          <w:p w14:paraId="20A33A37" w14:textId="77777777" w:rsidR="009F111B" w:rsidRPr="00725E27" w:rsidRDefault="009F111B" w:rsidP="004470E5">
            <w:pPr>
              <w:numPr>
                <w:ilvl w:val="2"/>
                <w:numId w:val="528"/>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Importance of understanding ground levels in earthworks</w:t>
            </w:r>
          </w:p>
          <w:p w14:paraId="30FD210E" w14:textId="77777777" w:rsidR="009F111B" w:rsidRPr="00725E27" w:rsidRDefault="009F111B" w:rsidP="004470E5">
            <w:pPr>
              <w:numPr>
                <w:ilvl w:val="2"/>
                <w:numId w:val="528"/>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 xml:space="preserve">Techniques for measuring and recording ground levels </w:t>
            </w:r>
          </w:p>
          <w:p w14:paraId="79E9DE17" w14:textId="77777777" w:rsidR="009F111B" w:rsidRPr="00725E27" w:rsidRDefault="009F111B" w:rsidP="004470E5">
            <w:pPr>
              <w:numPr>
                <w:ilvl w:val="1"/>
                <w:numId w:val="546"/>
              </w:numPr>
              <w:spacing w:after="0" w:line="240" w:lineRule="auto"/>
              <w:contextualSpacing/>
              <w:jc w:val="left"/>
              <w:rPr>
                <w:rFonts w:cs="Times New Roman"/>
                <w:szCs w:val="24"/>
                <w:lang w:val="en-ZW"/>
              </w:rPr>
            </w:pPr>
            <w:r w:rsidRPr="00725E27">
              <w:rPr>
                <w:rFonts w:cs="Times New Roman"/>
                <w:szCs w:val="24"/>
                <w:lang w:val="en-ZW"/>
              </w:rPr>
              <w:t>Volumes of cut and fill</w:t>
            </w:r>
          </w:p>
          <w:p w14:paraId="1BFA078D" w14:textId="77777777" w:rsidR="009F111B" w:rsidRPr="00725E27" w:rsidRDefault="009F111B" w:rsidP="004470E5">
            <w:pPr>
              <w:pStyle w:val="ListParagraph"/>
              <w:numPr>
                <w:ilvl w:val="0"/>
                <w:numId w:val="529"/>
              </w:numPr>
              <w:spacing w:after="0" w:line="240" w:lineRule="auto"/>
              <w:jc w:val="left"/>
              <w:rPr>
                <w:rFonts w:eastAsia="Times New Roman"/>
                <w:vanish/>
                <w:szCs w:val="24"/>
              </w:rPr>
            </w:pPr>
          </w:p>
          <w:p w14:paraId="620074FA" w14:textId="77777777" w:rsidR="009F111B" w:rsidRPr="00725E27" w:rsidRDefault="009F111B" w:rsidP="004470E5">
            <w:pPr>
              <w:pStyle w:val="ListParagraph"/>
              <w:numPr>
                <w:ilvl w:val="1"/>
                <w:numId w:val="529"/>
              </w:numPr>
              <w:spacing w:after="0" w:line="240" w:lineRule="auto"/>
              <w:jc w:val="left"/>
              <w:rPr>
                <w:rFonts w:eastAsia="Times New Roman"/>
                <w:vanish/>
                <w:szCs w:val="24"/>
              </w:rPr>
            </w:pPr>
          </w:p>
          <w:p w14:paraId="469482F8" w14:textId="77777777" w:rsidR="009F111B" w:rsidRPr="00725E27" w:rsidRDefault="009F111B" w:rsidP="004470E5">
            <w:pPr>
              <w:pStyle w:val="ListParagraph"/>
              <w:numPr>
                <w:ilvl w:val="1"/>
                <w:numId w:val="529"/>
              </w:numPr>
              <w:spacing w:after="0" w:line="240" w:lineRule="auto"/>
              <w:jc w:val="left"/>
              <w:rPr>
                <w:rFonts w:eastAsia="Times New Roman"/>
                <w:vanish/>
                <w:szCs w:val="24"/>
              </w:rPr>
            </w:pPr>
          </w:p>
          <w:p w14:paraId="4A71505D" w14:textId="77777777" w:rsidR="009F111B" w:rsidRPr="00725E27" w:rsidRDefault="009F111B" w:rsidP="004470E5">
            <w:pPr>
              <w:pStyle w:val="ListParagraph"/>
              <w:numPr>
                <w:ilvl w:val="1"/>
                <w:numId w:val="529"/>
              </w:numPr>
              <w:spacing w:after="0" w:line="240" w:lineRule="auto"/>
              <w:jc w:val="left"/>
              <w:rPr>
                <w:rFonts w:eastAsia="Times New Roman"/>
                <w:vanish/>
                <w:szCs w:val="24"/>
              </w:rPr>
            </w:pPr>
          </w:p>
          <w:p w14:paraId="7824EBAE" w14:textId="77777777" w:rsidR="009F111B" w:rsidRPr="00725E27" w:rsidRDefault="009F111B" w:rsidP="004470E5">
            <w:pPr>
              <w:pStyle w:val="ListParagraph"/>
              <w:numPr>
                <w:ilvl w:val="1"/>
                <w:numId w:val="529"/>
              </w:numPr>
              <w:spacing w:after="0" w:line="240" w:lineRule="auto"/>
              <w:jc w:val="left"/>
              <w:rPr>
                <w:rFonts w:eastAsia="Times New Roman"/>
                <w:vanish/>
                <w:szCs w:val="24"/>
              </w:rPr>
            </w:pPr>
          </w:p>
          <w:p w14:paraId="3B7261A1" w14:textId="77777777" w:rsidR="009F111B" w:rsidRPr="00725E27" w:rsidRDefault="009F111B" w:rsidP="004470E5">
            <w:pPr>
              <w:pStyle w:val="ListParagraph"/>
              <w:numPr>
                <w:ilvl w:val="1"/>
                <w:numId w:val="529"/>
              </w:numPr>
              <w:spacing w:after="0" w:line="240" w:lineRule="auto"/>
              <w:jc w:val="left"/>
              <w:rPr>
                <w:rFonts w:eastAsia="Times New Roman"/>
                <w:vanish/>
                <w:szCs w:val="24"/>
              </w:rPr>
            </w:pPr>
          </w:p>
          <w:p w14:paraId="2E183B3A" w14:textId="77777777" w:rsidR="009F111B" w:rsidRPr="00725E27" w:rsidRDefault="009F111B" w:rsidP="004470E5">
            <w:pPr>
              <w:pStyle w:val="ListParagraph"/>
              <w:numPr>
                <w:ilvl w:val="1"/>
                <w:numId w:val="529"/>
              </w:numPr>
              <w:spacing w:after="0" w:line="240" w:lineRule="auto"/>
              <w:jc w:val="left"/>
              <w:rPr>
                <w:rFonts w:eastAsia="Times New Roman"/>
                <w:vanish/>
                <w:szCs w:val="24"/>
              </w:rPr>
            </w:pPr>
          </w:p>
          <w:p w14:paraId="72A4DC76" w14:textId="77777777" w:rsidR="009F111B" w:rsidRPr="00725E27" w:rsidRDefault="009F111B" w:rsidP="004470E5">
            <w:pPr>
              <w:numPr>
                <w:ilvl w:val="2"/>
                <w:numId w:val="529"/>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Definition of cut and fill in earthworks</w:t>
            </w:r>
          </w:p>
          <w:p w14:paraId="39AA8424" w14:textId="77777777" w:rsidR="009F111B" w:rsidRPr="00725E27" w:rsidRDefault="009F111B" w:rsidP="004470E5">
            <w:pPr>
              <w:numPr>
                <w:ilvl w:val="2"/>
                <w:numId w:val="529"/>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 xml:space="preserve">Methods for calculating volumes </w:t>
            </w:r>
          </w:p>
          <w:p w14:paraId="5D9C3ADC" w14:textId="77777777" w:rsidR="009F111B" w:rsidRPr="00725E27" w:rsidRDefault="009F111B" w:rsidP="004470E5">
            <w:pPr>
              <w:numPr>
                <w:ilvl w:val="2"/>
                <w:numId w:val="529"/>
              </w:numPr>
              <w:spacing w:after="0" w:line="240" w:lineRule="auto"/>
              <w:contextualSpacing/>
              <w:jc w:val="left"/>
              <w:rPr>
                <w:rFonts w:cs="Times New Roman"/>
                <w:szCs w:val="24"/>
                <w:lang w:val="en-ZW"/>
              </w:rPr>
            </w:pPr>
            <w:r w:rsidRPr="00725E27">
              <w:rPr>
                <w:rFonts w:eastAsia="Times New Roman" w:cs="Times New Roman"/>
                <w:szCs w:val="24"/>
                <w:lang w:val="en-ZW"/>
              </w:rPr>
              <w:t>Importance of balance between cut and fill</w:t>
            </w:r>
            <w:r w:rsidRPr="00725E27">
              <w:rPr>
                <w:rFonts w:cs="Times New Roman"/>
                <w:szCs w:val="24"/>
                <w:lang w:val="en-ZW"/>
              </w:rPr>
              <w:t xml:space="preserve"> </w:t>
            </w:r>
          </w:p>
          <w:p w14:paraId="4D8AE555" w14:textId="77777777" w:rsidR="009F111B" w:rsidRPr="00725E27" w:rsidRDefault="009F111B" w:rsidP="004470E5">
            <w:pPr>
              <w:numPr>
                <w:ilvl w:val="1"/>
                <w:numId w:val="546"/>
              </w:numPr>
              <w:spacing w:after="0" w:line="240" w:lineRule="auto"/>
              <w:contextualSpacing/>
              <w:jc w:val="left"/>
              <w:rPr>
                <w:rFonts w:cs="Times New Roman"/>
                <w:szCs w:val="24"/>
                <w:lang w:val="en-ZW"/>
              </w:rPr>
            </w:pPr>
            <w:r w:rsidRPr="00725E27">
              <w:rPr>
                <w:rFonts w:cs="Times New Roman"/>
                <w:szCs w:val="24"/>
                <w:lang w:val="en-ZW"/>
              </w:rPr>
              <w:t>Disposal of waste</w:t>
            </w:r>
          </w:p>
          <w:p w14:paraId="648CDECB" w14:textId="77777777" w:rsidR="009F111B" w:rsidRPr="00725E27" w:rsidRDefault="009F111B" w:rsidP="004470E5">
            <w:pPr>
              <w:pStyle w:val="ListParagraph"/>
              <w:numPr>
                <w:ilvl w:val="0"/>
                <w:numId w:val="530"/>
              </w:numPr>
              <w:spacing w:after="0" w:line="240" w:lineRule="auto"/>
              <w:jc w:val="left"/>
              <w:rPr>
                <w:rFonts w:eastAsia="Times New Roman"/>
                <w:vanish/>
                <w:szCs w:val="24"/>
              </w:rPr>
            </w:pPr>
          </w:p>
          <w:p w14:paraId="0B4C07B0"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7ECF9AAA"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7D6D60A4"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68218191"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6874799B"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576A18A8"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1C40CDB5" w14:textId="77777777" w:rsidR="009F111B" w:rsidRPr="00725E27" w:rsidRDefault="009F111B" w:rsidP="004470E5">
            <w:pPr>
              <w:pStyle w:val="ListParagraph"/>
              <w:numPr>
                <w:ilvl w:val="1"/>
                <w:numId w:val="530"/>
              </w:numPr>
              <w:spacing w:after="0" w:line="240" w:lineRule="auto"/>
              <w:jc w:val="left"/>
              <w:rPr>
                <w:rFonts w:eastAsia="Times New Roman"/>
                <w:vanish/>
                <w:szCs w:val="24"/>
              </w:rPr>
            </w:pPr>
          </w:p>
          <w:p w14:paraId="7D206913" w14:textId="77777777" w:rsidR="009F111B" w:rsidRPr="00725E27" w:rsidRDefault="009F111B" w:rsidP="004470E5">
            <w:pPr>
              <w:numPr>
                <w:ilvl w:val="2"/>
                <w:numId w:val="530"/>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 xml:space="preserve">Types of waste generated in earthwork </w:t>
            </w:r>
          </w:p>
          <w:p w14:paraId="5F6BF350" w14:textId="77777777" w:rsidR="009F111B" w:rsidRPr="00725E27" w:rsidRDefault="009F111B" w:rsidP="004470E5">
            <w:pPr>
              <w:numPr>
                <w:ilvl w:val="2"/>
                <w:numId w:val="530"/>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lastRenderedPageBreak/>
              <w:t>Regulations and guidelines for waste disposal</w:t>
            </w:r>
          </w:p>
          <w:p w14:paraId="4B62362E" w14:textId="77777777" w:rsidR="009F111B" w:rsidRPr="00725E27" w:rsidRDefault="009F111B" w:rsidP="004470E5">
            <w:pPr>
              <w:numPr>
                <w:ilvl w:val="2"/>
                <w:numId w:val="530"/>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 xml:space="preserve">Recycling and reuse options for excavated materials  </w:t>
            </w:r>
          </w:p>
          <w:p w14:paraId="11C54EB1" w14:textId="77777777" w:rsidR="009F111B" w:rsidRPr="00725E27" w:rsidRDefault="009F111B" w:rsidP="004470E5">
            <w:pPr>
              <w:numPr>
                <w:ilvl w:val="1"/>
                <w:numId w:val="546"/>
              </w:numPr>
              <w:spacing w:after="0" w:line="240" w:lineRule="auto"/>
              <w:contextualSpacing/>
              <w:jc w:val="left"/>
              <w:rPr>
                <w:rFonts w:cs="Times New Roman"/>
                <w:b/>
                <w:bCs/>
                <w:iCs/>
                <w:szCs w:val="24"/>
                <w:lang w:val="en-ZW"/>
              </w:rPr>
            </w:pPr>
            <w:r w:rsidRPr="00725E27">
              <w:rPr>
                <w:rFonts w:cs="Times New Roman"/>
                <w:szCs w:val="24"/>
                <w:lang w:val="en-ZW"/>
              </w:rPr>
              <w:t xml:space="preserve">Construction tools and equipment </w:t>
            </w:r>
          </w:p>
          <w:p w14:paraId="596896D2" w14:textId="77777777" w:rsidR="009F111B" w:rsidRPr="00725E27" w:rsidRDefault="009F111B" w:rsidP="004470E5">
            <w:pPr>
              <w:pStyle w:val="ListParagraph"/>
              <w:numPr>
                <w:ilvl w:val="0"/>
                <w:numId w:val="531"/>
              </w:numPr>
              <w:spacing w:after="0" w:line="240" w:lineRule="auto"/>
              <w:jc w:val="left"/>
              <w:rPr>
                <w:rFonts w:eastAsia="Times New Roman"/>
                <w:vanish/>
                <w:szCs w:val="24"/>
              </w:rPr>
            </w:pPr>
          </w:p>
          <w:p w14:paraId="1C6ECAD0"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61673CD7"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5095F58C"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23F9D5DA"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428DC571"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53DC5132"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4623E080"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69687992" w14:textId="77777777" w:rsidR="009F111B" w:rsidRPr="00725E27" w:rsidRDefault="009F111B" w:rsidP="004470E5">
            <w:pPr>
              <w:pStyle w:val="ListParagraph"/>
              <w:numPr>
                <w:ilvl w:val="1"/>
                <w:numId w:val="531"/>
              </w:numPr>
              <w:spacing w:after="0" w:line="240" w:lineRule="auto"/>
              <w:jc w:val="left"/>
              <w:rPr>
                <w:rFonts w:eastAsia="Times New Roman"/>
                <w:vanish/>
                <w:szCs w:val="24"/>
              </w:rPr>
            </w:pPr>
          </w:p>
          <w:p w14:paraId="680CC588" w14:textId="77777777" w:rsidR="009F111B" w:rsidRPr="00725E27" w:rsidRDefault="009F111B" w:rsidP="004470E5">
            <w:pPr>
              <w:numPr>
                <w:ilvl w:val="2"/>
                <w:numId w:val="531"/>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Overview of common construction tools</w:t>
            </w:r>
          </w:p>
          <w:p w14:paraId="4D02D709" w14:textId="77777777" w:rsidR="009F111B" w:rsidRPr="00725E27" w:rsidRDefault="009F111B" w:rsidP="004470E5">
            <w:pPr>
              <w:numPr>
                <w:ilvl w:val="2"/>
                <w:numId w:val="531"/>
              </w:numPr>
              <w:spacing w:after="0" w:line="240" w:lineRule="auto"/>
              <w:contextualSpacing/>
              <w:jc w:val="left"/>
              <w:rPr>
                <w:rFonts w:eastAsia="Times New Roman" w:cs="Times New Roman"/>
                <w:szCs w:val="24"/>
                <w:lang w:val="en-ZW"/>
              </w:rPr>
            </w:pPr>
            <w:r w:rsidRPr="00725E27">
              <w:rPr>
                <w:rFonts w:eastAsia="Times New Roman" w:cs="Times New Roman"/>
                <w:szCs w:val="24"/>
                <w:lang w:val="en-ZW"/>
              </w:rPr>
              <w:t>Hand tools and their uses</w:t>
            </w:r>
          </w:p>
          <w:p w14:paraId="01004BF1" w14:textId="5089FF77" w:rsidR="009F111B" w:rsidRPr="00725E27" w:rsidRDefault="009F111B" w:rsidP="004470E5">
            <w:pPr>
              <w:numPr>
                <w:ilvl w:val="2"/>
                <w:numId w:val="531"/>
              </w:numPr>
              <w:spacing w:after="0" w:line="240" w:lineRule="auto"/>
              <w:contextualSpacing/>
              <w:jc w:val="left"/>
              <w:rPr>
                <w:rFonts w:cs="Times New Roman"/>
                <w:b/>
                <w:bCs/>
                <w:iCs/>
                <w:szCs w:val="24"/>
                <w:lang w:val="en-ZW"/>
              </w:rPr>
            </w:pPr>
            <w:r w:rsidRPr="00725E27">
              <w:rPr>
                <w:rFonts w:eastAsia="Times New Roman" w:cs="Times New Roman"/>
                <w:szCs w:val="24"/>
                <w:lang w:val="en-ZW"/>
              </w:rPr>
              <w:t xml:space="preserve">Power </w:t>
            </w:r>
            <w:r w:rsidR="000124D5" w:rsidRPr="00725E27">
              <w:rPr>
                <w:rFonts w:eastAsia="Times New Roman" w:cs="Times New Roman"/>
                <w:szCs w:val="24"/>
                <w:lang w:val="en-ZW"/>
              </w:rPr>
              <w:t>tools and</w:t>
            </w:r>
            <w:r w:rsidRPr="00725E27">
              <w:rPr>
                <w:rFonts w:eastAsia="Times New Roman" w:cs="Times New Roman"/>
                <w:szCs w:val="24"/>
                <w:lang w:val="en-ZW"/>
              </w:rPr>
              <w:t xml:space="preserve"> safety considerations</w:t>
            </w:r>
          </w:p>
        </w:tc>
        <w:tc>
          <w:tcPr>
            <w:tcW w:w="1566" w:type="pct"/>
            <w:tcBorders>
              <w:top w:val="single" w:sz="4" w:space="0" w:color="auto"/>
              <w:left w:val="single" w:sz="4" w:space="0" w:color="auto"/>
              <w:bottom w:val="single" w:sz="4" w:space="0" w:color="auto"/>
              <w:right w:val="single" w:sz="4" w:space="0" w:color="auto"/>
            </w:tcBorders>
            <w:hideMark/>
          </w:tcPr>
          <w:p w14:paraId="036DFD99" w14:textId="1A9BA49F" w:rsidR="009F111B" w:rsidRPr="00725E27" w:rsidRDefault="000124D5" w:rsidP="004470E5">
            <w:pPr>
              <w:pStyle w:val="ListParagraph"/>
              <w:numPr>
                <w:ilvl w:val="0"/>
                <w:numId w:val="715"/>
              </w:numPr>
              <w:tabs>
                <w:tab w:val="left" w:pos="432"/>
              </w:tabs>
              <w:spacing w:after="0" w:line="360" w:lineRule="auto"/>
              <w:jc w:val="left"/>
              <w:rPr>
                <w:szCs w:val="24"/>
                <w:lang w:val="en-GB"/>
              </w:rPr>
            </w:pPr>
            <w:r w:rsidRPr="00725E27">
              <w:rPr>
                <w:szCs w:val="24"/>
                <w:lang w:val="en-GB"/>
              </w:rPr>
              <w:lastRenderedPageBreak/>
              <w:t>P</w:t>
            </w:r>
            <w:r w:rsidR="009F111B" w:rsidRPr="00725E27">
              <w:rPr>
                <w:szCs w:val="24"/>
                <w:lang w:val="en-GB"/>
              </w:rPr>
              <w:t>ractical</w:t>
            </w:r>
          </w:p>
          <w:p w14:paraId="2DA68E08" w14:textId="0E200C3A" w:rsidR="009F111B" w:rsidRPr="00725E27" w:rsidRDefault="009F111B" w:rsidP="004470E5">
            <w:pPr>
              <w:pStyle w:val="ListParagraph"/>
              <w:numPr>
                <w:ilvl w:val="0"/>
                <w:numId w:val="715"/>
              </w:numPr>
              <w:tabs>
                <w:tab w:val="left" w:pos="432"/>
              </w:tabs>
              <w:spacing w:after="0" w:line="360" w:lineRule="auto"/>
              <w:jc w:val="left"/>
              <w:rPr>
                <w:szCs w:val="24"/>
                <w:lang w:val="en-GB"/>
              </w:rPr>
            </w:pPr>
            <w:r w:rsidRPr="00725E27">
              <w:rPr>
                <w:szCs w:val="24"/>
                <w:lang w:val="en-GB"/>
              </w:rPr>
              <w:t>Projects</w:t>
            </w:r>
          </w:p>
          <w:p w14:paraId="69A397C3" w14:textId="5667E2A1" w:rsidR="009F111B" w:rsidRPr="00725E27" w:rsidRDefault="009F111B" w:rsidP="004470E5">
            <w:pPr>
              <w:pStyle w:val="ListParagraph"/>
              <w:numPr>
                <w:ilvl w:val="0"/>
                <w:numId w:val="715"/>
              </w:numPr>
              <w:tabs>
                <w:tab w:val="left" w:pos="432"/>
              </w:tabs>
              <w:spacing w:after="0" w:line="360" w:lineRule="auto"/>
              <w:jc w:val="left"/>
              <w:rPr>
                <w:szCs w:val="24"/>
                <w:lang w:val="en-GB"/>
              </w:rPr>
            </w:pPr>
            <w:r w:rsidRPr="00725E27">
              <w:rPr>
                <w:szCs w:val="24"/>
                <w:lang w:val="en-GB"/>
              </w:rPr>
              <w:t xml:space="preserve">Portfolio of evidence </w:t>
            </w:r>
          </w:p>
          <w:p w14:paraId="44020000" w14:textId="1D229FC6" w:rsidR="009F111B" w:rsidRPr="00725E27" w:rsidRDefault="009F111B" w:rsidP="004470E5">
            <w:pPr>
              <w:pStyle w:val="ListParagraph"/>
              <w:numPr>
                <w:ilvl w:val="0"/>
                <w:numId w:val="715"/>
              </w:numPr>
              <w:tabs>
                <w:tab w:val="left" w:pos="432"/>
              </w:tabs>
              <w:spacing w:after="0" w:line="360" w:lineRule="auto"/>
              <w:rPr>
                <w:szCs w:val="24"/>
                <w:lang w:val="en-GB"/>
              </w:rPr>
            </w:pPr>
            <w:r w:rsidRPr="00725E27">
              <w:rPr>
                <w:szCs w:val="24"/>
                <w:lang w:val="en-GB"/>
              </w:rPr>
              <w:t>Third party reports</w:t>
            </w:r>
          </w:p>
          <w:p w14:paraId="1BC6CE3A" w14:textId="624C8FDC" w:rsidR="009F111B" w:rsidRPr="00725E27" w:rsidRDefault="009F111B" w:rsidP="004470E5">
            <w:pPr>
              <w:pStyle w:val="ListParagraph"/>
              <w:numPr>
                <w:ilvl w:val="0"/>
                <w:numId w:val="715"/>
              </w:numPr>
              <w:spacing w:after="0" w:line="360" w:lineRule="auto"/>
              <w:rPr>
                <w:szCs w:val="24"/>
              </w:rPr>
            </w:pPr>
            <w:r w:rsidRPr="00725E27">
              <w:rPr>
                <w:szCs w:val="24"/>
                <w:lang w:val="en-GB"/>
              </w:rPr>
              <w:lastRenderedPageBreak/>
              <w:t>Written tests</w:t>
            </w:r>
          </w:p>
        </w:tc>
      </w:tr>
      <w:tr w:rsidR="00725E27" w:rsidRPr="00725E27" w14:paraId="4C227690" w14:textId="77777777" w:rsidTr="002B3FB2">
        <w:trPr>
          <w:trHeight w:val="755"/>
        </w:trPr>
        <w:tc>
          <w:tcPr>
            <w:tcW w:w="1345" w:type="pct"/>
            <w:tcBorders>
              <w:top w:val="single" w:sz="4" w:space="0" w:color="auto"/>
              <w:left w:val="single" w:sz="4" w:space="0" w:color="auto"/>
              <w:bottom w:val="single" w:sz="4" w:space="0" w:color="auto"/>
              <w:right w:val="single" w:sz="4" w:space="0" w:color="auto"/>
            </w:tcBorders>
          </w:tcPr>
          <w:p w14:paraId="699034A1" w14:textId="77777777" w:rsidR="009F111B" w:rsidRPr="00725E27" w:rsidRDefault="009F111B" w:rsidP="004470E5">
            <w:pPr>
              <w:pStyle w:val="ListParagraph"/>
              <w:numPr>
                <w:ilvl w:val="0"/>
                <w:numId w:val="546"/>
              </w:numPr>
              <w:spacing w:after="0" w:line="360" w:lineRule="auto"/>
              <w:jc w:val="left"/>
              <w:rPr>
                <w:szCs w:val="24"/>
              </w:rPr>
            </w:pPr>
            <w:r w:rsidRPr="00725E27">
              <w:rPr>
                <w:szCs w:val="24"/>
              </w:rPr>
              <w:lastRenderedPageBreak/>
              <w:t>Construct pavement layers</w:t>
            </w:r>
          </w:p>
        </w:tc>
        <w:tc>
          <w:tcPr>
            <w:tcW w:w="2089" w:type="pct"/>
            <w:tcBorders>
              <w:top w:val="single" w:sz="4" w:space="0" w:color="auto"/>
              <w:left w:val="single" w:sz="4" w:space="0" w:color="auto"/>
              <w:bottom w:val="single" w:sz="4" w:space="0" w:color="auto"/>
              <w:right w:val="single" w:sz="4" w:space="0" w:color="auto"/>
            </w:tcBorders>
          </w:tcPr>
          <w:p w14:paraId="5C3FE55F" w14:textId="77777777" w:rsidR="009F111B" w:rsidRPr="00725E27" w:rsidRDefault="009F111B" w:rsidP="004470E5">
            <w:pPr>
              <w:pStyle w:val="ListParagraph"/>
              <w:numPr>
                <w:ilvl w:val="0"/>
                <w:numId w:val="532"/>
              </w:numPr>
              <w:spacing w:after="0" w:line="240" w:lineRule="auto"/>
              <w:jc w:val="left"/>
              <w:rPr>
                <w:vanish/>
                <w:szCs w:val="24"/>
              </w:rPr>
            </w:pPr>
          </w:p>
          <w:p w14:paraId="1A4F4209" w14:textId="77777777" w:rsidR="009F111B" w:rsidRPr="00725E27" w:rsidRDefault="009F111B" w:rsidP="004470E5">
            <w:pPr>
              <w:pStyle w:val="ListParagraph"/>
              <w:numPr>
                <w:ilvl w:val="0"/>
                <w:numId w:val="532"/>
              </w:numPr>
              <w:spacing w:after="0" w:line="240" w:lineRule="auto"/>
              <w:jc w:val="left"/>
              <w:rPr>
                <w:vanish/>
                <w:szCs w:val="24"/>
              </w:rPr>
            </w:pPr>
          </w:p>
          <w:p w14:paraId="6DA5028C" w14:textId="77777777" w:rsidR="009F111B" w:rsidRPr="00725E27" w:rsidRDefault="009F111B" w:rsidP="004470E5">
            <w:pPr>
              <w:numPr>
                <w:ilvl w:val="1"/>
                <w:numId w:val="532"/>
              </w:numPr>
              <w:spacing w:after="0" w:line="240" w:lineRule="auto"/>
              <w:contextualSpacing/>
              <w:jc w:val="left"/>
              <w:rPr>
                <w:rFonts w:cs="Times New Roman"/>
                <w:szCs w:val="24"/>
                <w:lang w:val="en-ZW"/>
              </w:rPr>
            </w:pPr>
            <w:r w:rsidRPr="00725E27">
              <w:rPr>
                <w:rFonts w:cs="Times New Roman"/>
                <w:szCs w:val="24"/>
                <w:lang w:val="en-ZW"/>
              </w:rPr>
              <w:t>Road construction resources</w:t>
            </w:r>
          </w:p>
          <w:p w14:paraId="6E5FA64C" w14:textId="77777777" w:rsidR="009F111B" w:rsidRPr="00725E27" w:rsidRDefault="009F111B" w:rsidP="004470E5">
            <w:pPr>
              <w:pStyle w:val="ListParagraph"/>
              <w:numPr>
                <w:ilvl w:val="0"/>
                <w:numId w:val="533"/>
              </w:numPr>
              <w:spacing w:after="0" w:line="240" w:lineRule="auto"/>
              <w:jc w:val="left"/>
              <w:rPr>
                <w:rFonts w:eastAsia="Times New Roman"/>
                <w:vanish/>
                <w:szCs w:val="24"/>
              </w:rPr>
            </w:pPr>
          </w:p>
          <w:p w14:paraId="667BB21C" w14:textId="77777777" w:rsidR="009F111B" w:rsidRPr="00725E27" w:rsidRDefault="009F111B" w:rsidP="004470E5">
            <w:pPr>
              <w:pStyle w:val="ListParagraph"/>
              <w:numPr>
                <w:ilvl w:val="0"/>
                <w:numId w:val="533"/>
              </w:numPr>
              <w:spacing w:after="0" w:line="240" w:lineRule="auto"/>
              <w:jc w:val="left"/>
              <w:rPr>
                <w:rFonts w:eastAsia="Times New Roman"/>
                <w:vanish/>
                <w:szCs w:val="24"/>
              </w:rPr>
            </w:pPr>
          </w:p>
          <w:p w14:paraId="326CC9CB" w14:textId="77777777" w:rsidR="009F111B" w:rsidRPr="00725E27" w:rsidRDefault="009F111B" w:rsidP="004470E5">
            <w:pPr>
              <w:pStyle w:val="ListParagraph"/>
              <w:numPr>
                <w:ilvl w:val="1"/>
                <w:numId w:val="533"/>
              </w:numPr>
              <w:spacing w:after="0" w:line="240" w:lineRule="auto"/>
              <w:jc w:val="left"/>
              <w:rPr>
                <w:rFonts w:eastAsia="Times New Roman"/>
                <w:vanish/>
                <w:szCs w:val="24"/>
              </w:rPr>
            </w:pPr>
          </w:p>
          <w:p w14:paraId="1286409F" w14:textId="77777777" w:rsidR="009F111B" w:rsidRPr="00725E27" w:rsidRDefault="009F111B" w:rsidP="004470E5">
            <w:pPr>
              <w:numPr>
                <w:ilvl w:val="2"/>
                <w:numId w:val="533"/>
              </w:numPr>
              <w:spacing w:after="0" w:line="240" w:lineRule="auto"/>
              <w:contextualSpacing/>
              <w:jc w:val="left"/>
              <w:rPr>
                <w:rFonts w:cs="Times New Roman"/>
                <w:szCs w:val="24"/>
                <w:lang w:val="en-ZW"/>
              </w:rPr>
            </w:pPr>
            <w:r w:rsidRPr="00725E27">
              <w:rPr>
                <w:rFonts w:eastAsia="Times New Roman" w:cs="Times New Roman"/>
                <w:szCs w:val="24"/>
                <w:lang w:val="en-ZW"/>
              </w:rPr>
              <w:t>Materials resources</w:t>
            </w:r>
          </w:p>
          <w:p w14:paraId="4369DF5D" w14:textId="77777777" w:rsidR="009F111B" w:rsidRPr="00725E27" w:rsidRDefault="009F111B" w:rsidP="004470E5">
            <w:pPr>
              <w:numPr>
                <w:ilvl w:val="2"/>
                <w:numId w:val="533"/>
              </w:numPr>
              <w:spacing w:after="0" w:line="240" w:lineRule="auto"/>
              <w:contextualSpacing/>
              <w:jc w:val="left"/>
              <w:rPr>
                <w:rFonts w:cs="Times New Roman"/>
                <w:szCs w:val="24"/>
                <w:lang w:val="en-ZW"/>
              </w:rPr>
            </w:pPr>
            <w:r w:rsidRPr="00725E27">
              <w:rPr>
                <w:rFonts w:eastAsia="Times New Roman" w:cs="Times New Roman"/>
                <w:szCs w:val="24"/>
                <w:lang w:val="en-ZW"/>
              </w:rPr>
              <w:t>Labor and workforce management</w:t>
            </w:r>
          </w:p>
          <w:p w14:paraId="4FAAD730" w14:textId="77777777" w:rsidR="009F111B" w:rsidRPr="00725E27" w:rsidRDefault="009F111B" w:rsidP="004470E5">
            <w:pPr>
              <w:numPr>
                <w:ilvl w:val="2"/>
                <w:numId w:val="533"/>
              </w:numPr>
              <w:spacing w:after="0" w:line="240" w:lineRule="auto"/>
              <w:contextualSpacing/>
              <w:jc w:val="left"/>
              <w:rPr>
                <w:rFonts w:cs="Times New Roman"/>
                <w:szCs w:val="24"/>
                <w:lang w:val="en-ZW"/>
              </w:rPr>
            </w:pPr>
            <w:r w:rsidRPr="00725E27">
              <w:rPr>
                <w:rFonts w:eastAsia="Times New Roman" w:cs="Times New Roman"/>
                <w:szCs w:val="24"/>
                <w:lang w:val="en-ZW"/>
              </w:rPr>
              <w:t>Equipment and machinery</w:t>
            </w:r>
          </w:p>
          <w:p w14:paraId="680E358F" w14:textId="77777777" w:rsidR="009F111B" w:rsidRPr="00725E27" w:rsidRDefault="009F111B" w:rsidP="004470E5">
            <w:pPr>
              <w:numPr>
                <w:ilvl w:val="1"/>
                <w:numId w:val="532"/>
              </w:numPr>
              <w:spacing w:after="0" w:line="240" w:lineRule="auto"/>
              <w:contextualSpacing/>
              <w:jc w:val="left"/>
              <w:rPr>
                <w:rFonts w:cs="Times New Roman"/>
                <w:szCs w:val="24"/>
                <w:lang w:val="en-ZW"/>
              </w:rPr>
            </w:pPr>
            <w:r w:rsidRPr="00725E27">
              <w:rPr>
                <w:rFonts w:cs="Times New Roman"/>
                <w:szCs w:val="24"/>
                <w:lang w:val="en-ZW"/>
              </w:rPr>
              <w:t>Drawings interpretation</w:t>
            </w:r>
          </w:p>
          <w:p w14:paraId="0429A916" w14:textId="77777777" w:rsidR="009F111B" w:rsidRPr="00725E27" w:rsidRDefault="009F111B" w:rsidP="004470E5">
            <w:pPr>
              <w:pStyle w:val="ListParagraph"/>
              <w:numPr>
                <w:ilvl w:val="0"/>
                <w:numId w:val="534"/>
              </w:numPr>
              <w:spacing w:after="0" w:line="240" w:lineRule="auto"/>
              <w:jc w:val="left"/>
              <w:rPr>
                <w:rFonts w:eastAsia="Times New Roman"/>
                <w:vanish/>
                <w:szCs w:val="24"/>
              </w:rPr>
            </w:pPr>
          </w:p>
          <w:p w14:paraId="4D486751" w14:textId="77777777" w:rsidR="009F111B" w:rsidRPr="00725E27" w:rsidRDefault="009F111B" w:rsidP="004470E5">
            <w:pPr>
              <w:pStyle w:val="ListParagraph"/>
              <w:numPr>
                <w:ilvl w:val="0"/>
                <w:numId w:val="534"/>
              </w:numPr>
              <w:spacing w:after="0" w:line="240" w:lineRule="auto"/>
              <w:jc w:val="left"/>
              <w:rPr>
                <w:rFonts w:eastAsia="Times New Roman"/>
                <w:vanish/>
                <w:szCs w:val="24"/>
              </w:rPr>
            </w:pPr>
          </w:p>
          <w:p w14:paraId="6DB05C59" w14:textId="77777777" w:rsidR="009F111B" w:rsidRPr="00725E27" w:rsidRDefault="009F111B" w:rsidP="004470E5">
            <w:pPr>
              <w:pStyle w:val="ListParagraph"/>
              <w:numPr>
                <w:ilvl w:val="1"/>
                <w:numId w:val="534"/>
              </w:numPr>
              <w:spacing w:after="0" w:line="240" w:lineRule="auto"/>
              <w:jc w:val="left"/>
              <w:rPr>
                <w:rFonts w:eastAsia="Times New Roman"/>
                <w:vanish/>
                <w:szCs w:val="24"/>
              </w:rPr>
            </w:pPr>
          </w:p>
          <w:p w14:paraId="21D3BEF1" w14:textId="77777777" w:rsidR="009F111B" w:rsidRPr="00725E27" w:rsidRDefault="009F111B" w:rsidP="004470E5">
            <w:pPr>
              <w:pStyle w:val="ListParagraph"/>
              <w:numPr>
                <w:ilvl w:val="1"/>
                <w:numId w:val="534"/>
              </w:numPr>
              <w:spacing w:after="0" w:line="240" w:lineRule="auto"/>
              <w:jc w:val="left"/>
              <w:rPr>
                <w:rFonts w:eastAsia="Times New Roman"/>
                <w:vanish/>
                <w:szCs w:val="24"/>
              </w:rPr>
            </w:pPr>
          </w:p>
          <w:p w14:paraId="5350D9B9" w14:textId="77777777" w:rsidR="009F111B" w:rsidRPr="00725E27" w:rsidRDefault="009F111B" w:rsidP="004470E5">
            <w:pPr>
              <w:numPr>
                <w:ilvl w:val="2"/>
                <w:numId w:val="534"/>
              </w:numPr>
              <w:spacing w:after="0" w:line="240" w:lineRule="auto"/>
              <w:contextualSpacing/>
              <w:jc w:val="left"/>
              <w:rPr>
                <w:rFonts w:cs="Times New Roman"/>
                <w:szCs w:val="24"/>
                <w:lang w:val="en-ZW"/>
              </w:rPr>
            </w:pPr>
            <w:r w:rsidRPr="00725E27">
              <w:rPr>
                <w:rFonts w:eastAsia="Times New Roman" w:cs="Times New Roman"/>
                <w:szCs w:val="24"/>
                <w:lang w:val="en-ZW"/>
              </w:rPr>
              <w:t>Types of construction drawings</w:t>
            </w:r>
          </w:p>
          <w:p w14:paraId="5FBD748F" w14:textId="77777777" w:rsidR="009F111B" w:rsidRPr="00725E27" w:rsidRDefault="009F111B" w:rsidP="004470E5">
            <w:pPr>
              <w:numPr>
                <w:ilvl w:val="2"/>
                <w:numId w:val="534"/>
              </w:numPr>
              <w:spacing w:after="0" w:line="240" w:lineRule="auto"/>
              <w:contextualSpacing/>
              <w:jc w:val="left"/>
              <w:rPr>
                <w:rFonts w:cs="Times New Roman"/>
                <w:szCs w:val="24"/>
                <w:lang w:val="en-ZW"/>
              </w:rPr>
            </w:pPr>
            <w:r w:rsidRPr="00725E27">
              <w:rPr>
                <w:rFonts w:eastAsia="Times New Roman" w:cs="Times New Roman"/>
                <w:szCs w:val="24"/>
                <w:lang w:val="en-ZW"/>
              </w:rPr>
              <w:t>Symbols and abbreviations used</w:t>
            </w:r>
          </w:p>
          <w:p w14:paraId="022D7070" w14:textId="77777777" w:rsidR="009F111B" w:rsidRPr="00725E27" w:rsidRDefault="009F111B" w:rsidP="004470E5">
            <w:pPr>
              <w:numPr>
                <w:ilvl w:val="2"/>
                <w:numId w:val="534"/>
              </w:numPr>
              <w:spacing w:after="0" w:line="240" w:lineRule="auto"/>
              <w:contextualSpacing/>
              <w:jc w:val="left"/>
              <w:rPr>
                <w:rFonts w:cs="Times New Roman"/>
                <w:szCs w:val="24"/>
                <w:lang w:val="en-ZW"/>
              </w:rPr>
            </w:pPr>
            <w:r w:rsidRPr="00725E27">
              <w:rPr>
                <w:rFonts w:eastAsia="Times New Roman" w:cs="Times New Roman"/>
                <w:szCs w:val="24"/>
                <w:lang w:val="en-ZW"/>
              </w:rPr>
              <w:t>Scale and measurement</w:t>
            </w:r>
          </w:p>
          <w:p w14:paraId="243F2E0A" w14:textId="77777777" w:rsidR="009F111B" w:rsidRPr="00725E27" w:rsidRDefault="009F111B" w:rsidP="004470E5">
            <w:pPr>
              <w:numPr>
                <w:ilvl w:val="1"/>
                <w:numId w:val="532"/>
              </w:numPr>
              <w:spacing w:after="0" w:line="240" w:lineRule="auto"/>
              <w:contextualSpacing/>
              <w:jc w:val="left"/>
              <w:rPr>
                <w:rFonts w:cs="Times New Roman"/>
                <w:szCs w:val="24"/>
                <w:lang w:val="en-ZW"/>
              </w:rPr>
            </w:pPr>
            <w:r w:rsidRPr="00725E27">
              <w:rPr>
                <w:rFonts w:cs="Times New Roman"/>
                <w:szCs w:val="24"/>
                <w:lang w:val="en-ZW"/>
              </w:rPr>
              <w:t>Levelling activities</w:t>
            </w:r>
          </w:p>
          <w:p w14:paraId="26D5F5B3" w14:textId="77777777" w:rsidR="009F111B" w:rsidRPr="00725E27" w:rsidRDefault="009F111B" w:rsidP="004470E5">
            <w:pPr>
              <w:pStyle w:val="ListParagraph"/>
              <w:numPr>
                <w:ilvl w:val="0"/>
                <w:numId w:val="535"/>
              </w:numPr>
              <w:spacing w:after="0" w:line="240" w:lineRule="auto"/>
              <w:jc w:val="left"/>
              <w:rPr>
                <w:rFonts w:eastAsia="Times New Roman"/>
                <w:vanish/>
                <w:szCs w:val="24"/>
              </w:rPr>
            </w:pPr>
          </w:p>
          <w:p w14:paraId="793FAA1E" w14:textId="77777777" w:rsidR="009F111B" w:rsidRPr="00725E27" w:rsidRDefault="009F111B" w:rsidP="004470E5">
            <w:pPr>
              <w:pStyle w:val="ListParagraph"/>
              <w:numPr>
                <w:ilvl w:val="0"/>
                <w:numId w:val="535"/>
              </w:numPr>
              <w:spacing w:after="0" w:line="240" w:lineRule="auto"/>
              <w:jc w:val="left"/>
              <w:rPr>
                <w:rFonts w:eastAsia="Times New Roman"/>
                <w:vanish/>
                <w:szCs w:val="24"/>
              </w:rPr>
            </w:pPr>
          </w:p>
          <w:p w14:paraId="1A6E35CA" w14:textId="77777777" w:rsidR="009F111B" w:rsidRPr="00725E27" w:rsidRDefault="009F111B" w:rsidP="004470E5">
            <w:pPr>
              <w:pStyle w:val="ListParagraph"/>
              <w:numPr>
                <w:ilvl w:val="1"/>
                <w:numId w:val="535"/>
              </w:numPr>
              <w:spacing w:after="0" w:line="240" w:lineRule="auto"/>
              <w:jc w:val="left"/>
              <w:rPr>
                <w:rFonts w:eastAsia="Times New Roman"/>
                <w:vanish/>
                <w:szCs w:val="24"/>
              </w:rPr>
            </w:pPr>
          </w:p>
          <w:p w14:paraId="111247A6" w14:textId="77777777" w:rsidR="009F111B" w:rsidRPr="00725E27" w:rsidRDefault="009F111B" w:rsidP="004470E5">
            <w:pPr>
              <w:pStyle w:val="ListParagraph"/>
              <w:numPr>
                <w:ilvl w:val="1"/>
                <w:numId w:val="535"/>
              </w:numPr>
              <w:spacing w:after="0" w:line="240" w:lineRule="auto"/>
              <w:jc w:val="left"/>
              <w:rPr>
                <w:rFonts w:eastAsia="Times New Roman"/>
                <w:vanish/>
                <w:szCs w:val="24"/>
              </w:rPr>
            </w:pPr>
          </w:p>
          <w:p w14:paraId="055366CD" w14:textId="77777777" w:rsidR="009F111B" w:rsidRPr="00725E27" w:rsidRDefault="009F111B" w:rsidP="004470E5">
            <w:pPr>
              <w:pStyle w:val="ListParagraph"/>
              <w:numPr>
                <w:ilvl w:val="1"/>
                <w:numId w:val="535"/>
              </w:numPr>
              <w:spacing w:after="0" w:line="240" w:lineRule="auto"/>
              <w:jc w:val="left"/>
              <w:rPr>
                <w:rFonts w:eastAsia="Times New Roman"/>
                <w:vanish/>
                <w:szCs w:val="24"/>
              </w:rPr>
            </w:pPr>
          </w:p>
          <w:p w14:paraId="6B9B827D" w14:textId="77777777" w:rsidR="009F111B" w:rsidRPr="00725E27" w:rsidRDefault="009F111B" w:rsidP="004470E5">
            <w:pPr>
              <w:numPr>
                <w:ilvl w:val="2"/>
                <w:numId w:val="535"/>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Types of </w:t>
            </w:r>
            <w:proofErr w:type="spellStart"/>
            <w:r w:rsidRPr="00725E27">
              <w:rPr>
                <w:rFonts w:eastAsia="Times New Roman" w:cs="Times New Roman"/>
                <w:szCs w:val="24"/>
                <w:lang w:val="en-ZW"/>
              </w:rPr>
              <w:t>leveling</w:t>
            </w:r>
            <w:proofErr w:type="spellEnd"/>
            <w:r w:rsidRPr="00725E27">
              <w:rPr>
                <w:rFonts w:eastAsia="Times New Roman" w:cs="Times New Roman"/>
                <w:szCs w:val="24"/>
                <w:lang w:val="en-ZW"/>
              </w:rPr>
              <w:t xml:space="preserve"> </w:t>
            </w:r>
          </w:p>
          <w:p w14:paraId="47E9E235" w14:textId="77777777" w:rsidR="009F111B" w:rsidRPr="00725E27" w:rsidRDefault="009F111B" w:rsidP="004470E5">
            <w:pPr>
              <w:numPr>
                <w:ilvl w:val="2"/>
                <w:numId w:val="535"/>
              </w:numPr>
              <w:spacing w:after="0" w:line="240" w:lineRule="auto"/>
              <w:contextualSpacing/>
              <w:jc w:val="left"/>
              <w:rPr>
                <w:rFonts w:cs="Times New Roman"/>
                <w:szCs w:val="24"/>
                <w:lang w:val="en-ZW"/>
              </w:rPr>
            </w:pPr>
            <w:r w:rsidRPr="00725E27">
              <w:rPr>
                <w:rFonts w:eastAsia="Times New Roman" w:cs="Times New Roman"/>
                <w:szCs w:val="24"/>
                <w:lang w:val="en-ZW"/>
              </w:rPr>
              <w:t>Instruments used in levelling activities</w:t>
            </w:r>
          </w:p>
          <w:p w14:paraId="7297DB33" w14:textId="77777777" w:rsidR="009F111B" w:rsidRPr="00725E27" w:rsidRDefault="009F111B" w:rsidP="004470E5">
            <w:pPr>
              <w:numPr>
                <w:ilvl w:val="1"/>
                <w:numId w:val="532"/>
              </w:numPr>
              <w:shd w:val="clear" w:color="auto" w:fill="FFFFFF"/>
              <w:spacing w:after="0"/>
              <w:contextualSpacing/>
              <w:jc w:val="left"/>
              <w:rPr>
                <w:rFonts w:cs="Times New Roman"/>
                <w:szCs w:val="24"/>
                <w:lang w:val="en-GB"/>
              </w:rPr>
            </w:pPr>
            <w:r w:rsidRPr="00725E27">
              <w:rPr>
                <w:rFonts w:cs="Times New Roman"/>
                <w:b/>
                <w:bCs/>
                <w:iCs/>
                <w:szCs w:val="24"/>
                <w:lang w:val="en-ZW"/>
              </w:rPr>
              <w:t>Profile layers</w:t>
            </w:r>
            <w:r w:rsidRPr="00725E27">
              <w:rPr>
                <w:rFonts w:cs="Times New Roman"/>
                <w:szCs w:val="24"/>
                <w:lang w:val="en-ZW"/>
              </w:rPr>
              <w:t xml:space="preserve"> including </w:t>
            </w:r>
            <w:r w:rsidRPr="00725E27">
              <w:rPr>
                <w:rFonts w:cs="Times New Roman"/>
                <w:szCs w:val="24"/>
                <w:lang w:val="en-GB"/>
              </w:rPr>
              <w:t>Sub grade, Subbase, Base course, binder, Wearing course</w:t>
            </w:r>
          </w:p>
          <w:p w14:paraId="46C12C76" w14:textId="77777777" w:rsidR="009F111B" w:rsidRPr="00725E27" w:rsidRDefault="009F111B" w:rsidP="004470E5">
            <w:pPr>
              <w:pStyle w:val="ListParagraph"/>
              <w:numPr>
                <w:ilvl w:val="0"/>
                <w:numId w:val="536"/>
              </w:numPr>
              <w:shd w:val="clear" w:color="auto" w:fill="FFFFFF"/>
              <w:spacing w:after="0"/>
              <w:jc w:val="left"/>
              <w:rPr>
                <w:rFonts w:eastAsia="Times New Roman"/>
                <w:vanish/>
                <w:szCs w:val="24"/>
              </w:rPr>
            </w:pPr>
          </w:p>
          <w:p w14:paraId="7BD38B4C" w14:textId="77777777" w:rsidR="009F111B" w:rsidRPr="00725E27" w:rsidRDefault="009F111B" w:rsidP="004470E5">
            <w:pPr>
              <w:pStyle w:val="ListParagraph"/>
              <w:numPr>
                <w:ilvl w:val="1"/>
                <w:numId w:val="536"/>
              </w:numPr>
              <w:shd w:val="clear" w:color="auto" w:fill="FFFFFF"/>
              <w:spacing w:after="0"/>
              <w:jc w:val="left"/>
              <w:rPr>
                <w:rFonts w:eastAsia="Times New Roman"/>
                <w:vanish/>
                <w:szCs w:val="24"/>
              </w:rPr>
            </w:pPr>
          </w:p>
          <w:p w14:paraId="7D93DA0B" w14:textId="77777777" w:rsidR="009F111B" w:rsidRPr="00725E27" w:rsidRDefault="009F111B" w:rsidP="004470E5">
            <w:pPr>
              <w:pStyle w:val="ListParagraph"/>
              <w:numPr>
                <w:ilvl w:val="1"/>
                <w:numId w:val="536"/>
              </w:numPr>
              <w:shd w:val="clear" w:color="auto" w:fill="FFFFFF"/>
              <w:spacing w:after="0"/>
              <w:jc w:val="left"/>
              <w:rPr>
                <w:rFonts w:eastAsia="Times New Roman"/>
                <w:vanish/>
                <w:szCs w:val="24"/>
              </w:rPr>
            </w:pPr>
          </w:p>
          <w:p w14:paraId="2C20C684" w14:textId="77777777" w:rsidR="009F111B" w:rsidRPr="00725E27" w:rsidRDefault="009F111B" w:rsidP="004470E5">
            <w:pPr>
              <w:pStyle w:val="ListParagraph"/>
              <w:numPr>
                <w:ilvl w:val="1"/>
                <w:numId w:val="536"/>
              </w:numPr>
              <w:shd w:val="clear" w:color="auto" w:fill="FFFFFF"/>
              <w:spacing w:after="0"/>
              <w:jc w:val="left"/>
              <w:rPr>
                <w:rFonts w:eastAsia="Times New Roman"/>
                <w:vanish/>
                <w:szCs w:val="24"/>
              </w:rPr>
            </w:pPr>
          </w:p>
          <w:p w14:paraId="006C8CCD" w14:textId="77777777" w:rsidR="009F111B" w:rsidRPr="00725E27" w:rsidRDefault="009F111B" w:rsidP="004470E5">
            <w:pPr>
              <w:pStyle w:val="ListParagraph"/>
              <w:numPr>
                <w:ilvl w:val="1"/>
                <w:numId w:val="536"/>
              </w:numPr>
              <w:shd w:val="clear" w:color="auto" w:fill="FFFFFF"/>
              <w:spacing w:after="0"/>
              <w:jc w:val="left"/>
              <w:rPr>
                <w:rFonts w:eastAsia="Times New Roman"/>
                <w:vanish/>
                <w:szCs w:val="24"/>
              </w:rPr>
            </w:pPr>
          </w:p>
          <w:p w14:paraId="5F623597" w14:textId="77777777" w:rsidR="009F111B" w:rsidRPr="00725E27" w:rsidRDefault="009F111B" w:rsidP="004470E5">
            <w:pPr>
              <w:numPr>
                <w:ilvl w:val="2"/>
                <w:numId w:val="536"/>
              </w:numPr>
              <w:shd w:val="clear" w:color="auto" w:fill="FFFFFF"/>
              <w:spacing w:after="0"/>
              <w:contextualSpacing/>
              <w:jc w:val="left"/>
              <w:rPr>
                <w:rFonts w:cs="Times New Roman"/>
                <w:szCs w:val="24"/>
                <w:lang w:val="en-GB"/>
              </w:rPr>
            </w:pPr>
            <w:r w:rsidRPr="00725E27">
              <w:rPr>
                <w:rFonts w:eastAsia="Times New Roman" w:cs="Times New Roman"/>
                <w:szCs w:val="24"/>
                <w:lang w:val="en-ZW"/>
              </w:rPr>
              <w:t>Definitions and functions of each layer</w:t>
            </w:r>
          </w:p>
          <w:p w14:paraId="55AEC6A2" w14:textId="77777777" w:rsidR="009F111B" w:rsidRPr="00725E27" w:rsidRDefault="009F111B" w:rsidP="004470E5">
            <w:pPr>
              <w:numPr>
                <w:ilvl w:val="2"/>
                <w:numId w:val="536"/>
              </w:numPr>
              <w:shd w:val="clear" w:color="auto" w:fill="FFFFFF"/>
              <w:spacing w:after="0"/>
              <w:contextualSpacing/>
              <w:jc w:val="left"/>
              <w:rPr>
                <w:rFonts w:cs="Times New Roman"/>
                <w:szCs w:val="24"/>
                <w:lang w:val="en-GB"/>
              </w:rPr>
            </w:pPr>
            <w:r w:rsidRPr="00725E27">
              <w:rPr>
                <w:rFonts w:eastAsia="Times New Roman" w:cs="Times New Roman"/>
                <w:szCs w:val="24"/>
                <w:lang w:val="en-ZW"/>
              </w:rPr>
              <w:t>Material specifications and selection</w:t>
            </w:r>
          </w:p>
          <w:p w14:paraId="2D0725EB" w14:textId="77777777" w:rsidR="009F111B" w:rsidRPr="00725E27" w:rsidRDefault="009F111B" w:rsidP="004470E5">
            <w:pPr>
              <w:numPr>
                <w:ilvl w:val="2"/>
                <w:numId w:val="536"/>
              </w:numPr>
              <w:shd w:val="clear" w:color="auto" w:fill="FFFFFF"/>
              <w:spacing w:after="0"/>
              <w:contextualSpacing/>
              <w:jc w:val="left"/>
              <w:rPr>
                <w:rFonts w:cs="Times New Roman"/>
                <w:szCs w:val="24"/>
                <w:lang w:val="en-GB"/>
              </w:rPr>
            </w:pPr>
            <w:r w:rsidRPr="00725E27">
              <w:rPr>
                <w:rFonts w:eastAsia="Times New Roman" w:cs="Times New Roman"/>
                <w:szCs w:val="24"/>
                <w:lang w:val="en-ZW"/>
              </w:rPr>
              <w:t>Construction techniques for each layer</w:t>
            </w:r>
          </w:p>
          <w:p w14:paraId="064685E3" w14:textId="77777777" w:rsidR="009F111B" w:rsidRPr="00725E27" w:rsidRDefault="009F111B" w:rsidP="004470E5">
            <w:pPr>
              <w:numPr>
                <w:ilvl w:val="1"/>
                <w:numId w:val="532"/>
              </w:numPr>
              <w:spacing w:after="0" w:line="240" w:lineRule="auto"/>
              <w:contextualSpacing/>
              <w:jc w:val="left"/>
              <w:rPr>
                <w:rFonts w:cs="Times New Roman"/>
                <w:szCs w:val="24"/>
                <w:lang w:val="en-ZW"/>
              </w:rPr>
            </w:pPr>
            <w:r w:rsidRPr="00725E27">
              <w:rPr>
                <w:rFonts w:cs="Times New Roman"/>
                <w:szCs w:val="24"/>
                <w:lang w:val="en-ZW"/>
              </w:rPr>
              <w:t>Maintenance of road structure</w:t>
            </w:r>
          </w:p>
          <w:p w14:paraId="5A8AFCF3" w14:textId="77777777" w:rsidR="009F111B" w:rsidRPr="00725E27" w:rsidRDefault="009F111B" w:rsidP="004470E5">
            <w:pPr>
              <w:pStyle w:val="ListParagraph"/>
              <w:numPr>
                <w:ilvl w:val="0"/>
                <w:numId w:val="537"/>
              </w:numPr>
              <w:spacing w:after="0" w:line="240" w:lineRule="auto"/>
              <w:jc w:val="left"/>
              <w:rPr>
                <w:rFonts w:eastAsia="Times New Roman"/>
                <w:vanish/>
                <w:szCs w:val="24"/>
              </w:rPr>
            </w:pPr>
          </w:p>
          <w:p w14:paraId="2116EBEB" w14:textId="77777777" w:rsidR="009F111B" w:rsidRPr="00725E27" w:rsidRDefault="009F111B" w:rsidP="004470E5">
            <w:pPr>
              <w:pStyle w:val="ListParagraph"/>
              <w:numPr>
                <w:ilvl w:val="0"/>
                <w:numId w:val="537"/>
              </w:numPr>
              <w:spacing w:after="0" w:line="240" w:lineRule="auto"/>
              <w:jc w:val="left"/>
              <w:rPr>
                <w:rFonts w:eastAsia="Times New Roman"/>
                <w:vanish/>
                <w:szCs w:val="24"/>
              </w:rPr>
            </w:pPr>
          </w:p>
          <w:p w14:paraId="07655098" w14:textId="77777777" w:rsidR="009F111B" w:rsidRPr="00725E27" w:rsidRDefault="009F111B" w:rsidP="004470E5">
            <w:pPr>
              <w:pStyle w:val="ListParagraph"/>
              <w:numPr>
                <w:ilvl w:val="1"/>
                <w:numId w:val="537"/>
              </w:numPr>
              <w:spacing w:after="0" w:line="240" w:lineRule="auto"/>
              <w:jc w:val="left"/>
              <w:rPr>
                <w:rFonts w:eastAsia="Times New Roman"/>
                <w:vanish/>
                <w:szCs w:val="24"/>
              </w:rPr>
            </w:pPr>
          </w:p>
          <w:p w14:paraId="54D18FDD" w14:textId="77777777" w:rsidR="009F111B" w:rsidRPr="00725E27" w:rsidRDefault="009F111B" w:rsidP="004470E5">
            <w:pPr>
              <w:pStyle w:val="ListParagraph"/>
              <w:numPr>
                <w:ilvl w:val="1"/>
                <w:numId w:val="537"/>
              </w:numPr>
              <w:spacing w:after="0" w:line="240" w:lineRule="auto"/>
              <w:jc w:val="left"/>
              <w:rPr>
                <w:rFonts w:eastAsia="Times New Roman"/>
                <w:vanish/>
                <w:szCs w:val="24"/>
              </w:rPr>
            </w:pPr>
          </w:p>
          <w:p w14:paraId="0688F76B" w14:textId="77777777" w:rsidR="009F111B" w:rsidRPr="00725E27" w:rsidRDefault="009F111B" w:rsidP="004470E5">
            <w:pPr>
              <w:pStyle w:val="ListParagraph"/>
              <w:numPr>
                <w:ilvl w:val="1"/>
                <w:numId w:val="537"/>
              </w:numPr>
              <w:spacing w:after="0" w:line="240" w:lineRule="auto"/>
              <w:jc w:val="left"/>
              <w:rPr>
                <w:rFonts w:eastAsia="Times New Roman"/>
                <w:vanish/>
                <w:szCs w:val="24"/>
              </w:rPr>
            </w:pPr>
          </w:p>
          <w:p w14:paraId="4F886716" w14:textId="77777777" w:rsidR="009F111B" w:rsidRPr="00725E27" w:rsidRDefault="009F111B" w:rsidP="004470E5">
            <w:pPr>
              <w:pStyle w:val="ListParagraph"/>
              <w:numPr>
                <w:ilvl w:val="1"/>
                <w:numId w:val="537"/>
              </w:numPr>
              <w:spacing w:after="0" w:line="240" w:lineRule="auto"/>
              <w:jc w:val="left"/>
              <w:rPr>
                <w:rFonts w:eastAsia="Times New Roman"/>
                <w:vanish/>
                <w:szCs w:val="24"/>
              </w:rPr>
            </w:pPr>
          </w:p>
          <w:p w14:paraId="3EE79F11" w14:textId="77777777" w:rsidR="009F111B" w:rsidRPr="00725E27" w:rsidRDefault="009F111B" w:rsidP="004470E5">
            <w:pPr>
              <w:pStyle w:val="ListParagraph"/>
              <w:numPr>
                <w:ilvl w:val="1"/>
                <w:numId w:val="537"/>
              </w:numPr>
              <w:spacing w:after="0" w:line="240" w:lineRule="auto"/>
              <w:jc w:val="left"/>
              <w:rPr>
                <w:rFonts w:eastAsia="Times New Roman"/>
                <w:vanish/>
                <w:szCs w:val="24"/>
              </w:rPr>
            </w:pPr>
          </w:p>
          <w:p w14:paraId="56CE347A" w14:textId="77777777" w:rsidR="009F111B" w:rsidRPr="00725E27" w:rsidRDefault="009F111B" w:rsidP="004470E5">
            <w:pPr>
              <w:numPr>
                <w:ilvl w:val="2"/>
                <w:numId w:val="537"/>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Types of road maintenance </w:t>
            </w:r>
          </w:p>
          <w:p w14:paraId="3FC01C57" w14:textId="77777777" w:rsidR="009F111B" w:rsidRPr="00725E27" w:rsidRDefault="009F111B" w:rsidP="004470E5">
            <w:pPr>
              <w:numPr>
                <w:ilvl w:val="2"/>
                <w:numId w:val="537"/>
              </w:numPr>
              <w:spacing w:after="0" w:line="240" w:lineRule="auto"/>
              <w:contextualSpacing/>
              <w:jc w:val="left"/>
              <w:rPr>
                <w:rFonts w:cs="Times New Roman"/>
                <w:szCs w:val="24"/>
                <w:lang w:val="en-ZW"/>
              </w:rPr>
            </w:pPr>
            <w:r w:rsidRPr="00725E27">
              <w:rPr>
                <w:rFonts w:eastAsia="Times New Roman" w:cs="Times New Roman"/>
                <w:szCs w:val="24"/>
                <w:lang w:val="en-ZW"/>
              </w:rPr>
              <w:t>Inspection techniques and frequency</w:t>
            </w:r>
          </w:p>
          <w:p w14:paraId="480BFE49" w14:textId="77777777" w:rsidR="009F111B" w:rsidRPr="00725E27" w:rsidRDefault="009F111B" w:rsidP="004470E5">
            <w:pPr>
              <w:numPr>
                <w:ilvl w:val="2"/>
                <w:numId w:val="537"/>
              </w:numPr>
              <w:spacing w:after="0" w:line="240" w:lineRule="auto"/>
              <w:contextualSpacing/>
              <w:jc w:val="left"/>
              <w:rPr>
                <w:rFonts w:cs="Times New Roman"/>
                <w:szCs w:val="24"/>
                <w:lang w:val="en-ZW"/>
              </w:rPr>
            </w:pPr>
            <w:r w:rsidRPr="00725E27">
              <w:rPr>
                <w:rFonts w:eastAsia="Times New Roman" w:cs="Times New Roman"/>
                <w:szCs w:val="24"/>
                <w:lang w:val="en-ZW"/>
              </w:rPr>
              <w:lastRenderedPageBreak/>
              <w:t>Common road defects and their remedies</w:t>
            </w:r>
          </w:p>
          <w:p w14:paraId="0F2717B4" w14:textId="77777777" w:rsidR="009F111B" w:rsidRPr="00725E27" w:rsidRDefault="009F111B" w:rsidP="004470E5">
            <w:pPr>
              <w:numPr>
                <w:ilvl w:val="1"/>
                <w:numId w:val="532"/>
              </w:numPr>
              <w:spacing w:after="0" w:line="240" w:lineRule="auto"/>
              <w:contextualSpacing/>
              <w:jc w:val="left"/>
              <w:rPr>
                <w:rFonts w:cs="Times New Roman"/>
                <w:szCs w:val="24"/>
                <w:lang w:val="en-ZW"/>
              </w:rPr>
            </w:pPr>
            <w:r w:rsidRPr="00725E27">
              <w:rPr>
                <w:rFonts w:cs="Times New Roman"/>
                <w:szCs w:val="24"/>
                <w:lang w:val="en-ZW"/>
              </w:rPr>
              <w:t>Construction tools and equipment</w:t>
            </w:r>
          </w:p>
          <w:p w14:paraId="69C51E6B" w14:textId="77777777" w:rsidR="009F111B" w:rsidRPr="00725E27" w:rsidRDefault="009F111B" w:rsidP="004470E5">
            <w:pPr>
              <w:pStyle w:val="ListParagraph"/>
              <w:numPr>
                <w:ilvl w:val="0"/>
                <w:numId w:val="538"/>
              </w:numPr>
              <w:spacing w:after="0" w:line="240" w:lineRule="auto"/>
              <w:jc w:val="left"/>
              <w:rPr>
                <w:rFonts w:eastAsia="Times New Roman"/>
                <w:vanish/>
                <w:szCs w:val="24"/>
              </w:rPr>
            </w:pPr>
          </w:p>
          <w:p w14:paraId="4A2CDA65" w14:textId="77777777" w:rsidR="009F111B" w:rsidRPr="00725E27" w:rsidRDefault="009F111B" w:rsidP="004470E5">
            <w:pPr>
              <w:pStyle w:val="ListParagraph"/>
              <w:numPr>
                <w:ilvl w:val="0"/>
                <w:numId w:val="538"/>
              </w:numPr>
              <w:spacing w:after="0" w:line="240" w:lineRule="auto"/>
              <w:jc w:val="left"/>
              <w:rPr>
                <w:rFonts w:eastAsia="Times New Roman"/>
                <w:vanish/>
                <w:szCs w:val="24"/>
              </w:rPr>
            </w:pPr>
          </w:p>
          <w:p w14:paraId="35C32145" w14:textId="77777777" w:rsidR="009F111B" w:rsidRPr="00725E27" w:rsidRDefault="009F111B" w:rsidP="004470E5">
            <w:pPr>
              <w:pStyle w:val="ListParagraph"/>
              <w:numPr>
                <w:ilvl w:val="1"/>
                <w:numId w:val="538"/>
              </w:numPr>
              <w:spacing w:after="0" w:line="240" w:lineRule="auto"/>
              <w:jc w:val="left"/>
              <w:rPr>
                <w:rFonts w:eastAsia="Times New Roman"/>
                <w:vanish/>
                <w:szCs w:val="24"/>
              </w:rPr>
            </w:pPr>
          </w:p>
          <w:p w14:paraId="19E01FF9" w14:textId="77777777" w:rsidR="009F111B" w:rsidRPr="00725E27" w:rsidRDefault="009F111B" w:rsidP="004470E5">
            <w:pPr>
              <w:pStyle w:val="ListParagraph"/>
              <w:numPr>
                <w:ilvl w:val="1"/>
                <w:numId w:val="538"/>
              </w:numPr>
              <w:spacing w:after="0" w:line="240" w:lineRule="auto"/>
              <w:jc w:val="left"/>
              <w:rPr>
                <w:rFonts w:eastAsia="Times New Roman"/>
                <w:vanish/>
                <w:szCs w:val="24"/>
              </w:rPr>
            </w:pPr>
          </w:p>
          <w:p w14:paraId="46374702" w14:textId="77777777" w:rsidR="009F111B" w:rsidRPr="00725E27" w:rsidRDefault="009F111B" w:rsidP="004470E5">
            <w:pPr>
              <w:pStyle w:val="ListParagraph"/>
              <w:numPr>
                <w:ilvl w:val="1"/>
                <w:numId w:val="538"/>
              </w:numPr>
              <w:spacing w:after="0" w:line="240" w:lineRule="auto"/>
              <w:jc w:val="left"/>
              <w:rPr>
                <w:rFonts w:eastAsia="Times New Roman"/>
                <w:vanish/>
                <w:szCs w:val="24"/>
              </w:rPr>
            </w:pPr>
          </w:p>
          <w:p w14:paraId="51ABF05E" w14:textId="77777777" w:rsidR="009F111B" w:rsidRPr="00725E27" w:rsidRDefault="009F111B" w:rsidP="004470E5">
            <w:pPr>
              <w:pStyle w:val="ListParagraph"/>
              <w:numPr>
                <w:ilvl w:val="1"/>
                <w:numId w:val="538"/>
              </w:numPr>
              <w:spacing w:after="0" w:line="240" w:lineRule="auto"/>
              <w:jc w:val="left"/>
              <w:rPr>
                <w:rFonts w:eastAsia="Times New Roman"/>
                <w:vanish/>
                <w:szCs w:val="24"/>
              </w:rPr>
            </w:pPr>
          </w:p>
          <w:p w14:paraId="4C311B6B" w14:textId="77777777" w:rsidR="009F111B" w:rsidRPr="00725E27" w:rsidRDefault="009F111B" w:rsidP="004470E5">
            <w:pPr>
              <w:pStyle w:val="ListParagraph"/>
              <w:numPr>
                <w:ilvl w:val="1"/>
                <w:numId w:val="538"/>
              </w:numPr>
              <w:spacing w:after="0" w:line="240" w:lineRule="auto"/>
              <w:jc w:val="left"/>
              <w:rPr>
                <w:rFonts w:eastAsia="Times New Roman"/>
                <w:vanish/>
                <w:szCs w:val="24"/>
              </w:rPr>
            </w:pPr>
          </w:p>
          <w:p w14:paraId="12F5A679" w14:textId="77777777" w:rsidR="009F111B" w:rsidRPr="00725E27" w:rsidRDefault="009F111B" w:rsidP="004470E5">
            <w:pPr>
              <w:pStyle w:val="ListParagraph"/>
              <w:numPr>
                <w:ilvl w:val="1"/>
                <w:numId w:val="538"/>
              </w:numPr>
              <w:spacing w:after="0" w:line="240" w:lineRule="auto"/>
              <w:jc w:val="left"/>
              <w:rPr>
                <w:rFonts w:eastAsia="Times New Roman"/>
                <w:vanish/>
                <w:szCs w:val="24"/>
              </w:rPr>
            </w:pPr>
          </w:p>
          <w:p w14:paraId="7500382F" w14:textId="77777777" w:rsidR="009F111B" w:rsidRPr="00725E27" w:rsidRDefault="009F111B" w:rsidP="004470E5">
            <w:pPr>
              <w:numPr>
                <w:ilvl w:val="2"/>
                <w:numId w:val="538"/>
              </w:numPr>
              <w:spacing w:after="0" w:line="240" w:lineRule="auto"/>
              <w:contextualSpacing/>
              <w:jc w:val="left"/>
              <w:rPr>
                <w:rFonts w:cs="Times New Roman"/>
                <w:szCs w:val="24"/>
                <w:lang w:val="en-ZW"/>
              </w:rPr>
            </w:pPr>
            <w:r w:rsidRPr="00725E27">
              <w:rPr>
                <w:rFonts w:eastAsia="Times New Roman" w:cs="Times New Roman"/>
                <w:szCs w:val="24"/>
                <w:lang w:val="en-ZW"/>
              </w:rPr>
              <w:t xml:space="preserve">Types of tools </w:t>
            </w:r>
          </w:p>
          <w:p w14:paraId="2478672D" w14:textId="77777777" w:rsidR="009F111B" w:rsidRPr="00725E27" w:rsidRDefault="009F111B" w:rsidP="004470E5">
            <w:pPr>
              <w:numPr>
                <w:ilvl w:val="2"/>
                <w:numId w:val="538"/>
              </w:numPr>
              <w:spacing w:after="0" w:line="240" w:lineRule="auto"/>
              <w:contextualSpacing/>
              <w:jc w:val="left"/>
              <w:rPr>
                <w:rFonts w:cs="Times New Roman"/>
                <w:szCs w:val="24"/>
                <w:lang w:val="en-ZW"/>
              </w:rPr>
            </w:pPr>
            <w:r w:rsidRPr="00725E27">
              <w:rPr>
                <w:rFonts w:eastAsia="Times New Roman" w:cs="Times New Roman"/>
                <w:szCs w:val="24"/>
                <w:lang w:val="en-ZW"/>
              </w:rPr>
              <w:t xml:space="preserve">Heavy machinery </w:t>
            </w:r>
          </w:p>
          <w:p w14:paraId="3A1AE5D1" w14:textId="77777777" w:rsidR="009F111B" w:rsidRPr="00725E27" w:rsidRDefault="009F111B" w:rsidP="004470E5">
            <w:pPr>
              <w:numPr>
                <w:ilvl w:val="2"/>
                <w:numId w:val="538"/>
              </w:numPr>
              <w:spacing w:after="0" w:line="240" w:lineRule="auto"/>
              <w:contextualSpacing/>
              <w:jc w:val="left"/>
              <w:rPr>
                <w:rFonts w:cs="Times New Roman"/>
                <w:szCs w:val="24"/>
                <w:lang w:val="en-ZW"/>
              </w:rPr>
            </w:pPr>
            <w:r w:rsidRPr="00725E27">
              <w:rPr>
                <w:rFonts w:eastAsia="Times New Roman" w:cs="Times New Roman"/>
                <w:szCs w:val="24"/>
                <w:lang w:val="en-ZW"/>
              </w:rPr>
              <w:t>Safety equipment and practices</w:t>
            </w:r>
          </w:p>
          <w:p w14:paraId="34EF4CCE" w14:textId="77777777" w:rsidR="009F111B" w:rsidRPr="00725E27" w:rsidRDefault="009F111B" w:rsidP="004470E5">
            <w:pPr>
              <w:numPr>
                <w:ilvl w:val="2"/>
                <w:numId w:val="538"/>
              </w:numPr>
              <w:spacing w:after="0" w:line="240" w:lineRule="auto"/>
              <w:contextualSpacing/>
              <w:jc w:val="left"/>
              <w:rPr>
                <w:rFonts w:cs="Times New Roman"/>
                <w:szCs w:val="24"/>
                <w:lang w:val="en-ZW"/>
              </w:rPr>
            </w:pPr>
            <w:r w:rsidRPr="00725E27">
              <w:rPr>
                <w:rFonts w:eastAsia="Times New Roman" w:cs="Times New Roman"/>
                <w:szCs w:val="24"/>
                <w:lang w:val="en-ZW"/>
              </w:rPr>
              <w:t>Equipment maintenance and operation</w:t>
            </w:r>
          </w:p>
        </w:tc>
        <w:tc>
          <w:tcPr>
            <w:tcW w:w="1566" w:type="pct"/>
            <w:tcBorders>
              <w:top w:val="single" w:sz="4" w:space="0" w:color="auto"/>
              <w:left w:val="single" w:sz="4" w:space="0" w:color="auto"/>
              <w:bottom w:val="single" w:sz="4" w:space="0" w:color="auto"/>
              <w:right w:val="single" w:sz="4" w:space="0" w:color="auto"/>
            </w:tcBorders>
            <w:hideMark/>
          </w:tcPr>
          <w:p w14:paraId="5B62586C" w14:textId="12E4541F" w:rsidR="009F111B" w:rsidRPr="00725E27" w:rsidRDefault="000124D5" w:rsidP="004470E5">
            <w:pPr>
              <w:pStyle w:val="ListParagraph"/>
              <w:numPr>
                <w:ilvl w:val="0"/>
                <w:numId w:val="715"/>
              </w:numPr>
              <w:spacing w:after="0" w:line="360" w:lineRule="auto"/>
              <w:rPr>
                <w:szCs w:val="24"/>
                <w:lang w:val="en-GB"/>
              </w:rPr>
            </w:pPr>
            <w:r w:rsidRPr="00725E27">
              <w:rPr>
                <w:szCs w:val="24"/>
                <w:lang w:val="en-GB"/>
              </w:rPr>
              <w:lastRenderedPageBreak/>
              <w:t>P</w:t>
            </w:r>
            <w:r w:rsidR="009F111B" w:rsidRPr="00725E27">
              <w:rPr>
                <w:szCs w:val="24"/>
                <w:lang w:val="en-GB"/>
              </w:rPr>
              <w:t>ractical</w:t>
            </w:r>
          </w:p>
          <w:p w14:paraId="66E6FC0D" w14:textId="035E66A4" w:rsidR="009F111B" w:rsidRPr="00725E27" w:rsidRDefault="009F111B" w:rsidP="004470E5">
            <w:pPr>
              <w:pStyle w:val="ListParagraph"/>
              <w:numPr>
                <w:ilvl w:val="0"/>
                <w:numId w:val="715"/>
              </w:numPr>
              <w:spacing w:after="0" w:line="360" w:lineRule="auto"/>
              <w:rPr>
                <w:szCs w:val="24"/>
                <w:lang w:val="en-GB"/>
              </w:rPr>
            </w:pPr>
            <w:r w:rsidRPr="00725E27">
              <w:rPr>
                <w:szCs w:val="24"/>
                <w:lang w:val="en-GB"/>
              </w:rPr>
              <w:t>Projects</w:t>
            </w:r>
          </w:p>
          <w:p w14:paraId="4660703D" w14:textId="7289B4FE" w:rsidR="009F111B" w:rsidRPr="00725E27" w:rsidRDefault="009F111B" w:rsidP="004470E5">
            <w:pPr>
              <w:pStyle w:val="ListParagraph"/>
              <w:numPr>
                <w:ilvl w:val="0"/>
                <w:numId w:val="715"/>
              </w:numPr>
              <w:spacing w:after="0" w:line="360" w:lineRule="auto"/>
              <w:jc w:val="left"/>
              <w:rPr>
                <w:szCs w:val="24"/>
                <w:lang w:val="en-GB"/>
              </w:rPr>
            </w:pPr>
            <w:r w:rsidRPr="00725E27">
              <w:rPr>
                <w:szCs w:val="24"/>
                <w:lang w:val="en-GB"/>
              </w:rPr>
              <w:t xml:space="preserve">Portfolio of evidence </w:t>
            </w:r>
          </w:p>
          <w:p w14:paraId="7CBEB51D" w14:textId="55FD51F1" w:rsidR="009F111B" w:rsidRPr="00725E27" w:rsidRDefault="009F111B" w:rsidP="004470E5">
            <w:pPr>
              <w:pStyle w:val="ListParagraph"/>
              <w:numPr>
                <w:ilvl w:val="0"/>
                <w:numId w:val="715"/>
              </w:numPr>
              <w:spacing w:after="0" w:line="360" w:lineRule="auto"/>
              <w:jc w:val="left"/>
              <w:rPr>
                <w:szCs w:val="24"/>
                <w:lang w:val="en-GB"/>
              </w:rPr>
            </w:pPr>
            <w:r w:rsidRPr="00725E27">
              <w:rPr>
                <w:szCs w:val="24"/>
                <w:lang w:val="en-GB"/>
              </w:rPr>
              <w:t xml:space="preserve">     Third party reports</w:t>
            </w:r>
          </w:p>
          <w:p w14:paraId="3B371B63" w14:textId="35C2338A" w:rsidR="009F111B" w:rsidRPr="00725E27" w:rsidRDefault="009F111B" w:rsidP="004470E5">
            <w:pPr>
              <w:pStyle w:val="ListParagraph"/>
              <w:numPr>
                <w:ilvl w:val="0"/>
                <w:numId w:val="715"/>
              </w:numPr>
              <w:spacing w:after="0" w:line="360" w:lineRule="auto"/>
              <w:rPr>
                <w:szCs w:val="24"/>
                <w:lang w:val="en-GB"/>
              </w:rPr>
            </w:pPr>
            <w:r w:rsidRPr="00725E27">
              <w:rPr>
                <w:szCs w:val="24"/>
                <w:lang w:val="en-GB"/>
              </w:rPr>
              <w:t>Written tests</w:t>
            </w:r>
          </w:p>
        </w:tc>
      </w:tr>
      <w:tr w:rsidR="00725E27" w:rsidRPr="00725E27" w14:paraId="30158385" w14:textId="77777777" w:rsidTr="002B3FB2">
        <w:trPr>
          <w:trHeight w:val="755"/>
        </w:trPr>
        <w:tc>
          <w:tcPr>
            <w:tcW w:w="1345" w:type="pct"/>
            <w:tcBorders>
              <w:top w:val="single" w:sz="4" w:space="0" w:color="auto"/>
              <w:left w:val="single" w:sz="4" w:space="0" w:color="auto"/>
              <w:bottom w:val="single" w:sz="4" w:space="0" w:color="auto"/>
              <w:right w:val="single" w:sz="4" w:space="0" w:color="auto"/>
            </w:tcBorders>
          </w:tcPr>
          <w:p w14:paraId="612B44BB" w14:textId="77777777" w:rsidR="009F111B" w:rsidRPr="00725E27" w:rsidRDefault="009F111B" w:rsidP="004470E5">
            <w:pPr>
              <w:pStyle w:val="ListParagraph"/>
              <w:numPr>
                <w:ilvl w:val="0"/>
                <w:numId w:val="546"/>
              </w:numPr>
              <w:spacing w:after="0" w:line="360" w:lineRule="auto"/>
              <w:jc w:val="left"/>
              <w:rPr>
                <w:szCs w:val="24"/>
              </w:rPr>
            </w:pPr>
            <w:r w:rsidRPr="00725E27">
              <w:rPr>
                <w:szCs w:val="24"/>
              </w:rPr>
              <w:t>Construct transportation infrastructure</w:t>
            </w:r>
          </w:p>
        </w:tc>
        <w:tc>
          <w:tcPr>
            <w:tcW w:w="2089" w:type="pct"/>
            <w:tcBorders>
              <w:top w:val="single" w:sz="4" w:space="0" w:color="auto"/>
              <w:left w:val="single" w:sz="4" w:space="0" w:color="auto"/>
              <w:bottom w:val="single" w:sz="4" w:space="0" w:color="auto"/>
              <w:right w:val="single" w:sz="4" w:space="0" w:color="auto"/>
            </w:tcBorders>
          </w:tcPr>
          <w:p w14:paraId="53F8B2A4" w14:textId="77777777" w:rsidR="009F111B" w:rsidRPr="00725E27" w:rsidRDefault="009F111B" w:rsidP="004470E5">
            <w:pPr>
              <w:pStyle w:val="ListParagraph"/>
              <w:numPr>
                <w:ilvl w:val="0"/>
                <w:numId w:val="539"/>
              </w:numPr>
              <w:jc w:val="left"/>
              <w:rPr>
                <w:vanish/>
                <w:szCs w:val="24"/>
              </w:rPr>
            </w:pPr>
          </w:p>
          <w:p w14:paraId="06EA2F53" w14:textId="77777777" w:rsidR="009F111B" w:rsidRPr="00725E27" w:rsidRDefault="009F111B" w:rsidP="004470E5">
            <w:pPr>
              <w:pStyle w:val="ListParagraph"/>
              <w:numPr>
                <w:ilvl w:val="0"/>
                <w:numId w:val="539"/>
              </w:numPr>
              <w:jc w:val="left"/>
              <w:rPr>
                <w:vanish/>
                <w:szCs w:val="24"/>
              </w:rPr>
            </w:pPr>
          </w:p>
          <w:p w14:paraId="61262C49" w14:textId="77777777" w:rsidR="009F111B" w:rsidRPr="00725E27" w:rsidRDefault="009F111B" w:rsidP="004470E5">
            <w:pPr>
              <w:pStyle w:val="ListParagraph"/>
              <w:numPr>
                <w:ilvl w:val="0"/>
                <w:numId w:val="539"/>
              </w:numPr>
              <w:jc w:val="left"/>
              <w:rPr>
                <w:vanish/>
                <w:szCs w:val="24"/>
              </w:rPr>
            </w:pPr>
          </w:p>
          <w:p w14:paraId="107DE203" w14:textId="77777777" w:rsidR="009F111B" w:rsidRPr="00725E27" w:rsidRDefault="009F111B" w:rsidP="004470E5">
            <w:pPr>
              <w:numPr>
                <w:ilvl w:val="1"/>
                <w:numId w:val="539"/>
              </w:numPr>
              <w:contextualSpacing/>
              <w:jc w:val="left"/>
              <w:rPr>
                <w:rFonts w:eastAsia="Times New Roman" w:cs="Times New Roman"/>
                <w:szCs w:val="24"/>
                <w:lang w:val="en-ZW"/>
              </w:rPr>
            </w:pPr>
            <w:r w:rsidRPr="00725E27">
              <w:rPr>
                <w:rFonts w:cs="Times New Roman"/>
                <w:szCs w:val="24"/>
                <w:lang w:val="en-ZW"/>
              </w:rPr>
              <w:t xml:space="preserve">Resources </w:t>
            </w:r>
          </w:p>
          <w:p w14:paraId="4854395F" w14:textId="77777777" w:rsidR="009F111B" w:rsidRPr="00725E27" w:rsidRDefault="009F111B" w:rsidP="004470E5">
            <w:pPr>
              <w:pStyle w:val="ListParagraph"/>
              <w:numPr>
                <w:ilvl w:val="0"/>
                <w:numId w:val="540"/>
              </w:numPr>
              <w:jc w:val="left"/>
              <w:rPr>
                <w:rFonts w:eastAsia="Times New Roman"/>
                <w:vanish/>
                <w:szCs w:val="24"/>
              </w:rPr>
            </w:pPr>
          </w:p>
          <w:p w14:paraId="6229D8C3" w14:textId="77777777" w:rsidR="009F111B" w:rsidRPr="00725E27" w:rsidRDefault="009F111B" w:rsidP="004470E5">
            <w:pPr>
              <w:pStyle w:val="ListParagraph"/>
              <w:numPr>
                <w:ilvl w:val="0"/>
                <w:numId w:val="540"/>
              </w:numPr>
              <w:jc w:val="left"/>
              <w:rPr>
                <w:rFonts w:eastAsia="Times New Roman"/>
                <w:vanish/>
                <w:szCs w:val="24"/>
              </w:rPr>
            </w:pPr>
          </w:p>
          <w:p w14:paraId="7A6D9637" w14:textId="77777777" w:rsidR="009F111B" w:rsidRPr="00725E27" w:rsidRDefault="009F111B" w:rsidP="004470E5">
            <w:pPr>
              <w:pStyle w:val="ListParagraph"/>
              <w:numPr>
                <w:ilvl w:val="0"/>
                <w:numId w:val="540"/>
              </w:numPr>
              <w:jc w:val="left"/>
              <w:rPr>
                <w:rFonts w:eastAsia="Times New Roman"/>
                <w:vanish/>
                <w:szCs w:val="24"/>
              </w:rPr>
            </w:pPr>
          </w:p>
          <w:p w14:paraId="5928B2F7" w14:textId="77777777" w:rsidR="009F111B" w:rsidRPr="00725E27" w:rsidRDefault="009F111B" w:rsidP="004470E5">
            <w:pPr>
              <w:pStyle w:val="ListParagraph"/>
              <w:numPr>
                <w:ilvl w:val="1"/>
                <w:numId w:val="540"/>
              </w:numPr>
              <w:jc w:val="left"/>
              <w:rPr>
                <w:rFonts w:eastAsia="Times New Roman"/>
                <w:vanish/>
                <w:szCs w:val="24"/>
              </w:rPr>
            </w:pPr>
          </w:p>
          <w:p w14:paraId="096698A8" w14:textId="77777777" w:rsidR="009F111B" w:rsidRPr="00725E27" w:rsidRDefault="009F111B" w:rsidP="004470E5">
            <w:pPr>
              <w:numPr>
                <w:ilvl w:val="2"/>
                <w:numId w:val="540"/>
              </w:numPr>
              <w:contextualSpacing/>
              <w:jc w:val="left"/>
              <w:rPr>
                <w:rFonts w:eastAsia="Times New Roman" w:cs="Times New Roman"/>
                <w:szCs w:val="24"/>
                <w:lang w:val="en-ZW"/>
              </w:rPr>
            </w:pPr>
            <w:r w:rsidRPr="00725E27">
              <w:rPr>
                <w:rFonts w:eastAsia="Times New Roman" w:cs="Times New Roman"/>
                <w:szCs w:val="24"/>
                <w:lang w:val="en-ZW"/>
              </w:rPr>
              <w:t>Material sourcing and procurement</w:t>
            </w:r>
          </w:p>
          <w:p w14:paraId="3FFB203A" w14:textId="77777777" w:rsidR="009F111B" w:rsidRPr="00725E27" w:rsidRDefault="009F111B" w:rsidP="004470E5">
            <w:pPr>
              <w:numPr>
                <w:ilvl w:val="2"/>
                <w:numId w:val="540"/>
              </w:numPr>
              <w:contextualSpacing/>
              <w:jc w:val="left"/>
              <w:rPr>
                <w:rFonts w:eastAsia="Times New Roman" w:cs="Times New Roman"/>
                <w:szCs w:val="24"/>
                <w:lang w:val="en-ZW"/>
              </w:rPr>
            </w:pPr>
            <w:r w:rsidRPr="00725E27">
              <w:rPr>
                <w:rFonts w:eastAsia="Times New Roman" w:cs="Times New Roman"/>
                <w:szCs w:val="24"/>
                <w:lang w:val="en-ZW"/>
              </w:rPr>
              <w:t>Human resources management</w:t>
            </w:r>
          </w:p>
          <w:p w14:paraId="20101795" w14:textId="77777777" w:rsidR="009F111B" w:rsidRPr="00725E27" w:rsidRDefault="009F111B" w:rsidP="002B3FB2">
            <w:pPr>
              <w:tabs>
                <w:tab w:val="left" w:pos="466"/>
              </w:tabs>
              <w:spacing w:after="0"/>
              <w:rPr>
                <w:rFonts w:cs="Times New Roman"/>
                <w:szCs w:val="24"/>
              </w:rPr>
            </w:pPr>
          </w:p>
          <w:p w14:paraId="24655FAF" w14:textId="77777777" w:rsidR="009F111B" w:rsidRPr="00725E27" w:rsidRDefault="009F111B" w:rsidP="004470E5">
            <w:pPr>
              <w:numPr>
                <w:ilvl w:val="1"/>
                <w:numId w:val="539"/>
              </w:numPr>
              <w:tabs>
                <w:tab w:val="left" w:pos="466"/>
              </w:tabs>
              <w:spacing w:after="0"/>
              <w:contextualSpacing/>
              <w:jc w:val="left"/>
              <w:rPr>
                <w:rFonts w:cs="Times New Roman"/>
                <w:szCs w:val="24"/>
              </w:rPr>
            </w:pPr>
            <w:r w:rsidRPr="00725E27">
              <w:rPr>
                <w:rFonts w:cs="Times New Roman"/>
                <w:szCs w:val="24"/>
              </w:rPr>
              <w:t>Drawings</w:t>
            </w:r>
          </w:p>
          <w:p w14:paraId="60148B06" w14:textId="77777777" w:rsidR="009F111B" w:rsidRPr="00725E27" w:rsidRDefault="009F111B" w:rsidP="004470E5">
            <w:pPr>
              <w:pStyle w:val="ListParagraph"/>
              <w:numPr>
                <w:ilvl w:val="0"/>
                <w:numId w:val="541"/>
              </w:numPr>
              <w:tabs>
                <w:tab w:val="left" w:pos="466"/>
              </w:tabs>
              <w:spacing w:after="0"/>
              <w:jc w:val="left"/>
              <w:rPr>
                <w:rFonts w:eastAsia="Times New Roman"/>
                <w:vanish/>
                <w:szCs w:val="24"/>
              </w:rPr>
            </w:pPr>
          </w:p>
          <w:p w14:paraId="0F2645D7" w14:textId="77777777" w:rsidR="009F111B" w:rsidRPr="00725E27" w:rsidRDefault="009F111B" w:rsidP="004470E5">
            <w:pPr>
              <w:pStyle w:val="ListParagraph"/>
              <w:numPr>
                <w:ilvl w:val="0"/>
                <w:numId w:val="541"/>
              </w:numPr>
              <w:tabs>
                <w:tab w:val="left" w:pos="466"/>
              </w:tabs>
              <w:spacing w:after="0"/>
              <w:jc w:val="left"/>
              <w:rPr>
                <w:rFonts w:eastAsia="Times New Roman"/>
                <w:vanish/>
                <w:szCs w:val="24"/>
              </w:rPr>
            </w:pPr>
          </w:p>
          <w:p w14:paraId="4A5208B8" w14:textId="77777777" w:rsidR="009F111B" w:rsidRPr="00725E27" w:rsidRDefault="009F111B" w:rsidP="004470E5">
            <w:pPr>
              <w:pStyle w:val="ListParagraph"/>
              <w:numPr>
                <w:ilvl w:val="0"/>
                <w:numId w:val="541"/>
              </w:numPr>
              <w:tabs>
                <w:tab w:val="left" w:pos="466"/>
              </w:tabs>
              <w:spacing w:after="0"/>
              <w:jc w:val="left"/>
              <w:rPr>
                <w:rFonts w:eastAsia="Times New Roman"/>
                <w:vanish/>
                <w:szCs w:val="24"/>
              </w:rPr>
            </w:pPr>
          </w:p>
          <w:p w14:paraId="48255CDA" w14:textId="77777777" w:rsidR="009F111B" w:rsidRPr="00725E27" w:rsidRDefault="009F111B" w:rsidP="004470E5">
            <w:pPr>
              <w:pStyle w:val="ListParagraph"/>
              <w:numPr>
                <w:ilvl w:val="1"/>
                <w:numId w:val="541"/>
              </w:numPr>
              <w:tabs>
                <w:tab w:val="left" w:pos="466"/>
              </w:tabs>
              <w:spacing w:after="0"/>
              <w:jc w:val="left"/>
              <w:rPr>
                <w:rFonts w:eastAsia="Times New Roman"/>
                <w:vanish/>
                <w:szCs w:val="24"/>
              </w:rPr>
            </w:pPr>
          </w:p>
          <w:p w14:paraId="5C67E126" w14:textId="77777777" w:rsidR="009F111B" w:rsidRPr="00725E27" w:rsidRDefault="009F111B" w:rsidP="004470E5">
            <w:pPr>
              <w:pStyle w:val="ListParagraph"/>
              <w:numPr>
                <w:ilvl w:val="1"/>
                <w:numId w:val="541"/>
              </w:numPr>
              <w:tabs>
                <w:tab w:val="left" w:pos="466"/>
              </w:tabs>
              <w:spacing w:after="0"/>
              <w:jc w:val="left"/>
              <w:rPr>
                <w:rFonts w:eastAsia="Times New Roman"/>
                <w:vanish/>
                <w:szCs w:val="24"/>
              </w:rPr>
            </w:pPr>
          </w:p>
          <w:p w14:paraId="1835535C" w14:textId="77777777" w:rsidR="009F111B" w:rsidRPr="00725E27" w:rsidRDefault="009F111B" w:rsidP="004470E5">
            <w:pPr>
              <w:numPr>
                <w:ilvl w:val="2"/>
                <w:numId w:val="541"/>
              </w:numPr>
              <w:tabs>
                <w:tab w:val="left" w:pos="466"/>
              </w:tabs>
              <w:spacing w:after="0"/>
              <w:contextualSpacing/>
              <w:jc w:val="left"/>
              <w:rPr>
                <w:rFonts w:cs="Times New Roman"/>
                <w:szCs w:val="24"/>
              </w:rPr>
            </w:pPr>
            <w:r w:rsidRPr="00725E27">
              <w:rPr>
                <w:rFonts w:eastAsia="Times New Roman" w:cs="Times New Roman"/>
                <w:szCs w:val="24"/>
                <w:lang w:val="en-ZW"/>
              </w:rPr>
              <w:t xml:space="preserve">Types of engineering drawings </w:t>
            </w:r>
          </w:p>
          <w:p w14:paraId="50CBC11E" w14:textId="77777777" w:rsidR="009F111B" w:rsidRPr="00725E27" w:rsidRDefault="009F111B" w:rsidP="004470E5">
            <w:pPr>
              <w:numPr>
                <w:ilvl w:val="2"/>
                <w:numId w:val="541"/>
              </w:numPr>
              <w:tabs>
                <w:tab w:val="left" w:pos="466"/>
              </w:tabs>
              <w:spacing w:after="0"/>
              <w:contextualSpacing/>
              <w:jc w:val="left"/>
              <w:rPr>
                <w:rFonts w:cs="Times New Roman"/>
                <w:szCs w:val="24"/>
              </w:rPr>
            </w:pPr>
            <w:r w:rsidRPr="00725E27">
              <w:rPr>
                <w:rFonts w:eastAsia="Times New Roman" w:cs="Times New Roman"/>
                <w:szCs w:val="24"/>
                <w:lang w:val="en-ZW"/>
              </w:rPr>
              <w:t>Reading and interpreting construction symbols</w:t>
            </w:r>
          </w:p>
          <w:p w14:paraId="33BC8DCA" w14:textId="284291A4" w:rsidR="009F111B" w:rsidRPr="00725E27" w:rsidRDefault="009F111B" w:rsidP="004470E5">
            <w:pPr>
              <w:widowControl w:val="0"/>
              <w:numPr>
                <w:ilvl w:val="1"/>
                <w:numId w:val="539"/>
              </w:numPr>
              <w:tabs>
                <w:tab w:val="left" w:pos="466"/>
              </w:tabs>
              <w:adjustRightInd w:val="0"/>
              <w:spacing w:after="0"/>
              <w:contextualSpacing/>
              <w:jc w:val="left"/>
              <w:textAlignment w:val="baseline"/>
              <w:rPr>
                <w:rFonts w:eastAsia="Times New Roman" w:cs="Times New Roman"/>
                <w:szCs w:val="24"/>
                <w:lang w:val="en-ZW"/>
              </w:rPr>
            </w:pPr>
            <w:r w:rsidRPr="00725E27">
              <w:rPr>
                <w:rFonts w:cs="Times New Roman"/>
                <w:b/>
                <w:szCs w:val="24"/>
              </w:rPr>
              <w:t>Transportation infrastructure</w:t>
            </w:r>
            <w:r w:rsidRPr="00725E27">
              <w:rPr>
                <w:rFonts w:cs="Times New Roman"/>
                <w:szCs w:val="24"/>
              </w:rPr>
              <w:t xml:space="preserve"> including </w:t>
            </w:r>
            <w:r w:rsidR="000124D5" w:rsidRPr="00725E27">
              <w:rPr>
                <w:rFonts w:eastAsia="Times New Roman" w:cs="Times New Roman"/>
                <w:szCs w:val="24"/>
                <w:lang w:val="en-ZW"/>
              </w:rPr>
              <w:t>parking,</w:t>
            </w:r>
            <w:r w:rsidRPr="00725E27">
              <w:rPr>
                <w:rFonts w:eastAsia="Times New Roman" w:cs="Times New Roman"/>
                <w:szCs w:val="24"/>
                <w:lang w:val="en-ZW"/>
              </w:rPr>
              <w:t xml:space="preserve"> walk ways, cyclist lanes, foot bridges, bus bays</w:t>
            </w:r>
          </w:p>
          <w:p w14:paraId="63985BD1" w14:textId="77777777" w:rsidR="009F111B" w:rsidRPr="00725E27" w:rsidRDefault="009F111B" w:rsidP="004470E5">
            <w:pPr>
              <w:pStyle w:val="ListParagraph"/>
              <w:widowControl w:val="0"/>
              <w:numPr>
                <w:ilvl w:val="0"/>
                <w:numId w:val="542"/>
              </w:numPr>
              <w:tabs>
                <w:tab w:val="left" w:pos="466"/>
              </w:tabs>
              <w:adjustRightInd w:val="0"/>
              <w:spacing w:after="0"/>
              <w:jc w:val="left"/>
              <w:textAlignment w:val="baseline"/>
              <w:rPr>
                <w:rFonts w:eastAsia="Times New Roman"/>
                <w:vanish/>
                <w:szCs w:val="24"/>
              </w:rPr>
            </w:pPr>
          </w:p>
          <w:p w14:paraId="67074E2B" w14:textId="77777777" w:rsidR="009F111B" w:rsidRPr="00725E27" w:rsidRDefault="009F111B" w:rsidP="004470E5">
            <w:pPr>
              <w:pStyle w:val="ListParagraph"/>
              <w:widowControl w:val="0"/>
              <w:numPr>
                <w:ilvl w:val="0"/>
                <w:numId w:val="542"/>
              </w:numPr>
              <w:tabs>
                <w:tab w:val="left" w:pos="466"/>
              </w:tabs>
              <w:adjustRightInd w:val="0"/>
              <w:spacing w:after="0"/>
              <w:jc w:val="left"/>
              <w:textAlignment w:val="baseline"/>
              <w:rPr>
                <w:rFonts w:eastAsia="Times New Roman"/>
                <w:vanish/>
                <w:szCs w:val="24"/>
              </w:rPr>
            </w:pPr>
          </w:p>
          <w:p w14:paraId="1E4EC162" w14:textId="77777777" w:rsidR="009F111B" w:rsidRPr="00725E27" w:rsidRDefault="009F111B" w:rsidP="004470E5">
            <w:pPr>
              <w:pStyle w:val="ListParagraph"/>
              <w:widowControl w:val="0"/>
              <w:numPr>
                <w:ilvl w:val="0"/>
                <w:numId w:val="542"/>
              </w:numPr>
              <w:tabs>
                <w:tab w:val="left" w:pos="466"/>
              </w:tabs>
              <w:adjustRightInd w:val="0"/>
              <w:spacing w:after="0"/>
              <w:jc w:val="left"/>
              <w:textAlignment w:val="baseline"/>
              <w:rPr>
                <w:rFonts w:eastAsia="Times New Roman"/>
                <w:vanish/>
                <w:szCs w:val="24"/>
              </w:rPr>
            </w:pPr>
          </w:p>
          <w:p w14:paraId="4E5D8672" w14:textId="77777777" w:rsidR="009F111B" w:rsidRPr="00725E27" w:rsidRDefault="009F111B" w:rsidP="004470E5">
            <w:pPr>
              <w:pStyle w:val="ListParagraph"/>
              <w:widowControl w:val="0"/>
              <w:numPr>
                <w:ilvl w:val="1"/>
                <w:numId w:val="542"/>
              </w:numPr>
              <w:tabs>
                <w:tab w:val="left" w:pos="466"/>
              </w:tabs>
              <w:adjustRightInd w:val="0"/>
              <w:spacing w:after="0"/>
              <w:jc w:val="left"/>
              <w:textAlignment w:val="baseline"/>
              <w:rPr>
                <w:rFonts w:eastAsia="Times New Roman"/>
                <w:vanish/>
                <w:szCs w:val="24"/>
              </w:rPr>
            </w:pPr>
          </w:p>
          <w:p w14:paraId="74FBA5F1" w14:textId="77777777" w:rsidR="009F111B" w:rsidRPr="00725E27" w:rsidRDefault="009F111B" w:rsidP="004470E5">
            <w:pPr>
              <w:pStyle w:val="ListParagraph"/>
              <w:widowControl w:val="0"/>
              <w:numPr>
                <w:ilvl w:val="1"/>
                <w:numId w:val="542"/>
              </w:numPr>
              <w:tabs>
                <w:tab w:val="left" w:pos="466"/>
              </w:tabs>
              <w:adjustRightInd w:val="0"/>
              <w:spacing w:after="0"/>
              <w:jc w:val="left"/>
              <w:textAlignment w:val="baseline"/>
              <w:rPr>
                <w:rFonts w:eastAsia="Times New Roman"/>
                <w:vanish/>
                <w:szCs w:val="24"/>
              </w:rPr>
            </w:pPr>
          </w:p>
          <w:p w14:paraId="751A0948" w14:textId="77777777" w:rsidR="009F111B" w:rsidRPr="00725E27" w:rsidRDefault="009F111B" w:rsidP="004470E5">
            <w:pPr>
              <w:pStyle w:val="ListParagraph"/>
              <w:widowControl w:val="0"/>
              <w:numPr>
                <w:ilvl w:val="1"/>
                <w:numId w:val="542"/>
              </w:numPr>
              <w:tabs>
                <w:tab w:val="left" w:pos="466"/>
              </w:tabs>
              <w:adjustRightInd w:val="0"/>
              <w:spacing w:after="0"/>
              <w:jc w:val="left"/>
              <w:textAlignment w:val="baseline"/>
              <w:rPr>
                <w:rFonts w:eastAsia="Times New Roman"/>
                <w:vanish/>
                <w:szCs w:val="24"/>
              </w:rPr>
            </w:pPr>
          </w:p>
          <w:p w14:paraId="02E2FD61" w14:textId="77777777" w:rsidR="009F111B" w:rsidRPr="00725E27" w:rsidRDefault="009F111B" w:rsidP="004470E5">
            <w:pPr>
              <w:widowControl w:val="0"/>
              <w:numPr>
                <w:ilvl w:val="2"/>
                <w:numId w:val="542"/>
              </w:numPr>
              <w:tabs>
                <w:tab w:val="left" w:pos="466"/>
              </w:tabs>
              <w:adjustRightInd w:val="0"/>
              <w:spacing w:after="0"/>
              <w:contextualSpacing/>
              <w:jc w:val="left"/>
              <w:textAlignment w:val="baseline"/>
              <w:rPr>
                <w:rFonts w:eastAsia="Times New Roman" w:cs="Times New Roman"/>
                <w:szCs w:val="24"/>
                <w:lang w:val="en-ZW"/>
              </w:rPr>
            </w:pPr>
            <w:r w:rsidRPr="00725E27">
              <w:rPr>
                <w:rFonts w:eastAsia="Times New Roman" w:cs="Times New Roman"/>
                <w:szCs w:val="24"/>
                <w:lang w:val="en-ZW"/>
              </w:rPr>
              <w:t xml:space="preserve"> Design principles for parking facilities</w:t>
            </w:r>
          </w:p>
          <w:p w14:paraId="591F2D35" w14:textId="77777777" w:rsidR="009F111B" w:rsidRPr="00725E27" w:rsidRDefault="009F111B" w:rsidP="004470E5">
            <w:pPr>
              <w:widowControl w:val="0"/>
              <w:numPr>
                <w:ilvl w:val="2"/>
                <w:numId w:val="542"/>
              </w:numPr>
              <w:tabs>
                <w:tab w:val="left" w:pos="466"/>
              </w:tabs>
              <w:adjustRightInd w:val="0"/>
              <w:spacing w:after="0"/>
              <w:contextualSpacing/>
              <w:jc w:val="left"/>
              <w:textAlignment w:val="baseline"/>
              <w:rPr>
                <w:rFonts w:eastAsia="Times New Roman" w:cs="Times New Roman"/>
                <w:szCs w:val="24"/>
                <w:lang w:val="en-ZW"/>
              </w:rPr>
            </w:pPr>
            <w:r w:rsidRPr="00725E27">
              <w:rPr>
                <w:rFonts w:eastAsia="Times New Roman" w:cs="Times New Roman"/>
                <w:szCs w:val="24"/>
                <w:lang w:val="en-ZW"/>
              </w:rPr>
              <w:t>Walkway design standards and accessibility</w:t>
            </w:r>
          </w:p>
          <w:p w14:paraId="1C162239" w14:textId="77777777" w:rsidR="009F111B" w:rsidRPr="00725E27" w:rsidRDefault="009F111B" w:rsidP="004470E5">
            <w:pPr>
              <w:widowControl w:val="0"/>
              <w:numPr>
                <w:ilvl w:val="2"/>
                <w:numId w:val="542"/>
              </w:numPr>
              <w:tabs>
                <w:tab w:val="left" w:pos="466"/>
              </w:tabs>
              <w:adjustRightInd w:val="0"/>
              <w:spacing w:after="0"/>
              <w:contextualSpacing/>
              <w:jc w:val="left"/>
              <w:textAlignment w:val="baseline"/>
              <w:rPr>
                <w:rFonts w:eastAsia="Times New Roman" w:cs="Times New Roman"/>
                <w:szCs w:val="24"/>
                <w:lang w:val="en-ZW"/>
              </w:rPr>
            </w:pPr>
            <w:r w:rsidRPr="00725E27">
              <w:rPr>
                <w:rFonts w:eastAsia="Times New Roman" w:cs="Times New Roman"/>
                <w:szCs w:val="24"/>
                <w:lang w:val="en-ZW"/>
              </w:rPr>
              <w:t xml:space="preserve"> Cycle lane planning and integration</w:t>
            </w:r>
          </w:p>
          <w:p w14:paraId="182BB8A1" w14:textId="77777777" w:rsidR="009F111B" w:rsidRPr="00725E27" w:rsidRDefault="009F111B" w:rsidP="004470E5">
            <w:pPr>
              <w:widowControl w:val="0"/>
              <w:numPr>
                <w:ilvl w:val="2"/>
                <w:numId w:val="542"/>
              </w:numPr>
              <w:tabs>
                <w:tab w:val="left" w:pos="466"/>
              </w:tabs>
              <w:adjustRightInd w:val="0"/>
              <w:spacing w:after="0"/>
              <w:contextualSpacing/>
              <w:jc w:val="left"/>
              <w:textAlignment w:val="baseline"/>
              <w:rPr>
                <w:rFonts w:eastAsia="Times New Roman" w:cs="Times New Roman"/>
                <w:szCs w:val="24"/>
                <w:lang w:val="en-ZW"/>
              </w:rPr>
            </w:pPr>
            <w:r w:rsidRPr="00725E27">
              <w:rPr>
                <w:rFonts w:eastAsia="Times New Roman" w:cs="Times New Roman"/>
                <w:szCs w:val="24"/>
                <w:lang w:val="en-ZW"/>
              </w:rPr>
              <w:t>Footbridge design considerations</w:t>
            </w:r>
          </w:p>
          <w:p w14:paraId="6056BCBF" w14:textId="77777777" w:rsidR="009F111B" w:rsidRPr="00725E27" w:rsidRDefault="009F111B" w:rsidP="004470E5">
            <w:pPr>
              <w:widowControl w:val="0"/>
              <w:numPr>
                <w:ilvl w:val="2"/>
                <w:numId w:val="542"/>
              </w:numPr>
              <w:tabs>
                <w:tab w:val="left" w:pos="466"/>
              </w:tabs>
              <w:adjustRightInd w:val="0"/>
              <w:spacing w:after="0"/>
              <w:contextualSpacing/>
              <w:jc w:val="left"/>
              <w:textAlignment w:val="baseline"/>
              <w:rPr>
                <w:rFonts w:eastAsia="Times New Roman" w:cs="Times New Roman"/>
                <w:szCs w:val="24"/>
                <w:lang w:val="en-ZW"/>
              </w:rPr>
            </w:pPr>
            <w:r w:rsidRPr="00725E27">
              <w:rPr>
                <w:rFonts w:eastAsia="Times New Roman" w:cs="Times New Roman"/>
                <w:szCs w:val="24"/>
                <w:lang w:val="en-ZW"/>
              </w:rPr>
              <w:t>Bus bay layout and traffic flow management</w:t>
            </w:r>
          </w:p>
          <w:p w14:paraId="7A93D76E" w14:textId="77777777" w:rsidR="009F111B" w:rsidRPr="00725E27" w:rsidRDefault="009F111B" w:rsidP="004470E5">
            <w:pPr>
              <w:numPr>
                <w:ilvl w:val="1"/>
                <w:numId w:val="539"/>
              </w:numPr>
              <w:tabs>
                <w:tab w:val="left" w:pos="466"/>
              </w:tabs>
              <w:spacing w:after="0"/>
              <w:contextualSpacing/>
              <w:jc w:val="left"/>
              <w:rPr>
                <w:rFonts w:cs="Times New Roman"/>
                <w:szCs w:val="24"/>
              </w:rPr>
            </w:pPr>
            <w:r w:rsidRPr="00725E27">
              <w:rPr>
                <w:rFonts w:cs="Times New Roman"/>
                <w:szCs w:val="24"/>
              </w:rPr>
              <w:t>Leveling activities</w:t>
            </w:r>
          </w:p>
          <w:p w14:paraId="14BC9452" w14:textId="77777777" w:rsidR="009F111B" w:rsidRPr="00725E27" w:rsidRDefault="009F111B" w:rsidP="004470E5">
            <w:pPr>
              <w:pStyle w:val="ListParagraph"/>
              <w:numPr>
                <w:ilvl w:val="0"/>
                <w:numId w:val="543"/>
              </w:numPr>
              <w:tabs>
                <w:tab w:val="left" w:pos="466"/>
              </w:tabs>
              <w:spacing w:after="0"/>
              <w:jc w:val="left"/>
              <w:rPr>
                <w:rFonts w:eastAsia="Times New Roman"/>
                <w:vanish/>
                <w:szCs w:val="24"/>
              </w:rPr>
            </w:pPr>
          </w:p>
          <w:p w14:paraId="2192BCEC" w14:textId="77777777" w:rsidR="009F111B" w:rsidRPr="00725E27" w:rsidRDefault="009F111B" w:rsidP="004470E5">
            <w:pPr>
              <w:pStyle w:val="ListParagraph"/>
              <w:numPr>
                <w:ilvl w:val="0"/>
                <w:numId w:val="543"/>
              </w:numPr>
              <w:tabs>
                <w:tab w:val="left" w:pos="466"/>
              </w:tabs>
              <w:spacing w:after="0"/>
              <w:jc w:val="left"/>
              <w:rPr>
                <w:rFonts w:eastAsia="Times New Roman"/>
                <w:vanish/>
                <w:szCs w:val="24"/>
              </w:rPr>
            </w:pPr>
          </w:p>
          <w:p w14:paraId="156666E1" w14:textId="77777777" w:rsidR="009F111B" w:rsidRPr="00725E27" w:rsidRDefault="009F111B" w:rsidP="004470E5">
            <w:pPr>
              <w:pStyle w:val="ListParagraph"/>
              <w:numPr>
                <w:ilvl w:val="0"/>
                <w:numId w:val="543"/>
              </w:numPr>
              <w:tabs>
                <w:tab w:val="left" w:pos="466"/>
              </w:tabs>
              <w:spacing w:after="0"/>
              <w:jc w:val="left"/>
              <w:rPr>
                <w:rFonts w:eastAsia="Times New Roman"/>
                <w:vanish/>
                <w:szCs w:val="24"/>
              </w:rPr>
            </w:pPr>
          </w:p>
          <w:p w14:paraId="1485819C" w14:textId="77777777" w:rsidR="009F111B" w:rsidRPr="00725E27" w:rsidRDefault="009F111B" w:rsidP="004470E5">
            <w:pPr>
              <w:pStyle w:val="ListParagraph"/>
              <w:numPr>
                <w:ilvl w:val="1"/>
                <w:numId w:val="543"/>
              </w:numPr>
              <w:tabs>
                <w:tab w:val="left" w:pos="466"/>
              </w:tabs>
              <w:spacing w:after="0"/>
              <w:jc w:val="left"/>
              <w:rPr>
                <w:rFonts w:eastAsia="Times New Roman"/>
                <w:vanish/>
                <w:szCs w:val="24"/>
              </w:rPr>
            </w:pPr>
          </w:p>
          <w:p w14:paraId="60C9F62B" w14:textId="77777777" w:rsidR="009F111B" w:rsidRPr="00725E27" w:rsidRDefault="009F111B" w:rsidP="004470E5">
            <w:pPr>
              <w:pStyle w:val="ListParagraph"/>
              <w:numPr>
                <w:ilvl w:val="1"/>
                <w:numId w:val="543"/>
              </w:numPr>
              <w:tabs>
                <w:tab w:val="left" w:pos="466"/>
              </w:tabs>
              <w:spacing w:after="0"/>
              <w:jc w:val="left"/>
              <w:rPr>
                <w:rFonts w:eastAsia="Times New Roman"/>
                <w:vanish/>
                <w:szCs w:val="24"/>
              </w:rPr>
            </w:pPr>
          </w:p>
          <w:p w14:paraId="3EF5A7D0" w14:textId="77777777" w:rsidR="009F111B" w:rsidRPr="00725E27" w:rsidRDefault="009F111B" w:rsidP="004470E5">
            <w:pPr>
              <w:pStyle w:val="ListParagraph"/>
              <w:numPr>
                <w:ilvl w:val="1"/>
                <w:numId w:val="543"/>
              </w:numPr>
              <w:tabs>
                <w:tab w:val="left" w:pos="466"/>
              </w:tabs>
              <w:spacing w:after="0"/>
              <w:jc w:val="left"/>
              <w:rPr>
                <w:rFonts w:eastAsia="Times New Roman"/>
                <w:vanish/>
                <w:szCs w:val="24"/>
              </w:rPr>
            </w:pPr>
          </w:p>
          <w:p w14:paraId="7133A862" w14:textId="77777777" w:rsidR="009F111B" w:rsidRPr="00725E27" w:rsidRDefault="009F111B" w:rsidP="004470E5">
            <w:pPr>
              <w:pStyle w:val="ListParagraph"/>
              <w:numPr>
                <w:ilvl w:val="1"/>
                <w:numId w:val="543"/>
              </w:numPr>
              <w:tabs>
                <w:tab w:val="left" w:pos="466"/>
              </w:tabs>
              <w:spacing w:after="0"/>
              <w:jc w:val="left"/>
              <w:rPr>
                <w:rFonts w:eastAsia="Times New Roman"/>
                <w:vanish/>
                <w:szCs w:val="24"/>
              </w:rPr>
            </w:pPr>
          </w:p>
          <w:p w14:paraId="65CF9EED" w14:textId="77777777" w:rsidR="009F111B" w:rsidRPr="00725E27" w:rsidRDefault="009F111B" w:rsidP="004470E5">
            <w:pPr>
              <w:numPr>
                <w:ilvl w:val="2"/>
                <w:numId w:val="543"/>
              </w:numPr>
              <w:tabs>
                <w:tab w:val="left" w:pos="466"/>
              </w:tabs>
              <w:spacing w:after="0"/>
              <w:contextualSpacing/>
              <w:jc w:val="left"/>
              <w:rPr>
                <w:rFonts w:cs="Times New Roman"/>
                <w:szCs w:val="24"/>
              </w:rPr>
            </w:pPr>
            <w:r w:rsidRPr="00725E27">
              <w:rPr>
                <w:rFonts w:eastAsia="Times New Roman" w:cs="Times New Roman"/>
                <w:szCs w:val="24"/>
                <w:lang w:val="en-ZW"/>
              </w:rPr>
              <w:t xml:space="preserve">Equipment and tools for levelling </w:t>
            </w:r>
          </w:p>
          <w:p w14:paraId="6910D684" w14:textId="77777777" w:rsidR="009F111B" w:rsidRPr="00725E27" w:rsidRDefault="009F111B" w:rsidP="004470E5">
            <w:pPr>
              <w:numPr>
                <w:ilvl w:val="2"/>
                <w:numId w:val="543"/>
              </w:numPr>
              <w:tabs>
                <w:tab w:val="left" w:pos="466"/>
              </w:tabs>
              <w:spacing w:after="0"/>
              <w:contextualSpacing/>
              <w:jc w:val="left"/>
              <w:rPr>
                <w:rFonts w:cs="Times New Roman"/>
                <w:szCs w:val="24"/>
              </w:rPr>
            </w:pPr>
            <w:r w:rsidRPr="00725E27">
              <w:rPr>
                <w:rFonts w:eastAsia="Times New Roman" w:cs="Times New Roman"/>
                <w:szCs w:val="24"/>
                <w:lang w:val="en-ZW"/>
              </w:rPr>
              <w:t>Techniques for different terrain types</w:t>
            </w:r>
          </w:p>
          <w:p w14:paraId="46027FC9" w14:textId="77777777" w:rsidR="009F111B" w:rsidRPr="00725E27" w:rsidRDefault="009F111B" w:rsidP="004470E5">
            <w:pPr>
              <w:numPr>
                <w:ilvl w:val="2"/>
                <w:numId w:val="543"/>
              </w:numPr>
              <w:tabs>
                <w:tab w:val="left" w:pos="466"/>
              </w:tabs>
              <w:spacing w:after="0"/>
              <w:contextualSpacing/>
              <w:jc w:val="left"/>
              <w:rPr>
                <w:rFonts w:cs="Times New Roman"/>
                <w:szCs w:val="24"/>
              </w:rPr>
            </w:pPr>
            <w:r w:rsidRPr="00725E27">
              <w:rPr>
                <w:rFonts w:eastAsia="Times New Roman" w:cs="Times New Roman"/>
                <w:szCs w:val="24"/>
                <w:lang w:val="en-ZW"/>
              </w:rPr>
              <w:lastRenderedPageBreak/>
              <w:t xml:space="preserve"> Establishing control points and benchmarks</w:t>
            </w:r>
          </w:p>
          <w:p w14:paraId="68ED2932" w14:textId="77777777" w:rsidR="009F111B" w:rsidRPr="00725E27" w:rsidRDefault="009F111B" w:rsidP="004470E5">
            <w:pPr>
              <w:numPr>
                <w:ilvl w:val="1"/>
                <w:numId w:val="539"/>
              </w:numPr>
              <w:tabs>
                <w:tab w:val="left" w:pos="466"/>
              </w:tabs>
              <w:spacing w:after="0"/>
              <w:contextualSpacing/>
              <w:jc w:val="left"/>
              <w:rPr>
                <w:rFonts w:cs="Times New Roman"/>
                <w:szCs w:val="24"/>
              </w:rPr>
            </w:pPr>
            <w:r w:rsidRPr="00725E27">
              <w:rPr>
                <w:rFonts w:cs="Times New Roman"/>
                <w:szCs w:val="24"/>
              </w:rPr>
              <w:t>Quality control operations</w:t>
            </w:r>
          </w:p>
          <w:p w14:paraId="6D524192" w14:textId="77777777" w:rsidR="009F111B" w:rsidRPr="00725E27" w:rsidRDefault="009F111B" w:rsidP="004470E5">
            <w:pPr>
              <w:pStyle w:val="ListParagraph"/>
              <w:numPr>
                <w:ilvl w:val="0"/>
                <w:numId w:val="544"/>
              </w:numPr>
              <w:tabs>
                <w:tab w:val="left" w:pos="466"/>
              </w:tabs>
              <w:spacing w:after="0"/>
              <w:jc w:val="left"/>
              <w:rPr>
                <w:rFonts w:eastAsia="Times New Roman"/>
                <w:vanish/>
                <w:szCs w:val="24"/>
              </w:rPr>
            </w:pPr>
          </w:p>
          <w:p w14:paraId="07AA7926" w14:textId="77777777" w:rsidR="009F111B" w:rsidRPr="00725E27" w:rsidRDefault="009F111B" w:rsidP="004470E5">
            <w:pPr>
              <w:pStyle w:val="ListParagraph"/>
              <w:numPr>
                <w:ilvl w:val="0"/>
                <w:numId w:val="544"/>
              </w:numPr>
              <w:tabs>
                <w:tab w:val="left" w:pos="466"/>
              </w:tabs>
              <w:spacing w:after="0"/>
              <w:jc w:val="left"/>
              <w:rPr>
                <w:rFonts w:eastAsia="Times New Roman"/>
                <w:vanish/>
                <w:szCs w:val="24"/>
              </w:rPr>
            </w:pPr>
          </w:p>
          <w:p w14:paraId="31F66B11" w14:textId="77777777" w:rsidR="009F111B" w:rsidRPr="00725E27" w:rsidRDefault="009F111B" w:rsidP="004470E5">
            <w:pPr>
              <w:pStyle w:val="ListParagraph"/>
              <w:numPr>
                <w:ilvl w:val="0"/>
                <w:numId w:val="544"/>
              </w:numPr>
              <w:tabs>
                <w:tab w:val="left" w:pos="466"/>
              </w:tabs>
              <w:spacing w:after="0"/>
              <w:jc w:val="left"/>
              <w:rPr>
                <w:rFonts w:eastAsia="Times New Roman"/>
                <w:vanish/>
                <w:szCs w:val="24"/>
              </w:rPr>
            </w:pPr>
          </w:p>
          <w:p w14:paraId="557630DC" w14:textId="77777777" w:rsidR="009F111B" w:rsidRPr="00725E27" w:rsidRDefault="009F111B" w:rsidP="004470E5">
            <w:pPr>
              <w:pStyle w:val="ListParagraph"/>
              <w:numPr>
                <w:ilvl w:val="1"/>
                <w:numId w:val="544"/>
              </w:numPr>
              <w:tabs>
                <w:tab w:val="left" w:pos="466"/>
              </w:tabs>
              <w:spacing w:after="0"/>
              <w:jc w:val="left"/>
              <w:rPr>
                <w:rFonts w:eastAsia="Times New Roman"/>
                <w:vanish/>
                <w:szCs w:val="24"/>
              </w:rPr>
            </w:pPr>
          </w:p>
          <w:p w14:paraId="323D3EEA" w14:textId="77777777" w:rsidR="009F111B" w:rsidRPr="00725E27" w:rsidRDefault="009F111B" w:rsidP="004470E5">
            <w:pPr>
              <w:pStyle w:val="ListParagraph"/>
              <w:numPr>
                <w:ilvl w:val="1"/>
                <w:numId w:val="544"/>
              </w:numPr>
              <w:tabs>
                <w:tab w:val="left" w:pos="466"/>
              </w:tabs>
              <w:spacing w:after="0"/>
              <w:jc w:val="left"/>
              <w:rPr>
                <w:rFonts w:eastAsia="Times New Roman"/>
                <w:vanish/>
                <w:szCs w:val="24"/>
              </w:rPr>
            </w:pPr>
          </w:p>
          <w:p w14:paraId="72A36C6C" w14:textId="77777777" w:rsidR="009F111B" w:rsidRPr="00725E27" w:rsidRDefault="009F111B" w:rsidP="004470E5">
            <w:pPr>
              <w:pStyle w:val="ListParagraph"/>
              <w:numPr>
                <w:ilvl w:val="1"/>
                <w:numId w:val="544"/>
              </w:numPr>
              <w:tabs>
                <w:tab w:val="left" w:pos="466"/>
              </w:tabs>
              <w:spacing w:after="0"/>
              <w:jc w:val="left"/>
              <w:rPr>
                <w:rFonts w:eastAsia="Times New Roman"/>
                <w:vanish/>
                <w:szCs w:val="24"/>
              </w:rPr>
            </w:pPr>
          </w:p>
          <w:p w14:paraId="02836E23" w14:textId="77777777" w:rsidR="009F111B" w:rsidRPr="00725E27" w:rsidRDefault="009F111B" w:rsidP="004470E5">
            <w:pPr>
              <w:pStyle w:val="ListParagraph"/>
              <w:numPr>
                <w:ilvl w:val="1"/>
                <w:numId w:val="544"/>
              </w:numPr>
              <w:tabs>
                <w:tab w:val="left" w:pos="466"/>
              </w:tabs>
              <w:spacing w:after="0"/>
              <w:jc w:val="left"/>
              <w:rPr>
                <w:rFonts w:eastAsia="Times New Roman"/>
                <w:vanish/>
                <w:szCs w:val="24"/>
              </w:rPr>
            </w:pPr>
          </w:p>
          <w:p w14:paraId="0724F4C8" w14:textId="77777777" w:rsidR="009F111B" w:rsidRPr="00725E27" w:rsidRDefault="009F111B" w:rsidP="004470E5">
            <w:pPr>
              <w:pStyle w:val="ListParagraph"/>
              <w:numPr>
                <w:ilvl w:val="1"/>
                <w:numId w:val="544"/>
              </w:numPr>
              <w:tabs>
                <w:tab w:val="left" w:pos="466"/>
              </w:tabs>
              <w:spacing w:after="0"/>
              <w:jc w:val="left"/>
              <w:rPr>
                <w:rFonts w:eastAsia="Times New Roman"/>
                <w:vanish/>
                <w:szCs w:val="24"/>
              </w:rPr>
            </w:pPr>
          </w:p>
          <w:p w14:paraId="2FCF5BC0" w14:textId="77777777" w:rsidR="009F111B" w:rsidRPr="00725E27" w:rsidRDefault="009F111B" w:rsidP="004470E5">
            <w:pPr>
              <w:numPr>
                <w:ilvl w:val="2"/>
                <w:numId w:val="544"/>
              </w:numPr>
              <w:tabs>
                <w:tab w:val="left" w:pos="466"/>
              </w:tabs>
              <w:spacing w:after="0"/>
              <w:contextualSpacing/>
              <w:jc w:val="left"/>
              <w:rPr>
                <w:rFonts w:cs="Times New Roman"/>
                <w:szCs w:val="24"/>
              </w:rPr>
            </w:pPr>
            <w:r w:rsidRPr="00725E27">
              <w:rPr>
                <w:rFonts w:eastAsia="Times New Roman" w:cs="Times New Roman"/>
                <w:szCs w:val="24"/>
                <w:lang w:val="en-ZW"/>
              </w:rPr>
              <w:t>Quality assurance vs. quality control</w:t>
            </w:r>
          </w:p>
          <w:p w14:paraId="40FF9CF9" w14:textId="77777777" w:rsidR="009F111B" w:rsidRPr="00725E27" w:rsidRDefault="009F111B" w:rsidP="004470E5">
            <w:pPr>
              <w:numPr>
                <w:ilvl w:val="2"/>
                <w:numId w:val="544"/>
              </w:numPr>
              <w:tabs>
                <w:tab w:val="left" w:pos="466"/>
              </w:tabs>
              <w:spacing w:after="0"/>
              <w:contextualSpacing/>
              <w:jc w:val="left"/>
              <w:rPr>
                <w:rFonts w:cs="Times New Roman"/>
                <w:szCs w:val="24"/>
              </w:rPr>
            </w:pPr>
            <w:r w:rsidRPr="00725E27">
              <w:rPr>
                <w:rFonts w:eastAsia="Times New Roman" w:cs="Times New Roman"/>
                <w:szCs w:val="24"/>
                <w:lang w:val="en-ZW"/>
              </w:rPr>
              <w:t>Inspection methods and tool</w:t>
            </w:r>
          </w:p>
          <w:p w14:paraId="2935CAF2" w14:textId="77777777" w:rsidR="009F111B" w:rsidRPr="00725E27" w:rsidRDefault="009F111B" w:rsidP="004470E5">
            <w:pPr>
              <w:numPr>
                <w:ilvl w:val="2"/>
                <w:numId w:val="544"/>
              </w:numPr>
              <w:tabs>
                <w:tab w:val="left" w:pos="466"/>
              </w:tabs>
              <w:spacing w:after="0"/>
              <w:contextualSpacing/>
              <w:jc w:val="left"/>
              <w:rPr>
                <w:rFonts w:cs="Times New Roman"/>
                <w:szCs w:val="24"/>
              </w:rPr>
            </w:pPr>
            <w:r w:rsidRPr="00725E27">
              <w:rPr>
                <w:rFonts w:eastAsia="Times New Roman" w:cs="Times New Roman"/>
                <w:szCs w:val="24"/>
                <w:lang w:val="en-ZW"/>
              </w:rPr>
              <w:t xml:space="preserve"> Compliance with industry standards and regulation</w:t>
            </w:r>
          </w:p>
          <w:p w14:paraId="0FB776D7" w14:textId="77777777" w:rsidR="009F111B" w:rsidRPr="00725E27" w:rsidRDefault="009F111B" w:rsidP="004470E5">
            <w:pPr>
              <w:numPr>
                <w:ilvl w:val="1"/>
                <w:numId w:val="539"/>
              </w:numPr>
              <w:tabs>
                <w:tab w:val="left" w:pos="466"/>
              </w:tabs>
              <w:spacing w:after="0"/>
              <w:contextualSpacing/>
              <w:jc w:val="left"/>
              <w:rPr>
                <w:rFonts w:cs="Times New Roman"/>
                <w:szCs w:val="24"/>
                <w:lang w:val="en-ZW"/>
              </w:rPr>
            </w:pPr>
            <w:r w:rsidRPr="00725E27">
              <w:rPr>
                <w:rFonts w:cs="Times New Roman"/>
                <w:szCs w:val="24"/>
              </w:rPr>
              <w:t xml:space="preserve">Transportation infrastructure maintenance </w:t>
            </w:r>
          </w:p>
          <w:p w14:paraId="0C56D02E" w14:textId="77777777" w:rsidR="009F111B" w:rsidRPr="00725E27" w:rsidRDefault="009F111B" w:rsidP="004470E5">
            <w:pPr>
              <w:pStyle w:val="ListParagraph"/>
              <w:numPr>
                <w:ilvl w:val="0"/>
                <w:numId w:val="545"/>
              </w:numPr>
              <w:tabs>
                <w:tab w:val="left" w:pos="466"/>
              </w:tabs>
              <w:spacing w:after="0"/>
              <w:jc w:val="left"/>
              <w:rPr>
                <w:rFonts w:eastAsia="Times New Roman"/>
                <w:vanish/>
                <w:szCs w:val="24"/>
              </w:rPr>
            </w:pPr>
          </w:p>
          <w:p w14:paraId="797D1F6B" w14:textId="77777777" w:rsidR="009F111B" w:rsidRPr="00725E27" w:rsidRDefault="009F111B" w:rsidP="004470E5">
            <w:pPr>
              <w:pStyle w:val="ListParagraph"/>
              <w:numPr>
                <w:ilvl w:val="0"/>
                <w:numId w:val="545"/>
              </w:numPr>
              <w:tabs>
                <w:tab w:val="left" w:pos="466"/>
              </w:tabs>
              <w:spacing w:after="0"/>
              <w:jc w:val="left"/>
              <w:rPr>
                <w:rFonts w:eastAsia="Times New Roman"/>
                <w:vanish/>
                <w:szCs w:val="24"/>
              </w:rPr>
            </w:pPr>
          </w:p>
          <w:p w14:paraId="502B3A3D" w14:textId="77777777" w:rsidR="009F111B" w:rsidRPr="00725E27" w:rsidRDefault="009F111B" w:rsidP="004470E5">
            <w:pPr>
              <w:pStyle w:val="ListParagraph"/>
              <w:numPr>
                <w:ilvl w:val="0"/>
                <w:numId w:val="545"/>
              </w:numPr>
              <w:tabs>
                <w:tab w:val="left" w:pos="466"/>
              </w:tabs>
              <w:spacing w:after="0"/>
              <w:jc w:val="left"/>
              <w:rPr>
                <w:rFonts w:eastAsia="Times New Roman"/>
                <w:vanish/>
                <w:szCs w:val="24"/>
              </w:rPr>
            </w:pPr>
          </w:p>
          <w:p w14:paraId="2566256E" w14:textId="77777777" w:rsidR="009F111B" w:rsidRPr="00725E27" w:rsidRDefault="009F111B" w:rsidP="004470E5">
            <w:pPr>
              <w:pStyle w:val="ListParagraph"/>
              <w:numPr>
                <w:ilvl w:val="1"/>
                <w:numId w:val="545"/>
              </w:numPr>
              <w:tabs>
                <w:tab w:val="left" w:pos="466"/>
              </w:tabs>
              <w:spacing w:after="0"/>
              <w:jc w:val="left"/>
              <w:rPr>
                <w:rFonts w:eastAsia="Times New Roman"/>
                <w:vanish/>
                <w:szCs w:val="24"/>
              </w:rPr>
            </w:pPr>
          </w:p>
          <w:p w14:paraId="5AB6BCAF" w14:textId="77777777" w:rsidR="009F111B" w:rsidRPr="00725E27" w:rsidRDefault="009F111B" w:rsidP="004470E5">
            <w:pPr>
              <w:pStyle w:val="ListParagraph"/>
              <w:numPr>
                <w:ilvl w:val="1"/>
                <w:numId w:val="545"/>
              </w:numPr>
              <w:tabs>
                <w:tab w:val="left" w:pos="466"/>
              </w:tabs>
              <w:spacing w:after="0"/>
              <w:jc w:val="left"/>
              <w:rPr>
                <w:rFonts w:eastAsia="Times New Roman"/>
                <w:vanish/>
                <w:szCs w:val="24"/>
              </w:rPr>
            </w:pPr>
          </w:p>
          <w:p w14:paraId="2F71699B" w14:textId="77777777" w:rsidR="009F111B" w:rsidRPr="00725E27" w:rsidRDefault="009F111B" w:rsidP="004470E5">
            <w:pPr>
              <w:pStyle w:val="ListParagraph"/>
              <w:numPr>
                <w:ilvl w:val="1"/>
                <w:numId w:val="545"/>
              </w:numPr>
              <w:tabs>
                <w:tab w:val="left" w:pos="466"/>
              </w:tabs>
              <w:spacing w:after="0"/>
              <w:jc w:val="left"/>
              <w:rPr>
                <w:rFonts w:eastAsia="Times New Roman"/>
                <w:vanish/>
                <w:szCs w:val="24"/>
              </w:rPr>
            </w:pPr>
          </w:p>
          <w:p w14:paraId="2CED2598" w14:textId="77777777" w:rsidR="009F111B" w:rsidRPr="00725E27" w:rsidRDefault="009F111B" w:rsidP="004470E5">
            <w:pPr>
              <w:pStyle w:val="ListParagraph"/>
              <w:numPr>
                <w:ilvl w:val="1"/>
                <w:numId w:val="545"/>
              </w:numPr>
              <w:tabs>
                <w:tab w:val="left" w:pos="466"/>
              </w:tabs>
              <w:spacing w:after="0"/>
              <w:jc w:val="left"/>
              <w:rPr>
                <w:rFonts w:eastAsia="Times New Roman"/>
                <w:vanish/>
                <w:szCs w:val="24"/>
              </w:rPr>
            </w:pPr>
          </w:p>
          <w:p w14:paraId="20C7FA3C" w14:textId="77777777" w:rsidR="009F111B" w:rsidRPr="00725E27" w:rsidRDefault="009F111B" w:rsidP="004470E5">
            <w:pPr>
              <w:pStyle w:val="ListParagraph"/>
              <w:numPr>
                <w:ilvl w:val="1"/>
                <w:numId w:val="545"/>
              </w:numPr>
              <w:tabs>
                <w:tab w:val="left" w:pos="466"/>
              </w:tabs>
              <w:spacing w:after="0"/>
              <w:jc w:val="left"/>
              <w:rPr>
                <w:rFonts w:eastAsia="Times New Roman"/>
                <w:vanish/>
                <w:szCs w:val="24"/>
              </w:rPr>
            </w:pPr>
          </w:p>
          <w:p w14:paraId="32D7843F" w14:textId="77777777" w:rsidR="009F111B" w:rsidRPr="00725E27" w:rsidRDefault="009F111B" w:rsidP="004470E5">
            <w:pPr>
              <w:pStyle w:val="ListParagraph"/>
              <w:numPr>
                <w:ilvl w:val="1"/>
                <w:numId w:val="545"/>
              </w:numPr>
              <w:tabs>
                <w:tab w:val="left" w:pos="466"/>
              </w:tabs>
              <w:spacing w:after="0"/>
              <w:jc w:val="left"/>
              <w:rPr>
                <w:rFonts w:eastAsia="Times New Roman"/>
                <w:vanish/>
                <w:szCs w:val="24"/>
              </w:rPr>
            </w:pPr>
          </w:p>
          <w:p w14:paraId="10F9446C" w14:textId="77777777" w:rsidR="009F111B" w:rsidRPr="00725E27" w:rsidRDefault="009F111B" w:rsidP="004470E5">
            <w:pPr>
              <w:numPr>
                <w:ilvl w:val="2"/>
                <w:numId w:val="545"/>
              </w:numPr>
              <w:tabs>
                <w:tab w:val="left" w:pos="466"/>
              </w:tabs>
              <w:spacing w:after="0"/>
              <w:contextualSpacing/>
              <w:jc w:val="left"/>
              <w:rPr>
                <w:rFonts w:cs="Times New Roman"/>
                <w:szCs w:val="24"/>
                <w:lang w:val="en-ZW"/>
              </w:rPr>
            </w:pPr>
            <w:r w:rsidRPr="00725E27">
              <w:rPr>
                <w:rFonts w:eastAsia="Times New Roman" w:cs="Times New Roman"/>
                <w:szCs w:val="24"/>
                <w:lang w:val="en-ZW"/>
              </w:rPr>
              <w:t>Types of maintenance</w:t>
            </w:r>
          </w:p>
          <w:p w14:paraId="45C2AD6A" w14:textId="77777777" w:rsidR="009F111B" w:rsidRPr="00725E27" w:rsidRDefault="009F111B" w:rsidP="004470E5">
            <w:pPr>
              <w:numPr>
                <w:ilvl w:val="2"/>
                <w:numId w:val="545"/>
              </w:numPr>
              <w:tabs>
                <w:tab w:val="left" w:pos="466"/>
              </w:tabs>
              <w:spacing w:after="0"/>
              <w:contextualSpacing/>
              <w:jc w:val="left"/>
              <w:rPr>
                <w:rFonts w:cs="Times New Roman"/>
                <w:szCs w:val="24"/>
                <w:lang w:val="en-ZW"/>
              </w:rPr>
            </w:pPr>
            <w:r w:rsidRPr="00725E27">
              <w:rPr>
                <w:rFonts w:eastAsia="Times New Roman" w:cs="Times New Roman"/>
                <w:szCs w:val="24"/>
                <w:lang w:val="en-ZW"/>
              </w:rPr>
              <w:t>Inspection protocols and techniques</w:t>
            </w:r>
          </w:p>
          <w:p w14:paraId="58838E9A" w14:textId="77777777" w:rsidR="009F111B" w:rsidRPr="00725E27" w:rsidRDefault="009F111B" w:rsidP="004470E5">
            <w:pPr>
              <w:numPr>
                <w:ilvl w:val="2"/>
                <w:numId w:val="545"/>
              </w:numPr>
              <w:tabs>
                <w:tab w:val="left" w:pos="466"/>
              </w:tabs>
              <w:spacing w:after="0"/>
              <w:contextualSpacing/>
              <w:jc w:val="left"/>
              <w:rPr>
                <w:rFonts w:cs="Times New Roman"/>
                <w:szCs w:val="24"/>
                <w:lang w:val="en-ZW"/>
              </w:rPr>
            </w:pPr>
            <w:r w:rsidRPr="00725E27">
              <w:rPr>
                <w:rFonts w:eastAsia="Times New Roman" w:cs="Times New Roman"/>
                <w:szCs w:val="24"/>
                <w:lang w:val="en-ZW"/>
              </w:rPr>
              <w:t>Common maintenance challenges and solutions</w:t>
            </w:r>
          </w:p>
          <w:p w14:paraId="4A0294A5" w14:textId="77777777" w:rsidR="009F111B" w:rsidRPr="00725E27" w:rsidRDefault="009F111B" w:rsidP="002B3FB2">
            <w:pPr>
              <w:spacing w:after="0" w:line="240" w:lineRule="auto"/>
              <w:ind w:left="720"/>
              <w:contextualSpacing/>
              <w:rPr>
                <w:rFonts w:cs="Times New Roman"/>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600D4A97" w14:textId="77777777" w:rsidR="009F111B" w:rsidRPr="00725E27" w:rsidRDefault="009F111B" w:rsidP="004470E5">
            <w:pPr>
              <w:pStyle w:val="ListParagraph"/>
              <w:numPr>
                <w:ilvl w:val="0"/>
                <w:numId w:val="715"/>
              </w:numPr>
              <w:spacing w:after="0" w:line="360" w:lineRule="auto"/>
              <w:rPr>
                <w:szCs w:val="24"/>
                <w:lang w:val="en-GB"/>
              </w:rPr>
            </w:pPr>
            <w:r w:rsidRPr="00725E27">
              <w:rPr>
                <w:szCs w:val="24"/>
                <w:lang w:val="en-GB"/>
              </w:rPr>
              <w:lastRenderedPageBreak/>
              <w:t>Practical</w:t>
            </w:r>
          </w:p>
          <w:p w14:paraId="78F37C16" w14:textId="77777777" w:rsidR="009F111B" w:rsidRPr="00725E27" w:rsidRDefault="009F111B" w:rsidP="004470E5">
            <w:pPr>
              <w:pStyle w:val="ListParagraph"/>
              <w:numPr>
                <w:ilvl w:val="0"/>
                <w:numId w:val="715"/>
              </w:numPr>
              <w:spacing w:after="0" w:line="360" w:lineRule="auto"/>
              <w:rPr>
                <w:szCs w:val="24"/>
                <w:lang w:val="en-GB"/>
              </w:rPr>
            </w:pPr>
            <w:r w:rsidRPr="00725E27">
              <w:rPr>
                <w:szCs w:val="24"/>
                <w:lang w:val="en-GB"/>
              </w:rPr>
              <w:t>Projects</w:t>
            </w:r>
          </w:p>
          <w:p w14:paraId="2FEC5426" w14:textId="77777777" w:rsidR="009F111B" w:rsidRPr="00725E27" w:rsidRDefault="009F111B" w:rsidP="004470E5">
            <w:pPr>
              <w:pStyle w:val="ListParagraph"/>
              <w:numPr>
                <w:ilvl w:val="0"/>
                <w:numId w:val="715"/>
              </w:numPr>
              <w:spacing w:after="0" w:line="360" w:lineRule="auto"/>
              <w:jc w:val="left"/>
              <w:rPr>
                <w:szCs w:val="24"/>
                <w:lang w:val="en-GB"/>
              </w:rPr>
            </w:pPr>
            <w:r w:rsidRPr="00725E27">
              <w:rPr>
                <w:szCs w:val="24"/>
                <w:lang w:val="en-GB"/>
              </w:rPr>
              <w:t xml:space="preserve">Portfolio of evidence </w:t>
            </w:r>
          </w:p>
          <w:p w14:paraId="18650EE6" w14:textId="77777777" w:rsidR="009F111B" w:rsidRPr="00725E27" w:rsidRDefault="009F111B" w:rsidP="004470E5">
            <w:pPr>
              <w:pStyle w:val="ListParagraph"/>
              <w:numPr>
                <w:ilvl w:val="0"/>
                <w:numId w:val="715"/>
              </w:numPr>
              <w:spacing w:after="0" w:line="360" w:lineRule="auto"/>
              <w:rPr>
                <w:szCs w:val="24"/>
                <w:lang w:val="en-GB"/>
              </w:rPr>
            </w:pPr>
            <w:r w:rsidRPr="00725E27">
              <w:rPr>
                <w:szCs w:val="24"/>
                <w:lang w:val="en-GB"/>
              </w:rPr>
              <w:t>Third party reports</w:t>
            </w:r>
          </w:p>
          <w:p w14:paraId="77F93FE7" w14:textId="77777777" w:rsidR="009F111B" w:rsidRPr="00725E27" w:rsidRDefault="009F111B" w:rsidP="004470E5">
            <w:pPr>
              <w:pStyle w:val="ListParagraph"/>
              <w:numPr>
                <w:ilvl w:val="0"/>
                <w:numId w:val="715"/>
              </w:numPr>
              <w:spacing w:after="0" w:line="360" w:lineRule="auto"/>
              <w:rPr>
                <w:szCs w:val="24"/>
                <w:lang w:val="en-GB"/>
              </w:rPr>
            </w:pPr>
            <w:r w:rsidRPr="00725E27">
              <w:rPr>
                <w:szCs w:val="24"/>
                <w:lang w:val="en-GB"/>
              </w:rPr>
              <w:t xml:space="preserve"> Written tests</w:t>
            </w:r>
            <w:r w:rsidRPr="00725E27">
              <w:rPr>
                <w:szCs w:val="24"/>
              </w:rPr>
              <w:t xml:space="preserve"> </w:t>
            </w:r>
          </w:p>
        </w:tc>
      </w:tr>
      <w:tr w:rsidR="009F111B" w:rsidRPr="00725E27" w14:paraId="7EA10D19" w14:textId="77777777" w:rsidTr="002B3FB2">
        <w:trPr>
          <w:trHeight w:val="2462"/>
        </w:trPr>
        <w:tc>
          <w:tcPr>
            <w:tcW w:w="1345" w:type="pct"/>
            <w:tcBorders>
              <w:top w:val="single" w:sz="4" w:space="0" w:color="auto"/>
              <w:left w:val="single" w:sz="4" w:space="0" w:color="auto"/>
              <w:bottom w:val="single" w:sz="4" w:space="0" w:color="auto"/>
              <w:right w:val="single" w:sz="4" w:space="0" w:color="auto"/>
            </w:tcBorders>
          </w:tcPr>
          <w:p w14:paraId="44634FDF" w14:textId="77777777" w:rsidR="009F111B" w:rsidRPr="00725E27" w:rsidRDefault="009F111B" w:rsidP="004470E5">
            <w:pPr>
              <w:pStyle w:val="ListParagraph"/>
              <w:numPr>
                <w:ilvl w:val="0"/>
                <w:numId w:val="650"/>
              </w:numPr>
              <w:spacing w:after="0" w:line="360" w:lineRule="auto"/>
              <w:jc w:val="left"/>
              <w:rPr>
                <w:szCs w:val="24"/>
              </w:rPr>
            </w:pPr>
            <w:r w:rsidRPr="00725E27">
              <w:rPr>
                <w:szCs w:val="24"/>
              </w:rPr>
              <w:t>Apply emerging strategies for Road maintenance</w:t>
            </w:r>
          </w:p>
          <w:p w14:paraId="30FBED96" w14:textId="77777777" w:rsidR="009F111B" w:rsidRPr="00725E27" w:rsidRDefault="009F111B" w:rsidP="002B3FB2">
            <w:pPr>
              <w:spacing w:after="0" w:line="360" w:lineRule="auto"/>
              <w:ind w:left="720"/>
              <w:contextualSpacing/>
              <w:rPr>
                <w:rFonts w:cs="Times New Roman"/>
                <w:szCs w:val="24"/>
                <w:lang w:val="en-ZW"/>
              </w:rPr>
            </w:pPr>
          </w:p>
        </w:tc>
        <w:tc>
          <w:tcPr>
            <w:tcW w:w="2089" w:type="pct"/>
            <w:tcBorders>
              <w:top w:val="single" w:sz="4" w:space="0" w:color="auto"/>
              <w:left w:val="single" w:sz="4" w:space="0" w:color="auto"/>
              <w:bottom w:val="single" w:sz="4" w:space="0" w:color="auto"/>
              <w:right w:val="single" w:sz="4" w:space="0" w:color="auto"/>
            </w:tcBorders>
          </w:tcPr>
          <w:p w14:paraId="4BD66996" w14:textId="77777777" w:rsidR="009F111B" w:rsidRPr="00725E27" w:rsidRDefault="009F111B" w:rsidP="004470E5">
            <w:pPr>
              <w:pStyle w:val="ListParagraph"/>
              <w:numPr>
                <w:ilvl w:val="1"/>
                <w:numId w:val="664"/>
              </w:numPr>
              <w:spacing w:after="0" w:line="240" w:lineRule="auto"/>
              <w:jc w:val="left"/>
              <w:rPr>
                <w:szCs w:val="24"/>
              </w:rPr>
            </w:pPr>
            <w:r w:rsidRPr="00725E27">
              <w:rPr>
                <w:szCs w:val="24"/>
              </w:rPr>
              <w:t>Emerging trends:</w:t>
            </w:r>
          </w:p>
          <w:p w14:paraId="7B9D6E04" w14:textId="77777777" w:rsidR="009F111B" w:rsidRPr="00725E27" w:rsidRDefault="009F111B" w:rsidP="004470E5">
            <w:pPr>
              <w:pStyle w:val="ListParagraph"/>
              <w:numPr>
                <w:ilvl w:val="0"/>
                <w:numId w:val="666"/>
              </w:numPr>
              <w:spacing w:after="0" w:line="240" w:lineRule="auto"/>
              <w:jc w:val="left"/>
              <w:rPr>
                <w:vanish/>
                <w:szCs w:val="24"/>
              </w:rPr>
            </w:pPr>
          </w:p>
          <w:p w14:paraId="61927714" w14:textId="77777777" w:rsidR="009F111B" w:rsidRPr="00725E27" w:rsidRDefault="009F111B" w:rsidP="004470E5">
            <w:pPr>
              <w:pStyle w:val="ListParagraph"/>
              <w:numPr>
                <w:ilvl w:val="0"/>
                <w:numId w:val="666"/>
              </w:numPr>
              <w:spacing w:after="0" w:line="240" w:lineRule="auto"/>
              <w:jc w:val="left"/>
              <w:rPr>
                <w:vanish/>
                <w:szCs w:val="24"/>
              </w:rPr>
            </w:pPr>
          </w:p>
          <w:p w14:paraId="4AEF1C32" w14:textId="77777777" w:rsidR="009F111B" w:rsidRPr="00725E27" w:rsidRDefault="009F111B" w:rsidP="004470E5">
            <w:pPr>
              <w:pStyle w:val="ListParagraph"/>
              <w:numPr>
                <w:ilvl w:val="0"/>
                <w:numId w:val="666"/>
              </w:numPr>
              <w:spacing w:after="0" w:line="240" w:lineRule="auto"/>
              <w:jc w:val="left"/>
              <w:rPr>
                <w:vanish/>
                <w:szCs w:val="24"/>
              </w:rPr>
            </w:pPr>
          </w:p>
          <w:p w14:paraId="52199383" w14:textId="77777777" w:rsidR="009F111B" w:rsidRPr="00725E27" w:rsidRDefault="009F111B" w:rsidP="004470E5">
            <w:pPr>
              <w:pStyle w:val="ListParagraph"/>
              <w:numPr>
                <w:ilvl w:val="0"/>
                <w:numId w:val="666"/>
              </w:numPr>
              <w:spacing w:after="0" w:line="240" w:lineRule="auto"/>
              <w:jc w:val="left"/>
              <w:rPr>
                <w:vanish/>
                <w:szCs w:val="24"/>
              </w:rPr>
            </w:pPr>
          </w:p>
          <w:p w14:paraId="3A3CF144" w14:textId="77777777" w:rsidR="009F111B" w:rsidRPr="00725E27" w:rsidRDefault="009F111B" w:rsidP="004470E5">
            <w:pPr>
              <w:pStyle w:val="ListParagraph"/>
              <w:numPr>
                <w:ilvl w:val="1"/>
                <w:numId w:val="666"/>
              </w:numPr>
              <w:spacing w:after="0" w:line="240" w:lineRule="auto"/>
              <w:jc w:val="left"/>
              <w:rPr>
                <w:vanish/>
                <w:szCs w:val="24"/>
              </w:rPr>
            </w:pPr>
          </w:p>
          <w:p w14:paraId="4F008E07"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Self-healing concrete in roads</w:t>
            </w:r>
          </w:p>
          <w:p w14:paraId="63557197"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Recycled plastic admixtures</w:t>
            </w:r>
          </w:p>
          <w:p w14:paraId="5FF39FE5"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Prefabricated plastic roads</w:t>
            </w:r>
          </w:p>
          <w:p w14:paraId="2049FF91"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BIM</w:t>
            </w:r>
          </w:p>
          <w:p w14:paraId="51DE1C51"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Solar roads</w:t>
            </w:r>
          </w:p>
          <w:p w14:paraId="50F12392"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Do-Nou technology</w:t>
            </w:r>
          </w:p>
          <w:p w14:paraId="4DEE7134" w14:textId="77777777" w:rsidR="009F111B" w:rsidRPr="00725E27" w:rsidRDefault="009F111B" w:rsidP="004470E5">
            <w:pPr>
              <w:pStyle w:val="ListParagraph"/>
              <w:numPr>
                <w:ilvl w:val="2"/>
                <w:numId w:val="666"/>
              </w:numPr>
              <w:spacing w:after="0" w:line="240" w:lineRule="auto"/>
              <w:jc w:val="left"/>
              <w:rPr>
                <w:szCs w:val="24"/>
              </w:rPr>
            </w:pPr>
            <w:r w:rsidRPr="00725E27">
              <w:rPr>
                <w:szCs w:val="24"/>
              </w:rPr>
              <w:t>Cobbles</w:t>
            </w:r>
          </w:p>
          <w:p w14:paraId="4F79B793" w14:textId="77777777" w:rsidR="009F111B" w:rsidRPr="00725E27" w:rsidRDefault="009F111B" w:rsidP="004470E5">
            <w:pPr>
              <w:pStyle w:val="ListParagraph"/>
              <w:numPr>
                <w:ilvl w:val="1"/>
                <w:numId w:val="664"/>
              </w:numPr>
              <w:spacing w:after="0" w:line="240" w:lineRule="auto"/>
              <w:jc w:val="left"/>
              <w:rPr>
                <w:szCs w:val="24"/>
              </w:rPr>
            </w:pPr>
            <w:r w:rsidRPr="00725E27">
              <w:rPr>
                <w:szCs w:val="24"/>
              </w:rPr>
              <w:t>Road construction site:</w:t>
            </w:r>
          </w:p>
          <w:p w14:paraId="0B845A86" w14:textId="77777777" w:rsidR="009F111B" w:rsidRPr="00725E27" w:rsidRDefault="009F111B" w:rsidP="004470E5">
            <w:pPr>
              <w:pStyle w:val="ListParagraph"/>
              <w:numPr>
                <w:ilvl w:val="0"/>
                <w:numId w:val="667"/>
              </w:numPr>
              <w:spacing w:after="0" w:line="240" w:lineRule="auto"/>
              <w:jc w:val="left"/>
              <w:rPr>
                <w:vanish/>
                <w:szCs w:val="24"/>
              </w:rPr>
            </w:pPr>
          </w:p>
          <w:p w14:paraId="6F916B2B" w14:textId="77777777" w:rsidR="009F111B" w:rsidRPr="00725E27" w:rsidRDefault="009F111B" w:rsidP="004470E5">
            <w:pPr>
              <w:pStyle w:val="ListParagraph"/>
              <w:numPr>
                <w:ilvl w:val="0"/>
                <w:numId w:val="667"/>
              </w:numPr>
              <w:spacing w:after="0" w:line="240" w:lineRule="auto"/>
              <w:jc w:val="left"/>
              <w:rPr>
                <w:vanish/>
                <w:szCs w:val="24"/>
              </w:rPr>
            </w:pPr>
          </w:p>
          <w:p w14:paraId="38C93C12" w14:textId="77777777" w:rsidR="009F111B" w:rsidRPr="00725E27" w:rsidRDefault="009F111B" w:rsidP="004470E5">
            <w:pPr>
              <w:pStyle w:val="ListParagraph"/>
              <w:numPr>
                <w:ilvl w:val="0"/>
                <w:numId w:val="667"/>
              </w:numPr>
              <w:spacing w:after="0" w:line="240" w:lineRule="auto"/>
              <w:jc w:val="left"/>
              <w:rPr>
                <w:vanish/>
                <w:szCs w:val="24"/>
              </w:rPr>
            </w:pPr>
          </w:p>
          <w:p w14:paraId="1B12444D" w14:textId="77777777" w:rsidR="009F111B" w:rsidRPr="00725E27" w:rsidRDefault="009F111B" w:rsidP="004470E5">
            <w:pPr>
              <w:pStyle w:val="ListParagraph"/>
              <w:numPr>
                <w:ilvl w:val="0"/>
                <w:numId w:val="667"/>
              </w:numPr>
              <w:spacing w:after="0" w:line="240" w:lineRule="auto"/>
              <w:jc w:val="left"/>
              <w:rPr>
                <w:vanish/>
                <w:szCs w:val="24"/>
              </w:rPr>
            </w:pPr>
          </w:p>
          <w:p w14:paraId="26D2F592" w14:textId="77777777" w:rsidR="009F111B" w:rsidRPr="00725E27" w:rsidRDefault="009F111B" w:rsidP="004470E5">
            <w:pPr>
              <w:pStyle w:val="ListParagraph"/>
              <w:numPr>
                <w:ilvl w:val="1"/>
                <w:numId w:val="667"/>
              </w:numPr>
              <w:spacing w:after="0" w:line="240" w:lineRule="auto"/>
              <w:jc w:val="left"/>
              <w:rPr>
                <w:vanish/>
                <w:szCs w:val="24"/>
              </w:rPr>
            </w:pPr>
          </w:p>
          <w:p w14:paraId="0623B357" w14:textId="77777777" w:rsidR="009F111B" w:rsidRPr="00725E27" w:rsidRDefault="009F111B" w:rsidP="004470E5">
            <w:pPr>
              <w:pStyle w:val="ListParagraph"/>
              <w:numPr>
                <w:ilvl w:val="1"/>
                <w:numId w:val="667"/>
              </w:numPr>
              <w:spacing w:after="0" w:line="240" w:lineRule="auto"/>
              <w:jc w:val="left"/>
              <w:rPr>
                <w:vanish/>
                <w:szCs w:val="24"/>
              </w:rPr>
            </w:pPr>
          </w:p>
          <w:p w14:paraId="22A3C728" w14:textId="77777777" w:rsidR="009F111B" w:rsidRPr="00725E27" w:rsidRDefault="009F111B" w:rsidP="004470E5">
            <w:pPr>
              <w:pStyle w:val="ListParagraph"/>
              <w:numPr>
                <w:ilvl w:val="2"/>
                <w:numId w:val="667"/>
              </w:numPr>
              <w:spacing w:after="0" w:line="240" w:lineRule="auto"/>
              <w:jc w:val="left"/>
              <w:rPr>
                <w:szCs w:val="24"/>
              </w:rPr>
            </w:pPr>
            <w:r w:rsidRPr="00725E27">
              <w:rPr>
                <w:szCs w:val="24"/>
              </w:rPr>
              <w:t>Sustainable Practices</w:t>
            </w:r>
          </w:p>
          <w:p w14:paraId="001C0601" w14:textId="77777777" w:rsidR="009F111B" w:rsidRPr="00725E27" w:rsidRDefault="009F111B" w:rsidP="004470E5">
            <w:pPr>
              <w:pStyle w:val="ListParagraph"/>
              <w:numPr>
                <w:ilvl w:val="2"/>
                <w:numId w:val="667"/>
              </w:numPr>
              <w:spacing w:after="0" w:line="240" w:lineRule="auto"/>
              <w:jc w:val="left"/>
              <w:rPr>
                <w:szCs w:val="24"/>
              </w:rPr>
            </w:pPr>
            <w:r w:rsidRPr="00725E27">
              <w:rPr>
                <w:szCs w:val="24"/>
                <w:lang w:val="en-US"/>
              </w:rPr>
              <w:t>Automated Construction Processes</w:t>
            </w:r>
          </w:p>
          <w:p w14:paraId="4E1EF7E1" w14:textId="77777777" w:rsidR="009F111B" w:rsidRPr="00725E27" w:rsidRDefault="009F111B" w:rsidP="004470E5">
            <w:pPr>
              <w:pStyle w:val="ListParagraph"/>
              <w:numPr>
                <w:ilvl w:val="2"/>
                <w:numId w:val="667"/>
              </w:numPr>
              <w:spacing w:after="0" w:line="240" w:lineRule="auto"/>
              <w:jc w:val="left"/>
              <w:rPr>
                <w:szCs w:val="24"/>
              </w:rPr>
            </w:pPr>
            <w:r w:rsidRPr="00725E27">
              <w:rPr>
                <w:szCs w:val="24"/>
              </w:rPr>
              <w:t>Advanced Technology</w:t>
            </w:r>
          </w:p>
          <w:p w14:paraId="15185054" w14:textId="77777777" w:rsidR="009F111B" w:rsidRPr="00725E27" w:rsidRDefault="009F111B" w:rsidP="004470E5">
            <w:pPr>
              <w:pStyle w:val="ListParagraph"/>
              <w:numPr>
                <w:ilvl w:val="2"/>
                <w:numId w:val="667"/>
              </w:numPr>
              <w:spacing w:after="0" w:line="240" w:lineRule="auto"/>
              <w:jc w:val="left"/>
              <w:rPr>
                <w:szCs w:val="24"/>
              </w:rPr>
            </w:pPr>
            <w:r w:rsidRPr="00725E27">
              <w:rPr>
                <w:szCs w:val="24"/>
                <w:lang w:val="en-US"/>
              </w:rPr>
              <w:t>Enhanced Safety Measures</w:t>
            </w:r>
          </w:p>
          <w:p w14:paraId="60CE635B" w14:textId="77777777" w:rsidR="009F111B" w:rsidRPr="00725E27" w:rsidRDefault="009F111B" w:rsidP="004470E5">
            <w:pPr>
              <w:pStyle w:val="ListParagraph"/>
              <w:numPr>
                <w:ilvl w:val="1"/>
                <w:numId w:val="664"/>
              </w:numPr>
              <w:spacing w:after="0" w:line="240" w:lineRule="auto"/>
              <w:jc w:val="left"/>
              <w:rPr>
                <w:szCs w:val="24"/>
              </w:rPr>
            </w:pPr>
            <w:r w:rsidRPr="00725E27">
              <w:rPr>
                <w:szCs w:val="24"/>
              </w:rPr>
              <w:t>Road construction works:</w:t>
            </w:r>
          </w:p>
          <w:p w14:paraId="68C686C7" w14:textId="77777777" w:rsidR="009F111B" w:rsidRPr="00725E27" w:rsidRDefault="009F111B" w:rsidP="004470E5">
            <w:pPr>
              <w:pStyle w:val="ListParagraph"/>
              <w:numPr>
                <w:ilvl w:val="0"/>
                <w:numId w:val="665"/>
              </w:numPr>
              <w:spacing w:after="0" w:line="240" w:lineRule="auto"/>
              <w:jc w:val="left"/>
              <w:rPr>
                <w:vanish/>
                <w:szCs w:val="24"/>
                <w:lang w:val="en-US"/>
              </w:rPr>
            </w:pPr>
          </w:p>
          <w:p w14:paraId="232D6FA3" w14:textId="77777777" w:rsidR="009F111B" w:rsidRPr="00725E27" w:rsidRDefault="009F111B" w:rsidP="004470E5">
            <w:pPr>
              <w:pStyle w:val="ListParagraph"/>
              <w:numPr>
                <w:ilvl w:val="0"/>
                <w:numId w:val="665"/>
              </w:numPr>
              <w:spacing w:after="0" w:line="240" w:lineRule="auto"/>
              <w:jc w:val="left"/>
              <w:rPr>
                <w:vanish/>
                <w:szCs w:val="24"/>
                <w:lang w:val="en-US"/>
              </w:rPr>
            </w:pPr>
          </w:p>
          <w:p w14:paraId="212096E9" w14:textId="77777777" w:rsidR="009F111B" w:rsidRPr="00725E27" w:rsidRDefault="009F111B" w:rsidP="004470E5">
            <w:pPr>
              <w:pStyle w:val="ListParagraph"/>
              <w:numPr>
                <w:ilvl w:val="0"/>
                <w:numId w:val="665"/>
              </w:numPr>
              <w:spacing w:after="0" w:line="240" w:lineRule="auto"/>
              <w:jc w:val="left"/>
              <w:rPr>
                <w:vanish/>
                <w:szCs w:val="24"/>
                <w:lang w:val="en-US"/>
              </w:rPr>
            </w:pPr>
          </w:p>
          <w:p w14:paraId="7A4A2230" w14:textId="77777777" w:rsidR="009F111B" w:rsidRPr="00725E27" w:rsidRDefault="009F111B" w:rsidP="004470E5">
            <w:pPr>
              <w:pStyle w:val="ListParagraph"/>
              <w:numPr>
                <w:ilvl w:val="0"/>
                <w:numId w:val="665"/>
              </w:numPr>
              <w:spacing w:after="0" w:line="240" w:lineRule="auto"/>
              <w:jc w:val="left"/>
              <w:rPr>
                <w:vanish/>
                <w:szCs w:val="24"/>
                <w:lang w:val="en-US"/>
              </w:rPr>
            </w:pPr>
          </w:p>
          <w:p w14:paraId="090E7876" w14:textId="77777777" w:rsidR="009F111B" w:rsidRPr="00725E27" w:rsidRDefault="009F111B" w:rsidP="004470E5">
            <w:pPr>
              <w:pStyle w:val="ListParagraph"/>
              <w:numPr>
                <w:ilvl w:val="1"/>
                <w:numId w:val="665"/>
              </w:numPr>
              <w:spacing w:after="0" w:line="240" w:lineRule="auto"/>
              <w:jc w:val="left"/>
              <w:rPr>
                <w:vanish/>
                <w:szCs w:val="24"/>
                <w:lang w:val="en-US"/>
              </w:rPr>
            </w:pPr>
          </w:p>
          <w:p w14:paraId="0B300570" w14:textId="77777777" w:rsidR="009F111B" w:rsidRPr="00725E27" w:rsidRDefault="009F111B" w:rsidP="004470E5">
            <w:pPr>
              <w:pStyle w:val="ListParagraph"/>
              <w:numPr>
                <w:ilvl w:val="1"/>
                <w:numId w:val="665"/>
              </w:numPr>
              <w:spacing w:after="0" w:line="240" w:lineRule="auto"/>
              <w:jc w:val="left"/>
              <w:rPr>
                <w:vanish/>
                <w:szCs w:val="24"/>
                <w:lang w:val="en-US"/>
              </w:rPr>
            </w:pPr>
          </w:p>
          <w:p w14:paraId="4C4D4080" w14:textId="77777777" w:rsidR="009F111B" w:rsidRPr="00725E27" w:rsidRDefault="009F111B" w:rsidP="004470E5">
            <w:pPr>
              <w:pStyle w:val="ListParagraph"/>
              <w:numPr>
                <w:ilvl w:val="1"/>
                <w:numId w:val="665"/>
              </w:numPr>
              <w:spacing w:after="0" w:line="240" w:lineRule="auto"/>
              <w:jc w:val="left"/>
              <w:rPr>
                <w:vanish/>
                <w:szCs w:val="24"/>
                <w:lang w:val="en-US"/>
              </w:rPr>
            </w:pPr>
          </w:p>
          <w:p w14:paraId="4AB04BC9" w14:textId="77777777" w:rsidR="009F111B" w:rsidRPr="00725E27" w:rsidRDefault="009F111B" w:rsidP="004470E5">
            <w:pPr>
              <w:pStyle w:val="ListParagraph"/>
              <w:numPr>
                <w:ilvl w:val="2"/>
                <w:numId w:val="665"/>
              </w:numPr>
              <w:spacing w:after="0" w:line="240" w:lineRule="auto"/>
              <w:jc w:val="left"/>
              <w:rPr>
                <w:szCs w:val="24"/>
                <w:lang w:val="en-US"/>
              </w:rPr>
            </w:pPr>
            <w:r w:rsidRPr="00725E27">
              <w:rPr>
                <w:szCs w:val="24"/>
                <w:lang w:val="en-US"/>
              </w:rPr>
              <w:t>Sustainable Construction Practices</w:t>
            </w:r>
          </w:p>
          <w:p w14:paraId="68583D54" w14:textId="77777777" w:rsidR="009F111B" w:rsidRPr="00725E27" w:rsidRDefault="009F111B" w:rsidP="004470E5">
            <w:pPr>
              <w:pStyle w:val="ListParagraph"/>
              <w:numPr>
                <w:ilvl w:val="2"/>
                <w:numId w:val="665"/>
              </w:numPr>
              <w:spacing w:after="0" w:line="240" w:lineRule="auto"/>
              <w:jc w:val="left"/>
              <w:rPr>
                <w:szCs w:val="24"/>
                <w:lang w:val="en-US"/>
              </w:rPr>
            </w:pPr>
            <w:r w:rsidRPr="00725E27">
              <w:rPr>
                <w:szCs w:val="24"/>
                <w:lang w:val="en-US"/>
              </w:rPr>
              <w:t>Automated and Semi-Automated Equipment</w:t>
            </w:r>
          </w:p>
          <w:p w14:paraId="1C359B28" w14:textId="77777777" w:rsidR="009F111B" w:rsidRPr="00725E27" w:rsidRDefault="009F111B" w:rsidP="004470E5">
            <w:pPr>
              <w:pStyle w:val="ListParagraph"/>
              <w:numPr>
                <w:ilvl w:val="2"/>
                <w:numId w:val="665"/>
              </w:numPr>
              <w:spacing w:after="0" w:line="240" w:lineRule="auto"/>
              <w:jc w:val="left"/>
              <w:rPr>
                <w:szCs w:val="24"/>
                <w:lang w:val="en-US"/>
              </w:rPr>
            </w:pPr>
            <w:r w:rsidRPr="00725E27">
              <w:rPr>
                <w:szCs w:val="24"/>
                <w:lang w:val="en-US"/>
              </w:rPr>
              <w:t>Circular Economy Practices</w:t>
            </w:r>
          </w:p>
          <w:p w14:paraId="4F8E06A0" w14:textId="77777777" w:rsidR="009F111B" w:rsidRPr="00725E27" w:rsidRDefault="009F111B" w:rsidP="004470E5">
            <w:pPr>
              <w:pStyle w:val="ListParagraph"/>
              <w:numPr>
                <w:ilvl w:val="2"/>
                <w:numId w:val="665"/>
              </w:numPr>
              <w:spacing w:after="0" w:line="240" w:lineRule="auto"/>
              <w:jc w:val="left"/>
              <w:rPr>
                <w:szCs w:val="24"/>
                <w:lang w:val="en-US"/>
              </w:rPr>
            </w:pPr>
            <w:r w:rsidRPr="00725E27">
              <w:rPr>
                <w:szCs w:val="24"/>
              </w:rPr>
              <w:t>Resilient Infrastructure Design</w:t>
            </w:r>
          </w:p>
        </w:tc>
        <w:tc>
          <w:tcPr>
            <w:tcW w:w="1566" w:type="pct"/>
            <w:tcBorders>
              <w:top w:val="single" w:sz="4" w:space="0" w:color="auto"/>
              <w:left w:val="single" w:sz="4" w:space="0" w:color="auto"/>
              <w:bottom w:val="single" w:sz="4" w:space="0" w:color="auto"/>
              <w:right w:val="single" w:sz="4" w:space="0" w:color="auto"/>
            </w:tcBorders>
          </w:tcPr>
          <w:p w14:paraId="16A111B4" w14:textId="77777777" w:rsidR="009F111B" w:rsidRPr="00725E27" w:rsidRDefault="009F111B" w:rsidP="004470E5">
            <w:pPr>
              <w:pStyle w:val="ListParagraph"/>
              <w:numPr>
                <w:ilvl w:val="0"/>
                <w:numId w:val="716"/>
              </w:numPr>
              <w:tabs>
                <w:tab w:val="left" w:pos="432"/>
              </w:tabs>
              <w:spacing w:after="0" w:line="360" w:lineRule="auto"/>
              <w:rPr>
                <w:szCs w:val="24"/>
                <w:lang w:val="en-GB"/>
              </w:rPr>
            </w:pPr>
            <w:r w:rsidRPr="00725E27">
              <w:rPr>
                <w:szCs w:val="24"/>
                <w:lang w:val="en-GB"/>
              </w:rPr>
              <w:t>Practical</w:t>
            </w:r>
          </w:p>
          <w:p w14:paraId="3C30D73F" w14:textId="77777777" w:rsidR="009F111B" w:rsidRPr="00725E27" w:rsidRDefault="009F111B" w:rsidP="004470E5">
            <w:pPr>
              <w:pStyle w:val="ListParagraph"/>
              <w:numPr>
                <w:ilvl w:val="0"/>
                <w:numId w:val="716"/>
              </w:numPr>
              <w:tabs>
                <w:tab w:val="left" w:pos="432"/>
              </w:tabs>
              <w:spacing w:after="0" w:line="360" w:lineRule="auto"/>
              <w:rPr>
                <w:szCs w:val="24"/>
                <w:lang w:val="en-GB"/>
              </w:rPr>
            </w:pPr>
            <w:r w:rsidRPr="00725E27">
              <w:rPr>
                <w:szCs w:val="24"/>
                <w:lang w:val="en-GB"/>
              </w:rPr>
              <w:t>Projects</w:t>
            </w:r>
          </w:p>
          <w:p w14:paraId="38BE4FD9" w14:textId="77777777" w:rsidR="009F111B" w:rsidRPr="00725E27" w:rsidRDefault="009F111B" w:rsidP="004470E5">
            <w:pPr>
              <w:pStyle w:val="ListParagraph"/>
              <w:numPr>
                <w:ilvl w:val="0"/>
                <w:numId w:val="716"/>
              </w:numPr>
              <w:tabs>
                <w:tab w:val="left" w:pos="432"/>
              </w:tabs>
              <w:spacing w:after="0" w:line="360" w:lineRule="auto"/>
              <w:jc w:val="left"/>
              <w:rPr>
                <w:szCs w:val="24"/>
                <w:lang w:val="en-GB"/>
              </w:rPr>
            </w:pPr>
            <w:r w:rsidRPr="00725E27">
              <w:rPr>
                <w:szCs w:val="24"/>
                <w:lang w:val="en-GB"/>
              </w:rPr>
              <w:t xml:space="preserve">Portfolio of evidence </w:t>
            </w:r>
          </w:p>
          <w:p w14:paraId="780A0801" w14:textId="77777777" w:rsidR="009F111B" w:rsidRPr="00725E27" w:rsidRDefault="009F111B" w:rsidP="004470E5">
            <w:pPr>
              <w:pStyle w:val="ListParagraph"/>
              <w:numPr>
                <w:ilvl w:val="0"/>
                <w:numId w:val="716"/>
              </w:numPr>
              <w:tabs>
                <w:tab w:val="left" w:pos="432"/>
              </w:tabs>
              <w:spacing w:after="0" w:line="360" w:lineRule="auto"/>
              <w:jc w:val="left"/>
              <w:rPr>
                <w:szCs w:val="24"/>
                <w:lang w:val="en-GB"/>
              </w:rPr>
            </w:pPr>
            <w:r w:rsidRPr="00725E27">
              <w:rPr>
                <w:szCs w:val="24"/>
                <w:lang w:val="en-GB"/>
              </w:rPr>
              <w:t>Third party report</w:t>
            </w:r>
          </w:p>
          <w:p w14:paraId="33E1F5D7" w14:textId="77777777" w:rsidR="009F111B" w:rsidRPr="00725E27" w:rsidRDefault="009F111B" w:rsidP="004470E5">
            <w:pPr>
              <w:pStyle w:val="ListParagraph"/>
              <w:numPr>
                <w:ilvl w:val="0"/>
                <w:numId w:val="716"/>
              </w:numPr>
              <w:tabs>
                <w:tab w:val="left" w:pos="432"/>
              </w:tabs>
              <w:spacing w:after="0" w:line="360" w:lineRule="auto"/>
              <w:rPr>
                <w:szCs w:val="24"/>
                <w:lang w:val="en-GB"/>
              </w:rPr>
            </w:pPr>
            <w:r w:rsidRPr="00725E27">
              <w:rPr>
                <w:szCs w:val="24"/>
                <w:lang w:val="en-GB"/>
              </w:rPr>
              <w:t>Written tests</w:t>
            </w:r>
          </w:p>
        </w:tc>
      </w:tr>
    </w:tbl>
    <w:p w14:paraId="038069AD" w14:textId="77777777" w:rsidR="009F111B" w:rsidRPr="00725E27" w:rsidRDefault="009F111B" w:rsidP="009F111B">
      <w:pPr>
        <w:spacing w:after="0" w:line="360" w:lineRule="auto"/>
        <w:rPr>
          <w:rFonts w:cs="Times New Roman"/>
          <w:b/>
          <w:szCs w:val="24"/>
          <w:lang w:val="en-ZA"/>
        </w:rPr>
      </w:pPr>
    </w:p>
    <w:p w14:paraId="7062D368" w14:textId="77777777" w:rsidR="009F111B" w:rsidRPr="00725E27" w:rsidRDefault="009F111B" w:rsidP="009F111B">
      <w:pPr>
        <w:spacing w:after="0" w:line="360" w:lineRule="auto"/>
        <w:rPr>
          <w:rFonts w:cs="Times New Roman"/>
          <w:b/>
          <w:szCs w:val="24"/>
          <w:lang w:val="en-ZA"/>
        </w:rPr>
      </w:pPr>
      <w:r w:rsidRPr="00725E27">
        <w:rPr>
          <w:rFonts w:cs="Times New Roman"/>
          <w:b/>
          <w:szCs w:val="24"/>
          <w:lang w:val="en-ZA"/>
        </w:rPr>
        <w:t>Suggested Methods of Instruction</w:t>
      </w:r>
    </w:p>
    <w:p w14:paraId="1A553A83" w14:textId="77777777" w:rsidR="009F111B" w:rsidRPr="00725E27" w:rsidRDefault="009F111B" w:rsidP="004470E5">
      <w:pPr>
        <w:numPr>
          <w:ilvl w:val="0"/>
          <w:numId w:val="668"/>
        </w:numPr>
        <w:spacing w:after="0" w:line="360" w:lineRule="auto"/>
        <w:jc w:val="left"/>
        <w:rPr>
          <w:rFonts w:cs="Times New Roman"/>
          <w:szCs w:val="24"/>
        </w:rPr>
      </w:pPr>
      <w:r w:rsidRPr="00725E27">
        <w:rPr>
          <w:rFonts w:cs="Times New Roman"/>
          <w:szCs w:val="24"/>
        </w:rPr>
        <w:t>Role playing</w:t>
      </w:r>
    </w:p>
    <w:p w14:paraId="52B285A3" w14:textId="77777777" w:rsidR="009F111B" w:rsidRPr="00725E27" w:rsidRDefault="009F111B" w:rsidP="004470E5">
      <w:pPr>
        <w:numPr>
          <w:ilvl w:val="0"/>
          <w:numId w:val="668"/>
        </w:numPr>
        <w:spacing w:after="0" w:line="360" w:lineRule="auto"/>
        <w:jc w:val="left"/>
        <w:rPr>
          <w:rFonts w:eastAsia="Times New Roman" w:cs="Times New Roman"/>
          <w:noProof/>
          <w:szCs w:val="24"/>
        </w:rPr>
      </w:pPr>
      <w:r w:rsidRPr="00725E27">
        <w:rPr>
          <w:rFonts w:eastAsia="Times New Roman" w:cs="Times New Roman"/>
          <w:noProof/>
          <w:szCs w:val="24"/>
        </w:rPr>
        <w:t>Viewing of related videos</w:t>
      </w:r>
    </w:p>
    <w:p w14:paraId="25BD9416" w14:textId="77777777" w:rsidR="009F111B" w:rsidRPr="00725E27" w:rsidRDefault="009F111B" w:rsidP="004470E5">
      <w:pPr>
        <w:numPr>
          <w:ilvl w:val="0"/>
          <w:numId w:val="668"/>
        </w:numPr>
        <w:spacing w:after="0" w:line="360" w:lineRule="auto"/>
        <w:jc w:val="left"/>
        <w:rPr>
          <w:rFonts w:eastAsia="Times New Roman" w:cs="Times New Roman"/>
          <w:noProof/>
          <w:szCs w:val="24"/>
        </w:rPr>
      </w:pPr>
      <w:r w:rsidRPr="00725E27">
        <w:rPr>
          <w:rFonts w:eastAsia="Times New Roman" w:cs="Times New Roman"/>
          <w:noProof/>
          <w:szCs w:val="24"/>
        </w:rPr>
        <w:t>Discussion</w:t>
      </w:r>
    </w:p>
    <w:p w14:paraId="74E6C99C" w14:textId="77777777" w:rsidR="009F111B" w:rsidRPr="00725E27" w:rsidRDefault="009F111B" w:rsidP="004470E5">
      <w:pPr>
        <w:numPr>
          <w:ilvl w:val="0"/>
          <w:numId w:val="668"/>
        </w:numPr>
        <w:spacing w:after="0" w:line="360" w:lineRule="auto"/>
        <w:jc w:val="left"/>
        <w:rPr>
          <w:rFonts w:eastAsia="Times New Roman" w:cs="Times New Roman"/>
          <w:noProof/>
          <w:szCs w:val="24"/>
        </w:rPr>
      </w:pPr>
      <w:r w:rsidRPr="00725E27">
        <w:rPr>
          <w:rFonts w:eastAsia="Times New Roman" w:cs="Times New Roman"/>
          <w:noProof/>
          <w:szCs w:val="24"/>
        </w:rPr>
        <w:t>Direct Instruction</w:t>
      </w:r>
    </w:p>
    <w:p w14:paraId="54D159A9" w14:textId="77777777" w:rsidR="009F111B" w:rsidRPr="00725E27" w:rsidRDefault="009F111B" w:rsidP="004470E5">
      <w:pPr>
        <w:numPr>
          <w:ilvl w:val="0"/>
          <w:numId w:val="668"/>
        </w:numPr>
        <w:spacing w:after="0" w:line="360" w:lineRule="auto"/>
        <w:jc w:val="left"/>
        <w:rPr>
          <w:rFonts w:eastAsia="Times New Roman" w:cs="Times New Roman"/>
          <w:noProof/>
          <w:szCs w:val="24"/>
        </w:rPr>
      </w:pPr>
      <w:r w:rsidRPr="00725E27">
        <w:rPr>
          <w:rFonts w:eastAsia="Times New Roman" w:cs="Times New Roman"/>
          <w:noProof/>
          <w:szCs w:val="24"/>
        </w:rPr>
        <w:t>Practicals</w:t>
      </w:r>
    </w:p>
    <w:p w14:paraId="7E698920" w14:textId="77777777" w:rsidR="009F111B" w:rsidRPr="00725E27" w:rsidRDefault="009F111B" w:rsidP="004470E5">
      <w:pPr>
        <w:numPr>
          <w:ilvl w:val="0"/>
          <w:numId w:val="668"/>
        </w:numPr>
        <w:spacing w:after="0" w:line="360" w:lineRule="auto"/>
        <w:jc w:val="left"/>
        <w:rPr>
          <w:rFonts w:eastAsia="Times New Roman" w:cs="Times New Roman"/>
          <w:noProof/>
          <w:szCs w:val="24"/>
        </w:rPr>
      </w:pPr>
      <w:r w:rsidRPr="00725E27">
        <w:rPr>
          <w:rFonts w:eastAsia="Times New Roman" w:cs="Times New Roman"/>
          <w:noProof/>
          <w:szCs w:val="24"/>
        </w:rPr>
        <w:t>Projects</w:t>
      </w:r>
    </w:p>
    <w:p w14:paraId="31BE7D92" w14:textId="77777777" w:rsidR="009F111B" w:rsidRPr="00725E27" w:rsidRDefault="009F111B" w:rsidP="009F111B">
      <w:pPr>
        <w:spacing w:after="0" w:line="360" w:lineRule="auto"/>
        <w:ind w:left="720"/>
        <w:rPr>
          <w:rFonts w:eastAsia="Times New Roman" w:cs="Times New Roman"/>
          <w:noProof/>
          <w:szCs w:val="24"/>
        </w:rPr>
      </w:pPr>
    </w:p>
    <w:p w14:paraId="73E42812" w14:textId="77777777" w:rsidR="009F111B" w:rsidRPr="00725E27" w:rsidRDefault="009F111B" w:rsidP="009F111B">
      <w:pPr>
        <w:spacing w:after="0" w:line="360" w:lineRule="auto"/>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DC0CBC" w:rsidRPr="00725E27" w14:paraId="3873E75F" w14:textId="77777777" w:rsidTr="002B3FB2">
        <w:tc>
          <w:tcPr>
            <w:tcW w:w="1224" w:type="dxa"/>
            <w:shd w:val="clear" w:color="auto" w:fill="auto"/>
          </w:tcPr>
          <w:p w14:paraId="12E2392C" w14:textId="77777777" w:rsidR="009F111B" w:rsidRPr="00725E27" w:rsidRDefault="009F111B" w:rsidP="002B3FB2">
            <w:pPr>
              <w:spacing w:after="0" w:line="360" w:lineRule="auto"/>
              <w:rPr>
                <w:rFonts w:eastAsia="@MS Mincho" w:cs="Times New Roman"/>
                <w:b/>
                <w:szCs w:val="24"/>
                <w:lang w:val="en-GB"/>
              </w:rPr>
            </w:pPr>
            <w:r w:rsidRPr="00725E27">
              <w:rPr>
                <w:rFonts w:eastAsia="@MS Mincho" w:cs="Times New Roman"/>
                <w:b/>
                <w:szCs w:val="24"/>
                <w:lang w:val="en-GB"/>
              </w:rPr>
              <w:t>S/No.</w:t>
            </w:r>
          </w:p>
        </w:tc>
        <w:tc>
          <w:tcPr>
            <w:tcW w:w="2911" w:type="dxa"/>
            <w:shd w:val="clear" w:color="auto" w:fill="auto"/>
          </w:tcPr>
          <w:p w14:paraId="0BB7FF91" w14:textId="77777777" w:rsidR="009F111B" w:rsidRPr="00725E27" w:rsidRDefault="009F111B" w:rsidP="002B3FB2">
            <w:pPr>
              <w:spacing w:after="0" w:line="360" w:lineRule="auto"/>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2CD40218" w14:textId="77777777" w:rsidR="009F111B" w:rsidRPr="00725E27" w:rsidRDefault="009F111B" w:rsidP="002B3FB2">
            <w:pPr>
              <w:spacing w:after="0" w:line="360" w:lineRule="auto"/>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5C6110D5" w14:textId="77777777" w:rsidR="009F111B" w:rsidRPr="00725E27" w:rsidRDefault="009F111B" w:rsidP="002B3FB2">
            <w:pPr>
              <w:spacing w:after="0" w:line="360" w:lineRule="auto"/>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12CFAB7A" w14:textId="77777777" w:rsidR="009F111B" w:rsidRPr="00725E27" w:rsidRDefault="009F111B" w:rsidP="002B3FB2">
            <w:pPr>
              <w:spacing w:after="0" w:line="360" w:lineRule="auto"/>
              <w:rPr>
                <w:rFonts w:eastAsia="@MS Mincho" w:cs="Times New Roman"/>
                <w:b/>
                <w:szCs w:val="24"/>
                <w:lang w:val="en-GB"/>
              </w:rPr>
            </w:pPr>
            <w:r w:rsidRPr="00725E27">
              <w:rPr>
                <w:rFonts w:eastAsia="@MS Mincho" w:cs="Times New Roman"/>
                <w:b/>
                <w:szCs w:val="24"/>
                <w:lang w:val="en-GB"/>
              </w:rPr>
              <w:t>Recommended Ratio</w:t>
            </w:r>
          </w:p>
          <w:p w14:paraId="43F2109B" w14:textId="77777777" w:rsidR="009F111B" w:rsidRPr="00725E27" w:rsidRDefault="009F111B" w:rsidP="002B3FB2">
            <w:pPr>
              <w:spacing w:after="0" w:line="360" w:lineRule="auto"/>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5BD1D90F" w14:textId="77777777" w:rsidTr="002B3FB2">
        <w:tc>
          <w:tcPr>
            <w:tcW w:w="1224" w:type="dxa"/>
            <w:shd w:val="clear" w:color="auto" w:fill="auto"/>
          </w:tcPr>
          <w:p w14:paraId="517FF1EA"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A</w:t>
            </w:r>
          </w:p>
        </w:tc>
        <w:tc>
          <w:tcPr>
            <w:tcW w:w="8126" w:type="dxa"/>
            <w:gridSpan w:val="4"/>
            <w:shd w:val="clear" w:color="auto" w:fill="auto"/>
          </w:tcPr>
          <w:p w14:paraId="34708602"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3BEBE3B0" w14:textId="77777777" w:rsidTr="002B3FB2">
        <w:tc>
          <w:tcPr>
            <w:tcW w:w="1224" w:type="dxa"/>
            <w:shd w:val="clear" w:color="auto" w:fill="auto"/>
          </w:tcPr>
          <w:p w14:paraId="1C810897"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1D33512A"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lang w:val="en-ZA"/>
              </w:rPr>
              <w:t xml:space="preserve">Structural drawings &amp; </w:t>
            </w:r>
            <w:r w:rsidRPr="00725E27">
              <w:rPr>
                <w:rFonts w:eastAsia="Times New Roman" w:cs="Times New Roman"/>
                <w:szCs w:val="24"/>
              </w:rPr>
              <w:t xml:space="preserve">Site layout </w:t>
            </w:r>
          </w:p>
          <w:p w14:paraId="54BD7699" w14:textId="77777777" w:rsidR="009F111B" w:rsidRPr="00725E27" w:rsidRDefault="009F111B" w:rsidP="002B3FB2">
            <w:pPr>
              <w:spacing w:line="360" w:lineRule="auto"/>
              <w:rPr>
                <w:rFonts w:eastAsia="@MS Mincho" w:cs="Times New Roman"/>
                <w:bCs/>
                <w:szCs w:val="24"/>
                <w:lang w:val="en-GB"/>
              </w:rPr>
            </w:pPr>
          </w:p>
        </w:tc>
        <w:tc>
          <w:tcPr>
            <w:tcW w:w="2070" w:type="dxa"/>
            <w:shd w:val="clear" w:color="auto" w:fill="auto"/>
          </w:tcPr>
          <w:p w14:paraId="037BAA38"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3A3DE9A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438A3A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1:5</w:t>
            </w:r>
          </w:p>
        </w:tc>
      </w:tr>
      <w:tr w:rsidR="00DC0CBC" w:rsidRPr="00725E27" w14:paraId="6155E886" w14:textId="77777777" w:rsidTr="002B3FB2">
        <w:tc>
          <w:tcPr>
            <w:tcW w:w="1224" w:type="dxa"/>
            <w:shd w:val="clear" w:color="auto" w:fill="auto"/>
          </w:tcPr>
          <w:p w14:paraId="638AA77C"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59482400"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lang w:val="en-ZA"/>
              </w:rPr>
              <w:t>Calculator</w:t>
            </w:r>
          </w:p>
          <w:p w14:paraId="3F99F9AE" w14:textId="77777777" w:rsidR="009F111B" w:rsidRPr="00725E27" w:rsidRDefault="009F111B" w:rsidP="002B3FB2">
            <w:pPr>
              <w:spacing w:line="360" w:lineRule="auto"/>
              <w:rPr>
                <w:rFonts w:eastAsia="@MS Mincho" w:cs="Times New Roman"/>
                <w:bCs/>
                <w:szCs w:val="24"/>
                <w:lang w:val="en-GB"/>
              </w:rPr>
            </w:pPr>
          </w:p>
        </w:tc>
        <w:tc>
          <w:tcPr>
            <w:tcW w:w="2070" w:type="dxa"/>
            <w:shd w:val="clear" w:color="auto" w:fill="auto"/>
          </w:tcPr>
          <w:p w14:paraId="110C4E5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026606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7B4D58D5"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53D628B5" w14:textId="77777777" w:rsidTr="002B3FB2">
        <w:tc>
          <w:tcPr>
            <w:tcW w:w="1224" w:type="dxa"/>
            <w:shd w:val="clear" w:color="auto" w:fill="auto"/>
          </w:tcPr>
          <w:p w14:paraId="37C65457"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4E9E6A84"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Construction designs and drawings</w:t>
            </w:r>
          </w:p>
          <w:p w14:paraId="2E692CC9" w14:textId="77777777" w:rsidR="009F111B" w:rsidRPr="00725E27" w:rsidRDefault="009F111B" w:rsidP="002B3FB2">
            <w:pPr>
              <w:spacing w:after="0" w:line="360" w:lineRule="auto"/>
              <w:contextualSpacing/>
              <w:rPr>
                <w:rFonts w:eastAsia="Times New Roman" w:cs="Times New Roman"/>
                <w:szCs w:val="24"/>
                <w:lang w:val="en-ZA"/>
              </w:rPr>
            </w:pPr>
          </w:p>
        </w:tc>
        <w:tc>
          <w:tcPr>
            <w:tcW w:w="2070" w:type="dxa"/>
            <w:shd w:val="clear" w:color="auto" w:fill="auto"/>
          </w:tcPr>
          <w:p w14:paraId="13E7E4E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42452924"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72481EE5"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38BCA5BE" w14:textId="77777777" w:rsidTr="002B3FB2">
        <w:tc>
          <w:tcPr>
            <w:tcW w:w="1224" w:type="dxa"/>
            <w:shd w:val="clear" w:color="auto" w:fill="auto"/>
          </w:tcPr>
          <w:p w14:paraId="59E488C9"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2F60697A"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Sample contract documents</w:t>
            </w:r>
          </w:p>
        </w:tc>
        <w:tc>
          <w:tcPr>
            <w:tcW w:w="2070" w:type="dxa"/>
            <w:shd w:val="clear" w:color="auto" w:fill="auto"/>
          </w:tcPr>
          <w:p w14:paraId="20BB3AB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49C8970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2F57073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29CCD4C7" w14:textId="77777777" w:rsidTr="002B3FB2">
        <w:tc>
          <w:tcPr>
            <w:tcW w:w="1224" w:type="dxa"/>
            <w:shd w:val="clear" w:color="auto" w:fill="auto"/>
          </w:tcPr>
          <w:p w14:paraId="382F3EEB"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078D8F7F"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 xml:space="preserve"> AutoCAD</w:t>
            </w:r>
          </w:p>
        </w:tc>
        <w:tc>
          <w:tcPr>
            <w:tcW w:w="2070" w:type="dxa"/>
            <w:shd w:val="clear" w:color="auto" w:fill="auto"/>
          </w:tcPr>
          <w:p w14:paraId="5CC6B19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4D98898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6FE11AC4"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78A5C26D" w14:textId="77777777" w:rsidTr="002B3FB2">
        <w:tc>
          <w:tcPr>
            <w:tcW w:w="1224" w:type="dxa"/>
            <w:shd w:val="clear" w:color="auto" w:fill="auto"/>
          </w:tcPr>
          <w:p w14:paraId="320BAEA2"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05375C9D"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ArchiCAD</w:t>
            </w:r>
          </w:p>
        </w:tc>
        <w:tc>
          <w:tcPr>
            <w:tcW w:w="2070" w:type="dxa"/>
            <w:shd w:val="clear" w:color="auto" w:fill="auto"/>
          </w:tcPr>
          <w:p w14:paraId="37E8ABC2"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7411F835"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706BF513"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6A7AF5FB" w14:textId="77777777" w:rsidTr="002B3FB2">
        <w:tc>
          <w:tcPr>
            <w:tcW w:w="1224" w:type="dxa"/>
            <w:shd w:val="clear" w:color="auto" w:fill="auto"/>
          </w:tcPr>
          <w:p w14:paraId="0A20B86D"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244FE592"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Civil3D</w:t>
            </w:r>
          </w:p>
          <w:p w14:paraId="2826DFD1" w14:textId="77777777" w:rsidR="009F111B" w:rsidRPr="00725E27" w:rsidRDefault="009F111B" w:rsidP="002B3FB2">
            <w:pPr>
              <w:spacing w:after="0" w:line="360" w:lineRule="auto"/>
              <w:ind w:left="1440"/>
              <w:contextualSpacing/>
              <w:rPr>
                <w:rFonts w:eastAsia="Times New Roman" w:cs="Times New Roman"/>
                <w:szCs w:val="24"/>
              </w:rPr>
            </w:pPr>
          </w:p>
        </w:tc>
        <w:tc>
          <w:tcPr>
            <w:tcW w:w="2070" w:type="dxa"/>
            <w:shd w:val="clear" w:color="auto" w:fill="auto"/>
          </w:tcPr>
          <w:p w14:paraId="76651D3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201F4524"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6AAC2E5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5F87DD84" w14:textId="77777777" w:rsidTr="002B3FB2">
        <w:tc>
          <w:tcPr>
            <w:tcW w:w="1224" w:type="dxa"/>
            <w:shd w:val="clear" w:color="auto" w:fill="auto"/>
          </w:tcPr>
          <w:p w14:paraId="0A3B7C5F"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271F085A"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Schedule of work</w:t>
            </w:r>
          </w:p>
          <w:p w14:paraId="6C90353E" w14:textId="77777777" w:rsidR="009F111B" w:rsidRPr="00725E27" w:rsidRDefault="009F111B" w:rsidP="002B3FB2">
            <w:pPr>
              <w:spacing w:after="0" w:line="360" w:lineRule="auto"/>
              <w:contextualSpacing/>
              <w:rPr>
                <w:rFonts w:eastAsia="Times New Roman" w:cs="Times New Roman"/>
                <w:szCs w:val="24"/>
              </w:rPr>
            </w:pPr>
          </w:p>
        </w:tc>
        <w:tc>
          <w:tcPr>
            <w:tcW w:w="2070" w:type="dxa"/>
            <w:shd w:val="clear" w:color="auto" w:fill="auto"/>
          </w:tcPr>
          <w:p w14:paraId="73576F7A"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C5C8125"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03D362F4"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67351448" w14:textId="77777777" w:rsidTr="002B3FB2">
        <w:tc>
          <w:tcPr>
            <w:tcW w:w="1224" w:type="dxa"/>
            <w:shd w:val="clear" w:color="auto" w:fill="auto"/>
          </w:tcPr>
          <w:p w14:paraId="7A49F79A"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02ACC94F"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Standard manuals</w:t>
            </w:r>
          </w:p>
          <w:p w14:paraId="39B380A4" w14:textId="77777777" w:rsidR="009F111B" w:rsidRPr="00725E27" w:rsidRDefault="009F111B" w:rsidP="002B3FB2">
            <w:pPr>
              <w:spacing w:after="0" w:line="360" w:lineRule="auto"/>
              <w:ind w:left="1440"/>
              <w:contextualSpacing/>
              <w:rPr>
                <w:rFonts w:eastAsia="Times New Roman" w:cs="Times New Roman"/>
                <w:szCs w:val="24"/>
              </w:rPr>
            </w:pPr>
          </w:p>
        </w:tc>
        <w:tc>
          <w:tcPr>
            <w:tcW w:w="2070" w:type="dxa"/>
            <w:shd w:val="clear" w:color="auto" w:fill="auto"/>
          </w:tcPr>
          <w:p w14:paraId="365ADC1D"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56BB086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603EE070"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1A55D0FF" w14:textId="77777777" w:rsidTr="002B3FB2">
        <w:tc>
          <w:tcPr>
            <w:tcW w:w="1224" w:type="dxa"/>
            <w:shd w:val="clear" w:color="auto" w:fill="auto"/>
          </w:tcPr>
          <w:p w14:paraId="7A580810"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1E3A3BF6"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 xml:space="preserve">Contract documents </w:t>
            </w:r>
          </w:p>
          <w:p w14:paraId="3B1B0071" w14:textId="77777777" w:rsidR="009F111B" w:rsidRPr="00725E27" w:rsidRDefault="009F111B" w:rsidP="002B3FB2">
            <w:pPr>
              <w:spacing w:after="0" w:line="360" w:lineRule="auto"/>
              <w:ind w:left="1440"/>
              <w:contextualSpacing/>
              <w:rPr>
                <w:rFonts w:eastAsia="Times New Roman" w:cs="Times New Roman"/>
                <w:szCs w:val="24"/>
              </w:rPr>
            </w:pPr>
          </w:p>
        </w:tc>
        <w:tc>
          <w:tcPr>
            <w:tcW w:w="2070" w:type="dxa"/>
            <w:shd w:val="clear" w:color="auto" w:fill="auto"/>
          </w:tcPr>
          <w:p w14:paraId="15ECD21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39453498"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25no</w:t>
            </w:r>
          </w:p>
        </w:tc>
        <w:tc>
          <w:tcPr>
            <w:tcW w:w="1693" w:type="dxa"/>
            <w:shd w:val="clear" w:color="auto" w:fill="auto"/>
          </w:tcPr>
          <w:p w14:paraId="2EFF7C7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64983982" w14:textId="77777777" w:rsidTr="002B3FB2">
        <w:tc>
          <w:tcPr>
            <w:tcW w:w="1224" w:type="dxa"/>
            <w:shd w:val="clear" w:color="auto" w:fill="auto"/>
          </w:tcPr>
          <w:p w14:paraId="693F8739"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B</w:t>
            </w:r>
          </w:p>
        </w:tc>
        <w:tc>
          <w:tcPr>
            <w:tcW w:w="8126" w:type="dxa"/>
            <w:gridSpan w:val="4"/>
            <w:shd w:val="clear" w:color="auto" w:fill="auto"/>
          </w:tcPr>
          <w:p w14:paraId="45338593"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4C951F48" w14:textId="77777777" w:rsidTr="002B3FB2">
        <w:tc>
          <w:tcPr>
            <w:tcW w:w="1224" w:type="dxa"/>
            <w:shd w:val="clear" w:color="auto" w:fill="auto"/>
          </w:tcPr>
          <w:p w14:paraId="3EE319A7"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295BE4F3" w14:textId="77777777" w:rsidR="009F111B" w:rsidRPr="00725E27" w:rsidRDefault="009F111B" w:rsidP="002B3FB2">
            <w:pPr>
              <w:spacing w:after="0" w:line="360" w:lineRule="auto"/>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456B0A7B" w14:textId="77777777" w:rsidR="009F111B" w:rsidRPr="00725E27" w:rsidRDefault="009F111B" w:rsidP="002B3FB2">
            <w:pPr>
              <w:spacing w:line="360" w:lineRule="auto"/>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367DE01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60B5A55"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1:25</w:t>
            </w:r>
          </w:p>
        </w:tc>
      </w:tr>
      <w:tr w:rsidR="00DC0CBC" w:rsidRPr="00725E27" w14:paraId="62C36206" w14:textId="77777777" w:rsidTr="002B3FB2">
        <w:tc>
          <w:tcPr>
            <w:tcW w:w="1224" w:type="dxa"/>
            <w:shd w:val="clear" w:color="auto" w:fill="auto"/>
          </w:tcPr>
          <w:p w14:paraId="0FDDF409"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50E7BFCE"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45site</w:t>
            </w:r>
          </w:p>
          <w:p w14:paraId="65B62710" w14:textId="77777777" w:rsidR="009F111B" w:rsidRPr="00725E27" w:rsidRDefault="009F111B" w:rsidP="002B3FB2">
            <w:pPr>
              <w:spacing w:after="0" w:line="360" w:lineRule="auto"/>
              <w:contextualSpacing/>
              <w:rPr>
                <w:rFonts w:eastAsia="@MS Mincho" w:cs="Times New Roman"/>
                <w:szCs w:val="24"/>
                <w:lang w:val="en-ZA"/>
              </w:rPr>
            </w:pPr>
          </w:p>
        </w:tc>
        <w:tc>
          <w:tcPr>
            <w:tcW w:w="2070" w:type="dxa"/>
            <w:shd w:val="clear" w:color="auto" w:fill="auto"/>
          </w:tcPr>
          <w:p w14:paraId="180579DD"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2520E01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9418CC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1:25</w:t>
            </w:r>
          </w:p>
        </w:tc>
      </w:tr>
      <w:tr w:rsidR="00DC0CBC" w:rsidRPr="00725E27" w14:paraId="09DB6542" w14:textId="77777777" w:rsidTr="002B3FB2">
        <w:tc>
          <w:tcPr>
            <w:tcW w:w="1224" w:type="dxa"/>
            <w:shd w:val="clear" w:color="auto" w:fill="auto"/>
          </w:tcPr>
          <w:p w14:paraId="7C945A04"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624E437D"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Material testing laboratory</w:t>
            </w:r>
          </w:p>
          <w:p w14:paraId="6F7FEBF2" w14:textId="77777777" w:rsidR="009F111B" w:rsidRPr="00725E27" w:rsidRDefault="009F111B" w:rsidP="002B3FB2">
            <w:pPr>
              <w:spacing w:after="0" w:line="360" w:lineRule="auto"/>
              <w:rPr>
                <w:rFonts w:eastAsia="@MS Mincho" w:cs="Times New Roman"/>
                <w:szCs w:val="24"/>
                <w:lang w:val="en-ZA"/>
              </w:rPr>
            </w:pPr>
          </w:p>
        </w:tc>
        <w:tc>
          <w:tcPr>
            <w:tcW w:w="2070" w:type="dxa"/>
            <w:shd w:val="clear" w:color="auto" w:fill="auto"/>
          </w:tcPr>
          <w:p w14:paraId="198BA57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1D56A3B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1FD357C8"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1:25</w:t>
            </w:r>
          </w:p>
        </w:tc>
      </w:tr>
      <w:tr w:rsidR="00DC0CBC" w:rsidRPr="00725E27" w14:paraId="3DE420C7" w14:textId="77777777" w:rsidTr="002B3FB2">
        <w:tc>
          <w:tcPr>
            <w:tcW w:w="1224" w:type="dxa"/>
            <w:shd w:val="clear" w:color="auto" w:fill="auto"/>
          </w:tcPr>
          <w:p w14:paraId="40C84109"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C</w:t>
            </w:r>
          </w:p>
        </w:tc>
        <w:tc>
          <w:tcPr>
            <w:tcW w:w="8126" w:type="dxa"/>
            <w:gridSpan w:val="4"/>
            <w:shd w:val="clear" w:color="auto" w:fill="auto"/>
          </w:tcPr>
          <w:p w14:paraId="5D73C89D"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24EA8241" w14:textId="77777777" w:rsidTr="002B3FB2">
        <w:trPr>
          <w:trHeight w:val="495"/>
        </w:trPr>
        <w:tc>
          <w:tcPr>
            <w:tcW w:w="1224" w:type="dxa"/>
            <w:shd w:val="clear" w:color="auto" w:fill="auto"/>
          </w:tcPr>
          <w:p w14:paraId="73CA41CA"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314AD7DF"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Dust</w:t>
            </w:r>
          </w:p>
          <w:p w14:paraId="1F4858A9" w14:textId="77777777" w:rsidR="009F111B" w:rsidRPr="00725E27" w:rsidRDefault="009F111B" w:rsidP="002B3FB2">
            <w:pPr>
              <w:spacing w:after="0" w:line="360" w:lineRule="auto"/>
              <w:ind w:left="1080"/>
              <w:contextualSpacing/>
              <w:rPr>
                <w:rFonts w:eastAsia="@MS Mincho" w:cs="Times New Roman"/>
                <w:bCs/>
                <w:szCs w:val="24"/>
                <w:lang w:val="en-GB"/>
              </w:rPr>
            </w:pPr>
          </w:p>
        </w:tc>
        <w:tc>
          <w:tcPr>
            <w:tcW w:w="2070" w:type="dxa"/>
            <w:shd w:val="clear" w:color="auto" w:fill="auto"/>
          </w:tcPr>
          <w:p w14:paraId="357E0C4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FAA0B8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79895764"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07A27D8F" w14:textId="77777777" w:rsidTr="002B3FB2">
        <w:trPr>
          <w:trHeight w:val="495"/>
        </w:trPr>
        <w:tc>
          <w:tcPr>
            <w:tcW w:w="1224" w:type="dxa"/>
            <w:shd w:val="clear" w:color="auto" w:fill="auto"/>
          </w:tcPr>
          <w:p w14:paraId="5393B2E1"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64425593"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Cement</w:t>
            </w:r>
          </w:p>
          <w:p w14:paraId="5FD9E18F" w14:textId="77777777" w:rsidR="009F111B" w:rsidRPr="00725E27" w:rsidRDefault="009F111B" w:rsidP="002B3FB2">
            <w:pPr>
              <w:spacing w:after="0" w:line="360" w:lineRule="auto"/>
              <w:contextualSpacing/>
              <w:rPr>
                <w:rFonts w:eastAsia="Times New Roman" w:cs="Times New Roman"/>
                <w:szCs w:val="24"/>
              </w:rPr>
            </w:pPr>
          </w:p>
        </w:tc>
        <w:tc>
          <w:tcPr>
            <w:tcW w:w="2070" w:type="dxa"/>
            <w:shd w:val="clear" w:color="auto" w:fill="auto"/>
          </w:tcPr>
          <w:p w14:paraId="44AF2023"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0D70BBD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 xml:space="preserve">5 pcs </w:t>
            </w:r>
          </w:p>
        </w:tc>
        <w:tc>
          <w:tcPr>
            <w:tcW w:w="1693" w:type="dxa"/>
            <w:shd w:val="clear" w:color="auto" w:fill="auto"/>
          </w:tcPr>
          <w:p w14:paraId="38E36B9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1:5</w:t>
            </w:r>
          </w:p>
        </w:tc>
      </w:tr>
      <w:tr w:rsidR="00DC0CBC" w:rsidRPr="00725E27" w14:paraId="52BEBE4C" w14:textId="77777777" w:rsidTr="002B3FB2">
        <w:trPr>
          <w:trHeight w:val="495"/>
        </w:trPr>
        <w:tc>
          <w:tcPr>
            <w:tcW w:w="1224" w:type="dxa"/>
            <w:shd w:val="clear" w:color="auto" w:fill="auto"/>
          </w:tcPr>
          <w:p w14:paraId="7FB78F4B"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400120DD"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lang w:val="en-ZA"/>
              </w:rPr>
              <w:t xml:space="preserve">concrete </w:t>
            </w:r>
          </w:p>
          <w:p w14:paraId="0656986E" w14:textId="77777777" w:rsidR="009F111B" w:rsidRPr="00725E27" w:rsidRDefault="009F111B" w:rsidP="002B3FB2">
            <w:pPr>
              <w:spacing w:after="0" w:line="360" w:lineRule="auto"/>
              <w:contextualSpacing/>
              <w:rPr>
                <w:rFonts w:eastAsia="Times New Roman" w:cs="Times New Roman"/>
                <w:szCs w:val="24"/>
              </w:rPr>
            </w:pPr>
          </w:p>
        </w:tc>
        <w:tc>
          <w:tcPr>
            <w:tcW w:w="2070" w:type="dxa"/>
            <w:shd w:val="clear" w:color="auto" w:fill="auto"/>
          </w:tcPr>
          <w:p w14:paraId="432254C8"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171B4590"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0C48750A"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6E1E4CC3" w14:textId="77777777" w:rsidTr="002B3FB2">
        <w:trPr>
          <w:trHeight w:val="495"/>
        </w:trPr>
        <w:tc>
          <w:tcPr>
            <w:tcW w:w="1224" w:type="dxa"/>
            <w:shd w:val="clear" w:color="auto" w:fill="auto"/>
          </w:tcPr>
          <w:p w14:paraId="7A975641"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1AD4E3FE"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Bitumen</w:t>
            </w:r>
          </w:p>
          <w:p w14:paraId="743B3BCC" w14:textId="77777777" w:rsidR="009F111B" w:rsidRPr="00725E27" w:rsidRDefault="009F111B" w:rsidP="002B3FB2">
            <w:pPr>
              <w:spacing w:line="360" w:lineRule="auto"/>
              <w:rPr>
                <w:rFonts w:eastAsia="@MS Mincho" w:cs="Times New Roman"/>
                <w:bCs/>
                <w:szCs w:val="24"/>
                <w:lang w:val="en-GB"/>
              </w:rPr>
            </w:pPr>
          </w:p>
        </w:tc>
        <w:tc>
          <w:tcPr>
            <w:tcW w:w="2070" w:type="dxa"/>
            <w:shd w:val="clear" w:color="auto" w:fill="auto"/>
          </w:tcPr>
          <w:p w14:paraId="1F71E79D"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FCF381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7BA7C430"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44F2EBF3" w14:textId="77777777" w:rsidTr="002B3FB2">
        <w:trPr>
          <w:trHeight w:val="495"/>
        </w:trPr>
        <w:tc>
          <w:tcPr>
            <w:tcW w:w="1224" w:type="dxa"/>
            <w:shd w:val="clear" w:color="auto" w:fill="auto"/>
          </w:tcPr>
          <w:p w14:paraId="1B73C143"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42C9FAE3"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lang w:val="en-ZA"/>
              </w:rPr>
              <w:t>Timber</w:t>
            </w:r>
          </w:p>
          <w:p w14:paraId="59AA9E3F" w14:textId="77777777" w:rsidR="009F111B" w:rsidRPr="00725E27" w:rsidRDefault="009F111B" w:rsidP="002B3FB2">
            <w:pPr>
              <w:spacing w:after="0" w:line="360" w:lineRule="auto"/>
              <w:ind w:left="1080"/>
              <w:contextualSpacing/>
              <w:rPr>
                <w:rFonts w:eastAsia="Times New Roman" w:cs="Times New Roman"/>
                <w:szCs w:val="24"/>
                <w:lang w:val="en-ZA"/>
              </w:rPr>
            </w:pPr>
          </w:p>
        </w:tc>
        <w:tc>
          <w:tcPr>
            <w:tcW w:w="2070" w:type="dxa"/>
            <w:shd w:val="clear" w:color="auto" w:fill="auto"/>
          </w:tcPr>
          <w:p w14:paraId="0185B12E"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0EAE078"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4DB21C42"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18714B43" w14:textId="77777777" w:rsidTr="002B3FB2">
        <w:trPr>
          <w:trHeight w:val="495"/>
        </w:trPr>
        <w:tc>
          <w:tcPr>
            <w:tcW w:w="1224" w:type="dxa"/>
            <w:shd w:val="clear" w:color="auto" w:fill="auto"/>
          </w:tcPr>
          <w:p w14:paraId="36529DF2"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1A82307F"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Gravel</w:t>
            </w:r>
          </w:p>
          <w:p w14:paraId="0F8B3AFA" w14:textId="77777777" w:rsidR="009F111B" w:rsidRPr="00725E27" w:rsidRDefault="009F111B" w:rsidP="002B3FB2">
            <w:pPr>
              <w:spacing w:after="0" w:line="360" w:lineRule="auto"/>
              <w:contextualSpacing/>
              <w:rPr>
                <w:rFonts w:eastAsia="Times New Roman" w:cs="Times New Roman"/>
                <w:szCs w:val="24"/>
                <w:lang w:val="en-ZA"/>
              </w:rPr>
            </w:pPr>
          </w:p>
        </w:tc>
        <w:tc>
          <w:tcPr>
            <w:tcW w:w="2070" w:type="dxa"/>
            <w:shd w:val="clear" w:color="auto" w:fill="auto"/>
          </w:tcPr>
          <w:p w14:paraId="6B623D3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2D27FB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507AF762"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4F6C21AD" w14:textId="77777777" w:rsidTr="002B3FB2">
        <w:trPr>
          <w:trHeight w:val="495"/>
        </w:trPr>
        <w:tc>
          <w:tcPr>
            <w:tcW w:w="1224" w:type="dxa"/>
            <w:shd w:val="clear" w:color="auto" w:fill="auto"/>
          </w:tcPr>
          <w:p w14:paraId="4D6108F4"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1EA15AA6"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Soil</w:t>
            </w:r>
          </w:p>
          <w:p w14:paraId="2F1F5C43" w14:textId="77777777" w:rsidR="009F111B" w:rsidRPr="00725E27" w:rsidRDefault="009F111B" w:rsidP="002B3FB2">
            <w:pPr>
              <w:spacing w:after="0" w:line="360" w:lineRule="auto"/>
              <w:contextualSpacing/>
              <w:rPr>
                <w:rFonts w:eastAsia="Times New Roman" w:cs="Times New Roman"/>
                <w:szCs w:val="24"/>
              </w:rPr>
            </w:pPr>
          </w:p>
        </w:tc>
        <w:tc>
          <w:tcPr>
            <w:tcW w:w="2070" w:type="dxa"/>
            <w:shd w:val="clear" w:color="auto" w:fill="auto"/>
          </w:tcPr>
          <w:p w14:paraId="6123348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EA3161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7193D555"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1:1</w:t>
            </w:r>
          </w:p>
        </w:tc>
      </w:tr>
      <w:tr w:rsidR="00DC0CBC" w:rsidRPr="00725E27" w14:paraId="2EAEADA3" w14:textId="77777777" w:rsidTr="002B3FB2">
        <w:tc>
          <w:tcPr>
            <w:tcW w:w="1224" w:type="dxa"/>
            <w:shd w:val="clear" w:color="auto" w:fill="auto"/>
          </w:tcPr>
          <w:p w14:paraId="0254D72C"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D</w:t>
            </w:r>
          </w:p>
        </w:tc>
        <w:tc>
          <w:tcPr>
            <w:tcW w:w="8126" w:type="dxa"/>
            <w:gridSpan w:val="4"/>
            <w:shd w:val="clear" w:color="auto" w:fill="auto"/>
          </w:tcPr>
          <w:p w14:paraId="0BCF66FD" w14:textId="77777777" w:rsidR="009F111B" w:rsidRPr="00725E27" w:rsidRDefault="009F111B" w:rsidP="002B3FB2">
            <w:pPr>
              <w:spacing w:line="360" w:lineRule="auto"/>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6AFBF02F" w14:textId="77777777" w:rsidTr="002B3FB2">
        <w:tc>
          <w:tcPr>
            <w:tcW w:w="1224" w:type="dxa"/>
            <w:shd w:val="clear" w:color="auto" w:fill="auto"/>
          </w:tcPr>
          <w:p w14:paraId="7E4819BF"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2F10B9A6"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Concrete mixer</w:t>
            </w:r>
          </w:p>
          <w:p w14:paraId="2FAEDDE9" w14:textId="77777777" w:rsidR="009F111B" w:rsidRPr="00725E27" w:rsidRDefault="009F111B" w:rsidP="002B3FB2">
            <w:pPr>
              <w:spacing w:after="0" w:line="360" w:lineRule="auto"/>
              <w:contextualSpacing/>
              <w:rPr>
                <w:rFonts w:eastAsia="@MS Mincho" w:cs="Times New Roman"/>
                <w:bCs/>
                <w:szCs w:val="24"/>
                <w:lang w:val="en-GB"/>
              </w:rPr>
            </w:pPr>
          </w:p>
        </w:tc>
        <w:tc>
          <w:tcPr>
            <w:tcW w:w="2070" w:type="dxa"/>
            <w:shd w:val="clear" w:color="auto" w:fill="auto"/>
          </w:tcPr>
          <w:p w14:paraId="62840DD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F147F12"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5no</w:t>
            </w:r>
          </w:p>
        </w:tc>
        <w:tc>
          <w:tcPr>
            <w:tcW w:w="1693" w:type="dxa"/>
            <w:shd w:val="clear" w:color="auto" w:fill="auto"/>
          </w:tcPr>
          <w:p w14:paraId="505BC0B0"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1:5</w:t>
            </w:r>
          </w:p>
        </w:tc>
      </w:tr>
      <w:tr w:rsidR="00DC0CBC" w:rsidRPr="00725E27" w14:paraId="34BEC3CB" w14:textId="77777777" w:rsidTr="002B3FB2">
        <w:tc>
          <w:tcPr>
            <w:tcW w:w="1224" w:type="dxa"/>
            <w:shd w:val="clear" w:color="auto" w:fill="auto"/>
          </w:tcPr>
          <w:p w14:paraId="5E3A2984"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shd w:val="clear" w:color="auto" w:fill="auto"/>
          </w:tcPr>
          <w:p w14:paraId="7857A343"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Welding machines</w:t>
            </w:r>
          </w:p>
          <w:p w14:paraId="551F3A46" w14:textId="77777777" w:rsidR="009F111B" w:rsidRPr="00725E27" w:rsidRDefault="009F111B" w:rsidP="002B3FB2">
            <w:pPr>
              <w:spacing w:line="360" w:lineRule="auto"/>
              <w:rPr>
                <w:rFonts w:eastAsia="@MS Mincho" w:cs="Times New Roman"/>
                <w:bCs/>
                <w:szCs w:val="24"/>
                <w:lang w:val="en-GB"/>
              </w:rPr>
            </w:pPr>
          </w:p>
        </w:tc>
        <w:tc>
          <w:tcPr>
            <w:tcW w:w="2070" w:type="dxa"/>
            <w:shd w:val="clear" w:color="auto" w:fill="auto"/>
          </w:tcPr>
          <w:p w14:paraId="2A0B6FDD"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trainers and trainee’s use</w:t>
            </w:r>
          </w:p>
        </w:tc>
        <w:tc>
          <w:tcPr>
            <w:tcW w:w="1452" w:type="dxa"/>
            <w:shd w:val="clear" w:color="auto" w:fill="auto"/>
          </w:tcPr>
          <w:p w14:paraId="13CF425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5no</w:t>
            </w:r>
          </w:p>
        </w:tc>
        <w:tc>
          <w:tcPr>
            <w:tcW w:w="1693" w:type="dxa"/>
            <w:shd w:val="clear" w:color="auto" w:fill="auto"/>
          </w:tcPr>
          <w:p w14:paraId="11318B6E"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1:5</w:t>
            </w:r>
          </w:p>
        </w:tc>
      </w:tr>
      <w:tr w:rsidR="00DC0CBC" w:rsidRPr="00725E27" w14:paraId="3DDC8FAE"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156A0B81"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04815A7"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Concrete vibrator</w:t>
            </w:r>
          </w:p>
          <w:p w14:paraId="08736D94" w14:textId="77777777" w:rsidR="009F111B" w:rsidRPr="00725E27" w:rsidRDefault="009F111B" w:rsidP="002B3FB2">
            <w:pPr>
              <w:spacing w:line="360" w:lineRule="auto"/>
              <w:rPr>
                <w:rFonts w:eastAsia="@MS Mincho" w:cs="Times New Roman"/>
                <w:bCs/>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3F8C4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3F62F07"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676FD35"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0FC75387"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5180CD3E"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54EA4DB"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Tape measures,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173D86"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7A020F6"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51D4AB1"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36D43D43"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6CDC12BE"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1C805C6" w14:textId="77777777" w:rsidR="009F111B" w:rsidRPr="00725E27" w:rsidRDefault="009F111B" w:rsidP="002B3FB2">
            <w:pPr>
              <w:spacing w:line="360" w:lineRule="auto"/>
              <w:rPr>
                <w:rFonts w:eastAsia="@MS Mincho" w:cs="Times New Roman"/>
                <w:bCs/>
                <w:szCs w:val="24"/>
                <w:lang w:val="en-GB"/>
              </w:rPr>
            </w:pPr>
            <w:r w:rsidRPr="00725E27">
              <w:rPr>
                <w:rFonts w:eastAsia="Times New Roman" w:cs="Times New Roman"/>
                <w:szCs w:val="24"/>
              </w:rPr>
              <w:t xml:space="preserve">rulers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92556D"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5E3D790"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0D1AC84"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53A764D9"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073F102E"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95C6A36" w14:textId="77777777" w:rsidR="009F111B" w:rsidRPr="00725E27" w:rsidRDefault="009F111B" w:rsidP="002B3FB2">
            <w:pPr>
              <w:spacing w:line="360" w:lineRule="auto"/>
              <w:rPr>
                <w:rFonts w:eastAsia="@MS Mincho" w:cs="Times New Roman"/>
                <w:bCs/>
                <w:szCs w:val="24"/>
                <w:lang w:val="en-GB"/>
              </w:rPr>
            </w:pPr>
            <w:r w:rsidRPr="00725E27">
              <w:rPr>
                <w:rFonts w:eastAsia="Times New Roman" w:cs="Times New Roman"/>
                <w:szCs w:val="24"/>
              </w:rPr>
              <w:t>plumb bobs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963679F"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58AF59C"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EFD3A02"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5A269681"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57D4B811"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6A638D9"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Dumpy level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DF9A0D"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A25A78E"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199F3B1"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07A8CC42"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1568BE77"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6E5F8869"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Molds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01124A"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E277B52"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BB2DBD9"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3F78340D"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71B0AAD5"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196A9B0"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Tamping rods</w:t>
            </w:r>
          </w:p>
          <w:p w14:paraId="2BF8859A" w14:textId="77777777" w:rsidR="009F111B" w:rsidRPr="00725E27" w:rsidRDefault="009F111B" w:rsidP="002B3FB2">
            <w:pPr>
              <w:spacing w:after="0" w:line="360" w:lineRule="auto"/>
              <w:ind w:left="1560"/>
              <w:contextualSpacing/>
              <w:rPr>
                <w:rFonts w:eastAsia="@MS Mincho" w:cs="Times New Roman"/>
                <w:bCs/>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2A356A"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65026DC"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BEF896F"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1:5</w:t>
            </w:r>
          </w:p>
        </w:tc>
      </w:tr>
      <w:tr w:rsidR="00DC0CBC" w:rsidRPr="00725E27" w14:paraId="5EF0801E"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0171B091"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018F55FD"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CBR Machines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2E27DEF"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60639E9"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7E88984"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1:25</w:t>
            </w:r>
          </w:p>
        </w:tc>
      </w:tr>
      <w:tr w:rsidR="00DC0CBC" w:rsidRPr="00725E27" w14:paraId="56939111"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4B6FDFB5"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DE5F04F" w14:textId="77777777" w:rsidR="009F111B" w:rsidRPr="00725E27" w:rsidRDefault="009F111B" w:rsidP="002B3FB2">
            <w:pPr>
              <w:spacing w:after="0" w:line="360" w:lineRule="auto"/>
              <w:contextualSpacing/>
              <w:rPr>
                <w:rFonts w:eastAsia="Times New Roman" w:cs="Times New Roman"/>
                <w:szCs w:val="24"/>
              </w:rPr>
            </w:pPr>
            <w:r w:rsidRPr="00725E27">
              <w:rPr>
                <w:rFonts w:eastAsia="Times New Roman" w:cs="Times New Roman"/>
                <w:szCs w:val="24"/>
              </w:rPr>
              <w:t>Crushing machines</w:t>
            </w:r>
          </w:p>
          <w:p w14:paraId="1940BA1A" w14:textId="77777777" w:rsidR="009F111B" w:rsidRPr="00725E27" w:rsidRDefault="009F111B" w:rsidP="002B3FB2">
            <w:pPr>
              <w:spacing w:after="0" w:line="360" w:lineRule="auto"/>
              <w:contextualSpacing/>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304226"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D66895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1AEB646" w14:textId="77777777" w:rsidR="009F111B" w:rsidRPr="00725E27" w:rsidRDefault="009F111B" w:rsidP="002B3FB2">
            <w:pPr>
              <w:spacing w:line="360" w:lineRule="auto"/>
              <w:rPr>
                <w:rFonts w:cs="Times New Roman"/>
                <w:szCs w:val="24"/>
              </w:rPr>
            </w:pPr>
            <w:r w:rsidRPr="00725E27">
              <w:rPr>
                <w:rFonts w:eastAsia="@MS Mincho" w:cs="Times New Roman"/>
                <w:bCs/>
                <w:szCs w:val="24"/>
                <w:lang w:val="en-GB"/>
              </w:rPr>
              <w:t>1:25</w:t>
            </w:r>
          </w:p>
        </w:tc>
      </w:tr>
      <w:tr w:rsidR="009F111B" w:rsidRPr="00725E27" w14:paraId="4ED22B81" w14:textId="77777777" w:rsidTr="002B3FB2">
        <w:tc>
          <w:tcPr>
            <w:tcW w:w="1224" w:type="dxa"/>
            <w:tcBorders>
              <w:top w:val="single" w:sz="4" w:space="0" w:color="auto"/>
              <w:left w:val="single" w:sz="4" w:space="0" w:color="auto"/>
              <w:bottom w:val="single" w:sz="4" w:space="0" w:color="auto"/>
              <w:right w:val="single" w:sz="4" w:space="0" w:color="auto"/>
            </w:tcBorders>
            <w:shd w:val="clear" w:color="auto" w:fill="auto"/>
          </w:tcPr>
          <w:p w14:paraId="763119E8" w14:textId="77777777" w:rsidR="009F111B" w:rsidRPr="00725E27" w:rsidRDefault="009F111B" w:rsidP="004470E5">
            <w:pPr>
              <w:numPr>
                <w:ilvl w:val="2"/>
                <w:numId w:val="525"/>
              </w:numPr>
              <w:spacing w:after="120" w:line="360" w:lineRule="auto"/>
              <w:jc w:val="left"/>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4BBC63A" w14:textId="77777777" w:rsidR="009F111B" w:rsidRPr="00725E27" w:rsidRDefault="009F111B" w:rsidP="002B3FB2">
            <w:pPr>
              <w:spacing w:after="0" w:line="360" w:lineRule="auto"/>
              <w:contextualSpacing/>
              <w:rPr>
                <w:rFonts w:eastAsia="Times New Roman" w:cs="Times New Roman"/>
                <w:szCs w:val="24"/>
                <w:lang w:val="en-ZA"/>
              </w:rPr>
            </w:pPr>
            <w:r w:rsidRPr="00725E27">
              <w:rPr>
                <w:rFonts w:eastAsia="Times New Roman" w:cs="Times New Roman"/>
                <w:szCs w:val="24"/>
                <w:lang w:val="en-ZA"/>
              </w:rPr>
              <w:t>saws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B07D1B"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7BC4D14"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DE5AAB1" w14:textId="77777777" w:rsidR="009F111B" w:rsidRPr="00725E27" w:rsidRDefault="009F111B" w:rsidP="002B3FB2">
            <w:pPr>
              <w:spacing w:line="360" w:lineRule="auto"/>
              <w:rPr>
                <w:rFonts w:eastAsia="@MS Mincho" w:cs="Times New Roman"/>
                <w:bCs/>
                <w:szCs w:val="24"/>
                <w:lang w:val="en-GB"/>
              </w:rPr>
            </w:pPr>
            <w:r w:rsidRPr="00725E27">
              <w:rPr>
                <w:rFonts w:eastAsia="@MS Mincho" w:cs="Times New Roman"/>
                <w:bCs/>
                <w:szCs w:val="24"/>
                <w:lang w:val="en-GB"/>
              </w:rPr>
              <w:t>1:5</w:t>
            </w:r>
          </w:p>
        </w:tc>
      </w:tr>
    </w:tbl>
    <w:p w14:paraId="6FDBE095" w14:textId="77777777" w:rsidR="009F111B" w:rsidRPr="00725E27" w:rsidRDefault="009F111B" w:rsidP="009F111B">
      <w:pPr>
        <w:spacing w:after="0" w:line="360" w:lineRule="auto"/>
        <w:contextualSpacing/>
        <w:rPr>
          <w:rFonts w:eastAsia="Times New Roman" w:cs="Times New Roman"/>
          <w:szCs w:val="24"/>
          <w:lang w:val="en-ZA"/>
        </w:rPr>
      </w:pPr>
    </w:p>
    <w:p w14:paraId="6143A378" w14:textId="77777777" w:rsidR="009F111B" w:rsidRPr="00725E27" w:rsidRDefault="009F111B">
      <w:pPr>
        <w:jc w:val="left"/>
        <w:rPr>
          <w:rFonts w:eastAsia="SimSun" w:cs="Times New Roman"/>
          <w:b/>
          <w:szCs w:val="24"/>
          <w:lang w:eastAsia="en-GB"/>
        </w:rPr>
      </w:pPr>
    </w:p>
    <w:p w14:paraId="7AE32FCC" w14:textId="77777777" w:rsidR="00CE1315" w:rsidRPr="00725E27" w:rsidRDefault="00CE1315" w:rsidP="00CE1315">
      <w:pPr>
        <w:pStyle w:val="Heading2"/>
      </w:pPr>
      <w:bookmarkStart w:id="96" w:name="_Toc197173398"/>
      <w:bookmarkEnd w:id="87"/>
      <w:bookmarkEnd w:id="88"/>
      <w:bookmarkEnd w:id="89"/>
      <w:r w:rsidRPr="00725E27">
        <w:t>MEASUREMENTS, ESTIMATION AND COSTING PRINCIPLES 1</w:t>
      </w:r>
      <w:bookmarkEnd w:id="96"/>
    </w:p>
    <w:p w14:paraId="0784A76C" w14:textId="77777777" w:rsidR="003639A7" w:rsidRPr="00725E27" w:rsidRDefault="003639A7" w:rsidP="003639A7"/>
    <w:p w14:paraId="78AD92F3" w14:textId="75EF0BB9" w:rsidR="00CE1315" w:rsidRPr="00725E27" w:rsidRDefault="00CE1315" w:rsidP="00CE1315">
      <w:pPr>
        <w:spacing w:after="0"/>
        <w:rPr>
          <w:rFonts w:eastAsia="Times New Roman" w:cs="Times New Roman"/>
          <w:b/>
          <w:szCs w:val="24"/>
        </w:rPr>
      </w:pPr>
      <w:r w:rsidRPr="00725E27">
        <w:rPr>
          <w:rFonts w:eastAsia="Times New Roman" w:cs="Times New Roman"/>
          <w:b/>
          <w:szCs w:val="24"/>
        </w:rPr>
        <w:t xml:space="preserve">UNIT CODE: </w:t>
      </w:r>
      <w:r w:rsidR="004A2286" w:rsidRPr="00725E27">
        <w:rPr>
          <w:rFonts w:cs="Times New Roman"/>
          <w:b/>
          <w:szCs w:val="24"/>
        </w:rPr>
        <w:t>0732 551 1</w:t>
      </w:r>
      <w:r w:rsidR="00783EC6" w:rsidRPr="00725E27">
        <w:rPr>
          <w:rFonts w:cs="Times New Roman"/>
          <w:b/>
          <w:szCs w:val="24"/>
        </w:rPr>
        <w:t>5</w:t>
      </w:r>
      <w:r w:rsidR="004A2286" w:rsidRPr="00725E27">
        <w:rPr>
          <w:rFonts w:cs="Times New Roman"/>
          <w:b/>
          <w:szCs w:val="24"/>
        </w:rPr>
        <w:t>A</w:t>
      </w:r>
    </w:p>
    <w:p w14:paraId="35EB7F92" w14:textId="77777777" w:rsidR="00CE1315" w:rsidRPr="00725E27" w:rsidRDefault="00CE1315" w:rsidP="00CE1315">
      <w:pPr>
        <w:spacing w:after="0"/>
        <w:rPr>
          <w:rFonts w:eastAsia="Times New Roman" w:cs="Times New Roman"/>
          <w:szCs w:val="24"/>
        </w:rPr>
      </w:pPr>
      <w:r w:rsidRPr="00725E27">
        <w:rPr>
          <w:rFonts w:eastAsia="Times New Roman" w:cs="Times New Roman"/>
          <w:b/>
          <w:szCs w:val="24"/>
        </w:rPr>
        <w:t xml:space="preserve">UNIT DURATION: </w:t>
      </w:r>
      <w:r w:rsidRPr="00725E27">
        <w:rPr>
          <w:rFonts w:eastAsia="Times New Roman" w:cs="Times New Roman"/>
          <w:szCs w:val="24"/>
        </w:rPr>
        <w:t>60 HOURS</w:t>
      </w:r>
    </w:p>
    <w:p w14:paraId="2689D14B" w14:textId="77777777" w:rsidR="00CE1315" w:rsidRPr="00725E27" w:rsidRDefault="00CE1315" w:rsidP="00CE1315">
      <w:pPr>
        <w:spacing w:after="0"/>
        <w:rPr>
          <w:rFonts w:eastAsia="Times New Roman" w:cs="Times New Roman"/>
          <w:b/>
          <w:szCs w:val="24"/>
        </w:rPr>
      </w:pPr>
    </w:p>
    <w:p w14:paraId="102EE824" w14:textId="77777777" w:rsidR="00CE1315" w:rsidRPr="00725E27" w:rsidRDefault="00CE1315" w:rsidP="00CE1315">
      <w:pPr>
        <w:spacing w:after="0"/>
        <w:rPr>
          <w:rFonts w:eastAsia="Times New Roman" w:cs="Times New Roman"/>
          <w:szCs w:val="24"/>
        </w:rPr>
      </w:pPr>
      <w:r w:rsidRPr="00725E27">
        <w:rPr>
          <w:rFonts w:eastAsia="Times New Roman" w:cs="Times New Roman"/>
          <w:b/>
          <w:szCs w:val="24"/>
        </w:rPr>
        <w:t>Relationship to Occupational Standards</w:t>
      </w:r>
    </w:p>
    <w:p w14:paraId="728C61E6" w14:textId="77777777" w:rsidR="00CE1315" w:rsidRPr="00725E27" w:rsidRDefault="00CE1315" w:rsidP="00CE1315">
      <w:pPr>
        <w:spacing w:after="0"/>
        <w:rPr>
          <w:rFonts w:eastAsia="Times New Roman" w:cs="Times New Roman"/>
          <w:szCs w:val="24"/>
        </w:rPr>
      </w:pPr>
      <w:r w:rsidRPr="00725E27">
        <w:rPr>
          <w:rFonts w:eastAsia="Times New Roman" w:cs="Times New Roman"/>
          <w:szCs w:val="24"/>
        </w:rPr>
        <w:t>This unit addresses the Unit of Competency: Perform measurements and cost estimation</w:t>
      </w:r>
    </w:p>
    <w:p w14:paraId="0E94B6EF" w14:textId="77777777" w:rsidR="00CE1315" w:rsidRPr="00725E27" w:rsidRDefault="00CE1315" w:rsidP="00CE1315">
      <w:pPr>
        <w:spacing w:after="0"/>
        <w:rPr>
          <w:rFonts w:eastAsia="Times New Roman" w:cs="Times New Roman"/>
          <w:b/>
          <w:szCs w:val="24"/>
        </w:rPr>
      </w:pPr>
    </w:p>
    <w:p w14:paraId="7A3AA465" w14:textId="77777777" w:rsidR="00CE1315" w:rsidRPr="00725E27" w:rsidRDefault="00CE1315" w:rsidP="00CE1315">
      <w:pPr>
        <w:spacing w:after="0"/>
        <w:rPr>
          <w:rFonts w:eastAsia="Times New Roman" w:cs="Times New Roman"/>
          <w:szCs w:val="24"/>
        </w:rPr>
      </w:pPr>
      <w:r w:rsidRPr="00725E27">
        <w:rPr>
          <w:rFonts w:eastAsia="Times New Roman" w:cs="Times New Roman"/>
          <w:b/>
          <w:szCs w:val="24"/>
        </w:rPr>
        <w:t>Unit Description</w:t>
      </w:r>
    </w:p>
    <w:p w14:paraId="36C1B206" w14:textId="4CD5D656" w:rsidR="00CE1315" w:rsidRPr="00725E27" w:rsidRDefault="00CE1315" w:rsidP="00CE1315">
      <w:pPr>
        <w:spacing w:after="0"/>
        <w:rPr>
          <w:rFonts w:eastAsia="Times New Roman" w:cs="Times New Roman"/>
          <w:szCs w:val="24"/>
        </w:rPr>
      </w:pPr>
      <w:r w:rsidRPr="00725E27">
        <w:rPr>
          <w:rFonts w:eastAsia="Times New Roman" w:cs="Times New Roman"/>
          <w:szCs w:val="24"/>
        </w:rPr>
        <w:t>This unit describes competencies required to Perform measurements and cost estimation. It involves; working up dimensions, taking off quantities, abstracting measured quantities and preparing tender documents</w:t>
      </w:r>
      <w:r w:rsidR="003639A7" w:rsidRPr="00725E27">
        <w:rPr>
          <w:rFonts w:eastAsia="Times New Roman" w:cs="Times New Roman"/>
          <w:szCs w:val="24"/>
        </w:rPr>
        <w:t>.</w:t>
      </w:r>
      <w:r w:rsidRPr="00725E27">
        <w:rPr>
          <w:rFonts w:eastAsia="Times New Roman" w:cs="Times New Roman"/>
          <w:szCs w:val="24"/>
        </w:rPr>
        <w:t xml:space="preserve"> </w:t>
      </w:r>
    </w:p>
    <w:p w14:paraId="2DAFD046" w14:textId="77777777" w:rsidR="003639A7" w:rsidRPr="00725E27" w:rsidRDefault="003639A7" w:rsidP="00CE1315">
      <w:pPr>
        <w:spacing w:after="0"/>
        <w:rPr>
          <w:rFonts w:eastAsia="Times New Roman" w:cs="Times New Roman"/>
          <w:szCs w:val="24"/>
        </w:rPr>
      </w:pPr>
    </w:p>
    <w:p w14:paraId="3FD7696B"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Summary of Learning Outcomes</w:t>
      </w:r>
    </w:p>
    <w:tbl>
      <w:tblPr>
        <w:tblW w:w="895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6"/>
        <w:gridCol w:w="4691"/>
      </w:tblGrid>
      <w:tr w:rsidR="00DC0CBC" w:rsidRPr="00725E27" w14:paraId="25F371A6" w14:textId="77777777" w:rsidTr="005161CB">
        <w:trPr>
          <w:trHeight w:val="405"/>
        </w:trPr>
        <w:tc>
          <w:tcPr>
            <w:tcW w:w="4266" w:type="dxa"/>
            <w:tcBorders>
              <w:top w:val="single" w:sz="4" w:space="0" w:color="000000"/>
              <w:left w:val="single" w:sz="4" w:space="0" w:color="000000"/>
              <w:bottom w:val="single" w:sz="4" w:space="0" w:color="000000"/>
              <w:right w:val="single" w:sz="4" w:space="0" w:color="000000"/>
            </w:tcBorders>
          </w:tcPr>
          <w:p w14:paraId="45F41486" w14:textId="77777777" w:rsidR="005161CB" w:rsidRPr="00725E27" w:rsidRDefault="005161CB" w:rsidP="005161CB">
            <w:pPr>
              <w:rPr>
                <w:rFonts w:eastAsia="Times New Roman" w:cs="Times New Roman"/>
                <w:szCs w:val="24"/>
              </w:rPr>
            </w:pPr>
          </w:p>
          <w:p w14:paraId="3FC42CAD" w14:textId="77777777" w:rsidR="005161CB" w:rsidRPr="00725E27" w:rsidRDefault="005161CB" w:rsidP="005161CB">
            <w:pPr>
              <w:rPr>
                <w:rFonts w:eastAsia="Times New Roman" w:cs="Times New Roman"/>
                <w:b/>
                <w:bCs/>
                <w:szCs w:val="24"/>
              </w:rPr>
            </w:pPr>
            <w:r w:rsidRPr="00725E27">
              <w:rPr>
                <w:rFonts w:eastAsia="Times New Roman" w:cs="Times New Roman"/>
                <w:b/>
                <w:bCs/>
                <w:szCs w:val="24"/>
              </w:rPr>
              <w:t>Learning Outcomes</w:t>
            </w:r>
          </w:p>
        </w:tc>
        <w:tc>
          <w:tcPr>
            <w:tcW w:w="4691" w:type="dxa"/>
            <w:tcBorders>
              <w:top w:val="single" w:sz="4" w:space="0" w:color="000000"/>
              <w:left w:val="single" w:sz="4" w:space="0" w:color="000000"/>
              <w:bottom w:val="single" w:sz="4" w:space="0" w:color="000000"/>
              <w:right w:val="single" w:sz="4" w:space="0" w:color="000000"/>
            </w:tcBorders>
          </w:tcPr>
          <w:p w14:paraId="63F2B413" w14:textId="77777777" w:rsidR="005161CB" w:rsidRPr="00725E27" w:rsidRDefault="005161CB" w:rsidP="005161CB">
            <w:pPr>
              <w:jc w:val="center"/>
              <w:rPr>
                <w:rFonts w:eastAsia="Times New Roman" w:cs="Times New Roman"/>
                <w:b/>
                <w:szCs w:val="24"/>
              </w:rPr>
            </w:pPr>
          </w:p>
          <w:p w14:paraId="70F324D3"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3AD8B062" w14:textId="77777777" w:rsidR="005161CB" w:rsidRPr="00725E27" w:rsidRDefault="005161CB" w:rsidP="005161CB">
            <w:pPr>
              <w:jc w:val="center"/>
              <w:rPr>
                <w:rFonts w:eastAsia="Times New Roman" w:cs="Times New Roman"/>
                <w:b/>
                <w:szCs w:val="24"/>
              </w:rPr>
            </w:pPr>
          </w:p>
        </w:tc>
      </w:tr>
      <w:tr w:rsidR="00DC0CBC" w:rsidRPr="00725E27" w14:paraId="57F14DB8" w14:textId="77777777" w:rsidTr="009B1029">
        <w:trPr>
          <w:trHeight w:val="405"/>
        </w:trPr>
        <w:tc>
          <w:tcPr>
            <w:tcW w:w="4266" w:type="dxa"/>
          </w:tcPr>
          <w:p w14:paraId="075BC32D" w14:textId="77777777" w:rsidR="009B1029" w:rsidRPr="00725E27" w:rsidRDefault="009B1029" w:rsidP="004470E5">
            <w:pPr>
              <w:pStyle w:val="ListParagraph"/>
              <w:numPr>
                <w:ilvl w:val="0"/>
                <w:numId w:val="588"/>
              </w:numPr>
              <w:jc w:val="left"/>
              <w:rPr>
                <w:rFonts w:eastAsia="Times New Roman"/>
                <w:szCs w:val="24"/>
                <w:lang w:val="en-GB"/>
              </w:rPr>
            </w:pPr>
            <w:r w:rsidRPr="00725E27">
              <w:rPr>
                <w:rFonts w:eastAsia="Times New Roman"/>
                <w:szCs w:val="24"/>
                <w:lang w:val="en-GB"/>
              </w:rPr>
              <w:t xml:space="preserve">To Apply construction </w:t>
            </w:r>
            <w:r w:rsidR="00CB1246" w:rsidRPr="00725E27">
              <w:rPr>
                <w:rFonts w:eastAsia="Times New Roman"/>
                <w:szCs w:val="24"/>
                <w:lang w:val="en-GB"/>
              </w:rPr>
              <w:t>Superstructure work</w:t>
            </w:r>
            <w:r w:rsidRPr="00725E27">
              <w:rPr>
                <w:rFonts w:eastAsia="Times New Roman"/>
                <w:szCs w:val="24"/>
                <w:lang w:val="en-GB"/>
              </w:rPr>
              <w:t xml:space="preserve"> taking off principles</w:t>
            </w:r>
          </w:p>
        </w:tc>
        <w:tc>
          <w:tcPr>
            <w:tcW w:w="4691" w:type="dxa"/>
          </w:tcPr>
          <w:p w14:paraId="665B4EF7" w14:textId="77777777" w:rsidR="009B1029" w:rsidRPr="00725E27" w:rsidRDefault="009B1029" w:rsidP="005161CB">
            <w:pPr>
              <w:jc w:val="center"/>
              <w:rPr>
                <w:rFonts w:eastAsia="Times New Roman" w:cs="Times New Roman"/>
                <w:b/>
                <w:szCs w:val="24"/>
                <w:lang w:val="en-GB"/>
              </w:rPr>
            </w:pPr>
            <w:r w:rsidRPr="00725E27">
              <w:rPr>
                <w:rFonts w:eastAsia="Times New Roman" w:cs="Times New Roman"/>
                <w:b/>
                <w:szCs w:val="24"/>
              </w:rPr>
              <w:t>20</w:t>
            </w:r>
          </w:p>
        </w:tc>
      </w:tr>
      <w:tr w:rsidR="00DC0CBC" w:rsidRPr="00725E27" w14:paraId="568CA437" w14:textId="77777777" w:rsidTr="009B1029">
        <w:trPr>
          <w:trHeight w:val="405"/>
        </w:trPr>
        <w:tc>
          <w:tcPr>
            <w:tcW w:w="4266" w:type="dxa"/>
          </w:tcPr>
          <w:p w14:paraId="5F3F6C93" w14:textId="77777777" w:rsidR="009B1029" w:rsidRPr="00725E27" w:rsidRDefault="009B1029" w:rsidP="004470E5">
            <w:pPr>
              <w:pStyle w:val="ListParagraph"/>
              <w:numPr>
                <w:ilvl w:val="0"/>
                <w:numId w:val="588"/>
              </w:numPr>
              <w:rPr>
                <w:rFonts w:eastAsia="Times New Roman"/>
                <w:szCs w:val="24"/>
              </w:rPr>
            </w:pPr>
            <w:r w:rsidRPr="00725E27">
              <w:rPr>
                <w:rFonts w:eastAsia="Times New Roman"/>
                <w:szCs w:val="24"/>
              </w:rPr>
              <w:t xml:space="preserve">To Abstract measured quantities </w:t>
            </w:r>
          </w:p>
        </w:tc>
        <w:tc>
          <w:tcPr>
            <w:tcW w:w="4691" w:type="dxa"/>
          </w:tcPr>
          <w:p w14:paraId="1F35305A" w14:textId="77777777" w:rsidR="009B1029" w:rsidRPr="00725E27" w:rsidRDefault="009B1029" w:rsidP="005161CB">
            <w:pPr>
              <w:jc w:val="center"/>
              <w:rPr>
                <w:rFonts w:eastAsia="Times New Roman" w:cs="Times New Roman"/>
                <w:b/>
                <w:szCs w:val="24"/>
              </w:rPr>
            </w:pPr>
            <w:r w:rsidRPr="00725E27">
              <w:rPr>
                <w:rFonts w:eastAsia="Times New Roman" w:cs="Times New Roman"/>
                <w:b/>
                <w:szCs w:val="24"/>
              </w:rPr>
              <w:t>20</w:t>
            </w:r>
          </w:p>
        </w:tc>
      </w:tr>
      <w:tr w:rsidR="00DC0CBC" w:rsidRPr="00725E27" w14:paraId="2A6BA77C" w14:textId="77777777" w:rsidTr="009B1029">
        <w:trPr>
          <w:trHeight w:val="405"/>
        </w:trPr>
        <w:tc>
          <w:tcPr>
            <w:tcW w:w="4266" w:type="dxa"/>
          </w:tcPr>
          <w:p w14:paraId="6C84C2AC" w14:textId="77777777" w:rsidR="009B1029" w:rsidRPr="00725E27" w:rsidRDefault="009B1029" w:rsidP="004470E5">
            <w:pPr>
              <w:pStyle w:val="ListParagraph"/>
              <w:numPr>
                <w:ilvl w:val="0"/>
                <w:numId w:val="588"/>
              </w:numPr>
              <w:rPr>
                <w:rFonts w:eastAsia="Times New Roman"/>
                <w:szCs w:val="24"/>
              </w:rPr>
            </w:pPr>
            <w:r w:rsidRPr="00725E27">
              <w:rPr>
                <w:rFonts w:eastAsia="Times New Roman"/>
                <w:szCs w:val="24"/>
              </w:rPr>
              <w:t>To Prepare bill of quantities</w:t>
            </w:r>
          </w:p>
        </w:tc>
        <w:tc>
          <w:tcPr>
            <w:tcW w:w="4691" w:type="dxa"/>
          </w:tcPr>
          <w:p w14:paraId="3C2D2184" w14:textId="77777777" w:rsidR="009B1029" w:rsidRPr="00725E27" w:rsidRDefault="009B1029" w:rsidP="005161CB">
            <w:pPr>
              <w:jc w:val="center"/>
              <w:rPr>
                <w:rFonts w:eastAsia="Times New Roman" w:cs="Times New Roman"/>
                <w:b/>
                <w:szCs w:val="24"/>
              </w:rPr>
            </w:pPr>
            <w:r w:rsidRPr="00725E27">
              <w:rPr>
                <w:rFonts w:eastAsia="Times New Roman" w:cs="Times New Roman"/>
                <w:b/>
                <w:szCs w:val="24"/>
              </w:rPr>
              <w:t>20</w:t>
            </w:r>
          </w:p>
        </w:tc>
      </w:tr>
      <w:tr w:rsidR="00DC0CBC" w:rsidRPr="00725E27" w14:paraId="223B452A" w14:textId="77777777" w:rsidTr="009B1029">
        <w:trPr>
          <w:trHeight w:val="405"/>
        </w:trPr>
        <w:tc>
          <w:tcPr>
            <w:tcW w:w="4266" w:type="dxa"/>
          </w:tcPr>
          <w:p w14:paraId="7F05146A" w14:textId="77777777" w:rsidR="009B1029" w:rsidRPr="00725E27" w:rsidRDefault="009B1029" w:rsidP="005161CB">
            <w:pPr>
              <w:rPr>
                <w:rFonts w:eastAsia="Times New Roman" w:cs="Times New Roman"/>
                <w:b/>
                <w:szCs w:val="24"/>
              </w:rPr>
            </w:pPr>
          </w:p>
        </w:tc>
        <w:tc>
          <w:tcPr>
            <w:tcW w:w="4691" w:type="dxa"/>
          </w:tcPr>
          <w:p w14:paraId="00ED1495" w14:textId="77777777" w:rsidR="009B1029" w:rsidRPr="00725E27" w:rsidRDefault="009B1029" w:rsidP="005161CB">
            <w:pPr>
              <w:jc w:val="center"/>
              <w:rPr>
                <w:rFonts w:eastAsia="Times New Roman" w:cs="Times New Roman"/>
                <w:b/>
                <w:szCs w:val="24"/>
              </w:rPr>
            </w:pPr>
          </w:p>
        </w:tc>
      </w:tr>
      <w:tr w:rsidR="009B1029" w:rsidRPr="00725E27" w14:paraId="4F3E1860" w14:textId="77777777" w:rsidTr="009B1029">
        <w:trPr>
          <w:trHeight w:val="405"/>
        </w:trPr>
        <w:tc>
          <w:tcPr>
            <w:tcW w:w="4266" w:type="dxa"/>
          </w:tcPr>
          <w:p w14:paraId="56D9161A" w14:textId="77777777" w:rsidR="009B1029" w:rsidRPr="00725E27" w:rsidRDefault="009B1029" w:rsidP="005161CB">
            <w:pPr>
              <w:rPr>
                <w:rFonts w:eastAsia="Times New Roman" w:cs="Times New Roman"/>
                <w:b/>
                <w:szCs w:val="24"/>
              </w:rPr>
            </w:pPr>
            <w:r w:rsidRPr="00725E27">
              <w:rPr>
                <w:rFonts w:eastAsia="Times New Roman" w:cs="Times New Roman"/>
                <w:b/>
                <w:szCs w:val="24"/>
              </w:rPr>
              <w:t>TOTAL</w:t>
            </w:r>
          </w:p>
        </w:tc>
        <w:tc>
          <w:tcPr>
            <w:tcW w:w="4691" w:type="dxa"/>
          </w:tcPr>
          <w:p w14:paraId="6131D17A" w14:textId="77777777" w:rsidR="009B1029" w:rsidRPr="00725E27" w:rsidRDefault="009B1029" w:rsidP="005161CB">
            <w:pPr>
              <w:jc w:val="center"/>
              <w:rPr>
                <w:rFonts w:eastAsia="Times New Roman" w:cs="Times New Roman"/>
                <w:b/>
                <w:szCs w:val="24"/>
              </w:rPr>
            </w:pPr>
            <w:r w:rsidRPr="00725E27">
              <w:rPr>
                <w:rFonts w:eastAsia="Times New Roman" w:cs="Times New Roman"/>
                <w:b/>
                <w:szCs w:val="24"/>
              </w:rPr>
              <w:t>60</w:t>
            </w:r>
          </w:p>
        </w:tc>
      </w:tr>
    </w:tbl>
    <w:p w14:paraId="1C39F9A9" w14:textId="77777777" w:rsidR="00CE1315" w:rsidRPr="00725E27" w:rsidRDefault="00CE1315" w:rsidP="00CE1315">
      <w:pPr>
        <w:spacing w:after="0"/>
        <w:rPr>
          <w:rFonts w:eastAsia="Times New Roman" w:cs="Times New Roman"/>
          <w:b/>
          <w:szCs w:val="24"/>
        </w:rPr>
      </w:pPr>
    </w:p>
    <w:p w14:paraId="772B999D"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Learning Outcomes, Content and Suggested Assessment Methods</w:t>
      </w:r>
    </w:p>
    <w:p w14:paraId="5EB11857" w14:textId="77777777" w:rsidR="00CE1315" w:rsidRPr="00725E27" w:rsidRDefault="00CE1315" w:rsidP="00CE1315">
      <w:pPr>
        <w:rPr>
          <w:rFonts w:cs="Times New Roman"/>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59"/>
        <w:gridCol w:w="2339"/>
      </w:tblGrid>
      <w:tr w:rsidR="00725E27" w:rsidRPr="00725E27" w14:paraId="3A097884" w14:textId="77777777" w:rsidTr="00C24A23">
        <w:trPr>
          <w:trHeight w:val="620"/>
          <w:tblHeader/>
        </w:trPr>
        <w:tc>
          <w:tcPr>
            <w:tcW w:w="1295" w:type="pct"/>
            <w:tcBorders>
              <w:top w:val="single" w:sz="4" w:space="0" w:color="auto"/>
              <w:left w:val="single" w:sz="4" w:space="0" w:color="auto"/>
              <w:bottom w:val="single" w:sz="4" w:space="0" w:color="auto"/>
              <w:right w:val="single" w:sz="4" w:space="0" w:color="auto"/>
            </w:tcBorders>
          </w:tcPr>
          <w:p w14:paraId="4AFFA8A2" w14:textId="77777777" w:rsidR="00CE1315" w:rsidRPr="00725E27" w:rsidRDefault="00CE1315" w:rsidP="00C24A23">
            <w:pPr>
              <w:spacing w:after="0" w:line="360" w:lineRule="auto"/>
              <w:rPr>
                <w:rFonts w:cs="Times New Roman"/>
                <w:szCs w:val="24"/>
              </w:rPr>
            </w:pPr>
            <w:r w:rsidRPr="00725E27">
              <w:rPr>
                <w:rFonts w:cs="Times New Roman"/>
                <w:b/>
                <w:szCs w:val="24"/>
                <w:lang w:val="en-ZA"/>
              </w:rPr>
              <w:t>Learning Outcome</w:t>
            </w:r>
          </w:p>
        </w:tc>
        <w:tc>
          <w:tcPr>
            <w:tcW w:w="2501" w:type="pct"/>
            <w:tcBorders>
              <w:top w:val="single" w:sz="4" w:space="0" w:color="auto"/>
              <w:left w:val="single" w:sz="4" w:space="0" w:color="auto"/>
              <w:bottom w:val="single" w:sz="4" w:space="0" w:color="auto"/>
              <w:right w:val="single" w:sz="4" w:space="0" w:color="auto"/>
            </w:tcBorders>
          </w:tcPr>
          <w:p w14:paraId="4CF51F53"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Content</w:t>
            </w:r>
          </w:p>
        </w:tc>
        <w:tc>
          <w:tcPr>
            <w:tcW w:w="1204" w:type="pct"/>
            <w:tcBorders>
              <w:top w:val="single" w:sz="4" w:space="0" w:color="auto"/>
              <w:left w:val="single" w:sz="4" w:space="0" w:color="auto"/>
              <w:bottom w:val="single" w:sz="4" w:space="0" w:color="auto"/>
              <w:right w:val="single" w:sz="4" w:space="0" w:color="auto"/>
            </w:tcBorders>
          </w:tcPr>
          <w:p w14:paraId="72BF9023"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Suggested Assessment Methods</w:t>
            </w:r>
          </w:p>
        </w:tc>
      </w:tr>
      <w:tr w:rsidR="00725E27" w:rsidRPr="00725E27" w14:paraId="3F7DA5FF"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186125B7" w14:textId="77777777" w:rsidR="00CE1315" w:rsidRPr="00725E27" w:rsidRDefault="00CE1315" w:rsidP="00C24A23">
            <w:pPr>
              <w:spacing w:after="0" w:line="360" w:lineRule="auto"/>
              <w:rPr>
                <w:rFonts w:cs="Times New Roman"/>
                <w:b/>
                <w:kern w:val="28"/>
                <w:szCs w:val="24"/>
              </w:rPr>
            </w:pPr>
            <w:bookmarkStart w:id="97" w:name="_Hlk153876095"/>
            <w:r w:rsidRPr="00725E27">
              <w:rPr>
                <w:rFonts w:cs="Times New Roman"/>
                <w:bCs/>
                <w:kern w:val="28"/>
                <w:szCs w:val="24"/>
                <w:lang w:eastAsia="en-GB"/>
              </w:rPr>
              <w:t xml:space="preserve">1. </w:t>
            </w:r>
            <w:r w:rsidRPr="00725E27">
              <w:rPr>
                <w:rFonts w:cs="Times New Roman"/>
                <w:szCs w:val="24"/>
              </w:rPr>
              <w:t>Apply Work up dimensions techniques</w:t>
            </w:r>
            <w:bookmarkEnd w:id="97"/>
          </w:p>
        </w:tc>
        <w:tc>
          <w:tcPr>
            <w:tcW w:w="2501" w:type="pct"/>
            <w:tcBorders>
              <w:top w:val="single" w:sz="4" w:space="0" w:color="auto"/>
              <w:left w:val="single" w:sz="4" w:space="0" w:color="auto"/>
              <w:bottom w:val="single" w:sz="4" w:space="0" w:color="auto"/>
              <w:right w:val="single" w:sz="4" w:space="0" w:color="auto"/>
            </w:tcBorders>
          </w:tcPr>
          <w:p w14:paraId="61F09513" w14:textId="77777777" w:rsidR="00CE1315" w:rsidRPr="00725E27" w:rsidRDefault="00CE1315" w:rsidP="004470E5">
            <w:pPr>
              <w:pStyle w:val="ListParagraph"/>
              <w:numPr>
                <w:ilvl w:val="1"/>
                <w:numId w:val="104"/>
              </w:numPr>
              <w:spacing w:after="0" w:line="360" w:lineRule="auto"/>
              <w:rPr>
                <w:rFonts w:eastAsia="Times New Roman"/>
                <w:szCs w:val="24"/>
              </w:rPr>
            </w:pPr>
            <w:r w:rsidRPr="00725E27">
              <w:rPr>
                <w:rFonts w:eastAsia="Times New Roman"/>
                <w:b/>
                <w:szCs w:val="24"/>
              </w:rPr>
              <w:t xml:space="preserve">Terms and concepts </w:t>
            </w:r>
          </w:p>
          <w:p w14:paraId="6593F190" w14:textId="77777777" w:rsidR="00CE1315" w:rsidRPr="00725E27" w:rsidRDefault="00CE1315" w:rsidP="004470E5">
            <w:pPr>
              <w:pStyle w:val="ListParagraph"/>
              <w:numPr>
                <w:ilvl w:val="2"/>
                <w:numId w:val="107"/>
              </w:numPr>
              <w:spacing w:after="0" w:line="360" w:lineRule="auto"/>
              <w:rPr>
                <w:rFonts w:eastAsia="Times New Roman"/>
                <w:szCs w:val="24"/>
              </w:rPr>
            </w:pPr>
            <w:proofErr w:type="spellStart"/>
            <w:r w:rsidRPr="00725E27">
              <w:rPr>
                <w:rFonts w:eastAsia="Times New Roman"/>
                <w:szCs w:val="24"/>
              </w:rPr>
              <w:t>Timesing</w:t>
            </w:r>
            <w:proofErr w:type="spellEnd"/>
          </w:p>
          <w:p w14:paraId="77A6FE38" w14:textId="77777777" w:rsidR="00CE1315" w:rsidRPr="00725E27" w:rsidRDefault="00CE1315" w:rsidP="004470E5">
            <w:pPr>
              <w:pStyle w:val="ListParagraph"/>
              <w:numPr>
                <w:ilvl w:val="2"/>
                <w:numId w:val="107"/>
              </w:numPr>
              <w:spacing w:after="0" w:line="360" w:lineRule="auto"/>
              <w:rPr>
                <w:rFonts w:eastAsia="Times New Roman"/>
                <w:szCs w:val="24"/>
              </w:rPr>
            </w:pPr>
            <w:r w:rsidRPr="00725E27">
              <w:rPr>
                <w:rFonts w:eastAsia="Times New Roman"/>
                <w:szCs w:val="24"/>
              </w:rPr>
              <w:t>Abstracting</w:t>
            </w:r>
          </w:p>
          <w:p w14:paraId="5C73B389" w14:textId="77777777" w:rsidR="00CE1315" w:rsidRPr="00725E27" w:rsidRDefault="00CE1315" w:rsidP="004470E5">
            <w:pPr>
              <w:pStyle w:val="ListParagraph"/>
              <w:numPr>
                <w:ilvl w:val="2"/>
                <w:numId w:val="107"/>
              </w:numPr>
              <w:spacing w:after="0" w:line="360" w:lineRule="auto"/>
              <w:rPr>
                <w:rFonts w:eastAsia="Times New Roman"/>
                <w:szCs w:val="24"/>
              </w:rPr>
            </w:pPr>
            <w:r w:rsidRPr="00725E27">
              <w:rPr>
                <w:rFonts w:eastAsia="Times New Roman"/>
                <w:szCs w:val="24"/>
              </w:rPr>
              <w:t>Bill of Quantities</w:t>
            </w:r>
          </w:p>
          <w:p w14:paraId="5DBB7F16" w14:textId="77777777" w:rsidR="00CE1315" w:rsidRPr="00725E27" w:rsidRDefault="00CE1315" w:rsidP="004470E5">
            <w:pPr>
              <w:pStyle w:val="ListParagraph"/>
              <w:numPr>
                <w:ilvl w:val="2"/>
                <w:numId w:val="107"/>
              </w:numPr>
              <w:spacing w:after="0" w:line="360" w:lineRule="auto"/>
              <w:rPr>
                <w:rFonts w:eastAsia="Times New Roman"/>
                <w:szCs w:val="24"/>
              </w:rPr>
            </w:pPr>
            <w:r w:rsidRPr="00725E27">
              <w:rPr>
                <w:rFonts w:eastAsia="Times New Roman"/>
                <w:szCs w:val="24"/>
              </w:rPr>
              <w:lastRenderedPageBreak/>
              <w:t>Working up</w:t>
            </w:r>
          </w:p>
          <w:p w14:paraId="7D07538B" w14:textId="77777777" w:rsidR="00CE1315" w:rsidRPr="00725E27" w:rsidRDefault="00CE1315" w:rsidP="004470E5">
            <w:pPr>
              <w:pStyle w:val="ListParagraph"/>
              <w:numPr>
                <w:ilvl w:val="2"/>
                <w:numId w:val="107"/>
              </w:numPr>
              <w:spacing w:after="0" w:line="360" w:lineRule="auto"/>
              <w:rPr>
                <w:rFonts w:eastAsia="Times New Roman"/>
                <w:szCs w:val="24"/>
              </w:rPr>
            </w:pPr>
            <w:r w:rsidRPr="00725E27">
              <w:rPr>
                <w:rFonts w:eastAsia="Times New Roman"/>
                <w:szCs w:val="24"/>
              </w:rPr>
              <w:t>Taking off</w:t>
            </w:r>
          </w:p>
          <w:p w14:paraId="1D1CF28F" w14:textId="77777777" w:rsidR="00CE1315" w:rsidRPr="00725E27" w:rsidRDefault="00CE1315" w:rsidP="004470E5">
            <w:pPr>
              <w:pStyle w:val="ListParagraph"/>
              <w:numPr>
                <w:ilvl w:val="2"/>
                <w:numId w:val="107"/>
              </w:numPr>
              <w:spacing w:after="0" w:line="360" w:lineRule="auto"/>
              <w:rPr>
                <w:rFonts w:eastAsia="Times New Roman"/>
                <w:szCs w:val="24"/>
              </w:rPr>
            </w:pPr>
            <w:r w:rsidRPr="00725E27">
              <w:rPr>
                <w:rFonts w:eastAsia="Times New Roman"/>
                <w:szCs w:val="24"/>
              </w:rPr>
              <w:t xml:space="preserve">Booking </w:t>
            </w:r>
          </w:p>
          <w:p w14:paraId="7A92238C" w14:textId="77777777" w:rsidR="00CE1315" w:rsidRPr="00725E27" w:rsidRDefault="00CE1315" w:rsidP="004470E5">
            <w:pPr>
              <w:pStyle w:val="ListParagraph"/>
              <w:numPr>
                <w:ilvl w:val="2"/>
                <w:numId w:val="107"/>
              </w:numPr>
              <w:spacing w:after="0" w:line="360" w:lineRule="auto"/>
              <w:rPr>
                <w:rFonts w:eastAsia="Times New Roman"/>
                <w:szCs w:val="24"/>
              </w:rPr>
            </w:pPr>
            <w:r w:rsidRPr="00725E27">
              <w:rPr>
                <w:rFonts w:eastAsia="Times New Roman"/>
                <w:szCs w:val="24"/>
              </w:rPr>
              <w:t>Specifications</w:t>
            </w:r>
          </w:p>
          <w:p w14:paraId="536ABCA0" w14:textId="77777777" w:rsidR="00CE1315" w:rsidRPr="00725E27" w:rsidRDefault="00CE1315" w:rsidP="004470E5">
            <w:pPr>
              <w:pStyle w:val="ListParagraph"/>
              <w:numPr>
                <w:ilvl w:val="1"/>
                <w:numId w:val="104"/>
              </w:numPr>
              <w:spacing w:after="0" w:line="360" w:lineRule="auto"/>
              <w:rPr>
                <w:rFonts w:eastAsia="Times New Roman"/>
                <w:szCs w:val="24"/>
              </w:rPr>
            </w:pPr>
            <w:r w:rsidRPr="00725E27">
              <w:rPr>
                <w:rFonts w:eastAsia="Times New Roman"/>
                <w:b/>
                <w:bCs/>
                <w:szCs w:val="24"/>
              </w:rPr>
              <w:t>Interpretation of Working Drawings</w:t>
            </w:r>
          </w:p>
          <w:p w14:paraId="40D32F40" w14:textId="77777777" w:rsidR="00CE1315" w:rsidRPr="00725E27" w:rsidRDefault="00CE1315" w:rsidP="004470E5">
            <w:pPr>
              <w:pStyle w:val="ListParagraph"/>
              <w:numPr>
                <w:ilvl w:val="0"/>
                <w:numId w:val="108"/>
              </w:numPr>
              <w:tabs>
                <w:tab w:val="left" w:pos="720"/>
              </w:tabs>
              <w:spacing w:after="0" w:line="360" w:lineRule="auto"/>
              <w:contextualSpacing w:val="0"/>
              <w:rPr>
                <w:rFonts w:eastAsia="Times New Roman"/>
                <w:vanish/>
                <w:szCs w:val="24"/>
              </w:rPr>
            </w:pPr>
          </w:p>
          <w:p w14:paraId="00C87E06" w14:textId="77777777" w:rsidR="00CE1315" w:rsidRPr="00725E27" w:rsidRDefault="00CE1315" w:rsidP="004470E5">
            <w:pPr>
              <w:pStyle w:val="ListParagraph"/>
              <w:numPr>
                <w:ilvl w:val="1"/>
                <w:numId w:val="108"/>
              </w:numPr>
              <w:tabs>
                <w:tab w:val="left" w:pos="720"/>
                <w:tab w:val="left" w:pos="1440"/>
              </w:tabs>
              <w:spacing w:after="0" w:line="360" w:lineRule="auto"/>
              <w:contextualSpacing w:val="0"/>
              <w:rPr>
                <w:rFonts w:eastAsia="Times New Roman"/>
                <w:vanish/>
                <w:szCs w:val="24"/>
              </w:rPr>
            </w:pPr>
          </w:p>
          <w:p w14:paraId="26976281" w14:textId="77777777" w:rsidR="00CE1315" w:rsidRPr="00725E27" w:rsidRDefault="00CE1315" w:rsidP="004470E5">
            <w:pPr>
              <w:pStyle w:val="ListParagraph"/>
              <w:numPr>
                <w:ilvl w:val="0"/>
                <w:numId w:val="109"/>
              </w:numPr>
              <w:rPr>
                <w:vanish/>
                <w:szCs w:val="24"/>
              </w:rPr>
            </w:pPr>
          </w:p>
          <w:p w14:paraId="18AABCCB" w14:textId="77777777" w:rsidR="00CE1315" w:rsidRPr="00725E27" w:rsidRDefault="00CE1315" w:rsidP="004470E5">
            <w:pPr>
              <w:pStyle w:val="ListParagraph"/>
              <w:numPr>
                <w:ilvl w:val="1"/>
                <w:numId w:val="109"/>
              </w:numPr>
              <w:rPr>
                <w:vanish/>
                <w:szCs w:val="24"/>
              </w:rPr>
            </w:pPr>
          </w:p>
          <w:p w14:paraId="69197320" w14:textId="77777777" w:rsidR="00CE1315" w:rsidRPr="00725E27" w:rsidRDefault="00CE1315" w:rsidP="004470E5">
            <w:pPr>
              <w:pStyle w:val="ListParagraph"/>
              <w:numPr>
                <w:ilvl w:val="1"/>
                <w:numId w:val="109"/>
              </w:numPr>
              <w:rPr>
                <w:vanish/>
                <w:szCs w:val="24"/>
              </w:rPr>
            </w:pPr>
          </w:p>
          <w:p w14:paraId="10627DBD" w14:textId="77777777" w:rsidR="00CE1315" w:rsidRPr="00725E27" w:rsidRDefault="00CE1315" w:rsidP="004470E5">
            <w:pPr>
              <w:pStyle w:val="ListParagraph"/>
              <w:numPr>
                <w:ilvl w:val="2"/>
                <w:numId w:val="109"/>
              </w:numPr>
              <w:rPr>
                <w:szCs w:val="24"/>
              </w:rPr>
            </w:pPr>
            <w:r w:rsidRPr="00725E27">
              <w:rPr>
                <w:szCs w:val="24"/>
              </w:rPr>
              <w:t>Types of working drawings</w:t>
            </w:r>
          </w:p>
          <w:p w14:paraId="2D7E750F" w14:textId="77777777" w:rsidR="00CE1315" w:rsidRPr="00725E27" w:rsidRDefault="00CE1315" w:rsidP="004470E5">
            <w:pPr>
              <w:pStyle w:val="ListParagraph"/>
              <w:numPr>
                <w:ilvl w:val="0"/>
                <w:numId w:val="717"/>
              </w:numPr>
              <w:tabs>
                <w:tab w:val="left" w:pos="2479"/>
              </w:tabs>
              <w:rPr>
                <w:szCs w:val="24"/>
              </w:rPr>
            </w:pPr>
            <w:r w:rsidRPr="00725E27">
              <w:rPr>
                <w:szCs w:val="24"/>
              </w:rPr>
              <w:t xml:space="preserve">Architectural </w:t>
            </w:r>
          </w:p>
          <w:p w14:paraId="675D792B" w14:textId="77777777" w:rsidR="00CE1315" w:rsidRPr="00725E27" w:rsidRDefault="00CE1315" w:rsidP="004470E5">
            <w:pPr>
              <w:pStyle w:val="ListParagraph"/>
              <w:numPr>
                <w:ilvl w:val="0"/>
                <w:numId w:val="717"/>
              </w:numPr>
              <w:tabs>
                <w:tab w:val="left" w:pos="2479"/>
              </w:tabs>
              <w:rPr>
                <w:szCs w:val="24"/>
              </w:rPr>
            </w:pPr>
            <w:r w:rsidRPr="00725E27">
              <w:rPr>
                <w:szCs w:val="24"/>
              </w:rPr>
              <w:t>Structural</w:t>
            </w:r>
          </w:p>
          <w:p w14:paraId="07FE53B8" w14:textId="77777777" w:rsidR="00CE1315" w:rsidRPr="00725E27" w:rsidRDefault="00CE1315" w:rsidP="004470E5">
            <w:pPr>
              <w:pStyle w:val="ListParagraph"/>
              <w:numPr>
                <w:ilvl w:val="0"/>
                <w:numId w:val="717"/>
              </w:numPr>
              <w:tabs>
                <w:tab w:val="left" w:pos="2479"/>
              </w:tabs>
              <w:rPr>
                <w:szCs w:val="24"/>
              </w:rPr>
            </w:pPr>
            <w:r w:rsidRPr="00725E27">
              <w:rPr>
                <w:szCs w:val="24"/>
              </w:rPr>
              <w:t>Electrical</w:t>
            </w:r>
          </w:p>
          <w:p w14:paraId="42DE7F4D" w14:textId="77777777" w:rsidR="00CE1315" w:rsidRPr="00725E27" w:rsidRDefault="00CE1315" w:rsidP="004470E5">
            <w:pPr>
              <w:pStyle w:val="ListParagraph"/>
              <w:numPr>
                <w:ilvl w:val="0"/>
                <w:numId w:val="717"/>
              </w:numPr>
              <w:tabs>
                <w:tab w:val="left" w:pos="2479"/>
              </w:tabs>
              <w:rPr>
                <w:szCs w:val="24"/>
              </w:rPr>
            </w:pPr>
            <w:r w:rsidRPr="00725E27">
              <w:rPr>
                <w:szCs w:val="24"/>
              </w:rPr>
              <w:t xml:space="preserve">Mechanical </w:t>
            </w:r>
          </w:p>
          <w:p w14:paraId="6CC6956C" w14:textId="77777777" w:rsidR="00CE1315" w:rsidRPr="00725E27" w:rsidRDefault="00CE1315" w:rsidP="004470E5">
            <w:pPr>
              <w:pStyle w:val="ListParagraph"/>
              <w:numPr>
                <w:ilvl w:val="0"/>
                <w:numId w:val="717"/>
              </w:numPr>
              <w:tabs>
                <w:tab w:val="left" w:pos="2479"/>
              </w:tabs>
              <w:rPr>
                <w:szCs w:val="24"/>
              </w:rPr>
            </w:pPr>
            <w:r w:rsidRPr="00725E27">
              <w:rPr>
                <w:szCs w:val="24"/>
              </w:rPr>
              <w:t xml:space="preserve">Building </w:t>
            </w:r>
          </w:p>
          <w:p w14:paraId="195F3205" w14:textId="77777777" w:rsidR="00CE1315" w:rsidRPr="00725E27" w:rsidRDefault="00CE1315" w:rsidP="004470E5">
            <w:pPr>
              <w:pStyle w:val="ListParagraph"/>
              <w:numPr>
                <w:ilvl w:val="2"/>
                <w:numId w:val="109"/>
              </w:numPr>
              <w:rPr>
                <w:szCs w:val="24"/>
              </w:rPr>
            </w:pPr>
            <w:r w:rsidRPr="00725E27">
              <w:rPr>
                <w:szCs w:val="24"/>
              </w:rPr>
              <w:t>Drawing standards</w:t>
            </w:r>
          </w:p>
          <w:p w14:paraId="740E9EF0" w14:textId="77777777" w:rsidR="00CE1315" w:rsidRPr="00725E27" w:rsidRDefault="00CE1315" w:rsidP="004470E5">
            <w:pPr>
              <w:pStyle w:val="ListParagraph"/>
              <w:numPr>
                <w:ilvl w:val="2"/>
                <w:numId w:val="109"/>
              </w:numPr>
              <w:rPr>
                <w:szCs w:val="24"/>
              </w:rPr>
            </w:pPr>
            <w:r w:rsidRPr="00725E27">
              <w:rPr>
                <w:szCs w:val="24"/>
              </w:rPr>
              <w:t>Reading technical specifications</w:t>
            </w:r>
          </w:p>
          <w:p w14:paraId="6FF45512" w14:textId="77777777" w:rsidR="00CE1315" w:rsidRPr="00725E27" w:rsidRDefault="00CE1315" w:rsidP="004470E5">
            <w:pPr>
              <w:pStyle w:val="ListParagraph"/>
              <w:numPr>
                <w:ilvl w:val="1"/>
                <w:numId w:val="104"/>
              </w:numPr>
              <w:tabs>
                <w:tab w:val="left" w:pos="720"/>
                <w:tab w:val="left" w:pos="1440"/>
              </w:tabs>
              <w:spacing w:after="0" w:line="360" w:lineRule="auto"/>
              <w:rPr>
                <w:rFonts w:eastAsia="Times New Roman"/>
                <w:szCs w:val="24"/>
              </w:rPr>
            </w:pPr>
            <w:r w:rsidRPr="00725E27">
              <w:rPr>
                <w:rFonts w:eastAsia="Times New Roman"/>
                <w:b/>
                <w:bCs/>
                <w:szCs w:val="24"/>
              </w:rPr>
              <w:t>Scaling of Dimensions</w:t>
            </w:r>
          </w:p>
          <w:p w14:paraId="0B70855C" w14:textId="77777777" w:rsidR="00CE1315" w:rsidRPr="00725E27" w:rsidRDefault="00CE1315" w:rsidP="004470E5">
            <w:pPr>
              <w:pStyle w:val="ListParagraph"/>
              <w:numPr>
                <w:ilvl w:val="0"/>
                <w:numId w:val="103"/>
              </w:numPr>
              <w:tabs>
                <w:tab w:val="clear" w:pos="720"/>
              </w:tabs>
              <w:spacing w:after="0" w:line="360" w:lineRule="auto"/>
              <w:ind w:left="360"/>
              <w:contextualSpacing w:val="0"/>
              <w:rPr>
                <w:rFonts w:eastAsia="Times New Roman"/>
                <w:vanish/>
                <w:szCs w:val="24"/>
              </w:rPr>
            </w:pPr>
          </w:p>
          <w:p w14:paraId="76B8CA99" w14:textId="77777777" w:rsidR="00CE1315" w:rsidRPr="00725E27" w:rsidRDefault="00CE1315" w:rsidP="004470E5">
            <w:pPr>
              <w:pStyle w:val="ListParagraph"/>
              <w:numPr>
                <w:ilvl w:val="1"/>
                <w:numId w:val="103"/>
              </w:numPr>
              <w:tabs>
                <w:tab w:val="clear" w:pos="1440"/>
              </w:tabs>
              <w:spacing w:after="0" w:line="360" w:lineRule="auto"/>
              <w:ind w:left="792" w:hanging="432"/>
              <w:contextualSpacing w:val="0"/>
              <w:rPr>
                <w:rFonts w:eastAsia="Times New Roman"/>
                <w:vanish/>
                <w:szCs w:val="24"/>
              </w:rPr>
            </w:pPr>
          </w:p>
          <w:p w14:paraId="2A4147EB" w14:textId="77777777" w:rsidR="00CE1315" w:rsidRPr="00725E27" w:rsidRDefault="00CE1315" w:rsidP="004470E5">
            <w:pPr>
              <w:pStyle w:val="ListParagraph"/>
              <w:numPr>
                <w:ilvl w:val="1"/>
                <w:numId w:val="103"/>
              </w:numPr>
              <w:tabs>
                <w:tab w:val="clear" w:pos="1440"/>
              </w:tabs>
              <w:spacing w:after="0" w:line="360" w:lineRule="auto"/>
              <w:ind w:left="792" w:hanging="432"/>
              <w:contextualSpacing w:val="0"/>
              <w:rPr>
                <w:rFonts w:eastAsia="Times New Roman"/>
                <w:vanish/>
                <w:szCs w:val="24"/>
              </w:rPr>
            </w:pPr>
          </w:p>
          <w:p w14:paraId="2570D16C" w14:textId="77777777" w:rsidR="00CE1315" w:rsidRPr="00725E27" w:rsidRDefault="00CE1315" w:rsidP="004470E5">
            <w:pPr>
              <w:pStyle w:val="ListParagraph"/>
              <w:numPr>
                <w:ilvl w:val="1"/>
                <w:numId w:val="103"/>
              </w:numPr>
              <w:tabs>
                <w:tab w:val="clear" w:pos="1440"/>
              </w:tabs>
              <w:spacing w:after="0" w:line="360" w:lineRule="auto"/>
              <w:ind w:left="792" w:hanging="432"/>
              <w:contextualSpacing w:val="0"/>
              <w:rPr>
                <w:rFonts w:eastAsia="Times New Roman"/>
                <w:vanish/>
                <w:szCs w:val="24"/>
              </w:rPr>
            </w:pPr>
          </w:p>
          <w:p w14:paraId="741EE7E9" w14:textId="77777777" w:rsidR="00CE1315" w:rsidRPr="00725E27" w:rsidRDefault="00CE1315" w:rsidP="004470E5">
            <w:pPr>
              <w:numPr>
                <w:ilvl w:val="2"/>
                <w:numId w:val="103"/>
              </w:numPr>
              <w:spacing w:after="0" w:line="360" w:lineRule="auto"/>
              <w:ind w:left="1224" w:hanging="504"/>
              <w:rPr>
                <w:rFonts w:eastAsia="Times New Roman" w:cs="Times New Roman"/>
                <w:szCs w:val="24"/>
              </w:rPr>
            </w:pPr>
            <w:r w:rsidRPr="00725E27">
              <w:rPr>
                <w:rFonts w:eastAsia="Times New Roman" w:cs="Times New Roman"/>
                <w:szCs w:val="24"/>
              </w:rPr>
              <w:t>Scale types</w:t>
            </w:r>
          </w:p>
          <w:p w14:paraId="60B3C104" w14:textId="77777777" w:rsidR="00CE1315" w:rsidRPr="00725E27" w:rsidRDefault="00CE1315" w:rsidP="004470E5">
            <w:pPr>
              <w:numPr>
                <w:ilvl w:val="2"/>
                <w:numId w:val="103"/>
              </w:numPr>
              <w:spacing w:after="0" w:line="360" w:lineRule="auto"/>
              <w:ind w:left="1224" w:hanging="504"/>
              <w:rPr>
                <w:rFonts w:eastAsia="Times New Roman" w:cs="Times New Roman"/>
                <w:szCs w:val="24"/>
              </w:rPr>
            </w:pPr>
            <w:r w:rsidRPr="00725E27">
              <w:rPr>
                <w:rFonts w:eastAsia="Times New Roman" w:cs="Times New Roman"/>
                <w:szCs w:val="24"/>
              </w:rPr>
              <w:t>Conversion between scales</w:t>
            </w:r>
          </w:p>
          <w:p w14:paraId="6B009B87" w14:textId="77777777" w:rsidR="00CE1315" w:rsidRPr="00725E27" w:rsidRDefault="00CE1315" w:rsidP="004470E5">
            <w:pPr>
              <w:pStyle w:val="ListParagraph"/>
              <w:numPr>
                <w:ilvl w:val="2"/>
                <w:numId w:val="103"/>
              </w:numPr>
              <w:spacing w:after="0" w:line="360" w:lineRule="auto"/>
              <w:ind w:left="1224" w:hanging="504"/>
              <w:rPr>
                <w:rFonts w:eastAsia="Times New Roman"/>
                <w:szCs w:val="24"/>
              </w:rPr>
            </w:pPr>
            <w:r w:rsidRPr="00725E27">
              <w:rPr>
                <w:rFonts w:eastAsia="Times New Roman"/>
                <w:szCs w:val="24"/>
              </w:rPr>
              <w:t>Scaling rules</w:t>
            </w:r>
          </w:p>
          <w:p w14:paraId="115B8B86" w14:textId="77777777" w:rsidR="00CE1315" w:rsidRPr="00725E27" w:rsidRDefault="00CE1315" w:rsidP="004470E5">
            <w:pPr>
              <w:pStyle w:val="ListParagraph"/>
              <w:numPr>
                <w:ilvl w:val="1"/>
                <w:numId w:val="104"/>
              </w:numPr>
              <w:tabs>
                <w:tab w:val="left" w:pos="720"/>
                <w:tab w:val="left" w:pos="1440"/>
              </w:tabs>
              <w:spacing w:after="0" w:line="360" w:lineRule="auto"/>
              <w:jc w:val="left"/>
              <w:rPr>
                <w:rFonts w:eastAsia="Times New Roman"/>
                <w:szCs w:val="24"/>
              </w:rPr>
            </w:pPr>
            <w:proofErr w:type="spellStart"/>
            <w:r w:rsidRPr="00725E27">
              <w:rPr>
                <w:rFonts w:eastAsia="Times New Roman"/>
                <w:b/>
                <w:bCs/>
                <w:szCs w:val="24"/>
              </w:rPr>
              <w:t>Timesing</w:t>
            </w:r>
            <w:proofErr w:type="spellEnd"/>
            <w:r w:rsidRPr="00725E27">
              <w:rPr>
                <w:rFonts w:eastAsia="Times New Roman"/>
                <w:b/>
                <w:bCs/>
                <w:szCs w:val="24"/>
              </w:rPr>
              <w:t xml:space="preserve"> Dimensions as per SMM/CESMM</w:t>
            </w:r>
          </w:p>
          <w:p w14:paraId="0004425D" w14:textId="77777777" w:rsidR="00CE1315" w:rsidRPr="00725E27" w:rsidRDefault="00CE1315" w:rsidP="004470E5">
            <w:pPr>
              <w:pStyle w:val="ListParagraph"/>
              <w:numPr>
                <w:ilvl w:val="0"/>
                <w:numId w:val="110"/>
              </w:numPr>
              <w:spacing w:after="0" w:line="360" w:lineRule="auto"/>
              <w:contextualSpacing w:val="0"/>
              <w:rPr>
                <w:rFonts w:eastAsia="Times New Roman"/>
                <w:vanish/>
                <w:szCs w:val="24"/>
              </w:rPr>
            </w:pPr>
          </w:p>
          <w:p w14:paraId="3E72A37B" w14:textId="77777777" w:rsidR="00CE1315" w:rsidRPr="00725E27" w:rsidRDefault="00CE1315" w:rsidP="004470E5">
            <w:pPr>
              <w:pStyle w:val="ListParagraph"/>
              <w:numPr>
                <w:ilvl w:val="1"/>
                <w:numId w:val="110"/>
              </w:numPr>
              <w:spacing w:after="0" w:line="360" w:lineRule="auto"/>
              <w:contextualSpacing w:val="0"/>
              <w:rPr>
                <w:rFonts w:eastAsia="Times New Roman"/>
                <w:vanish/>
                <w:szCs w:val="24"/>
              </w:rPr>
            </w:pPr>
          </w:p>
          <w:p w14:paraId="4EF67A47" w14:textId="77777777" w:rsidR="00CE1315" w:rsidRPr="00725E27" w:rsidRDefault="00CE1315" w:rsidP="004470E5">
            <w:pPr>
              <w:pStyle w:val="ListParagraph"/>
              <w:numPr>
                <w:ilvl w:val="1"/>
                <w:numId w:val="110"/>
              </w:numPr>
              <w:spacing w:after="0" w:line="360" w:lineRule="auto"/>
              <w:contextualSpacing w:val="0"/>
              <w:rPr>
                <w:rFonts w:eastAsia="Times New Roman"/>
                <w:vanish/>
                <w:szCs w:val="24"/>
              </w:rPr>
            </w:pPr>
          </w:p>
          <w:p w14:paraId="60BDE044" w14:textId="77777777" w:rsidR="00CE1315" w:rsidRPr="00725E27" w:rsidRDefault="00CE1315" w:rsidP="004470E5">
            <w:pPr>
              <w:pStyle w:val="ListParagraph"/>
              <w:numPr>
                <w:ilvl w:val="1"/>
                <w:numId w:val="110"/>
              </w:numPr>
              <w:spacing w:after="0" w:line="360" w:lineRule="auto"/>
              <w:contextualSpacing w:val="0"/>
              <w:rPr>
                <w:rFonts w:eastAsia="Times New Roman"/>
                <w:vanish/>
                <w:szCs w:val="24"/>
              </w:rPr>
            </w:pPr>
          </w:p>
          <w:p w14:paraId="6F516ECF" w14:textId="77777777" w:rsidR="00CE1315" w:rsidRPr="00725E27" w:rsidRDefault="00CE1315" w:rsidP="004470E5">
            <w:pPr>
              <w:pStyle w:val="ListParagraph"/>
              <w:numPr>
                <w:ilvl w:val="1"/>
                <w:numId w:val="110"/>
              </w:numPr>
              <w:spacing w:after="0" w:line="360" w:lineRule="auto"/>
              <w:contextualSpacing w:val="0"/>
              <w:rPr>
                <w:rFonts w:eastAsia="Times New Roman"/>
                <w:vanish/>
                <w:szCs w:val="24"/>
              </w:rPr>
            </w:pPr>
          </w:p>
          <w:p w14:paraId="221500CC" w14:textId="77777777" w:rsidR="00CE1315" w:rsidRPr="00725E27" w:rsidRDefault="00CE1315" w:rsidP="004470E5">
            <w:pPr>
              <w:numPr>
                <w:ilvl w:val="2"/>
                <w:numId w:val="110"/>
              </w:numPr>
              <w:spacing w:after="0" w:line="360" w:lineRule="auto"/>
              <w:rPr>
                <w:rFonts w:eastAsia="Times New Roman" w:cs="Times New Roman"/>
                <w:szCs w:val="24"/>
              </w:rPr>
            </w:pPr>
            <w:r w:rsidRPr="00725E27">
              <w:rPr>
                <w:rFonts w:eastAsia="Times New Roman" w:cs="Times New Roman"/>
                <w:szCs w:val="24"/>
              </w:rPr>
              <w:t>Multiplying dimensions</w:t>
            </w:r>
          </w:p>
          <w:p w14:paraId="1ACC66DB" w14:textId="77777777" w:rsidR="00CE1315" w:rsidRPr="00725E27" w:rsidRDefault="00CE1315" w:rsidP="004470E5">
            <w:pPr>
              <w:numPr>
                <w:ilvl w:val="2"/>
                <w:numId w:val="110"/>
              </w:numPr>
              <w:spacing w:after="0" w:line="360" w:lineRule="auto"/>
              <w:rPr>
                <w:rFonts w:eastAsia="Times New Roman" w:cs="Times New Roman"/>
                <w:szCs w:val="24"/>
              </w:rPr>
            </w:pPr>
            <w:r w:rsidRPr="00725E27">
              <w:rPr>
                <w:rFonts w:eastAsia="Times New Roman" w:cs="Times New Roman"/>
                <w:szCs w:val="24"/>
                <w:lang w:val="en-ZW"/>
              </w:rPr>
              <w:t>Squaring of dimensions.</w:t>
            </w:r>
          </w:p>
          <w:p w14:paraId="2E92A3BF" w14:textId="77777777" w:rsidR="00CE1315" w:rsidRPr="00725E27" w:rsidRDefault="00CE1315" w:rsidP="004470E5">
            <w:pPr>
              <w:numPr>
                <w:ilvl w:val="2"/>
                <w:numId w:val="110"/>
              </w:numPr>
              <w:spacing w:after="0" w:line="360" w:lineRule="auto"/>
              <w:rPr>
                <w:rFonts w:eastAsia="Times New Roman" w:cs="Times New Roman"/>
                <w:szCs w:val="24"/>
              </w:rPr>
            </w:pPr>
            <w:r w:rsidRPr="00725E27">
              <w:rPr>
                <w:rFonts w:eastAsia="Times New Roman" w:cs="Times New Roman"/>
                <w:szCs w:val="24"/>
              </w:rPr>
              <w:t>CESMM guidelines</w:t>
            </w:r>
          </w:p>
          <w:p w14:paraId="4AA0951A" w14:textId="77777777" w:rsidR="00CE1315" w:rsidRPr="00725E27" w:rsidRDefault="00CE1315" w:rsidP="004470E5">
            <w:pPr>
              <w:numPr>
                <w:ilvl w:val="2"/>
                <w:numId w:val="110"/>
              </w:numPr>
              <w:spacing w:after="0" w:line="360" w:lineRule="auto"/>
              <w:rPr>
                <w:rFonts w:eastAsia="Times New Roman" w:cs="Times New Roman"/>
                <w:szCs w:val="24"/>
              </w:rPr>
            </w:pPr>
            <w:r w:rsidRPr="00725E27">
              <w:rPr>
                <w:rFonts w:eastAsia="Times New Roman" w:cs="Times New Roman"/>
                <w:szCs w:val="24"/>
              </w:rPr>
              <w:t>SMM conventions</w:t>
            </w:r>
          </w:p>
        </w:tc>
        <w:tc>
          <w:tcPr>
            <w:tcW w:w="1204" w:type="pct"/>
            <w:tcBorders>
              <w:top w:val="single" w:sz="4" w:space="0" w:color="auto"/>
              <w:left w:val="single" w:sz="4" w:space="0" w:color="auto"/>
              <w:bottom w:val="single" w:sz="4" w:space="0" w:color="auto"/>
              <w:right w:val="single" w:sz="4" w:space="0" w:color="auto"/>
            </w:tcBorders>
          </w:tcPr>
          <w:p w14:paraId="0D84E190" w14:textId="77777777" w:rsidR="00CE1315" w:rsidRPr="00725E27" w:rsidRDefault="00CE1315" w:rsidP="004470E5">
            <w:pPr>
              <w:pStyle w:val="ListParagraph"/>
              <w:numPr>
                <w:ilvl w:val="0"/>
                <w:numId w:val="125"/>
              </w:numPr>
              <w:rPr>
                <w:szCs w:val="24"/>
                <w:lang w:val="en-ZA"/>
              </w:rPr>
            </w:pPr>
            <w:r w:rsidRPr="00725E27">
              <w:rPr>
                <w:szCs w:val="24"/>
                <w:lang w:val="en-ZA"/>
              </w:rPr>
              <w:lastRenderedPageBreak/>
              <w:t xml:space="preserve">Projects </w:t>
            </w:r>
          </w:p>
          <w:p w14:paraId="3DCDFFFE" w14:textId="77777777" w:rsidR="00CE1315" w:rsidRPr="00725E27" w:rsidRDefault="00CE1315" w:rsidP="004470E5">
            <w:pPr>
              <w:pStyle w:val="ListParagraph"/>
              <w:numPr>
                <w:ilvl w:val="0"/>
                <w:numId w:val="125"/>
              </w:numPr>
              <w:rPr>
                <w:szCs w:val="24"/>
                <w:lang w:val="en-ZA"/>
              </w:rPr>
            </w:pPr>
            <w:r w:rsidRPr="00725E27">
              <w:rPr>
                <w:szCs w:val="24"/>
                <w:lang w:val="en-ZA"/>
              </w:rPr>
              <w:t>Reports</w:t>
            </w:r>
          </w:p>
          <w:p w14:paraId="22E29355" w14:textId="77777777" w:rsidR="00CE1315" w:rsidRPr="00725E27" w:rsidRDefault="00CE1315" w:rsidP="004470E5">
            <w:pPr>
              <w:pStyle w:val="ListParagraph"/>
              <w:numPr>
                <w:ilvl w:val="0"/>
                <w:numId w:val="125"/>
              </w:numPr>
              <w:rPr>
                <w:szCs w:val="24"/>
                <w:lang w:val="en-ZA"/>
              </w:rPr>
            </w:pPr>
            <w:r w:rsidRPr="00725E27">
              <w:rPr>
                <w:szCs w:val="24"/>
                <w:lang w:val="en-ZA"/>
              </w:rPr>
              <w:t>Written Tests</w:t>
            </w:r>
          </w:p>
          <w:p w14:paraId="693AF879" w14:textId="77777777" w:rsidR="00CE1315" w:rsidRPr="00725E27" w:rsidRDefault="00CE1315" w:rsidP="004470E5">
            <w:pPr>
              <w:pStyle w:val="ListParagraph"/>
              <w:numPr>
                <w:ilvl w:val="0"/>
                <w:numId w:val="125"/>
              </w:numPr>
              <w:rPr>
                <w:szCs w:val="24"/>
                <w:lang w:val="en-ZA"/>
              </w:rPr>
            </w:pPr>
            <w:r w:rsidRPr="00725E27">
              <w:rPr>
                <w:szCs w:val="24"/>
                <w:lang w:val="en-ZA"/>
              </w:rPr>
              <w:t>Practical</w:t>
            </w:r>
          </w:p>
          <w:p w14:paraId="165B1692" w14:textId="77777777" w:rsidR="00CE1315" w:rsidRPr="00725E27" w:rsidRDefault="00CE1315" w:rsidP="00C24A23">
            <w:pPr>
              <w:spacing w:after="0" w:line="360" w:lineRule="auto"/>
              <w:ind w:left="360"/>
              <w:rPr>
                <w:rFonts w:cs="Times New Roman"/>
                <w:szCs w:val="24"/>
                <w:lang w:val="en-ZA"/>
              </w:rPr>
            </w:pPr>
          </w:p>
        </w:tc>
      </w:tr>
      <w:tr w:rsidR="00725E27" w:rsidRPr="00725E27" w14:paraId="0CABAB67" w14:textId="77777777" w:rsidTr="00C24A23">
        <w:trPr>
          <w:trHeight w:val="1178"/>
        </w:trPr>
        <w:tc>
          <w:tcPr>
            <w:tcW w:w="1295" w:type="pct"/>
            <w:tcBorders>
              <w:top w:val="single" w:sz="4" w:space="0" w:color="auto"/>
              <w:left w:val="single" w:sz="4" w:space="0" w:color="auto"/>
              <w:bottom w:val="single" w:sz="4" w:space="0" w:color="auto"/>
              <w:right w:val="single" w:sz="4" w:space="0" w:color="auto"/>
            </w:tcBorders>
          </w:tcPr>
          <w:p w14:paraId="52560200" w14:textId="77777777" w:rsidR="00CE1315" w:rsidRPr="00725E27" w:rsidRDefault="00CE1315" w:rsidP="00C24A23">
            <w:pPr>
              <w:spacing w:after="0" w:line="360" w:lineRule="auto"/>
              <w:rPr>
                <w:rFonts w:cs="Times New Roman"/>
                <w:kern w:val="28"/>
                <w:szCs w:val="24"/>
              </w:rPr>
            </w:pPr>
            <w:bookmarkStart w:id="98" w:name="_Hlk153876127"/>
            <w:r w:rsidRPr="00725E27">
              <w:rPr>
                <w:rFonts w:cs="Times New Roman"/>
                <w:kern w:val="28"/>
                <w:szCs w:val="24"/>
              </w:rPr>
              <w:lastRenderedPageBreak/>
              <w:t xml:space="preserve">2. </w:t>
            </w:r>
            <w:r w:rsidRPr="00725E27">
              <w:rPr>
                <w:rFonts w:cs="Times New Roman"/>
                <w:szCs w:val="24"/>
              </w:rPr>
              <w:t>Apply substructure works taking off principles</w:t>
            </w:r>
            <w:bookmarkEnd w:id="98"/>
          </w:p>
        </w:tc>
        <w:tc>
          <w:tcPr>
            <w:tcW w:w="2501" w:type="pct"/>
            <w:tcBorders>
              <w:top w:val="single" w:sz="4" w:space="0" w:color="auto"/>
              <w:left w:val="single" w:sz="4" w:space="0" w:color="auto"/>
              <w:bottom w:val="single" w:sz="4" w:space="0" w:color="auto"/>
              <w:right w:val="single" w:sz="4" w:space="0" w:color="auto"/>
            </w:tcBorders>
          </w:tcPr>
          <w:p w14:paraId="48979616" w14:textId="77777777" w:rsidR="00CE1315" w:rsidRPr="00725E27" w:rsidRDefault="00CE1315" w:rsidP="004470E5">
            <w:pPr>
              <w:pStyle w:val="ListParagraph"/>
              <w:numPr>
                <w:ilvl w:val="0"/>
                <w:numId w:val="105"/>
              </w:numPr>
              <w:spacing w:after="0" w:line="360" w:lineRule="auto"/>
              <w:rPr>
                <w:rFonts w:eastAsia="Times New Roman"/>
                <w:b/>
                <w:bCs/>
                <w:vanish/>
                <w:szCs w:val="24"/>
              </w:rPr>
            </w:pPr>
          </w:p>
          <w:p w14:paraId="7A65ACE5" w14:textId="77777777" w:rsidR="00CE1315" w:rsidRPr="00725E27" w:rsidRDefault="00CE1315" w:rsidP="004470E5">
            <w:pPr>
              <w:pStyle w:val="ListParagraph"/>
              <w:numPr>
                <w:ilvl w:val="0"/>
                <w:numId w:val="105"/>
              </w:numPr>
              <w:spacing w:after="0" w:line="360" w:lineRule="auto"/>
              <w:rPr>
                <w:rFonts w:eastAsia="Times New Roman"/>
                <w:b/>
                <w:bCs/>
                <w:vanish/>
                <w:szCs w:val="24"/>
              </w:rPr>
            </w:pPr>
          </w:p>
          <w:p w14:paraId="29A6C467" w14:textId="77777777" w:rsidR="00CE1315" w:rsidRPr="00725E27" w:rsidRDefault="00CE1315" w:rsidP="004470E5">
            <w:pPr>
              <w:pStyle w:val="ListParagraph"/>
              <w:numPr>
                <w:ilvl w:val="1"/>
                <w:numId w:val="105"/>
              </w:numPr>
              <w:spacing w:after="0" w:line="360" w:lineRule="auto"/>
              <w:jc w:val="left"/>
              <w:rPr>
                <w:rFonts w:eastAsia="Times New Roman"/>
                <w:szCs w:val="24"/>
              </w:rPr>
            </w:pPr>
            <w:r w:rsidRPr="00725E27">
              <w:rPr>
                <w:rFonts w:eastAsia="Times New Roman"/>
                <w:b/>
                <w:bCs/>
                <w:szCs w:val="24"/>
              </w:rPr>
              <w:t>Documentation of Substructure Elements</w:t>
            </w:r>
          </w:p>
          <w:p w14:paraId="7DC97CF4" w14:textId="77777777" w:rsidR="00CE1315" w:rsidRPr="00725E27" w:rsidRDefault="00CE1315" w:rsidP="004470E5">
            <w:pPr>
              <w:pStyle w:val="ListParagraph"/>
              <w:numPr>
                <w:ilvl w:val="0"/>
                <w:numId w:val="111"/>
              </w:numPr>
              <w:tabs>
                <w:tab w:val="left" w:pos="644"/>
              </w:tabs>
              <w:spacing w:after="0" w:line="360" w:lineRule="auto"/>
              <w:contextualSpacing w:val="0"/>
              <w:rPr>
                <w:rFonts w:eastAsia="Times New Roman"/>
                <w:vanish/>
                <w:szCs w:val="24"/>
              </w:rPr>
            </w:pPr>
          </w:p>
          <w:p w14:paraId="35CB9F2B" w14:textId="77777777" w:rsidR="00CE1315" w:rsidRPr="00725E27" w:rsidRDefault="00CE1315" w:rsidP="004470E5">
            <w:pPr>
              <w:pStyle w:val="ListParagraph"/>
              <w:numPr>
                <w:ilvl w:val="0"/>
                <w:numId w:val="111"/>
              </w:numPr>
              <w:tabs>
                <w:tab w:val="left" w:pos="644"/>
              </w:tabs>
              <w:spacing w:after="0" w:line="360" w:lineRule="auto"/>
              <w:contextualSpacing w:val="0"/>
              <w:rPr>
                <w:rFonts w:eastAsia="Times New Roman"/>
                <w:vanish/>
                <w:szCs w:val="24"/>
              </w:rPr>
            </w:pPr>
          </w:p>
          <w:p w14:paraId="5FA5F848" w14:textId="77777777" w:rsidR="00CE1315" w:rsidRPr="00725E27" w:rsidRDefault="00CE1315" w:rsidP="004470E5">
            <w:pPr>
              <w:pStyle w:val="ListParagraph"/>
              <w:numPr>
                <w:ilvl w:val="1"/>
                <w:numId w:val="111"/>
              </w:numPr>
              <w:tabs>
                <w:tab w:val="left" w:pos="644"/>
                <w:tab w:val="left" w:pos="1440"/>
              </w:tabs>
              <w:spacing w:after="0" w:line="360" w:lineRule="auto"/>
              <w:contextualSpacing w:val="0"/>
              <w:rPr>
                <w:rFonts w:eastAsia="Times New Roman"/>
                <w:vanish/>
                <w:szCs w:val="24"/>
              </w:rPr>
            </w:pPr>
          </w:p>
          <w:p w14:paraId="7D32BCD1" w14:textId="77777777" w:rsidR="00CE1315" w:rsidRPr="00725E27" w:rsidRDefault="00CE1315" w:rsidP="004470E5">
            <w:pPr>
              <w:numPr>
                <w:ilvl w:val="2"/>
                <w:numId w:val="111"/>
              </w:numPr>
              <w:tabs>
                <w:tab w:val="left" w:pos="644"/>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Identifying foundation types</w:t>
            </w:r>
          </w:p>
          <w:p w14:paraId="1E8295E3" w14:textId="77777777" w:rsidR="00CE1315" w:rsidRPr="00725E27" w:rsidRDefault="00CE1315" w:rsidP="004470E5">
            <w:pPr>
              <w:numPr>
                <w:ilvl w:val="2"/>
                <w:numId w:val="111"/>
              </w:numPr>
              <w:tabs>
                <w:tab w:val="left" w:pos="644"/>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Documenting footings, slabs, and beams</w:t>
            </w:r>
          </w:p>
          <w:p w14:paraId="12BCF7F7" w14:textId="77777777" w:rsidR="00CE1315" w:rsidRPr="00725E27" w:rsidRDefault="00CE1315" w:rsidP="004470E5">
            <w:pPr>
              <w:numPr>
                <w:ilvl w:val="2"/>
                <w:numId w:val="111"/>
              </w:numPr>
              <w:tabs>
                <w:tab w:val="left" w:pos="644"/>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Understanding substructure details</w:t>
            </w:r>
          </w:p>
          <w:p w14:paraId="768171AE" w14:textId="77777777" w:rsidR="00CE1315" w:rsidRPr="00725E27" w:rsidRDefault="00CE1315" w:rsidP="004470E5">
            <w:pPr>
              <w:numPr>
                <w:ilvl w:val="2"/>
                <w:numId w:val="111"/>
              </w:numPr>
              <w:tabs>
                <w:tab w:val="left" w:pos="644"/>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lastRenderedPageBreak/>
              <w:t>Reading soil and foundation reports</w:t>
            </w:r>
          </w:p>
          <w:p w14:paraId="5EF30DD4" w14:textId="77777777" w:rsidR="00CE1315" w:rsidRPr="00725E27" w:rsidRDefault="00CE1315" w:rsidP="004470E5">
            <w:pPr>
              <w:pStyle w:val="ListParagraph"/>
              <w:numPr>
                <w:ilvl w:val="1"/>
                <w:numId w:val="105"/>
              </w:numPr>
              <w:spacing w:after="0" w:line="360" w:lineRule="auto"/>
              <w:jc w:val="left"/>
              <w:rPr>
                <w:rFonts w:eastAsia="Times New Roman"/>
                <w:szCs w:val="24"/>
              </w:rPr>
            </w:pPr>
            <w:r w:rsidRPr="00725E27">
              <w:rPr>
                <w:rFonts w:eastAsia="Times New Roman"/>
                <w:b/>
                <w:bCs/>
                <w:szCs w:val="24"/>
              </w:rPr>
              <w:t>Quantification of Substructure Elements</w:t>
            </w:r>
          </w:p>
          <w:p w14:paraId="2D667454" w14:textId="77777777" w:rsidR="00CE1315" w:rsidRPr="00725E27" w:rsidRDefault="00CE1315" w:rsidP="004470E5">
            <w:pPr>
              <w:pStyle w:val="ListParagraph"/>
              <w:numPr>
                <w:ilvl w:val="0"/>
                <w:numId w:val="112"/>
              </w:numPr>
              <w:tabs>
                <w:tab w:val="left" w:pos="720"/>
              </w:tabs>
              <w:spacing w:after="0" w:line="360" w:lineRule="auto"/>
              <w:contextualSpacing w:val="0"/>
              <w:rPr>
                <w:rFonts w:eastAsia="Times New Roman"/>
                <w:vanish/>
                <w:szCs w:val="24"/>
              </w:rPr>
            </w:pPr>
          </w:p>
          <w:p w14:paraId="4E898D16" w14:textId="77777777" w:rsidR="00CE1315" w:rsidRPr="00725E27" w:rsidRDefault="00CE1315" w:rsidP="004470E5">
            <w:pPr>
              <w:pStyle w:val="ListParagraph"/>
              <w:numPr>
                <w:ilvl w:val="0"/>
                <w:numId w:val="112"/>
              </w:numPr>
              <w:tabs>
                <w:tab w:val="left" w:pos="720"/>
              </w:tabs>
              <w:spacing w:after="0" w:line="360" w:lineRule="auto"/>
              <w:contextualSpacing w:val="0"/>
              <w:rPr>
                <w:rFonts w:eastAsia="Times New Roman"/>
                <w:vanish/>
                <w:szCs w:val="24"/>
              </w:rPr>
            </w:pPr>
          </w:p>
          <w:p w14:paraId="0DF66547" w14:textId="77777777" w:rsidR="00CE1315" w:rsidRPr="00725E27" w:rsidRDefault="00CE1315" w:rsidP="004470E5">
            <w:pPr>
              <w:pStyle w:val="ListParagraph"/>
              <w:numPr>
                <w:ilvl w:val="1"/>
                <w:numId w:val="112"/>
              </w:numPr>
              <w:tabs>
                <w:tab w:val="left" w:pos="720"/>
                <w:tab w:val="left" w:pos="1440"/>
              </w:tabs>
              <w:spacing w:after="0" w:line="360" w:lineRule="auto"/>
              <w:contextualSpacing w:val="0"/>
              <w:rPr>
                <w:rFonts w:eastAsia="Times New Roman"/>
                <w:vanish/>
                <w:szCs w:val="24"/>
              </w:rPr>
            </w:pPr>
          </w:p>
          <w:p w14:paraId="409817EE" w14:textId="77777777" w:rsidR="00CE1315" w:rsidRPr="00725E27" w:rsidRDefault="00CE1315" w:rsidP="004470E5">
            <w:pPr>
              <w:pStyle w:val="ListParagraph"/>
              <w:numPr>
                <w:ilvl w:val="1"/>
                <w:numId w:val="112"/>
              </w:numPr>
              <w:tabs>
                <w:tab w:val="left" w:pos="720"/>
                <w:tab w:val="left" w:pos="1440"/>
              </w:tabs>
              <w:spacing w:after="0" w:line="360" w:lineRule="auto"/>
              <w:contextualSpacing w:val="0"/>
              <w:rPr>
                <w:rFonts w:eastAsia="Times New Roman"/>
                <w:vanish/>
                <w:szCs w:val="24"/>
              </w:rPr>
            </w:pPr>
          </w:p>
          <w:p w14:paraId="25DAD5B6"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Techniques for measuring substructure quantities</w:t>
            </w:r>
          </w:p>
          <w:p w14:paraId="57456F32"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Applying standard measurement units</w:t>
            </w:r>
          </w:p>
          <w:p w14:paraId="1DC7C754"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Calculating material requirements</w:t>
            </w:r>
          </w:p>
          <w:p w14:paraId="1436A627"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Earthworks</w:t>
            </w:r>
          </w:p>
          <w:p w14:paraId="0F90E855"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Concrete quantities</w:t>
            </w:r>
          </w:p>
          <w:p w14:paraId="452DC744"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Formwork</w:t>
            </w:r>
          </w:p>
          <w:p w14:paraId="08425300" w14:textId="77777777" w:rsidR="00CE1315" w:rsidRPr="00725E27" w:rsidRDefault="00CE1315" w:rsidP="004470E5">
            <w:pPr>
              <w:numPr>
                <w:ilvl w:val="2"/>
                <w:numId w:val="112"/>
              </w:numPr>
              <w:tabs>
                <w:tab w:val="left" w:pos="720"/>
                <w:tab w:val="left" w:pos="1345"/>
                <w:tab w:val="left" w:pos="2160"/>
              </w:tabs>
              <w:spacing w:after="0" w:line="360" w:lineRule="auto"/>
              <w:jc w:val="left"/>
              <w:rPr>
                <w:rFonts w:eastAsia="Times New Roman" w:cs="Times New Roman"/>
                <w:szCs w:val="24"/>
              </w:rPr>
            </w:pPr>
            <w:r w:rsidRPr="00725E27">
              <w:rPr>
                <w:rFonts w:eastAsia="Times New Roman" w:cs="Times New Roman"/>
                <w:szCs w:val="24"/>
              </w:rPr>
              <w:t>Adjusting quantities for site conditions</w:t>
            </w:r>
          </w:p>
          <w:p w14:paraId="7376CB90" w14:textId="77777777" w:rsidR="00CE1315" w:rsidRPr="00725E27" w:rsidRDefault="00CE1315" w:rsidP="004470E5">
            <w:pPr>
              <w:pStyle w:val="ListParagraph"/>
              <w:numPr>
                <w:ilvl w:val="1"/>
                <w:numId w:val="105"/>
              </w:numPr>
              <w:spacing w:after="0" w:line="360" w:lineRule="auto"/>
              <w:rPr>
                <w:rFonts w:eastAsia="Times New Roman"/>
                <w:szCs w:val="24"/>
              </w:rPr>
            </w:pPr>
            <w:r w:rsidRPr="00725E27">
              <w:rPr>
                <w:rFonts w:eastAsia="Times New Roman"/>
                <w:b/>
                <w:bCs/>
                <w:szCs w:val="24"/>
              </w:rPr>
              <w:t>Booking Substructure Quantities</w:t>
            </w:r>
          </w:p>
          <w:p w14:paraId="2F6C45BB" w14:textId="77777777" w:rsidR="00CE1315" w:rsidRPr="00725E27" w:rsidRDefault="00CE1315" w:rsidP="004470E5">
            <w:pPr>
              <w:pStyle w:val="ListParagraph"/>
              <w:numPr>
                <w:ilvl w:val="0"/>
                <w:numId w:val="113"/>
              </w:numPr>
              <w:tabs>
                <w:tab w:val="left" w:pos="720"/>
              </w:tabs>
              <w:spacing w:after="0" w:line="360" w:lineRule="auto"/>
              <w:contextualSpacing w:val="0"/>
              <w:rPr>
                <w:rFonts w:eastAsia="Times New Roman"/>
                <w:vanish/>
                <w:szCs w:val="24"/>
              </w:rPr>
            </w:pPr>
          </w:p>
          <w:p w14:paraId="67BBD87E" w14:textId="77777777" w:rsidR="00CE1315" w:rsidRPr="00725E27" w:rsidRDefault="00CE1315" w:rsidP="004470E5">
            <w:pPr>
              <w:pStyle w:val="ListParagraph"/>
              <w:numPr>
                <w:ilvl w:val="0"/>
                <w:numId w:val="113"/>
              </w:numPr>
              <w:tabs>
                <w:tab w:val="left" w:pos="720"/>
              </w:tabs>
              <w:spacing w:after="0" w:line="360" w:lineRule="auto"/>
              <w:contextualSpacing w:val="0"/>
              <w:rPr>
                <w:rFonts w:eastAsia="Times New Roman"/>
                <w:vanish/>
                <w:szCs w:val="24"/>
              </w:rPr>
            </w:pPr>
          </w:p>
          <w:p w14:paraId="2C6D5781" w14:textId="77777777" w:rsidR="00CE1315" w:rsidRPr="00725E27" w:rsidRDefault="00CE1315" w:rsidP="004470E5">
            <w:pPr>
              <w:pStyle w:val="ListParagraph"/>
              <w:numPr>
                <w:ilvl w:val="1"/>
                <w:numId w:val="113"/>
              </w:numPr>
              <w:tabs>
                <w:tab w:val="left" w:pos="720"/>
                <w:tab w:val="left" w:pos="1440"/>
              </w:tabs>
              <w:spacing w:after="0" w:line="360" w:lineRule="auto"/>
              <w:contextualSpacing w:val="0"/>
              <w:rPr>
                <w:rFonts w:eastAsia="Times New Roman"/>
                <w:vanish/>
                <w:szCs w:val="24"/>
              </w:rPr>
            </w:pPr>
          </w:p>
          <w:p w14:paraId="79C2C1C2" w14:textId="77777777" w:rsidR="00CE1315" w:rsidRPr="00725E27" w:rsidRDefault="00CE1315" w:rsidP="004470E5">
            <w:pPr>
              <w:pStyle w:val="ListParagraph"/>
              <w:numPr>
                <w:ilvl w:val="1"/>
                <w:numId w:val="113"/>
              </w:numPr>
              <w:tabs>
                <w:tab w:val="left" w:pos="720"/>
                <w:tab w:val="left" w:pos="1440"/>
              </w:tabs>
              <w:spacing w:after="0" w:line="360" w:lineRule="auto"/>
              <w:contextualSpacing w:val="0"/>
              <w:rPr>
                <w:rFonts w:eastAsia="Times New Roman"/>
                <w:vanish/>
                <w:szCs w:val="24"/>
              </w:rPr>
            </w:pPr>
          </w:p>
          <w:p w14:paraId="3F901DC5" w14:textId="77777777" w:rsidR="00CE1315" w:rsidRPr="00725E27" w:rsidRDefault="00CE1315" w:rsidP="004470E5">
            <w:pPr>
              <w:pStyle w:val="ListParagraph"/>
              <w:numPr>
                <w:ilvl w:val="1"/>
                <w:numId w:val="113"/>
              </w:numPr>
              <w:tabs>
                <w:tab w:val="left" w:pos="720"/>
                <w:tab w:val="left" w:pos="1440"/>
              </w:tabs>
              <w:spacing w:after="0" w:line="360" w:lineRule="auto"/>
              <w:contextualSpacing w:val="0"/>
              <w:rPr>
                <w:rFonts w:eastAsia="Times New Roman"/>
                <w:vanish/>
                <w:szCs w:val="24"/>
              </w:rPr>
            </w:pPr>
          </w:p>
          <w:p w14:paraId="16D2F6CB" w14:textId="77777777" w:rsidR="00CE1315" w:rsidRPr="00725E27" w:rsidRDefault="00CE1315" w:rsidP="004470E5">
            <w:pPr>
              <w:numPr>
                <w:ilvl w:val="2"/>
                <w:numId w:val="113"/>
              </w:numPr>
              <w:tabs>
                <w:tab w:val="left" w:pos="720"/>
                <w:tab w:val="left" w:pos="1487"/>
                <w:tab w:val="left" w:pos="2160"/>
              </w:tabs>
              <w:spacing w:after="0" w:line="360" w:lineRule="auto"/>
              <w:rPr>
                <w:rFonts w:eastAsia="Times New Roman" w:cs="Times New Roman"/>
                <w:szCs w:val="24"/>
              </w:rPr>
            </w:pPr>
            <w:r w:rsidRPr="00725E27">
              <w:rPr>
                <w:rFonts w:eastAsia="Times New Roman" w:cs="Times New Roman"/>
                <w:szCs w:val="24"/>
              </w:rPr>
              <w:t>Booking methods</w:t>
            </w:r>
          </w:p>
          <w:p w14:paraId="365296A0" w14:textId="77777777" w:rsidR="00CE1315" w:rsidRPr="00725E27" w:rsidRDefault="00CE1315" w:rsidP="004470E5">
            <w:pPr>
              <w:numPr>
                <w:ilvl w:val="2"/>
                <w:numId w:val="113"/>
              </w:numPr>
              <w:tabs>
                <w:tab w:val="left" w:pos="720"/>
                <w:tab w:val="left" w:pos="1487"/>
                <w:tab w:val="left" w:pos="2160"/>
              </w:tabs>
              <w:spacing w:after="0" w:line="360" w:lineRule="auto"/>
              <w:rPr>
                <w:rFonts w:eastAsia="Times New Roman" w:cs="Times New Roman"/>
                <w:szCs w:val="24"/>
              </w:rPr>
            </w:pPr>
            <w:r w:rsidRPr="00725E27">
              <w:rPr>
                <w:rFonts w:eastAsia="Times New Roman" w:cs="Times New Roman"/>
                <w:szCs w:val="24"/>
              </w:rPr>
              <w:t>Recording standards</w:t>
            </w:r>
          </w:p>
          <w:p w14:paraId="1969398A" w14:textId="77777777" w:rsidR="00CE1315" w:rsidRPr="00725E27" w:rsidRDefault="00CE1315" w:rsidP="004470E5">
            <w:pPr>
              <w:numPr>
                <w:ilvl w:val="2"/>
                <w:numId w:val="113"/>
              </w:numPr>
              <w:tabs>
                <w:tab w:val="left" w:pos="720"/>
                <w:tab w:val="left" w:pos="1487"/>
                <w:tab w:val="left" w:pos="2160"/>
              </w:tabs>
              <w:spacing w:after="0" w:line="360" w:lineRule="auto"/>
              <w:rPr>
                <w:rFonts w:eastAsia="Times New Roman" w:cs="Times New Roman"/>
                <w:szCs w:val="24"/>
              </w:rPr>
            </w:pPr>
            <w:r w:rsidRPr="00725E27">
              <w:rPr>
                <w:rFonts w:eastAsia="Times New Roman" w:cs="Times New Roman"/>
                <w:szCs w:val="24"/>
              </w:rPr>
              <w:t>Checklist for substructure elements</w:t>
            </w:r>
          </w:p>
        </w:tc>
        <w:tc>
          <w:tcPr>
            <w:tcW w:w="1204" w:type="pct"/>
            <w:tcBorders>
              <w:top w:val="single" w:sz="4" w:space="0" w:color="auto"/>
              <w:left w:val="single" w:sz="4" w:space="0" w:color="auto"/>
              <w:bottom w:val="single" w:sz="4" w:space="0" w:color="auto"/>
              <w:right w:val="single" w:sz="4" w:space="0" w:color="auto"/>
            </w:tcBorders>
          </w:tcPr>
          <w:p w14:paraId="74D12C8F" w14:textId="77777777" w:rsidR="00CE1315" w:rsidRPr="00725E27" w:rsidRDefault="00CE1315" w:rsidP="004470E5">
            <w:pPr>
              <w:pStyle w:val="ListParagraph"/>
              <w:numPr>
                <w:ilvl w:val="0"/>
                <w:numId w:val="125"/>
              </w:numPr>
              <w:rPr>
                <w:szCs w:val="24"/>
                <w:lang w:val="en-ZA"/>
              </w:rPr>
            </w:pPr>
            <w:r w:rsidRPr="00725E27">
              <w:rPr>
                <w:szCs w:val="24"/>
                <w:lang w:val="en-ZA"/>
              </w:rPr>
              <w:lastRenderedPageBreak/>
              <w:t>Written</w:t>
            </w:r>
          </w:p>
          <w:p w14:paraId="17A76A74" w14:textId="77777777" w:rsidR="00CE1315" w:rsidRPr="00725E27" w:rsidRDefault="00CE1315" w:rsidP="004470E5">
            <w:pPr>
              <w:pStyle w:val="ListParagraph"/>
              <w:numPr>
                <w:ilvl w:val="0"/>
                <w:numId w:val="125"/>
              </w:numPr>
              <w:rPr>
                <w:szCs w:val="24"/>
                <w:lang w:val="en-ZA"/>
              </w:rPr>
            </w:pPr>
            <w:r w:rsidRPr="00725E27">
              <w:rPr>
                <w:szCs w:val="24"/>
                <w:lang w:val="en-ZA"/>
              </w:rPr>
              <w:t xml:space="preserve">Report </w:t>
            </w:r>
          </w:p>
        </w:tc>
      </w:tr>
      <w:tr w:rsidR="00725E27" w:rsidRPr="00725E27" w14:paraId="19BA892F" w14:textId="77777777" w:rsidTr="00C24A23">
        <w:trPr>
          <w:trHeight w:val="1178"/>
        </w:trPr>
        <w:tc>
          <w:tcPr>
            <w:tcW w:w="1295" w:type="pct"/>
            <w:tcBorders>
              <w:top w:val="single" w:sz="4" w:space="0" w:color="auto"/>
              <w:left w:val="single" w:sz="4" w:space="0" w:color="auto"/>
              <w:bottom w:val="single" w:sz="4" w:space="0" w:color="auto"/>
              <w:right w:val="single" w:sz="4" w:space="0" w:color="auto"/>
            </w:tcBorders>
          </w:tcPr>
          <w:p w14:paraId="30DB37EE" w14:textId="77777777" w:rsidR="00CE1315" w:rsidRPr="00725E27" w:rsidRDefault="00CE1315" w:rsidP="00C24A23">
            <w:pPr>
              <w:spacing w:after="0" w:line="360" w:lineRule="auto"/>
              <w:rPr>
                <w:rFonts w:cs="Times New Roman"/>
                <w:kern w:val="28"/>
                <w:szCs w:val="24"/>
              </w:rPr>
            </w:pPr>
            <w:bookmarkStart w:id="99" w:name="_Hlk153876283"/>
            <w:r w:rsidRPr="00725E27">
              <w:rPr>
                <w:rFonts w:cs="Times New Roman"/>
                <w:kern w:val="28"/>
                <w:szCs w:val="24"/>
              </w:rPr>
              <w:t xml:space="preserve">3 Abstract measured quantities  </w:t>
            </w:r>
            <w:bookmarkEnd w:id="99"/>
          </w:p>
        </w:tc>
        <w:tc>
          <w:tcPr>
            <w:tcW w:w="2501"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3"/>
            </w:tblGrid>
            <w:tr w:rsidR="00725E27" w:rsidRPr="00725E27" w14:paraId="3E3D2CC3" w14:textId="77777777" w:rsidTr="00C24A23">
              <w:trPr>
                <w:trHeight w:val="1134"/>
              </w:trPr>
              <w:tc>
                <w:tcPr>
                  <w:tcW w:w="5611" w:type="dxa"/>
                </w:tcPr>
                <w:p w14:paraId="64FD7110" w14:textId="67D8F168" w:rsidR="00CE1315" w:rsidRPr="00725E27" w:rsidRDefault="00CE1315" w:rsidP="004470E5">
                  <w:pPr>
                    <w:pStyle w:val="ListParagraph"/>
                    <w:numPr>
                      <w:ilvl w:val="1"/>
                      <w:numId w:val="651"/>
                    </w:numPr>
                    <w:spacing w:after="0" w:line="360" w:lineRule="auto"/>
                    <w:rPr>
                      <w:rFonts w:eastAsia="Times New Roman"/>
                      <w:szCs w:val="24"/>
                    </w:rPr>
                  </w:pPr>
                  <w:r w:rsidRPr="00725E27">
                    <w:rPr>
                      <w:rFonts w:eastAsia="Times New Roman"/>
                      <w:b/>
                      <w:bCs/>
                      <w:szCs w:val="24"/>
                    </w:rPr>
                    <w:t>Preparation of Abstracting Sheet</w:t>
                  </w:r>
                </w:p>
                <w:p w14:paraId="69E75737" w14:textId="77777777" w:rsidR="00CE1315" w:rsidRPr="00725E27" w:rsidRDefault="00CE1315" w:rsidP="004470E5">
                  <w:pPr>
                    <w:pStyle w:val="ListParagraph"/>
                    <w:numPr>
                      <w:ilvl w:val="0"/>
                      <w:numId w:val="117"/>
                    </w:numPr>
                    <w:tabs>
                      <w:tab w:val="left" w:pos="720"/>
                    </w:tabs>
                    <w:spacing w:after="0" w:line="360" w:lineRule="auto"/>
                    <w:contextualSpacing w:val="0"/>
                    <w:rPr>
                      <w:rFonts w:eastAsia="Times New Roman"/>
                      <w:vanish/>
                      <w:szCs w:val="24"/>
                    </w:rPr>
                  </w:pPr>
                </w:p>
                <w:p w14:paraId="6B09C21A" w14:textId="77777777" w:rsidR="00CE1315" w:rsidRPr="00725E27" w:rsidRDefault="00CE1315" w:rsidP="004470E5">
                  <w:pPr>
                    <w:pStyle w:val="ListParagraph"/>
                    <w:numPr>
                      <w:ilvl w:val="0"/>
                      <w:numId w:val="117"/>
                    </w:numPr>
                    <w:tabs>
                      <w:tab w:val="left" w:pos="720"/>
                    </w:tabs>
                    <w:spacing w:after="0" w:line="360" w:lineRule="auto"/>
                    <w:contextualSpacing w:val="0"/>
                    <w:rPr>
                      <w:rFonts w:eastAsia="Times New Roman"/>
                      <w:vanish/>
                      <w:szCs w:val="24"/>
                    </w:rPr>
                  </w:pPr>
                </w:p>
                <w:p w14:paraId="70685993" w14:textId="77777777" w:rsidR="00CE1315" w:rsidRPr="00725E27" w:rsidRDefault="00CE1315" w:rsidP="004470E5">
                  <w:pPr>
                    <w:pStyle w:val="ListParagraph"/>
                    <w:numPr>
                      <w:ilvl w:val="0"/>
                      <w:numId w:val="117"/>
                    </w:numPr>
                    <w:tabs>
                      <w:tab w:val="left" w:pos="720"/>
                    </w:tabs>
                    <w:spacing w:after="0" w:line="360" w:lineRule="auto"/>
                    <w:contextualSpacing w:val="0"/>
                    <w:rPr>
                      <w:rFonts w:eastAsia="Times New Roman"/>
                      <w:vanish/>
                      <w:szCs w:val="24"/>
                    </w:rPr>
                  </w:pPr>
                </w:p>
                <w:p w14:paraId="6E415F99" w14:textId="77777777" w:rsidR="00CE1315" w:rsidRPr="00725E27" w:rsidRDefault="00CE1315" w:rsidP="004470E5">
                  <w:pPr>
                    <w:pStyle w:val="ListParagraph"/>
                    <w:numPr>
                      <w:ilvl w:val="0"/>
                      <w:numId w:val="117"/>
                    </w:numPr>
                    <w:tabs>
                      <w:tab w:val="left" w:pos="720"/>
                    </w:tabs>
                    <w:spacing w:after="0" w:line="360" w:lineRule="auto"/>
                    <w:contextualSpacing w:val="0"/>
                    <w:rPr>
                      <w:rFonts w:eastAsia="Times New Roman"/>
                      <w:vanish/>
                      <w:szCs w:val="24"/>
                    </w:rPr>
                  </w:pPr>
                </w:p>
                <w:p w14:paraId="5CFD72E2" w14:textId="77777777" w:rsidR="00CE1315" w:rsidRPr="00725E27" w:rsidRDefault="00CE1315" w:rsidP="004470E5">
                  <w:pPr>
                    <w:pStyle w:val="ListParagraph"/>
                    <w:numPr>
                      <w:ilvl w:val="0"/>
                      <w:numId w:val="117"/>
                    </w:numPr>
                    <w:tabs>
                      <w:tab w:val="left" w:pos="720"/>
                    </w:tabs>
                    <w:spacing w:after="0" w:line="360" w:lineRule="auto"/>
                    <w:contextualSpacing w:val="0"/>
                    <w:rPr>
                      <w:rFonts w:eastAsia="Times New Roman"/>
                      <w:vanish/>
                      <w:szCs w:val="24"/>
                    </w:rPr>
                  </w:pPr>
                </w:p>
                <w:p w14:paraId="022D1D26" w14:textId="77777777" w:rsidR="00CE1315" w:rsidRPr="00725E27" w:rsidRDefault="00CE1315" w:rsidP="004470E5">
                  <w:pPr>
                    <w:pStyle w:val="ListParagraph"/>
                    <w:numPr>
                      <w:ilvl w:val="1"/>
                      <w:numId w:val="117"/>
                    </w:numPr>
                    <w:tabs>
                      <w:tab w:val="left" w:pos="720"/>
                      <w:tab w:val="left" w:pos="1440"/>
                    </w:tabs>
                    <w:spacing w:after="0" w:line="360" w:lineRule="auto"/>
                    <w:contextualSpacing w:val="0"/>
                    <w:rPr>
                      <w:rFonts w:eastAsia="Times New Roman"/>
                      <w:vanish/>
                      <w:szCs w:val="24"/>
                    </w:rPr>
                  </w:pPr>
                </w:p>
                <w:p w14:paraId="17C3F481" w14:textId="77777777" w:rsidR="00CE1315" w:rsidRPr="00725E27" w:rsidRDefault="00CE1315" w:rsidP="004470E5">
                  <w:pPr>
                    <w:pStyle w:val="ListParagraph"/>
                    <w:numPr>
                      <w:ilvl w:val="2"/>
                      <w:numId w:val="651"/>
                    </w:numPr>
                    <w:tabs>
                      <w:tab w:val="left" w:pos="956"/>
                      <w:tab w:val="left" w:pos="1098"/>
                      <w:tab w:val="left" w:pos="1381"/>
                      <w:tab w:val="left" w:pos="2160"/>
                    </w:tabs>
                    <w:spacing w:after="0" w:line="360" w:lineRule="auto"/>
                    <w:ind w:hanging="48"/>
                    <w:rPr>
                      <w:rFonts w:eastAsia="Times New Roman"/>
                      <w:szCs w:val="24"/>
                    </w:rPr>
                  </w:pPr>
                  <w:r w:rsidRPr="00725E27">
                    <w:rPr>
                      <w:rFonts w:eastAsia="Times New Roman"/>
                      <w:szCs w:val="24"/>
                    </w:rPr>
                    <w:t>Abstracting formats</w:t>
                  </w:r>
                </w:p>
                <w:p w14:paraId="5387A718" w14:textId="77777777" w:rsidR="00CE1315" w:rsidRPr="00725E27" w:rsidRDefault="00CE1315" w:rsidP="004470E5">
                  <w:pPr>
                    <w:pStyle w:val="ListParagraph"/>
                    <w:numPr>
                      <w:ilvl w:val="2"/>
                      <w:numId w:val="651"/>
                    </w:numPr>
                    <w:tabs>
                      <w:tab w:val="left" w:pos="956"/>
                      <w:tab w:val="left" w:pos="1098"/>
                      <w:tab w:val="left" w:pos="1381"/>
                      <w:tab w:val="left" w:pos="2160"/>
                    </w:tabs>
                    <w:spacing w:after="0" w:line="360" w:lineRule="auto"/>
                    <w:ind w:hanging="48"/>
                    <w:rPr>
                      <w:rFonts w:eastAsia="Times New Roman"/>
                      <w:szCs w:val="24"/>
                    </w:rPr>
                  </w:pPr>
                  <w:r w:rsidRPr="00725E27">
                    <w:rPr>
                      <w:rFonts w:eastAsia="Times New Roman"/>
                      <w:szCs w:val="24"/>
                    </w:rPr>
                    <w:t>Organizing measurements for clarity</w:t>
                  </w:r>
                </w:p>
                <w:p w14:paraId="16223756" w14:textId="77777777" w:rsidR="00CE1315" w:rsidRPr="00725E27" w:rsidRDefault="00CE1315" w:rsidP="004470E5">
                  <w:pPr>
                    <w:pStyle w:val="ListParagraph"/>
                    <w:numPr>
                      <w:ilvl w:val="2"/>
                      <w:numId w:val="651"/>
                    </w:numPr>
                    <w:tabs>
                      <w:tab w:val="left" w:pos="956"/>
                      <w:tab w:val="left" w:pos="1098"/>
                      <w:tab w:val="left" w:pos="1381"/>
                      <w:tab w:val="left" w:pos="2160"/>
                    </w:tabs>
                    <w:spacing w:after="0" w:line="360" w:lineRule="auto"/>
                    <w:ind w:hanging="48"/>
                    <w:jc w:val="left"/>
                    <w:rPr>
                      <w:rFonts w:eastAsia="Times New Roman"/>
                      <w:szCs w:val="24"/>
                    </w:rPr>
                  </w:pPr>
                  <w:r w:rsidRPr="00725E27">
                    <w:rPr>
                      <w:rFonts w:eastAsia="Times New Roman"/>
                      <w:szCs w:val="24"/>
                    </w:rPr>
                    <w:t>Applying SMM/CESMM standards</w:t>
                  </w:r>
                </w:p>
                <w:p w14:paraId="39B19C22" w14:textId="77777777" w:rsidR="00CE1315" w:rsidRPr="00725E27" w:rsidRDefault="00CE1315" w:rsidP="004470E5">
                  <w:pPr>
                    <w:pStyle w:val="ListParagraph"/>
                    <w:numPr>
                      <w:ilvl w:val="2"/>
                      <w:numId w:val="651"/>
                    </w:numPr>
                    <w:tabs>
                      <w:tab w:val="left" w:pos="956"/>
                      <w:tab w:val="left" w:pos="1098"/>
                      <w:tab w:val="left" w:pos="1381"/>
                      <w:tab w:val="left" w:pos="2160"/>
                    </w:tabs>
                    <w:spacing w:after="0" w:line="360" w:lineRule="auto"/>
                    <w:ind w:hanging="48"/>
                    <w:rPr>
                      <w:rFonts w:eastAsia="Times New Roman"/>
                      <w:szCs w:val="24"/>
                    </w:rPr>
                  </w:pPr>
                  <w:r w:rsidRPr="00725E27">
                    <w:rPr>
                      <w:rFonts w:eastAsia="Times New Roman"/>
                      <w:szCs w:val="24"/>
                    </w:rPr>
                    <w:t>Reviewing abstracting accuracy</w:t>
                  </w:r>
                </w:p>
                <w:p w14:paraId="6DBF9F89" w14:textId="77777777" w:rsidR="00CE1315" w:rsidRPr="00725E27" w:rsidRDefault="00CE1315" w:rsidP="004470E5">
                  <w:pPr>
                    <w:pStyle w:val="ListParagraph"/>
                    <w:numPr>
                      <w:ilvl w:val="1"/>
                      <w:numId w:val="651"/>
                    </w:numPr>
                    <w:spacing w:after="0" w:line="360" w:lineRule="auto"/>
                    <w:jc w:val="left"/>
                    <w:rPr>
                      <w:rFonts w:eastAsia="Times New Roman"/>
                      <w:szCs w:val="24"/>
                    </w:rPr>
                  </w:pPr>
                  <w:r w:rsidRPr="00725E27">
                    <w:rPr>
                      <w:rFonts w:eastAsia="Times New Roman"/>
                      <w:b/>
                      <w:bCs/>
                      <w:szCs w:val="24"/>
                    </w:rPr>
                    <w:t>Transferring Descriptions to Abstracting Sheet</w:t>
                  </w:r>
                </w:p>
                <w:p w14:paraId="6B584D24" w14:textId="77777777" w:rsidR="00CE1315" w:rsidRPr="00725E27" w:rsidRDefault="00CE1315" w:rsidP="004470E5">
                  <w:pPr>
                    <w:pStyle w:val="ListParagraph"/>
                    <w:numPr>
                      <w:ilvl w:val="0"/>
                      <w:numId w:val="118"/>
                    </w:numPr>
                    <w:tabs>
                      <w:tab w:val="left" w:pos="720"/>
                    </w:tabs>
                    <w:spacing w:after="0" w:line="360" w:lineRule="auto"/>
                    <w:contextualSpacing w:val="0"/>
                    <w:rPr>
                      <w:rFonts w:eastAsia="Times New Roman"/>
                      <w:vanish/>
                      <w:szCs w:val="24"/>
                    </w:rPr>
                  </w:pPr>
                </w:p>
                <w:p w14:paraId="35946061" w14:textId="77777777" w:rsidR="00CE1315" w:rsidRPr="00725E27" w:rsidRDefault="00CE1315" w:rsidP="004470E5">
                  <w:pPr>
                    <w:pStyle w:val="ListParagraph"/>
                    <w:numPr>
                      <w:ilvl w:val="0"/>
                      <w:numId w:val="118"/>
                    </w:numPr>
                    <w:tabs>
                      <w:tab w:val="left" w:pos="720"/>
                    </w:tabs>
                    <w:spacing w:after="0" w:line="360" w:lineRule="auto"/>
                    <w:contextualSpacing w:val="0"/>
                    <w:rPr>
                      <w:rFonts w:eastAsia="Times New Roman"/>
                      <w:vanish/>
                      <w:szCs w:val="24"/>
                    </w:rPr>
                  </w:pPr>
                </w:p>
                <w:p w14:paraId="18423E49" w14:textId="77777777" w:rsidR="00CE1315" w:rsidRPr="00725E27" w:rsidRDefault="00CE1315" w:rsidP="004470E5">
                  <w:pPr>
                    <w:pStyle w:val="ListParagraph"/>
                    <w:numPr>
                      <w:ilvl w:val="0"/>
                      <w:numId w:val="118"/>
                    </w:numPr>
                    <w:tabs>
                      <w:tab w:val="left" w:pos="720"/>
                    </w:tabs>
                    <w:spacing w:after="0" w:line="360" w:lineRule="auto"/>
                    <w:contextualSpacing w:val="0"/>
                    <w:rPr>
                      <w:rFonts w:eastAsia="Times New Roman"/>
                      <w:vanish/>
                      <w:szCs w:val="24"/>
                    </w:rPr>
                  </w:pPr>
                </w:p>
                <w:p w14:paraId="405C3037" w14:textId="77777777" w:rsidR="00CE1315" w:rsidRPr="00725E27" w:rsidRDefault="00CE1315" w:rsidP="004470E5">
                  <w:pPr>
                    <w:pStyle w:val="ListParagraph"/>
                    <w:numPr>
                      <w:ilvl w:val="0"/>
                      <w:numId w:val="118"/>
                    </w:numPr>
                    <w:tabs>
                      <w:tab w:val="left" w:pos="720"/>
                    </w:tabs>
                    <w:spacing w:after="0" w:line="360" w:lineRule="auto"/>
                    <w:contextualSpacing w:val="0"/>
                    <w:rPr>
                      <w:rFonts w:eastAsia="Times New Roman"/>
                      <w:vanish/>
                      <w:szCs w:val="24"/>
                    </w:rPr>
                  </w:pPr>
                </w:p>
                <w:p w14:paraId="2BB28293" w14:textId="77777777" w:rsidR="00CE1315" w:rsidRPr="00725E27" w:rsidRDefault="00CE1315" w:rsidP="004470E5">
                  <w:pPr>
                    <w:pStyle w:val="ListParagraph"/>
                    <w:numPr>
                      <w:ilvl w:val="0"/>
                      <w:numId w:val="118"/>
                    </w:numPr>
                    <w:tabs>
                      <w:tab w:val="left" w:pos="720"/>
                    </w:tabs>
                    <w:spacing w:after="0" w:line="360" w:lineRule="auto"/>
                    <w:contextualSpacing w:val="0"/>
                    <w:rPr>
                      <w:rFonts w:eastAsia="Times New Roman"/>
                      <w:vanish/>
                      <w:szCs w:val="24"/>
                    </w:rPr>
                  </w:pPr>
                </w:p>
                <w:p w14:paraId="7A481E03" w14:textId="77777777" w:rsidR="00CE1315" w:rsidRPr="00725E27" w:rsidRDefault="00CE1315" w:rsidP="004470E5">
                  <w:pPr>
                    <w:pStyle w:val="ListParagraph"/>
                    <w:numPr>
                      <w:ilvl w:val="1"/>
                      <w:numId w:val="118"/>
                    </w:numPr>
                    <w:tabs>
                      <w:tab w:val="left" w:pos="720"/>
                      <w:tab w:val="left" w:pos="1440"/>
                    </w:tabs>
                    <w:spacing w:after="0" w:line="360" w:lineRule="auto"/>
                    <w:contextualSpacing w:val="0"/>
                    <w:rPr>
                      <w:rFonts w:eastAsia="Times New Roman"/>
                      <w:vanish/>
                      <w:szCs w:val="24"/>
                    </w:rPr>
                  </w:pPr>
                </w:p>
                <w:p w14:paraId="3BB44669" w14:textId="77777777" w:rsidR="00CE1315" w:rsidRPr="00725E27" w:rsidRDefault="00CE1315" w:rsidP="004470E5">
                  <w:pPr>
                    <w:pStyle w:val="ListParagraph"/>
                    <w:numPr>
                      <w:ilvl w:val="1"/>
                      <w:numId w:val="118"/>
                    </w:numPr>
                    <w:tabs>
                      <w:tab w:val="left" w:pos="720"/>
                      <w:tab w:val="left" w:pos="1440"/>
                    </w:tabs>
                    <w:spacing w:after="0" w:line="360" w:lineRule="auto"/>
                    <w:contextualSpacing w:val="0"/>
                    <w:rPr>
                      <w:rFonts w:eastAsia="Times New Roman"/>
                      <w:vanish/>
                      <w:szCs w:val="24"/>
                    </w:rPr>
                  </w:pPr>
                </w:p>
                <w:p w14:paraId="0DFE0496"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Copying booked item descriptions</w:t>
                  </w:r>
                </w:p>
                <w:p w14:paraId="6502AB2F"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Maintaining accuracy and consistency</w:t>
                  </w:r>
                </w:p>
                <w:p w14:paraId="326E08DC"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jc w:val="left"/>
                    <w:rPr>
                      <w:rFonts w:eastAsia="Times New Roman"/>
                      <w:szCs w:val="24"/>
                    </w:rPr>
                  </w:pPr>
                  <w:r w:rsidRPr="00725E27">
                    <w:rPr>
                      <w:rFonts w:eastAsia="Times New Roman"/>
                      <w:szCs w:val="24"/>
                    </w:rPr>
                    <w:t>Following SMM/CESMM guidelines</w:t>
                  </w:r>
                </w:p>
                <w:p w14:paraId="4256B125"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jc w:val="left"/>
                    <w:rPr>
                      <w:rFonts w:eastAsia="Times New Roman"/>
                      <w:szCs w:val="24"/>
                    </w:rPr>
                  </w:pPr>
                  <w:r w:rsidRPr="00725E27">
                    <w:rPr>
                      <w:rFonts w:eastAsia="Times New Roman"/>
                      <w:szCs w:val="24"/>
                    </w:rPr>
                    <w:t>Ensuring compliance with project requirements</w:t>
                  </w:r>
                </w:p>
                <w:p w14:paraId="12D6AE63" w14:textId="77777777" w:rsidR="00CE1315" w:rsidRPr="00725E27" w:rsidRDefault="00CE1315" w:rsidP="004470E5">
                  <w:pPr>
                    <w:pStyle w:val="ListParagraph"/>
                    <w:numPr>
                      <w:ilvl w:val="1"/>
                      <w:numId w:val="651"/>
                    </w:numPr>
                    <w:spacing w:after="0" w:line="360" w:lineRule="auto"/>
                    <w:rPr>
                      <w:rFonts w:eastAsia="Times New Roman"/>
                      <w:szCs w:val="24"/>
                    </w:rPr>
                  </w:pPr>
                  <w:r w:rsidRPr="00725E27">
                    <w:rPr>
                      <w:rFonts w:eastAsia="Times New Roman"/>
                      <w:b/>
                      <w:bCs/>
                      <w:szCs w:val="24"/>
                    </w:rPr>
                    <w:t>Transferring Squared Quantities to Abstracting Sheet</w:t>
                  </w:r>
                </w:p>
                <w:p w14:paraId="50ECCC8D" w14:textId="77777777" w:rsidR="00CE1315" w:rsidRPr="00725E27" w:rsidRDefault="00CE1315" w:rsidP="004470E5">
                  <w:pPr>
                    <w:pStyle w:val="ListParagraph"/>
                    <w:numPr>
                      <w:ilvl w:val="0"/>
                      <w:numId w:val="119"/>
                    </w:numPr>
                    <w:tabs>
                      <w:tab w:val="left" w:pos="720"/>
                    </w:tabs>
                    <w:spacing w:after="0" w:line="360" w:lineRule="auto"/>
                    <w:contextualSpacing w:val="0"/>
                    <w:rPr>
                      <w:rFonts w:eastAsia="Times New Roman"/>
                      <w:vanish/>
                      <w:szCs w:val="24"/>
                    </w:rPr>
                  </w:pPr>
                </w:p>
                <w:p w14:paraId="27702D18" w14:textId="77777777" w:rsidR="00CE1315" w:rsidRPr="00725E27" w:rsidRDefault="00CE1315" w:rsidP="004470E5">
                  <w:pPr>
                    <w:pStyle w:val="ListParagraph"/>
                    <w:numPr>
                      <w:ilvl w:val="0"/>
                      <w:numId w:val="119"/>
                    </w:numPr>
                    <w:tabs>
                      <w:tab w:val="left" w:pos="720"/>
                    </w:tabs>
                    <w:spacing w:after="0" w:line="360" w:lineRule="auto"/>
                    <w:contextualSpacing w:val="0"/>
                    <w:rPr>
                      <w:rFonts w:eastAsia="Times New Roman"/>
                      <w:vanish/>
                      <w:szCs w:val="24"/>
                    </w:rPr>
                  </w:pPr>
                </w:p>
                <w:p w14:paraId="157EAC77" w14:textId="77777777" w:rsidR="00CE1315" w:rsidRPr="00725E27" w:rsidRDefault="00CE1315" w:rsidP="004470E5">
                  <w:pPr>
                    <w:pStyle w:val="ListParagraph"/>
                    <w:numPr>
                      <w:ilvl w:val="0"/>
                      <w:numId w:val="119"/>
                    </w:numPr>
                    <w:tabs>
                      <w:tab w:val="left" w:pos="720"/>
                    </w:tabs>
                    <w:spacing w:after="0" w:line="360" w:lineRule="auto"/>
                    <w:contextualSpacing w:val="0"/>
                    <w:rPr>
                      <w:rFonts w:eastAsia="Times New Roman"/>
                      <w:vanish/>
                      <w:szCs w:val="24"/>
                    </w:rPr>
                  </w:pPr>
                </w:p>
                <w:p w14:paraId="37AB144B" w14:textId="77777777" w:rsidR="00CE1315" w:rsidRPr="00725E27" w:rsidRDefault="00CE1315" w:rsidP="004470E5">
                  <w:pPr>
                    <w:pStyle w:val="ListParagraph"/>
                    <w:numPr>
                      <w:ilvl w:val="0"/>
                      <w:numId w:val="119"/>
                    </w:numPr>
                    <w:tabs>
                      <w:tab w:val="left" w:pos="720"/>
                    </w:tabs>
                    <w:spacing w:after="0" w:line="360" w:lineRule="auto"/>
                    <w:contextualSpacing w:val="0"/>
                    <w:rPr>
                      <w:rFonts w:eastAsia="Times New Roman"/>
                      <w:vanish/>
                      <w:szCs w:val="24"/>
                    </w:rPr>
                  </w:pPr>
                </w:p>
                <w:p w14:paraId="39364A87" w14:textId="77777777" w:rsidR="00CE1315" w:rsidRPr="00725E27" w:rsidRDefault="00CE1315" w:rsidP="004470E5">
                  <w:pPr>
                    <w:pStyle w:val="ListParagraph"/>
                    <w:numPr>
                      <w:ilvl w:val="0"/>
                      <w:numId w:val="119"/>
                    </w:numPr>
                    <w:tabs>
                      <w:tab w:val="left" w:pos="720"/>
                    </w:tabs>
                    <w:spacing w:after="0" w:line="360" w:lineRule="auto"/>
                    <w:contextualSpacing w:val="0"/>
                    <w:rPr>
                      <w:rFonts w:eastAsia="Times New Roman"/>
                      <w:vanish/>
                      <w:szCs w:val="24"/>
                    </w:rPr>
                  </w:pPr>
                </w:p>
                <w:p w14:paraId="72D5E93E" w14:textId="77777777" w:rsidR="00CE1315" w:rsidRPr="00725E27" w:rsidRDefault="00CE1315" w:rsidP="004470E5">
                  <w:pPr>
                    <w:pStyle w:val="ListParagraph"/>
                    <w:numPr>
                      <w:ilvl w:val="1"/>
                      <w:numId w:val="119"/>
                    </w:numPr>
                    <w:tabs>
                      <w:tab w:val="left" w:pos="720"/>
                      <w:tab w:val="left" w:pos="1440"/>
                    </w:tabs>
                    <w:spacing w:after="0" w:line="360" w:lineRule="auto"/>
                    <w:contextualSpacing w:val="0"/>
                    <w:rPr>
                      <w:rFonts w:eastAsia="Times New Roman"/>
                      <w:vanish/>
                      <w:szCs w:val="24"/>
                    </w:rPr>
                  </w:pPr>
                </w:p>
                <w:p w14:paraId="1361E550" w14:textId="77777777" w:rsidR="00CE1315" w:rsidRPr="00725E27" w:rsidRDefault="00CE1315" w:rsidP="004470E5">
                  <w:pPr>
                    <w:pStyle w:val="ListParagraph"/>
                    <w:numPr>
                      <w:ilvl w:val="1"/>
                      <w:numId w:val="119"/>
                    </w:numPr>
                    <w:tabs>
                      <w:tab w:val="left" w:pos="720"/>
                      <w:tab w:val="left" w:pos="1440"/>
                    </w:tabs>
                    <w:spacing w:after="0" w:line="360" w:lineRule="auto"/>
                    <w:contextualSpacing w:val="0"/>
                    <w:rPr>
                      <w:rFonts w:eastAsia="Times New Roman"/>
                      <w:vanish/>
                      <w:szCs w:val="24"/>
                    </w:rPr>
                  </w:pPr>
                </w:p>
                <w:p w14:paraId="2DA6F638" w14:textId="77777777" w:rsidR="00CE1315" w:rsidRPr="00725E27" w:rsidRDefault="00CE1315" w:rsidP="004470E5">
                  <w:pPr>
                    <w:pStyle w:val="ListParagraph"/>
                    <w:numPr>
                      <w:ilvl w:val="1"/>
                      <w:numId w:val="119"/>
                    </w:numPr>
                    <w:tabs>
                      <w:tab w:val="left" w:pos="720"/>
                      <w:tab w:val="left" w:pos="1440"/>
                    </w:tabs>
                    <w:spacing w:after="0" w:line="360" w:lineRule="auto"/>
                    <w:contextualSpacing w:val="0"/>
                    <w:rPr>
                      <w:rFonts w:eastAsia="Times New Roman"/>
                      <w:vanish/>
                      <w:szCs w:val="24"/>
                    </w:rPr>
                  </w:pPr>
                </w:p>
                <w:p w14:paraId="7940991C"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Calculating squared quantities</w:t>
                  </w:r>
                </w:p>
                <w:p w14:paraId="3E3EAE0D"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Ensuring accurate documentation</w:t>
                  </w:r>
                </w:p>
                <w:p w14:paraId="05A7EB56"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Using standard formats</w:t>
                  </w:r>
                </w:p>
                <w:p w14:paraId="15FC0814"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Double-checking calculations for accuracy</w:t>
                  </w:r>
                </w:p>
                <w:p w14:paraId="00CEA5D6" w14:textId="77777777" w:rsidR="00CE1315" w:rsidRPr="00725E27" w:rsidRDefault="00CE1315" w:rsidP="004470E5">
                  <w:pPr>
                    <w:pStyle w:val="ListParagraph"/>
                    <w:numPr>
                      <w:ilvl w:val="1"/>
                      <w:numId w:val="651"/>
                    </w:numPr>
                    <w:spacing w:after="0" w:line="360" w:lineRule="auto"/>
                    <w:rPr>
                      <w:rFonts w:eastAsia="Times New Roman"/>
                      <w:szCs w:val="24"/>
                    </w:rPr>
                  </w:pPr>
                  <w:r w:rsidRPr="00725E27">
                    <w:rPr>
                      <w:rFonts w:eastAsia="Times New Roman"/>
                      <w:b/>
                      <w:bCs/>
                      <w:szCs w:val="24"/>
                    </w:rPr>
                    <w:t>Calculation of Net Quantities</w:t>
                  </w:r>
                </w:p>
                <w:p w14:paraId="12BCA98F" w14:textId="77777777" w:rsidR="00CE1315" w:rsidRPr="00725E27" w:rsidRDefault="00CE1315" w:rsidP="004470E5">
                  <w:pPr>
                    <w:pStyle w:val="ListParagraph"/>
                    <w:numPr>
                      <w:ilvl w:val="0"/>
                      <w:numId w:val="120"/>
                    </w:numPr>
                    <w:tabs>
                      <w:tab w:val="left" w:pos="720"/>
                    </w:tabs>
                    <w:spacing w:after="0" w:line="360" w:lineRule="auto"/>
                    <w:contextualSpacing w:val="0"/>
                    <w:rPr>
                      <w:rFonts w:eastAsia="Times New Roman"/>
                      <w:vanish/>
                      <w:szCs w:val="24"/>
                    </w:rPr>
                  </w:pPr>
                </w:p>
                <w:p w14:paraId="6AC189DF" w14:textId="77777777" w:rsidR="00CE1315" w:rsidRPr="00725E27" w:rsidRDefault="00CE1315" w:rsidP="004470E5">
                  <w:pPr>
                    <w:pStyle w:val="ListParagraph"/>
                    <w:numPr>
                      <w:ilvl w:val="0"/>
                      <w:numId w:val="120"/>
                    </w:numPr>
                    <w:tabs>
                      <w:tab w:val="left" w:pos="720"/>
                    </w:tabs>
                    <w:spacing w:after="0" w:line="360" w:lineRule="auto"/>
                    <w:contextualSpacing w:val="0"/>
                    <w:rPr>
                      <w:rFonts w:eastAsia="Times New Roman"/>
                      <w:vanish/>
                      <w:szCs w:val="24"/>
                    </w:rPr>
                  </w:pPr>
                </w:p>
                <w:p w14:paraId="1DD31AD3" w14:textId="77777777" w:rsidR="00CE1315" w:rsidRPr="00725E27" w:rsidRDefault="00CE1315" w:rsidP="004470E5">
                  <w:pPr>
                    <w:pStyle w:val="ListParagraph"/>
                    <w:numPr>
                      <w:ilvl w:val="0"/>
                      <w:numId w:val="120"/>
                    </w:numPr>
                    <w:tabs>
                      <w:tab w:val="left" w:pos="720"/>
                    </w:tabs>
                    <w:spacing w:after="0" w:line="360" w:lineRule="auto"/>
                    <w:contextualSpacing w:val="0"/>
                    <w:rPr>
                      <w:rFonts w:eastAsia="Times New Roman"/>
                      <w:vanish/>
                      <w:szCs w:val="24"/>
                    </w:rPr>
                  </w:pPr>
                </w:p>
                <w:p w14:paraId="46B8D48A" w14:textId="77777777" w:rsidR="00CE1315" w:rsidRPr="00725E27" w:rsidRDefault="00CE1315" w:rsidP="004470E5">
                  <w:pPr>
                    <w:pStyle w:val="ListParagraph"/>
                    <w:numPr>
                      <w:ilvl w:val="0"/>
                      <w:numId w:val="120"/>
                    </w:numPr>
                    <w:tabs>
                      <w:tab w:val="left" w:pos="720"/>
                    </w:tabs>
                    <w:spacing w:after="0" w:line="360" w:lineRule="auto"/>
                    <w:contextualSpacing w:val="0"/>
                    <w:rPr>
                      <w:rFonts w:eastAsia="Times New Roman"/>
                      <w:vanish/>
                      <w:szCs w:val="24"/>
                    </w:rPr>
                  </w:pPr>
                </w:p>
                <w:p w14:paraId="3BBE7B57" w14:textId="77777777" w:rsidR="00CE1315" w:rsidRPr="00725E27" w:rsidRDefault="00CE1315" w:rsidP="004470E5">
                  <w:pPr>
                    <w:pStyle w:val="ListParagraph"/>
                    <w:numPr>
                      <w:ilvl w:val="0"/>
                      <w:numId w:val="120"/>
                    </w:numPr>
                    <w:tabs>
                      <w:tab w:val="left" w:pos="720"/>
                    </w:tabs>
                    <w:spacing w:after="0" w:line="360" w:lineRule="auto"/>
                    <w:contextualSpacing w:val="0"/>
                    <w:rPr>
                      <w:rFonts w:eastAsia="Times New Roman"/>
                      <w:vanish/>
                      <w:szCs w:val="24"/>
                    </w:rPr>
                  </w:pPr>
                </w:p>
                <w:p w14:paraId="158E7DD8" w14:textId="77777777" w:rsidR="00CE1315" w:rsidRPr="00725E27" w:rsidRDefault="00CE1315" w:rsidP="004470E5">
                  <w:pPr>
                    <w:pStyle w:val="ListParagraph"/>
                    <w:numPr>
                      <w:ilvl w:val="1"/>
                      <w:numId w:val="120"/>
                    </w:numPr>
                    <w:tabs>
                      <w:tab w:val="left" w:pos="720"/>
                      <w:tab w:val="left" w:pos="1440"/>
                    </w:tabs>
                    <w:spacing w:after="0" w:line="360" w:lineRule="auto"/>
                    <w:contextualSpacing w:val="0"/>
                    <w:rPr>
                      <w:rFonts w:eastAsia="Times New Roman"/>
                      <w:vanish/>
                      <w:szCs w:val="24"/>
                    </w:rPr>
                  </w:pPr>
                </w:p>
                <w:p w14:paraId="167E74A7" w14:textId="77777777" w:rsidR="00CE1315" w:rsidRPr="00725E27" w:rsidRDefault="00CE1315" w:rsidP="004470E5">
                  <w:pPr>
                    <w:pStyle w:val="ListParagraph"/>
                    <w:numPr>
                      <w:ilvl w:val="1"/>
                      <w:numId w:val="120"/>
                    </w:numPr>
                    <w:tabs>
                      <w:tab w:val="left" w:pos="720"/>
                      <w:tab w:val="left" w:pos="1440"/>
                    </w:tabs>
                    <w:spacing w:after="0" w:line="360" w:lineRule="auto"/>
                    <w:contextualSpacing w:val="0"/>
                    <w:rPr>
                      <w:rFonts w:eastAsia="Times New Roman"/>
                      <w:vanish/>
                      <w:szCs w:val="24"/>
                    </w:rPr>
                  </w:pPr>
                </w:p>
                <w:p w14:paraId="0C4DF274" w14:textId="77777777" w:rsidR="00CE1315" w:rsidRPr="00725E27" w:rsidRDefault="00CE1315" w:rsidP="004470E5">
                  <w:pPr>
                    <w:pStyle w:val="ListParagraph"/>
                    <w:numPr>
                      <w:ilvl w:val="1"/>
                      <w:numId w:val="120"/>
                    </w:numPr>
                    <w:tabs>
                      <w:tab w:val="left" w:pos="720"/>
                      <w:tab w:val="left" w:pos="1440"/>
                    </w:tabs>
                    <w:spacing w:after="0" w:line="360" w:lineRule="auto"/>
                    <w:contextualSpacing w:val="0"/>
                    <w:rPr>
                      <w:rFonts w:eastAsia="Times New Roman"/>
                      <w:vanish/>
                      <w:szCs w:val="24"/>
                    </w:rPr>
                  </w:pPr>
                </w:p>
                <w:p w14:paraId="255B0011" w14:textId="77777777" w:rsidR="00CE1315" w:rsidRPr="00725E27" w:rsidRDefault="00CE1315" w:rsidP="004470E5">
                  <w:pPr>
                    <w:pStyle w:val="ListParagraph"/>
                    <w:numPr>
                      <w:ilvl w:val="1"/>
                      <w:numId w:val="120"/>
                    </w:numPr>
                    <w:tabs>
                      <w:tab w:val="left" w:pos="720"/>
                      <w:tab w:val="left" w:pos="1440"/>
                    </w:tabs>
                    <w:spacing w:after="0" w:line="360" w:lineRule="auto"/>
                    <w:contextualSpacing w:val="0"/>
                    <w:rPr>
                      <w:rFonts w:eastAsia="Times New Roman"/>
                      <w:vanish/>
                      <w:szCs w:val="24"/>
                    </w:rPr>
                  </w:pPr>
                </w:p>
                <w:p w14:paraId="2F1E614C" w14:textId="77777777" w:rsidR="00CE1315" w:rsidRPr="00725E27" w:rsidRDefault="00CE1315" w:rsidP="004470E5">
                  <w:pPr>
                    <w:pStyle w:val="ListParagraph"/>
                    <w:numPr>
                      <w:ilvl w:val="2"/>
                      <w:numId w:val="651"/>
                    </w:numPr>
                    <w:tabs>
                      <w:tab w:val="left" w:pos="720"/>
                      <w:tab w:val="left" w:pos="975"/>
                      <w:tab w:val="left" w:pos="1239"/>
                      <w:tab w:val="left" w:pos="2160"/>
                    </w:tabs>
                    <w:spacing w:after="0" w:line="360" w:lineRule="auto"/>
                    <w:ind w:hanging="189"/>
                    <w:rPr>
                      <w:rFonts w:eastAsia="Times New Roman"/>
                      <w:szCs w:val="24"/>
                    </w:rPr>
                  </w:pPr>
                  <w:r w:rsidRPr="00725E27">
                    <w:rPr>
                      <w:rFonts w:eastAsia="Times New Roman"/>
                      <w:szCs w:val="24"/>
                    </w:rPr>
                    <w:t>Techniques for calculating net quantities</w:t>
                  </w:r>
                </w:p>
                <w:p w14:paraId="3B876146" w14:textId="77777777" w:rsidR="00CE1315" w:rsidRPr="00725E27" w:rsidRDefault="00CE1315" w:rsidP="004470E5">
                  <w:pPr>
                    <w:pStyle w:val="ListParagraph"/>
                    <w:numPr>
                      <w:ilvl w:val="2"/>
                      <w:numId w:val="651"/>
                    </w:numPr>
                    <w:tabs>
                      <w:tab w:val="left" w:pos="720"/>
                      <w:tab w:val="left" w:pos="975"/>
                      <w:tab w:val="left" w:pos="1239"/>
                      <w:tab w:val="left" w:pos="2160"/>
                    </w:tabs>
                    <w:spacing w:after="0" w:line="360" w:lineRule="auto"/>
                    <w:ind w:hanging="189"/>
                    <w:jc w:val="left"/>
                    <w:rPr>
                      <w:rFonts w:eastAsia="Times New Roman"/>
                      <w:szCs w:val="24"/>
                    </w:rPr>
                  </w:pPr>
                  <w:r w:rsidRPr="00725E27">
                    <w:rPr>
                      <w:rFonts w:eastAsia="Times New Roman"/>
                      <w:szCs w:val="24"/>
                    </w:rPr>
                    <w:t>Applying SMM/CESMM methods</w:t>
                  </w:r>
                </w:p>
                <w:p w14:paraId="53AB8AE7" w14:textId="77777777" w:rsidR="00CE1315" w:rsidRPr="00725E27" w:rsidRDefault="00CE1315" w:rsidP="004470E5">
                  <w:pPr>
                    <w:pStyle w:val="ListParagraph"/>
                    <w:numPr>
                      <w:ilvl w:val="2"/>
                      <w:numId w:val="651"/>
                    </w:numPr>
                    <w:tabs>
                      <w:tab w:val="left" w:pos="720"/>
                      <w:tab w:val="left" w:pos="975"/>
                      <w:tab w:val="left" w:pos="1239"/>
                      <w:tab w:val="left" w:pos="2160"/>
                    </w:tabs>
                    <w:spacing w:after="0" w:line="360" w:lineRule="auto"/>
                    <w:ind w:hanging="189"/>
                    <w:rPr>
                      <w:rFonts w:eastAsia="Times New Roman"/>
                      <w:szCs w:val="24"/>
                    </w:rPr>
                  </w:pPr>
                  <w:r w:rsidRPr="00725E27">
                    <w:rPr>
                      <w:rFonts w:eastAsia="Times New Roman"/>
                      <w:szCs w:val="24"/>
                    </w:rPr>
                    <w:t>Ensuring accuracy</w:t>
                  </w:r>
                </w:p>
                <w:p w14:paraId="76FC9CE7" w14:textId="77777777" w:rsidR="00CE1315" w:rsidRPr="00725E27" w:rsidRDefault="00CE1315" w:rsidP="004470E5">
                  <w:pPr>
                    <w:pStyle w:val="ListParagraph"/>
                    <w:numPr>
                      <w:ilvl w:val="2"/>
                      <w:numId w:val="651"/>
                    </w:numPr>
                    <w:tabs>
                      <w:tab w:val="left" w:pos="720"/>
                      <w:tab w:val="left" w:pos="975"/>
                      <w:tab w:val="left" w:pos="1239"/>
                      <w:tab w:val="left" w:pos="2160"/>
                    </w:tabs>
                    <w:spacing w:after="0" w:line="360" w:lineRule="auto"/>
                    <w:ind w:hanging="189"/>
                    <w:rPr>
                      <w:rFonts w:eastAsia="Times New Roman"/>
                      <w:szCs w:val="24"/>
                    </w:rPr>
                  </w:pPr>
                  <w:r w:rsidRPr="00725E27">
                    <w:rPr>
                      <w:rFonts w:eastAsia="Times New Roman"/>
                      <w:szCs w:val="24"/>
                    </w:rPr>
                    <w:t>Adjusting quantities based on project variations</w:t>
                  </w:r>
                </w:p>
                <w:p w14:paraId="541C33B7" w14:textId="77777777" w:rsidR="00CE1315" w:rsidRPr="00725E27" w:rsidRDefault="00CE1315" w:rsidP="004470E5">
                  <w:pPr>
                    <w:pStyle w:val="ListParagraph"/>
                    <w:numPr>
                      <w:ilvl w:val="1"/>
                      <w:numId w:val="651"/>
                    </w:numPr>
                    <w:spacing w:after="0" w:line="360" w:lineRule="auto"/>
                    <w:rPr>
                      <w:rFonts w:eastAsia="Times New Roman"/>
                      <w:szCs w:val="24"/>
                    </w:rPr>
                  </w:pPr>
                  <w:r w:rsidRPr="00725E27">
                    <w:rPr>
                      <w:rFonts w:eastAsia="Times New Roman"/>
                      <w:b/>
                      <w:bCs/>
                      <w:szCs w:val="24"/>
                    </w:rPr>
                    <w:t>Running Through Dimensions</w:t>
                  </w:r>
                </w:p>
                <w:p w14:paraId="58F8DF9A" w14:textId="77777777" w:rsidR="00CE1315" w:rsidRPr="00725E27" w:rsidRDefault="00CE1315" w:rsidP="004470E5">
                  <w:pPr>
                    <w:pStyle w:val="ListParagraph"/>
                    <w:numPr>
                      <w:ilvl w:val="0"/>
                      <w:numId w:val="121"/>
                    </w:numPr>
                    <w:tabs>
                      <w:tab w:val="left" w:pos="720"/>
                    </w:tabs>
                    <w:spacing w:after="0" w:line="360" w:lineRule="auto"/>
                    <w:contextualSpacing w:val="0"/>
                    <w:rPr>
                      <w:rFonts w:eastAsia="Times New Roman"/>
                      <w:vanish/>
                      <w:szCs w:val="24"/>
                    </w:rPr>
                  </w:pPr>
                </w:p>
                <w:p w14:paraId="5EA6F4E7" w14:textId="77777777" w:rsidR="00CE1315" w:rsidRPr="00725E27" w:rsidRDefault="00CE1315" w:rsidP="004470E5">
                  <w:pPr>
                    <w:pStyle w:val="ListParagraph"/>
                    <w:numPr>
                      <w:ilvl w:val="0"/>
                      <w:numId w:val="121"/>
                    </w:numPr>
                    <w:tabs>
                      <w:tab w:val="left" w:pos="720"/>
                    </w:tabs>
                    <w:spacing w:after="0" w:line="360" w:lineRule="auto"/>
                    <w:contextualSpacing w:val="0"/>
                    <w:rPr>
                      <w:rFonts w:eastAsia="Times New Roman"/>
                      <w:vanish/>
                      <w:szCs w:val="24"/>
                    </w:rPr>
                  </w:pPr>
                </w:p>
                <w:p w14:paraId="460E3994" w14:textId="77777777" w:rsidR="00CE1315" w:rsidRPr="00725E27" w:rsidRDefault="00CE1315" w:rsidP="004470E5">
                  <w:pPr>
                    <w:pStyle w:val="ListParagraph"/>
                    <w:numPr>
                      <w:ilvl w:val="0"/>
                      <w:numId w:val="121"/>
                    </w:numPr>
                    <w:tabs>
                      <w:tab w:val="left" w:pos="720"/>
                    </w:tabs>
                    <w:spacing w:after="0" w:line="360" w:lineRule="auto"/>
                    <w:contextualSpacing w:val="0"/>
                    <w:rPr>
                      <w:rFonts w:eastAsia="Times New Roman"/>
                      <w:vanish/>
                      <w:szCs w:val="24"/>
                    </w:rPr>
                  </w:pPr>
                </w:p>
                <w:p w14:paraId="2AC3BFAE" w14:textId="77777777" w:rsidR="00CE1315" w:rsidRPr="00725E27" w:rsidRDefault="00CE1315" w:rsidP="004470E5">
                  <w:pPr>
                    <w:pStyle w:val="ListParagraph"/>
                    <w:numPr>
                      <w:ilvl w:val="0"/>
                      <w:numId w:val="121"/>
                    </w:numPr>
                    <w:tabs>
                      <w:tab w:val="left" w:pos="720"/>
                    </w:tabs>
                    <w:spacing w:after="0" w:line="360" w:lineRule="auto"/>
                    <w:contextualSpacing w:val="0"/>
                    <w:rPr>
                      <w:rFonts w:eastAsia="Times New Roman"/>
                      <w:vanish/>
                      <w:szCs w:val="24"/>
                    </w:rPr>
                  </w:pPr>
                </w:p>
                <w:p w14:paraId="329D32AE" w14:textId="77777777" w:rsidR="00CE1315" w:rsidRPr="00725E27" w:rsidRDefault="00CE1315" w:rsidP="004470E5">
                  <w:pPr>
                    <w:pStyle w:val="ListParagraph"/>
                    <w:numPr>
                      <w:ilvl w:val="0"/>
                      <w:numId w:val="121"/>
                    </w:numPr>
                    <w:tabs>
                      <w:tab w:val="left" w:pos="720"/>
                    </w:tabs>
                    <w:spacing w:after="0" w:line="360" w:lineRule="auto"/>
                    <w:contextualSpacing w:val="0"/>
                    <w:rPr>
                      <w:rFonts w:eastAsia="Times New Roman"/>
                      <w:vanish/>
                      <w:szCs w:val="24"/>
                    </w:rPr>
                  </w:pPr>
                </w:p>
                <w:p w14:paraId="53AE0717" w14:textId="77777777" w:rsidR="00CE1315" w:rsidRPr="00725E27" w:rsidRDefault="00CE1315" w:rsidP="004470E5">
                  <w:pPr>
                    <w:pStyle w:val="ListParagraph"/>
                    <w:numPr>
                      <w:ilvl w:val="1"/>
                      <w:numId w:val="121"/>
                    </w:numPr>
                    <w:tabs>
                      <w:tab w:val="left" w:pos="720"/>
                      <w:tab w:val="left" w:pos="1440"/>
                    </w:tabs>
                    <w:spacing w:after="0" w:line="360" w:lineRule="auto"/>
                    <w:contextualSpacing w:val="0"/>
                    <w:rPr>
                      <w:rFonts w:eastAsia="Times New Roman"/>
                      <w:vanish/>
                      <w:szCs w:val="24"/>
                    </w:rPr>
                  </w:pPr>
                </w:p>
                <w:p w14:paraId="5652DAF1" w14:textId="77777777" w:rsidR="00CE1315" w:rsidRPr="00725E27" w:rsidRDefault="00CE1315" w:rsidP="004470E5">
                  <w:pPr>
                    <w:pStyle w:val="ListParagraph"/>
                    <w:numPr>
                      <w:ilvl w:val="1"/>
                      <w:numId w:val="121"/>
                    </w:numPr>
                    <w:tabs>
                      <w:tab w:val="left" w:pos="720"/>
                      <w:tab w:val="left" w:pos="1440"/>
                    </w:tabs>
                    <w:spacing w:after="0" w:line="360" w:lineRule="auto"/>
                    <w:contextualSpacing w:val="0"/>
                    <w:rPr>
                      <w:rFonts w:eastAsia="Times New Roman"/>
                      <w:vanish/>
                      <w:szCs w:val="24"/>
                    </w:rPr>
                  </w:pPr>
                </w:p>
                <w:p w14:paraId="43A6245F" w14:textId="77777777" w:rsidR="00CE1315" w:rsidRPr="00725E27" w:rsidRDefault="00CE1315" w:rsidP="004470E5">
                  <w:pPr>
                    <w:pStyle w:val="ListParagraph"/>
                    <w:numPr>
                      <w:ilvl w:val="1"/>
                      <w:numId w:val="121"/>
                    </w:numPr>
                    <w:tabs>
                      <w:tab w:val="left" w:pos="720"/>
                      <w:tab w:val="left" w:pos="1440"/>
                    </w:tabs>
                    <w:spacing w:after="0" w:line="360" w:lineRule="auto"/>
                    <w:contextualSpacing w:val="0"/>
                    <w:rPr>
                      <w:rFonts w:eastAsia="Times New Roman"/>
                      <w:vanish/>
                      <w:szCs w:val="24"/>
                    </w:rPr>
                  </w:pPr>
                </w:p>
                <w:p w14:paraId="57CE1BAA" w14:textId="77777777" w:rsidR="00CE1315" w:rsidRPr="00725E27" w:rsidRDefault="00CE1315" w:rsidP="004470E5">
                  <w:pPr>
                    <w:pStyle w:val="ListParagraph"/>
                    <w:numPr>
                      <w:ilvl w:val="1"/>
                      <w:numId w:val="121"/>
                    </w:numPr>
                    <w:tabs>
                      <w:tab w:val="left" w:pos="720"/>
                      <w:tab w:val="left" w:pos="1440"/>
                    </w:tabs>
                    <w:spacing w:after="0" w:line="360" w:lineRule="auto"/>
                    <w:contextualSpacing w:val="0"/>
                    <w:rPr>
                      <w:rFonts w:eastAsia="Times New Roman"/>
                      <w:vanish/>
                      <w:szCs w:val="24"/>
                    </w:rPr>
                  </w:pPr>
                </w:p>
                <w:p w14:paraId="190829B8" w14:textId="77777777" w:rsidR="00CE1315" w:rsidRPr="00725E27" w:rsidRDefault="00CE1315" w:rsidP="004470E5">
                  <w:pPr>
                    <w:pStyle w:val="ListParagraph"/>
                    <w:numPr>
                      <w:ilvl w:val="1"/>
                      <w:numId w:val="121"/>
                    </w:numPr>
                    <w:tabs>
                      <w:tab w:val="left" w:pos="720"/>
                      <w:tab w:val="left" w:pos="1440"/>
                    </w:tabs>
                    <w:spacing w:after="0" w:line="360" w:lineRule="auto"/>
                    <w:contextualSpacing w:val="0"/>
                    <w:rPr>
                      <w:rFonts w:eastAsia="Times New Roman"/>
                      <w:vanish/>
                      <w:szCs w:val="24"/>
                    </w:rPr>
                  </w:pPr>
                </w:p>
                <w:p w14:paraId="69352CF7" w14:textId="77777777" w:rsidR="00CE1315" w:rsidRPr="00725E27" w:rsidRDefault="00DA7BE7"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 xml:space="preserve"> </w:t>
                  </w:r>
                  <w:r w:rsidR="00CE1315" w:rsidRPr="00725E27">
                    <w:rPr>
                      <w:rFonts w:eastAsia="Times New Roman"/>
                      <w:szCs w:val="24"/>
                    </w:rPr>
                    <w:t>Reviewing all dimensions</w:t>
                  </w:r>
                </w:p>
                <w:p w14:paraId="380AF79E"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Correcting any errors</w:t>
                  </w:r>
                </w:p>
                <w:p w14:paraId="17CA33DB"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t>Ensuring measurements are accurate</w:t>
                  </w:r>
                </w:p>
                <w:p w14:paraId="433408AA" w14:textId="77777777" w:rsidR="00CE1315" w:rsidRPr="00725E27" w:rsidRDefault="00CE1315" w:rsidP="004470E5">
                  <w:pPr>
                    <w:pStyle w:val="ListParagraph"/>
                    <w:numPr>
                      <w:ilvl w:val="2"/>
                      <w:numId w:val="651"/>
                    </w:numPr>
                    <w:tabs>
                      <w:tab w:val="left" w:pos="720"/>
                      <w:tab w:val="left" w:pos="1239"/>
                      <w:tab w:val="left" w:pos="2160"/>
                    </w:tabs>
                    <w:spacing w:after="0" w:line="360" w:lineRule="auto"/>
                    <w:ind w:hanging="189"/>
                    <w:rPr>
                      <w:rFonts w:eastAsia="Times New Roman"/>
                      <w:szCs w:val="24"/>
                    </w:rPr>
                  </w:pPr>
                  <w:r w:rsidRPr="00725E27">
                    <w:rPr>
                      <w:rFonts w:eastAsia="Times New Roman"/>
                      <w:szCs w:val="24"/>
                    </w:rPr>
                    <w:lastRenderedPageBreak/>
                    <w:t>Confirming dimensions align with drawings</w:t>
                  </w:r>
                </w:p>
              </w:tc>
            </w:tr>
          </w:tbl>
          <w:p w14:paraId="4BEB07DC" w14:textId="77777777" w:rsidR="00CE1315" w:rsidRPr="00725E27" w:rsidRDefault="00CE1315" w:rsidP="00C24A23">
            <w:pPr>
              <w:pStyle w:val="ListParagraph"/>
              <w:ind w:left="360" w:hanging="360"/>
              <w:rPr>
                <w:rFonts w:eastAsia="Times New Roman"/>
                <w:b/>
                <w:bCs/>
                <w:vanish/>
                <w:szCs w:val="24"/>
              </w:rPr>
            </w:pPr>
          </w:p>
        </w:tc>
        <w:tc>
          <w:tcPr>
            <w:tcW w:w="1204" w:type="pct"/>
            <w:tcBorders>
              <w:top w:val="single" w:sz="4" w:space="0" w:color="auto"/>
              <w:left w:val="single" w:sz="4" w:space="0" w:color="auto"/>
              <w:bottom w:val="single" w:sz="4" w:space="0" w:color="auto"/>
              <w:right w:val="single" w:sz="4" w:space="0" w:color="auto"/>
            </w:tcBorders>
          </w:tcPr>
          <w:p w14:paraId="129966A8" w14:textId="77777777" w:rsidR="00CE1315" w:rsidRPr="00725E27" w:rsidRDefault="00CE1315" w:rsidP="004470E5">
            <w:pPr>
              <w:pStyle w:val="ListParagraph"/>
              <w:numPr>
                <w:ilvl w:val="0"/>
                <w:numId w:val="125"/>
              </w:numPr>
              <w:rPr>
                <w:szCs w:val="24"/>
                <w:lang w:val="en-ZA"/>
              </w:rPr>
            </w:pPr>
            <w:r w:rsidRPr="00725E27">
              <w:rPr>
                <w:szCs w:val="24"/>
                <w:lang w:val="en-ZA"/>
              </w:rPr>
              <w:lastRenderedPageBreak/>
              <w:t>Written</w:t>
            </w:r>
          </w:p>
          <w:p w14:paraId="2203E571" w14:textId="77777777" w:rsidR="00CE1315" w:rsidRPr="00725E27" w:rsidRDefault="00CE1315" w:rsidP="004470E5">
            <w:pPr>
              <w:pStyle w:val="ListParagraph"/>
              <w:numPr>
                <w:ilvl w:val="0"/>
                <w:numId w:val="125"/>
              </w:numPr>
              <w:rPr>
                <w:szCs w:val="24"/>
                <w:lang w:val="en-ZA"/>
              </w:rPr>
            </w:pPr>
            <w:r w:rsidRPr="00725E27">
              <w:rPr>
                <w:szCs w:val="24"/>
                <w:lang w:val="en-ZA"/>
              </w:rPr>
              <w:t>Observation</w:t>
            </w:r>
          </w:p>
          <w:p w14:paraId="0A85F28D" w14:textId="77777777" w:rsidR="00CE1315" w:rsidRPr="00725E27" w:rsidRDefault="00CE1315" w:rsidP="004470E5">
            <w:pPr>
              <w:pStyle w:val="ListParagraph"/>
              <w:numPr>
                <w:ilvl w:val="0"/>
                <w:numId w:val="125"/>
              </w:numPr>
              <w:rPr>
                <w:szCs w:val="24"/>
                <w:lang w:val="en-ZA"/>
              </w:rPr>
            </w:pPr>
            <w:r w:rsidRPr="00725E27">
              <w:rPr>
                <w:szCs w:val="24"/>
                <w:lang w:val="en-ZA"/>
              </w:rPr>
              <w:t>Report</w:t>
            </w:r>
          </w:p>
          <w:p w14:paraId="4FB6BE2C" w14:textId="77777777" w:rsidR="00CE1315" w:rsidRPr="00725E27" w:rsidRDefault="00CE1315" w:rsidP="004470E5">
            <w:pPr>
              <w:pStyle w:val="ListParagraph"/>
              <w:numPr>
                <w:ilvl w:val="0"/>
                <w:numId w:val="125"/>
              </w:numPr>
              <w:rPr>
                <w:szCs w:val="24"/>
                <w:lang w:val="en-ZA"/>
              </w:rPr>
            </w:pPr>
            <w:r w:rsidRPr="00725E27">
              <w:rPr>
                <w:szCs w:val="24"/>
                <w:lang w:val="en-ZA"/>
              </w:rPr>
              <w:t>Practical</w:t>
            </w:r>
          </w:p>
          <w:p w14:paraId="30AA8B9B" w14:textId="77777777" w:rsidR="00CE1315" w:rsidRPr="00725E27" w:rsidRDefault="00CE1315" w:rsidP="00C24A23">
            <w:pPr>
              <w:pStyle w:val="ListParagraph"/>
              <w:ind w:left="360" w:hanging="360"/>
              <w:rPr>
                <w:szCs w:val="24"/>
                <w:lang w:val="en-ZA"/>
              </w:rPr>
            </w:pPr>
          </w:p>
        </w:tc>
      </w:tr>
      <w:tr w:rsidR="00CE1315" w:rsidRPr="00725E27" w14:paraId="2E4297B6" w14:textId="77777777" w:rsidTr="00C24A23">
        <w:trPr>
          <w:trHeight w:val="1178"/>
        </w:trPr>
        <w:tc>
          <w:tcPr>
            <w:tcW w:w="1295" w:type="pct"/>
            <w:tcBorders>
              <w:top w:val="single" w:sz="4" w:space="0" w:color="auto"/>
              <w:left w:val="single" w:sz="4" w:space="0" w:color="auto"/>
              <w:bottom w:val="single" w:sz="4" w:space="0" w:color="auto"/>
              <w:right w:val="single" w:sz="4" w:space="0" w:color="auto"/>
            </w:tcBorders>
          </w:tcPr>
          <w:p w14:paraId="242D9BAE" w14:textId="77777777" w:rsidR="00CE1315" w:rsidRPr="00725E27" w:rsidRDefault="00CE1315" w:rsidP="00C24A23">
            <w:pPr>
              <w:spacing w:after="0" w:line="360" w:lineRule="auto"/>
              <w:rPr>
                <w:rFonts w:cs="Times New Roman"/>
                <w:kern w:val="28"/>
                <w:szCs w:val="24"/>
              </w:rPr>
            </w:pPr>
            <w:r w:rsidRPr="00725E27">
              <w:rPr>
                <w:rFonts w:cs="Times New Roman"/>
                <w:kern w:val="28"/>
                <w:szCs w:val="24"/>
              </w:rPr>
              <w:lastRenderedPageBreak/>
              <w:t>4 Prepare bill of quantities</w:t>
            </w:r>
          </w:p>
          <w:p w14:paraId="04BA2041" w14:textId="77777777" w:rsidR="00CE1315" w:rsidRPr="00725E27" w:rsidRDefault="00CE1315" w:rsidP="00C24A23">
            <w:pPr>
              <w:spacing w:after="0" w:line="360" w:lineRule="auto"/>
              <w:rPr>
                <w:rFonts w:cs="Times New Roman"/>
                <w:kern w:val="28"/>
                <w:szCs w:val="24"/>
              </w:rPr>
            </w:pPr>
          </w:p>
        </w:tc>
        <w:tc>
          <w:tcPr>
            <w:tcW w:w="2501"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3"/>
            </w:tblGrid>
            <w:tr w:rsidR="00725E27" w:rsidRPr="00725E27" w14:paraId="551B82A6" w14:textId="77777777" w:rsidTr="00C24A23">
              <w:trPr>
                <w:trHeight w:val="2331"/>
                <w:hidden/>
              </w:trPr>
              <w:tc>
                <w:tcPr>
                  <w:tcW w:w="5730" w:type="dxa"/>
                </w:tcPr>
                <w:p w14:paraId="7374205F" w14:textId="77777777" w:rsidR="00CE1315" w:rsidRPr="00725E27" w:rsidRDefault="00CE1315" w:rsidP="004470E5">
                  <w:pPr>
                    <w:pStyle w:val="ListParagraph"/>
                    <w:numPr>
                      <w:ilvl w:val="0"/>
                      <w:numId w:val="115"/>
                    </w:numPr>
                    <w:spacing w:after="0" w:line="360" w:lineRule="auto"/>
                    <w:rPr>
                      <w:rFonts w:eastAsia="Times New Roman"/>
                      <w:b/>
                      <w:bCs/>
                      <w:vanish/>
                      <w:szCs w:val="24"/>
                    </w:rPr>
                  </w:pPr>
                </w:p>
                <w:p w14:paraId="490AD6A5" w14:textId="77777777" w:rsidR="00CE1315" w:rsidRPr="00725E27" w:rsidRDefault="00CE1315" w:rsidP="004470E5">
                  <w:pPr>
                    <w:pStyle w:val="ListParagraph"/>
                    <w:numPr>
                      <w:ilvl w:val="0"/>
                      <w:numId w:val="115"/>
                    </w:numPr>
                    <w:spacing w:after="0" w:line="360" w:lineRule="auto"/>
                    <w:rPr>
                      <w:rFonts w:eastAsia="Times New Roman"/>
                      <w:b/>
                      <w:bCs/>
                      <w:vanish/>
                      <w:szCs w:val="24"/>
                    </w:rPr>
                  </w:pPr>
                </w:p>
                <w:p w14:paraId="3FD954C7" w14:textId="77777777" w:rsidR="00CE1315" w:rsidRPr="00725E27" w:rsidRDefault="00CE1315" w:rsidP="004470E5">
                  <w:pPr>
                    <w:pStyle w:val="ListParagraph"/>
                    <w:numPr>
                      <w:ilvl w:val="0"/>
                      <w:numId w:val="115"/>
                    </w:numPr>
                    <w:spacing w:after="0" w:line="360" w:lineRule="auto"/>
                    <w:rPr>
                      <w:rFonts w:eastAsia="Times New Roman"/>
                      <w:b/>
                      <w:bCs/>
                      <w:vanish/>
                      <w:szCs w:val="24"/>
                    </w:rPr>
                  </w:pPr>
                </w:p>
                <w:p w14:paraId="0F963229" w14:textId="77777777" w:rsidR="00CE1315" w:rsidRPr="00725E27" w:rsidRDefault="00CE1315" w:rsidP="004470E5">
                  <w:pPr>
                    <w:pStyle w:val="ListParagraph"/>
                    <w:numPr>
                      <w:ilvl w:val="0"/>
                      <w:numId w:val="115"/>
                    </w:numPr>
                    <w:spacing w:after="0" w:line="360" w:lineRule="auto"/>
                    <w:rPr>
                      <w:rFonts w:eastAsia="Times New Roman"/>
                      <w:b/>
                      <w:bCs/>
                      <w:vanish/>
                      <w:szCs w:val="24"/>
                    </w:rPr>
                  </w:pPr>
                </w:p>
                <w:p w14:paraId="100EF689" w14:textId="77777777" w:rsidR="00CE1315" w:rsidRPr="00725E27" w:rsidRDefault="00CE1315" w:rsidP="004470E5">
                  <w:pPr>
                    <w:pStyle w:val="ListParagraph"/>
                    <w:numPr>
                      <w:ilvl w:val="0"/>
                      <w:numId w:val="115"/>
                    </w:numPr>
                    <w:spacing w:after="0" w:line="360" w:lineRule="auto"/>
                    <w:rPr>
                      <w:rFonts w:eastAsia="Times New Roman"/>
                      <w:b/>
                      <w:bCs/>
                      <w:vanish/>
                      <w:szCs w:val="24"/>
                    </w:rPr>
                  </w:pPr>
                </w:p>
                <w:p w14:paraId="29149C9E" w14:textId="77777777" w:rsidR="00CE1315" w:rsidRPr="00725E27" w:rsidRDefault="00CE1315" w:rsidP="004470E5">
                  <w:pPr>
                    <w:pStyle w:val="ListParagraph"/>
                    <w:numPr>
                      <w:ilvl w:val="0"/>
                      <w:numId w:val="115"/>
                    </w:numPr>
                    <w:spacing w:after="0" w:line="360" w:lineRule="auto"/>
                    <w:rPr>
                      <w:rFonts w:eastAsia="Times New Roman"/>
                      <w:b/>
                      <w:bCs/>
                      <w:vanish/>
                      <w:szCs w:val="24"/>
                    </w:rPr>
                  </w:pPr>
                </w:p>
                <w:p w14:paraId="16C931BE" w14:textId="77777777" w:rsidR="00CE1315" w:rsidRPr="00725E27" w:rsidRDefault="00CE1315" w:rsidP="004470E5">
                  <w:pPr>
                    <w:pStyle w:val="ListParagraph"/>
                    <w:numPr>
                      <w:ilvl w:val="1"/>
                      <w:numId w:val="116"/>
                    </w:numPr>
                    <w:spacing w:after="0" w:line="360" w:lineRule="auto"/>
                    <w:rPr>
                      <w:rFonts w:eastAsia="Times New Roman"/>
                      <w:szCs w:val="24"/>
                    </w:rPr>
                  </w:pPr>
                  <w:r w:rsidRPr="00725E27">
                    <w:rPr>
                      <w:rFonts w:eastAsia="Times New Roman"/>
                      <w:b/>
                      <w:bCs/>
                      <w:szCs w:val="24"/>
                    </w:rPr>
                    <w:t>Preparation of Specifications</w:t>
                  </w:r>
                </w:p>
                <w:p w14:paraId="3F85FF6B" w14:textId="77777777" w:rsidR="00CE1315" w:rsidRPr="00725E27" w:rsidRDefault="00CE1315" w:rsidP="004470E5">
                  <w:pPr>
                    <w:pStyle w:val="ListParagraph"/>
                    <w:numPr>
                      <w:ilvl w:val="0"/>
                      <w:numId w:val="122"/>
                    </w:numPr>
                    <w:tabs>
                      <w:tab w:val="left" w:pos="720"/>
                    </w:tabs>
                    <w:spacing w:after="0" w:line="360" w:lineRule="auto"/>
                    <w:contextualSpacing w:val="0"/>
                    <w:rPr>
                      <w:rFonts w:eastAsia="Times New Roman"/>
                      <w:vanish/>
                      <w:szCs w:val="24"/>
                    </w:rPr>
                  </w:pPr>
                </w:p>
                <w:p w14:paraId="12A48AF5" w14:textId="77777777" w:rsidR="00CE1315" w:rsidRPr="00725E27" w:rsidRDefault="00CE1315" w:rsidP="004470E5">
                  <w:pPr>
                    <w:pStyle w:val="ListParagraph"/>
                    <w:numPr>
                      <w:ilvl w:val="0"/>
                      <w:numId w:val="122"/>
                    </w:numPr>
                    <w:tabs>
                      <w:tab w:val="left" w:pos="720"/>
                    </w:tabs>
                    <w:spacing w:after="0" w:line="360" w:lineRule="auto"/>
                    <w:contextualSpacing w:val="0"/>
                    <w:rPr>
                      <w:rFonts w:eastAsia="Times New Roman"/>
                      <w:vanish/>
                      <w:szCs w:val="24"/>
                    </w:rPr>
                  </w:pPr>
                </w:p>
                <w:p w14:paraId="4D739FBC" w14:textId="77777777" w:rsidR="00CE1315" w:rsidRPr="00725E27" w:rsidRDefault="00CE1315" w:rsidP="004470E5">
                  <w:pPr>
                    <w:pStyle w:val="ListParagraph"/>
                    <w:numPr>
                      <w:ilvl w:val="0"/>
                      <w:numId w:val="122"/>
                    </w:numPr>
                    <w:tabs>
                      <w:tab w:val="left" w:pos="720"/>
                    </w:tabs>
                    <w:spacing w:after="0" w:line="360" w:lineRule="auto"/>
                    <w:contextualSpacing w:val="0"/>
                    <w:rPr>
                      <w:rFonts w:eastAsia="Times New Roman"/>
                      <w:vanish/>
                      <w:szCs w:val="24"/>
                    </w:rPr>
                  </w:pPr>
                </w:p>
                <w:p w14:paraId="67C3DB1E" w14:textId="77777777" w:rsidR="00CE1315" w:rsidRPr="00725E27" w:rsidRDefault="00CE1315" w:rsidP="004470E5">
                  <w:pPr>
                    <w:pStyle w:val="ListParagraph"/>
                    <w:numPr>
                      <w:ilvl w:val="0"/>
                      <w:numId w:val="122"/>
                    </w:numPr>
                    <w:tabs>
                      <w:tab w:val="left" w:pos="720"/>
                    </w:tabs>
                    <w:spacing w:after="0" w:line="360" w:lineRule="auto"/>
                    <w:contextualSpacing w:val="0"/>
                    <w:rPr>
                      <w:rFonts w:eastAsia="Times New Roman"/>
                      <w:vanish/>
                      <w:szCs w:val="24"/>
                    </w:rPr>
                  </w:pPr>
                </w:p>
                <w:p w14:paraId="5FB9F659" w14:textId="77777777" w:rsidR="00CE1315" w:rsidRPr="00725E27" w:rsidRDefault="00CE1315" w:rsidP="004470E5">
                  <w:pPr>
                    <w:pStyle w:val="ListParagraph"/>
                    <w:numPr>
                      <w:ilvl w:val="0"/>
                      <w:numId w:val="122"/>
                    </w:numPr>
                    <w:tabs>
                      <w:tab w:val="left" w:pos="720"/>
                    </w:tabs>
                    <w:spacing w:after="0" w:line="360" w:lineRule="auto"/>
                    <w:contextualSpacing w:val="0"/>
                    <w:rPr>
                      <w:rFonts w:eastAsia="Times New Roman"/>
                      <w:vanish/>
                      <w:szCs w:val="24"/>
                    </w:rPr>
                  </w:pPr>
                </w:p>
                <w:p w14:paraId="7C2C961C" w14:textId="77777777" w:rsidR="00CE1315" w:rsidRPr="00725E27" w:rsidRDefault="00CE1315" w:rsidP="004470E5">
                  <w:pPr>
                    <w:pStyle w:val="ListParagraph"/>
                    <w:numPr>
                      <w:ilvl w:val="0"/>
                      <w:numId w:val="122"/>
                    </w:numPr>
                    <w:tabs>
                      <w:tab w:val="left" w:pos="720"/>
                    </w:tabs>
                    <w:spacing w:after="0" w:line="360" w:lineRule="auto"/>
                    <w:contextualSpacing w:val="0"/>
                    <w:rPr>
                      <w:rFonts w:eastAsia="Times New Roman"/>
                      <w:vanish/>
                      <w:szCs w:val="24"/>
                    </w:rPr>
                  </w:pPr>
                </w:p>
                <w:p w14:paraId="5587B1F2" w14:textId="77777777" w:rsidR="00CE1315" w:rsidRPr="00725E27" w:rsidRDefault="00CE1315" w:rsidP="004470E5">
                  <w:pPr>
                    <w:pStyle w:val="ListParagraph"/>
                    <w:numPr>
                      <w:ilvl w:val="1"/>
                      <w:numId w:val="122"/>
                    </w:numPr>
                    <w:tabs>
                      <w:tab w:val="left" w:pos="720"/>
                      <w:tab w:val="left" w:pos="1440"/>
                    </w:tabs>
                    <w:spacing w:after="0" w:line="360" w:lineRule="auto"/>
                    <w:contextualSpacing w:val="0"/>
                    <w:rPr>
                      <w:rFonts w:eastAsia="Times New Roman"/>
                      <w:vanish/>
                      <w:szCs w:val="24"/>
                    </w:rPr>
                  </w:pPr>
                </w:p>
                <w:p w14:paraId="51C281D5" w14:textId="77777777" w:rsidR="00CE1315" w:rsidRPr="00725E27" w:rsidRDefault="00CE1315" w:rsidP="004470E5">
                  <w:pPr>
                    <w:pStyle w:val="ListParagraph"/>
                    <w:numPr>
                      <w:ilvl w:val="2"/>
                      <w:numId w:val="116"/>
                    </w:numPr>
                    <w:tabs>
                      <w:tab w:val="left" w:pos="720"/>
                      <w:tab w:val="left" w:pos="975"/>
                      <w:tab w:val="left" w:pos="1381"/>
                      <w:tab w:val="left" w:pos="1830"/>
                      <w:tab w:val="left" w:pos="2160"/>
                    </w:tabs>
                    <w:spacing w:after="0" w:line="360" w:lineRule="auto"/>
                    <w:rPr>
                      <w:rFonts w:eastAsia="Times New Roman"/>
                      <w:szCs w:val="24"/>
                    </w:rPr>
                  </w:pPr>
                  <w:r w:rsidRPr="00725E27">
                    <w:rPr>
                      <w:rFonts w:eastAsia="Times New Roman"/>
                      <w:szCs w:val="24"/>
                    </w:rPr>
                    <w:t>Specifications preparations</w:t>
                  </w:r>
                </w:p>
                <w:p w14:paraId="2DFB97F4" w14:textId="77777777" w:rsidR="00CE1315" w:rsidRPr="00725E27" w:rsidRDefault="00CE1315" w:rsidP="004470E5">
                  <w:pPr>
                    <w:pStyle w:val="ListParagraph"/>
                    <w:numPr>
                      <w:ilvl w:val="3"/>
                      <w:numId w:val="116"/>
                    </w:numPr>
                    <w:tabs>
                      <w:tab w:val="left" w:pos="720"/>
                    </w:tabs>
                    <w:spacing w:after="0" w:line="360" w:lineRule="auto"/>
                    <w:rPr>
                      <w:rFonts w:eastAsia="Times New Roman"/>
                      <w:szCs w:val="24"/>
                    </w:rPr>
                  </w:pPr>
                  <w:r w:rsidRPr="00725E27">
                    <w:rPr>
                      <w:rFonts w:eastAsia="Times New Roman"/>
                      <w:szCs w:val="24"/>
                    </w:rPr>
                    <w:t>Material</w:t>
                  </w:r>
                </w:p>
                <w:p w14:paraId="280141BC" w14:textId="77777777" w:rsidR="00CE1315" w:rsidRPr="00725E27" w:rsidRDefault="00CE1315" w:rsidP="004470E5">
                  <w:pPr>
                    <w:pStyle w:val="ListParagraph"/>
                    <w:numPr>
                      <w:ilvl w:val="3"/>
                      <w:numId w:val="116"/>
                    </w:numPr>
                    <w:tabs>
                      <w:tab w:val="left" w:pos="720"/>
                    </w:tabs>
                    <w:spacing w:after="0" w:line="360" w:lineRule="auto"/>
                    <w:rPr>
                      <w:rFonts w:eastAsia="Times New Roman"/>
                      <w:szCs w:val="24"/>
                    </w:rPr>
                  </w:pPr>
                  <w:r w:rsidRPr="00725E27">
                    <w:rPr>
                      <w:rFonts w:eastAsia="Times New Roman"/>
                      <w:szCs w:val="24"/>
                    </w:rPr>
                    <w:t>Workmanship</w:t>
                  </w:r>
                </w:p>
                <w:p w14:paraId="534397D2" w14:textId="77777777" w:rsidR="00CE1315" w:rsidRPr="00725E27" w:rsidRDefault="00CE1315" w:rsidP="004470E5">
                  <w:pPr>
                    <w:pStyle w:val="ListParagraph"/>
                    <w:numPr>
                      <w:ilvl w:val="2"/>
                      <w:numId w:val="116"/>
                    </w:numPr>
                    <w:tabs>
                      <w:tab w:val="left" w:pos="720"/>
                      <w:tab w:val="left" w:pos="975"/>
                      <w:tab w:val="left" w:pos="1381"/>
                      <w:tab w:val="left" w:pos="1830"/>
                      <w:tab w:val="left" w:pos="2160"/>
                    </w:tabs>
                    <w:spacing w:after="0" w:line="360" w:lineRule="auto"/>
                    <w:jc w:val="left"/>
                    <w:rPr>
                      <w:rFonts w:eastAsia="Times New Roman"/>
                      <w:szCs w:val="24"/>
                    </w:rPr>
                  </w:pPr>
                  <w:r w:rsidRPr="00725E27">
                    <w:rPr>
                      <w:rFonts w:eastAsia="Times New Roman"/>
                      <w:szCs w:val="24"/>
                    </w:rPr>
                    <w:t>Following SMM/CESMM standards</w:t>
                  </w:r>
                </w:p>
                <w:p w14:paraId="63243AEA" w14:textId="77777777" w:rsidR="00CE1315" w:rsidRPr="00725E27" w:rsidRDefault="00CE1315" w:rsidP="004470E5">
                  <w:pPr>
                    <w:pStyle w:val="ListParagraph"/>
                    <w:numPr>
                      <w:ilvl w:val="2"/>
                      <w:numId w:val="116"/>
                    </w:numPr>
                    <w:tabs>
                      <w:tab w:val="left" w:pos="720"/>
                      <w:tab w:val="left" w:pos="975"/>
                      <w:tab w:val="left" w:pos="1381"/>
                      <w:tab w:val="left" w:pos="1830"/>
                      <w:tab w:val="left" w:pos="2160"/>
                    </w:tabs>
                    <w:spacing w:after="0" w:line="360" w:lineRule="auto"/>
                    <w:jc w:val="left"/>
                    <w:rPr>
                      <w:rFonts w:eastAsia="Times New Roman"/>
                      <w:szCs w:val="24"/>
                    </w:rPr>
                  </w:pPr>
                  <w:r w:rsidRPr="00725E27">
                    <w:rPr>
                      <w:rFonts w:eastAsia="Times New Roman"/>
                      <w:szCs w:val="24"/>
                    </w:rPr>
                    <w:t>Cross-referencing with drawings and designs</w:t>
                  </w:r>
                </w:p>
                <w:p w14:paraId="7FF504DC" w14:textId="77777777" w:rsidR="00CE1315" w:rsidRPr="00725E27" w:rsidRDefault="00CE1315" w:rsidP="004470E5">
                  <w:pPr>
                    <w:pStyle w:val="ListParagraph"/>
                    <w:numPr>
                      <w:ilvl w:val="1"/>
                      <w:numId w:val="116"/>
                    </w:numPr>
                    <w:spacing w:after="0" w:line="360" w:lineRule="auto"/>
                    <w:rPr>
                      <w:rFonts w:eastAsia="Times New Roman"/>
                      <w:szCs w:val="24"/>
                    </w:rPr>
                  </w:pPr>
                  <w:r w:rsidRPr="00725E27">
                    <w:rPr>
                      <w:rFonts w:eastAsia="Times New Roman"/>
                      <w:b/>
                      <w:bCs/>
                      <w:szCs w:val="24"/>
                    </w:rPr>
                    <w:t>Preparation of Schedule of Rates</w:t>
                  </w:r>
                </w:p>
                <w:p w14:paraId="75C874AA" w14:textId="77777777" w:rsidR="00CE1315" w:rsidRPr="00725E27" w:rsidRDefault="00CE1315" w:rsidP="004470E5">
                  <w:pPr>
                    <w:pStyle w:val="ListParagraph"/>
                    <w:numPr>
                      <w:ilvl w:val="0"/>
                      <w:numId w:val="123"/>
                    </w:numPr>
                    <w:tabs>
                      <w:tab w:val="left" w:pos="720"/>
                    </w:tabs>
                    <w:spacing w:after="0" w:line="360" w:lineRule="auto"/>
                    <w:contextualSpacing w:val="0"/>
                    <w:rPr>
                      <w:rFonts w:eastAsia="Times New Roman"/>
                      <w:vanish/>
                      <w:szCs w:val="24"/>
                    </w:rPr>
                  </w:pPr>
                </w:p>
                <w:p w14:paraId="26308AA1" w14:textId="77777777" w:rsidR="00CE1315" w:rsidRPr="00725E27" w:rsidRDefault="00CE1315" w:rsidP="004470E5">
                  <w:pPr>
                    <w:pStyle w:val="ListParagraph"/>
                    <w:numPr>
                      <w:ilvl w:val="0"/>
                      <w:numId w:val="123"/>
                    </w:numPr>
                    <w:tabs>
                      <w:tab w:val="left" w:pos="720"/>
                    </w:tabs>
                    <w:spacing w:after="0" w:line="360" w:lineRule="auto"/>
                    <w:contextualSpacing w:val="0"/>
                    <w:rPr>
                      <w:rFonts w:eastAsia="Times New Roman"/>
                      <w:vanish/>
                      <w:szCs w:val="24"/>
                    </w:rPr>
                  </w:pPr>
                </w:p>
                <w:p w14:paraId="2F43197B" w14:textId="77777777" w:rsidR="00CE1315" w:rsidRPr="00725E27" w:rsidRDefault="00CE1315" w:rsidP="004470E5">
                  <w:pPr>
                    <w:pStyle w:val="ListParagraph"/>
                    <w:numPr>
                      <w:ilvl w:val="0"/>
                      <w:numId w:val="123"/>
                    </w:numPr>
                    <w:tabs>
                      <w:tab w:val="left" w:pos="720"/>
                    </w:tabs>
                    <w:spacing w:after="0" w:line="360" w:lineRule="auto"/>
                    <w:contextualSpacing w:val="0"/>
                    <w:rPr>
                      <w:rFonts w:eastAsia="Times New Roman"/>
                      <w:vanish/>
                      <w:szCs w:val="24"/>
                    </w:rPr>
                  </w:pPr>
                </w:p>
                <w:p w14:paraId="3C35591A" w14:textId="77777777" w:rsidR="00CE1315" w:rsidRPr="00725E27" w:rsidRDefault="00CE1315" w:rsidP="004470E5">
                  <w:pPr>
                    <w:pStyle w:val="ListParagraph"/>
                    <w:numPr>
                      <w:ilvl w:val="0"/>
                      <w:numId w:val="123"/>
                    </w:numPr>
                    <w:tabs>
                      <w:tab w:val="left" w:pos="720"/>
                    </w:tabs>
                    <w:spacing w:after="0" w:line="360" w:lineRule="auto"/>
                    <w:contextualSpacing w:val="0"/>
                    <w:rPr>
                      <w:rFonts w:eastAsia="Times New Roman"/>
                      <w:vanish/>
                      <w:szCs w:val="24"/>
                    </w:rPr>
                  </w:pPr>
                </w:p>
                <w:p w14:paraId="65A816FB" w14:textId="77777777" w:rsidR="00CE1315" w:rsidRPr="00725E27" w:rsidRDefault="00CE1315" w:rsidP="004470E5">
                  <w:pPr>
                    <w:pStyle w:val="ListParagraph"/>
                    <w:numPr>
                      <w:ilvl w:val="0"/>
                      <w:numId w:val="123"/>
                    </w:numPr>
                    <w:tabs>
                      <w:tab w:val="left" w:pos="720"/>
                    </w:tabs>
                    <w:spacing w:after="0" w:line="360" w:lineRule="auto"/>
                    <w:contextualSpacing w:val="0"/>
                    <w:rPr>
                      <w:rFonts w:eastAsia="Times New Roman"/>
                      <w:vanish/>
                      <w:szCs w:val="24"/>
                    </w:rPr>
                  </w:pPr>
                </w:p>
                <w:p w14:paraId="7C868188" w14:textId="77777777" w:rsidR="00CE1315" w:rsidRPr="00725E27" w:rsidRDefault="00CE1315" w:rsidP="004470E5">
                  <w:pPr>
                    <w:pStyle w:val="ListParagraph"/>
                    <w:numPr>
                      <w:ilvl w:val="0"/>
                      <w:numId w:val="123"/>
                    </w:numPr>
                    <w:tabs>
                      <w:tab w:val="left" w:pos="720"/>
                    </w:tabs>
                    <w:spacing w:after="0" w:line="360" w:lineRule="auto"/>
                    <w:contextualSpacing w:val="0"/>
                    <w:rPr>
                      <w:rFonts w:eastAsia="Times New Roman"/>
                      <w:vanish/>
                      <w:szCs w:val="24"/>
                    </w:rPr>
                  </w:pPr>
                </w:p>
                <w:p w14:paraId="4F244341" w14:textId="77777777" w:rsidR="00CE1315" w:rsidRPr="00725E27" w:rsidRDefault="00CE1315" w:rsidP="004470E5">
                  <w:pPr>
                    <w:pStyle w:val="ListParagraph"/>
                    <w:numPr>
                      <w:ilvl w:val="1"/>
                      <w:numId w:val="123"/>
                    </w:numPr>
                    <w:tabs>
                      <w:tab w:val="left" w:pos="720"/>
                      <w:tab w:val="left" w:pos="1440"/>
                    </w:tabs>
                    <w:spacing w:after="0" w:line="360" w:lineRule="auto"/>
                    <w:contextualSpacing w:val="0"/>
                    <w:rPr>
                      <w:rFonts w:eastAsia="Times New Roman"/>
                      <w:vanish/>
                      <w:szCs w:val="24"/>
                    </w:rPr>
                  </w:pPr>
                </w:p>
                <w:p w14:paraId="3D34F067" w14:textId="77777777" w:rsidR="00CE1315" w:rsidRPr="00725E27" w:rsidRDefault="00CE1315" w:rsidP="004470E5">
                  <w:pPr>
                    <w:pStyle w:val="ListParagraph"/>
                    <w:numPr>
                      <w:ilvl w:val="1"/>
                      <w:numId w:val="123"/>
                    </w:numPr>
                    <w:tabs>
                      <w:tab w:val="left" w:pos="720"/>
                      <w:tab w:val="left" w:pos="1440"/>
                    </w:tabs>
                    <w:spacing w:after="0" w:line="360" w:lineRule="auto"/>
                    <w:contextualSpacing w:val="0"/>
                    <w:rPr>
                      <w:rFonts w:eastAsia="Times New Roman"/>
                      <w:vanish/>
                      <w:szCs w:val="24"/>
                    </w:rPr>
                  </w:pPr>
                </w:p>
                <w:p w14:paraId="32F76673" w14:textId="77777777" w:rsidR="00CE1315" w:rsidRPr="00725E27" w:rsidRDefault="00CE1315" w:rsidP="004470E5">
                  <w:pPr>
                    <w:pStyle w:val="ListParagraph"/>
                    <w:numPr>
                      <w:ilvl w:val="2"/>
                      <w:numId w:val="116"/>
                    </w:numPr>
                    <w:tabs>
                      <w:tab w:val="left" w:pos="720"/>
                      <w:tab w:val="left" w:pos="1440"/>
                      <w:tab w:val="left" w:pos="2160"/>
                    </w:tabs>
                    <w:spacing w:after="0" w:line="360" w:lineRule="auto"/>
                    <w:rPr>
                      <w:rFonts w:eastAsia="Times New Roman"/>
                      <w:szCs w:val="24"/>
                    </w:rPr>
                  </w:pPr>
                  <w:r w:rsidRPr="00725E27">
                    <w:rPr>
                      <w:rFonts w:eastAsia="Times New Roman"/>
                      <w:szCs w:val="24"/>
                    </w:rPr>
                    <w:t>Calculating rates based on abstracted quantities</w:t>
                  </w:r>
                </w:p>
                <w:p w14:paraId="58222B1C" w14:textId="77777777" w:rsidR="00CE1315" w:rsidRPr="00725E27" w:rsidRDefault="00CE1315" w:rsidP="004470E5">
                  <w:pPr>
                    <w:pStyle w:val="ListParagraph"/>
                    <w:numPr>
                      <w:ilvl w:val="2"/>
                      <w:numId w:val="116"/>
                    </w:numPr>
                    <w:tabs>
                      <w:tab w:val="left" w:pos="720"/>
                      <w:tab w:val="left" w:pos="1440"/>
                      <w:tab w:val="left" w:pos="2160"/>
                    </w:tabs>
                    <w:spacing w:after="0" w:line="360" w:lineRule="auto"/>
                    <w:rPr>
                      <w:rFonts w:eastAsia="Times New Roman"/>
                      <w:szCs w:val="24"/>
                    </w:rPr>
                  </w:pPr>
                  <w:r w:rsidRPr="00725E27">
                    <w:rPr>
                      <w:rFonts w:eastAsia="Times New Roman"/>
                      <w:szCs w:val="24"/>
                    </w:rPr>
                    <w:t>Applying standard costing guidelines</w:t>
                  </w:r>
                </w:p>
                <w:p w14:paraId="31DCA924" w14:textId="77777777" w:rsidR="00CE1315" w:rsidRPr="00725E27" w:rsidRDefault="00CE1315" w:rsidP="004470E5">
                  <w:pPr>
                    <w:pStyle w:val="ListParagraph"/>
                    <w:numPr>
                      <w:ilvl w:val="2"/>
                      <w:numId w:val="116"/>
                    </w:numPr>
                    <w:tabs>
                      <w:tab w:val="left" w:pos="720"/>
                      <w:tab w:val="left" w:pos="1440"/>
                      <w:tab w:val="left" w:pos="2160"/>
                    </w:tabs>
                    <w:spacing w:after="0" w:line="360" w:lineRule="auto"/>
                    <w:rPr>
                      <w:rFonts w:eastAsia="Times New Roman"/>
                      <w:szCs w:val="24"/>
                    </w:rPr>
                  </w:pPr>
                  <w:r w:rsidRPr="00725E27">
                    <w:rPr>
                      <w:rFonts w:eastAsia="Times New Roman"/>
                      <w:szCs w:val="24"/>
                    </w:rPr>
                    <w:t>Ensuring accuracy in costing</w:t>
                  </w:r>
                </w:p>
                <w:p w14:paraId="795186FE" w14:textId="77777777" w:rsidR="00CE1315" w:rsidRPr="00725E27" w:rsidRDefault="00CE1315" w:rsidP="004470E5">
                  <w:pPr>
                    <w:pStyle w:val="ListParagraph"/>
                    <w:numPr>
                      <w:ilvl w:val="2"/>
                      <w:numId w:val="116"/>
                    </w:numPr>
                    <w:tabs>
                      <w:tab w:val="left" w:pos="720"/>
                      <w:tab w:val="left" w:pos="1440"/>
                      <w:tab w:val="left" w:pos="2160"/>
                    </w:tabs>
                    <w:spacing w:after="0" w:line="360" w:lineRule="auto"/>
                    <w:rPr>
                      <w:rFonts w:eastAsia="Times New Roman"/>
                      <w:szCs w:val="24"/>
                    </w:rPr>
                  </w:pPr>
                  <w:r w:rsidRPr="00725E27">
                    <w:rPr>
                      <w:rFonts w:eastAsia="Times New Roman"/>
                      <w:szCs w:val="24"/>
                    </w:rPr>
                    <w:t>Adjusting rates based on project constraints</w:t>
                  </w:r>
                </w:p>
                <w:p w14:paraId="47B4B1F6" w14:textId="77777777" w:rsidR="00CE1315" w:rsidRPr="00725E27" w:rsidRDefault="00CE1315" w:rsidP="004470E5">
                  <w:pPr>
                    <w:pStyle w:val="ListParagraph"/>
                    <w:numPr>
                      <w:ilvl w:val="1"/>
                      <w:numId w:val="116"/>
                    </w:numPr>
                    <w:spacing w:after="0" w:line="360" w:lineRule="auto"/>
                    <w:rPr>
                      <w:rFonts w:eastAsia="Times New Roman"/>
                      <w:szCs w:val="24"/>
                    </w:rPr>
                  </w:pPr>
                  <w:r w:rsidRPr="00725E27">
                    <w:rPr>
                      <w:rFonts w:eastAsia="Times New Roman"/>
                      <w:b/>
                      <w:bCs/>
                      <w:szCs w:val="24"/>
                    </w:rPr>
                    <w:t>Preparation of Bill of Quantities</w:t>
                  </w:r>
                </w:p>
                <w:p w14:paraId="7A1C1596" w14:textId="77777777" w:rsidR="00CE1315" w:rsidRPr="00725E27" w:rsidRDefault="00CE1315" w:rsidP="004470E5">
                  <w:pPr>
                    <w:pStyle w:val="ListParagraph"/>
                    <w:numPr>
                      <w:ilvl w:val="0"/>
                      <w:numId w:val="124"/>
                    </w:numPr>
                    <w:tabs>
                      <w:tab w:val="left" w:pos="720"/>
                    </w:tabs>
                    <w:spacing w:after="0" w:line="360" w:lineRule="auto"/>
                    <w:contextualSpacing w:val="0"/>
                    <w:rPr>
                      <w:rFonts w:eastAsia="Times New Roman"/>
                      <w:vanish/>
                      <w:szCs w:val="24"/>
                    </w:rPr>
                  </w:pPr>
                </w:p>
                <w:p w14:paraId="227518ED" w14:textId="77777777" w:rsidR="00CE1315" w:rsidRPr="00725E27" w:rsidRDefault="00CE1315" w:rsidP="004470E5">
                  <w:pPr>
                    <w:pStyle w:val="ListParagraph"/>
                    <w:numPr>
                      <w:ilvl w:val="0"/>
                      <w:numId w:val="124"/>
                    </w:numPr>
                    <w:tabs>
                      <w:tab w:val="left" w:pos="720"/>
                    </w:tabs>
                    <w:spacing w:after="0" w:line="360" w:lineRule="auto"/>
                    <w:contextualSpacing w:val="0"/>
                    <w:rPr>
                      <w:rFonts w:eastAsia="Times New Roman"/>
                      <w:vanish/>
                      <w:szCs w:val="24"/>
                    </w:rPr>
                  </w:pPr>
                </w:p>
                <w:p w14:paraId="0149F246" w14:textId="77777777" w:rsidR="00CE1315" w:rsidRPr="00725E27" w:rsidRDefault="00CE1315" w:rsidP="004470E5">
                  <w:pPr>
                    <w:pStyle w:val="ListParagraph"/>
                    <w:numPr>
                      <w:ilvl w:val="0"/>
                      <w:numId w:val="124"/>
                    </w:numPr>
                    <w:tabs>
                      <w:tab w:val="left" w:pos="720"/>
                    </w:tabs>
                    <w:spacing w:after="0" w:line="360" w:lineRule="auto"/>
                    <w:contextualSpacing w:val="0"/>
                    <w:rPr>
                      <w:rFonts w:eastAsia="Times New Roman"/>
                      <w:vanish/>
                      <w:szCs w:val="24"/>
                    </w:rPr>
                  </w:pPr>
                </w:p>
                <w:p w14:paraId="0CE0276C" w14:textId="77777777" w:rsidR="00CE1315" w:rsidRPr="00725E27" w:rsidRDefault="00CE1315" w:rsidP="004470E5">
                  <w:pPr>
                    <w:pStyle w:val="ListParagraph"/>
                    <w:numPr>
                      <w:ilvl w:val="0"/>
                      <w:numId w:val="124"/>
                    </w:numPr>
                    <w:tabs>
                      <w:tab w:val="left" w:pos="720"/>
                    </w:tabs>
                    <w:spacing w:after="0" w:line="360" w:lineRule="auto"/>
                    <w:contextualSpacing w:val="0"/>
                    <w:rPr>
                      <w:rFonts w:eastAsia="Times New Roman"/>
                      <w:vanish/>
                      <w:szCs w:val="24"/>
                    </w:rPr>
                  </w:pPr>
                </w:p>
                <w:p w14:paraId="0E55125C" w14:textId="77777777" w:rsidR="00CE1315" w:rsidRPr="00725E27" w:rsidRDefault="00CE1315" w:rsidP="004470E5">
                  <w:pPr>
                    <w:pStyle w:val="ListParagraph"/>
                    <w:numPr>
                      <w:ilvl w:val="0"/>
                      <w:numId w:val="124"/>
                    </w:numPr>
                    <w:tabs>
                      <w:tab w:val="left" w:pos="720"/>
                    </w:tabs>
                    <w:spacing w:after="0" w:line="360" w:lineRule="auto"/>
                    <w:contextualSpacing w:val="0"/>
                    <w:rPr>
                      <w:rFonts w:eastAsia="Times New Roman"/>
                      <w:vanish/>
                      <w:szCs w:val="24"/>
                    </w:rPr>
                  </w:pPr>
                </w:p>
                <w:p w14:paraId="70AE1445" w14:textId="77777777" w:rsidR="00CE1315" w:rsidRPr="00725E27" w:rsidRDefault="00CE1315" w:rsidP="004470E5">
                  <w:pPr>
                    <w:pStyle w:val="ListParagraph"/>
                    <w:numPr>
                      <w:ilvl w:val="0"/>
                      <w:numId w:val="124"/>
                    </w:numPr>
                    <w:tabs>
                      <w:tab w:val="left" w:pos="720"/>
                    </w:tabs>
                    <w:spacing w:after="0" w:line="360" w:lineRule="auto"/>
                    <w:contextualSpacing w:val="0"/>
                    <w:rPr>
                      <w:rFonts w:eastAsia="Times New Roman"/>
                      <w:vanish/>
                      <w:szCs w:val="24"/>
                    </w:rPr>
                  </w:pPr>
                </w:p>
                <w:p w14:paraId="614C9024" w14:textId="77777777" w:rsidR="00CE1315" w:rsidRPr="00725E27" w:rsidRDefault="00CE1315" w:rsidP="004470E5">
                  <w:pPr>
                    <w:pStyle w:val="ListParagraph"/>
                    <w:numPr>
                      <w:ilvl w:val="1"/>
                      <w:numId w:val="124"/>
                    </w:numPr>
                    <w:tabs>
                      <w:tab w:val="left" w:pos="720"/>
                      <w:tab w:val="left" w:pos="1440"/>
                    </w:tabs>
                    <w:spacing w:after="0" w:line="360" w:lineRule="auto"/>
                    <w:contextualSpacing w:val="0"/>
                    <w:rPr>
                      <w:rFonts w:eastAsia="Times New Roman"/>
                      <w:vanish/>
                      <w:szCs w:val="24"/>
                    </w:rPr>
                  </w:pPr>
                </w:p>
                <w:p w14:paraId="51429B0E" w14:textId="77777777" w:rsidR="00CE1315" w:rsidRPr="00725E27" w:rsidRDefault="00CE1315" w:rsidP="004470E5">
                  <w:pPr>
                    <w:pStyle w:val="ListParagraph"/>
                    <w:numPr>
                      <w:ilvl w:val="1"/>
                      <w:numId w:val="124"/>
                    </w:numPr>
                    <w:tabs>
                      <w:tab w:val="left" w:pos="720"/>
                      <w:tab w:val="left" w:pos="1440"/>
                    </w:tabs>
                    <w:spacing w:after="0" w:line="360" w:lineRule="auto"/>
                    <w:contextualSpacing w:val="0"/>
                    <w:rPr>
                      <w:rFonts w:eastAsia="Times New Roman"/>
                      <w:vanish/>
                      <w:szCs w:val="24"/>
                    </w:rPr>
                  </w:pPr>
                </w:p>
                <w:p w14:paraId="03434A19" w14:textId="77777777" w:rsidR="00CE1315" w:rsidRPr="00725E27" w:rsidRDefault="00CE1315" w:rsidP="004470E5">
                  <w:pPr>
                    <w:pStyle w:val="ListParagraph"/>
                    <w:numPr>
                      <w:ilvl w:val="1"/>
                      <w:numId w:val="124"/>
                    </w:numPr>
                    <w:tabs>
                      <w:tab w:val="left" w:pos="720"/>
                      <w:tab w:val="left" w:pos="1440"/>
                    </w:tabs>
                    <w:spacing w:after="0" w:line="360" w:lineRule="auto"/>
                    <w:contextualSpacing w:val="0"/>
                    <w:rPr>
                      <w:rFonts w:eastAsia="Times New Roman"/>
                      <w:vanish/>
                      <w:szCs w:val="24"/>
                    </w:rPr>
                  </w:pPr>
                </w:p>
                <w:p w14:paraId="477E44AC" w14:textId="77777777" w:rsidR="00CE1315" w:rsidRPr="00725E27" w:rsidRDefault="00CE1315" w:rsidP="004470E5">
                  <w:pPr>
                    <w:pStyle w:val="ListParagraph"/>
                    <w:numPr>
                      <w:ilvl w:val="2"/>
                      <w:numId w:val="116"/>
                    </w:numPr>
                    <w:tabs>
                      <w:tab w:val="left" w:pos="720"/>
                      <w:tab w:val="left" w:pos="1425"/>
                      <w:tab w:val="left" w:pos="2160"/>
                    </w:tabs>
                    <w:spacing w:after="0" w:line="360" w:lineRule="auto"/>
                    <w:jc w:val="left"/>
                    <w:rPr>
                      <w:rFonts w:eastAsia="Times New Roman"/>
                      <w:szCs w:val="24"/>
                    </w:rPr>
                  </w:pPr>
                  <w:r w:rsidRPr="00725E27">
                    <w:rPr>
                      <w:rFonts w:eastAsia="Times New Roman"/>
                      <w:szCs w:val="24"/>
                    </w:rPr>
                    <w:t>Compiling BOQ based on working drawings</w:t>
                  </w:r>
                </w:p>
                <w:p w14:paraId="521D5F0A" w14:textId="77777777" w:rsidR="00CE1315" w:rsidRPr="00725E27" w:rsidRDefault="00CE1315" w:rsidP="004470E5">
                  <w:pPr>
                    <w:pStyle w:val="ListParagraph"/>
                    <w:numPr>
                      <w:ilvl w:val="2"/>
                      <w:numId w:val="116"/>
                    </w:numPr>
                    <w:tabs>
                      <w:tab w:val="left" w:pos="720"/>
                      <w:tab w:val="left" w:pos="1425"/>
                      <w:tab w:val="left" w:pos="2160"/>
                    </w:tabs>
                    <w:spacing w:after="0" w:line="360" w:lineRule="auto"/>
                    <w:jc w:val="left"/>
                    <w:rPr>
                      <w:rFonts w:eastAsia="Times New Roman"/>
                      <w:szCs w:val="24"/>
                    </w:rPr>
                  </w:pPr>
                  <w:r w:rsidRPr="00725E27">
                    <w:rPr>
                      <w:rFonts w:eastAsia="Times New Roman"/>
                      <w:szCs w:val="24"/>
                    </w:rPr>
                    <w:t>Ensuring BOQ is comprehensive and accurate</w:t>
                  </w:r>
                </w:p>
                <w:p w14:paraId="4BD3EA55" w14:textId="77777777" w:rsidR="00CE1315" w:rsidRPr="00725E27" w:rsidRDefault="00CE1315" w:rsidP="004470E5">
                  <w:pPr>
                    <w:pStyle w:val="ListParagraph"/>
                    <w:numPr>
                      <w:ilvl w:val="2"/>
                      <w:numId w:val="116"/>
                    </w:numPr>
                    <w:tabs>
                      <w:tab w:val="left" w:pos="720"/>
                      <w:tab w:val="left" w:pos="1425"/>
                      <w:tab w:val="left" w:pos="2160"/>
                    </w:tabs>
                    <w:spacing w:after="0" w:line="360" w:lineRule="auto"/>
                    <w:jc w:val="left"/>
                    <w:rPr>
                      <w:rFonts w:eastAsia="Times New Roman"/>
                      <w:szCs w:val="24"/>
                    </w:rPr>
                  </w:pPr>
                  <w:r w:rsidRPr="00725E27">
                    <w:rPr>
                      <w:rFonts w:eastAsia="Times New Roman"/>
                      <w:szCs w:val="24"/>
                    </w:rPr>
                    <w:t>Following standard BOQ formats</w:t>
                  </w:r>
                </w:p>
                <w:p w14:paraId="1BD1A7B5" w14:textId="77777777" w:rsidR="00CE1315" w:rsidRPr="00725E27" w:rsidRDefault="00CE1315" w:rsidP="004470E5">
                  <w:pPr>
                    <w:pStyle w:val="ListParagraph"/>
                    <w:numPr>
                      <w:ilvl w:val="2"/>
                      <w:numId w:val="116"/>
                    </w:numPr>
                    <w:tabs>
                      <w:tab w:val="left" w:pos="720"/>
                      <w:tab w:val="left" w:pos="1425"/>
                      <w:tab w:val="left" w:pos="2160"/>
                    </w:tabs>
                    <w:spacing w:after="0" w:line="360" w:lineRule="auto"/>
                    <w:jc w:val="left"/>
                    <w:rPr>
                      <w:rFonts w:eastAsia="Times New Roman"/>
                      <w:szCs w:val="24"/>
                    </w:rPr>
                  </w:pPr>
                  <w:r w:rsidRPr="00725E27">
                    <w:rPr>
                      <w:rFonts w:eastAsia="Times New Roman"/>
                      <w:szCs w:val="24"/>
                    </w:rPr>
                    <w:t>Reviewing BOQ for consistency with specifications</w:t>
                  </w:r>
                </w:p>
              </w:tc>
            </w:tr>
          </w:tbl>
          <w:p w14:paraId="1B70077A" w14:textId="77777777" w:rsidR="00CE1315" w:rsidRPr="00725E27" w:rsidRDefault="00CE1315" w:rsidP="00C24A23">
            <w:pPr>
              <w:pStyle w:val="ListParagraph"/>
              <w:ind w:left="360" w:hanging="360"/>
              <w:rPr>
                <w:rFonts w:eastAsia="Times New Roman"/>
                <w:b/>
                <w:bCs/>
                <w:vanish/>
                <w:szCs w:val="24"/>
              </w:rPr>
            </w:pPr>
          </w:p>
        </w:tc>
        <w:tc>
          <w:tcPr>
            <w:tcW w:w="1204" w:type="pct"/>
            <w:tcBorders>
              <w:top w:val="single" w:sz="4" w:space="0" w:color="auto"/>
              <w:left w:val="single" w:sz="4" w:space="0" w:color="auto"/>
              <w:bottom w:val="single" w:sz="4" w:space="0" w:color="auto"/>
              <w:right w:val="single" w:sz="4" w:space="0" w:color="auto"/>
            </w:tcBorders>
          </w:tcPr>
          <w:p w14:paraId="33DB9FC0" w14:textId="77777777" w:rsidR="00CE1315" w:rsidRPr="00725E27" w:rsidRDefault="00CE1315" w:rsidP="004470E5">
            <w:pPr>
              <w:pStyle w:val="ListParagraph"/>
              <w:numPr>
                <w:ilvl w:val="0"/>
                <w:numId w:val="125"/>
              </w:numPr>
              <w:rPr>
                <w:szCs w:val="24"/>
                <w:lang w:val="en-ZA"/>
              </w:rPr>
            </w:pPr>
            <w:r w:rsidRPr="00725E27">
              <w:rPr>
                <w:szCs w:val="24"/>
                <w:lang w:val="en-ZA"/>
              </w:rPr>
              <w:t>Written</w:t>
            </w:r>
          </w:p>
          <w:p w14:paraId="0B8C46B8" w14:textId="77777777" w:rsidR="00CE1315" w:rsidRPr="00725E27" w:rsidRDefault="00CE1315" w:rsidP="004470E5">
            <w:pPr>
              <w:pStyle w:val="ListParagraph"/>
              <w:numPr>
                <w:ilvl w:val="0"/>
                <w:numId w:val="125"/>
              </w:numPr>
              <w:rPr>
                <w:szCs w:val="24"/>
                <w:lang w:val="en-ZA"/>
              </w:rPr>
            </w:pPr>
            <w:r w:rsidRPr="00725E27">
              <w:rPr>
                <w:szCs w:val="24"/>
                <w:lang w:val="en-ZA"/>
              </w:rPr>
              <w:t>Observation</w:t>
            </w:r>
          </w:p>
          <w:p w14:paraId="1F81BCA4" w14:textId="77777777" w:rsidR="00CE1315" w:rsidRPr="00725E27" w:rsidRDefault="00CE1315" w:rsidP="004470E5">
            <w:pPr>
              <w:pStyle w:val="ListParagraph"/>
              <w:numPr>
                <w:ilvl w:val="0"/>
                <w:numId w:val="125"/>
              </w:numPr>
              <w:rPr>
                <w:szCs w:val="24"/>
                <w:lang w:val="en-ZA"/>
              </w:rPr>
            </w:pPr>
            <w:r w:rsidRPr="00725E27">
              <w:rPr>
                <w:szCs w:val="24"/>
                <w:lang w:val="en-ZA"/>
              </w:rPr>
              <w:t>Report</w:t>
            </w:r>
          </w:p>
          <w:p w14:paraId="4F2E911B" w14:textId="77777777" w:rsidR="00CE1315" w:rsidRPr="00725E27" w:rsidRDefault="00CE1315" w:rsidP="004470E5">
            <w:pPr>
              <w:pStyle w:val="ListParagraph"/>
              <w:numPr>
                <w:ilvl w:val="0"/>
                <w:numId w:val="125"/>
              </w:numPr>
              <w:rPr>
                <w:szCs w:val="24"/>
                <w:lang w:val="en-ZA"/>
              </w:rPr>
            </w:pPr>
            <w:r w:rsidRPr="00725E27">
              <w:rPr>
                <w:szCs w:val="24"/>
                <w:lang w:val="en-ZA"/>
              </w:rPr>
              <w:t>Practical</w:t>
            </w:r>
          </w:p>
          <w:p w14:paraId="4881951F" w14:textId="77777777" w:rsidR="00CE1315" w:rsidRPr="00725E27" w:rsidRDefault="00CE1315" w:rsidP="00C24A23">
            <w:pPr>
              <w:pStyle w:val="ListParagraph"/>
              <w:ind w:left="360" w:hanging="360"/>
              <w:rPr>
                <w:szCs w:val="24"/>
                <w:lang w:val="en-ZA"/>
              </w:rPr>
            </w:pPr>
          </w:p>
        </w:tc>
      </w:tr>
    </w:tbl>
    <w:p w14:paraId="4BC2E59A" w14:textId="77777777" w:rsidR="00CE1315" w:rsidRPr="00725E27" w:rsidRDefault="00CE1315" w:rsidP="00CE1315">
      <w:pPr>
        <w:rPr>
          <w:rFonts w:cs="Times New Roman"/>
          <w:szCs w:val="24"/>
        </w:rPr>
      </w:pPr>
    </w:p>
    <w:p w14:paraId="06999567" w14:textId="77777777" w:rsidR="00CE1315" w:rsidRPr="00725E27" w:rsidRDefault="00CE1315" w:rsidP="00CE1315">
      <w:pPr>
        <w:spacing w:line="278" w:lineRule="auto"/>
        <w:rPr>
          <w:rFonts w:eastAsia="Times New Roman" w:cs="Times New Roman"/>
          <w:b/>
          <w:szCs w:val="24"/>
        </w:rPr>
      </w:pPr>
    </w:p>
    <w:p w14:paraId="4D054099" w14:textId="77777777" w:rsidR="00CE1315" w:rsidRPr="00725E27" w:rsidRDefault="00CE1315" w:rsidP="00CE1315">
      <w:pPr>
        <w:pStyle w:val="Heading2"/>
        <w:rPr>
          <w:lang w:val="en-ZW"/>
        </w:rPr>
      </w:pPr>
      <w:bookmarkStart w:id="100" w:name="_Toc197173399"/>
      <w:r w:rsidRPr="00725E27">
        <w:rPr>
          <w:lang w:val="en-ZW"/>
        </w:rPr>
        <w:t>STRUCTURAL ANALYSIS PRINCIPLES I</w:t>
      </w:r>
      <w:bookmarkEnd w:id="100"/>
    </w:p>
    <w:p w14:paraId="5D8BFF8D" w14:textId="2C6C99C8"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 xml:space="preserve">UNIT CODE: </w:t>
      </w:r>
      <w:r w:rsidR="004A2286" w:rsidRPr="00725E27">
        <w:rPr>
          <w:rFonts w:eastAsia="SimSun" w:cs="Times New Roman"/>
          <w:b/>
          <w:bCs/>
          <w:szCs w:val="24"/>
          <w:lang w:val="en-ZW"/>
        </w:rPr>
        <w:t>0732 551 1</w:t>
      </w:r>
      <w:r w:rsidR="00783EC6" w:rsidRPr="00725E27">
        <w:rPr>
          <w:rFonts w:eastAsia="SimSun" w:cs="Times New Roman"/>
          <w:b/>
          <w:bCs/>
          <w:szCs w:val="24"/>
          <w:lang w:val="en-ZW"/>
        </w:rPr>
        <w:t>6</w:t>
      </w:r>
      <w:r w:rsidR="004A2286" w:rsidRPr="00725E27">
        <w:rPr>
          <w:rFonts w:eastAsia="SimSun" w:cs="Times New Roman"/>
          <w:b/>
          <w:bCs/>
          <w:szCs w:val="24"/>
          <w:lang w:val="en-ZW"/>
        </w:rPr>
        <w:t>A</w:t>
      </w:r>
    </w:p>
    <w:p w14:paraId="5ED7B97C" w14:textId="77777777"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UNIT DURATION: 110 HOURS</w:t>
      </w:r>
      <w:r w:rsidRPr="00725E27">
        <w:rPr>
          <w:rFonts w:eastAsia="Calibri" w:cs="Times New Roman"/>
          <w:b/>
          <w:szCs w:val="24"/>
          <w:lang w:val="en-ZW"/>
        </w:rPr>
        <w:t xml:space="preserve"> </w:t>
      </w:r>
    </w:p>
    <w:p w14:paraId="14F3AE27" w14:textId="77777777"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Relationship to Occupational Standards</w:t>
      </w:r>
    </w:p>
    <w:p w14:paraId="636CDB6B"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szCs w:val="24"/>
          <w:lang w:val="en-ZW"/>
        </w:rPr>
        <w:t>This unit addresses the Unit of Competence:  Apply structural analysis principles</w:t>
      </w:r>
      <w:r w:rsidRPr="00725E27">
        <w:rPr>
          <w:rFonts w:eastAsia="SimSun" w:cs="Times New Roman"/>
          <w:b/>
          <w:szCs w:val="24"/>
          <w:lang w:val="en-ZW"/>
        </w:rPr>
        <w:t xml:space="preserve"> </w:t>
      </w:r>
    </w:p>
    <w:p w14:paraId="622A7C20"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b/>
          <w:szCs w:val="24"/>
          <w:lang w:val="en-ZW"/>
        </w:rPr>
        <w:t>Unit Description</w:t>
      </w:r>
    </w:p>
    <w:p w14:paraId="12E8B2D1" w14:textId="77777777" w:rsidR="00CE1315" w:rsidRPr="00725E27" w:rsidRDefault="00CE1315" w:rsidP="00CE1315">
      <w:pPr>
        <w:spacing w:before="100" w:beforeAutospacing="1" w:after="0" w:line="360" w:lineRule="auto"/>
        <w:rPr>
          <w:rFonts w:eastAsia="SimSun" w:cs="Times New Roman"/>
          <w:szCs w:val="24"/>
          <w:lang w:val="en-ZW"/>
        </w:rPr>
      </w:pPr>
      <w:bookmarkStart w:id="101" w:name="_Hlk195623053"/>
      <w:r w:rsidRPr="00725E27">
        <w:rPr>
          <w:rFonts w:eastAsia="SimSun" w:cs="Times New Roman"/>
          <w:szCs w:val="24"/>
          <w:lang w:val="en-ZW"/>
        </w:rPr>
        <w:t xml:space="preserve">This Unit describes the principles required to perform structural designs. It involves </w:t>
      </w:r>
    </w:p>
    <w:p w14:paraId="0420B194" w14:textId="77777777" w:rsidR="00CE1315" w:rsidRPr="00725E27" w:rsidRDefault="00CE1315" w:rsidP="00CE1315">
      <w:pPr>
        <w:spacing w:before="100" w:beforeAutospacing="1" w:after="0" w:line="360" w:lineRule="auto"/>
        <w:rPr>
          <w:rFonts w:eastAsia="SimSun" w:cs="Times New Roman"/>
          <w:szCs w:val="24"/>
          <w:lang w:val="en-ZW"/>
        </w:rPr>
      </w:pPr>
      <w:r w:rsidRPr="00725E27">
        <w:rPr>
          <w:rFonts w:eastAsia="SimSun" w:cs="Times New Roman"/>
          <w:szCs w:val="24"/>
          <w:lang w:val="en-ZW"/>
        </w:rPr>
        <w:t xml:space="preserve">Computing stresses and strain, describing composite materials, computing shear force and bending moments, determination of properties of sections and </w:t>
      </w:r>
      <w:r w:rsidR="00CB1246" w:rsidRPr="00725E27">
        <w:rPr>
          <w:rFonts w:eastAsia="SimSun" w:cs="Times New Roman"/>
          <w:szCs w:val="24"/>
          <w:lang w:val="en-ZW"/>
        </w:rPr>
        <w:t>analysing</w:t>
      </w:r>
      <w:r w:rsidRPr="00725E27">
        <w:rPr>
          <w:rFonts w:eastAsia="SimSun" w:cs="Times New Roman"/>
          <w:szCs w:val="24"/>
          <w:lang w:val="en-ZW"/>
        </w:rPr>
        <w:t xml:space="preserve"> forces in 2D frame structures.</w:t>
      </w:r>
    </w:p>
    <w:bookmarkEnd w:id="101"/>
    <w:p w14:paraId="75493056"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b/>
          <w:szCs w:val="24"/>
          <w:lang w:val="en-ZW"/>
        </w:rPr>
        <w:t>Summary of Learning Outcomes</w:t>
      </w:r>
    </w:p>
    <w:tbl>
      <w:tblPr>
        <w:tblW w:w="7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2084"/>
      </w:tblGrid>
      <w:tr w:rsidR="00DC0CBC" w:rsidRPr="00725E27" w14:paraId="07479F5E" w14:textId="77777777" w:rsidTr="005161CB">
        <w:trPr>
          <w:trHeight w:val="1146"/>
        </w:trPr>
        <w:tc>
          <w:tcPr>
            <w:tcW w:w="5524" w:type="dxa"/>
            <w:tcBorders>
              <w:top w:val="single" w:sz="4" w:space="0" w:color="000000"/>
              <w:left w:val="single" w:sz="4" w:space="0" w:color="000000"/>
              <w:bottom w:val="single" w:sz="4" w:space="0" w:color="000000"/>
              <w:right w:val="single" w:sz="4" w:space="0" w:color="000000"/>
            </w:tcBorders>
          </w:tcPr>
          <w:p w14:paraId="13D04E94" w14:textId="77777777" w:rsidR="005161CB" w:rsidRPr="00725E27" w:rsidRDefault="005161CB" w:rsidP="005161CB">
            <w:pPr>
              <w:spacing w:before="100" w:beforeAutospacing="1" w:after="0" w:line="360" w:lineRule="auto"/>
              <w:contextualSpacing/>
              <w:rPr>
                <w:rFonts w:eastAsia="Times New Roman" w:cs="Times New Roman"/>
                <w:szCs w:val="24"/>
                <w:lang w:val="en-ZW"/>
              </w:rPr>
            </w:pPr>
          </w:p>
          <w:p w14:paraId="396336A5" w14:textId="77777777" w:rsidR="005161CB" w:rsidRPr="00725E27" w:rsidRDefault="005161CB" w:rsidP="005161CB">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Learning Outcomes</w:t>
            </w:r>
          </w:p>
        </w:tc>
        <w:tc>
          <w:tcPr>
            <w:tcW w:w="2084" w:type="dxa"/>
            <w:tcBorders>
              <w:top w:val="single" w:sz="4" w:space="0" w:color="000000"/>
              <w:left w:val="single" w:sz="4" w:space="0" w:color="000000"/>
              <w:bottom w:val="single" w:sz="4" w:space="0" w:color="000000"/>
              <w:right w:val="single" w:sz="4" w:space="0" w:color="000000"/>
            </w:tcBorders>
          </w:tcPr>
          <w:p w14:paraId="2E34183B" w14:textId="77777777" w:rsidR="005161CB" w:rsidRPr="00725E27" w:rsidRDefault="005161CB" w:rsidP="005161CB">
            <w:pPr>
              <w:rPr>
                <w:rFonts w:eastAsia="Times New Roman" w:cs="Times New Roman"/>
                <w:b/>
                <w:szCs w:val="24"/>
              </w:rPr>
            </w:pPr>
          </w:p>
          <w:p w14:paraId="1F92636E" w14:textId="77777777" w:rsidR="005161CB" w:rsidRPr="00725E27" w:rsidRDefault="005161CB" w:rsidP="005161CB">
            <w:pPr>
              <w:rPr>
                <w:rFonts w:eastAsia="Times New Roman" w:cs="Times New Roman"/>
                <w:b/>
                <w:szCs w:val="24"/>
              </w:rPr>
            </w:pPr>
            <w:r w:rsidRPr="00725E27">
              <w:rPr>
                <w:rFonts w:eastAsia="Times New Roman" w:cs="Times New Roman"/>
                <w:b/>
                <w:szCs w:val="24"/>
              </w:rPr>
              <w:t>DURATION (HOURS)</w:t>
            </w:r>
          </w:p>
          <w:p w14:paraId="4DFD3E30" w14:textId="77777777" w:rsidR="005161CB" w:rsidRPr="00725E27" w:rsidRDefault="005161CB" w:rsidP="005161CB">
            <w:pPr>
              <w:rPr>
                <w:rFonts w:eastAsia="Times New Roman" w:cs="Times New Roman"/>
                <w:b/>
                <w:szCs w:val="24"/>
              </w:rPr>
            </w:pPr>
          </w:p>
        </w:tc>
      </w:tr>
      <w:tr w:rsidR="00DC0CBC" w:rsidRPr="00725E27" w14:paraId="61A2701B" w14:textId="77777777" w:rsidTr="00FD6FC9">
        <w:trPr>
          <w:trHeight w:val="1146"/>
        </w:trPr>
        <w:tc>
          <w:tcPr>
            <w:tcW w:w="5524" w:type="dxa"/>
          </w:tcPr>
          <w:p w14:paraId="61B98A26" w14:textId="77777777" w:rsidR="009B1029" w:rsidRPr="00725E27" w:rsidRDefault="009B1029" w:rsidP="004470E5">
            <w:pPr>
              <w:numPr>
                <w:ilvl w:val="0"/>
                <w:numId w:val="164"/>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 stress and strain</w:t>
            </w:r>
          </w:p>
        </w:tc>
        <w:tc>
          <w:tcPr>
            <w:tcW w:w="2084" w:type="dxa"/>
          </w:tcPr>
          <w:p w14:paraId="25F5CC11" w14:textId="77777777" w:rsidR="009B1029" w:rsidRPr="00725E27" w:rsidRDefault="009B1029" w:rsidP="005161CB">
            <w:pPr>
              <w:rPr>
                <w:rFonts w:eastAsia="Times New Roman" w:cs="Times New Roman"/>
                <w:b/>
                <w:szCs w:val="24"/>
              </w:rPr>
            </w:pPr>
            <w:r w:rsidRPr="00725E27">
              <w:rPr>
                <w:rFonts w:eastAsia="Times New Roman" w:cs="Times New Roman"/>
                <w:b/>
                <w:szCs w:val="24"/>
              </w:rPr>
              <w:t>20</w:t>
            </w:r>
          </w:p>
        </w:tc>
      </w:tr>
      <w:tr w:rsidR="00DC0CBC" w:rsidRPr="00725E27" w14:paraId="78FA0537" w14:textId="77777777" w:rsidTr="00FD6FC9">
        <w:trPr>
          <w:trHeight w:val="340"/>
        </w:trPr>
        <w:tc>
          <w:tcPr>
            <w:tcW w:w="5524" w:type="dxa"/>
          </w:tcPr>
          <w:p w14:paraId="2FB3A409" w14:textId="77777777" w:rsidR="009B1029" w:rsidRPr="00725E27" w:rsidRDefault="009B1029" w:rsidP="004470E5">
            <w:pPr>
              <w:numPr>
                <w:ilvl w:val="0"/>
                <w:numId w:val="164"/>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Describe composite materials</w:t>
            </w:r>
          </w:p>
        </w:tc>
        <w:tc>
          <w:tcPr>
            <w:tcW w:w="2084" w:type="dxa"/>
          </w:tcPr>
          <w:p w14:paraId="19A8BA26" w14:textId="77777777" w:rsidR="009B1029" w:rsidRPr="00725E27" w:rsidRDefault="009B1029" w:rsidP="005161CB">
            <w:pPr>
              <w:rPr>
                <w:rFonts w:eastAsia="Times New Roman" w:cs="Times New Roman"/>
                <w:b/>
                <w:szCs w:val="24"/>
              </w:rPr>
            </w:pPr>
            <w:r w:rsidRPr="00725E27">
              <w:rPr>
                <w:rFonts w:eastAsia="Times New Roman" w:cs="Times New Roman"/>
                <w:b/>
                <w:szCs w:val="24"/>
              </w:rPr>
              <w:t>20</w:t>
            </w:r>
          </w:p>
        </w:tc>
      </w:tr>
      <w:tr w:rsidR="00DC0CBC" w:rsidRPr="00725E27" w14:paraId="120995B9" w14:textId="77777777" w:rsidTr="00FD6FC9">
        <w:trPr>
          <w:trHeight w:val="340"/>
        </w:trPr>
        <w:tc>
          <w:tcPr>
            <w:tcW w:w="5524" w:type="dxa"/>
          </w:tcPr>
          <w:p w14:paraId="2AA6FEC6" w14:textId="77777777" w:rsidR="009B1029" w:rsidRPr="00725E27" w:rsidRDefault="009B1029" w:rsidP="004470E5">
            <w:pPr>
              <w:numPr>
                <w:ilvl w:val="0"/>
                <w:numId w:val="164"/>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 shear force and bending moments</w:t>
            </w:r>
          </w:p>
        </w:tc>
        <w:tc>
          <w:tcPr>
            <w:tcW w:w="2084" w:type="dxa"/>
          </w:tcPr>
          <w:p w14:paraId="6388CC11" w14:textId="77777777" w:rsidR="009B1029" w:rsidRPr="00725E27" w:rsidRDefault="009B1029" w:rsidP="005161CB">
            <w:pPr>
              <w:rPr>
                <w:rFonts w:eastAsia="Times New Roman" w:cs="Times New Roman"/>
                <w:b/>
                <w:szCs w:val="24"/>
              </w:rPr>
            </w:pPr>
            <w:r w:rsidRPr="00725E27">
              <w:rPr>
                <w:rFonts w:eastAsia="Times New Roman" w:cs="Times New Roman"/>
                <w:b/>
                <w:szCs w:val="24"/>
              </w:rPr>
              <w:t>20</w:t>
            </w:r>
          </w:p>
        </w:tc>
      </w:tr>
      <w:tr w:rsidR="00DC0CBC" w:rsidRPr="00725E27" w14:paraId="5AA24B01" w14:textId="77777777" w:rsidTr="00FD6FC9">
        <w:trPr>
          <w:trHeight w:val="340"/>
        </w:trPr>
        <w:tc>
          <w:tcPr>
            <w:tcW w:w="5524" w:type="dxa"/>
          </w:tcPr>
          <w:p w14:paraId="14C1A31D" w14:textId="77777777" w:rsidR="009B1029" w:rsidRPr="00725E27" w:rsidRDefault="009B1029" w:rsidP="004470E5">
            <w:pPr>
              <w:numPr>
                <w:ilvl w:val="0"/>
                <w:numId w:val="164"/>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Determine properties of sections</w:t>
            </w:r>
          </w:p>
        </w:tc>
        <w:tc>
          <w:tcPr>
            <w:tcW w:w="2084" w:type="dxa"/>
          </w:tcPr>
          <w:p w14:paraId="639B5F42" w14:textId="77777777" w:rsidR="009B1029" w:rsidRPr="00725E27" w:rsidRDefault="009B1029" w:rsidP="005161CB">
            <w:pPr>
              <w:rPr>
                <w:rFonts w:eastAsia="Times New Roman" w:cs="Times New Roman"/>
                <w:b/>
                <w:szCs w:val="24"/>
              </w:rPr>
            </w:pPr>
            <w:r w:rsidRPr="00725E27">
              <w:rPr>
                <w:rFonts w:eastAsia="Times New Roman" w:cs="Times New Roman"/>
                <w:b/>
                <w:szCs w:val="24"/>
              </w:rPr>
              <w:t>20</w:t>
            </w:r>
          </w:p>
        </w:tc>
      </w:tr>
      <w:tr w:rsidR="00DC0CBC" w:rsidRPr="00725E27" w14:paraId="56C96342" w14:textId="77777777" w:rsidTr="00FD6FC9">
        <w:trPr>
          <w:trHeight w:val="340"/>
        </w:trPr>
        <w:tc>
          <w:tcPr>
            <w:tcW w:w="5524" w:type="dxa"/>
          </w:tcPr>
          <w:p w14:paraId="1F245203" w14:textId="77777777" w:rsidR="009B1029" w:rsidRPr="00725E27" w:rsidRDefault="00CB1246" w:rsidP="004470E5">
            <w:pPr>
              <w:numPr>
                <w:ilvl w:val="0"/>
                <w:numId w:val="164"/>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Analyse</w:t>
            </w:r>
            <w:r w:rsidR="009B1029" w:rsidRPr="00725E27">
              <w:rPr>
                <w:rFonts w:eastAsia="Times New Roman" w:cs="Times New Roman"/>
                <w:szCs w:val="24"/>
                <w:lang w:val="en-ZW"/>
              </w:rPr>
              <w:t xml:space="preserve"> forces in 2D framed structures</w:t>
            </w:r>
          </w:p>
        </w:tc>
        <w:tc>
          <w:tcPr>
            <w:tcW w:w="2084" w:type="dxa"/>
          </w:tcPr>
          <w:p w14:paraId="4F6AFF1A" w14:textId="77777777" w:rsidR="009B1029" w:rsidRPr="00725E27" w:rsidRDefault="009B1029" w:rsidP="005161CB">
            <w:pPr>
              <w:rPr>
                <w:rFonts w:eastAsia="Times New Roman" w:cs="Times New Roman"/>
                <w:b/>
                <w:szCs w:val="24"/>
              </w:rPr>
            </w:pPr>
            <w:r w:rsidRPr="00725E27">
              <w:rPr>
                <w:rFonts w:eastAsia="Times New Roman" w:cs="Times New Roman"/>
                <w:b/>
                <w:szCs w:val="24"/>
              </w:rPr>
              <w:t>30</w:t>
            </w:r>
          </w:p>
        </w:tc>
      </w:tr>
      <w:tr w:rsidR="009B1029" w:rsidRPr="00725E27" w14:paraId="75F041A9" w14:textId="77777777" w:rsidTr="00FD6FC9">
        <w:trPr>
          <w:trHeight w:val="340"/>
        </w:trPr>
        <w:tc>
          <w:tcPr>
            <w:tcW w:w="5524" w:type="dxa"/>
          </w:tcPr>
          <w:p w14:paraId="06F1BA84" w14:textId="77777777" w:rsidR="009B1029" w:rsidRPr="00725E27" w:rsidRDefault="009B1029" w:rsidP="005161CB">
            <w:pPr>
              <w:widowControl w:val="0"/>
              <w:pBdr>
                <w:top w:val="nil"/>
                <w:left w:val="nil"/>
                <w:bottom w:val="nil"/>
                <w:right w:val="nil"/>
                <w:between w:val="nil"/>
              </w:pBdr>
              <w:spacing w:line="276" w:lineRule="auto"/>
              <w:rPr>
                <w:rFonts w:eastAsia="Times New Roman" w:cs="Times New Roman"/>
                <w:b/>
                <w:szCs w:val="24"/>
              </w:rPr>
            </w:pPr>
            <w:r w:rsidRPr="00725E27">
              <w:rPr>
                <w:rFonts w:eastAsia="Times New Roman" w:cs="Times New Roman"/>
                <w:b/>
                <w:szCs w:val="24"/>
              </w:rPr>
              <w:t>TOTAL</w:t>
            </w:r>
          </w:p>
        </w:tc>
        <w:tc>
          <w:tcPr>
            <w:tcW w:w="2084" w:type="dxa"/>
          </w:tcPr>
          <w:p w14:paraId="028CFDC6" w14:textId="77777777" w:rsidR="009B1029" w:rsidRPr="00725E27" w:rsidRDefault="009B1029" w:rsidP="005161CB">
            <w:pPr>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110</w:t>
            </w:r>
            <w:r w:rsidRPr="00725E27">
              <w:rPr>
                <w:rFonts w:eastAsia="Times New Roman" w:cs="Times New Roman"/>
                <w:b/>
                <w:szCs w:val="24"/>
              </w:rPr>
              <w:fldChar w:fldCharType="end"/>
            </w:r>
          </w:p>
        </w:tc>
      </w:tr>
    </w:tbl>
    <w:p w14:paraId="1D13DB19" w14:textId="77777777" w:rsidR="00CE1315" w:rsidRPr="00725E27" w:rsidRDefault="00CE1315" w:rsidP="00CE1315">
      <w:pPr>
        <w:spacing w:before="100" w:beforeAutospacing="1" w:after="0" w:line="360" w:lineRule="auto"/>
        <w:contextualSpacing/>
        <w:rPr>
          <w:rFonts w:eastAsia="Times New Roman" w:cs="Times New Roman"/>
          <w:bCs/>
          <w:kern w:val="28"/>
          <w:szCs w:val="24"/>
          <w:lang w:val="en-ZW"/>
        </w:rPr>
      </w:pPr>
    </w:p>
    <w:p w14:paraId="1DC90B73"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r w:rsidRPr="00725E27">
        <w:rPr>
          <w:rFonts w:eastAsia="Times New Roman" w:cs="Times New Roman"/>
          <w:b/>
          <w:kern w:val="28"/>
          <w:szCs w:val="24"/>
          <w:lang w:val="en-ZW"/>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4949"/>
        <w:gridCol w:w="2250"/>
      </w:tblGrid>
      <w:tr w:rsidR="00725E27" w:rsidRPr="00725E27" w14:paraId="1D5E2A27" w14:textId="77777777" w:rsidTr="00C24A23">
        <w:trPr>
          <w:trHeight w:val="620"/>
        </w:trPr>
        <w:tc>
          <w:tcPr>
            <w:tcW w:w="1295" w:type="pct"/>
            <w:tcBorders>
              <w:top w:val="single" w:sz="4" w:space="0" w:color="auto"/>
              <w:left w:val="single" w:sz="4" w:space="0" w:color="auto"/>
              <w:bottom w:val="single" w:sz="4" w:space="0" w:color="auto"/>
              <w:right w:val="single" w:sz="4" w:space="0" w:color="auto"/>
            </w:tcBorders>
          </w:tcPr>
          <w:p w14:paraId="44C90B8D"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bookmarkStart w:id="102" w:name="_Hlk194741718"/>
            <w:r w:rsidRPr="00725E27">
              <w:rPr>
                <w:rFonts w:eastAsia="Times New Roman" w:cs="Times New Roman"/>
                <w:b/>
                <w:kern w:val="28"/>
                <w:szCs w:val="24"/>
                <w:lang w:val="en-ZW"/>
              </w:rPr>
              <w:lastRenderedPageBreak/>
              <w:t>Learning Outcome</w:t>
            </w:r>
          </w:p>
        </w:tc>
        <w:tc>
          <w:tcPr>
            <w:tcW w:w="2547" w:type="pct"/>
            <w:tcBorders>
              <w:top w:val="single" w:sz="4" w:space="0" w:color="auto"/>
              <w:left w:val="nil"/>
              <w:bottom w:val="single" w:sz="4" w:space="0" w:color="auto"/>
              <w:right w:val="single" w:sz="4" w:space="0" w:color="auto"/>
            </w:tcBorders>
          </w:tcPr>
          <w:p w14:paraId="6FCCF2B7"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Content</w:t>
            </w:r>
          </w:p>
        </w:tc>
        <w:tc>
          <w:tcPr>
            <w:tcW w:w="1158" w:type="pct"/>
            <w:tcBorders>
              <w:top w:val="single" w:sz="4" w:space="0" w:color="auto"/>
              <w:left w:val="nil"/>
              <w:bottom w:val="single" w:sz="4" w:space="0" w:color="auto"/>
              <w:right w:val="single" w:sz="4" w:space="0" w:color="auto"/>
            </w:tcBorders>
          </w:tcPr>
          <w:p w14:paraId="24885629"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Suggested Assessment Methods</w:t>
            </w:r>
          </w:p>
        </w:tc>
      </w:tr>
      <w:tr w:rsidR="00725E27" w:rsidRPr="00725E27" w14:paraId="021D5B41"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4083EA0B" w14:textId="77777777" w:rsidR="00CE1315" w:rsidRPr="00725E27" w:rsidRDefault="00CE1315" w:rsidP="004470E5">
            <w:pPr>
              <w:numPr>
                <w:ilvl w:val="0"/>
                <w:numId w:val="165"/>
              </w:numPr>
              <w:tabs>
                <w:tab w:val="left" w:pos="306"/>
              </w:tabs>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Compute stress and strain</w:t>
            </w:r>
          </w:p>
        </w:tc>
        <w:tc>
          <w:tcPr>
            <w:tcW w:w="2547" w:type="pct"/>
            <w:tcBorders>
              <w:top w:val="single" w:sz="4" w:space="0" w:color="auto"/>
              <w:left w:val="nil"/>
              <w:bottom w:val="single" w:sz="4" w:space="0" w:color="auto"/>
              <w:right w:val="single" w:sz="4" w:space="0" w:color="auto"/>
            </w:tcBorders>
          </w:tcPr>
          <w:p w14:paraId="1FB6739A" w14:textId="77777777" w:rsidR="00CE1315" w:rsidRPr="00725E27" w:rsidRDefault="00CE1315" w:rsidP="004470E5">
            <w:pPr>
              <w:numPr>
                <w:ilvl w:val="1"/>
                <w:numId w:val="131"/>
              </w:numPr>
              <w:spacing w:before="100" w:beforeAutospacing="1" w:after="0" w:line="360" w:lineRule="auto"/>
              <w:ind w:left="353"/>
              <w:contextualSpacing/>
              <w:rPr>
                <w:rFonts w:eastAsia="Calibri" w:cs="Times New Roman"/>
                <w:szCs w:val="24"/>
                <w:lang w:val="en-ZW"/>
              </w:rPr>
            </w:pPr>
            <w:r w:rsidRPr="00725E27">
              <w:rPr>
                <w:rFonts w:eastAsia="Calibri" w:cs="Times New Roman"/>
                <w:b/>
                <w:bCs/>
                <w:szCs w:val="24"/>
                <w:lang w:val="en-ZW"/>
              </w:rPr>
              <w:t>Basic Concepts of Stress and Strain</w:t>
            </w:r>
          </w:p>
          <w:p w14:paraId="357D98FD" w14:textId="77777777" w:rsidR="00CE1315" w:rsidRPr="00725E27" w:rsidRDefault="00CE1315" w:rsidP="004470E5">
            <w:pPr>
              <w:numPr>
                <w:ilvl w:val="2"/>
                <w:numId w:val="132"/>
              </w:numPr>
              <w:tabs>
                <w:tab w:val="left" w:pos="1051"/>
              </w:tabs>
              <w:spacing w:before="100" w:beforeAutospacing="1" w:after="0" w:line="360" w:lineRule="auto"/>
              <w:ind w:hanging="367"/>
              <w:contextualSpacing/>
              <w:rPr>
                <w:rFonts w:eastAsia="Calibri" w:cs="Times New Roman"/>
                <w:szCs w:val="24"/>
                <w:lang w:val="en-ZW"/>
              </w:rPr>
            </w:pPr>
            <w:r w:rsidRPr="00725E27">
              <w:rPr>
                <w:rFonts w:eastAsia="Calibri" w:cs="Times New Roman"/>
                <w:szCs w:val="24"/>
                <w:lang w:val="en-ZW"/>
              </w:rPr>
              <w:t>Definitions:</w:t>
            </w:r>
          </w:p>
          <w:p w14:paraId="2E62E4AC" w14:textId="02265192" w:rsidR="00CE1315" w:rsidRPr="00725E27" w:rsidRDefault="00FB35CF" w:rsidP="00FB35CF">
            <w:pPr>
              <w:pStyle w:val="ListParagraph"/>
              <w:numPr>
                <w:ilvl w:val="3"/>
                <w:numId w:val="131"/>
              </w:numPr>
              <w:spacing w:before="100" w:beforeAutospacing="1" w:after="0" w:line="360" w:lineRule="auto"/>
              <w:rPr>
                <w:szCs w:val="24"/>
              </w:rPr>
            </w:pPr>
            <w:r w:rsidRPr="00725E27">
              <w:rPr>
                <w:szCs w:val="24"/>
              </w:rPr>
              <w:t xml:space="preserve"> </w:t>
            </w:r>
            <w:r w:rsidR="00CE1315" w:rsidRPr="00725E27">
              <w:rPr>
                <w:szCs w:val="24"/>
              </w:rPr>
              <w:t xml:space="preserve">stress </w:t>
            </w:r>
          </w:p>
          <w:p w14:paraId="22EB6E42" w14:textId="77777777" w:rsidR="00CE1315" w:rsidRPr="00725E27" w:rsidRDefault="00CE1315" w:rsidP="00FB35CF">
            <w:pPr>
              <w:pStyle w:val="ListParagraph"/>
              <w:numPr>
                <w:ilvl w:val="3"/>
                <w:numId w:val="131"/>
              </w:numPr>
              <w:spacing w:before="100" w:beforeAutospacing="1" w:after="0" w:line="360" w:lineRule="auto"/>
              <w:rPr>
                <w:szCs w:val="24"/>
              </w:rPr>
            </w:pPr>
            <w:r w:rsidRPr="00725E27">
              <w:rPr>
                <w:szCs w:val="24"/>
              </w:rPr>
              <w:t>strain</w:t>
            </w:r>
          </w:p>
          <w:p w14:paraId="3CF1904D" w14:textId="77777777" w:rsidR="00CE1315" w:rsidRPr="00725E27" w:rsidRDefault="00CE1315" w:rsidP="00FB35CF">
            <w:pPr>
              <w:pStyle w:val="ListParagraph"/>
              <w:numPr>
                <w:ilvl w:val="3"/>
                <w:numId w:val="131"/>
              </w:numPr>
              <w:spacing w:before="100" w:beforeAutospacing="1" w:after="0" w:line="360" w:lineRule="auto"/>
              <w:rPr>
                <w:szCs w:val="24"/>
              </w:rPr>
            </w:pPr>
            <w:r w:rsidRPr="00725E27">
              <w:rPr>
                <w:szCs w:val="24"/>
              </w:rPr>
              <w:t>elastic</w:t>
            </w:r>
          </w:p>
          <w:p w14:paraId="1A39A7E7" w14:textId="77777777" w:rsidR="00CE1315" w:rsidRPr="00725E27" w:rsidRDefault="00CE1315" w:rsidP="00FB35CF">
            <w:pPr>
              <w:pStyle w:val="ListParagraph"/>
              <w:numPr>
                <w:ilvl w:val="3"/>
                <w:numId w:val="131"/>
              </w:numPr>
              <w:spacing w:before="100" w:beforeAutospacing="1" w:after="0" w:line="360" w:lineRule="auto"/>
              <w:rPr>
                <w:szCs w:val="24"/>
              </w:rPr>
            </w:pPr>
            <w:r w:rsidRPr="00725E27">
              <w:rPr>
                <w:szCs w:val="24"/>
              </w:rPr>
              <w:t>plastic regions</w:t>
            </w:r>
          </w:p>
          <w:p w14:paraId="30EAF8CC" w14:textId="77777777" w:rsidR="00CE1315" w:rsidRPr="00725E27" w:rsidRDefault="00CE1315" w:rsidP="004470E5">
            <w:pPr>
              <w:numPr>
                <w:ilvl w:val="2"/>
                <w:numId w:val="132"/>
              </w:numPr>
              <w:tabs>
                <w:tab w:val="left" w:pos="1051"/>
              </w:tabs>
              <w:spacing w:before="100" w:beforeAutospacing="1" w:after="0" w:line="360" w:lineRule="auto"/>
              <w:ind w:hanging="367"/>
              <w:contextualSpacing/>
              <w:rPr>
                <w:rFonts w:eastAsia="Calibri" w:cs="Times New Roman"/>
                <w:szCs w:val="24"/>
                <w:lang w:val="en-ZW"/>
              </w:rPr>
            </w:pPr>
            <w:r w:rsidRPr="00725E27">
              <w:rPr>
                <w:rFonts w:eastAsia="Calibri" w:cs="Times New Roman"/>
                <w:szCs w:val="24"/>
                <w:lang w:val="en-ZW"/>
              </w:rPr>
              <w:t xml:space="preserve">Types of stress </w:t>
            </w:r>
          </w:p>
          <w:p w14:paraId="41578692" w14:textId="2A9B1CD2" w:rsidR="00CE1315" w:rsidRPr="00725E27" w:rsidRDefault="00CE1315" w:rsidP="00FB35CF">
            <w:pPr>
              <w:pStyle w:val="ListParagraph"/>
              <w:numPr>
                <w:ilvl w:val="3"/>
                <w:numId w:val="752"/>
              </w:numPr>
              <w:spacing w:before="100" w:beforeAutospacing="1" w:after="0" w:line="360" w:lineRule="auto"/>
              <w:rPr>
                <w:szCs w:val="24"/>
              </w:rPr>
            </w:pPr>
            <w:r w:rsidRPr="00725E27">
              <w:rPr>
                <w:szCs w:val="24"/>
              </w:rPr>
              <w:t>Tensile</w:t>
            </w:r>
          </w:p>
          <w:p w14:paraId="55D26E6C" w14:textId="77777777" w:rsidR="00CE1315" w:rsidRPr="00725E27" w:rsidRDefault="00CE1315" w:rsidP="00FB35CF">
            <w:pPr>
              <w:pStyle w:val="ListParagraph"/>
              <w:numPr>
                <w:ilvl w:val="3"/>
                <w:numId w:val="752"/>
              </w:numPr>
              <w:spacing w:before="100" w:beforeAutospacing="1" w:after="0" w:line="360" w:lineRule="auto"/>
              <w:rPr>
                <w:szCs w:val="24"/>
              </w:rPr>
            </w:pPr>
            <w:r w:rsidRPr="00725E27">
              <w:rPr>
                <w:szCs w:val="24"/>
              </w:rPr>
              <w:t>Compressive</w:t>
            </w:r>
          </w:p>
          <w:p w14:paraId="04E307D8" w14:textId="77777777" w:rsidR="00CE1315" w:rsidRPr="00725E27" w:rsidRDefault="00CE1315" w:rsidP="00FB35CF">
            <w:pPr>
              <w:pStyle w:val="ListParagraph"/>
              <w:numPr>
                <w:ilvl w:val="3"/>
                <w:numId w:val="752"/>
              </w:numPr>
              <w:spacing w:before="100" w:beforeAutospacing="1" w:after="0" w:line="360" w:lineRule="auto"/>
              <w:rPr>
                <w:szCs w:val="24"/>
              </w:rPr>
            </w:pPr>
            <w:r w:rsidRPr="00725E27">
              <w:rPr>
                <w:szCs w:val="24"/>
              </w:rPr>
              <w:t>Shear</w:t>
            </w:r>
          </w:p>
          <w:p w14:paraId="14B09E72" w14:textId="77777777" w:rsidR="00CE1315" w:rsidRPr="00725E27" w:rsidRDefault="00CE1315" w:rsidP="004470E5">
            <w:pPr>
              <w:numPr>
                <w:ilvl w:val="2"/>
                <w:numId w:val="132"/>
              </w:numPr>
              <w:tabs>
                <w:tab w:val="left" w:pos="1051"/>
              </w:tabs>
              <w:spacing w:before="100" w:beforeAutospacing="1" w:after="0" w:line="360" w:lineRule="auto"/>
              <w:ind w:hanging="367"/>
              <w:contextualSpacing/>
              <w:rPr>
                <w:rFonts w:eastAsia="Times New Roman" w:cs="Times New Roman"/>
                <w:szCs w:val="24"/>
                <w:lang w:val="en-ZW"/>
              </w:rPr>
            </w:pPr>
            <w:r w:rsidRPr="00725E27">
              <w:rPr>
                <w:rFonts w:eastAsia="Times New Roman" w:cs="Times New Roman"/>
                <w:szCs w:val="24"/>
                <w:lang w:val="en-ZW"/>
              </w:rPr>
              <w:t xml:space="preserve"> Types of strain</w:t>
            </w:r>
          </w:p>
          <w:p w14:paraId="56BB3F00" w14:textId="7D89E862" w:rsidR="00CE1315" w:rsidRPr="00725E27" w:rsidRDefault="00FB35CF" w:rsidP="00FB35CF">
            <w:pPr>
              <w:spacing w:before="100" w:beforeAutospacing="1" w:after="0" w:line="360" w:lineRule="auto"/>
              <w:ind w:left="1134"/>
              <w:contextualSpacing/>
              <w:rPr>
                <w:rFonts w:eastAsia="Calibri" w:cs="Times New Roman"/>
                <w:szCs w:val="24"/>
                <w:lang w:val="en-ZW"/>
              </w:rPr>
            </w:pPr>
            <w:r w:rsidRPr="00725E27">
              <w:rPr>
                <w:rFonts w:eastAsia="Calibri" w:cs="Times New Roman"/>
                <w:szCs w:val="24"/>
                <w:lang w:val="en-ZW"/>
              </w:rPr>
              <w:t xml:space="preserve">1.1.3.1. </w:t>
            </w:r>
            <w:r w:rsidR="00CE1315" w:rsidRPr="00725E27">
              <w:rPr>
                <w:rFonts w:eastAsia="Calibri" w:cs="Times New Roman"/>
                <w:szCs w:val="24"/>
                <w:lang w:val="en-ZW"/>
              </w:rPr>
              <w:t>Longitudinal</w:t>
            </w:r>
          </w:p>
          <w:p w14:paraId="686CB6B1" w14:textId="77777777" w:rsidR="00CE1315" w:rsidRPr="00725E27" w:rsidRDefault="00CE1315" w:rsidP="004470E5">
            <w:pPr>
              <w:numPr>
                <w:ilvl w:val="0"/>
                <w:numId w:val="135"/>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lateral</w:t>
            </w:r>
          </w:p>
          <w:p w14:paraId="2DA9A062" w14:textId="77777777" w:rsidR="00CE1315" w:rsidRPr="00725E27" w:rsidRDefault="00CE1315" w:rsidP="00FB35CF">
            <w:pPr>
              <w:numPr>
                <w:ilvl w:val="1"/>
                <w:numId w:val="752"/>
              </w:numPr>
              <w:spacing w:before="100" w:beforeAutospacing="1" w:after="0" w:line="360" w:lineRule="auto"/>
              <w:ind w:left="353"/>
              <w:contextualSpacing/>
              <w:rPr>
                <w:rFonts w:eastAsia="Calibri" w:cs="Times New Roman"/>
                <w:szCs w:val="24"/>
                <w:lang w:val="en-ZW"/>
              </w:rPr>
            </w:pPr>
            <w:r w:rsidRPr="00725E27">
              <w:rPr>
                <w:rFonts w:eastAsia="Calibri" w:cs="Times New Roman"/>
                <w:b/>
                <w:bCs/>
                <w:szCs w:val="24"/>
                <w:lang w:val="en-ZW"/>
              </w:rPr>
              <w:t>Stress-Strain Relationship</w:t>
            </w:r>
          </w:p>
          <w:p w14:paraId="5F7AA1A5" w14:textId="77777777" w:rsidR="00CE1315" w:rsidRPr="00725E27" w:rsidRDefault="00CE1315" w:rsidP="004470E5">
            <w:pPr>
              <w:numPr>
                <w:ilvl w:val="2"/>
                <w:numId w:val="130"/>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Hooke's Law and elastic modulus</w:t>
            </w:r>
          </w:p>
          <w:p w14:paraId="7E98332B" w14:textId="77777777" w:rsidR="00CE1315" w:rsidRPr="00725E27" w:rsidRDefault="00CE1315" w:rsidP="004470E5">
            <w:pPr>
              <w:numPr>
                <w:ilvl w:val="2"/>
                <w:numId w:val="130"/>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Understanding yield point, ultimate strength, and rupture point</w:t>
            </w:r>
          </w:p>
          <w:p w14:paraId="2FEFFEF8" w14:textId="77777777" w:rsidR="00CE1315" w:rsidRPr="00725E27" w:rsidRDefault="00CE1315" w:rsidP="004470E5">
            <w:pPr>
              <w:numPr>
                <w:ilvl w:val="2"/>
                <w:numId w:val="130"/>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Analysis of ductile vs. brittle materials</w:t>
            </w:r>
          </w:p>
          <w:p w14:paraId="25153DCC" w14:textId="77777777" w:rsidR="00CE1315" w:rsidRPr="00725E27" w:rsidRDefault="00CE1315" w:rsidP="00FB35CF">
            <w:pPr>
              <w:numPr>
                <w:ilvl w:val="1"/>
                <w:numId w:val="752"/>
              </w:numPr>
              <w:spacing w:before="100" w:beforeAutospacing="1" w:after="0" w:line="360" w:lineRule="auto"/>
              <w:ind w:left="353"/>
              <w:contextualSpacing/>
              <w:rPr>
                <w:rFonts w:eastAsia="Calibri" w:cs="Times New Roman"/>
                <w:szCs w:val="24"/>
                <w:lang w:val="en-ZW"/>
              </w:rPr>
            </w:pPr>
            <w:r w:rsidRPr="00725E27">
              <w:rPr>
                <w:rFonts w:eastAsia="Calibri" w:cs="Times New Roman"/>
                <w:b/>
                <w:bCs/>
                <w:szCs w:val="24"/>
                <w:lang w:val="en-ZW"/>
              </w:rPr>
              <w:t>Stress and Strain Calculation Methods</w:t>
            </w:r>
          </w:p>
          <w:p w14:paraId="3AF07C73" w14:textId="77777777" w:rsidR="00CE1315" w:rsidRPr="00725E27" w:rsidRDefault="00CE1315" w:rsidP="004470E5">
            <w:pPr>
              <w:numPr>
                <w:ilvl w:val="2"/>
                <w:numId w:val="136"/>
              </w:numPr>
              <w:tabs>
                <w:tab w:val="left" w:pos="1036"/>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Calculating stress under axial loading</w:t>
            </w:r>
          </w:p>
          <w:p w14:paraId="36E30A3D" w14:textId="77777777" w:rsidR="00CE1315" w:rsidRPr="00725E27" w:rsidRDefault="00CE1315" w:rsidP="004470E5">
            <w:pPr>
              <w:numPr>
                <w:ilvl w:val="2"/>
                <w:numId w:val="136"/>
              </w:numPr>
              <w:tabs>
                <w:tab w:val="left" w:pos="1036"/>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Strain calculations for deformable bodies</w:t>
            </w:r>
          </w:p>
          <w:p w14:paraId="3F0CA46C" w14:textId="77777777" w:rsidR="00CE1315" w:rsidRPr="00725E27" w:rsidRDefault="00CE1315" w:rsidP="004470E5">
            <w:pPr>
              <w:numPr>
                <w:ilvl w:val="2"/>
                <w:numId w:val="136"/>
              </w:numPr>
              <w:tabs>
                <w:tab w:val="left" w:pos="1036"/>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Real-world applications: columns, cables, and rods</w:t>
            </w:r>
          </w:p>
        </w:tc>
        <w:tc>
          <w:tcPr>
            <w:tcW w:w="1158" w:type="pct"/>
            <w:tcBorders>
              <w:top w:val="single" w:sz="4" w:space="0" w:color="auto"/>
              <w:left w:val="nil"/>
              <w:bottom w:val="single" w:sz="4" w:space="0" w:color="auto"/>
              <w:right w:val="single" w:sz="4" w:space="0" w:color="auto"/>
            </w:tcBorders>
          </w:tcPr>
          <w:p w14:paraId="630C8A0A"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Practical tests</w:t>
            </w:r>
          </w:p>
          <w:p w14:paraId="7318946C"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Project</w:t>
            </w:r>
          </w:p>
          <w:p w14:paraId="1102D791"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Portfolio of evidence</w:t>
            </w:r>
          </w:p>
          <w:p w14:paraId="3514918B"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Third party report</w:t>
            </w:r>
          </w:p>
          <w:p w14:paraId="7120605A"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Written tests</w:t>
            </w:r>
          </w:p>
        </w:tc>
      </w:tr>
      <w:tr w:rsidR="00725E27" w:rsidRPr="00725E27" w14:paraId="6D97CADC"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3B427826" w14:textId="77777777" w:rsidR="00CE1315" w:rsidRPr="00725E27" w:rsidRDefault="00CE1315" w:rsidP="004470E5">
            <w:pPr>
              <w:numPr>
                <w:ilvl w:val="0"/>
                <w:numId w:val="165"/>
              </w:numPr>
              <w:tabs>
                <w:tab w:val="left" w:pos="255"/>
              </w:tabs>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lastRenderedPageBreak/>
              <w:t>Describe composite materials</w:t>
            </w:r>
          </w:p>
        </w:tc>
        <w:tc>
          <w:tcPr>
            <w:tcW w:w="2547" w:type="pct"/>
            <w:tcBorders>
              <w:top w:val="single" w:sz="4" w:space="0" w:color="auto"/>
              <w:left w:val="nil"/>
              <w:bottom w:val="single" w:sz="4" w:space="0" w:color="auto"/>
              <w:right w:val="single" w:sz="4" w:space="0" w:color="auto"/>
            </w:tcBorders>
          </w:tcPr>
          <w:p w14:paraId="000811BE" w14:textId="77777777" w:rsidR="00CE1315" w:rsidRPr="00725E27" w:rsidRDefault="00CE1315" w:rsidP="004470E5">
            <w:pPr>
              <w:numPr>
                <w:ilvl w:val="0"/>
                <w:numId w:val="138"/>
              </w:numPr>
              <w:spacing w:before="100" w:beforeAutospacing="1" w:after="0" w:line="360" w:lineRule="auto"/>
              <w:contextualSpacing/>
              <w:rPr>
                <w:rFonts w:eastAsia="Calibri" w:cs="Times New Roman"/>
                <w:b/>
                <w:bCs/>
                <w:vanish/>
                <w:szCs w:val="24"/>
                <w:lang w:val="en-ZW"/>
              </w:rPr>
            </w:pPr>
          </w:p>
          <w:p w14:paraId="509D5886" w14:textId="77777777" w:rsidR="00CE1315" w:rsidRPr="00725E27" w:rsidRDefault="00CE1315" w:rsidP="004470E5">
            <w:pPr>
              <w:numPr>
                <w:ilvl w:val="0"/>
                <w:numId w:val="138"/>
              </w:numPr>
              <w:spacing w:before="100" w:beforeAutospacing="1" w:after="0" w:line="360" w:lineRule="auto"/>
              <w:contextualSpacing/>
              <w:rPr>
                <w:rFonts w:eastAsia="Calibri" w:cs="Times New Roman"/>
                <w:b/>
                <w:bCs/>
                <w:vanish/>
                <w:szCs w:val="24"/>
                <w:lang w:val="en-ZW"/>
              </w:rPr>
            </w:pPr>
          </w:p>
          <w:p w14:paraId="3F59F6DB" w14:textId="77777777" w:rsidR="00CE1315" w:rsidRPr="00725E27" w:rsidRDefault="00CE1315" w:rsidP="004470E5">
            <w:pPr>
              <w:numPr>
                <w:ilvl w:val="1"/>
                <w:numId w:val="138"/>
              </w:numPr>
              <w:spacing w:before="100" w:beforeAutospacing="1" w:after="0" w:line="360" w:lineRule="auto"/>
              <w:ind w:left="353"/>
              <w:contextualSpacing/>
              <w:rPr>
                <w:rFonts w:eastAsia="Calibri" w:cs="Times New Roman"/>
                <w:szCs w:val="24"/>
                <w:lang w:val="en-ZW"/>
              </w:rPr>
            </w:pPr>
            <w:r w:rsidRPr="00725E27">
              <w:rPr>
                <w:rFonts w:eastAsia="Calibri" w:cs="Times New Roman"/>
                <w:b/>
                <w:bCs/>
                <w:szCs w:val="24"/>
                <w:lang w:val="en-ZW"/>
              </w:rPr>
              <w:t>Types and Properties of Composite Materials</w:t>
            </w:r>
          </w:p>
          <w:p w14:paraId="795FFF6E" w14:textId="77777777" w:rsidR="00CE1315" w:rsidRPr="00725E27" w:rsidRDefault="00CE1315" w:rsidP="004470E5">
            <w:pPr>
              <w:numPr>
                <w:ilvl w:val="0"/>
                <w:numId w:val="132"/>
              </w:numPr>
              <w:spacing w:before="100" w:beforeAutospacing="1" w:after="0" w:line="360" w:lineRule="auto"/>
              <w:contextualSpacing/>
              <w:rPr>
                <w:rFonts w:eastAsia="Calibri" w:cs="Times New Roman"/>
                <w:vanish/>
                <w:szCs w:val="24"/>
                <w:lang w:val="en-ZW"/>
              </w:rPr>
            </w:pPr>
          </w:p>
          <w:p w14:paraId="72D710ED" w14:textId="77777777" w:rsidR="00CE1315" w:rsidRPr="00725E27" w:rsidRDefault="00CE1315" w:rsidP="004470E5">
            <w:pPr>
              <w:numPr>
                <w:ilvl w:val="1"/>
                <w:numId w:val="132"/>
              </w:numPr>
              <w:spacing w:before="100" w:beforeAutospacing="1" w:after="0" w:line="360" w:lineRule="auto"/>
              <w:contextualSpacing/>
              <w:rPr>
                <w:rFonts w:eastAsia="Calibri" w:cs="Times New Roman"/>
                <w:vanish/>
                <w:szCs w:val="24"/>
                <w:lang w:val="en-ZW"/>
              </w:rPr>
            </w:pPr>
          </w:p>
          <w:p w14:paraId="3FB13894" w14:textId="77777777" w:rsidR="00CE1315" w:rsidRPr="00725E27" w:rsidRDefault="00CB1246" w:rsidP="004470E5">
            <w:pPr>
              <w:numPr>
                <w:ilvl w:val="2"/>
                <w:numId w:val="132"/>
              </w:numPr>
              <w:tabs>
                <w:tab w:val="left" w:pos="1021"/>
              </w:tabs>
              <w:spacing w:before="100" w:beforeAutospacing="1" w:after="0" w:line="360" w:lineRule="auto"/>
              <w:ind w:hanging="225"/>
              <w:contextualSpacing/>
              <w:rPr>
                <w:rFonts w:eastAsia="Calibri" w:cs="Times New Roman"/>
                <w:szCs w:val="24"/>
                <w:lang w:val="fr-FR"/>
              </w:rPr>
            </w:pPr>
            <w:r w:rsidRPr="00725E27">
              <w:rPr>
                <w:rFonts w:eastAsia="Calibri" w:cs="Times New Roman"/>
                <w:szCs w:val="24"/>
                <w:lang w:val="fr-FR"/>
              </w:rPr>
              <w:t>Fibre</w:t>
            </w:r>
            <w:r w:rsidR="00CE1315" w:rsidRPr="00725E27">
              <w:rPr>
                <w:rFonts w:eastAsia="Calibri" w:cs="Times New Roman"/>
                <w:szCs w:val="24"/>
                <w:lang w:val="fr-FR"/>
              </w:rPr>
              <w:t>-</w:t>
            </w:r>
            <w:proofErr w:type="spellStart"/>
            <w:r w:rsidR="00CE1315" w:rsidRPr="00725E27">
              <w:rPr>
                <w:rFonts w:eastAsia="Calibri" w:cs="Times New Roman"/>
                <w:szCs w:val="24"/>
                <w:lang w:val="fr-FR"/>
              </w:rPr>
              <w:t>reinforced</w:t>
            </w:r>
            <w:proofErr w:type="spellEnd"/>
            <w:r w:rsidR="00CE1315" w:rsidRPr="00725E27">
              <w:rPr>
                <w:rFonts w:eastAsia="Calibri" w:cs="Times New Roman"/>
                <w:szCs w:val="24"/>
                <w:lang w:val="fr-FR"/>
              </w:rPr>
              <w:t xml:space="preserve">, </w:t>
            </w:r>
            <w:proofErr w:type="spellStart"/>
            <w:r w:rsidR="00CE1315" w:rsidRPr="00725E27">
              <w:rPr>
                <w:rFonts w:eastAsia="Calibri" w:cs="Times New Roman"/>
                <w:szCs w:val="24"/>
                <w:lang w:val="fr-FR"/>
              </w:rPr>
              <w:t>polymer</w:t>
            </w:r>
            <w:proofErr w:type="spellEnd"/>
            <w:r w:rsidR="00CE1315" w:rsidRPr="00725E27">
              <w:rPr>
                <w:rFonts w:eastAsia="Calibri" w:cs="Times New Roman"/>
                <w:szCs w:val="24"/>
                <w:lang w:val="fr-FR"/>
              </w:rPr>
              <w:t xml:space="preserve"> matrix, </w:t>
            </w:r>
            <w:proofErr w:type="spellStart"/>
            <w:r w:rsidR="00CE1315" w:rsidRPr="00725E27">
              <w:rPr>
                <w:rFonts w:eastAsia="Calibri" w:cs="Times New Roman"/>
                <w:szCs w:val="24"/>
                <w:lang w:val="fr-FR"/>
              </w:rPr>
              <w:t>metal</w:t>
            </w:r>
            <w:proofErr w:type="spellEnd"/>
            <w:r w:rsidR="00CE1315" w:rsidRPr="00725E27">
              <w:rPr>
                <w:rFonts w:eastAsia="Calibri" w:cs="Times New Roman"/>
                <w:szCs w:val="24"/>
                <w:lang w:val="fr-FR"/>
              </w:rPr>
              <w:t xml:space="preserve"> matrix, and </w:t>
            </w:r>
            <w:proofErr w:type="spellStart"/>
            <w:r w:rsidR="00CE1315" w:rsidRPr="00725E27">
              <w:rPr>
                <w:rFonts w:eastAsia="Calibri" w:cs="Times New Roman"/>
                <w:szCs w:val="24"/>
                <w:lang w:val="fr-FR"/>
              </w:rPr>
              <w:t>ceramic</w:t>
            </w:r>
            <w:proofErr w:type="spellEnd"/>
            <w:r w:rsidR="00CE1315" w:rsidRPr="00725E27">
              <w:rPr>
                <w:rFonts w:eastAsia="Calibri" w:cs="Times New Roman"/>
                <w:szCs w:val="24"/>
                <w:lang w:val="fr-FR"/>
              </w:rPr>
              <w:t xml:space="preserve"> matrix composites</w:t>
            </w:r>
          </w:p>
          <w:p w14:paraId="0CD44F93" w14:textId="77777777" w:rsidR="00CE1315" w:rsidRPr="00725E27" w:rsidRDefault="00CE1315" w:rsidP="004470E5">
            <w:pPr>
              <w:numPr>
                <w:ilvl w:val="2"/>
                <w:numId w:val="132"/>
              </w:numPr>
              <w:tabs>
                <w:tab w:val="left" w:pos="1021"/>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Physical and mechanical properties relevant to engineering</w:t>
            </w:r>
          </w:p>
          <w:p w14:paraId="47FD6AA8" w14:textId="77777777" w:rsidR="00CE1315" w:rsidRPr="00725E27" w:rsidRDefault="00CB1246" w:rsidP="004470E5">
            <w:pPr>
              <w:numPr>
                <w:ilvl w:val="1"/>
                <w:numId w:val="138"/>
              </w:numPr>
              <w:spacing w:before="100" w:beforeAutospacing="1" w:after="0" w:line="360" w:lineRule="auto"/>
              <w:ind w:left="353"/>
              <w:contextualSpacing/>
              <w:rPr>
                <w:rFonts w:eastAsia="Calibri" w:cs="Times New Roman"/>
                <w:szCs w:val="24"/>
                <w:lang w:val="en-ZW"/>
              </w:rPr>
            </w:pPr>
            <w:r w:rsidRPr="00725E27">
              <w:rPr>
                <w:rFonts w:eastAsia="Calibri" w:cs="Times New Roman"/>
                <w:b/>
                <w:bCs/>
                <w:szCs w:val="24"/>
                <w:lang w:val="en-ZW"/>
              </w:rPr>
              <w:t>Behaviour</w:t>
            </w:r>
            <w:r w:rsidR="00CE1315" w:rsidRPr="00725E27">
              <w:rPr>
                <w:rFonts w:eastAsia="Calibri" w:cs="Times New Roman"/>
                <w:b/>
                <w:bCs/>
                <w:szCs w:val="24"/>
                <w:lang w:val="en-ZW"/>
              </w:rPr>
              <w:t xml:space="preserve"> and Compatibility in Composite Structures</w:t>
            </w:r>
          </w:p>
          <w:p w14:paraId="5FF187F8" w14:textId="77777777" w:rsidR="00CE1315" w:rsidRPr="00725E27" w:rsidRDefault="00CE1315" w:rsidP="004470E5">
            <w:pPr>
              <w:numPr>
                <w:ilvl w:val="2"/>
                <w:numId w:val="139"/>
              </w:numPr>
              <w:tabs>
                <w:tab w:val="left" w:pos="961"/>
                <w:tab w:val="left" w:pos="1156"/>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Equilibrium and compatibility conditions in layered materials</w:t>
            </w:r>
          </w:p>
          <w:p w14:paraId="4FFA263C" w14:textId="77777777" w:rsidR="00CE1315" w:rsidRPr="00725E27" w:rsidRDefault="00CE1315" w:rsidP="004470E5">
            <w:pPr>
              <w:numPr>
                <w:ilvl w:val="2"/>
                <w:numId w:val="139"/>
              </w:numPr>
              <w:tabs>
                <w:tab w:val="left" w:pos="961"/>
                <w:tab w:val="left" w:pos="1156"/>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Stress and strain transfer between materials</w:t>
            </w:r>
          </w:p>
          <w:p w14:paraId="4A99B047" w14:textId="77777777" w:rsidR="00CE1315" w:rsidRPr="00725E27" w:rsidRDefault="00CE1315" w:rsidP="004470E5">
            <w:pPr>
              <w:numPr>
                <w:ilvl w:val="2"/>
                <w:numId w:val="139"/>
              </w:numPr>
              <w:tabs>
                <w:tab w:val="left" w:pos="961"/>
                <w:tab w:val="left" w:pos="1156"/>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Potential failure modes and safety factors</w:t>
            </w:r>
          </w:p>
          <w:p w14:paraId="050C5D87" w14:textId="77777777" w:rsidR="00CE1315" w:rsidRPr="00725E27" w:rsidRDefault="00CE1315" w:rsidP="004470E5">
            <w:pPr>
              <w:numPr>
                <w:ilvl w:val="1"/>
                <w:numId w:val="138"/>
              </w:numPr>
              <w:spacing w:before="100" w:beforeAutospacing="1" w:after="0" w:line="360" w:lineRule="auto"/>
              <w:ind w:left="353"/>
              <w:contextualSpacing/>
              <w:jc w:val="left"/>
              <w:rPr>
                <w:rFonts w:eastAsia="Calibri" w:cs="Times New Roman"/>
                <w:szCs w:val="24"/>
                <w:lang w:val="en-ZW"/>
              </w:rPr>
            </w:pPr>
            <w:r w:rsidRPr="00725E27">
              <w:rPr>
                <w:rFonts w:eastAsia="Calibri" w:cs="Times New Roman"/>
                <w:b/>
                <w:bCs/>
                <w:szCs w:val="24"/>
                <w:lang w:val="en-ZW"/>
              </w:rPr>
              <w:t>Analysis Techniques for Composite Structures</w:t>
            </w:r>
          </w:p>
          <w:p w14:paraId="466CAD54" w14:textId="77777777" w:rsidR="00CE1315" w:rsidRPr="00725E27" w:rsidRDefault="00CE1315" w:rsidP="004470E5">
            <w:pPr>
              <w:numPr>
                <w:ilvl w:val="2"/>
                <w:numId w:val="140"/>
              </w:numPr>
              <w:tabs>
                <w:tab w:val="left" w:pos="1062"/>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Laminate theory basics and applications</w:t>
            </w:r>
          </w:p>
          <w:p w14:paraId="52424C93" w14:textId="77777777" w:rsidR="00CE1315" w:rsidRPr="00725E27" w:rsidRDefault="00CE1315" w:rsidP="004470E5">
            <w:pPr>
              <w:numPr>
                <w:ilvl w:val="2"/>
                <w:numId w:val="140"/>
              </w:numPr>
              <w:tabs>
                <w:tab w:val="left" w:pos="1062"/>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Strength analysis in composite materials</w:t>
            </w:r>
          </w:p>
          <w:p w14:paraId="5480942B" w14:textId="77777777" w:rsidR="00CE1315" w:rsidRPr="00725E27" w:rsidRDefault="00CE1315" w:rsidP="004470E5">
            <w:pPr>
              <w:numPr>
                <w:ilvl w:val="2"/>
                <w:numId w:val="140"/>
              </w:numPr>
              <w:tabs>
                <w:tab w:val="left" w:pos="1062"/>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Problem-solving examples for composite members</w:t>
            </w:r>
          </w:p>
        </w:tc>
        <w:tc>
          <w:tcPr>
            <w:tcW w:w="1158" w:type="pct"/>
            <w:tcBorders>
              <w:top w:val="single" w:sz="4" w:space="0" w:color="auto"/>
              <w:left w:val="nil"/>
              <w:bottom w:val="single" w:sz="4" w:space="0" w:color="auto"/>
              <w:right w:val="single" w:sz="4" w:space="0" w:color="auto"/>
            </w:tcBorders>
          </w:tcPr>
          <w:p w14:paraId="63C11D9F"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Practical tests</w:t>
            </w:r>
          </w:p>
          <w:p w14:paraId="029A3B1A"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Project</w:t>
            </w:r>
          </w:p>
          <w:p w14:paraId="71D9FBDB"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Portfolio of evidence</w:t>
            </w:r>
          </w:p>
          <w:p w14:paraId="529FEF3B"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Third party report</w:t>
            </w:r>
          </w:p>
          <w:p w14:paraId="5CA97FC7" w14:textId="77777777" w:rsidR="00CE1315" w:rsidRPr="00725E27" w:rsidRDefault="00CE1315" w:rsidP="004470E5">
            <w:pPr>
              <w:numPr>
                <w:ilvl w:val="0"/>
                <w:numId w:val="137"/>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Written tests</w:t>
            </w:r>
          </w:p>
        </w:tc>
      </w:tr>
      <w:tr w:rsidR="00725E27" w:rsidRPr="00725E27" w14:paraId="45C46D1C"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734E4464" w14:textId="77777777" w:rsidR="00CE1315" w:rsidRPr="00725E27" w:rsidRDefault="00CE1315" w:rsidP="004470E5">
            <w:pPr>
              <w:numPr>
                <w:ilvl w:val="0"/>
                <w:numId w:val="165"/>
              </w:numPr>
              <w:tabs>
                <w:tab w:val="left" w:pos="270"/>
                <w:tab w:val="left" w:pos="420"/>
              </w:tabs>
              <w:spacing w:before="100" w:beforeAutospacing="1" w:after="0" w:line="360" w:lineRule="auto"/>
              <w:contextualSpacing/>
              <w:jc w:val="left"/>
              <w:rPr>
                <w:rFonts w:eastAsia="Times New Roman" w:cs="Times New Roman"/>
                <w:bCs/>
                <w:szCs w:val="24"/>
                <w:lang w:val="en-ZW"/>
              </w:rPr>
            </w:pPr>
            <w:r w:rsidRPr="00725E27">
              <w:rPr>
                <w:rFonts w:eastAsia="Times New Roman" w:cs="Times New Roman"/>
                <w:bCs/>
                <w:szCs w:val="24"/>
                <w:lang w:val="en-ZW"/>
              </w:rPr>
              <w:t>Compute shear force and bending moments</w:t>
            </w:r>
          </w:p>
        </w:tc>
        <w:tc>
          <w:tcPr>
            <w:tcW w:w="2547" w:type="pct"/>
            <w:tcBorders>
              <w:top w:val="single" w:sz="4" w:space="0" w:color="auto"/>
              <w:left w:val="nil"/>
              <w:bottom w:val="single" w:sz="4" w:space="0" w:color="auto"/>
              <w:right w:val="single" w:sz="4" w:space="0" w:color="auto"/>
            </w:tcBorders>
          </w:tcPr>
          <w:p w14:paraId="1CA2B4E1" w14:textId="77777777" w:rsidR="00CE1315" w:rsidRPr="00725E27" w:rsidRDefault="00CE1315" w:rsidP="004470E5">
            <w:pPr>
              <w:numPr>
                <w:ilvl w:val="0"/>
                <w:numId w:val="141"/>
              </w:numPr>
              <w:spacing w:before="100" w:beforeAutospacing="1" w:after="0" w:line="360" w:lineRule="auto"/>
              <w:contextualSpacing/>
              <w:rPr>
                <w:rFonts w:eastAsia="Calibri" w:cs="Times New Roman"/>
                <w:b/>
                <w:bCs/>
                <w:vanish/>
                <w:szCs w:val="24"/>
                <w:lang w:val="en-ZW"/>
              </w:rPr>
            </w:pPr>
          </w:p>
          <w:p w14:paraId="2901DBA7" w14:textId="77777777" w:rsidR="00CE1315" w:rsidRPr="00725E27" w:rsidRDefault="00CE1315" w:rsidP="004470E5">
            <w:pPr>
              <w:numPr>
                <w:ilvl w:val="0"/>
                <w:numId w:val="141"/>
              </w:numPr>
              <w:spacing w:before="100" w:beforeAutospacing="1" w:after="0" w:line="360" w:lineRule="auto"/>
              <w:contextualSpacing/>
              <w:rPr>
                <w:rFonts w:eastAsia="Calibri" w:cs="Times New Roman"/>
                <w:b/>
                <w:bCs/>
                <w:vanish/>
                <w:szCs w:val="24"/>
                <w:lang w:val="en-ZW"/>
              </w:rPr>
            </w:pPr>
          </w:p>
          <w:p w14:paraId="47546D2F" w14:textId="77777777" w:rsidR="00CE1315" w:rsidRPr="00725E27" w:rsidRDefault="00CE1315" w:rsidP="004470E5">
            <w:pPr>
              <w:numPr>
                <w:ilvl w:val="0"/>
                <w:numId w:val="141"/>
              </w:numPr>
              <w:spacing w:before="100" w:beforeAutospacing="1" w:after="0" w:line="360" w:lineRule="auto"/>
              <w:contextualSpacing/>
              <w:rPr>
                <w:rFonts w:eastAsia="Calibri" w:cs="Times New Roman"/>
                <w:b/>
                <w:bCs/>
                <w:vanish/>
                <w:szCs w:val="24"/>
                <w:lang w:val="en-ZW"/>
              </w:rPr>
            </w:pPr>
          </w:p>
          <w:p w14:paraId="0CED83E9" w14:textId="77777777" w:rsidR="00CE1315" w:rsidRPr="00725E27" w:rsidRDefault="00CE1315" w:rsidP="004470E5">
            <w:pPr>
              <w:numPr>
                <w:ilvl w:val="1"/>
                <w:numId w:val="141"/>
              </w:numPr>
              <w:spacing w:before="100" w:beforeAutospacing="1" w:after="0" w:line="360" w:lineRule="auto"/>
              <w:ind w:left="495" w:hanging="567"/>
              <w:contextualSpacing/>
              <w:rPr>
                <w:rFonts w:eastAsia="Calibri" w:cs="Times New Roman"/>
                <w:szCs w:val="24"/>
                <w:lang w:val="en-ZW"/>
              </w:rPr>
            </w:pPr>
            <w:r w:rsidRPr="00725E27">
              <w:rPr>
                <w:rFonts w:eastAsia="Calibri" w:cs="Times New Roman"/>
                <w:b/>
                <w:bCs/>
                <w:szCs w:val="24"/>
                <w:lang w:val="en-ZW"/>
              </w:rPr>
              <w:t>Types of Supports, Loads, and Reactions</w:t>
            </w:r>
          </w:p>
          <w:p w14:paraId="0EEA4156" w14:textId="77777777" w:rsidR="00CE1315" w:rsidRPr="00725E27" w:rsidRDefault="00CE1315" w:rsidP="004470E5">
            <w:pPr>
              <w:numPr>
                <w:ilvl w:val="2"/>
                <w:numId w:val="142"/>
              </w:numPr>
              <w:tabs>
                <w:tab w:val="left" w:pos="1062"/>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Identifying types of supports and their implications</w:t>
            </w:r>
          </w:p>
          <w:p w14:paraId="4BD942DA" w14:textId="77777777" w:rsidR="00CE1315" w:rsidRPr="00725E27" w:rsidRDefault="00CE1315" w:rsidP="004470E5">
            <w:pPr>
              <w:pStyle w:val="ListParagraph"/>
              <w:numPr>
                <w:ilvl w:val="0"/>
                <w:numId w:val="718"/>
              </w:numPr>
              <w:tabs>
                <w:tab w:val="left" w:pos="2311"/>
              </w:tabs>
              <w:ind w:hanging="585"/>
              <w:rPr>
                <w:rFonts w:eastAsia="Times New Roman"/>
                <w:szCs w:val="24"/>
              </w:rPr>
            </w:pPr>
            <w:r w:rsidRPr="00725E27">
              <w:rPr>
                <w:rFonts w:eastAsia="Times New Roman"/>
                <w:szCs w:val="24"/>
              </w:rPr>
              <w:t>Fixed</w:t>
            </w:r>
          </w:p>
          <w:p w14:paraId="68E69164" w14:textId="77777777" w:rsidR="00CE1315" w:rsidRPr="00725E27" w:rsidRDefault="00CE1315" w:rsidP="004470E5">
            <w:pPr>
              <w:pStyle w:val="ListParagraph"/>
              <w:numPr>
                <w:ilvl w:val="0"/>
                <w:numId w:val="718"/>
              </w:numPr>
              <w:tabs>
                <w:tab w:val="left" w:pos="2311"/>
              </w:tabs>
              <w:ind w:hanging="585"/>
              <w:rPr>
                <w:rFonts w:eastAsia="Times New Roman"/>
                <w:szCs w:val="24"/>
              </w:rPr>
            </w:pPr>
            <w:r w:rsidRPr="00725E27">
              <w:rPr>
                <w:rFonts w:eastAsia="Times New Roman"/>
                <w:szCs w:val="24"/>
              </w:rPr>
              <w:t xml:space="preserve"> Roller</w:t>
            </w:r>
          </w:p>
          <w:p w14:paraId="70648E41" w14:textId="77777777" w:rsidR="00CE1315" w:rsidRPr="00725E27" w:rsidRDefault="00CE1315" w:rsidP="004470E5">
            <w:pPr>
              <w:pStyle w:val="ListParagraph"/>
              <w:numPr>
                <w:ilvl w:val="0"/>
                <w:numId w:val="718"/>
              </w:numPr>
              <w:tabs>
                <w:tab w:val="left" w:pos="2311"/>
              </w:tabs>
              <w:ind w:hanging="585"/>
              <w:rPr>
                <w:rFonts w:eastAsia="Times New Roman"/>
                <w:szCs w:val="24"/>
              </w:rPr>
            </w:pPr>
            <w:r w:rsidRPr="00725E27">
              <w:rPr>
                <w:rFonts w:eastAsia="Times New Roman"/>
                <w:szCs w:val="24"/>
              </w:rPr>
              <w:t xml:space="preserve"> Hinge</w:t>
            </w:r>
          </w:p>
          <w:p w14:paraId="5CB24727" w14:textId="77777777" w:rsidR="00CE1315" w:rsidRPr="00725E27" w:rsidRDefault="00CE1315" w:rsidP="004470E5">
            <w:pPr>
              <w:numPr>
                <w:ilvl w:val="2"/>
                <w:numId w:val="142"/>
              </w:numPr>
              <w:tabs>
                <w:tab w:val="left" w:pos="1062"/>
              </w:tabs>
              <w:spacing w:before="100" w:beforeAutospacing="1" w:after="0" w:line="360" w:lineRule="auto"/>
              <w:ind w:hanging="225"/>
              <w:contextualSpacing/>
              <w:rPr>
                <w:rFonts w:eastAsia="Calibri" w:cs="Times New Roman"/>
                <w:szCs w:val="24"/>
                <w:lang w:val="en-ZW"/>
              </w:rPr>
            </w:pPr>
            <w:r w:rsidRPr="00725E27">
              <w:rPr>
                <w:rFonts w:eastAsia="Calibri" w:cs="Times New Roman"/>
                <w:szCs w:val="24"/>
                <w:lang w:val="en-ZW"/>
              </w:rPr>
              <w:t>Load types and their effects on beams</w:t>
            </w:r>
          </w:p>
          <w:p w14:paraId="3E60809B" w14:textId="77777777" w:rsidR="00CE1315" w:rsidRPr="00725E27" w:rsidRDefault="00CE1315" w:rsidP="004470E5">
            <w:pPr>
              <w:pStyle w:val="ListParagraph"/>
              <w:numPr>
                <w:ilvl w:val="0"/>
                <w:numId w:val="718"/>
              </w:numPr>
              <w:tabs>
                <w:tab w:val="left" w:pos="2311"/>
              </w:tabs>
              <w:ind w:hanging="585"/>
              <w:rPr>
                <w:rFonts w:eastAsia="Times New Roman"/>
                <w:szCs w:val="24"/>
              </w:rPr>
            </w:pPr>
            <w:r w:rsidRPr="00725E27">
              <w:rPr>
                <w:rFonts w:eastAsia="Times New Roman"/>
                <w:szCs w:val="24"/>
              </w:rPr>
              <w:t xml:space="preserve"> Concentrated</w:t>
            </w:r>
          </w:p>
          <w:p w14:paraId="17328132" w14:textId="77777777" w:rsidR="00CE1315" w:rsidRPr="00725E27" w:rsidRDefault="00CE1315" w:rsidP="004470E5">
            <w:pPr>
              <w:pStyle w:val="ListParagraph"/>
              <w:numPr>
                <w:ilvl w:val="0"/>
                <w:numId w:val="718"/>
              </w:numPr>
              <w:tabs>
                <w:tab w:val="left" w:pos="2311"/>
              </w:tabs>
              <w:ind w:hanging="585"/>
              <w:rPr>
                <w:rFonts w:eastAsia="Times New Roman"/>
                <w:szCs w:val="24"/>
              </w:rPr>
            </w:pPr>
            <w:r w:rsidRPr="00725E27">
              <w:rPr>
                <w:rFonts w:eastAsia="Times New Roman"/>
                <w:szCs w:val="24"/>
              </w:rPr>
              <w:lastRenderedPageBreak/>
              <w:t>Distributed,</w:t>
            </w:r>
          </w:p>
          <w:p w14:paraId="07930833" w14:textId="77777777" w:rsidR="00CE1315" w:rsidRPr="00725E27" w:rsidRDefault="00CE1315" w:rsidP="004470E5">
            <w:pPr>
              <w:pStyle w:val="ListParagraph"/>
              <w:numPr>
                <w:ilvl w:val="0"/>
                <w:numId w:val="718"/>
              </w:numPr>
              <w:tabs>
                <w:tab w:val="left" w:pos="2311"/>
              </w:tabs>
              <w:ind w:hanging="585"/>
              <w:rPr>
                <w:rFonts w:eastAsia="Times New Roman"/>
                <w:szCs w:val="24"/>
              </w:rPr>
            </w:pPr>
            <w:r w:rsidRPr="00725E27">
              <w:rPr>
                <w:rFonts w:eastAsia="Times New Roman"/>
                <w:szCs w:val="24"/>
              </w:rPr>
              <w:t>Variable loads</w:t>
            </w:r>
          </w:p>
          <w:p w14:paraId="2EAE4660" w14:textId="77777777" w:rsidR="00CE1315" w:rsidRPr="00725E27" w:rsidRDefault="00CE1315" w:rsidP="004470E5">
            <w:pPr>
              <w:numPr>
                <w:ilvl w:val="1"/>
                <w:numId w:val="141"/>
              </w:numPr>
              <w:spacing w:before="100" w:beforeAutospacing="1" w:after="0" w:line="360" w:lineRule="auto"/>
              <w:ind w:left="495" w:hanging="567"/>
              <w:contextualSpacing/>
              <w:rPr>
                <w:rFonts w:eastAsia="Calibri" w:cs="Times New Roman"/>
                <w:szCs w:val="24"/>
                <w:lang w:val="en-ZW"/>
              </w:rPr>
            </w:pPr>
            <w:r w:rsidRPr="00725E27">
              <w:rPr>
                <w:rFonts w:eastAsia="Calibri" w:cs="Times New Roman"/>
                <w:b/>
                <w:bCs/>
                <w:szCs w:val="24"/>
                <w:lang w:val="en-ZW"/>
              </w:rPr>
              <w:t>Calculation of Shear Force and Bending Moment</w:t>
            </w:r>
          </w:p>
          <w:p w14:paraId="6ECE8D0A" w14:textId="77777777" w:rsidR="00CE1315" w:rsidRPr="00725E27" w:rsidRDefault="00CE1315" w:rsidP="004470E5">
            <w:pPr>
              <w:numPr>
                <w:ilvl w:val="2"/>
                <w:numId w:val="143"/>
              </w:numPr>
              <w:spacing w:before="100" w:beforeAutospacing="1" w:after="0" w:line="360" w:lineRule="auto"/>
              <w:ind w:firstLine="200"/>
              <w:contextualSpacing/>
              <w:rPr>
                <w:rFonts w:eastAsia="Calibri" w:cs="Times New Roman"/>
                <w:szCs w:val="24"/>
                <w:lang w:val="en-ZW"/>
              </w:rPr>
            </w:pPr>
            <w:r w:rsidRPr="00725E27">
              <w:rPr>
                <w:rFonts w:eastAsia="Calibri" w:cs="Times New Roman"/>
                <w:szCs w:val="24"/>
                <w:lang w:val="en-ZW"/>
              </w:rPr>
              <w:t>Shear force and bending moment equations of equilibrium</w:t>
            </w:r>
          </w:p>
          <w:p w14:paraId="0505B35F" w14:textId="77777777" w:rsidR="00CE1315" w:rsidRPr="00725E27" w:rsidRDefault="00CE1315" w:rsidP="004470E5">
            <w:pPr>
              <w:numPr>
                <w:ilvl w:val="2"/>
                <w:numId w:val="143"/>
              </w:numPr>
              <w:spacing w:before="100" w:beforeAutospacing="1" w:after="0" w:line="360" w:lineRule="auto"/>
              <w:ind w:firstLine="200"/>
              <w:contextualSpacing/>
              <w:rPr>
                <w:rFonts w:eastAsia="Calibri" w:cs="Times New Roman"/>
                <w:szCs w:val="24"/>
                <w:lang w:val="en-ZW"/>
              </w:rPr>
            </w:pPr>
            <w:r w:rsidRPr="00725E27">
              <w:rPr>
                <w:rFonts w:eastAsia="Calibri" w:cs="Times New Roman"/>
                <w:szCs w:val="24"/>
                <w:lang w:val="en-ZW"/>
              </w:rPr>
              <w:t>Real-world examples</w:t>
            </w:r>
          </w:p>
          <w:p w14:paraId="46BEE501" w14:textId="77777777" w:rsidR="00CE1315" w:rsidRPr="00725E27" w:rsidRDefault="00CE1315" w:rsidP="004470E5">
            <w:pPr>
              <w:pStyle w:val="ListParagraph"/>
              <w:numPr>
                <w:ilvl w:val="0"/>
                <w:numId w:val="719"/>
              </w:numPr>
              <w:tabs>
                <w:tab w:val="left" w:pos="2196"/>
                <w:tab w:val="left" w:pos="2476"/>
              </w:tabs>
              <w:ind w:hanging="585"/>
              <w:rPr>
                <w:rFonts w:eastAsia="Times New Roman"/>
                <w:szCs w:val="24"/>
              </w:rPr>
            </w:pPr>
            <w:r w:rsidRPr="00725E27">
              <w:rPr>
                <w:rFonts w:eastAsia="Times New Roman"/>
                <w:szCs w:val="24"/>
              </w:rPr>
              <w:t>Bridges</w:t>
            </w:r>
          </w:p>
          <w:p w14:paraId="2464389F" w14:textId="77777777" w:rsidR="00CE1315" w:rsidRPr="00725E27" w:rsidRDefault="00CE1315" w:rsidP="004470E5">
            <w:pPr>
              <w:pStyle w:val="ListParagraph"/>
              <w:numPr>
                <w:ilvl w:val="0"/>
                <w:numId w:val="719"/>
              </w:numPr>
              <w:tabs>
                <w:tab w:val="left" w:pos="2196"/>
                <w:tab w:val="left" w:pos="2476"/>
              </w:tabs>
              <w:ind w:hanging="585"/>
              <w:rPr>
                <w:rFonts w:eastAsia="Times New Roman"/>
                <w:szCs w:val="24"/>
              </w:rPr>
            </w:pPr>
            <w:r w:rsidRPr="00725E27">
              <w:rPr>
                <w:rFonts w:eastAsia="Times New Roman"/>
                <w:szCs w:val="24"/>
              </w:rPr>
              <w:t>Cantilevered beams</w:t>
            </w:r>
          </w:p>
          <w:p w14:paraId="33DCFCC3" w14:textId="77777777" w:rsidR="00CE1315" w:rsidRPr="00725E27" w:rsidRDefault="00CE1315" w:rsidP="004470E5">
            <w:pPr>
              <w:pStyle w:val="ListParagraph"/>
              <w:numPr>
                <w:ilvl w:val="0"/>
                <w:numId w:val="719"/>
              </w:numPr>
              <w:tabs>
                <w:tab w:val="left" w:pos="2196"/>
                <w:tab w:val="left" w:pos="2476"/>
              </w:tabs>
              <w:ind w:hanging="585"/>
              <w:rPr>
                <w:rFonts w:eastAsia="Times New Roman"/>
                <w:szCs w:val="24"/>
              </w:rPr>
            </w:pPr>
            <w:r w:rsidRPr="00725E27">
              <w:rPr>
                <w:rFonts w:eastAsia="Times New Roman"/>
                <w:szCs w:val="24"/>
              </w:rPr>
              <w:t xml:space="preserve"> Slabs</w:t>
            </w:r>
          </w:p>
          <w:p w14:paraId="3FD985E1" w14:textId="77777777" w:rsidR="00CE1315" w:rsidRPr="00725E27" w:rsidRDefault="00CE1315" w:rsidP="004470E5">
            <w:pPr>
              <w:numPr>
                <w:ilvl w:val="1"/>
                <w:numId w:val="141"/>
              </w:numPr>
              <w:spacing w:before="100" w:beforeAutospacing="1" w:after="0" w:line="360" w:lineRule="auto"/>
              <w:ind w:left="495" w:hanging="567"/>
              <w:contextualSpacing/>
              <w:rPr>
                <w:rFonts w:eastAsia="Calibri" w:cs="Times New Roman"/>
                <w:szCs w:val="24"/>
                <w:lang w:val="en-ZW"/>
              </w:rPr>
            </w:pPr>
            <w:r w:rsidRPr="00725E27">
              <w:rPr>
                <w:rFonts w:eastAsia="Calibri" w:cs="Times New Roman"/>
                <w:b/>
                <w:bCs/>
                <w:szCs w:val="24"/>
                <w:lang w:val="en-ZW"/>
              </w:rPr>
              <w:t>Shear Force and Bending Moment Diagrams</w:t>
            </w:r>
          </w:p>
          <w:p w14:paraId="16F1D5B1" w14:textId="77777777" w:rsidR="00CE1315" w:rsidRPr="00725E27" w:rsidRDefault="00CE1315" w:rsidP="004470E5">
            <w:pPr>
              <w:numPr>
                <w:ilvl w:val="0"/>
                <w:numId w:val="140"/>
              </w:numPr>
              <w:spacing w:before="100" w:beforeAutospacing="1" w:after="0" w:line="360" w:lineRule="auto"/>
              <w:contextualSpacing/>
              <w:rPr>
                <w:rFonts w:eastAsia="Calibri" w:cs="Times New Roman"/>
                <w:vanish/>
                <w:szCs w:val="24"/>
                <w:lang w:val="en-ZW"/>
              </w:rPr>
            </w:pPr>
          </w:p>
          <w:p w14:paraId="569FAFAE" w14:textId="77777777" w:rsidR="00CE1315" w:rsidRPr="00725E27" w:rsidRDefault="00CE1315" w:rsidP="004470E5">
            <w:pPr>
              <w:numPr>
                <w:ilvl w:val="1"/>
                <w:numId w:val="140"/>
              </w:numPr>
              <w:spacing w:before="100" w:beforeAutospacing="1" w:after="0" w:line="360" w:lineRule="auto"/>
              <w:contextualSpacing/>
              <w:rPr>
                <w:rFonts w:eastAsia="Calibri" w:cs="Times New Roman"/>
                <w:vanish/>
                <w:szCs w:val="24"/>
                <w:lang w:val="en-ZW"/>
              </w:rPr>
            </w:pPr>
          </w:p>
          <w:p w14:paraId="472391E2" w14:textId="77777777" w:rsidR="00CE1315" w:rsidRPr="00725E27" w:rsidRDefault="00CE1315" w:rsidP="004470E5">
            <w:pPr>
              <w:numPr>
                <w:ilvl w:val="2"/>
                <w:numId w:val="140"/>
              </w:numPr>
              <w:spacing w:before="100" w:beforeAutospacing="1" w:after="0" w:line="360" w:lineRule="auto"/>
              <w:ind w:firstLine="200"/>
              <w:contextualSpacing/>
              <w:rPr>
                <w:rFonts w:eastAsia="Calibri" w:cs="Times New Roman"/>
                <w:szCs w:val="24"/>
                <w:lang w:val="en-ZW"/>
              </w:rPr>
            </w:pPr>
            <w:r w:rsidRPr="00725E27">
              <w:rPr>
                <w:rFonts w:eastAsia="Calibri" w:cs="Times New Roman"/>
                <w:szCs w:val="24"/>
                <w:lang w:val="en-ZW"/>
              </w:rPr>
              <w:t>Diagram construction and interpretation for various load cases</w:t>
            </w:r>
          </w:p>
          <w:p w14:paraId="3AA0659E" w14:textId="77777777" w:rsidR="00CE1315" w:rsidRPr="00725E27" w:rsidRDefault="00CE1315" w:rsidP="004470E5">
            <w:pPr>
              <w:numPr>
                <w:ilvl w:val="2"/>
                <w:numId w:val="140"/>
              </w:numPr>
              <w:spacing w:before="100" w:beforeAutospacing="1" w:after="0" w:line="360" w:lineRule="auto"/>
              <w:ind w:firstLine="200"/>
              <w:contextualSpacing/>
              <w:jc w:val="left"/>
              <w:rPr>
                <w:rFonts w:eastAsia="Calibri" w:cs="Times New Roman"/>
                <w:szCs w:val="24"/>
                <w:lang w:val="en-ZW"/>
              </w:rPr>
            </w:pPr>
            <w:r w:rsidRPr="00725E27">
              <w:rPr>
                <w:rFonts w:eastAsia="Calibri" w:cs="Times New Roman"/>
                <w:szCs w:val="24"/>
                <w:lang w:val="en-ZW"/>
              </w:rPr>
              <w:t>Identifying critical points of maximum and minimum moments</w:t>
            </w:r>
          </w:p>
          <w:p w14:paraId="3667220F" w14:textId="77777777" w:rsidR="00CE1315" w:rsidRPr="00725E27" w:rsidRDefault="00CE1315" w:rsidP="004470E5">
            <w:pPr>
              <w:numPr>
                <w:ilvl w:val="2"/>
                <w:numId w:val="140"/>
              </w:numPr>
              <w:spacing w:before="100" w:beforeAutospacing="1" w:after="0" w:line="360" w:lineRule="auto"/>
              <w:ind w:firstLine="200"/>
              <w:contextualSpacing/>
              <w:rPr>
                <w:rFonts w:eastAsia="Calibri" w:cs="Times New Roman"/>
                <w:szCs w:val="24"/>
                <w:lang w:val="en-ZW"/>
              </w:rPr>
            </w:pPr>
            <w:r w:rsidRPr="00725E27">
              <w:rPr>
                <w:rFonts w:eastAsia="Calibri" w:cs="Times New Roman"/>
                <w:szCs w:val="24"/>
                <w:lang w:val="en-ZW"/>
              </w:rPr>
              <w:t>Case studies</w:t>
            </w:r>
          </w:p>
          <w:p w14:paraId="2D92741D" w14:textId="77777777" w:rsidR="00CE1315" w:rsidRPr="00725E27" w:rsidRDefault="00CE1315" w:rsidP="004470E5">
            <w:pPr>
              <w:pStyle w:val="ListParagraph"/>
              <w:numPr>
                <w:ilvl w:val="0"/>
                <w:numId w:val="720"/>
              </w:numPr>
              <w:tabs>
                <w:tab w:val="left" w:pos="2196"/>
                <w:tab w:val="left" w:pos="2476"/>
              </w:tabs>
              <w:rPr>
                <w:rFonts w:eastAsia="Times New Roman"/>
                <w:szCs w:val="24"/>
              </w:rPr>
            </w:pPr>
            <w:r w:rsidRPr="00725E27">
              <w:rPr>
                <w:rFonts w:eastAsia="Times New Roman"/>
                <w:szCs w:val="24"/>
              </w:rPr>
              <w:t xml:space="preserve"> Simply supported beams</w:t>
            </w:r>
          </w:p>
          <w:p w14:paraId="702B40C5" w14:textId="25998A72" w:rsidR="00CE1315" w:rsidRPr="00725E27" w:rsidRDefault="00CE1315" w:rsidP="004470E5">
            <w:pPr>
              <w:pStyle w:val="ListParagraph"/>
              <w:numPr>
                <w:ilvl w:val="0"/>
                <w:numId w:val="720"/>
              </w:numPr>
              <w:tabs>
                <w:tab w:val="left" w:pos="2196"/>
                <w:tab w:val="left" w:pos="2476"/>
              </w:tabs>
              <w:rPr>
                <w:rFonts w:eastAsia="Times New Roman"/>
                <w:szCs w:val="24"/>
              </w:rPr>
            </w:pPr>
            <w:r w:rsidRPr="00725E27">
              <w:rPr>
                <w:rFonts w:eastAsia="Times New Roman"/>
                <w:szCs w:val="24"/>
              </w:rPr>
              <w:t>Overhanging beams</w:t>
            </w:r>
          </w:p>
        </w:tc>
        <w:tc>
          <w:tcPr>
            <w:tcW w:w="1158" w:type="pct"/>
            <w:tcBorders>
              <w:top w:val="single" w:sz="4" w:space="0" w:color="auto"/>
              <w:left w:val="nil"/>
              <w:bottom w:val="single" w:sz="4" w:space="0" w:color="auto"/>
              <w:right w:val="single" w:sz="4" w:space="0" w:color="auto"/>
            </w:tcBorders>
          </w:tcPr>
          <w:p w14:paraId="4660BE47" w14:textId="77777777" w:rsidR="00CE1315" w:rsidRPr="00725E27" w:rsidRDefault="00CE1315" w:rsidP="004470E5">
            <w:pPr>
              <w:numPr>
                <w:ilvl w:val="0"/>
                <w:numId w:val="144"/>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lastRenderedPageBreak/>
              <w:t>Practical tests</w:t>
            </w:r>
          </w:p>
          <w:p w14:paraId="08707540" w14:textId="77777777" w:rsidR="00CE1315" w:rsidRPr="00725E27" w:rsidRDefault="00CE1315" w:rsidP="004470E5">
            <w:pPr>
              <w:numPr>
                <w:ilvl w:val="0"/>
                <w:numId w:val="144"/>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Project</w:t>
            </w:r>
          </w:p>
          <w:p w14:paraId="5D4EC85A" w14:textId="77777777" w:rsidR="00CE1315" w:rsidRPr="00725E27" w:rsidRDefault="00CE1315" w:rsidP="004470E5">
            <w:pPr>
              <w:numPr>
                <w:ilvl w:val="0"/>
                <w:numId w:val="144"/>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Portfolio of evidence</w:t>
            </w:r>
          </w:p>
          <w:p w14:paraId="32691610" w14:textId="77777777" w:rsidR="00CE1315" w:rsidRPr="00725E27" w:rsidRDefault="00CE1315" w:rsidP="004470E5">
            <w:pPr>
              <w:numPr>
                <w:ilvl w:val="0"/>
                <w:numId w:val="144"/>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Third party report</w:t>
            </w:r>
          </w:p>
          <w:p w14:paraId="048036D6" w14:textId="77777777" w:rsidR="00CE1315" w:rsidRPr="00725E27" w:rsidRDefault="00CE1315" w:rsidP="004470E5">
            <w:pPr>
              <w:numPr>
                <w:ilvl w:val="0"/>
                <w:numId w:val="144"/>
              </w:numPr>
              <w:spacing w:before="100" w:beforeAutospacing="1" w:after="0" w:line="360" w:lineRule="auto"/>
              <w:contextualSpacing/>
              <w:rPr>
                <w:rFonts w:eastAsia="Calibri" w:cs="Times New Roman"/>
                <w:kern w:val="28"/>
                <w:szCs w:val="24"/>
                <w:lang w:val="en-ZW"/>
              </w:rPr>
            </w:pPr>
            <w:r w:rsidRPr="00725E27">
              <w:rPr>
                <w:rFonts w:eastAsia="Calibri" w:cs="Times New Roman"/>
                <w:kern w:val="28"/>
                <w:szCs w:val="24"/>
                <w:lang w:val="en-ZW"/>
              </w:rPr>
              <w:t>Written tests</w:t>
            </w:r>
          </w:p>
        </w:tc>
      </w:tr>
      <w:tr w:rsidR="00725E27" w:rsidRPr="00725E27" w14:paraId="73041E25"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1B9A9BF2" w14:textId="77777777" w:rsidR="00CE1315" w:rsidRPr="00725E27" w:rsidRDefault="00CE1315" w:rsidP="004470E5">
            <w:pPr>
              <w:numPr>
                <w:ilvl w:val="0"/>
                <w:numId w:val="165"/>
              </w:numPr>
              <w:tabs>
                <w:tab w:val="left" w:pos="300"/>
              </w:tabs>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Determine properties of sections</w:t>
            </w:r>
          </w:p>
        </w:tc>
        <w:tc>
          <w:tcPr>
            <w:tcW w:w="2547" w:type="pct"/>
            <w:tcBorders>
              <w:top w:val="single" w:sz="4" w:space="0" w:color="auto"/>
              <w:left w:val="nil"/>
              <w:bottom w:val="single" w:sz="4" w:space="0" w:color="auto"/>
              <w:right w:val="single" w:sz="4" w:space="0" w:color="auto"/>
            </w:tcBorders>
          </w:tcPr>
          <w:p w14:paraId="155D656A" w14:textId="77777777" w:rsidR="00CE1315" w:rsidRPr="00725E27" w:rsidRDefault="00CE1315" w:rsidP="004470E5">
            <w:pPr>
              <w:numPr>
                <w:ilvl w:val="0"/>
                <w:numId w:val="145"/>
              </w:numPr>
              <w:spacing w:before="100" w:beforeAutospacing="1" w:after="0" w:line="360" w:lineRule="auto"/>
              <w:contextualSpacing/>
              <w:rPr>
                <w:rFonts w:eastAsia="Calibri" w:cs="Times New Roman"/>
                <w:b/>
                <w:bCs/>
                <w:vanish/>
                <w:szCs w:val="24"/>
                <w:lang w:val="en-ZW"/>
              </w:rPr>
            </w:pPr>
          </w:p>
          <w:p w14:paraId="3B084676" w14:textId="77777777" w:rsidR="00CE1315" w:rsidRPr="00725E27" w:rsidRDefault="00CE1315" w:rsidP="004470E5">
            <w:pPr>
              <w:numPr>
                <w:ilvl w:val="0"/>
                <w:numId w:val="145"/>
              </w:numPr>
              <w:spacing w:before="100" w:beforeAutospacing="1" w:after="0" w:line="360" w:lineRule="auto"/>
              <w:contextualSpacing/>
              <w:rPr>
                <w:rFonts w:eastAsia="Calibri" w:cs="Times New Roman"/>
                <w:b/>
                <w:bCs/>
                <w:vanish/>
                <w:szCs w:val="24"/>
                <w:lang w:val="en-ZW"/>
              </w:rPr>
            </w:pPr>
          </w:p>
          <w:p w14:paraId="4783E420" w14:textId="77777777" w:rsidR="00CE1315" w:rsidRPr="00725E27" w:rsidRDefault="00CE1315" w:rsidP="004470E5">
            <w:pPr>
              <w:numPr>
                <w:ilvl w:val="0"/>
                <w:numId w:val="145"/>
              </w:numPr>
              <w:spacing w:before="100" w:beforeAutospacing="1" w:after="0" w:line="360" w:lineRule="auto"/>
              <w:contextualSpacing/>
              <w:rPr>
                <w:rFonts w:eastAsia="Calibri" w:cs="Times New Roman"/>
                <w:b/>
                <w:bCs/>
                <w:vanish/>
                <w:szCs w:val="24"/>
                <w:lang w:val="en-ZW"/>
              </w:rPr>
            </w:pPr>
          </w:p>
          <w:p w14:paraId="29D36F80" w14:textId="77777777" w:rsidR="00CE1315" w:rsidRPr="00725E27" w:rsidRDefault="00CE1315" w:rsidP="004470E5">
            <w:pPr>
              <w:numPr>
                <w:ilvl w:val="0"/>
                <w:numId w:val="145"/>
              </w:numPr>
              <w:spacing w:before="100" w:beforeAutospacing="1" w:after="0" w:line="360" w:lineRule="auto"/>
              <w:contextualSpacing/>
              <w:rPr>
                <w:rFonts w:eastAsia="Calibri" w:cs="Times New Roman"/>
                <w:b/>
                <w:bCs/>
                <w:vanish/>
                <w:szCs w:val="24"/>
                <w:lang w:val="en-ZW"/>
              </w:rPr>
            </w:pPr>
          </w:p>
          <w:p w14:paraId="2F694D1B" w14:textId="77777777" w:rsidR="00CE1315" w:rsidRPr="00725E27" w:rsidRDefault="00CE1315" w:rsidP="004470E5">
            <w:pPr>
              <w:numPr>
                <w:ilvl w:val="1"/>
                <w:numId w:val="145"/>
              </w:numPr>
              <w:spacing w:before="100" w:beforeAutospacing="1" w:after="0" w:line="360" w:lineRule="auto"/>
              <w:ind w:left="637" w:hanging="581"/>
              <w:contextualSpacing/>
              <w:rPr>
                <w:rFonts w:eastAsia="Calibri" w:cs="Times New Roman"/>
                <w:szCs w:val="24"/>
                <w:lang w:val="en-ZW"/>
              </w:rPr>
            </w:pPr>
            <w:r w:rsidRPr="00725E27">
              <w:rPr>
                <w:rFonts w:eastAsia="Calibri" w:cs="Times New Roman"/>
                <w:b/>
                <w:bCs/>
                <w:szCs w:val="24"/>
                <w:lang w:val="en-ZW"/>
              </w:rPr>
              <w:t>Introduction to Geometric Properties of Sections</w:t>
            </w:r>
          </w:p>
          <w:p w14:paraId="75BFC2D9" w14:textId="77777777" w:rsidR="00CE1315" w:rsidRPr="00725E27" w:rsidRDefault="00CE1315" w:rsidP="004470E5">
            <w:pPr>
              <w:numPr>
                <w:ilvl w:val="0"/>
                <w:numId w:val="142"/>
              </w:numPr>
              <w:spacing w:before="100" w:beforeAutospacing="1" w:after="0" w:line="360" w:lineRule="auto"/>
              <w:contextualSpacing/>
              <w:rPr>
                <w:rFonts w:eastAsia="Calibri" w:cs="Times New Roman"/>
                <w:vanish/>
                <w:szCs w:val="24"/>
                <w:lang w:val="en-ZW"/>
              </w:rPr>
            </w:pPr>
          </w:p>
          <w:p w14:paraId="58A2E7F5" w14:textId="77777777" w:rsidR="00CE1315" w:rsidRPr="00725E27" w:rsidRDefault="00CE1315" w:rsidP="004470E5">
            <w:pPr>
              <w:numPr>
                <w:ilvl w:val="1"/>
                <w:numId w:val="142"/>
              </w:numPr>
              <w:spacing w:before="100" w:beforeAutospacing="1" w:after="0" w:line="360" w:lineRule="auto"/>
              <w:contextualSpacing/>
              <w:rPr>
                <w:rFonts w:eastAsia="Calibri" w:cs="Times New Roman"/>
                <w:vanish/>
                <w:szCs w:val="24"/>
                <w:lang w:val="en-ZW"/>
              </w:rPr>
            </w:pPr>
          </w:p>
          <w:p w14:paraId="7CA975D8" w14:textId="77777777" w:rsidR="00CE1315" w:rsidRPr="00725E27" w:rsidRDefault="00CE1315" w:rsidP="004470E5">
            <w:pPr>
              <w:numPr>
                <w:ilvl w:val="2"/>
                <w:numId w:val="142"/>
              </w:numPr>
              <w:spacing w:before="100" w:beforeAutospacing="1" w:after="0" w:line="360" w:lineRule="auto"/>
              <w:ind w:firstLine="200"/>
              <w:contextualSpacing/>
              <w:rPr>
                <w:rFonts w:eastAsia="Calibri" w:cs="Times New Roman"/>
                <w:szCs w:val="24"/>
                <w:lang w:val="en-ZW"/>
              </w:rPr>
            </w:pPr>
            <w:r w:rsidRPr="00725E27">
              <w:rPr>
                <w:rFonts w:eastAsia="Calibri" w:cs="Times New Roman"/>
                <w:szCs w:val="24"/>
                <w:lang w:val="en-ZW"/>
              </w:rPr>
              <w:t>Definitions</w:t>
            </w:r>
          </w:p>
          <w:p w14:paraId="0C1AE97D" w14:textId="77777777" w:rsidR="00CE1315" w:rsidRPr="00725E27" w:rsidRDefault="00CE1315" w:rsidP="007454E7">
            <w:pPr>
              <w:spacing w:before="100" w:beforeAutospacing="1" w:after="0" w:line="360" w:lineRule="auto"/>
              <w:ind w:left="1210"/>
              <w:contextualSpacing/>
              <w:rPr>
                <w:rFonts w:eastAsia="Calibri" w:cs="Times New Roman"/>
                <w:szCs w:val="24"/>
                <w:lang w:val="en-ZW"/>
              </w:rPr>
            </w:pPr>
            <w:r w:rsidRPr="00725E27">
              <w:rPr>
                <w:rFonts w:eastAsia="Calibri" w:cs="Times New Roman"/>
                <w:szCs w:val="24"/>
                <w:lang w:val="en-ZW"/>
              </w:rPr>
              <w:t xml:space="preserve"> Area</w:t>
            </w:r>
          </w:p>
          <w:p w14:paraId="7F7C2A5C" w14:textId="77777777" w:rsidR="00CE1315" w:rsidRPr="00725E27" w:rsidRDefault="00CE1315" w:rsidP="004470E5">
            <w:pPr>
              <w:pStyle w:val="ListParagraph"/>
              <w:numPr>
                <w:ilvl w:val="0"/>
                <w:numId w:val="721"/>
              </w:numPr>
              <w:tabs>
                <w:tab w:val="left" w:pos="2196"/>
                <w:tab w:val="left" w:pos="2476"/>
              </w:tabs>
              <w:rPr>
                <w:szCs w:val="24"/>
              </w:rPr>
            </w:pPr>
            <w:r w:rsidRPr="00725E27">
              <w:rPr>
                <w:szCs w:val="24"/>
              </w:rPr>
              <w:t>Centroid</w:t>
            </w:r>
          </w:p>
          <w:p w14:paraId="59721656" w14:textId="77777777" w:rsidR="00CE1315" w:rsidRPr="00725E27" w:rsidRDefault="00CE1315" w:rsidP="004470E5">
            <w:pPr>
              <w:pStyle w:val="ListParagraph"/>
              <w:numPr>
                <w:ilvl w:val="0"/>
                <w:numId w:val="721"/>
              </w:numPr>
              <w:tabs>
                <w:tab w:val="left" w:pos="2196"/>
                <w:tab w:val="left" w:pos="2476"/>
              </w:tabs>
              <w:rPr>
                <w:szCs w:val="24"/>
              </w:rPr>
            </w:pPr>
            <w:r w:rsidRPr="00725E27">
              <w:rPr>
                <w:szCs w:val="24"/>
              </w:rPr>
              <w:t>Moment of inertia</w:t>
            </w:r>
          </w:p>
          <w:p w14:paraId="08CFD875" w14:textId="77777777" w:rsidR="00CE1315" w:rsidRPr="00725E27" w:rsidRDefault="00CE1315" w:rsidP="004470E5">
            <w:pPr>
              <w:numPr>
                <w:ilvl w:val="2"/>
                <w:numId w:val="142"/>
              </w:numPr>
              <w:spacing w:before="100" w:beforeAutospacing="1" w:after="0" w:line="360" w:lineRule="auto"/>
              <w:ind w:firstLine="200"/>
              <w:contextualSpacing/>
              <w:rPr>
                <w:rFonts w:eastAsia="Calibri" w:cs="Times New Roman"/>
                <w:szCs w:val="24"/>
                <w:lang w:val="en-ZW"/>
              </w:rPr>
            </w:pPr>
            <w:r w:rsidRPr="00725E27">
              <w:rPr>
                <w:rFonts w:eastAsia="Calibri" w:cs="Times New Roman"/>
                <w:szCs w:val="24"/>
                <w:lang w:val="en-ZW"/>
              </w:rPr>
              <w:t xml:space="preserve">Common shapes and their geometrical properties </w:t>
            </w:r>
          </w:p>
          <w:p w14:paraId="28AFB39B" w14:textId="77777777" w:rsidR="00CE1315" w:rsidRPr="00725E27" w:rsidRDefault="00CE1315" w:rsidP="004470E5">
            <w:pPr>
              <w:pStyle w:val="ListParagraph"/>
              <w:numPr>
                <w:ilvl w:val="0"/>
                <w:numId w:val="722"/>
              </w:numPr>
              <w:tabs>
                <w:tab w:val="left" w:pos="2196"/>
                <w:tab w:val="left" w:pos="2476"/>
              </w:tabs>
              <w:rPr>
                <w:szCs w:val="24"/>
              </w:rPr>
            </w:pPr>
            <w:r w:rsidRPr="00725E27">
              <w:rPr>
                <w:szCs w:val="24"/>
              </w:rPr>
              <w:t>Rectangular</w:t>
            </w:r>
          </w:p>
          <w:p w14:paraId="778A1680" w14:textId="77777777" w:rsidR="00CE1315" w:rsidRPr="00725E27" w:rsidRDefault="00CE1315" w:rsidP="004470E5">
            <w:pPr>
              <w:pStyle w:val="ListParagraph"/>
              <w:numPr>
                <w:ilvl w:val="0"/>
                <w:numId w:val="722"/>
              </w:numPr>
              <w:tabs>
                <w:tab w:val="left" w:pos="2196"/>
                <w:tab w:val="left" w:pos="2476"/>
              </w:tabs>
              <w:rPr>
                <w:szCs w:val="24"/>
              </w:rPr>
            </w:pPr>
            <w:r w:rsidRPr="00725E27">
              <w:rPr>
                <w:szCs w:val="24"/>
              </w:rPr>
              <w:t>I-beams</w:t>
            </w:r>
          </w:p>
          <w:p w14:paraId="078E1A80" w14:textId="77777777" w:rsidR="00CE1315" w:rsidRPr="00725E27" w:rsidRDefault="00CE1315" w:rsidP="004470E5">
            <w:pPr>
              <w:pStyle w:val="ListParagraph"/>
              <w:numPr>
                <w:ilvl w:val="0"/>
                <w:numId w:val="722"/>
              </w:numPr>
              <w:tabs>
                <w:tab w:val="left" w:pos="2196"/>
                <w:tab w:val="left" w:pos="2476"/>
              </w:tabs>
              <w:rPr>
                <w:szCs w:val="24"/>
              </w:rPr>
            </w:pPr>
            <w:r w:rsidRPr="00725E27">
              <w:rPr>
                <w:szCs w:val="24"/>
              </w:rPr>
              <w:t xml:space="preserve">T-section </w:t>
            </w:r>
          </w:p>
          <w:p w14:paraId="719B467C" w14:textId="77777777" w:rsidR="00CE1315" w:rsidRPr="00725E27" w:rsidRDefault="00CE1315" w:rsidP="004470E5">
            <w:pPr>
              <w:numPr>
                <w:ilvl w:val="1"/>
                <w:numId w:val="145"/>
              </w:numPr>
              <w:spacing w:before="100" w:beforeAutospacing="1" w:after="0" w:line="360" w:lineRule="auto"/>
              <w:ind w:left="637" w:hanging="581"/>
              <w:contextualSpacing/>
              <w:rPr>
                <w:rFonts w:eastAsia="Calibri" w:cs="Times New Roman"/>
                <w:szCs w:val="24"/>
                <w:lang w:val="en-ZW"/>
              </w:rPr>
            </w:pPr>
            <w:r w:rsidRPr="00725E27">
              <w:rPr>
                <w:rFonts w:eastAsia="Calibri" w:cs="Times New Roman"/>
                <w:b/>
                <w:bCs/>
                <w:szCs w:val="24"/>
                <w:lang w:val="en-ZW"/>
              </w:rPr>
              <w:lastRenderedPageBreak/>
              <w:t>Calculation of Moment of Inertia and Radius of Gyration</w:t>
            </w:r>
          </w:p>
          <w:p w14:paraId="6CEC06C5" w14:textId="77777777" w:rsidR="00CE1315" w:rsidRPr="00725E27" w:rsidRDefault="00CE1315" w:rsidP="004470E5">
            <w:pPr>
              <w:numPr>
                <w:ilvl w:val="2"/>
                <w:numId w:val="146"/>
              </w:numPr>
              <w:spacing w:before="100" w:beforeAutospacing="1" w:after="0" w:line="360" w:lineRule="auto"/>
              <w:ind w:left="920" w:firstLine="0"/>
              <w:contextualSpacing/>
              <w:rPr>
                <w:rFonts w:eastAsia="Calibri" w:cs="Times New Roman"/>
                <w:szCs w:val="24"/>
                <w:lang w:val="en-ZW"/>
              </w:rPr>
            </w:pPr>
            <w:r w:rsidRPr="00725E27">
              <w:rPr>
                <w:rFonts w:eastAsia="Calibri" w:cs="Times New Roman"/>
                <w:szCs w:val="24"/>
                <w:lang w:val="en-ZW"/>
              </w:rPr>
              <w:t>Methods for calculating moments of inertia for basic and composite sections</w:t>
            </w:r>
          </w:p>
          <w:p w14:paraId="35CC99FF" w14:textId="77777777" w:rsidR="00CE1315" w:rsidRPr="00725E27" w:rsidRDefault="00CE1315" w:rsidP="004470E5">
            <w:pPr>
              <w:numPr>
                <w:ilvl w:val="2"/>
                <w:numId w:val="146"/>
              </w:numPr>
              <w:spacing w:before="100" w:beforeAutospacing="1" w:after="0" w:line="360" w:lineRule="auto"/>
              <w:ind w:left="920" w:firstLine="0"/>
              <w:contextualSpacing/>
              <w:rPr>
                <w:rFonts w:eastAsia="Calibri" w:cs="Times New Roman"/>
                <w:szCs w:val="24"/>
                <w:lang w:val="en-ZW"/>
              </w:rPr>
            </w:pPr>
            <w:r w:rsidRPr="00725E27">
              <w:rPr>
                <w:rFonts w:eastAsia="Calibri" w:cs="Times New Roman"/>
                <w:szCs w:val="24"/>
                <w:lang w:val="en-ZW"/>
              </w:rPr>
              <w:t>Radius of gyration and its applications in stability analysis</w:t>
            </w:r>
          </w:p>
        </w:tc>
        <w:tc>
          <w:tcPr>
            <w:tcW w:w="1158" w:type="pct"/>
            <w:tcBorders>
              <w:top w:val="single" w:sz="4" w:space="0" w:color="auto"/>
              <w:left w:val="nil"/>
              <w:bottom w:val="single" w:sz="4" w:space="0" w:color="auto"/>
              <w:right w:val="single" w:sz="4" w:space="0" w:color="auto"/>
            </w:tcBorders>
          </w:tcPr>
          <w:p w14:paraId="053C8ACE"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lastRenderedPageBreak/>
              <w:t>Practical tests</w:t>
            </w:r>
          </w:p>
          <w:p w14:paraId="7EA5B907"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Project</w:t>
            </w:r>
          </w:p>
          <w:p w14:paraId="36B84A96"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Portfolio of evidence</w:t>
            </w:r>
          </w:p>
          <w:p w14:paraId="57123EDF"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Third party report</w:t>
            </w:r>
          </w:p>
          <w:p w14:paraId="7202DDCE"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Written tests</w:t>
            </w:r>
          </w:p>
        </w:tc>
      </w:tr>
      <w:tr w:rsidR="00725E27" w:rsidRPr="00725E27" w14:paraId="2561FFFA"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00056A74" w14:textId="77777777" w:rsidR="00CE1315" w:rsidRPr="00725E27" w:rsidRDefault="00CE1315" w:rsidP="004470E5">
            <w:pPr>
              <w:numPr>
                <w:ilvl w:val="0"/>
                <w:numId w:val="165"/>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Analyse forces in 2D framed structures</w:t>
            </w:r>
          </w:p>
        </w:tc>
        <w:tc>
          <w:tcPr>
            <w:tcW w:w="2547" w:type="pct"/>
            <w:tcBorders>
              <w:top w:val="single" w:sz="4" w:space="0" w:color="auto"/>
              <w:left w:val="nil"/>
              <w:bottom w:val="single" w:sz="4" w:space="0" w:color="auto"/>
              <w:right w:val="single" w:sz="4" w:space="0" w:color="auto"/>
            </w:tcBorders>
          </w:tcPr>
          <w:p w14:paraId="6AD1A51A" w14:textId="77777777" w:rsidR="00CE1315" w:rsidRPr="00725E27" w:rsidRDefault="00CE1315" w:rsidP="004470E5">
            <w:pPr>
              <w:numPr>
                <w:ilvl w:val="0"/>
                <w:numId w:val="151"/>
              </w:numPr>
              <w:spacing w:before="100" w:beforeAutospacing="1" w:after="0" w:line="360" w:lineRule="auto"/>
              <w:contextualSpacing/>
              <w:rPr>
                <w:rFonts w:eastAsia="Calibri" w:cs="Times New Roman"/>
                <w:b/>
                <w:bCs/>
                <w:vanish/>
                <w:szCs w:val="24"/>
                <w:lang w:val="en-ZW"/>
              </w:rPr>
            </w:pPr>
          </w:p>
          <w:p w14:paraId="07B7C2CC" w14:textId="77777777" w:rsidR="00CE1315" w:rsidRPr="00725E27" w:rsidRDefault="00CE1315" w:rsidP="004470E5">
            <w:pPr>
              <w:numPr>
                <w:ilvl w:val="0"/>
                <w:numId w:val="151"/>
              </w:numPr>
              <w:spacing w:before="100" w:beforeAutospacing="1" w:after="0" w:line="360" w:lineRule="auto"/>
              <w:contextualSpacing/>
              <w:rPr>
                <w:rFonts w:eastAsia="Calibri" w:cs="Times New Roman"/>
                <w:b/>
                <w:bCs/>
                <w:vanish/>
                <w:szCs w:val="24"/>
                <w:lang w:val="en-ZW"/>
              </w:rPr>
            </w:pPr>
          </w:p>
          <w:p w14:paraId="2FB8C030" w14:textId="77777777" w:rsidR="00CE1315" w:rsidRPr="00725E27" w:rsidRDefault="00CE1315" w:rsidP="004470E5">
            <w:pPr>
              <w:numPr>
                <w:ilvl w:val="0"/>
                <w:numId w:val="151"/>
              </w:numPr>
              <w:spacing w:before="100" w:beforeAutospacing="1" w:after="0" w:line="360" w:lineRule="auto"/>
              <w:contextualSpacing/>
              <w:rPr>
                <w:rFonts w:eastAsia="Calibri" w:cs="Times New Roman"/>
                <w:b/>
                <w:bCs/>
                <w:vanish/>
                <w:szCs w:val="24"/>
                <w:lang w:val="en-ZW"/>
              </w:rPr>
            </w:pPr>
          </w:p>
          <w:p w14:paraId="5DB1AE21" w14:textId="77777777" w:rsidR="00CE1315" w:rsidRPr="00725E27" w:rsidRDefault="00CE1315" w:rsidP="004470E5">
            <w:pPr>
              <w:numPr>
                <w:ilvl w:val="0"/>
                <w:numId w:val="151"/>
              </w:numPr>
              <w:spacing w:before="100" w:beforeAutospacing="1" w:after="0" w:line="360" w:lineRule="auto"/>
              <w:contextualSpacing/>
              <w:rPr>
                <w:rFonts w:eastAsia="Calibri" w:cs="Times New Roman"/>
                <w:b/>
                <w:bCs/>
                <w:vanish/>
                <w:szCs w:val="24"/>
                <w:lang w:val="en-ZW"/>
              </w:rPr>
            </w:pPr>
          </w:p>
          <w:p w14:paraId="047206C7" w14:textId="77777777" w:rsidR="00CE1315" w:rsidRPr="00725E27" w:rsidRDefault="00CE1315" w:rsidP="004470E5">
            <w:pPr>
              <w:numPr>
                <w:ilvl w:val="0"/>
                <w:numId w:val="151"/>
              </w:numPr>
              <w:spacing w:before="100" w:beforeAutospacing="1" w:after="0" w:line="360" w:lineRule="auto"/>
              <w:contextualSpacing/>
              <w:rPr>
                <w:rFonts w:eastAsia="Calibri" w:cs="Times New Roman"/>
                <w:b/>
                <w:bCs/>
                <w:vanish/>
                <w:szCs w:val="24"/>
                <w:lang w:val="en-ZW"/>
              </w:rPr>
            </w:pPr>
          </w:p>
          <w:p w14:paraId="257AAB27" w14:textId="77777777" w:rsidR="00CE1315" w:rsidRPr="00725E27" w:rsidRDefault="00CE1315" w:rsidP="004470E5">
            <w:pPr>
              <w:numPr>
                <w:ilvl w:val="1"/>
                <w:numId w:val="151"/>
              </w:numPr>
              <w:spacing w:before="100" w:beforeAutospacing="1" w:after="0" w:line="360" w:lineRule="auto"/>
              <w:ind w:left="495"/>
              <w:contextualSpacing/>
              <w:rPr>
                <w:rFonts w:eastAsia="Calibri" w:cs="Times New Roman"/>
                <w:szCs w:val="24"/>
                <w:lang w:val="en-ZW"/>
              </w:rPr>
            </w:pPr>
            <w:r w:rsidRPr="00725E27">
              <w:rPr>
                <w:rFonts w:eastAsia="Calibri" w:cs="Times New Roman"/>
                <w:b/>
                <w:bCs/>
                <w:szCs w:val="24"/>
                <w:lang w:val="en-ZW"/>
              </w:rPr>
              <w:t>Characteristics of 2D Framed Structures</w:t>
            </w:r>
          </w:p>
          <w:p w14:paraId="6E04CD1C" w14:textId="77777777" w:rsidR="00CE1315" w:rsidRPr="00725E27" w:rsidRDefault="00CE1315" w:rsidP="004470E5">
            <w:pPr>
              <w:numPr>
                <w:ilvl w:val="2"/>
                <w:numId w:val="165"/>
              </w:numPr>
              <w:spacing w:before="100" w:beforeAutospacing="1" w:after="0" w:line="360" w:lineRule="auto"/>
              <w:ind w:firstLine="200"/>
              <w:contextualSpacing/>
              <w:rPr>
                <w:rFonts w:eastAsia="Times New Roman" w:cs="Times New Roman"/>
                <w:szCs w:val="24"/>
                <w:lang w:val="en-ZW"/>
              </w:rPr>
            </w:pPr>
            <w:r w:rsidRPr="00725E27">
              <w:rPr>
                <w:rFonts w:eastAsia="Times New Roman" w:cs="Times New Roman"/>
                <w:szCs w:val="24"/>
                <w:lang w:val="en-ZW"/>
              </w:rPr>
              <w:t>Differences between pin-jointed and rigid-jointed frames</w:t>
            </w:r>
          </w:p>
          <w:p w14:paraId="493D9220" w14:textId="77777777" w:rsidR="00CE1315" w:rsidRPr="00725E27" w:rsidRDefault="00CE1315" w:rsidP="004470E5">
            <w:pPr>
              <w:numPr>
                <w:ilvl w:val="2"/>
                <w:numId w:val="165"/>
              </w:numPr>
              <w:spacing w:before="100" w:beforeAutospacing="1" w:after="0" w:line="360" w:lineRule="auto"/>
              <w:ind w:firstLine="200"/>
              <w:contextualSpacing/>
              <w:rPr>
                <w:rFonts w:eastAsia="Times New Roman" w:cs="Times New Roman"/>
                <w:szCs w:val="24"/>
                <w:lang w:val="en-ZW"/>
              </w:rPr>
            </w:pPr>
            <w:r w:rsidRPr="00725E27">
              <w:rPr>
                <w:rFonts w:eastAsia="Times New Roman" w:cs="Times New Roman"/>
                <w:szCs w:val="24"/>
                <w:lang w:val="en-ZW"/>
              </w:rPr>
              <w:t>Examples in trusses and frames</w:t>
            </w:r>
          </w:p>
          <w:p w14:paraId="5A1B9F47" w14:textId="77777777" w:rsidR="00CE1315" w:rsidRPr="00725E27" w:rsidRDefault="00CE1315" w:rsidP="004470E5">
            <w:pPr>
              <w:numPr>
                <w:ilvl w:val="1"/>
                <w:numId w:val="151"/>
              </w:numPr>
              <w:spacing w:before="100" w:beforeAutospacing="1" w:after="0" w:line="360" w:lineRule="auto"/>
              <w:ind w:left="495"/>
              <w:contextualSpacing/>
              <w:rPr>
                <w:rFonts w:eastAsia="Calibri" w:cs="Times New Roman"/>
                <w:szCs w:val="24"/>
                <w:lang w:val="en-ZW"/>
              </w:rPr>
            </w:pPr>
            <w:r w:rsidRPr="00725E27">
              <w:rPr>
                <w:rFonts w:eastAsia="Calibri" w:cs="Times New Roman"/>
                <w:b/>
                <w:bCs/>
                <w:szCs w:val="24"/>
                <w:lang w:val="en-ZW"/>
              </w:rPr>
              <w:t>Assumptions and Methods in Structural Analysis</w:t>
            </w:r>
          </w:p>
          <w:p w14:paraId="70BA55D6" w14:textId="77777777" w:rsidR="00CE1315" w:rsidRPr="00725E27" w:rsidRDefault="00CE1315" w:rsidP="004470E5">
            <w:pPr>
              <w:numPr>
                <w:ilvl w:val="2"/>
                <w:numId w:val="723"/>
              </w:numPr>
              <w:spacing w:before="100" w:beforeAutospacing="1" w:after="0" w:line="360" w:lineRule="auto"/>
              <w:ind w:firstLine="277"/>
              <w:contextualSpacing/>
              <w:rPr>
                <w:rFonts w:eastAsia="Times New Roman" w:cs="Times New Roman"/>
                <w:szCs w:val="24"/>
                <w:lang w:val="en-ZW"/>
              </w:rPr>
            </w:pPr>
            <w:r w:rsidRPr="00725E27">
              <w:rPr>
                <w:rFonts w:eastAsia="Times New Roman" w:cs="Times New Roman"/>
                <w:szCs w:val="24"/>
                <w:lang w:val="en-ZW"/>
              </w:rPr>
              <w:t>Static equilibrium assumptions and limitations</w:t>
            </w:r>
          </w:p>
          <w:p w14:paraId="377BD3ED" w14:textId="77777777" w:rsidR="00CE1315" w:rsidRPr="00725E27" w:rsidRDefault="00CE1315" w:rsidP="004470E5">
            <w:pPr>
              <w:numPr>
                <w:ilvl w:val="2"/>
                <w:numId w:val="723"/>
              </w:numPr>
              <w:spacing w:before="100" w:beforeAutospacing="1" w:after="0" w:line="360" w:lineRule="auto"/>
              <w:ind w:firstLine="277"/>
              <w:contextualSpacing/>
              <w:rPr>
                <w:rFonts w:eastAsia="Times New Roman" w:cs="Times New Roman"/>
                <w:szCs w:val="24"/>
                <w:lang w:val="en-ZW"/>
              </w:rPr>
            </w:pPr>
            <w:r w:rsidRPr="00725E27">
              <w:rPr>
                <w:rFonts w:eastAsia="Times New Roman" w:cs="Times New Roman"/>
                <w:szCs w:val="24"/>
                <w:lang w:val="en-ZW"/>
              </w:rPr>
              <w:t xml:space="preserve">Methods: </w:t>
            </w:r>
          </w:p>
          <w:p w14:paraId="247DF534" w14:textId="77777777" w:rsidR="00CE1315" w:rsidRPr="00725E27" w:rsidRDefault="00CE1315" w:rsidP="004470E5">
            <w:pPr>
              <w:numPr>
                <w:ilvl w:val="0"/>
                <w:numId w:val="152"/>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method of joints</w:t>
            </w:r>
          </w:p>
          <w:p w14:paraId="0F349805" w14:textId="77777777" w:rsidR="00CE1315" w:rsidRPr="00725E27" w:rsidRDefault="00CE1315" w:rsidP="004470E5">
            <w:pPr>
              <w:numPr>
                <w:ilvl w:val="0"/>
                <w:numId w:val="152"/>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method of sections</w:t>
            </w:r>
          </w:p>
          <w:p w14:paraId="6FB8C045" w14:textId="77777777" w:rsidR="00CE1315" w:rsidRPr="00725E27" w:rsidRDefault="00CE1315" w:rsidP="004470E5">
            <w:pPr>
              <w:numPr>
                <w:ilvl w:val="1"/>
                <w:numId w:val="151"/>
              </w:numPr>
              <w:spacing w:before="100" w:beforeAutospacing="1" w:after="0" w:line="360" w:lineRule="auto"/>
              <w:ind w:left="495"/>
              <w:contextualSpacing/>
              <w:rPr>
                <w:rFonts w:eastAsia="Calibri" w:cs="Times New Roman"/>
                <w:szCs w:val="24"/>
                <w:lang w:val="en-ZW"/>
              </w:rPr>
            </w:pPr>
            <w:r w:rsidRPr="00725E27">
              <w:rPr>
                <w:rFonts w:eastAsia="Calibri" w:cs="Times New Roman"/>
                <w:b/>
                <w:bCs/>
                <w:szCs w:val="24"/>
                <w:lang w:val="en-ZW"/>
              </w:rPr>
              <w:t>Analysis of Real-World 2D Frames</w:t>
            </w:r>
          </w:p>
          <w:p w14:paraId="1DB509B6" w14:textId="15260F36" w:rsidR="00CE1315" w:rsidRPr="00725E27" w:rsidRDefault="00CE1315" w:rsidP="004470E5">
            <w:pPr>
              <w:numPr>
                <w:ilvl w:val="2"/>
                <w:numId w:val="638"/>
              </w:numPr>
              <w:tabs>
                <w:tab w:val="left" w:pos="1576"/>
              </w:tabs>
              <w:spacing w:before="100" w:beforeAutospacing="1" w:after="0" w:line="360" w:lineRule="auto"/>
              <w:ind w:firstLine="277"/>
              <w:contextualSpacing/>
              <w:rPr>
                <w:rFonts w:eastAsia="Times New Roman" w:cs="Times New Roman"/>
                <w:szCs w:val="24"/>
                <w:lang w:val="en-ZW"/>
              </w:rPr>
            </w:pPr>
            <w:r w:rsidRPr="00725E27">
              <w:rPr>
                <w:rFonts w:eastAsia="Times New Roman" w:cs="Times New Roman"/>
                <w:szCs w:val="24"/>
                <w:lang w:val="en-ZW"/>
              </w:rPr>
              <w:t>Calculation of forces in truss members</w:t>
            </w:r>
          </w:p>
          <w:p w14:paraId="45423B4C" w14:textId="5AEC1873" w:rsidR="00CE1315" w:rsidRPr="00725E27" w:rsidRDefault="00CE1315" w:rsidP="004470E5">
            <w:pPr>
              <w:numPr>
                <w:ilvl w:val="2"/>
                <w:numId w:val="638"/>
              </w:numPr>
              <w:tabs>
                <w:tab w:val="left" w:pos="1576"/>
              </w:tabs>
              <w:spacing w:before="100" w:beforeAutospacing="1" w:after="0" w:line="360" w:lineRule="auto"/>
              <w:ind w:firstLine="277"/>
              <w:contextualSpacing/>
              <w:rPr>
                <w:rFonts w:eastAsia="Calibri" w:cs="Times New Roman"/>
                <w:szCs w:val="24"/>
                <w:lang w:val="en-ZW"/>
              </w:rPr>
            </w:pPr>
            <w:r w:rsidRPr="00725E27">
              <w:rPr>
                <w:rFonts w:eastAsia="Times New Roman" w:cs="Times New Roman"/>
                <w:szCs w:val="24"/>
                <w:lang w:val="en-ZW"/>
              </w:rPr>
              <w:t>Determining</w:t>
            </w:r>
            <w:r w:rsidRPr="00725E27">
              <w:rPr>
                <w:rFonts w:eastAsia="Calibri" w:cs="Times New Roman"/>
                <w:szCs w:val="24"/>
                <w:lang w:val="en-ZW"/>
              </w:rPr>
              <w:t xml:space="preserve"> support reactions for different frame types</w:t>
            </w:r>
          </w:p>
          <w:p w14:paraId="18E9A495" w14:textId="4B6A74F2" w:rsidR="00CE1315" w:rsidRPr="00725E27" w:rsidRDefault="00CE1315" w:rsidP="004470E5">
            <w:pPr>
              <w:numPr>
                <w:ilvl w:val="2"/>
                <w:numId w:val="638"/>
              </w:numPr>
              <w:tabs>
                <w:tab w:val="left" w:pos="1156"/>
                <w:tab w:val="left" w:pos="1336"/>
                <w:tab w:val="left" w:pos="1487"/>
              </w:tabs>
              <w:spacing w:before="100" w:beforeAutospacing="1" w:after="0" w:line="360" w:lineRule="auto"/>
              <w:ind w:firstLine="277"/>
              <w:contextualSpacing/>
              <w:rPr>
                <w:rFonts w:eastAsia="Calibri" w:cs="Times New Roman"/>
                <w:szCs w:val="24"/>
                <w:lang w:val="en-ZW"/>
              </w:rPr>
            </w:pPr>
            <w:r w:rsidRPr="00725E27">
              <w:rPr>
                <w:rFonts w:eastAsia="Calibri" w:cs="Times New Roman"/>
                <w:szCs w:val="24"/>
                <w:lang w:val="en-ZW"/>
              </w:rPr>
              <w:t xml:space="preserve"> Practical examples</w:t>
            </w:r>
          </w:p>
          <w:p w14:paraId="538FBF9F" w14:textId="77777777" w:rsidR="00E50173" w:rsidRPr="00725E27" w:rsidRDefault="00CE1315" w:rsidP="004470E5">
            <w:pPr>
              <w:pStyle w:val="ListParagraph"/>
              <w:numPr>
                <w:ilvl w:val="0"/>
                <w:numId w:val="724"/>
              </w:numPr>
              <w:rPr>
                <w:rFonts w:eastAsia="Times New Roman"/>
                <w:szCs w:val="24"/>
              </w:rPr>
            </w:pPr>
            <w:r w:rsidRPr="00725E27">
              <w:rPr>
                <w:rFonts w:eastAsia="Times New Roman"/>
                <w:szCs w:val="24"/>
              </w:rPr>
              <w:t>Roof trusses</w:t>
            </w:r>
          </w:p>
          <w:p w14:paraId="17896BA6" w14:textId="1D72AE27" w:rsidR="00CE1315" w:rsidRPr="00725E27" w:rsidRDefault="00CE1315" w:rsidP="004470E5">
            <w:pPr>
              <w:pStyle w:val="ListParagraph"/>
              <w:numPr>
                <w:ilvl w:val="0"/>
                <w:numId w:val="724"/>
              </w:numPr>
              <w:rPr>
                <w:rFonts w:eastAsia="Times New Roman"/>
                <w:szCs w:val="24"/>
              </w:rPr>
            </w:pPr>
            <w:r w:rsidRPr="00725E27">
              <w:rPr>
                <w:rFonts w:eastAsia="Times New Roman"/>
                <w:szCs w:val="24"/>
              </w:rPr>
              <w:t>Portal frames</w:t>
            </w:r>
          </w:p>
        </w:tc>
        <w:tc>
          <w:tcPr>
            <w:tcW w:w="1158" w:type="pct"/>
            <w:tcBorders>
              <w:top w:val="single" w:sz="4" w:space="0" w:color="auto"/>
              <w:left w:val="nil"/>
              <w:bottom w:val="single" w:sz="4" w:space="0" w:color="auto"/>
              <w:right w:val="single" w:sz="4" w:space="0" w:color="auto"/>
            </w:tcBorders>
          </w:tcPr>
          <w:p w14:paraId="0DF38C8F"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Practical tests</w:t>
            </w:r>
          </w:p>
          <w:p w14:paraId="536407D7"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Project</w:t>
            </w:r>
          </w:p>
          <w:p w14:paraId="3F8D9E4B"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Portfolio of evidence</w:t>
            </w:r>
          </w:p>
          <w:p w14:paraId="36FE7F42"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kern w:val="28"/>
                <w:szCs w:val="24"/>
                <w:lang w:val="en-ZW"/>
              </w:rPr>
            </w:pPr>
            <w:r w:rsidRPr="00725E27">
              <w:rPr>
                <w:rFonts w:eastAsia="Calibri" w:cs="Times New Roman"/>
                <w:kern w:val="28"/>
                <w:szCs w:val="24"/>
                <w:lang w:val="en-ZW"/>
              </w:rPr>
              <w:t>Third party report</w:t>
            </w:r>
          </w:p>
          <w:p w14:paraId="5C64E2EA" w14:textId="77777777" w:rsidR="00CE1315" w:rsidRPr="00725E27" w:rsidRDefault="00CE1315" w:rsidP="004470E5">
            <w:pPr>
              <w:numPr>
                <w:ilvl w:val="0"/>
                <w:numId w:val="137"/>
              </w:numPr>
              <w:spacing w:before="100" w:beforeAutospacing="1" w:after="0" w:line="360" w:lineRule="auto"/>
              <w:contextualSpacing/>
              <w:jc w:val="left"/>
              <w:rPr>
                <w:rFonts w:eastAsia="Calibri" w:cs="Times New Roman"/>
                <w:szCs w:val="24"/>
                <w:lang w:val="en-ZW"/>
              </w:rPr>
            </w:pPr>
            <w:r w:rsidRPr="00725E27">
              <w:rPr>
                <w:rFonts w:eastAsia="Calibri" w:cs="Times New Roman"/>
                <w:kern w:val="28"/>
                <w:szCs w:val="24"/>
                <w:lang w:val="en-ZW"/>
              </w:rPr>
              <w:t>Written tests</w:t>
            </w:r>
          </w:p>
        </w:tc>
      </w:tr>
    </w:tbl>
    <w:bookmarkEnd w:id="102"/>
    <w:p w14:paraId="3BA5F2E9" w14:textId="77777777" w:rsidR="00CE1315" w:rsidRPr="00725E27" w:rsidRDefault="00CE1315" w:rsidP="00CE1315">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kern w:val="28"/>
          <w:szCs w:val="24"/>
          <w:lang w:val="en-ZW"/>
        </w:rPr>
        <w:t xml:space="preserve"> </w:t>
      </w:r>
    </w:p>
    <w:p w14:paraId="6864AD5C" w14:textId="77777777" w:rsidR="00CE1315" w:rsidRPr="00725E27" w:rsidRDefault="00CE1315" w:rsidP="00CE1315">
      <w:pPr>
        <w:spacing w:before="100" w:beforeAutospacing="1" w:after="0" w:line="360" w:lineRule="auto"/>
        <w:contextualSpacing/>
        <w:rPr>
          <w:rFonts w:eastAsia="Calibri" w:cs="Times New Roman"/>
          <w:b/>
          <w:szCs w:val="24"/>
          <w:lang w:val="en-ZW"/>
        </w:rPr>
      </w:pPr>
      <w:bookmarkStart w:id="103" w:name="_Hlk194741760"/>
      <w:r w:rsidRPr="00725E27">
        <w:rPr>
          <w:rFonts w:eastAsia="Calibri" w:cs="Times New Roman"/>
          <w:b/>
          <w:szCs w:val="24"/>
          <w:lang w:val="en-ZW"/>
        </w:rPr>
        <w:t>Suggested Methods of Instruction</w:t>
      </w:r>
    </w:p>
    <w:p w14:paraId="795B7EA8" w14:textId="77777777" w:rsidR="00CE1315" w:rsidRPr="00725E27" w:rsidRDefault="00CE1315" w:rsidP="004470E5">
      <w:pPr>
        <w:numPr>
          <w:ilvl w:val="0"/>
          <w:numId w:val="161"/>
        </w:numPr>
        <w:spacing w:before="100" w:beforeAutospacing="1" w:after="0" w:line="360" w:lineRule="auto"/>
        <w:rPr>
          <w:rFonts w:eastAsia="Times New Roman" w:cs="Times New Roman"/>
          <w:szCs w:val="24"/>
          <w:lang w:val="en-ZW"/>
        </w:rPr>
      </w:pPr>
      <w:r w:rsidRPr="00725E27">
        <w:rPr>
          <w:rFonts w:eastAsia="Calibri" w:cs="Times New Roman"/>
          <w:szCs w:val="24"/>
          <w:lang w:val="en-ZW"/>
        </w:rPr>
        <w:t>Practical</w:t>
      </w:r>
    </w:p>
    <w:p w14:paraId="4616E3E0" w14:textId="77777777" w:rsidR="00CE1315" w:rsidRPr="00725E27" w:rsidRDefault="00CE1315" w:rsidP="004470E5">
      <w:pPr>
        <w:numPr>
          <w:ilvl w:val="0"/>
          <w:numId w:val="161"/>
        </w:numPr>
        <w:spacing w:before="100" w:beforeAutospacing="1" w:after="0" w:line="360" w:lineRule="auto"/>
        <w:rPr>
          <w:rFonts w:eastAsia="Times New Roman" w:cs="Times New Roman"/>
          <w:szCs w:val="24"/>
          <w:lang w:val="en-ZW"/>
        </w:rPr>
      </w:pPr>
      <w:r w:rsidRPr="00725E27">
        <w:rPr>
          <w:rFonts w:eastAsia="Calibri" w:cs="Times New Roman"/>
          <w:szCs w:val="24"/>
          <w:lang w:val="en-ZW"/>
        </w:rPr>
        <w:t>Projects</w:t>
      </w:r>
    </w:p>
    <w:p w14:paraId="7730D121" w14:textId="77777777" w:rsidR="00CE1315" w:rsidRPr="00725E27" w:rsidRDefault="00CE1315" w:rsidP="004470E5">
      <w:pPr>
        <w:numPr>
          <w:ilvl w:val="0"/>
          <w:numId w:val="161"/>
        </w:numPr>
        <w:spacing w:before="100" w:beforeAutospacing="1" w:after="0" w:line="360" w:lineRule="auto"/>
        <w:rPr>
          <w:rFonts w:eastAsia="Times New Roman" w:cs="Times New Roman"/>
          <w:szCs w:val="24"/>
          <w:lang w:val="en-ZW"/>
        </w:rPr>
      </w:pPr>
      <w:r w:rsidRPr="00725E27">
        <w:rPr>
          <w:rFonts w:eastAsia="Calibri" w:cs="Times New Roman"/>
          <w:szCs w:val="24"/>
          <w:lang w:val="en-ZW"/>
        </w:rPr>
        <w:lastRenderedPageBreak/>
        <w:t>Demonstrations</w:t>
      </w:r>
    </w:p>
    <w:p w14:paraId="26D3C724" w14:textId="77777777" w:rsidR="00CE1315" w:rsidRPr="00725E27" w:rsidRDefault="00CE1315" w:rsidP="004470E5">
      <w:pPr>
        <w:numPr>
          <w:ilvl w:val="0"/>
          <w:numId w:val="161"/>
        </w:numPr>
        <w:spacing w:before="100" w:beforeAutospacing="1" w:after="0" w:line="360" w:lineRule="auto"/>
        <w:rPr>
          <w:rFonts w:eastAsia="Times New Roman" w:cs="Times New Roman"/>
          <w:szCs w:val="24"/>
          <w:lang w:val="en-ZW"/>
        </w:rPr>
      </w:pPr>
      <w:r w:rsidRPr="00725E27">
        <w:rPr>
          <w:rFonts w:eastAsia="Calibri" w:cs="Times New Roman"/>
          <w:szCs w:val="24"/>
          <w:lang w:val="en-ZW"/>
        </w:rPr>
        <w:t>Group discussions</w:t>
      </w:r>
    </w:p>
    <w:p w14:paraId="258B7623" w14:textId="77777777" w:rsidR="00CE1315" w:rsidRPr="00725E27" w:rsidRDefault="00CE1315" w:rsidP="004470E5">
      <w:pPr>
        <w:numPr>
          <w:ilvl w:val="0"/>
          <w:numId w:val="161"/>
        </w:numPr>
        <w:spacing w:before="100" w:beforeAutospacing="1" w:after="0" w:line="360" w:lineRule="auto"/>
        <w:rPr>
          <w:rFonts w:eastAsia="Times New Roman" w:cs="Times New Roman"/>
          <w:szCs w:val="24"/>
          <w:lang w:val="en-ZW"/>
        </w:rPr>
      </w:pPr>
      <w:r w:rsidRPr="00725E27">
        <w:rPr>
          <w:rFonts w:eastAsia="Calibri" w:cs="Times New Roman"/>
          <w:szCs w:val="24"/>
          <w:lang w:val="en-ZW"/>
        </w:rPr>
        <w:t>Direct instructions</w:t>
      </w:r>
    </w:p>
    <w:p w14:paraId="723FF02F" w14:textId="77777777" w:rsidR="00CE1315" w:rsidRPr="00725E27" w:rsidRDefault="00CE1315" w:rsidP="00CE1315">
      <w:pPr>
        <w:spacing w:before="100" w:beforeAutospacing="1" w:after="0" w:line="360" w:lineRule="auto"/>
        <w:rPr>
          <w:rFonts w:eastAsia="Calibri" w:cs="Times New Roman"/>
          <w:b/>
          <w:szCs w:val="24"/>
          <w:lang w:val="en-ZW"/>
        </w:rPr>
      </w:pPr>
      <w:r w:rsidRPr="00725E27">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725E27" w:rsidRPr="00725E27" w14:paraId="5777117F" w14:textId="77777777" w:rsidTr="00C24A23">
        <w:tc>
          <w:tcPr>
            <w:tcW w:w="479" w:type="pct"/>
            <w:tcBorders>
              <w:top w:val="single" w:sz="4" w:space="0" w:color="auto"/>
              <w:left w:val="single" w:sz="4" w:space="0" w:color="auto"/>
              <w:bottom w:val="single" w:sz="4" w:space="0" w:color="auto"/>
              <w:right w:val="single" w:sz="4" w:space="0" w:color="auto"/>
            </w:tcBorders>
          </w:tcPr>
          <w:p w14:paraId="19EE2241"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S/No.</w:t>
            </w:r>
          </w:p>
        </w:tc>
        <w:tc>
          <w:tcPr>
            <w:tcW w:w="1733" w:type="pct"/>
            <w:tcBorders>
              <w:top w:val="single" w:sz="4" w:space="0" w:color="auto"/>
              <w:left w:val="single" w:sz="4" w:space="0" w:color="auto"/>
              <w:bottom w:val="single" w:sz="4" w:space="0" w:color="auto"/>
              <w:right w:val="single" w:sz="4" w:space="0" w:color="auto"/>
            </w:tcBorders>
          </w:tcPr>
          <w:p w14:paraId="5FA4CFBC"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Category/Item</w:t>
            </w:r>
          </w:p>
        </w:tc>
        <w:tc>
          <w:tcPr>
            <w:tcW w:w="1107" w:type="pct"/>
            <w:tcBorders>
              <w:top w:val="single" w:sz="4" w:space="0" w:color="auto"/>
              <w:left w:val="single" w:sz="4" w:space="0" w:color="auto"/>
              <w:bottom w:val="single" w:sz="4" w:space="0" w:color="auto"/>
              <w:right w:val="single" w:sz="4" w:space="0" w:color="auto"/>
            </w:tcBorders>
          </w:tcPr>
          <w:p w14:paraId="50C23B02"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Description/ Specifications</w:t>
            </w:r>
          </w:p>
        </w:tc>
        <w:tc>
          <w:tcPr>
            <w:tcW w:w="776" w:type="pct"/>
            <w:tcBorders>
              <w:top w:val="single" w:sz="4" w:space="0" w:color="auto"/>
              <w:left w:val="single" w:sz="4" w:space="0" w:color="auto"/>
              <w:bottom w:val="single" w:sz="4" w:space="0" w:color="auto"/>
              <w:right w:val="single" w:sz="4" w:space="0" w:color="auto"/>
            </w:tcBorders>
          </w:tcPr>
          <w:p w14:paraId="465EA227"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Quantity</w:t>
            </w:r>
          </w:p>
        </w:tc>
        <w:tc>
          <w:tcPr>
            <w:tcW w:w="905" w:type="pct"/>
            <w:tcBorders>
              <w:top w:val="single" w:sz="4" w:space="0" w:color="auto"/>
              <w:left w:val="single" w:sz="4" w:space="0" w:color="auto"/>
              <w:bottom w:val="single" w:sz="4" w:space="0" w:color="auto"/>
              <w:right w:val="single" w:sz="4" w:space="0" w:color="auto"/>
            </w:tcBorders>
          </w:tcPr>
          <w:p w14:paraId="377F979F"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Recommended Ratio</w:t>
            </w:r>
          </w:p>
          <w:p w14:paraId="34E8865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(Item: Trainee)</w:t>
            </w:r>
          </w:p>
        </w:tc>
      </w:tr>
      <w:tr w:rsidR="00725E27" w:rsidRPr="00725E27" w14:paraId="6A888D5A" w14:textId="77777777" w:rsidTr="00C24A23">
        <w:tc>
          <w:tcPr>
            <w:tcW w:w="479" w:type="pct"/>
            <w:tcBorders>
              <w:top w:val="single" w:sz="4" w:space="0" w:color="auto"/>
              <w:left w:val="single" w:sz="4" w:space="0" w:color="auto"/>
              <w:bottom w:val="single" w:sz="4" w:space="0" w:color="auto"/>
              <w:right w:val="single" w:sz="4" w:space="0" w:color="auto"/>
            </w:tcBorders>
          </w:tcPr>
          <w:p w14:paraId="0DE71712"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A</w:t>
            </w:r>
          </w:p>
        </w:tc>
        <w:tc>
          <w:tcPr>
            <w:tcW w:w="4521" w:type="pct"/>
            <w:gridSpan w:val="4"/>
            <w:tcBorders>
              <w:top w:val="single" w:sz="4" w:space="0" w:color="auto"/>
              <w:left w:val="single" w:sz="4" w:space="0" w:color="auto"/>
              <w:bottom w:val="single" w:sz="4" w:space="0" w:color="auto"/>
              <w:right w:val="single" w:sz="4" w:space="0" w:color="auto"/>
            </w:tcBorders>
          </w:tcPr>
          <w:p w14:paraId="756CD086"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Learning Materials</w:t>
            </w:r>
          </w:p>
        </w:tc>
      </w:tr>
      <w:tr w:rsidR="00725E27" w:rsidRPr="00725E27" w14:paraId="2B7F54B9" w14:textId="77777777" w:rsidTr="00C24A23">
        <w:tc>
          <w:tcPr>
            <w:tcW w:w="479" w:type="pct"/>
            <w:tcBorders>
              <w:top w:val="single" w:sz="4" w:space="0" w:color="auto"/>
              <w:left w:val="single" w:sz="4" w:space="0" w:color="auto"/>
              <w:bottom w:val="single" w:sz="4" w:space="0" w:color="auto"/>
              <w:right w:val="single" w:sz="4" w:space="0" w:color="auto"/>
            </w:tcBorders>
          </w:tcPr>
          <w:p w14:paraId="13A3AC76"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091BDA8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Rolls Flip Charts</w:t>
            </w:r>
          </w:p>
        </w:tc>
        <w:tc>
          <w:tcPr>
            <w:tcW w:w="1107" w:type="pct"/>
            <w:tcBorders>
              <w:top w:val="single" w:sz="4" w:space="0" w:color="auto"/>
              <w:left w:val="single" w:sz="4" w:space="0" w:color="auto"/>
              <w:bottom w:val="single" w:sz="4" w:space="0" w:color="auto"/>
              <w:right w:val="single" w:sz="4" w:space="0" w:color="auto"/>
            </w:tcBorders>
          </w:tcPr>
          <w:p w14:paraId="0C9B0E3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both trainer’s and trainee’ use</w:t>
            </w:r>
          </w:p>
        </w:tc>
        <w:tc>
          <w:tcPr>
            <w:tcW w:w="776" w:type="pct"/>
            <w:tcBorders>
              <w:top w:val="single" w:sz="4" w:space="0" w:color="auto"/>
              <w:left w:val="single" w:sz="4" w:space="0" w:color="auto"/>
              <w:bottom w:val="single" w:sz="4" w:space="0" w:color="auto"/>
              <w:right w:val="single" w:sz="4" w:space="0" w:color="auto"/>
            </w:tcBorders>
          </w:tcPr>
          <w:p w14:paraId="337DFF8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5 pcs</w:t>
            </w:r>
          </w:p>
        </w:tc>
        <w:tc>
          <w:tcPr>
            <w:tcW w:w="905" w:type="pct"/>
            <w:tcBorders>
              <w:top w:val="single" w:sz="4" w:space="0" w:color="auto"/>
              <w:left w:val="single" w:sz="4" w:space="0" w:color="auto"/>
              <w:bottom w:val="single" w:sz="4" w:space="0" w:color="auto"/>
              <w:right w:val="single" w:sz="4" w:space="0" w:color="auto"/>
            </w:tcBorders>
          </w:tcPr>
          <w:p w14:paraId="03C158F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1:5</w:t>
            </w:r>
          </w:p>
        </w:tc>
      </w:tr>
      <w:tr w:rsidR="00725E27" w:rsidRPr="00725E27" w14:paraId="2A24609F" w14:textId="77777777" w:rsidTr="00C24A23">
        <w:tc>
          <w:tcPr>
            <w:tcW w:w="479" w:type="pct"/>
            <w:tcBorders>
              <w:top w:val="single" w:sz="4" w:space="0" w:color="auto"/>
              <w:left w:val="single" w:sz="4" w:space="0" w:color="auto"/>
              <w:bottom w:val="single" w:sz="4" w:space="0" w:color="auto"/>
              <w:right w:val="single" w:sz="4" w:space="0" w:color="auto"/>
            </w:tcBorders>
          </w:tcPr>
          <w:p w14:paraId="4EE2183F"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52C8F6F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Graph book </w:t>
            </w:r>
          </w:p>
        </w:tc>
        <w:tc>
          <w:tcPr>
            <w:tcW w:w="1107" w:type="pct"/>
            <w:tcBorders>
              <w:top w:val="single" w:sz="4" w:space="0" w:color="auto"/>
              <w:left w:val="single" w:sz="4" w:space="0" w:color="auto"/>
              <w:bottom w:val="single" w:sz="4" w:space="0" w:color="auto"/>
              <w:right w:val="single" w:sz="4" w:space="0" w:color="auto"/>
            </w:tcBorders>
          </w:tcPr>
          <w:p w14:paraId="02B71F8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46421214"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14</w:t>
            </w:r>
          </w:p>
        </w:tc>
        <w:tc>
          <w:tcPr>
            <w:tcW w:w="905" w:type="pct"/>
            <w:tcBorders>
              <w:top w:val="single" w:sz="4" w:space="0" w:color="auto"/>
              <w:left w:val="single" w:sz="4" w:space="0" w:color="auto"/>
              <w:bottom w:val="single" w:sz="4" w:space="0" w:color="auto"/>
              <w:right w:val="single" w:sz="4" w:space="0" w:color="auto"/>
            </w:tcBorders>
          </w:tcPr>
          <w:p w14:paraId="6FBC696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w:t>
            </w:r>
          </w:p>
        </w:tc>
      </w:tr>
      <w:tr w:rsidR="00725E27" w:rsidRPr="00725E27" w14:paraId="792D7D60" w14:textId="77777777" w:rsidTr="00C24A23">
        <w:tc>
          <w:tcPr>
            <w:tcW w:w="479" w:type="pct"/>
            <w:tcBorders>
              <w:top w:val="single" w:sz="4" w:space="0" w:color="auto"/>
              <w:left w:val="single" w:sz="4" w:space="0" w:color="auto"/>
              <w:bottom w:val="single" w:sz="4" w:space="0" w:color="auto"/>
              <w:right w:val="single" w:sz="4" w:space="0" w:color="auto"/>
            </w:tcBorders>
          </w:tcPr>
          <w:p w14:paraId="509B8343"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7907707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Rulers, protractors and compasses, set-squares  </w:t>
            </w:r>
          </w:p>
        </w:tc>
        <w:tc>
          <w:tcPr>
            <w:tcW w:w="1107" w:type="pct"/>
            <w:tcBorders>
              <w:top w:val="single" w:sz="4" w:space="0" w:color="auto"/>
              <w:left w:val="single" w:sz="4" w:space="0" w:color="auto"/>
              <w:bottom w:val="single" w:sz="4" w:space="0" w:color="auto"/>
              <w:right w:val="single" w:sz="4" w:space="0" w:color="auto"/>
            </w:tcBorders>
          </w:tcPr>
          <w:p w14:paraId="2D7257E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16A213B4"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2 pcs each </w:t>
            </w:r>
          </w:p>
        </w:tc>
        <w:tc>
          <w:tcPr>
            <w:tcW w:w="905" w:type="pct"/>
            <w:tcBorders>
              <w:top w:val="single" w:sz="4" w:space="0" w:color="auto"/>
              <w:left w:val="single" w:sz="4" w:space="0" w:color="auto"/>
              <w:bottom w:val="single" w:sz="4" w:space="0" w:color="auto"/>
              <w:right w:val="single" w:sz="4" w:space="0" w:color="auto"/>
            </w:tcBorders>
          </w:tcPr>
          <w:p w14:paraId="62DAA65F"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2:1</w:t>
            </w:r>
          </w:p>
        </w:tc>
      </w:tr>
      <w:tr w:rsidR="00725E27" w:rsidRPr="00725E27" w14:paraId="58AD6B82" w14:textId="77777777" w:rsidTr="00C24A23">
        <w:tc>
          <w:tcPr>
            <w:tcW w:w="479" w:type="pct"/>
            <w:tcBorders>
              <w:top w:val="single" w:sz="4" w:space="0" w:color="auto"/>
              <w:left w:val="single" w:sz="4" w:space="0" w:color="auto"/>
              <w:bottom w:val="single" w:sz="4" w:space="0" w:color="auto"/>
              <w:right w:val="single" w:sz="4" w:space="0" w:color="auto"/>
            </w:tcBorders>
          </w:tcPr>
          <w:p w14:paraId="612FB72C"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7E92F104"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A4 drawing papers</w:t>
            </w:r>
          </w:p>
          <w:p w14:paraId="66352514" w14:textId="77777777" w:rsidR="00CE1315" w:rsidRPr="00725E27" w:rsidRDefault="00CE1315" w:rsidP="00C24A23">
            <w:pPr>
              <w:spacing w:before="100" w:beforeAutospacing="1" w:after="0" w:line="360" w:lineRule="auto"/>
              <w:rPr>
                <w:rFonts w:eastAsia="Calibri" w:cs="Times New Roman"/>
                <w:bCs/>
                <w:szCs w:val="24"/>
                <w:lang w:val="en-ZW"/>
              </w:rPr>
            </w:pPr>
          </w:p>
        </w:tc>
        <w:tc>
          <w:tcPr>
            <w:tcW w:w="1107" w:type="pct"/>
            <w:tcBorders>
              <w:top w:val="single" w:sz="4" w:space="0" w:color="auto"/>
              <w:left w:val="single" w:sz="4" w:space="0" w:color="auto"/>
              <w:bottom w:val="single" w:sz="4" w:space="0" w:color="auto"/>
              <w:right w:val="single" w:sz="4" w:space="0" w:color="auto"/>
            </w:tcBorders>
          </w:tcPr>
          <w:p w14:paraId="1FDC6F92"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66B0FED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14:paraId="2F2C7C68"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1:1</w:t>
            </w:r>
          </w:p>
        </w:tc>
      </w:tr>
      <w:tr w:rsidR="00725E27" w:rsidRPr="00725E27" w14:paraId="2D1A821D" w14:textId="77777777" w:rsidTr="00C24A23">
        <w:tc>
          <w:tcPr>
            <w:tcW w:w="479" w:type="pct"/>
            <w:tcBorders>
              <w:top w:val="single" w:sz="4" w:space="0" w:color="auto"/>
              <w:left w:val="single" w:sz="4" w:space="0" w:color="auto"/>
              <w:bottom w:val="single" w:sz="4" w:space="0" w:color="auto"/>
              <w:right w:val="single" w:sz="4" w:space="0" w:color="auto"/>
            </w:tcBorders>
          </w:tcPr>
          <w:p w14:paraId="1002503E"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B</w:t>
            </w:r>
          </w:p>
        </w:tc>
        <w:tc>
          <w:tcPr>
            <w:tcW w:w="4521" w:type="pct"/>
            <w:gridSpan w:val="4"/>
            <w:tcBorders>
              <w:top w:val="single" w:sz="4" w:space="0" w:color="auto"/>
              <w:left w:val="single" w:sz="4" w:space="0" w:color="auto"/>
              <w:bottom w:val="single" w:sz="4" w:space="0" w:color="auto"/>
              <w:right w:val="single" w:sz="4" w:space="0" w:color="auto"/>
            </w:tcBorders>
          </w:tcPr>
          <w:p w14:paraId="43CD1139"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Learning Facilities &amp; infrastructure</w:t>
            </w:r>
          </w:p>
        </w:tc>
      </w:tr>
      <w:tr w:rsidR="00725E27" w:rsidRPr="00725E27" w14:paraId="3E491931" w14:textId="77777777" w:rsidTr="00C24A23">
        <w:tc>
          <w:tcPr>
            <w:tcW w:w="479" w:type="pct"/>
            <w:tcBorders>
              <w:top w:val="single" w:sz="4" w:space="0" w:color="auto"/>
              <w:left w:val="single" w:sz="4" w:space="0" w:color="auto"/>
              <w:bottom w:val="single" w:sz="4" w:space="0" w:color="auto"/>
              <w:right w:val="single" w:sz="4" w:space="0" w:color="auto"/>
            </w:tcBorders>
          </w:tcPr>
          <w:p w14:paraId="6CFE542C"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73EFFA5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Whiteboards</w:t>
            </w:r>
          </w:p>
        </w:tc>
        <w:tc>
          <w:tcPr>
            <w:tcW w:w="1107" w:type="pct"/>
            <w:tcBorders>
              <w:top w:val="single" w:sz="4" w:space="0" w:color="auto"/>
              <w:left w:val="single" w:sz="4" w:space="0" w:color="auto"/>
              <w:bottom w:val="single" w:sz="4" w:space="0" w:color="auto"/>
              <w:right w:val="single" w:sz="4" w:space="0" w:color="auto"/>
            </w:tcBorders>
          </w:tcPr>
          <w:p w14:paraId="5862E9A3"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65AA07E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14:paraId="46FEF6A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725E27" w:rsidRPr="00725E27" w14:paraId="437FA9AC" w14:textId="77777777" w:rsidTr="00C24A23">
        <w:tc>
          <w:tcPr>
            <w:tcW w:w="479" w:type="pct"/>
            <w:tcBorders>
              <w:top w:val="single" w:sz="4" w:space="0" w:color="auto"/>
              <w:left w:val="single" w:sz="4" w:space="0" w:color="auto"/>
              <w:bottom w:val="single" w:sz="4" w:space="0" w:color="auto"/>
              <w:right w:val="single" w:sz="4" w:space="0" w:color="auto"/>
            </w:tcBorders>
          </w:tcPr>
          <w:p w14:paraId="1558534E"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78809D64" w14:textId="77777777" w:rsidR="00CE1315" w:rsidRPr="00725E27" w:rsidRDefault="00CE1315" w:rsidP="00C24A23">
            <w:pPr>
              <w:spacing w:before="100" w:beforeAutospacing="1" w:after="0" w:line="360" w:lineRule="auto"/>
              <w:rPr>
                <w:rFonts w:eastAsia="Calibri" w:cs="Times New Roman"/>
                <w:szCs w:val="24"/>
                <w:lang w:val="en-ZW"/>
              </w:rPr>
            </w:pPr>
            <w:r w:rsidRPr="00725E27">
              <w:rPr>
                <w:rFonts w:eastAsia="Calibri" w:cs="Times New Roman"/>
                <w:szCs w:val="24"/>
                <w:lang w:val="en-ZW"/>
              </w:rPr>
              <w:t xml:space="preserve">Chalkboard </w:t>
            </w:r>
          </w:p>
        </w:tc>
        <w:tc>
          <w:tcPr>
            <w:tcW w:w="1107" w:type="pct"/>
            <w:tcBorders>
              <w:top w:val="single" w:sz="4" w:space="0" w:color="auto"/>
              <w:left w:val="single" w:sz="4" w:space="0" w:color="auto"/>
              <w:bottom w:val="single" w:sz="4" w:space="0" w:color="auto"/>
              <w:right w:val="single" w:sz="4" w:space="0" w:color="auto"/>
            </w:tcBorders>
          </w:tcPr>
          <w:p w14:paraId="7922FF2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4EA3AF38"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14:paraId="7885E3C3"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725E27" w:rsidRPr="00725E27" w14:paraId="6EF3E214" w14:textId="77777777" w:rsidTr="00C24A23">
        <w:trPr>
          <w:trHeight w:val="664"/>
        </w:trPr>
        <w:tc>
          <w:tcPr>
            <w:tcW w:w="479" w:type="pct"/>
            <w:tcBorders>
              <w:top w:val="single" w:sz="4" w:space="0" w:color="auto"/>
              <w:left w:val="single" w:sz="4" w:space="0" w:color="auto"/>
              <w:bottom w:val="single" w:sz="4" w:space="0" w:color="auto"/>
              <w:right w:val="single" w:sz="4" w:space="0" w:color="auto"/>
            </w:tcBorders>
          </w:tcPr>
          <w:p w14:paraId="139D12D0"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0BE77B8D"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 xml:space="preserve">Classroom </w:t>
            </w:r>
          </w:p>
        </w:tc>
        <w:tc>
          <w:tcPr>
            <w:tcW w:w="1107" w:type="pct"/>
            <w:tcBorders>
              <w:top w:val="single" w:sz="4" w:space="0" w:color="auto"/>
              <w:left w:val="single" w:sz="4" w:space="0" w:color="auto"/>
              <w:bottom w:val="single" w:sz="4" w:space="0" w:color="auto"/>
              <w:right w:val="single" w:sz="4" w:space="0" w:color="auto"/>
            </w:tcBorders>
          </w:tcPr>
          <w:p w14:paraId="4A7B765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9m by 8m</w:t>
            </w:r>
          </w:p>
        </w:tc>
        <w:tc>
          <w:tcPr>
            <w:tcW w:w="776" w:type="pct"/>
            <w:tcBorders>
              <w:top w:val="single" w:sz="4" w:space="0" w:color="auto"/>
              <w:left w:val="single" w:sz="4" w:space="0" w:color="auto"/>
              <w:bottom w:val="single" w:sz="4" w:space="0" w:color="auto"/>
              <w:right w:val="single" w:sz="4" w:space="0" w:color="auto"/>
            </w:tcBorders>
          </w:tcPr>
          <w:p w14:paraId="7D7892B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1 </w:t>
            </w:r>
          </w:p>
        </w:tc>
        <w:tc>
          <w:tcPr>
            <w:tcW w:w="905" w:type="pct"/>
            <w:tcBorders>
              <w:top w:val="single" w:sz="4" w:space="0" w:color="auto"/>
              <w:left w:val="single" w:sz="4" w:space="0" w:color="auto"/>
              <w:bottom w:val="single" w:sz="4" w:space="0" w:color="auto"/>
              <w:right w:val="single" w:sz="4" w:space="0" w:color="auto"/>
            </w:tcBorders>
          </w:tcPr>
          <w:p w14:paraId="15A17AE2"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725E27" w:rsidRPr="00725E27" w14:paraId="4BC7C92D" w14:textId="77777777" w:rsidTr="00C24A23">
        <w:tc>
          <w:tcPr>
            <w:tcW w:w="479" w:type="pct"/>
            <w:tcBorders>
              <w:top w:val="single" w:sz="4" w:space="0" w:color="auto"/>
              <w:left w:val="single" w:sz="4" w:space="0" w:color="auto"/>
              <w:bottom w:val="single" w:sz="4" w:space="0" w:color="auto"/>
              <w:right w:val="single" w:sz="4" w:space="0" w:color="auto"/>
            </w:tcBorders>
          </w:tcPr>
          <w:p w14:paraId="1D34F907" w14:textId="77777777" w:rsidR="00CE1315" w:rsidRPr="00725E27" w:rsidRDefault="00CE1315" w:rsidP="00C24A23">
            <w:pPr>
              <w:spacing w:before="100" w:beforeAutospacing="1" w:after="0" w:line="360" w:lineRule="auto"/>
              <w:rPr>
                <w:rFonts w:eastAsia="Calibri" w:cs="Times New Roman"/>
                <w:b/>
                <w:bCs/>
                <w:szCs w:val="24"/>
                <w:lang w:val="en-ZW"/>
              </w:rPr>
            </w:pPr>
            <w:r w:rsidRPr="00725E27">
              <w:rPr>
                <w:rFonts w:eastAsia="Calibri" w:cs="Times New Roman"/>
                <w:b/>
                <w:bCs/>
                <w:szCs w:val="24"/>
                <w:lang w:val="en-ZW"/>
              </w:rPr>
              <w:t>C</w:t>
            </w:r>
          </w:p>
        </w:tc>
        <w:tc>
          <w:tcPr>
            <w:tcW w:w="4521" w:type="pct"/>
            <w:gridSpan w:val="4"/>
            <w:tcBorders>
              <w:top w:val="single" w:sz="4" w:space="0" w:color="auto"/>
              <w:left w:val="single" w:sz="4" w:space="0" w:color="auto"/>
              <w:bottom w:val="single" w:sz="4" w:space="0" w:color="auto"/>
              <w:right w:val="single" w:sz="4" w:space="0" w:color="auto"/>
            </w:tcBorders>
          </w:tcPr>
          <w:p w14:paraId="14423A6B"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Consumable materials</w:t>
            </w:r>
          </w:p>
        </w:tc>
      </w:tr>
      <w:tr w:rsidR="00725E27" w:rsidRPr="00725E27" w14:paraId="5DA3B447" w14:textId="77777777" w:rsidTr="00C24A23">
        <w:trPr>
          <w:trHeight w:val="495"/>
        </w:trPr>
        <w:tc>
          <w:tcPr>
            <w:tcW w:w="479" w:type="pct"/>
            <w:tcBorders>
              <w:top w:val="single" w:sz="4" w:space="0" w:color="auto"/>
              <w:left w:val="single" w:sz="4" w:space="0" w:color="auto"/>
              <w:bottom w:val="single" w:sz="4" w:space="0" w:color="auto"/>
              <w:right w:val="single" w:sz="4" w:space="0" w:color="auto"/>
            </w:tcBorders>
          </w:tcPr>
          <w:p w14:paraId="4A7DA6ED"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5179BB4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 xml:space="preserve">Assorted </w:t>
            </w:r>
            <w:r w:rsidR="00CB1246" w:rsidRPr="00725E27">
              <w:rPr>
                <w:rFonts w:eastAsia="Times New Roman" w:cs="Times New Roman"/>
                <w:szCs w:val="24"/>
                <w:lang w:val="en-ZW"/>
              </w:rPr>
              <w:t>colour</w:t>
            </w:r>
            <w:r w:rsidRPr="00725E27">
              <w:rPr>
                <w:rFonts w:eastAsia="Times New Roman" w:cs="Times New Roman"/>
                <w:szCs w:val="24"/>
                <w:lang w:val="en-ZW"/>
              </w:rPr>
              <w:t xml:space="preserve"> of whiteboard markers</w:t>
            </w:r>
          </w:p>
        </w:tc>
        <w:tc>
          <w:tcPr>
            <w:tcW w:w="1107" w:type="pct"/>
            <w:tcBorders>
              <w:top w:val="single" w:sz="4" w:space="0" w:color="auto"/>
              <w:left w:val="single" w:sz="4" w:space="0" w:color="auto"/>
              <w:bottom w:val="single" w:sz="4" w:space="0" w:color="auto"/>
              <w:right w:val="single" w:sz="4" w:space="0" w:color="auto"/>
            </w:tcBorders>
          </w:tcPr>
          <w:p w14:paraId="46132D5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68BF87E5"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10 pcs</w:t>
            </w:r>
          </w:p>
        </w:tc>
        <w:tc>
          <w:tcPr>
            <w:tcW w:w="905" w:type="pct"/>
            <w:tcBorders>
              <w:top w:val="single" w:sz="4" w:space="0" w:color="auto"/>
              <w:left w:val="single" w:sz="4" w:space="0" w:color="auto"/>
              <w:bottom w:val="single" w:sz="4" w:space="0" w:color="auto"/>
              <w:right w:val="single" w:sz="4" w:space="0" w:color="auto"/>
            </w:tcBorders>
          </w:tcPr>
          <w:p w14:paraId="16CD50D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10:1</w:t>
            </w:r>
          </w:p>
        </w:tc>
      </w:tr>
      <w:tr w:rsidR="00725E27" w:rsidRPr="00725E27" w14:paraId="1887D17B" w14:textId="77777777" w:rsidTr="00C24A23">
        <w:tc>
          <w:tcPr>
            <w:tcW w:w="479" w:type="pct"/>
            <w:tcBorders>
              <w:top w:val="single" w:sz="4" w:space="0" w:color="auto"/>
              <w:left w:val="single" w:sz="4" w:space="0" w:color="auto"/>
              <w:bottom w:val="single" w:sz="4" w:space="0" w:color="auto"/>
              <w:right w:val="single" w:sz="4" w:space="0" w:color="auto"/>
            </w:tcBorders>
          </w:tcPr>
          <w:p w14:paraId="6C47F603"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r w:rsidRPr="00725E27">
              <w:rPr>
                <w:rFonts w:eastAsia="Calibri" w:cs="Times New Roman"/>
                <w:bCs/>
                <w:szCs w:val="24"/>
                <w:lang w:val="en-ZW"/>
              </w:rPr>
              <w:t>D</w:t>
            </w:r>
          </w:p>
        </w:tc>
        <w:tc>
          <w:tcPr>
            <w:tcW w:w="4521" w:type="pct"/>
            <w:gridSpan w:val="4"/>
            <w:tcBorders>
              <w:top w:val="single" w:sz="4" w:space="0" w:color="auto"/>
              <w:left w:val="single" w:sz="4" w:space="0" w:color="auto"/>
              <w:bottom w:val="single" w:sz="4" w:space="0" w:color="auto"/>
              <w:right w:val="single" w:sz="4" w:space="0" w:color="auto"/>
            </w:tcBorders>
          </w:tcPr>
          <w:p w14:paraId="1FB5B259"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Tools and Equipment</w:t>
            </w:r>
          </w:p>
        </w:tc>
      </w:tr>
      <w:tr w:rsidR="00725E27" w:rsidRPr="00725E27" w14:paraId="15D004A1" w14:textId="77777777" w:rsidTr="00C24A23">
        <w:trPr>
          <w:trHeight w:val="600"/>
        </w:trPr>
        <w:tc>
          <w:tcPr>
            <w:tcW w:w="479" w:type="pct"/>
            <w:tcBorders>
              <w:top w:val="single" w:sz="4" w:space="0" w:color="auto"/>
              <w:left w:val="single" w:sz="4" w:space="0" w:color="auto"/>
              <w:bottom w:val="single" w:sz="4" w:space="0" w:color="auto"/>
              <w:right w:val="single" w:sz="4" w:space="0" w:color="auto"/>
            </w:tcBorders>
          </w:tcPr>
          <w:p w14:paraId="2D7C2AA9"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0F7D5A1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 xml:space="preserve">Scientific calculator </w:t>
            </w:r>
          </w:p>
        </w:tc>
        <w:tc>
          <w:tcPr>
            <w:tcW w:w="1107" w:type="pct"/>
            <w:tcBorders>
              <w:top w:val="single" w:sz="4" w:space="0" w:color="auto"/>
              <w:left w:val="single" w:sz="4" w:space="0" w:color="auto"/>
              <w:bottom w:val="single" w:sz="4" w:space="0" w:color="auto"/>
              <w:right w:val="single" w:sz="4" w:space="0" w:color="auto"/>
            </w:tcBorders>
          </w:tcPr>
          <w:p w14:paraId="56F686F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4AA389D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14:paraId="7EEAEE9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1:1</w:t>
            </w:r>
          </w:p>
        </w:tc>
      </w:tr>
      <w:tr w:rsidR="00725E27" w:rsidRPr="00725E27" w14:paraId="5122159F" w14:textId="77777777" w:rsidTr="00C24A23">
        <w:tc>
          <w:tcPr>
            <w:tcW w:w="479" w:type="pct"/>
            <w:tcBorders>
              <w:top w:val="single" w:sz="4" w:space="0" w:color="auto"/>
              <w:left w:val="single" w:sz="4" w:space="0" w:color="auto"/>
              <w:bottom w:val="single" w:sz="4" w:space="0" w:color="auto"/>
              <w:right w:val="single" w:sz="4" w:space="0" w:color="auto"/>
            </w:tcBorders>
          </w:tcPr>
          <w:p w14:paraId="684E4C02"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1EC6D96C"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Computers installed with numerical analysis software’s</w:t>
            </w:r>
          </w:p>
        </w:tc>
        <w:tc>
          <w:tcPr>
            <w:tcW w:w="1107" w:type="pct"/>
            <w:tcBorders>
              <w:top w:val="single" w:sz="4" w:space="0" w:color="auto"/>
              <w:left w:val="single" w:sz="4" w:space="0" w:color="auto"/>
              <w:bottom w:val="single" w:sz="4" w:space="0" w:color="auto"/>
              <w:right w:val="single" w:sz="4" w:space="0" w:color="auto"/>
            </w:tcBorders>
          </w:tcPr>
          <w:p w14:paraId="4D8FBEE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1E9B866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13 pcs</w:t>
            </w:r>
          </w:p>
        </w:tc>
        <w:tc>
          <w:tcPr>
            <w:tcW w:w="905" w:type="pct"/>
            <w:tcBorders>
              <w:top w:val="single" w:sz="4" w:space="0" w:color="auto"/>
              <w:left w:val="single" w:sz="4" w:space="0" w:color="auto"/>
              <w:bottom w:val="single" w:sz="4" w:space="0" w:color="auto"/>
              <w:right w:val="single" w:sz="4" w:space="0" w:color="auto"/>
            </w:tcBorders>
          </w:tcPr>
          <w:p w14:paraId="4F7EDE4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w:t>
            </w:r>
          </w:p>
        </w:tc>
      </w:tr>
    </w:tbl>
    <w:p w14:paraId="23A447B6" w14:textId="77777777" w:rsidR="00CE1315" w:rsidRPr="00725E27" w:rsidRDefault="00CE1315" w:rsidP="00CE1315">
      <w:pPr>
        <w:keepNext/>
        <w:spacing w:before="240" w:after="60" w:line="276" w:lineRule="auto"/>
        <w:jc w:val="center"/>
        <w:outlineLvl w:val="0"/>
        <w:rPr>
          <w:rFonts w:eastAsia="SimSun" w:cs="Times New Roman"/>
          <w:b/>
          <w:bCs/>
          <w:kern w:val="32"/>
          <w:szCs w:val="24"/>
          <w:lang w:val="en-ZW"/>
        </w:rPr>
      </w:pPr>
      <w:bookmarkStart w:id="104" w:name="_Toc182132717"/>
      <w:bookmarkStart w:id="105" w:name="_Toc182136439"/>
      <w:bookmarkStart w:id="106" w:name="_Toc182136441"/>
      <w:bookmarkEnd w:id="103"/>
      <w:bookmarkEnd w:id="104"/>
      <w:bookmarkEnd w:id="105"/>
      <w:bookmarkEnd w:id="106"/>
      <w:r w:rsidRPr="00725E27">
        <w:rPr>
          <w:rFonts w:eastAsia="SimSun" w:cs="Times New Roman"/>
          <w:b/>
          <w:bCs/>
          <w:kern w:val="32"/>
          <w:szCs w:val="24"/>
          <w:lang w:val="en-ZW"/>
        </w:rPr>
        <w:br w:type="page"/>
      </w:r>
    </w:p>
    <w:p w14:paraId="705FC783" w14:textId="77777777" w:rsidR="0017491A" w:rsidRPr="00725E27" w:rsidRDefault="0017491A" w:rsidP="0017491A">
      <w:pPr>
        <w:pStyle w:val="Heading2"/>
      </w:pPr>
      <w:bookmarkStart w:id="107" w:name="_Toc197173400"/>
      <w:bookmarkStart w:id="108" w:name="_Toc182133519"/>
      <w:bookmarkEnd w:id="54"/>
      <w:bookmarkEnd w:id="55"/>
      <w:bookmarkEnd w:id="56"/>
      <w:r w:rsidRPr="00725E27">
        <w:lastRenderedPageBreak/>
        <w:t>APPLY ALGEBRA AND GEOMETRY</w:t>
      </w:r>
      <w:bookmarkEnd w:id="107"/>
    </w:p>
    <w:p w14:paraId="2575E7D9" w14:textId="2F951D8B" w:rsidR="0017491A" w:rsidRPr="00725E27" w:rsidRDefault="0017491A" w:rsidP="0017491A">
      <w:pPr>
        <w:spacing w:after="0" w:line="360" w:lineRule="auto"/>
        <w:rPr>
          <w:rFonts w:cs="Times New Roman"/>
          <w:b/>
          <w:szCs w:val="24"/>
        </w:rPr>
      </w:pPr>
      <w:r w:rsidRPr="00725E27">
        <w:rPr>
          <w:rFonts w:cs="Times New Roman"/>
          <w:b/>
          <w:szCs w:val="24"/>
        </w:rPr>
        <w:t>UNIT CODE: 0</w:t>
      </w:r>
      <w:r w:rsidR="00783EC6" w:rsidRPr="00725E27">
        <w:rPr>
          <w:rFonts w:cs="Times New Roman"/>
          <w:b/>
          <w:szCs w:val="24"/>
        </w:rPr>
        <w:t>732</w:t>
      </w:r>
      <w:r w:rsidRPr="00725E27">
        <w:rPr>
          <w:rFonts w:cs="Times New Roman"/>
          <w:b/>
          <w:szCs w:val="24"/>
        </w:rPr>
        <w:t xml:space="preserve"> 5</w:t>
      </w:r>
      <w:r w:rsidR="00783EC6" w:rsidRPr="00725E27">
        <w:rPr>
          <w:rFonts w:cs="Times New Roman"/>
          <w:b/>
          <w:szCs w:val="24"/>
        </w:rPr>
        <w:t>4</w:t>
      </w:r>
      <w:r w:rsidRPr="00725E27">
        <w:rPr>
          <w:rFonts w:cs="Times New Roman"/>
          <w:b/>
          <w:szCs w:val="24"/>
        </w:rPr>
        <w:t xml:space="preserve">1 </w:t>
      </w:r>
      <w:r w:rsidR="00783EC6" w:rsidRPr="00725E27">
        <w:rPr>
          <w:rFonts w:cs="Times New Roman"/>
          <w:b/>
          <w:szCs w:val="24"/>
        </w:rPr>
        <w:t>17</w:t>
      </w:r>
      <w:r w:rsidRPr="00725E27">
        <w:rPr>
          <w:rFonts w:cs="Times New Roman"/>
          <w:b/>
          <w:szCs w:val="24"/>
        </w:rPr>
        <w:t>A</w:t>
      </w:r>
    </w:p>
    <w:p w14:paraId="374C4207" w14:textId="77777777" w:rsidR="00FD6FC9" w:rsidRPr="00725E27" w:rsidRDefault="00FD6FC9" w:rsidP="0017491A">
      <w:pPr>
        <w:spacing w:after="0" w:line="360" w:lineRule="auto"/>
        <w:rPr>
          <w:rFonts w:cs="Times New Roman"/>
          <w:szCs w:val="24"/>
          <w:lang w:val="fr-FR"/>
        </w:rPr>
      </w:pPr>
      <w:r w:rsidRPr="00725E27">
        <w:rPr>
          <w:rFonts w:cs="Times New Roman"/>
          <w:szCs w:val="24"/>
          <w:lang w:val="fr-FR"/>
        </w:rPr>
        <w:t>UNIT TIME : 50 HOURS</w:t>
      </w:r>
    </w:p>
    <w:p w14:paraId="038DEA5A"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Relationship to Occupational Standards</w:t>
      </w:r>
    </w:p>
    <w:p w14:paraId="76643012" w14:textId="77777777" w:rsidR="0017491A" w:rsidRPr="00725E27" w:rsidRDefault="0017491A" w:rsidP="0017491A">
      <w:pPr>
        <w:spacing w:before="100" w:beforeAutospacing="1" w:after="0" w:line="360" w:lineRule="auto"/>
        <w:rPr>
          <w:rFonts w:cs="Times New Roman"/>
          <w:b/>
          <w:szCs w:val="24"/>
          <w:lang w:val="en-ZW"/>
        </w:rPr>
      </w:pPr>
      <w:r w:rsidRPr="00725E27">
        <w:rPr>
          <w:rFonts w:cs="Times New Roman"/>
          <w:szCs w:val="24"/>
          <w:lang w:val="en-ZW"/>
        </w:rPr>
        <w:t xml:space="preserve">This unit addresses the Unit of Competency:  </w:t>
      </w:r>
      <w:r w:rsidRPr="00725E27">
        <w:rPr>
          <w:rFonts w:cs="Times New Roman"/>
          <w:bCs/>
          <w:szCs w:val="24"/>
          <w:lang w:val="en-ZW"/>
        </w:rPr>
        <w:t xml:space="preserve">Apply </w:t>
      </w:r>
      <w:r w:rsidRPr="00725E27">
        <w:rPr>
          <w:rFonts w:cs="Times New Roman"/>
          <w:szCs w:val="24"/>
          <w:lang w:val="en-ZW"/>
        </w:rPr>
        <w:t>algebra and geometry</w:t>
      </w:r>
    </w:p>
    <w:p w14:paraId="7C951746"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Unit Description</w:t>
      </w:r>
    </w:p>
    <w:p w14:paraId="7EAAD8A1" w14:textId="77777777" w:rsidR="0017491A" w:rsidRPr="00725E27" w:rsidRDefault="0017491A" w:rsidP="0017491A">
      <w:pPr>
        <w:rPr>
          <w:rFonts w:cs="Times New Roman"/>
          <w:szCs w:val="24"/>
          <w:lang w:val="en-ZW"/>
        </w:rPr>
      </w:pPr>
      <w:r w:rsidRPr="00725E27">
        <w:rPr>
          <w:rFonts w:cs="Times New Roman"/>
          <w:szCs w:val="24"/>
          <w:lang w:val="en-ZW"/>
        </w:rPr>
        <w:t>This unit describes the competencies required by a technician in order to apply a wide range of mathematical skills in their work; it involves applying algebra, coordinate geometry and binomial expansions.</w:t>
      </w:r>
    </w:p>
    <w:p w14:paraId="7B459098" w14:textId="77777777" w:rsidR="0017491A" w:rsidRPr="00725E27" w:rsidRDefault="0017491A" w:rsidP="0017491A">
      <w:pPr>
        <w:rPr>
          <w:rFonts w:cs="Times New Roman"/>
          <w:b/>
          <w:szCs w:val="24"/>
        </w:rPr>
      </w:pPr>
      <w:r w:rsidRPr="00725E27">
        <w:rPr>
          <w:rFonts w:cs="Times New Roman"/>
          <w:b/>
          <w:szCs w:val="24"/>
        </w:rPr>
        <w:t>Summary of Learning Outcomes</w:t>
      </w:r>
    </w:p>
    <w:p w14:paraId="36C91E04" w14:textId="77777777" w:rsidR="0017491A" w:rsidRPr="00725E27" w:rsidRDefault="0017491A" w:rsidP="00CB509B">
      <w:pPr>
        <w:pStyle w:val="ListParagraph"/>
        <w:spacing w:after="0" w:line="360" w:lineRule="auto"/>
        <w:rPr>
          <w:szCs w:val="24"/>
        </w:rPr>
      </w:pPr>
    </w:p>
    <w:tbl>
      <w:tblPr>
        <w:tblStyle w:val="TableGrid"/>
        <w:tblW w:w="7230" w:type="dxa"/>
        <w:tblInd w:w="-5" w:type="dxa"/>
        <w:tblLayout w:type="fixed"/>
        <w:tblLook w:val="04A0" w:firstRow="1" w:lastRow="0" w:firstColumn="1" w:lastColumn="0" w:noHBand="0" w:noVBand="1"/>
      </w:tblPr>
      <w:tblGrid>
        <w:gridCol w:w="3602"/>
        <w:gridCol w:w="3628"/>
      </w:tblGrid>
      <w:tr w:rsidR="00DC0CBC" w:rsidRPr="00725E27" w14:paraId="3B22624B" w14:textId="77777777" w:rsidTr="00CB509B">
        <w:trPr>
          <w:trHeight w:val="966"/>
        </w:trPr>
        <w:tc>
          <w:tcPr>
            <w:tcW w:w="3602" w:type="dxa"/>
          </w:tcPr>
          <w:p w14:paraId="5C915099" w14:textId="77777777" w:rsidR="005161CB" w:rsidRPr="00725E27" w:rsidRDefault="005161CB" w:rsidP="005161CB">
            <w:pPr>
              <w:jc w:val="center"/>
              <w:rPr>
                <w:rFonts w:eastAsia="Times New Roman" w:cs="Times New Roman"/>
                <w:b/>
                <w:szCs w:val="24"/>
              </w:rPr>
            </w:pPr>
          </w:p>
          <w:p w14:paraId="4DCDF2EB" w14:textId="77777777" w:rsidR="005161CB" w:rsidRPr="00725E27" w:rsidRDefault="005161CB" w:rsidP="005161CB">
            <w:pPr>
              <w:jc w:val="center"/>
              <w:rPr>
                <w:rFonts w:eastAsia="Times New Roman" w:cs="Times New Roman"/>
                <w:b/>
                <w:szCs w:val="24"/>
              </w:rPr>
            </w:pPr>
            <w:r w:rsidRPr="00725E27">
              <w:rPr>
                <w:rFonts w:cs="Times New Roman"/>
                <w:b/>
                <w:szCs w:val="24"/>
              </w:rPr>
              <w:t>Learning Outcomes</w:t>
            </w:r>
          </w:p>
        </w:tc>
        <w:tc>
          <w:tcPr>
            <w:tcW w:w="3628" w:type="dxa"/>
          </w:tcPr>
          <w:p w14:paraId="70ED0C71" w14:textId="77777777" w:rsidR="005161CB" w:rsidRPr="00725E27" w:rsidRDefault="005161CB" w:rsidP="005161CB">
            <w:pPr>
              <w:jc w:val="center"/>
              <w:rPr>
                <w:rFonts w:eastAsia="Times New Roman" w:cs="Times New Roman"/>
                <w:b/>
                <w:szCs w:val="24"/>
              </w:rPr>
            </w:pPr>
          </w:p>
          <w:p w14:paraId="51033A8B" w14:textId="77777777" w:rsidR="005161CB" w:rsidRPr="00725E27" w:rsidRDefault="005161CB" w:rsidP="005161CB">
            <w:pPr>
              <w:jc w:val="center"/>
              <w:rPr>
                <w:rFonts w:eastAsia="Times New Roman" w:cs="Times New Roman"/>
                <w:b/>
                <w:szCs w:val="24"/>
              </w:rPr>
            </w:pPr>
            <w:r w:rsidRPr="00725E27">
              <w:rPr>
                <w:rFonts w:eastAsia="Times New Roman" w:cs="Times New Roman"/>
                <w:b/>
                <w:szCs w:val="24"/>
              </w:rPr>
              <w:t>DURATION (HOURS)</w:t>
            </w:r>
          </w:p>
          <w:p w14:paraId="03E9CB21" w14:textId="77777777" w:rsidR="005161CB" w:rsidRPr="00725E27" w:rsidRDefault="005161CB" w:rsidP="005161CB">
            <w:pPr>
              <w:jc w:val="center"/>
              <w:rPr>
                <w:rFonts w:eastAsia="Times New Roman" w:cs="Times New Roman"/>
                <w:b/>
                <w:szCs w:val="24"/>
              </w:rPr>
            </w:pPr>
          </w:p>
        </w:tc>
      </w:tr>
      <w:tr w:rsidR="00DC0CBC" w:rsidRPr="00725E27" w14:paraId="5EC6140B" w14:textId="77777777" w:rsidTr="00CB509B">
        <w:tc>
          <w:tcPr>
            <w:tcW w:w="3602" w:type="dxa"/>
          </w:tcPr>
          <w:p w14:paraId="31219EA7" w14:textId="77777777" w:rsidR="00FD6FC9" w:rsidRPr="00725E27" w:rsidRDefault="00FD6FC9" w:rsidP="004470E5">
            <w:pPr>
              <w:pStyle w:val="ListParagraph"/>
              <w:numPr>
                <w:ilvl w:val="0"/>
                <w:numId w:val="589"/>
              </w:numPr>
              <w:spacing w:line="360" w:lineRule="auto"/>
              <w:rPr>
                <w:szCs w:val="24"/>
              </w:rPr>
            </w:pPr>
            <w:r w:rsidRPr="00725E27">
              <w:rPr>
                <w:szCs w:val="24"/>
              </w:rPr>
              <w:t>Apply algebra operations</w:t>
            </w:r>
          </w:p>
        </w:tc>
        <w:tc>
          <w:tcPr>
            <w:tcW w:w="3628" w:type="dxa"/>
          </w:tcPr>
          <w:p w14:paraId="71D04A7A" w14:textId="77777777" w:rsidR="00FD6FC9" w:rsidRPr="00725E27" w:rsidRDefault="00FD6FC9" w:rsidP="00FD6FC9">
            <w:pPr>
              <w:pStyle w:val="ListParagraph"/>
              <w:spacing w:line="360" w:lineRule="auto"/>
              <w:ind w:left="0"/>
              <w:rPr>
                <w:szCs w:val="24"/>
              </w:rPr>
            </w:pPr>
            <w:r w:rsidRPr="00725E27">
              <w:rPr>
                <w:szCs w:val="24"/>
              </w:rPr>
              <w:t>20</w:t>
            </w:r>
          </w:p>
        </w:tc>
      </w:tr>
      <w:tr w:rsidR="00DC0CBC" w:rsidRPr="00725E27" w14:paraId="668F2D6D" w14:textId="77777777" w:rsidTr="00CB509B">
        <w:tc>
          <w:tcPr>
            <w:tcW w:w="3602" w:type="dxa"/>
          </w:tcPr>
          <w:p w14:paraId="6FFBCF39" w14:textId="77777777" w:rsidR="00FD6FC9" w:rsidRPr="00725E27" w:rsidRDefault="00FD6FC9" w:rsidP="004470E5">
            <w:pPr>
              <w:pStyle w:val="ListParagraph"/>
              <w:numPr>
                <w:ilvl w:val="0"/>
                <w:numId w:val="589"/>
              </w:numPr>
              <w:spacing w:line="360" w:lineRule="auto"/>
              <w:rPr>
                <w:szCs w:val="24"/>
              </w:rPr>
            </w:pPr>
            <w:r w:rsidRPr="00725E27">
              <w:rPr>
                <w:szCs w:val="24"/>
              </w:rPr>
              <w:t xml:space="preserve">Apply Coordinate Geometry Principles </w:t>
            </w:r>
          </w:p>
        </w:tc>
        <w:tc>
          <w:tcPr>
            <w:tcW w:w="3628" w:type="dxa"/>
          </w:tcPr>
          <w:p w14:paraId="2A49A6C2" w14:textId="77777777" w:rsidR="00FD6FC9" w:rsidRPr="00725E27" w:rsidRDefault="00FD6FC9" w:rsidP="00FD6FC9">
            <w:pPr>
              <w:pStyle w:val="ListParagraph"/>
              <w:spacing w:line="360" w:lineRule="auto"/>
              <w:ind w:left="0"/>
              <w:rPr>
                <w:szCs w:val="24"/>
              </w:rPr>
            </w:pPr>
            <w:r w:rsidRPr="00725E27">
              <w:rPr>
                <w:szCs w:val="24"/>
              </w:rPr>
              <w:t>20</w:t>
            </w:r>
          </w:p>
        </w:tc>
      </w:tr>
      <w:tr w:rsidR="00DC0CBC" w:rsidRPr="00725E27" w14:paraId="6205C44E" w14:textId="77777777" w:rsidTr="00CB509B">
        <w:tc>
          <w:tcPr>
            <w:tcW w:w="3602" w:type="dxa"/>
          </w:tcPr>
          <w:p w14:paraId="1DCE9D58" w14:textId="77777777" w:rsidR="00FD6FC9" w:rsidRPr="00725E27" w:rsidRDefault="00FD6FC9" w:rsidP="004470E5">
            <w:pPr>
              <w:pStyle w:val="ListParagraph"/>
              <w:numPr>
                <w:ilvl w:val="0"/>
                <w:numId w:val="589"/>
              </w:numPr>
              <w:spacing w:line="360" w:lineRule="auto"/>
              <w:rPr>
                <w:szCs w:val="24"/>
              </w:rPr>
            </w:pPr>
            <w:r w:rsidRPr="00725E27">
              <w:rPr>
                <w:szCs w:val="24"/>
              </w:rPr>
              <w:t>Carry out Binomial Expansion</w:t>
            </w:r>
          </w:p>
        </w:tc>
        <w:tc>
          <w:tcPr>
            <w:tcW w:w="3628" w:type="dxa"/>
          </w:tcPr>
          <w:p w14:paraId="1A76FE48" w14:textId="77777777" w:rsidR="00FD6FC9" w:rsidRPr="00725E27" w:rsidRDefault="00FD6FC9" w:rsidP="00FD6FC9">
            <w:pPr>
              <w:pStyle w:val="ListParagraph"/>
              <w:spacing w:line="360" w:lineRule="auto"/>
              <w:ind w:left="0"/>
              <w:rPr>
                <w:szCs w:val="24"/>
              </w:rPr>
            </w:pPr>
            <w:r w:rsidRPr="00725E27">
              <w:rPr>
                <w:szCs w:val="24"/>
              </w:rPr>
              <w:t>10</w:t>
            </w:r>
          </w:p>
        </w:tc>
      </w:tr>
      <w:tr w:rsidR="00DC0CBC" w:rsidRPr="00725E27" w14:paraId="35556F97" w14:textId="77777777" w:rsidTr="00CB509B">
        <w:tc>
          <w:tcPr>
            <w:tcW w:w="3602" w:type="dxa"/>
          </w:tcPr>
          <w:p w14:paraId="1248CE5D" w14:textId="77777777" w:rsidR="00FD6FC9" w:rsidRPr="00725E27" w:rsidRDefault="00FD6FC9" w:rsidP="00FD6FC9">
            <w:pPr>
              <w:spacing w:line="360" w:lineRule="auto"/>
              <w:rPr>
                <w:rFonts w:cs="Times New Roman"/>
                <w:b/>
                <w:szCs w:val="24"/>
              </w:rPr>
            </w:pPr>
            <w:r w:rsidRPr="00725E27">
              <w:rPr>
                <w:rFonts w:cs="Times New Roman"/>
                <w:b/>
                <w:szCs w:val="24"/>
              </w:rPr>
              <w:t>TOTAL</w:t>
            </w:r>
          </w:p>
        </w:tc>
        <w:tc>
          <w:tcPr>
            <w:tcW w:w="3628" w:type="dxa"/>
          </w:tcPr>
          <w:p w14:paraId="0E217A17" w14:textId="77777777" w:rsidR="00FD6FC9" w:rsidRPr="00725E27" w:rsidRDefault="00FD6FC9" w:rsidP="00FD6FC9">
            <w:pPr>
              <w:pStyle w:val="ListParagraph"/>
              <w:spacing w:line="360" w:lineRule="auto"/>
              <w:ind w:left="0"/>
              <w:rPr>
                <w:b/>
                <w:szCs w:val="24"/>
              </w:rPr>
            </w:pPr>
            <w:r w:rsidRPr="00725E27">
              <w:rPr>
                <w:b/>
                <w:szCs w:val="24"/>
              </w:rPr>
              <w:t>50HOURS</w:t>
            </w:r>
          </w:p>
        </w:tc>
      </w:tr>
    </w:tbl>
    <w:p w14:paraId="29A6C647" w14:textId="77777777" w:rsidR="00FD6FC9" w:rsidRPr="00725E27" w:rsidRDefault="00FD6FC9" w:rsidP="00FD6FC9">
      <w:pPr>
        <w:pStyle w:val="ListParagraph"/>
        <w:spacing w:after="0" w:line="360" w:lineRule="auto"/>
        <w:rPr>
          <w:szCs w:val="24"/>
        </w:rPr>
      </w:pPr>
    </w:p>
    <w:tbl>
      <w:tblPr>
        <w:tblpPr w:leftFromText="180" w:rightFromText="180" w:horzAnchor="margin" w:tblpY="930"/>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947"/>
        <w:gridCol w:w="2612"/>
      </w:tblGrid>
      <w:tr w:rsidR="00725E27" w:rsidRPr="00725E27" w14:paraId="572FE1E3" w14:textId="77777777" w:rsidTr="00205656">
        <w:trPr>
          <w:trHeight w:val="620"/>
          <w:tblHeader/>
        </w:trPr>
        <w:tc>
          <w:tcPr>
            <w:tcW w:w="1249" w:type="pct"/>
            <w:tcBorders>
              <w:top w:val="single" w:sz="4" w:space="0" w:color="auto"/>
              <w:left w:val="single" w:sz="4" w:space="0" w:color="auto"/>
              <w:bottom w:val="single" w:sz="4" w:space="0" w:color="auto"/>
              <w:right w:val="single" w:sz="4" w:space="0" w:color="auto"/>
            </w:tcBorders>
          </w:tcPr>
          <w:p w14:paraId="3F38408D" w14:textId="77777777" w:rsidR="00F17375" w:rsidRPr="00725E27" w:rsidRDefault="00F17375" w:rsidP="00E10783">
            <w:pPr>
              <w:pStyle w:val="ListParagraph"/>
              <w:spacing w:after="0" w:line="360" w:lineRule="auto"/>
              <w:rPr>
                <w:kern w:val="2"/>
                <w:szCs w:val="24"/>
                <w14:ligatures w14:val="standardContextual"/>
              </w:rPr>
            </w:pPr>
            <w:r w:rsidRPr="00725E27">
              <w:rPr>
                <w:b/>
                <w:kern w:val="2"/>
                <w:szCs w:val="24"/>
                <w:lang w:val="en-ZA"/>
                <w14:ligatures w14:val="standardContextual"/>
              </w:rPr>
              <w:lastRenderedPageBreak/>
              <w:t>Learning Outcome</w:t>
            </w:r>
          </w:p>
        </w:tc>
        <w:tc>
          <w:tcPr>
            <w:tcW w:w="2455" w:type="pct"/>
            <w:tcBorders>
              <w:top w:val="single" w:sz="4" w:space="0" w:color="auto"/>
              <w:left w:val="single" w:sz="4" w:space="0" w:color="auto"/>
              <w:bottom w:val="single" w:sz="4" w:space="0" w:color="auto"/>
              <w:right w:val="single" w:sz="4" w:space="0" w:color="auto"/>
            </w:tcBorders>
          </w:tcPr>
          <w:p w14:paraId="6C1126FB" w14:textId="77777777" w:rsidR="00F17375" w:rsidRPr="00725E27" w:rsidRDefault="00F17375" w:rsidP="00F17375">
            <w:pPr>
              <w:spacing w:after="0" w:line="360" w:lineRule="auto"/>
              <w:rPr>
                <w:rFonts w:eastAsia="Calibri" w:cs="Times New Roman"/>
                <w:kern w:val="2"/>
                <w:szCs w:val="24"/>
                <w:lang w:val="en-ZA"/>
                <w14:ligatures w14:val="standardContextual"/>
              </w:rPr>
            </w:pPr>
            <w:r w:rsidRPr="00725E27">
              <w:rPr>
                <w:rFonts w:eastAsia="Calibri" w:cs="Times New Roman"/>
                <w:b/>
                <w:kern w:val="2"/>
                <w:szCs w:val="24"/>
                <w:lang w:val="en-ZA"/>
                <w14:ligatures w14:val="standardContextual"/>
              </w:rPr>
              <w:t>Content</w:t>
            </w:r>
          </w:p>
        </w:tc>
        <w:tc>
          <w:tcPr>
            <w:tcW w:w="1296" w:type="pct"/>
            <w:tcBorders>
              <w:top w:val="single" w:sz="4" w:space="0" w:color="auto"/>
              <w:left w:val="single" w:sz="4" w:space="0" w:color="auto"/>
              <w:bottom w:val="single" w:sz="4" w:space="0" w:color="auto"/>
              <w:right w:val="single" w:sz="4" w:space="0" w:color="auto"/>
            </w:tcBorders>
          </w:tcPr>
          <w:p w14:paraId="69114924" w14:textId="77777777" w:rsidR="00F17375" w:rsidRPr="00725E27" w:rsidRDefault="00F17375" w:rsidP="00F17375">
            <w:pPr>
              <w:spacing w:after="0" w:line="360" w:lineRule="auto"/>
              <w:rPr>
                <w:rFonts w:eastAsia="Calibri" w:cs="Times New Roman"/>
                <w:kern w:val="2"/>
                <w:szCs w:val="24"/>
                <w:lang w:val="en-ZA"/>
                <w14:ligatures w14:val="standardContextual"/>
              </w:rPr>
            </w:pPr>
            <w:r w:rsidRPr="00725E27">
              <w:rPr>
                <w:rFonts w:eastAsia="Calibri" w:cs="Times New Roman"/>
                <w:b/>
                <w:kern w:val="2"/>
                <w:szCs w:val="24"/>
                <w:lang w:val="en-ZA"/>
                <w14:ligatures w14:val="standardContextual"/>
              </w:rPr>
              <w:t>Suggested Assessment Methods</w:t>
            </w:r>
          </w:p>
        </w:tc>
      </w:tr>
      <w:tr w:rsidR="00725E27" w:rsidRPr="00725E27" w14:paraId="6C7CE1BB" w14:textId="77777777" w:rsidTr="00205656">
        <w:trPr>
          <w:trHeight w:val="1259"/>
        </w:trPr>
        <w:tc>
          <w:tcPr>
            <w:tcW w:w="1249" w:type="pct"/>
            <w:tcBorders>
              <w:top w:val="single" w:sz="4" w:space="0" w:color="auto"/>
              <w:left w:val="single" w:sz="4" w:space="0" w:color="auto"/>
              <w:bottom w:val="single" w:sz="4" w:space="0" w:color="auto"/>
              <w:right w:val="single" w:sz="4" w:space="0" w:color="auto"/>
            </w:tcBorders>
          </w:tcPr>
          <w:p w14:paraId="62F9AC50" w14:textId="77777777" w:rsidR="00F17375" w:rsidRPr="00725E27" w:rsidRDefault="00F17375" w:rsidP="004470E5">
            <w:pPr>
              <w:keepNext/>
              <w:numPr>
                <w:ilvl w:val="0"/>
                <w:numId w:val="734"/>
              </w:numPr>
              <w:spacing w:before="100" w:beforeAutospacing="1" w:after="120" w:line="240" w:lineRule="atLeast"/>
              <w:jc w:val="left"/>
              <w:rPr>
                <w:rFonts w:eastAsia="Times New Roman" w:cs="Times New Roman"/>
                <w:szCs w:val="24"/>
              </w:rPr>
            </w:pPr>
            <w:r w:rsidRPr="00725E27">
              <w:rPr>
                <w:rFonts w:eastAsia="Times New Roman" w:cs="Times New Roman"/>
                <w:szCs w:val="24"/>
              </w:rPr>
              <w:t>Apply algebra operations</w:t>
            </w:r>
          </w:p>
          <w:p w14:paraId="1F5453A7" w14:textId="77777777" w:rsidR="00F17375" w:rsidRPr="00725E27" w:rsidRDefault="00F17375" w:rsidP="00F17375">
            <w:pPr>
              <w:shd w:val="clear" w:color="auto" w:fill="FFFFFF"/>
              <w:spacing w:after="0" w:line="360" w:lineRule="auto"/>
              <w:ind w:left="360"/>
              <w:contextualSpacing/>
              <w:rPr>
                <w:rFonts w:eastAsia="Calibri" w:cs="Times New Roman"/>
                <w:kern w:val="2"/>
                <w:szCs w:val="24"/>
                <w14:ligatures w14:val="standardContextual"/>
              </w:rPr>
            </w:pPr>
          </w:p>
        </w:tc>
        <w:tc>
          <w:tcPr>
            <w:tcW w:w="2455" w:type="pct"/>
            <w:tcBorders>
              <w:top w:val="single" w:sz="4" w:space="0" w:color="auto"/>
              <w:left w:val="single" w:sz="4" w:space="0" w:color="auto"/>
              <w:bottom w:val="single" w:sz="4" w:space="0" w:color="auto"/>
              <w:right w:val="single" w:sz="4" w:space="0" w:color="auto"/>
            </w:tcBorders>
          </w:tcPr>
          <w:p w14:paraId="0119F84D"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Indices Calculations</w:t>
            </w:r>
          </w:p>
          <w:p w14:paraId="5C575226" w14:textId="77777777" w:rsidR="00F17375" w:rsidRPr="00725E27" w:rsidRDefault="00F17375" w:rsidP="004470E5">
            <w:pPr>
              <w:numPr>
                <w:ilvl w:val="2"/>
                <w:numId w:val="726"/>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Laws of indices</w:t>
            </w:r>
          </w:p>
          <w:p w14:paraId="1CF77425" w14:textId="77777777" w:rsidR="00F17375" w:rsidRPr="00725E27" w:rsidRDefault="00F17375" w:rsidP="004470E5">
            <w:pPr>
              <w:numPr>
                <w:ilvl w:val="2"/>
                <w:numId w:val="726"/>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Application of indices in expressions</w:t>
            </w:r>
          </w:p>
          <w:p w14:paraId="5C2F6371" w14:textId="77777777" w:rsidR="00F17375" w:rsidRPr="00725E27" w:rsidRDefault="00F17375" w:rsidP="004470E5">
            <w:pPr>
              <w:numPr>
                <w:ilvl w:val="2"/>
                <w:numId w:val="726"/>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Indicial Equations.</w:t>
            </w:r>
          </w:p>
          <w:p w14:paraId="2106C224"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 xml:space="preserve">logarithmic calculations </w:t>
            </w:r>
          </w:p>
          <w:p w14:paraId="1B529B9F"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Laws of Logarithms</w:t>
            </w:r>
          </w:p>
          <w:p w14:paraId="4B28F39C"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Properties of logarithms (product, quotient, power rules)</w:t>
            </w:r>
          </w:p>
          <w:p w14:paraId="7D168122"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Applications in solving logarithmic equations</w:t>
            </w:r>
          </w:p>
          <w:p w14:paraId="6364F0E8"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Logarithmic Equations</w:t>
            </w:r>
          </w:p>
          <w:p w14:paraId="327AE25A"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Converting between logarithmic and exponential forms</w:t>
            </w:r>
          </w:p>
          <w:p w14:paraId="2F4A6A04"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Solving single and multiple logarithmic equations</w:t>
            </w:r>
          </w:p>
          <w:p w14:paraId="54D1F4B1"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Conversion of Bases</w:t>
            </w:r>
          </w:p>
          <w:p w14:paraId="15A510F5"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Converting logarithmic bases</w:t>
            </w:r>
          </w:p>
          <w:p w14:paraId="788834A2" w14:textId="77777777" w:rsidR="00F17375" w:rsidRPr="00725E27" w:rsidRDefault="00F17375" w:rsidP="004470E5">
            <w:pPr>
              <w:numPr>
                <w:ilvl w:val="2"/>
                <w:numId w:val="727"/>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Use of change of base formula</w:t>
            </w:r>
          </w:p>
          <w:p w14:paraId="1C581C72"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Use of Calculator</w:t>
            </w:r>
          </w:p>
          <w:p w14:paraId="7B4802F9" w14:textId="77777777" w:rsidR="00F17375" w:rsidRPr="00725E27" w:rsidRDefault="00F17375" w:rsidP="004470E5">
            <w:pPr>
              <w:numPr>
                <w:ilvl w:val="2"/>
                <w:numId w:val="72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Solving algebraic problems using scientific calculators</w:t>
            </w:r>
          </w:p>
          <w:p w14:paraId="14A70831" w14:textId="77777777" w:rsidR="00F17375" w:rsidRPr="00725E27" w:rsidRDefault="00F17375" w:rsidP="004470E5">
            <w:pPr>
              <w:numPr>
                <w:ilvl w:val="2"/>
                <w:numId w:val="728"/>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Calculation of logarithmic and exponential expressions</w:t>
            </w:r>
          </w:p>
          <w:p w14:paraId="66F1EB7B"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Reduction of Equations</w:t>
            </w:r>
          </w:p>
          <w:p w14:paraId="69E3C9EA" w14:textId="77777777" w:rsidR="00F17375" w:rsidRPr="00725E27" w:rsidRDefault="00F17375" w:rsidP="004470E5">
            <w:pPr>
              <w:numPr>
                <w:ilvl w:val="2"/>
                <w:numId w:val="729"/>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lastRenderedPageBreak/>
              <w:t>Simplifying algebraic expressions</w:t>
            </w:r>
          </w:p>
          <w:p w14:paraId="62C5F5FD" w14:textId="77777777" w:rsidR="00F17375" w:rsidRPr="00725E27" w:rsidRDefault="00F17375" w:rsidP="004470E5">
            <w:pPr>
              <w:numPr>
                <w:ilvl w:val="2"/>
                <w:numId w:val="729"/>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Transformation into quadratic forms</w:t>
            </w:r>
          </w:p>
          <w:p w14:paraId="5F7ADEE6"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Quadratic Equations</w:t>
            </w:r>
          </w:p>
          <w:p w14:paraId="07C5FE4A" w14:textId="77777777" w:rsidR="00F17375" w:rsidRPr="00725E27" w:rsidRDefault="00F17375" w:rsidP="004470E5">
            <w:pPr>
              <w:numPr>
                <w:ilvl w:val="2"/>
                <w:numId w:val="730"/>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Factorization method</w:t>
            </w:r>
          </w:p>
          <w:p w14:paraId="51B92377" w14:textId="77777777" w:rsidR="00F17375" w:rsidRPr="00725E27" w:rsidRDefault="00F17375" w:rsidP="004470E5">
            <w:pPr>
              <w:numPr>
                <w:ilvl w:val="2"/>
                <w:numId w:val="730"/>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Quadratic formula</w:t>
            </w:r>
          </w:p>
          <w:p w14:paraId="46926A1E" w14:textId="77777777" w:rsidR="00F17375" w:rsidRPr="00725E27" w:rsidRDefault="00F17375" w:rsidP="004470E5">
            <w:pPr>
              <w:numPr>
                <w:ilvl w:val="2"/>
                <w:numId w:val="730"/>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Completing the square</w:t>
            </w:r>
          </w:p>
          <w:p w14:paraId="79FDCB39"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Simultaneous Linear Equations</w:t>
            </w:r>
          </w:p>
          <w:p w14:paraId="186A511B" w14:textId="77777777" w:rsidR="00F17375" w:rsidRPr="00725E27" w:rsidRDefault="00F17375" w:rsidP="004470E5">
            <w:pPr>
              <w:numPr>
                <w:ilvl w:val="2"/>
                <w:numId w:val="731"/>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Solving simultaneous equations in two and three unknowns</w:t>
            </w:r>
          </w:p>
          <w:p w14:paraId="41B634FA" w14:textId="77777777" w:rsidR="00F17375" w:rsidRPr="00725E27" w:rsidRDefault="00F17375" w:rsidP="004470E5">
            <w:pPr>
              <w:numPr>
                <w:ilvl w:val="2"/>
                <w:numId w:val="731"/>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Graphical and algebraic methods (substitution, elimination)</w:t>
            </w:r>
          </w:p>
          <w:p w14:paraId="061B2F32" w14:textId="77777777" w:rsidR="00F17375" w:rsidRPr="00725E27" w:rsidRDefault="00F17375" w:rsidP="004470E5">
            <w:pPr>
              <w:numPr>
                <w:ilvl w:val="0"/>
                <w:numId w:val="725"/>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Arithmetic Progression (AP) and Geometric Progression (GP)</w:t>
            </w:r>
          </w:p>
          <w:p w14:paraId="5BEE3281" w14:textId="77777777" w:rsidR="00F17375" w:rsidRPr="00725E27" w:rsidRDefault="00F17375" w:rsidP="004470E5">
            <w:pPr>
              <w:numPr>
                <w:ilvl w:val="2"/>
                <w:numId w:val="73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Formula for nth term and sum of terms</w:t>
            </w:r>
          </w:p>
          <w:p w14:paraId="5C14788C" w14:textId="77777777" w:rsidR="00F17375" w:rsidRPr="00725E27" w:rsidRDefault="00F17375" w:rsidP="004470E5">
            <w:pPr>
              <w:numPr>
                <w:ilvl w:val="2"/>
                <w:numId w:val="732"/>
              </w:numPr>
              <w:spacing w:after="0" w:line="360" w:lineRule="auto"/>
              <w:contextualSpacing/>
              <w:rPr>
                <w:rFonts w:eastAsia="Calibri" w:cs="Times New Roman"/>
                <w:kern w:val="2"/>
                <w:szCs w:val="24"/>
                <w:lang w:val="en-ZW"/>
                <w14:ligatures w14:val="standardContextual"/>
              </w:rPr>
            </w:pPr>
            <w:r w:rsidRPr="00725E27">
              <w:rPr>
                <w:rFonts w:eastAsia="Calibri" w:cs="Times New Roman"/>
                <w:kern w:val="2"/>
                <w:szCs w:val="24"/>
                <w:lang w:val="en-ZW"/>
                <w14:ligatures w14:val="standardContextual"/>
              </w:rPr>
              <w:t>Applications in real-life problem</w:t>
            </w:r>
          </w:p>
        </w:tc>
        <w:tc>
          <w:tcPr>
            <w:tcW w:w="1296" w:type="pct"/>
            <w:tcBorders>
              <w:top w:val="single" w:sz="4" w:space="0" w:color="auto"/>
              <w:left w:val="single" w:sz="4" w:space="0" w:color="auto"/>
              <w:bottom w:val="single" w:sz="4" w:space="0" w:color="auto"/>
              <w:right w:val="single" w:sz="4" w:space="0" w:color="auto"/>
            </w:tcBorders>
          </w:tcPr>
          <w:p w14:paraId="18616C1A" w14:textId="77777777" w:rsidR="00F17375" w:rsidRPr="00725E27" w:rsidRDefault="00F17375" w:rsidP="004470E5">
            <w:pPr>
              <w:numPr>
                <w:ilvl w:val="0"/>
                <w:numId w:val="609"/>
              </w:numPr>
              <w:contextualSpacing/>
              <w:jc w:val="left"/>
              <w:rPr>
                <w:rFonts w:eastAsia="Calibri" w:cs="Times New Roman"/>
                <w:szCs w:val="24"/>
                <w:lang w:val="en-ZA"/>
              </w:rPr>
            </w:pPr>
          </w:p>
        </w:tc>
      </w:tr>
      <w:tr w:rsidR="00725E27" w:rsidRPr="00725E27" w14:paraId="17577DB4" w14:textId="77777777" w:rsidTr="00205656">
        <w:trPr>
          <w:trHeight w:val="1178"/>
        </w:trPr>
        <w:tc>
          <w:tcPr>
            <w:tcW w:w="1249" w:type="pct"/>
            <w:tcBorders>
              <w:top w:val="single" w:sz="4" w:space="0" w:color="auto"/>
              <w:left w:val="single" w:sz="4" w:space="0" w:color="auto"/>
              <w:bottom w:val="single" w:sz="4" w:space="0" w:color="auto"/>
              <w:right w:val="single" w:sz="4" w:space="0" w:color="auto"/>
            </w:tcBorders>
          </w:tcPr>
          <w:p w14:paraId="0DECBD4B" w14:textId="77777777" w:rsidR="00F17375" w:rsidRPr="00725E27" w:rsidRDefault="00F17375" w:rsidP="004470E5">
            <w:pPr>
              <w:numPr>
                <w:ilvl w:val="0"/>
                <w:numId w:val="734"/>
              </w:numPr>
              <w:shd w:val="clear" w:color="auto" w:fill="FFFFFF"/>
              <w:spacing w:after="0" w:line="360" w:lineRule="auto"/>
              <w:contextualSpacing/>
              <w:rPr>
                <w:rFonts w:eastAsia="Calibri" w:cs="Times New Roman"/>
                <w:kern w:val="2"/>
                <w:szCs w:val="24"/>
                <w14:ligatures w14:val="standardContextual"/>
              </w:rPr>
            </w:pPr>
            <w:r w:rsidRPr="00725E27">
              <w:rPr>
                <w:rFonts w:eastAsia="Times New Roman" w:cs="Times New Roman"/>
                <w:szCs w:val="24"/>
              </w:rPr>
              <w:t>Apply Coordinate Geometry Principles</w:t>
            </w:r>
          </w:p>
        </w:tc>
        <w:tc>
          <w:tcPr>
            <w:tcW w:w="2455" w:type="pct"/>
            <w:tcBorders>
              <w:top w:val="single" w:sz="4" w:space="0" w:color="auto"/>
              <w:left w:val="single" w:sz="4" w:space="0" w:color="auto"/>
              <w:bottom w:val="single" w:sz="4" w:space="0" w:color="auto"/>
              <w:right w:val="single" w:sz="4" w:space="0" w:color="auto"/>
            </w:tcBorders>
          </w:tcPr>
          <w:p w14:paraId="4E26B18C" w14:textId="77777777" w:rsidR="00F17375" w:rsidRPr="00725E27" w:rsidRDefault="00F17375" w:rsidP="004470E5">
            <w:pPr>
              <w:numPr>
                <w:ilvl w:val="1"/>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Cartesian Coordinates</w:t>
            </w:r>
          </w:p>
          <w:p w14:paraId="3D7636C1" w14:textId="77777777" w:rsidR="00F17375" w:rsidRPr="00725E27" w:rsidRDefault="00F17375" w:rsidP="004470E5">
            <w:pPr>
              <w:numPr>
                <w:ilvl w:val="2"/>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Plotting points in the Cartesian plane</w:t>
            </w:r>
          </w:p>
          <w:p w14:paraId="7B1F5D5B" w14:textId="77777777" w:rsidR="00F17375" w:rsidRPr="00725E27" w:rsidRDefault="00F17375" w:rsidP="004470E5">
            <w:pPr>
              <w:numPr>
                <w:ilvl w:val="2"/>
                <w:numId w:val="598"/>
              </w:numPr>
              <w:spacing w:before="100" w:beforeAutospacing="1" w:after="120" w:line="240" w:lineRule="atLeast"/>
              <w:contextualSpacing/>
              <w:jc w:val="left"/>
              <w:rPr>
                <w:rFonts w:cs="Times New Roman"/>
                <w:szCs w:val="24"/>
              </w:rPr>
            </w:pPr>
            <w:r w:rsidRPr="00725E27">
              <w:rPr>
                <w:rFonts w:cs="Times New Roman"/>
                <w:szCs w:val="24"/>
              </w:rPr>
              <w:t>Distance between two points, midpoint formula</w:t>
            </w:r>
          </w:p>
          <w:p w14:paraId="7D4D64B1" w14:textId="77777777" w:rsidR="00F17375" w:rsidRPr="00725E27" w:rsidRDefault="00F17375" w:rsidP="004470E5">
            <w:pPr>
              <w:numPr>
                <w:ilvl w:val="1"/>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Polar Equations</w:t>
            </w:r>
          </w:p>
          <w:p w14:paraId="1D1CC53A" w14:textId="77777777" w:rsidR="00F17375" w:rsidRPr="00725E27" w:rsidRDefault="00F17375" w:rsidP="004470E5">
            <w:pPr>
              <w:numPr>
                <w:ilvl w:val="2"/>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Conversion between Cartesian and polar forms</w:t>
            </w:r>
          </w:p>
          <w:p w14:paraId="73C6FD56" w14:textId="77777777" w:rsidR="00F17375" w:rsidRPr="00725E27" w:rsidRDefault="00F17375" w:rsidP="004470E5">
            <w:pPr>
              <w:numPr>
                <w:ilvl w:val="2"/>
                <w:numId w:val="598"/>
              </w:numPr>
              <w:spacing w:before="100" w:beforeAutospacing="1" w:after="120" w:line="240" w:lineRule="atLeast"/>
              <w:contextualSpacing/>
              <w:jc w:val="left"/>
              <w:rPr>
                <w:rFonts w:cs="Times New Roman"/>
                <w:szCs w:val="24"/>
              </w:rPr>
            </w:pPr>
            <w:r w:rsidRPr="00725E27">
              <w:rPr>
                <w:rFonts w:cs="Times New Roman"/>
                <w:szCs w:val="24"/>
              </w:rPr>
              <w:t>Applications in analyzing circular motion</w:t>
            </w:r>
          </w:p>
          <w:p w14:paraId="33F1C015" w14:textId="77777777" w:rsidR="00F17375" w:rsidRPr="00725E27" w:rsidRDefault="00F17375" w:rsidP="004470E5">
            <w:pPr>
              <w:numPr>
                <w:ilvl w:val="1"/>
                <w:numId w:val="598"/>
              </w:numPr>
              <w:spacing w:before="100" w:beforeAutospacing="1" w:after="120" w:line="240" w:lineRule="atLeast"/>
              <w:contextualSpacing/>
              <w:jc w:val="left"/>
              <w:rPr>
                <w:rFonts w:cs="Times New Roman"/>
                <w:szCs w:val="24"/>
              </w:rPr>
            </w:pPr>
            <w:r w:rsidRPr="00725E27">
              <w:rPr>
                <w:rFonts w:cs="Times New Roman"/>
                <w:szCs w:val="24"/>
              </w:rPr>
              <w:t>Equations of Tangent and Normal</w:t>
            </w:r>
          </w:p>
          <w:p w14:paraId="5C62B893" w14:textId="77777777" w:rsidR="00F17375" w:rsidRPr="00725E27" w:rsidRDefault="00F17375" w:rsidP="004470E5">
            <w:pPr>
              <w:numPr>
                <w:ilvl w:val="2"/>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Determining the equation of a tangent line at a point</w:t>
            </w:r>
          </w:p>
          <w:p w14:paraId="524FBC2A" w14:textId="77777777" w:rsidR="00F17375" w:rsidRPr="00725E27" w:rsidRDefault="00F17375" w:rsidP="004470E5">
            <w:pPr>
              <w:numPr>
                <w:ilvl w:val="2"/>
                <w:numId w:val="598"/>
              </w:numPr>
              <w:spacing w:before="100" w:beforeAutospacing="1" w:after="120" w:line="240" w:lineRule="atLeast"/>
              <w:contextualSpacing/>
              <w:jc w:val="left"/>
              <w:rPr>
                <w:rFonts w:cs="Times New Roman"/>
                <w:szCs w:val="24"/>
              </w:rPr>
            </w:pPr>
            <w:r w:rsidRPr="00725E27">
              <w:rPr>
                <w:rFonts w:cs="Times New Roman"/>
                <w:szCs w:val="24"/>
              </w:rPr>
              <w:t>Finding normal lines to curves</w:t>
            </w:r>
          </w:p>
          <w:p w14:paraId="57F26C27" w14:textId="77777777" w:rsidR="00F17375" w:rsidRPr="00725E27" w:rsidRDefault="00F17375" w:rsidP="004470E5">
            <w:pPr>
              <w:numPr>
                <w:ilvl w:val="1"/>
                <w:numId w:val="598"/>
              </w:numPr>
              <w:spacing w:before="100" w:beforeAutospacing="1" w:after="120" w:line="240" w:lineRule="atLeast"/>
              <w:contextualSpacing/>
              <w:jc w:val="left"/>
              <w:rPr>
                <w:rFonts w:cs="Times New Roman"/>
                <w:szCs w:val="24"/>
              </w:rPr>
            </w:pPr>
            <w:r w:rsidRPr="00725E27">
              <w:rPr>
                <w:rFonts w:cs="Times New Roman"/>
                <w:szCs w:val="24"/>
              </w:rPr>
              <w:t>Slopes of Lines</w:t>
            </w:r>
          </w:p>
          <w:p w14:paraId="0A2BE64B" w14:textId="77777777" w:rsidR="00F17375" w:rsidRPr="00725E27" w:rsidRDefault="00F17375" w:rsidP="004470E5">
            <w:pPr>
              <w:numPr>
                <w:ilvl w:val="2"/>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Calculation of slopes using coordinates</w:t>
            </w:r>
          </w:p>
          <w:p w14:paraId="512E81B8" w14:textId="77777777" w:rsidR="00F17375" w:rsidRPr="00725E27" w:rsidRDefault="00F17375" w:rsidP="004470E5">
            <w:pPr>
              <w:numPr>
                <w:ilvl w:val="2"/>
                <w:numId w:val="598"/>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Parallel and perpendicular lines</w:t>
            </w:r>
          </w:p>
          <w:p w14:paraId="00334BB6" w14:textId="77777777" w:rsidR="00F17375" w:rsidRPr="00725E27" w:rsidRDefault="00F17375" w:rsidP="004470E5">
            <w:pPr>
              <w:numPr>
                <w:ilvl w:val="1"/>
                <w:numId w:val="598"/>
              </w:numPr>
              <w:spacing w:before="100" w:beforeAutospacing="1" w:after="120" w:line="240" w:lineRule="atLeast"/>
              <w:contextualSpacing/>
              <w:jc w:val="left"/>
              <w:rPr>
                <w:rFonts w:cs="Times New Roman"/>
                <w:szCs w:val="24"/>
              </w:rPr>
            </w:pPr>
            <w:r w:rsidRPr="00725E27">
              <w:rPr>
                <w:rFonts w:cs="Times New Roman"/>
                <w:szCs w:val="24"/>
              </w:rPr>
              <w:lastRenderedPageBreak/>
              <w:t>Graphs of Polar Equations</w:t>
            </w:r>
          </w:p>
          <w:p w14:paraId="4AEC2CC1" w14:textId="77777777" w:rsidR="00F17375" w:rsidRPr="00725E27" w:rsidRDefault="00F17375" w:rsidP="004470E5">
            <w:pPr>
              <w:numPr>
                <w:ilvl w:val="2"/>
                <w:numId w:val="733"/>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Plotting polar curves using polar coordinate</w:t>
            </w:r>
          </w:p>
          <w:p w14:paraId="617DC553" w14:textId="77777777" w:rsidR="00F17375" w:rsidRPr="00725E27" w:rsidRDefault="00F17375" w:rsidP="004470E5">
            <w:pPr>
              <w:numPr>
                <w:ilvl w:val="2"/>
                <w:numId w:val="733"/>
              </w:numPr>
              <w:spacing w:before="100" w:beforeAutospacing="1" w:after="120" w:line="240" w:lineRule="atLeast"/>
              <w:contextualSpacing/>
              <w:jc w:val="left"/>
              <w:rPr>
                <w:rFonts w:eastAsia="Calibri" w:cs="Times New Roman"/>
                <w:szCs w:val="24"/>
                <w:lang w:val="en-ZW"/>
              </w:rPr>
            </w:pPr>
            <w:r w:rsidRPr="00725E27">
              <w:rPr>
                <w:rFonts w:eastAsia="Calibri" w:cs="Times New Roman"/>
                <w:szCs w:val="24"/>
                <w:lang w:val="en-ZW"/>
              </w:rPr>
              <w:t>Identifying symmetry in polar graphs</w:t>
            </w:r>
          </w:p>
        </w:tc>
        <w:tc>
          <w:tcPr>
            <w:tcW w:w="1296" w:type="pct"/>
            <w:tcBorders>
              <w:top w:val="single" w:sz="4" w:space="0" w:color="auto"/>
              <w:left w:val="single" w:sz="4" w:space="0" w:color="auto"/>
              <w:bottom w:val="single" w:sz="4" w:space="0" w:color="auto"/>
              <w:right w:val="single" w:sz="4" w:space="0" w:color="auto"/>
            </w:tcBorders>
          </w:tcPr>
          <w:p w14:paraId="3107E7E1" w14:textId="77777777" w:rsidR="00F17375" w:rsidRPr="00725E27" w:rsidRDefault="00F17375" w:rsidP="004470E5">
            <w:pPr>
              <w:numPr>
                <w:ilvl w:val="0"/>
                <w:numId w:val="617"/>
              </w:numPr>
              <w:contextualSpacing/>
              <w:jc w:val="left"/>
              <w:rPr>
                <w:rFonts w:eastAsia="Calibri" w:cs="Times New Roman"/>
                <w:szCs w:val="24"/>
                <w:lang w:val="en-ZA"/>
              </w:rPr>
            </w:pPr>
          </w:p>
        </w:tc>
      </w:tr>
      <w:tr w:rsidR="00725E27" w:rsidRPr="00725E27" w14:paraId="3A53282E" w14:textId="77777777" w:rsidTr="00205656">
        <w:trPr>
          <w:trHeight w:val="755"/>
        </w:trPr>
        <w:tc>
          <w:tcPr>
            <w:tcW w:w="1249" w:type="pct"/>
            <w:tcBorders>
              <w:top w:val="single" w:sz="4" w:space="0" w:color="auto"/>
              <w:left w:val="single" w:sz="4" w:space="0" w:color="auto"/>
              <w:bottom w:val="single" w:sz="4" w:space="0" w:color="auto"/>
              <w:right w:val="single" w:sz="4" w:space="0" w:color="auto"/>
            </w:tcBorders>
          </w:tcPr>
          <w:p w14:paraId="127E2980" w14:textId="77777777" w:rsidR="00F17375" w:rsidRPr="00725E27" w:rsidRDefault="00F17375" w:rsidP="004470E5">
            <w:pPr>
              <w:numPr>
                <w:ilvl w:val="0"/>
                <w:numId w:val="734"/>
              </w:numPr>
              <w:shd w:val="clear" w:color="auto" w:fill="FFFFFF"/>
              <w:spacing w:after="0" w:line="360" w:lineRule="auto"/>
              <w:contextualSpacing/>
              <w:rPr>
                <w:rFonts w:eastAsia="Calibri" w:cs="Times New Roman"/>
                <w:kern w:val="2"/>
                <w:szCs w:val="24"/>
                <w:lang w:val="en-ZW"/>
                <w14:ligatures w14:val="standardContextual"/>
              </w:rPr>
            </w:pPr>
          </w:p>
        </w:tc>
        <w:tc>
          <w:tcPr>
            <w:tcW w:w="2455" w:type="pct"/>
            <w:tcBorders>
              <w:top w:val="single" w:sz="4" w:space="0" w:color="auto"/>
              <w:left w:val="single" w:sz="4" w:space="0" w:color="auto"/>
              <w:bottom w:val="single" w:sz="4" w:space="0" w:color="auto"/>
              <w:right w:val="single" w:sz="4" w:space="0" w:color="auto"/>
            </w:tcBorders>
          </w:tcPr>
          <w:p w14:paraId="0D0AD571" w14:textId="3BA95F51" w:rsidR="00F17375" w:rsidRPr="00725E27" w:rsidRDefault="00F17375" w:rsidP="004470E5">
            <w:pPr>
              <w:pStyle w:val="ListParagraph"/>
              <w:numPr>
                <w:ilvl w:val="1"/>
                <w:numId w:val="713"/>
              </w:numPr>
              <w:spacing w:before="100" w:beforeAutospacing="1" w:after="120" w:line="240" w:lineRule="atLeast"/>
              <w:jc w:val="left"/>
              <w:rPr>
                <w:bCs/>
                <w:szCs w:val="24"/>
              </w:rPr>
            </w:pPr>
            <w:r w:rsidRPr="00725E27">
              <w:rPr>
                <w:szCs w:val="24"/>
              </w:rPr>
              <w:t>Binomial</w:t>
            </w:r>
            <w:r w:rsidRPr="00725E27">
              <w:rPr>
                <w:bCs/>
                <w:szCs w:val="24"/>
              </w:rPr>
              <w:t xml:space="preserve"> Theorem</w:t>
            </w:r>
          </w:p>
          <w:p w14:paraId="73AAFD88" w14:textId="77777777" w:rsidR="00F17375" w:rsidRPr="00725E27" w:rsidRDefault="00F17375" w:rsidP="004470E5">
            <w:pPr>
              <w:numPr>
                <w:ilvl w:val="2"/>
                <w:numId w:val="735"/>
              </w:numPr>
              <w:spacing w:before="100" w:beforeAutospacing="1" w:after="120" w:line="240" w:lineRule="atLeast"/>
              <w:contextualSpacing/>
              <w:rPr>
                <w:rFonts w:eastAsia="Calibri" w:cs="Times New Roman"/>
                <w:bCs/>
                <w:szCs w:val="24"/>
                <w:lang w:val="en-ZW"/>
              </w:rPr>
            </w:pPr>
            <w:r w:rsidRPr="00725E27">
              <w:rPr>
                <w:rFonts w:eastAsia="Calibri" w:cs="Times New Roman"/>
                <w:bCs/>
                <w:szCs w:val="24"/>
                <w:lang w:val="en-ZW"/>
              </w:rPr>
              <w:t>Expansion of (a + b) n using the binomial theorem</w:t>
            </w:r>
          </w:p>
          <w:p w14:paraId="01CD2E11" w14:textId="77777777" w:rsidR="00F17375" w:rsidRPr="00725E27" w:rsidRDefault="00F17375" w:rsidP="004470E5">
            <w:pPr>
              <w:numPr>
                <w:ilvl w:val="2"/>
                <w:numId w:val="735"/>
              </w:numPr>
              <w:spacing w:before="100" w:beforeAutospacing="1" w:after="120" w:line="240" w:lineRule="atLeast"/>
              <w:contextualSpacing/>
              <w:rPr>
                <w:rFonts w:cs="Times New Roman"/>
                <w:bCs/>
                <w:szCs w:val="24"/>
              </w:rPr>
            </w:pPr>
            <w:r w:rsidRPr="00725E27">
              <w:rPr>
                <w:rFonts w:cs="Times New Roman"/>
                <w:bCs/>
                <w:szCs w:val="24"/>
              </w:rPr>
              <w:t>Binomial coefficients and their calculation</w:t>
            </w:r>
          </w:p>
          <w:p w14:paraId="376CE5C4" w14:textId="77777777" w:rsidR="00F17375" w:rsidRPr="00725E27" w:rsidRDefault="00F17375" w:rsidP="004470E5">
            <w:pPr>
              <w:pStyle w:val="ListParagraph"/>
              <w:numPr>
                <w:ilvl w:val="1"/>
                <w:numId w:val="713"/>
              </w:numPr>
              <w:spacing w:before="100" w:beforeAutospacing="1" w:after="120" w:line="240" w:lineRule="atLeast"/>
              <w:jc w:val="left"/>
              <w:rPr>
                <w:bCs/>
                <w:szCs w:val="24"/>
              </w:rPr>
            </w:pPr>
            <w:r w:rsidRPr="00725E27">
              <w:rPr>
                <w:szCs w:val="24"/>
              </w:rPr>
              <w:t>Pascal’s Triangle</w:t>
            </w:r>
          </w:p>
          <w:p w14:paraId="67B774C2" w14:textId="77777777" w:rsidR="00F17375" w:rsidRPr="00725E27" w:rsidRDefault="00F17375" w:rsidP="004470E5">
            <w:pPr>
              <w:numPr>
                <w:ilvl w:val="2"/>
                <w:numId w:val="735"/>
              </w:numPr>
              <w:spacing w:before="100" w:beforeAutospacing="1" w:after="120" w:line="240" w:lineRule="atLeast"/>
              <w:contextualSpacing/>
              <w:rPr>
                <w:rFonts w:eastAsia="Calibri" w:cs="Times New Roman"/>
                <w:bCs/>
                <w:szCs w:val="24"/>
                <w:lang w:val="en-ZW"/>
              </w:rPr>
            </w:pPr>
            <w:r w:rsidRPr="00725E27">
              <w:rPr>
                <w:rFonts w:eastAsia="Calibri" w:cs="Times New Roman"/>
                <w:bCs/>
                <w:szCs w:val="24"/>
                <w:lang w:val="en-ZW"/>
              </w:rPr>
              <w:t>Relationship between Pascal’s triangle and binomial coefficients</w:t>
            </w:r>
          </w:p>
          <w:p w14:paraId="04071E2E" w14:textId="77777777" w:rsidR="00F17375" w:rsidRPr="00725E27" w:rsidRDefault="00F17375" w:rsidP="004470E5">
            <w:pPr>
              <w:pStyle w:val="ListParagraph"/>
              <w:numPr>
                <w:ilvl w:val="1"/>
                <w:numId w:val="713"/>
              </w:numPr>
              <w:spacing w:before="100" w:beforeAutospacing="1" w:after="120" w:line="240" w:lineRule="atLeast"/>
              <w:jc w:val="left"/>
              <w:rPr>
                <w:bCs/>
                <w:szCs w:val="24"/>
              </w:rPr>
            </w:pPr>
            <w:r w:rsidRPr="00725E27">
              <w:rPr>
                <w:szCs w:val="24"/>
              </w:rPr>
              <w:t>Binomial</w:t>
            </w:r>
            <w:r w:rsidRPr="00725E27">
              <w:rPr>
                <w:bCs/>
                <w:szCs w:val="24"/>
              </w:rPr>
              <w:t xml:space="preserve"> Series Coefficients</w:t>
            </w:r>
          </w:p>
          <w:p w14:paraId="201D8D2D" w14:textId="77777777" w:rsidR="00F17375" w:rsidRPr="00725E27" w:rsidRDefault="00F17375" w:rsidP="004470E5">
            <w:pPr>
              <w:numPr>
                <w:ilvl w:val="2"/>
                <w:numId w:val="735"/>
              </w:numPr>
              <w:spacing w:before="100" w:beforeAutospacing="1" w:after="120" w:line="240" w:lineRule="atLeast"/>
              <w:contextualSpacing/>
              <w:rPr>
                <w:rFonts w:eastAsia="Calibri" w:cs="Times New Roman"/>
                <w:bCs/>
                <w:szCs w:val="24"/>
                <w:lang w:val="en-ZW"/>
              </w:rPr>
            </w:pPr>
            <w:r w:rsidRPr="00725E27">
              <w:rPr>
                <w:rFonts w:eastAsia="Calibri" w:cs="Times New Roman"/>
                <w:bCs/>
                <w:szCs w:val="24"/>
                <w:lang w:val="en-ZW"/>
              </w:rPr>
              <w:t>Expansion of binomial expressions with fractional and negative powers</w:t>
            </w:r>
          </w:p>
          <w:p w14:paraId="28BDAF3F" w14:textId="77777777" w:rsidR="00F17375" w:rsidRPr="00725E27" w:rsidRDefault="00F17375" w:rsidP="004470E5">
            <w:pPr>
              <w:pStyle w:val="ListParagraph"/>
              <w:numPr>
                <w:ilvl w:val="1"/>
                <w:numId w:val="713"/>
              </w:numPr>
              <w:spacing w:before="100" w:beforeAutospacing="1" w:after="120" w:line="240" w:lineRule="atLeast"/>
              <w:jc w:val="left"/>
              <w:rPr>
                <w:bCs/>
                <w:szCs w:val="24"/>
              </w:rPr>
            </w:pPr>
            <w:r w:rsidRPr="00725E27">
              <w:rPr>
                <w:szCs w:val="24"/>
              </w:rPr>
              <w:t>Errors</w:t>
            </w:r>
            <w:r w:rsidRPr="00725E27">
              <w:rPr>
                <w:bCs/>
                <w:szCs w:val="24"/>
              </w:rPr>
              <w:t xml:space="preserve"> in Binomial Expansion</w:t>
            </w:r>
          </w:p>
          <w:p w14:paraId="0FF8CAB2" w14:textId="77777777" w:rsidR="00F17375" w:rsidRPr="00725E27" w:rsidRDefault="00F17375" w:rsidP="004470E5">
            <w:pPr>
              <w:numPr>
                <w:ilvl w:val="2"/>
                <w:numId w:val="735"/>
              </w:numPr>
              <w:spacing w:before="100" w:beforeAutospacing="1" w:after="120" w:line="240" w:lineRule="atLeast"/>
              <w:contextualSpacing/>
              <w:rPr>
                <w:rFonts w:eastAsia="Calibri" w:cs="Times New Roman"/>
                <w:bCs/>
                <w:szCs w:val="24"/>
                <w:lang w:val="en-ZW"/>
              </w:rPr>
            </w:pPr>
            <w:r w:rsidRPr="00725E27">
              <w:rPr>
                <w:rFonts w:eastAsia="Calibri" w:cs="Times New Roman"/>
                <w:bCs/>
                <w:szCs w:val="24"/>
                <w:lang w:val="en-ZW"/>
              </w:rPr>
              <w:t>Use of binomial expansion to approximate values</w:t>
            </w:r>
          </w:p>
          <w:p w14:paraId="5684DB17" w14:textId="77777777" w:rsidR="00F17375" w:rsidRPr="00725E27" w:rsidRDefault="00F17375" w:rsidP="004470E5">
            <w:pPr>
              <w:numPr>
                <w:ilvl w:val="2"/>
                <w:numId w:val="735"/>
              </w:numPr>
              <w:spacing w:before="100" w:beforeAutospacing="1" w:after="120" w:line="240" w:lineRule="atLeast"/>
              <w:contextualSpacing/>
              <w:rPr>
                <w:rFonts w:cs="Times New Roman"/>
                <w:bCs/>
                <w:szCs w:val="24"/>
              </w:rPr>
            </w:pPr>
            <w:r w:rsidRPr="00725E27">
              <w:rPr>
                <w:rFonts w:cs="Times New Roman"/>
                <w:bCs/>
                <w:szCs w:val="24"/>
              </w:rPr>
              <w:t>Estimation of small changes</w:t>
            </w:r>
          </w:p>
          <w:p w14:paraId="41D5E5AF" w14:textId="77777777" w:rsidR="00F17375" w:rsidRPr="00725E27" w:rsidRDefault="00F17375" w:rsidP="004470E5">
            <w:pPr>
              <w:pStyle w:val="ListParagraph"/>
              <w:numPr>
                <w:ilvl w:val="1"/>
                <w:numId w:val="713"/>
              </w:numPr>
              <w:spacing w:before="100" w:beforeAutospacing="1" w:after="120" w:line="240" w:lineRule="atLeast"/>
              <w:jc w:val="left"/>
              <w:rPr>
                <w:bCs/>
                <w:szCs w:val="24"/>
              </w:rPr>
            </w:pPr>
            <w:r w:rsidRPr="00725E27">
              <w:rPr>
                <w:bCs/>
                <w:szCs w:val="24"/>
              </w:rPr>
              <w:t>Real-life Applications</w:t>
            </w:r>
          </w:p>
          <w:p w14:paraId="45D94CBB" w14:textId="77777777" w:rsidR="00F17375" w:rsidRPr="00725E27" w:rsidRDefault="00F17375" w:rsidP="004470E5">
            <w:pPr>
              <w:numPr>
                <w:ilvl w:val="2"/>
                <w:numId w:val="434"/>
              </w:numPr>
              <w:spacing w:before="100" w:beforeAutospacing="1" w:after="120" w:line="240" w:lineRule="atLeast"/>
              <w:contextualSpacing/>
              <w:rPr>
                <w:rFonts w:cs="Times New Roman"/>
                <w:bCs/>
                <w:szCs w:val="24"/>
              </w:rPr>
            </w:pPr>
            <w:r w:rsidRPr="00725E27">
              <w:rPr>
                <w:rFonts w:cs="Times New Roman"/>
                <w:bCs/>
                <w:szCs w:val="24"/>
              </w:rPr>
              <w:t>Use in financial calculations (compound interest)</w:t>
            </w:r>
          </w:p>
          <w:p w14:paraId="3C6179D3" w14:textId="77777777" w:rsidR="00F17375" w:rsidRPr="00725E27" w:rsidRDefault="00F17375" w:rsidP="004470E5">
            <w:pPr>
              <w:numPr>
                <w:ilvl w:val="2"/>
                <w:numId w:val="434"/>
              </w:numPr>
              <w:spacing w:before="100" w:beforeAutospacing="1" w:after="120" w:line="240" w:lineRule="atLeast"/>
              <w:contextualSpacing/>
              <w:rPr>
                <w:rFonts w:cs="Times New Roman"/>
                <w:bCs/>
                <w:szCs w:val="24"/>
              </w:rPr>
            </w:pPr>
            <w:r w:rsidRPr="00725E27">
              <w:rPr>
                <w:rFonts w:cs="Times New Roman"/>
                <w:bCs/>
                <w:szCs w:val="24"/>
              </w:rPr>
              <w:t>Error minimization in physics and engineering problems</w:t>
            </w:r>
          </w:p>
        </w:tc>
        <w:tc>
          <w:tcPr>
            <w:tcW w:w="1296" w:type="pct"/>
            <w:tcBorders>
              <w:top w:val="single" w:sz="4" w:space="0" w:color="auto"/>
              <w:left w:val="single" w:sz="4" w:space="0" w:color="auto"/>
              <w:bottom w:val="single" w:sz="4" w:space="0" w:color="auto"/>
              <w:right w:val="single" w:sz="4" w:space="0" w:color="auto"/>
            </w:tcBorders>
          </w:tcPr>
          <w:p w14:paraId="028B6FF8" w14:textId="77777777" w:rsidR="00F17375" w:rsidRPr="00725E27" w:rsidRDefault="00F17375" w:rsidP="004470E5">
            <w:pPr>
              <w:numPr>
                <w:ilvl w:val="0"/>
                <w:numId w:val="617"/>
              </w:numPr>
              <w:contextualSpacing/>
              <w:jc w:val="left"/>
              <w:rPr>
                <w:rFonts w:eastAsia="Calibri" w:cs="Times New Roman"/>
                <w:kern w:val="2"/>
                <w:szCs w:val="24"/>
                <w:lang w:val="en-ZW"/>
                <w14:ligatures w14:val="standardContextual"/>
              </w:rPr>
            </w:pPr>
          </w:p>
        </w:tc>
      </w:tr>
    </w:tbl>
    <w:p w14:paraId="23393133" w14:textId="77777777" w:rsidR="00F17375" w:rsidRPr="00725E27" w:rsidRDefault="00F17375" w:rsidP="00F17375">
      <w:pPr>
        <w:spacing w:after="0"/>
        <w:rPr>
          <w:rFonts w:cs="Times New Roman"/>
          <w:b/>
          <w:szCs w:val="24"/>
          <w:lang w:val="en-ZA"/>
        </w:rPr>
      </w:pPr>
      <w:r w:rsidRPr="00725E27">
        <w:rPr>
          <w:rFonts w:cs="Times New Roman"/>
          <w:b/>
          <w:szCs w:val="24"/>
          <w:lang w:val="en-ZA"/>
        </w:rPr>
        <w:t>Suggested Methods of Instruction</w:t>
      </w:r>
    </w:p>
    <w:p w14:paraId="64213CC1" w14:textId="77777777" w:rsidR="00F17375" w:rsidRPr="00725E27" w:rsidRDefault="00F17375" w:rsidP="004470E5">
      <w:pPr>
        <w:numPr>
          <w:ilvl w:val="0"/>
          <w:numId w:val="658"/>
        </w:numPr>
        <w:spacing w:after="0" w:line="276" w:lineRule="auto"/>
        <w:ind w:left="720"/>
        <w:rPr>
          <w:rFonts w:cs="Times New Roman"/>
          <w:szCs w:val="24"/>
        </w:rPr>
      </w:pPr>
      <w:r w:rsidRPr="00725E27">
        <w:rPr>
          <w:rFonts w:cs="Times New Roman"/>
          <w:szCs w:val="24"/>
        </w:rPr>
        <w:t>Role playing</w:t>
      </w:r>
    </w:p>
    <w:p w14:paraId="6A24A009" w14:textId="77777777" w:rsidR="00F17375" w:rsidRPr="00725E27" w:rsidRDefault="00F17375"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1A1C7700" w14:textId="77777777" w:rsidR="00F17375" w:rsidRPr="00725E27" w:rsidRDefault="00F17375"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510E0CE5" w14:textId="77777777" w:rsidR="00F17375" w:rsidRPr="00725E27" w:rsidRDefault="00F17375"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23119B7D" w14:textId="77777777" w:rsidR="00F17375" w:rsidRPr="00725E27" w:rsidRDefault="00F17375"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7586CC45" w14:textId="77777777" w:rsidR="00F17375" w:rsidRPr="00725E27" w:rsidRDefault="00F17375"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4F57664E" w14:textId="77777777" w:rsidR="00F17375" w:rsidRPr="00725E27" w:rsidRDefault="00F17375" w:rsidP="00F17375">
      <w:pPr>
        <w:spacing w:after="0"/>
        <w:ind w:left="720"/>
        <w:rPr>
          <w:rFonts w:eastAsia="Times New Roman" w:cs="Times New Roman"/>
          <w:noProof/>
          <w:szCs w:val="24"/>
        </w:rPr>
      </w:pPr>
    </w:p>
    <w:p w14:paraId="66FCA642" w14:textId="77777777" w:rsidR="00F17375" w:rsidRPr="00725E27" w:rsidRDefault="00F17375" w:rsidP="00F17375">
      <w:pPr>
        <w:spacing w:after="0"/>
        <w:rPr>
          <w:rFonts w:cs="Times New Roman"/>
          <w:b/>
          <w:szCs w:val="24"/>
        </w:rPr>
      </w:pPr>
      <w:r w:rsidRPr="00725E27">
        <w:rPr>
          <w:rFonts w:cs="Times New Roman"/>
          <w:b/>
          <w:szCs w:val="24"/>
        </w:rPr>
        <w:lastRenderedPageBreak/>
        <w:t>Recommended Resources for 25 Trainees</w:t>
      </w:r>
    </w:p>
    <w:p w14:paraId="05832FB6" w14:textId="77777777" w:rsidR="00F17375" w:rsidRPr="00725E27" w:rsidRDefault="00F17375" w:rsidP="00F17375">
      <w:pPr>
        <w:spacing w:after="0"/>
        <w:contextualSpacing/>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122A32B8" w14:textId="77777777" w:rsidTr="00205656">
        <w:tc>
          <w:tcPr>
            <w:tcW w:w="895" w:type="dxa"/>
            <w:shd w:val="clear" w:color="auto" w:fill="auto"/>
          </w:tcPr>
          <w:p w14:paraId="14CA04A7" w14:textId="77777777" w:rsidR="00F17375" w:rsidRPr="00725E27" w:rsidRDefault="00F17375" w:rsidP="00F17375">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2521429A" w14:textId="77777777" w:rsidR="00F17375" w:rsidRPr="00725E27" w:rsidRDefault="00F17375" w:rsidP="00F17375">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0804CFD0" w14:textId="77777777" w:rsidR="00F17375" w:rsidRPr="00725E27" w:rsidRDefault="00F17375" w:rsidP="00F17375">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3BA50514" w14:textId="77777777" w:rsidR="00F17375" w:rsidRPr="00725E27" w:rsidRDefault="00F17375" w:rsidP="00F17375">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44C091AE" w14:textId="77777777" w:rsidR="00F17375" w:rsidRPr="00725E27" w:rsidRDefault="00F17375" w:rsidP="00F17375">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2AA189A4" w14:textId="77777777" w:rsidR="00F17375" w:rsidRPr="00725E27" w:rsidRDefault="00F17375" w:rsidP="00F17375">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47C61093" w14:textId="77777777" w:rsidTr="00205656">
        <w:tc>
          <w:tcPr>
            <w:tcW w:w="895" w:type="dxa"/>
            <w:shd w:val="clear" w:color="auto" w:fill="auto"/>
          </w:tcPr>
          <w:p w14:paraId="77E88406" w14:textId="77777777" w:rsidR="00F17375" w:rsidRPr="00725E27" w:rsidRDefault="00F17375" w:rsidP="00F17375">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2E1DC973" w14:textId="77777777" w:rsidR="00F17375" w:rsidRPr="00725E27" w:rsidRDefault="00F17375" w:rsidP="00F17375">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73056CFA" w14:textId="77777777" w:rsidTr="00205656">
        <w:tc>
          <w:tcPr>
            <w:tcW w:w="895" w:type="dxa"/>
            <w:shd w:val="clear" w:color="auto" w:fill="auto"/>
          </w:tcPr>
          <w:p w14:paraId="1476C267"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2B0CAB95" w14:textId="77777777" w:rsidR="00F17375" w:rsidRPr="00725E27" w:rsidRDefault="00F17375" w:rsidP="00F17375">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201F3585"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6854E03E"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1B2B9BD1"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946D7B4" w14:textId="77777777" w:rsidTr="00205656">
        <w:tc>
          <w:tcPr>
            <w:tcW w:w="895" w:type="dxa"/>
            <w:shd w:val="clear" w:color="auto" w:fill="auto"/>
          </w:tcPr>
          <w:p w14:paraId="32329AAC"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5A648908" w14:textId="77777777" w:rsidR="00F17375" w:rsidRPr="00725E27" w:rsidRDefault="00F17375" w:rsidP="00F17375">
            <w:pPr>
              <w:spacing w:line="240" w:lineRule="atLeast"/>
              <w:rPr>
                <w:rFonts w:eastAsia="@MS Mincho" w:cs="Times New Roman"/>
                <w:bCs/>
                <w:szCs w:val="24"/>
                <w:lang w:val="en-GB"/>
              </w:rPr>
            </w:pPr>
            <w:r w:rsidRPr="00725E27">
              <w:rPr>
                <w:rFonts w:eastAsia="Times New Roman" w:cs="Times New Roman"/>
                <w:szCs w:val="24"/>
                <w:lang w:eastAsia="x-none"/>
              </w:rPr>
              <w:t>Mathematical table</w:t>
            </w:r>
          </w:p>
        </w:tc>
        <w:tc>
          <w:tcPr>
            <w:tcW w:w="2070" w:type="dxa"/>
            <w:shd w:val="clear" w:color="auto" w:fill="auto"/>
          </w:tcPr>
          <w:p w14:paraId="5DE9DBDC"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FA46C99"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11E71615"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2030FB1F" w14:textId="77777777" w:rsidTr="00205656">
        <w:tc>
          <w:tcPr>
            <w:tcW w:w="895" w:type="dxa"/>
            <w:shd w:val="clear" w:color="auto" w:fill="auto"/>
          </w:tcPr>
          <w:p w14:paraId="5DCDF772"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419AAF33" w14:textId="77777777" w:rsidR="00F17375" w:rsidRPr="00725E27" w:rsidRDefault="00F17375" w:rsidP="00F17375">
            <w:pPr>
              <w:spacing w:after="0"/>
              <w:contextualSpacing/>
              <w:rPr>
                <w:rFonts w:eastAsia="Times New Roman" w:cs="Times New Roman"/>
                <w:szCs w:val="24"/>
                <w:lang w:eastAsia="x-none"/>
              </w:rPr>
            </w:pPr>
            <w:r w:rsidRPr="00725E27">
              <w:rPr>
                <w:rFonts w:eastAsia="Times New Roman" w:cs="Times New Roman"/>
                <w:szCs w:val="24"/>
                <w:lang w:eastAsia="x-none"/>
              </w:rPr>
              <w:t>Mathematical set</w:t>
            </w:r>
          </w:p>
        </w:tc>
        <w:tc>
          <w:tcPr>
            <w:tcW w:w="2070" w:type="dxa"/>
            <w:shd w:val="clear" w:color="auto" w:fill="auto"/>
          </w:tcPr>
          <w:p w14:paraId="664008BF"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419C83B1"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2C750441"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3D83C4E7" w14:textId="77777777" w:rsidTr="00205656">
        <w:tc>
          <w:tcPr>
            <w:tcW w:w="895" w:type="dxa"/>
            <w:shd w:val="clear" w:color="auto" w:fill="auto"/>
          </w:tcPr>
          <w:p w14:paraId="121E8F02"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396102CA" w14:textId="77777777" w:rsidR="00F17375" w:rsidRPr="00725E27" w:rsidRDefault="00F17375" w:rsidP="00F17375">
            <w:pPr>
              <w:spacing w:after="0"/>
              <w:contextualSpacing/>
              <w:rPr>
                <w:rFonts w:eastAsia="Times New Roman" w:cs="Times New Roman"/>
                <w:szCs w:val="24"/>
                <w:lang w:eastAsia="x-none"/>
              </w:rPr>
            </w:pPr>
            <w:r w:rsidRPr="00725E27">
              <w:rPr>
                <w:rFonts w:eastAsia="Times New Roman" w:cs="Times New Roman"/>
                <w:szCs w:val="24"/>
                <w:lang w:eastAsia="x-none"/>
              </w:rPr>
              <w:t>SMP Table</w:t>
            </w:r>
          </w:p>
        </w:tc>
        <w:tc>
          <w:tcPr>
            <w:tcW w:w="2070" w:type="dxa"/>
            <w:shd w:val="clear" w:color="auto" w:fill="auto"/>
          </w:tcPr>
          <w:p w14:paraId="59B4C8A9"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0782EDF7"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44EFC5CB"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64ADACAD" w14:textId="77777777" w:rsidTr="00205656">
        <w:tc>
          <w:tcPr>
            <w:tcW w:w="895" w:type="dxa"/>
            <w:shd w:val="clear" w:color="auto" w:fill="auto"/>
          </w:tcPr>
          <w:p w14:paraId="0325A8B0" w14:textId="77777777" w:rsidR="00F17375" w:rsidRPr="00725E27" w:rsidRDefault="00F17375" w:rsidP="00F17375">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56C52873" w14:textId="77777777" w:rsidR="00F17375" w:rsidRPr="00725E27" w:rsidRDefault="00F17375" w:rsidP="00F17375">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55273833" w14:textId="77777777" w:rsidTr="00205656">
        <w:tc>
          <w:tcPr>
            <w:tcW w:w="895" w:type="dxa"/>
            <w:shd w:val="clear" w:color="auto" w:fill="auto"/>
          </w:tcPr>
          <w:p w14:paraId="75C66513"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5720903F" w14:textId="77777777" w:rsidR="00F17375" w:rsidRPr="00725E27" w:rsidRDefault="00F17375" w:rsidP="00F17375">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174AB4F4" w14:textId="77777777" w:rsidR="00F17375" w:rsidRPr="00725E27" w:rsidRDefault="00F17375" w:rsidP="00F17375">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280CB5FB"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0AAE20A6"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7B6F9FA1" w14:textId="77777777" w:rsidTr="00205656">
        <w:tc>
          <w:tcPr>
            <w:tcW w:w="895" w:type="dxa"/>
            <w:shd w:val="clear" w:color="auto" w:fill="auto"/>
          </w:tcPr>
          <w:p w14:paraId="5CA3E9B2"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17494475" w14:textId="77777777" w:rsidR="00F17375" w:rsidRPr="00725E27" w:rsidRDefault="00F17375" w:rsidP="00F17375">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70D3FA78" w14:textId="77777777" w:rsidR="00F17375" w:rsidRPr="00725E27" w:rsidRDefault="00F17375" w:rsidP="00F17375">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0F3CAFC1"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262F30CB"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71860BFD" w14:textId="77777777" w:rsidTr="00205656">
        <w:tc>
          <w:tcPr>
            <w:tcW w:w="895" w:type="dxa"/>
            <w:shd w:val="clear" w:color="auto" w:fill="auto"/>
          </w:tcPr>
          <w:p w14:paraId="044BD30F" w14:textId="77777777" w:rsidR="00F17375" w:rsidRPr="00725E27" w:rsidRDefault="00F17375" w:rsidP="00F17375">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6BECABC1" w14:textId="77777777" w:rsidR="00F17375" w:rsidRPr="00725E27" w:rsidRDefault="00F17375" w:rsidP="00F17375">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728C8BE9" w14:textId="77777777" w:rsidTr="00205656">
        <w:trPr>
          <w:trHeight w:val="495"/>
        </w:trPr>
        <w:tc>
          <w:tcPr>
            <w:tcW w:w="895" w:type="dxa"/>
            <w:shd w:val="clear" w:color="auto" w:fill="auto"/>
          </w:tcPr>
          <w:p w14:paraId="3E86D2EF" w14:textId="77777777" w:rsidR="00F17375" w:rsidRPr="00725E27" w:rsidRDefault="00F17375"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5556F590" w14:textId="77777777" w:rsidR="00F17375" w:rsidRPr="00725E27" w:rsidRDefault="00F17375" w:rsidP="00F17375">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04176DE2"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1DF1F0B"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37B6955B"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4354902B" w14:textId="77777777" w:rsidTr="00205656">
        <w:tc>
          <w:tcPr>
            <w:tcW w:w="895" w:type="dxa"/>
            <w:shd w:val="clear" w:color="auto" w:fill="auto"/>
          </w:tcPr>
          <w:p w14:paraId="14E07145" w14:textId="77777777" w:rsidR="00F17375" w:rsidRPr="00725E27" w:rsidRDefault="00F17375" w:rsidP="00F17375">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01660EDB" w14:textId="77777777" w:rsidR="00F17375" w:rsidRPr="00725E27" w:rsidRDefault="00F17375" w:rsidP="00F17375">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741A5D2F" w14:textId="77777777" w:rsidTr="00205656">
        <w:tc>
          <w:tcPr>
            <w:tcW w:w="895" w:type="dxa"/>
            <w:shd w:val="clear" w:color="auto" w:fill="auto"/>
          </w:tcPr>
          <w:p w14:paraId="1E2BACB2" w14:textId="77777777" w:rsidR="00F17375" w:rsidRPr="00725E27" w:rsidRDefault="00F17375" w:rsidP="004470E5">
            <w:pPr>
              <w:numPr>
                <w:ilvl w:val="0"/>
                <w:numId w:val="587"/>
              </w:numPr>
              <w:spacing w:after="120" w:line="240" w:lineRule="atLeast"/>
              <w:rPr>
                <w:rFonts w:eastAsia="@MS Mincho" w:cs="Times New Roman"/>
                <w:bCs/>
                <w:szCs w:val="24"/>
                <w:lang w:val="en-GB"/>
              </w:rPr>
            </w:pPr>
          </w:p>
        </w:tc>
        <w:tc>
          <w:tcPr>
            <w:tcW w:w="3240" w:type="dxa"/>
            <w:shd w:val="clear" w:color="auto" w:fill="auto"/>
          </w:tcPr>
          <w:p w14:paraId="0C8CFD43"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 xml:space="preserve">Rulers, protractors and compasses,  </w:t>
            </w:r>
          </w:p>
        </w:tc>
        <w:tc>
          <w:tcPr>
            <w:tcW w:w="2070" w:type="dxa"/>
            <w:shd w:val="clear" w:color="auto" w:fill="auto"/>
          </w:tcPr>
          <w:p w14:paraId="17DCA997"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762CCD1"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shd w:val="clear" w:color="auto" w:fill="auto"/>
          </w:tcPr>
          <w:p w14:paraId="745821EC"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1:1</w:t>
            </w:r>
          </w:p>
        </w:tc>
      </w:tr>
      <w:tr w:rsidR="00F17375" w:rsidRPr="00725E27" w14:paraId="266E8898" w14:textId="77777777" w:rsidTr="00205656">
        <w:tc>
          <w:tcPr>
            <w:tcW w:w="895" w:type="dxa"/>
            <w:tcBorders>
              <w:top w:val="single" w:sz="4" w:space="0" w:color="auto"/>
              <w:left w:val="single" w:sz="4" w:space="0" w:color="auto"/>
              <w:bottom w:val="single" w:sz="4" w:space="0" w:color="auto"/>
              <w:right w:val="single" w:sz="4" w:space="0" w:color="auto"/>
            </w:tcBorders>
            <w:shd w:val="clear" w:color="auto" w:fill="auto"/>
          </w:tcPr>
          <w:p w14:paraId="3275B70E" w14:textId="77777777" w:rsidR="00F17375" w:rsidRPr="00725E27" w:rsidRDefault="00F17375" w:rsidP="004470E5">
            <w:pPr>
              <w:numPr>
                <w:ilvl w:val="0"/>
                <w:numId w:val="587"/>
              </w:numPr>
              <w:spacing w:after="120" w:line="240" w:lineRule="atLeast"/>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8FC6BFA"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C73222"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2DB13CD"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99363F4" w14:textId="77777777" w:rsidR="00F17375" w:rsidRPr="00725E27" w:rsidRDefault="00F17375" w:rsidP="00F17375">
            <w:pPr>
              <w:spacing w:line="240" w:lineRule="atLeast"/>
              <w:rPr>
                <w:rFonts w:eastAsia="@MS Mincho" w:cs="Times New Roman"/>
                <w:bCs/>
                <w:szCs w:val="24"/>
                <w:lang w:val="en-GB"/>
              </w:rPr>
            </w:pPr>
            <w:r w:rsidRPr="00725E27">
              <w:rPr>
                <w:rFonts w:eastAsia="@MS Mincho" w:cs="Times New Roman"/>
                <w:bCs/>
                <w:szCs w:val="24"/>
                <w:lang w:val="en-GB"/>
              </w:rPr>
              <w:t>1:1</w:t>
            </w:r>
          </w:p>
        </w:tc>
      </w:tr>
    </w:tbl>
    <w:p w14:paraId="797AF9EB" w14:textId="77777777" w:rsidR="00F17375" w:rsidRPr="00725E27" w:rsidRDefault="00F17375" w:rsidP="00F17375">
      <w:pPr>
        <w:rPr>
          <w:rFonts w:cs="Times New Roman"/>
          <w:szCs w:val="24"/>
        </w:rPr>
      </w:pPr>
    </w:p>
    <w:p w14:paraId="7DD2B03E" w14:textId="77777777" w:rsidR="00F17375" w:rsidRPr="00725E27" w:rsidRDefault="00F17375" w:rsidP="00F17375">
      <w:pPr>
        <w:spacing w:before="100" w:beforeAutospacing="1" w:after="0" w:line="256" w:lineRule="auto"/>
        <w:rPr>
          <w:rFonts w:eastAsia="Tahoma"/>
          <w:b/>
          <w:szCs w:val="24"/>
        </w:rPr>
      </w:pPr>
    </w:p>
    <w:p w14:paraId="0341C1EE" w14:textId="77777777" w:rsidR="00F17375" w:rsidRPr="00725E27" w:rsidRDefault="00F17375">
      <w:pPr>
        <w:jc w:val="left"/>
        <w:rPr>
          <w:rFonts w:cs="Times New Roman"/>
          <w:b/>
          <w:szCs w:val="24"/>
          <w:lang w:val="en-ZA"/>
        </w:rPr>
      </w:pPr>
      <w:r w:rsidRPr="00725E27">
        <w:rPr>
          <w:rFonts w:cs="Times New Roman"/>
          <w:b/>
          <w:szCs w:val="24"/>
          <w:lang w:val="en-ZA"/>
        </w:rPr>
        <w:br w:type="page"/>
      </w:r>
    </w:p>
    <w:p w14:paraId="3C63562E" w14:textId="78D7A0D3" w:rsidR="0017491A" w:rsidRPr="00725E27" w:rsidRDefault="0017491A" w:rsidP="0017491A">
      <w:pPr>
        <w:spacing w:after="0"/>
        <w:jc w:val="center"/>
        <w:rPr>
          <w:rFonts w:cs="Times New Roman"/>
          <w:b/>
          <w:szCs w:val="24"/>
          <w:lang w:val="en-ZA"/>
        </w:rPr>
      </w:pPr>
      <w:r w:rsidRPr="00725E27">
        <w:rPr>
          <w:rFonts w:cs="Times New Roman"/>
          <w:b/>
          <w:szCs w:val="24"/>
          <w:lang w:val="en-ZA"/>
        </w:rPr>
        <w:lastRenderedPageBreak/>
        <w:t>MATERIAL TESTING, I</w:t>
      </w:r>
    </w:p>
    <w:p w14:paraId="49EE0A09" w14:textId="77777777" w:rsidR="0017491A" w:rsidRPr="00725E27" w:rsidRDefault="0017491A" w:rsidP="0017491A">
      <w:pPr>
        <w:spacing w:after="0"/>
        <w:rPr>
          <w:rFonts w:cs="Times New Roman"/>
          <w:b/>
          <w:szCs w:val="24"/>
          <w:lang w:val="en-ZA"/>
        </w:rPr>
      </w:pPr>
      <w:r w:rsidRPr="00725E27">
        <w:rPr>
          <w:rFonts w:cs="Times New Roman"/>
          <w:b/>
          <w:szCs w:val="24"/>
          <w:lang w:val="en-ZA"/>
        </w:rPr>
        <w:t xml:space="preserve">UNIT CODE: </w:t>
      </w:r>
      <w:r w:rsidRPr="00725E27">
        <w:rPr>
          <w:rFonts w:cs="Times New Roman"/>
          <w:b/>
          <w:bCs/>
          <w:szCs w:val="24"/>
        </w:rPr>
        <w:t>0732 551 09A</w:t>
      </w:r>
    </w:p>
    <w:p w14:paraId="4C03E79E" w14:textId="77777777" w:rsidR="0017491A" w:rsidRPr="00725E27" w:rsidRDefault="0017491A" w:rsidP="0017491A">
      <w:pPr>
        <w:spacing w:after="0"/>
        <w:rPr>
          <w:rFonts w:cs="Times New Roman"/>
          <w:b/>
          <w:szCs w:val="24"/>
          <w:lang w:val="en-ZA"/>
        </w:rPr>
      </w:pPr>
    </w:p>
    <w:p w14:paraId="4CD964E6" w14:textId="77777777" w:rsidR="0017491A" w:rsidRPr="00725E27" w:rsidRDefault="0017491A" w:rsidP="0017491A">
      <w:pPr>
        <w:spacing w:after="0"/>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w:t>
      </w:r>
      <w:r w:rsidRPr="00725E27">
        <w:rPr>
          <w:rFonts w:cs="Times New Roman"/>
          <w:b/>
          <w:szCs w:val="24"/>
          <w:lang w:val="en-ZA"/>
        </w:rPr>
        <w:t xml:space="preserve"> </w:t>
      </w:r>
      <w:r w:rsidRPr="00725E27">
        <w:rPr>
          <w:rFonts w:cs="Times New Roman"/>
          <w:szCs w:val="24"/>
          <w:lang w:val="en-ZA"/>
        </w:rPr>
        <w:t>Hours</w:t>
      </w:r>
    </w:p>
    <w:p w14:paraId="4B00B6DA" w14:textId="77777777" w:rsidR="0017491A" w:rsidRPr="00725E27" w:rsidRDefault="0017491A" w:rsidP="0017491A">
      <w:pPr>
        <w:spacing w:after="0"/>
        <w:rPr>
          <w:rFonts w:cs="Times New Roman"/>
          <w:b/>
          <w:szCs w:val="24"/>
          <w:lang w:val="en-ZA"/>
        </w:rPr>
      </w:pPr>
    </w:p>
    <w:p w14:paraId="7573A73A" w14:textId="77777777" w:rsidR="0017491A" w:rsidRPr="00725E27" w:rsidRDefault="0017491A" w:rsidP="0017491A">
      <w:pPr>
        <w:spacing w:after="0"/>
        <w:rPr>
          <w:rFonts w:cs="Times New Roman"/>
          <w:szCs w:val="24"/>
          <w:lang w:val="en-ZA"/>
        </w:rPr>
      </w:pPr>
      <w:r w:rsidRPr="00725E27">
        <w:rPr>
          <w:rFonts w:cs="Times New Roman"/>
          <w:b/>
          <w:szCs w:val="24"/>
          <w:lang w:val="en-ZA"/>
        </w:rPr>
        <w:t>Relationship to Occupational Standards</w:t>
      </w:r>
    </w:p>
    <w:p w14:paraId="70E35AB2" w14:textId="77777777" w:rsidR="0017491A" w:rsidRPr="00725E27" w:rsidRDefault="0017491A" w:rsidP="0017491A">
      <w:pPr>
        <w:spacing w:after="0"/>
        <w:rPr>
          <w:rFonts w:cs="Times New Roman"/>
          <w:b/>
          <w:szCs w:val="24"/>
          <w:lang w:val="en-ZA"/>
        </w:rPr>
      </w:pPr>
      <w:r w:rsidRPr="00725E27">
        <w:rPr>
          <w:rFonts w:cs="Times New Roman"/>
          <w:szCs w:val="24"/>
          <w:lang w:val="en-ZA"/>
        </w:rPr>
        <w:t xml:space="preserve">This unit addresses the Unit of Competency:  </w:t>
      </w:r>
      <w:r w:rsidRPr="00725E27">
        <w:rPr>
          <w:rFonts w:cs="Times New Roman"/>
          <w:bCs/>
          <w:szCs w:val="24"/>
          <w:lang w:val="en-AU"/>
        </w:rPr>
        <w:t>prepare for materials testing</w:t>
      </w:r>
    </w:p>
    <w:p w14:paraId="5D1B5DF7" w14:textId="77777777" w:rsidR="0017491A" w:rsidRPr="00725E27" w:rsidRDefault="0017491A" w:rsidP="0017491A">
      <w:pPr>
        <w:spacing w:after="0"/>
        <w:rPr>
          <w:rFonts w:cs="Times New Roman"/>
          <w:szCs w:val="24"/>
          <w:lang w:val="en-ZA"/>
        </w:rPr>
      </w:pPr>
      <w:r w:rsidRPr="00725E27">
        <w:rPr>
          <w:rFonts w:cs="Times New Roman"/>
          <w:b/>
          <w:szCs w:val="24"/>
          <w:lang w:val="en-ZA"/>
        </w:rPr>
        <w:t>Unit Description</w:t>
      </w:r>
    </w:p>
    <w:p w14:paraId="7DF0BDF2" w14:textId="77777777" w:rsidR="0017491A" w:rsidRPr="00725E27" w:rsidRDefault="0017491A" w:rsidP="0017491A">
      <w:pPr>
        <w:spacing w:after="0"/>
        <w:rPr>
          <w:rFonts w:cs="Times New Roman"/>
          <w:szCs w:val="24"/>
          <w:lang w:val="en-GB"/>
        </w:rPr>
      </w:pPr>
      <w:r w:rsidRPr="00725E27">
        <w:rPr>
          <w:rFonts w:cs="Times New Roman"/>
          <w:szCs w:val="24"/>
          <w:lang w:val="en-AU"/>
        </w:rPr>
        <w:t xml:space="preserve">This unit describes the competencies required in preparing for materials testing. It involves </w:t>
      </w:r>
      <w:r w:rsidRPr="00725E27">
        <w:rPr>
          <w:rFonts w:cs="Times New Roman"/>
          <w:szCs w:val="24"/>
          <w:lang w:val="en-GB"/>
        </w:rPr>
        <w:t>organizing for material testing, sampling construction materials and preparing samples for testing.</w:t>
      </w:r>
    </w:p>
    <w:p w14:paraId="17B3D85D" w14:textId="77777777" w:rsidR="0017491A" w:rsidRPr="00725E27" w:rsidRDefault="0017491A" w:rsidP="0017491A">
      <w:pPr>
        <w:spacing w:after="0"/>
        <w:rPr>
          <w:rFonts w:cs="Times New Roman"/>
          <w:b/>
          <w:szCs w:val="24"/>
          <w:lang w:val="en-ZA"/>
        </w:rPr>
      </w:pPr>
      <w:r w:rsidRPr="00725E27">
        <w:rPr>
          <w:rFonts w:cs="Times New Roman"/>
          <w:b/>
          <w:szCs w:val="24"/>
          <w:lang w:val="en-ZA"/>
        </w:rPr>
        <w:t>Summary of Learning Outcomes</w:t>
      </w:r>
    </w:p>
    <w:p w14:paraId="69802D8B" w14:textId="77777777" w:rsidR="0017491A" w:rsidRPr="00725E27" w:rsidRDefault="0017491A" w:rsidP="004470E5">
      <w:pPr>
        <w:numPr>
          <w:ilvl w:val="0"/>
          <w:numId w:val="577"/>
        </w:numPr>
        <w:spacing w:after="120" w:line="276" w:lineRule="auto"/>
        <w:contextualSpacing/>
        <w:rPr>
          <w:rFonts w:cs="Times New Roman"/>
          <w:szCs w:val="24"/>
        </w:rPr>
      </w:pPr>
      <w:r w:rsidRPr="00725E27">
        <w:rPr>
          <w:rFonts w:cs="Times New Roman"/>
          <w:szCs w:val="24"/>
          <w:lang w:val="en-ZA"/>
        </w:rPr>
        <w:t xml:space="preserve">To </w:t>
      </w:r>
      <w:r w:rsidRPr="00725E27">
        <w:rPr>
          <w:rFonts w:cs="Times New Roman"/>
          <w:szCs w:val="24"/>
        </w:rPr>
        <w:t>Organize for material testing</w:t>
      </w:r>
    </w:p>
    <w:p w14:paraId="75600B74" w14:textId="77777777" w:rsidR="0017491A" w:rsidRPr="00725E27" w:rsidRDefault="0017491A" w:rsidP="004470E5">
      <w:pPr>
        <w:numPr>
          <w:ilvl w:val="0"/>
          <w:numId w:val="577"/>
        </w:numPr>
        <w:spacing w:after="120" w:line="276" w:lineRule="auto"/>
        <w:contextualSpacing/>
        <w:rPr>
          <w:rFonts w:cs="Times New Roman"/>
          <w:szCs w:val="24"/>
          <w:lang w:val="en-ZA"/>
        </w:rPr>
      </w:pPr>
      <w:r w:rsidRPr="00725E27">
        <w:rPr>
          <w:rFonts w:cs="Times New Roman"/>
          <w:szCs w:val="24"/>
          <w:lang w:val="en-ZA"/>
        </w:rPr>
        <w:t xml:space="preserve">To </w:t>
      </w:r>
      <w:r w:rsidRPr="00725E27">
        <w:rPr>
          <w:rFonts w:cs="Times New Roman"/>
          <w:szCs w:val="24"/>
        </w:rPr>
        <w:t>Sample construction materials</w:t>
      </w:r>
    </w:p>
    <w:p w14:paraId="00A458CE" w14:textId="77777777" w:rsidR="0017491A" w:rsidRPr="00725E27" w:rsidRDefault="0017491A" w:rsidP="004470E5">
      <w:pPr>
        <w:numPr>
          <w:ilvl w:val="0"/>
          <w:numId w:val="577"/>
        </w:numPr>
        <w:spacing w:after="120" w:line="276" w:lineRule="auto"/>
        <w:contextualSpacing/>
        <w:rPr>
          <w:rFonts w:cs="Times New Roman"/>
          <w:szCs w:val="24"/>
          <w:lang w:val="en-ZA"/>
        </w:rPr>
      </w:pPr>
      <w:r w:rsidRPr="00725E27">
        <w:rPr>
          <w:rFonts w:cs="Times New Roman"/>
          <w:szCs w:val="24"/>
          <w:lang w:val="en-ZA"/>
        </w:rPr>
        <w:t>To</w:t>
      </w:r>
      <w:r w:rsidRPr="00725E27">
        <w:rPr>
          <w:rFonts w:cs="Times New Roman"/>
          <w:szCs w:val="24"/>
        </w:rPr>
        <w:t xml:space="preserve"> Prepare samples for testing</w:t>
      </w:r>
      <w:r w:rsidRPr="00725E27">
        <w:rPr>
          <w:rFonts w:cs="Times New Roman"/>
          <w:szCs w:val="24"/>
          <w:lang w:val="en-ZA"/>
        </w:rPr>
        <w:t xml:space="preserve"> </w:t>
      </w:r>
    </w:p>
    <w:p w14:paraId="3BEF8D76" w14:textId="77777777" w:rsidR="0017491A" w:rsidRPr="00725E27" w:rsidRDefault="0017491A" w:rsidP="0017491A">
      <w:pPr>
        <w:spacing w:after="120"/>
        <w:contextualSpacing/>
        <w:rPr>
          <w:rFonts w:cs="Times New Roman"/>
          <w:b/>
          <w:szCs w:val="24"/>
          <w:lang w:val="en-ZA"/>
        </w:rPr>
      </w:pPr>
      <w:r w:rsidRPr="00725E27">
        <w:rPr>
          <w:rFonts w:cs="Times New Roman"/>
          <w:b/>
          <w:szCs w:val="24"/>
          <w:lang w:val="en-ZA"/>
        </w:rPr>
        <w:t>Learning Outcomes, Content and Suggested Assessment Methods</w:t>
      </w:r>
    </w:p>
    <w:p w14:paraId="7012AB4D" w14:textId="77777777" w:rsidR="0017491A" w:rsidRPr="00725E27" w:rsidRDefault="0017491A" w:rsidP="0017491A">
      <w:pPr>
        <w:spacing w:after="120"/>
        <w:contextualSpacing/>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725E27" w:rsidRPr="00725E27" w14:paraId="69B687BE" w14:textId="77777777" w:rsidTr="00C24A23">
        <w:trPr>
          <w:trHeight w:val="620"/>
        </w:trPr>
        <w:tc>
          <w:tcPr>
            <w:tcW w:w="1345" w:type="pct"/>
            <w:tcBorders>
              <w:top w:val="single" w:sz="4" w:space="0" w:color="auto"/>
              <w:left w:val="single" w:sz="4" w:space="0" w:color="auto"/>
              <w:bottom w:val="single" w:sz="4" w:space="0" w:color="auto"/>
              <w:right w:val="single" w:sz="4" w:space="0" w:color="auto"/>
            </w:tcBorders>
            <w:hideMark/>
          </w:tcPr>
          <w:p w14:paraId="1742A090" w14:textId="77777777" w:rsidR="0017491A" w:rsidRPr="00725E27" w:rsidRDefault="0017491A" w:rsidP="00C24A23">
            <w:pPr>
              <w:spacing w:after="0"/>
              <w:rPr>
                <w:rFonts w:cs="Times New Roman"/>
                <w:szCs w:val="24"/>
              </w:rPr>
            </w:pPr>
            <w:r w:rsidRPr="00725E27">
              <w:rPr>
                <w:rFonts w:cs="Times New Roman"/>
                <w:b/>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14:paraId="721663E4" w14:textId="77777777" w:rsidR="0017491A" w:rsidRPr="00725E27" w:rsidRDefault="0017491A" w:rsidP="00C24A23">
            <w:pPr>
              <w:ind w:left="720"/>
              <w:contextualSpacing/>
              <w:rPr>
                <w:rFonts w:cs="Times New Roman"/>
                <w:szCs w:val="24"/>
                <w:lang w:val="en-ZA"/>
              </w:rPr>
            </w:pPr>
            <w:r w:rsidRPr="00725E27">
              <w:rPr>
                <w:rFonts w:cs="Times New Roman"/>
                <w:b/>
                <w:szCs w:val="24"/>
                <w:lang w:val="en-ZA"/>
              </w:rPr>
              <w:t>Content</w:t>
            </w:r>
            <w:r w:rsidRPr="00725E27">
              <w:rPr>
                <w:rFonts w:cs="Times New Roman"/>
                <w:b/>
                <w:bCs/>
                <w:szCs w:val="24"/>
                <w:lang w:val="en-ZW"/>
              </w:rPr>
              <w:t xml:space="preserve"> </w:t>
            </w:r>
          </w:p>
          <w:p w14:paraId="600308C7" w14:textId="77777777" w:rsidR="0017491A" w:rsidRPr="00725E27" w:rsidRDefault="0017491A" w:rsidP="00C24A23">
            <w:pPr>
              <w:spacing w:after="0"/>
              <w:rPr>
                <w:rFonts w:cs="Times New Roman"/>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14:paraId="6F74AA4F" w14:textId="77777777" w:rsidR="0017491A" w:rsidRPr="00725E27" w:rsidRDefault="0017491A" w:rsidP="00C24A23">
            <w:pPr>
              <w:spacing w:after="0"/>
              <w:rPr>
                <w:rFonts w:cs="Times New Roman"/>
                <w:szCs w:val="24"/>
                <w:lang w:val="en-ZA"/>
              </w:rPr>
            </w:pPr>
            <w:r w:rsidRPr="00725E27">
              <w:rPr>
                <w:rFonts w:cs="Times New Roman"/>
                <w:b/>
                <w:szCs w:val="24"/>
                <w:lang w:val="en-ZA"/>
              </w:rPr>
              <w:t>Suggested Assessment Methods</w:t>
            </w:r>
          </w:p>
        </w:tc>
      </w:tr>
      <w:tr w:rsidR="00725E27" w:rsidRPr="00725E27" w14:paraId="120352D8" w14:textId="77777777" w:rsidTr="00C24A23">
        <w:trPr>
          <w:trHeight w:val="1259"/>
        </w:trPr>
        <w:tc>
          <w:tcPr>
            <w:tcW w:w="1345" w:type="pct"/>
            <w:tcBorders>
              <w:top w:val="single" w:sz="4" w:space="0" w:color="auto"/>
              <w:left w:val="single" w:sz="4" w:space="0" w:color="auto"/>
              <w:bottom w:val="single" w:sz="4" w:space="0" w:color="auto"/>
              <w:right w:val="single" w:sz="4" w:space="0" w:color="auto"/>
            </w:tcBorders>
          </w:tcPr>
          <w:p w14:paraId="1A82655C" w14:textId="77777777" w:rsidR="0017491A" w:rsidRPr="00725E27" w:rsidRDefault="0017491A" w:rsidP="004470E5">
            <w:pPr>
              <w:pStyle w:val="ListParagraph"/>
              <w:numPr>
                <w:ilvl w:val="0"/>
                <w:numId w:val="568"/>
              </w:numPr>
              <w:pBdr>
                <w:top w:val="nil"/>
                <w:left w:val="nil"/>
                <w:bottom w:val="nil"/>
                <w:right w:val="nil"/>
                <w:between w:val="nil"/>
              </w:pBdr>
              <w:spacing w:after="0" w:line="240" w:lineRule="auto"/>
              <w:rPr>
                <w:szCs w:val="24"/>
              </w:rPr>
            </w:pPr>
            <w:r w:rsidRPr="00725E27">
              <w:rPr>
                <w:szCs w:val="24"/>
              </w:rPr>
              <w:t>Organize for material testing</w:t>
            </w:r>
          </w:p>
        </w:tc>
        <w:tc>
          <w:tcPr>
            <w:tcW w:w="2089" w:type="pct"/>
            <w:tcBorders>
              <w:top w:val="single" w:sz="4" w:space="0" w:color="auto"/>
              <w:left w:val="single" w:sz="4" w:space="0" w:color="auto"/>
              <w:bottom w:val="single" w:sz="4" w:space="0" w:color="auto"/>
              <w:right w:val="single" w:sz="4" w:space="0" w:color="auto"/>
            </w:tcBorders>
          </w:tcPr>
          <w:p w14:paraId="17772C07" w14:textId="77777777" w:rsidR="0017491A" w:rsidRPr="00725E27" w:rsidRDefault="0017491A" w:rsidP="004470E5">
            <w:pPr>
              <w:pStyle w:val="ListParagraph"/>
              <w:numPr>
                <w:ilvl w:val="1"/>
                <w:numId w:val="568"/>
              </w:numPr>
              <w:spacing w:after="0" w:line="240" w:lineRule="auto"/>
              <w:rPr>
                <w:szCs w:val="24"/>
              </w:rPr>
            </w:pPr>
            <w:r w:rsidRPr="00725E27">
              <w:rPr>
                <w:szCs w:val="24"/>
              </w:rPr>
              <w:t>Preliminary site investigation</w:t>
            </w:r>
          </w:p>
          <w:p w14:paraId="51E0C575" w14:textId="77777777" w:rsidR="0017491A" w:rsidRPr="00725E27" w:rsidRDefault="0017491A" w:rsidP="004470E5">
            <w:pPr>
              <w:pStyle w:val="ListParagraph"/>
              <w:numPr>
                <w:ilvl w:val="2"/>
                <w:numId w:val="568"/>
              </w:numPr>
              <w:spacing w:after="0" w:line="240" w:lineRule="auto"/>
              <w:rPr>
                <w:rFonts w:eastAsia="Times New Roman"/>
                <w:szCs w:val="24"/>
              </w:rPr>
            </w:pPr>
            <w:r w:rsidRPr="00725E27">
              <w:rPr>
                <w:rFonts w:eastAsia="Times New Roman"/>
                <w:szCs w:val="24"/>
              </w:rPr>
              <w:t>Purpose and importance</w:t>
            </w:r>
          </w:p>
          <w:p w14:paraId="37040D32" w14:textId="77777777" w:rsidR="0017491A" w:rsidRPr="00725E27" w:rsidRDefault="0017491A" w:rsidP="004470E5">
            <w:pPr>
              <w:numPr>
                <w:ilvl w:val="2"/>
                <w:numId w:val="568"/>
              </w:numPr>
              <w:spacing w:after="0" w:line="240" w:lineRule="auto"/>
              <w:contextualSpacing/>
              <w:rPr>
                <w:rFonts w:eastAsia="Times New Roman" w:cs="Times New Roman"/>
                <w:szCs w:val="24"/>
                <w:lang w:val="en-ZW"/>
              </w:rPr>
            </w:pPr>
            <w:r w:rsidRPr="00725E27">
              <w:rPr>
                <w:rFonts w:eastAsia="Times New Roman" w:cs="Times New Roman"/>
                <w:szCs w:val="24"/>
                <w:lang w:val="en-ZW"/>
              </w:rPr>
              <w:t>Methods of investigation</w:t>
            </w:r>
          </w:p>
          <w:p w14:paraId="317AFC06" w14:textId="77777777" w:rsidR="0017491A" w:rsidRPr="00725E27" w:rsidRDefault="0017491A" w:rsidP="004470E5">
            <w:pPr>
              <w:numPr>
                <w:ilvl w:val="2"/>
                <w:numId w:val="568"/>
              </w:numPr>
              <w:spacing w:after="0" w:line="240" w:lineRule="auto"/>
              <w:contextualSpacing/>
              <w:rPr>
                <w:rFonts w:eastAsia="Times New Roman" w:cs="Times New Roman"/>
                <w:szCs w:val="24"/>
                <w:lang w:val="en-ZW"/>
              </w:rPr>
            </w:pPr>
            <w:r w:rsidRPr="00725E27">
              <w:rPr>
                <w:rFonts w:eastAsia="Times New Roman" w:cs="Times New Roman"/>
                <w:szCs w:val="24"/>
                <w:lang w:val="en-ZW"/>
              </w:rPr>
              <w:t>Stages of site investigation</w:t>
            </w:r>
          </w:p>
          <w:p w14:paraId="5623493F" w14:textId="77777777" w:rsidR="0017491A" w:rsidRPr="00725E27" w:rsidRDefault="0017491A" w:rsidP="004470E5">
            <w:pPr>
              <w:numPr>
                <w:ilvl w:val="2"/>
                <w:numId w:val="568"/>
              </w:numPr>
              <w:spacing w:after="0" w:line="240" w:lineRule="auto"/>
              <w:contextualSpacing/>
              <w:rPr>
                <w:rFonts w:cs="Times New Roman"/>
                <w:szCs w:val="24"/>
                <w:lang w:val="en-ZW"/>
              </w:rPr>
            </w:pPr>
            <w:r w:rsidRPr="00725E27">
              <w:rPr>
                <w:rFonts w:eastAsia="Times New Roman" w:cs="Times New Roman"/>
                <w:szCs w:val="24"/>
                <w:lang w:val="en-ZW"/>
              </w:rPr>
              <w:t xml:space="preserve">Site assessment tools </w:t>
            </w:r>
          </w:p>
          <w:p w14:paraId="22BDD247" w14:textId="77777777" w:rsidR="0017491A" w:rsidRPr="00725E27" w:rsidRDefault="0017491A" w:rsidP="004470E5">
            <w:pPr>
              <w:numPr>
                <w:ilvl w:val="1"/>
                <w:numId w:val="568"/>
              </w:numPr>
              <w:spacing w:after="0" w:line="240" w:lineRule="auto"/>
              <w:contextualSpacing/>
              <w:rPr>
                <w:rFonts w:cs="Times New Roman"/>
                <w:szCs w:val="24"/>
                <w:lang w:val="en-ZW"/>
              </w:rPr>
            </w:pPr>
            <w:r w:rsidRPr="00725E27">
              <w:rPr>
                <w:rFonts w:cs="Times New Roman"/>
                <w:szCs w:val="24"/>
                <w:lang w:val="en-ZW"/>
              </w:rPr>
              <w:t>Types of material tests</w:t>
            </w:r>
          </w:p>
          <w:p w14:paraId="67389FD8" w14:textId="77777777" w:rsidR="0017491A" w:rsidRPr="00725E27" w:rsidRDefault="0017491A" w:rsidP="004470E5">
            <w:pPr>
              <w:pStyle w:val="ListParagraph"/>
              <w:numPr>
                <w:ilvl w:val="0"/>
                <w:numId w:val="488"/>
              </w:numPr>
              <w:spacing w:after="0" w:line="240" w:lineRule="auto"/>
              <w:rPr>
                <w:rFonts w:eastAsia="Times New Roman"/>
                <w:vanish/>
                <w:szCs w:val="24"/>
              </w:rPr>
            </w:pPr>
          </w:p>
          <w:p w14:paraId="02590833" w14:textId="77777777" w:rsidR="0017491A" w:rsidRPr="00725E27" w:rsidRDefault="0017491A" w:rsidP="004470E5">
            <w:pPr>
              <w:pStyle w:val="ListParagraph"/>
              <w:numPr>
                <w:ilvl w:val="1"/>
                <w:numId w:val="488"/>
              </w:numPr>
              <w:spacing w:after="0" w:line="240" w:lineRule="auto"/>
              <w:rPr>
                <w:rFonts w:eastAsia="Times New Roman"/>
                <w:vanish/>
                <w:szCs w:val="24"/>
              </w:rPr>
            </w:pPr>
          </w:p>
          <w:p w14:paraId="2C9C4121" w14:textId="77777777" w:rsidR="0017491A" w:rsidRPr="00725E27" w:rsidRDefault="0017491A" w:rsidP="004470E5">
            <w:pPr>
              <w:pStyle w:val="ListParagraph"/>
              <w:numPr>
                <w:ilvl w:val="1"/>
                <w:numId w:val="488"/>
              </w:numPr>
              <w:spacing w:after="0" w:line="240" w:lineRule="auto"/>
              <w:rPr>
                <w:rFonts w:eastAsia="Times New Roman"/>
                <w:vanish/>
                <w:szCs w:val="24"/>
              </w:rPr>
            </w:pPr>
          </w:p>
          <w:p w14:paraId="017B561A" w14:textId="77777777" w:rsidR="0017491A" w:rsidRPr="00725E27" w:rsidRDefault="0017491A" w:rsidP="004470E5">
            <w:pPr>
              <w:pStyle w:val="ListParagraph"/>
              <w:numPr>
                <w:ilvl w:val="2"/>
                <w:numId w:val="568"/>
              </w:numPr>
              <w:spacing w:after="0" w:line="240" w:lineRule="auto"/>
              <w:rPr>
                <w:szCs w:val="24"/>
              </w:rPr>
            </w:pPr>
            <w:r w:rsidRPr="00725E27">
              <w:rPr>
                <w:rFonts w:eastAsia="Times New Roman"/>
                <w:szCs w:val="24"/>
              </w:rPr>
              <w:t xml:space="preserve">Mechanical tests </w:t>
            </w:r>
          </w:p>
          <w:p w14:paraId="73A2D605" w14:textId="77777777" w:rsidR="0017491A" w:rsidRPr="00725E27" w:rsidRDefault="0017491A" w:rsidP="004470E5">
            <w:pPr>
              <w:numPr>
                <w:ilvl w:val="2"/>
                <w:numId w:val="568"/>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Chemical tests </w:t>
            </w:r>
          </w:p>
          <w:p w14:paraId="48F96EF6" w14:textId="77777777" w:rsidR="0017491A" w:rsidRPr="00725E27" w:rsidRDefault="0017491A" w:rsidP="004470E5">
            <w:pPr>
              <w:numPr>
                <w:ilvl w:val="2"/>
                <w:numId w:val="568"/>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Non-destructive testing </w:t>
            </w:r>
          </w:p>
          <w:p w14:paraId="24229D06" w14:textId="77777777" w:rsidR="0017491A" w:rsidRPr="00725E27" w:rsidRDefault="0017491A" w:rsidP="004470E5">
            <w:pPr>
              <w:numPr>
                <w:ilvl w:val="1"/>
                <w:numId w:val="568"/>
              </w:numPr>
              <w:spacing w:after="0" w:line="240" w:lineRule="auto"/>
              <w:contextualSpacing/>
              <w:rPr>
                <w:rFonts w:cs="Times New Roman"/>
                <w:szCs w:val="24"/>
                <w:lang w:val="en-ZW"/>
              </w:rPr>
            </w:pPr>
            <w:r w:rsidRPr="00725E27">
              <w:rPr>
                <w:rFonts w:cs="Times New Roman"/>
                <w:szCs w:val="24"/>
                <w:lang w:val="en-ZW"/>
              </w:rPr>
              <w:t>Material laboratory personnel</w:t>
            </w:r>
          </w:p>
          <w:p w14:paraId="5EEEB7DC" w14:textId="77777777" w:rsidR="0017491A" w:rsidRPr="00725E27" w:rsidRDefault="0017491A" w:rsidP="004470E5">
            <w:pPr>
              <w:pStyle w:val="ListParagraph"/>
              <w:numPr>
                <w:ilvl w:val="0"/>
                <w:numId w:val="489"/>
              </w:numPr>
              <w:spacing w:after="0" w:line="240" w:lineRule="auto"/>
              <w:rPr>
                <w:rFonts w:eastAsia="Times New Roman"/>
                <w:vanish/>
                <w:szCs w:val="24"/>
              </w:rPr>
            </w:pPr>
          </w:p>
          <w:p w14:paraId="0710541C" w14:textId="77777777" w:rsidR="0017491A" w:rsidRPr="00725E27" w:rsidRDefault="0017491A" w:rsidP="004470E5">
            <w:pPr>
              <w:pStyle w:val="ListParagraph"/>
              <w:numPr>
                <w:ilvl w:val="1"/>
                <w:numId w:val="489"/>
              </w:numPr>
              <w:spacing w:after="0" w:line="240" w:lineRule="auto"/>
              <w:rPr>
                <w:rFonts w:eastAsia="Times New Roman"/>
                <w:vanish/>
                <w:szCs w:val="24"/>
              </w:rPr>
            </w:pPr>
          </w:p>
          <w:p w14:paraId="187759D7" w14:textId="77777777" w:rsidR="0017491A" w:rsidRPr="00725E27" w:rsidRDefault="0017491A" w:rsidP="004470E5">
            <w:pPr>
              <w:pStyle w:val="ListParagraph"/>
              <w:numPr>
                <w:ilvl w:val="1"/>
                <w:numId w:val="489"/>
              </w:numPr>
              <w:spacing w:after="0" w:line="240" w:lineRule="auto"/>
              <w:rPr>
                <w:rFonts w:eastAsia="Times New Roman"/>
                <w:vanish/>
                <w:szCs w:val="24"/>
              </w:rPr>
            </w:pPr>
          </w:p>
          <w:p w14:paraId="35BE5244" w14:textId="77777777" w:rsidR="0017491A" w:rsidRPr="00725E27" w:rsidRDefault="0017491A" w:rsidP="004470E5">
            <w:pPr>
              <w:pStyle w:val="ListParagraph"/>
              <w:numPr>
                <w:ilvl w:val="1"/>
                <w:numId w:val="489"/>
              </w:numPr>
              <w:spacing w:after="0" w:line="240" w:lineRule="auto"/>
              <w:rPr>
                <w:rFonts w:eastAsia="Times New Roman"/>
                <w:vanish/>
                <w:szCs w:val="24"/>
              </w:rPr>
            </w:pPr>
          </w:p>
          <w:p w14:paraId="6166C747" w14:textId="77777777" w:rsidR="0017491A" w:rsidRPr="00725E27" w:rsidRDefault="0017491A" w:rsidP="004470E5">
            <w:pPr>
              <w:pStyle w:val="ListParagraph"/>
              <w:numPr>
                <w:ilvl w:val="2"/>
                <w:numId w:val="568"/>
              </w:numPr>
              <w:spacing w:after="0" w:line="240" w:lineRule="auto"/>
              <w:rPr>
                <w:rFonts w:eastAsia="Times New Roman"/>
                <w:szCs w:val="24"/>
              </w:rPr>
            </w:pPr>
            <w:r w:rsidRPr="00725E27">
              <w:rPr>
                <w:rFonts w:eastAsia="Times New Roman"/>
                <w:szCs w:val="24"/>
              </w:rPr>
              <w:t>Roles and responsibilities (lab technicians, quality control etc)</w:t>
            </w:r>
          </w:p>
          <w:p w14:paraId="3EF7E10F" w14:textId="77777777" w:rsidR="0017491A" w:rsidRPr="00725E27" w:rsidRDefault="0017491A" w:rsidP="004470E5">
            <w:pPr>
              <w:numPr>
                <w:ilvl w:val="2"/>
                <w:numId w:val="568"/>
              </w:numPr>
              <w:spacing w:after="0" w:line="240" w:lineRule="auto"/>
              <w:contextualSpacing/>
              <w:rPr>
                <w:rFonts w:eastAsia="Times New Roman" w:cs="Times New Roman"/>
                <w:szCs w:val="24"/>
                <w:lang w:val="en-ZW"/>
              </w:rPr>
            </w:pPr>
            <w:r w:rsidRPr="00725E27">
              <w:rPr>
                <w:rFonts w:eastAsia="Times New Roman" w:cs="Times New Roman"/>
                <w:szCs w:val="24"/>
                <w:lang w:val="en-ZW"/>
              </w:rPr>
              <w:t>Required qualifications and certifications</w:t>
            </w:r>
          </w:p>
          <w:p w14:paraId="4681D65D" w14:textId="77777777" w:rsidR="0017491A" w:rsidRPr="00725E27" w:rsidRDefault="0017491A" w:rsidP="004470E5">
            <w:pPr>
              <w:numPr>
                <w:ilvl w:val="2"/>
                <w:numId w:val="568"/>
              </w:numPr>
              <w:spacing w:after="0" w:line="240" w:lineRule="auto"/>
              <w:contextualSpacing/>
              <w:rPr>
                <w:rFonts w:cs="Times New Roman"/>
                <w:szCs w:val="24"/>
                <w:lang w:val="en-ZW"/>
              </w:rPr>
            </w:pPr>
            <w:r w:rsidRPr="00725E27">
              <w:rPr>
                <w:rFonts w:eastAsia="Times New Roman" w:cs="Times New Roman"/>
                <w:szCs w:val="24"/>
                <w:lang w:val="en-ZW"/>
              </w:rPr>
              <w:t>Safety protocols and training</w:t>
            </w:r>
          </w:p>
          <w:p w14:paraId="7E09866C" w14:textId="77777777" w:rsidR="0017491A" w:rsidRPr="00725E27" w:rsidRDefault="0017491A" w:rsidP="004470E5">
            <w:pPr>
              <w:numPr>
                <w:ilvl w:val="1"/>
                <w:numId w:val="568"/>
              </w:numPr>
              <w:spacing w:after="0" w:line="240" w:lineRule="auto"/>
              <w:contextualSpacing/>
              <w:rPr>
                <w:rFonts w:cs="Times New Roman"/>
                <w:szCs w:val="24"/>
              </w:rPr>
            </w:pPr>
            <w:r w:rsidRPr="00725E27">
              <w:rPr>
                <w:rFonts w:cs="Times New Roman"/>
                <w:szCs w:val="24"/>
                <w:lang w:val="en-ZW"/>
              </w:rPr>
              <w:t>Laboratory equipment maintenance</w:t>
            </w:r>
            <w:r w:rsidRPr="00725E27">
              <w:rPr>
                <w:rFonts w:eastAsia="Times New Roman" w:cs="Times New Roman"/>
                <w:szCs w:val="24"/>
                <w:lang w:val="en-ZW"/>
              </w:rPr>
              <w:t xml:space="preserve"> </w:t>
            </w:r>
          </w:p>
          <w:p w14:paraId="4E76D8DE" w14:textId="77777777" w:rsidR="0017491A" w:rsidRPr="00725E27" w:rsidRDefault="0017491A" w:rsidP="004470E5">
            <w:pPr>
              <w:pStyle w:val="ListParagraph"/>
              <w:numPr>
                <w:ilvl w:val="0"/>
                <w:numId w:val="490"/>
              </w:numPr>
              <w:spacing w:after="0" w:line="240" w:lineRule="auto"/>
              <w:rPr>
                <w:vanish/>
                <w:szCs w:val="24"/>
              </w:rPr>
            </w:pPr>
          </w:p>
          <w:p w14:paraId="406A8B66" w14:textId="77777777" w:rsidR="0017491A" w:rsidRPr="00725E27" w:rsidRDefault="0017491A" w:rsidP="004470E5">
            <w:pPr>
              <w:pStyle w:val="ListParagraph"/>
              <w:numPr>
                <w:ilvl w:val="1"/>
                <w:numId w:val="490"/>
              </w:numPr>
              <w:spacing w:after="0" w:line="240" w:lineRule="auto"/>
              <w:rPr>
                <w:vanish/>
                <w:szCs w:val="24"/>
              </w:rPr>
            </w:pPr>
          </w:p>
          <w:p w14:paraId="52729E39" w14:textId="77777777" w:rsidR="0017491A" w:rsidRPr="00725E27" w:rsidRDefault="0017491A" w:rsidP="004470E5">
            <w:pPr>
              <w:pStyle w:val="ListParagraph"/>
              <w:numPr>
                <w:ilvl w:val="1"/>
                <w:numId w:val="490"/>
              </w:numPr>
              <w:spacing w:after="0" w:line="240" w:lineRule="auto"/>
              <w:rPr>
                <w:vanish/>
                <w:szCs w:val="24"/>
              </w:rPr>
            </w:pPr>
          </w:p>
          <w:p w14:paraId="122CC634" w14:textId="77777777" w:rsidR="0017491A" w:rsidRPr="00725E27" w:rsidRDefault="0017491A" w:rsidP="004470E5">
            <w:pPr>
              <w:pStyle w:val="ListParagraph"/>
              <w:numPr>
                <w:ilvl w:val="1"/>
                <w:numId w:val="490"/>
              </w:numPr>
              <w:spacing w:after="0" w:line="240" w:lineRule="auto"/>
              <w:rPr>
                <w:vanish/>
                <w:szCs w:val="24"/>
              </w:rPr>
            </w:pPr>
          </w:p>
          <w:p w14:paraId="5ABC7608" w14:textId="77777777" w:rsidR="0017491A" w:rsidRPr="00725E27" w:rsidRDefault="0017491A" w:rsidP="004470E5">
            <w:pPr>
              <w:pStyle w:val="ListParagraph"/>
              <w:numPr>
                <w:ilvl w:val="1"/>
                <w:numId w:val="490"/>
              </w:numPr>
              <w:spacing w:after="0" w:line="240" w:lineRule="auto"/>
              <w:rPr>
                <w:vanish/>
                <w:szCs w:val="24"/>
              </w:rPr>
            </w:pPr>
          </w:p>
          <w:p w14:paraId="0B08F324" w14:textId="77777777" w:rsidR="0017491A" w:rsidRPr="00725E27" w:rsidRDefault="0017491A" w:rsidP="004470E5">
            <w:pPr>
              <w:numPr>
                <w:ilvl w:val="2"/>
                <w:numId w:val="490"/>
              </w:numPr>
              <w:spacing w:after="0" w:line="240" w:lineRule="auto"/>
              <w:contextualSpacing/>
              <w:rPr>
                <w:rFonts w:cs="Times New Roman"/>
                <w:szCs w:val="24"/>
                <w:lang w:val="en-ZW"/>
              </w:rPr>
            </w:pPr>
            <w:r w:rsidRPr="00725E27">
              <w:rPr>
                <w:rFonts w:cs="Times New Roman"/>
                <w:szCs w:val="24"/>
                <w:lang w:val="en-ZW"/>
              </w:rPr>
              <w:t>Types of laboratory equipment</w:t>
            </w:r>
          </w:p>
          <w:p w14:paraId="71646492" w14:textId="77777777" w:rsidR="0017491A" w:rsidRPr="00725E27" w:rsidRDefault="0017491A" w:rsidP="004470E5">
            <w:pPr>
              <w:numPr>
                <w:ilvl w:val="2"/>
                <w:numId w:val="490"/>
              </w:numPr>
              <w:spacing w:after="0" w:line="240" w:lineRule="auto"/>
              <w:contextualSpacing/>
              <w:rPr>
                <w:rFonts w:cs="Times New Roman"/>
                <w:szCs w:val="24"/>
                <w:lang w:val="en-ZW"/>
              </w:rPr>
            </w:pPr>
            <w:r w:rsidRPr="00725E27">
              <w:rPr>
                <w:rFonts w:cs="Times New Roman"/>
                <w:szCs w:val="24"/>
                <w:lang w:val="en-ZW"/>
              </w:rPr>
              <w:t>Routine maintenance procedures</w:t>
            </w:r>
          </w:p>
          <w:p w14:paraId="33733398" w14:textId="77777777" w:rsidR="0017491A" w:rsidRPr="00725E27" w:rsidRDefault="0017491A" w:rsidP="004470E5">
            <w:pPr>
              <w:numPr>
                <w:ilvl w:val="1"/>
                <w:numId w:val="568"/>
              </w:numPr>
              <w:spacing w:after="0" w:line="240" w:lineRule="auto"/>
              <w:contextualSpacing/>
              <w:rPr>
                <w:rFonts w:cs="Times New Roman"/>
                <w:szCs w:val="24"/>
                <w:lang w:val="en-ZW"/>
              </w:rPr>
            </w:pPr>
            <w:r w:rsidRPr="00725E27">
              <w:rPr>
                <w:rFonts w:cs="Times New Roman"/>
                <w:szCs w:val="24"/>
                <w:lang w:val="en-ZW"/>
              </w:rPr>
              <w:lastRenderedPageBreak/>
              <w:t xml:space="preserve">Testing equipment </w:t>
            </w:r>
          </w:p>
          <w:p w14:paraId="658F201D" w14:textId="77777777" w:rsidR="0017491A" w:rsidRPr="00725E27" w:rsidRDefault="0017491A" w:rsidP="004470E5">
            <w:pPr>
              <w:pStyle w:val="ListParagraph"/>
              <w:numPr>
                <w:ilvl w:val="0"/>
                <w:numId w:val="491"/>
              </w:numPr>
              <w:spacing w:after="0" w:line="240" w:lineRule="auto"/>
              <w:rPr>
                <w:vanish/>
                <w:szCs w:val="24"/>
              </w:rPr>
            </w:pPr>
          </w:p>
          <w:p w14:paraId="3ECFE6D4" w14:textId="77777777" w:rsidR="0017491A" w:rsidRPr="00725E27" w:rsidRDefault="0017491A" w:rsidP="004470E5">
            <w:pPr>
              <w:pStyle w:val="ListParagraph"/>
              <w:numPr>
                <w:ilvl w:val="1"/>
                <w:numId w:val="491"/>
              </w:numPr>
              <w:spacing w:after="0" w:line="240" w:lineRule="auto"/>
              <w:rPr>
                <w:vanish/>
                <w:szCs w:val="24"/>
              </w:rPr>
            </w:pPr>
          </w:p>
          <w:p w14:paraId="48D73B3E" w14:textId="77777777" w:rsidR="0017491A" w:rsidRPr="00725E27" w:rsidRDefault="0017491A" w:rsidP="004470E5">
            <w:pPr>
              <w:pStyle w:val="ListParagraph"/>
              <w:numPr>
                <w:ilvl w:val="1"/>
                <w:numId w:val="491"/>
              </w:numPr>
              <w:spacing w:after="0" w:line="240" w:lineRule="auto"/>
              <w:rPr>
                <w:vanish/>
                <w:szCs w:val="24"/>
              </w:rPr>
            </w:pPr>
          </w:p>
          <w:p w14:paraId="04088667" w14:textId="77777777" w:rsidR="0017491A" w:rsidRPr="00725E27" w:rsidRDefault="0017491A" w:rsidP="004470E5">
            <w:pPr>
              <w:pStyle w:val="ListParagraph"/>
              <w:numPr>
                <w:ilvl w:val="1"/>
                <w:numId w:val="491"/>
              </w:numPr>
              <w:spacing w:after="0" w:line="240" w:lineRule="auto"/>
              <w:rPr>
                <w:vanish/>
                <w:szCs w:val="24"/>
              </w:rPr>
            </w:pPr>
          </w:p>
          <w:p w14:paraId="5618DED4" w14:textId="77777777" w:rsidR="0017491A" w:rsidRPr="00725E27" w:rsidRDefault="0017491A" w:rsidP="004470E5">
            <w:pPr>
              <w:pStyle w:val="ListParagraph"/>
              <w:numPr>
                <w:ilvl w:val="1"/>
                <w:numId w:val="491"/>
              </w:numPr>
              <w:spacing w:after="0" w:line="240" w:lineRule="auto"/>
              <w:rPr>
                <w:vanish/>
                <w:szCs w:val="24"/>
              </w:rPr>
            </w:pPr>
          </w:p>
          <w:p w14:paraId="13295AD0" w14:textId="77777777" w:rsidR="0017491A" w:rsidRPr="00725E27" w:rsidRDefault="0017491A" w:rsidP="004470E5">
            <w:pPr>
              <w:pStyle w:val="ListParagraph"/>
              <w:numPr>
                <w:ilvl w:val="1"/>
                <w:numId w:val="491"/>
              </w:numPr>
              <w:spacing w:after="0" w:line="240" w:lineRule="auto"/>
              <w:rPr>
                <w:vanish/>
                <w:szCs w:val="24"/>
              </w:rPr>
            </w:pPr>
          </w:p>
          <w:p w14:paraId="348D9157"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cs="Times New Roman"/>
                <w:szCs w:val="24"/>
                <w:lang w:val="en-ZW"/>
              </w:rPr>
              <w:t>types and uses</w:t>
            </w:r>
          </w:p>
        </w:tc>
        <w:tc>
          <w:tcPr>
            <w:tcW w:w="1566" w:type="pct"/>
            <w:tcBorders>
              <w:top w:val="single" w:sz="4" w:space="0" w:color="auto"/>
              <w:left w:val="single" w:sz="4" w:space="0" w:color="auto"/>
              <w:bottom w:val="single" w:sz="4" w:space="0" w:color="auto"/>
              <w:right w:val="single" w:sz="4" w:space="0" w:color="auto"/>
            </w:tcBorders>
            <w:hideMark/>
          </w:tcPr>
          <w:p w14:paraId="360D7DCA"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lastRenderedPageBreak/>
              <w:t>1.practical</w:t>
            </w:r>
          </w:p>
          <w:p w14:paraId="3E9F774A"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2.Projects</w:t>
            </w:r>
          </w:p>
          <w:p w14:paraId="06B0219C"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 xml:space="preserve">3.Portfolio of evidence </w:t>
            </w:r>
          </w:p>
          <w:p w14:paraId="2E061B57" w14:textId="77777777" w:rsidR="0017491A" w:rsidRPr="00725E27" w:rsidRDefault="0017491A" w:rsidP="00C24A23">
            <w:pPr>
              <w:tabs>
                <w:tab w:val="left" w:pos="432"/>
              </w:tabs>
              <w:spacing w:after="0" w:line="240" w:lineRule="auto"/>
              <w:contextualSpacing/>
              <w:rPr>
                <w:rFonts w:cs="Times New Roman"/>
                <w:szCs w:val="24"/>
                <w:lang w:val="en-GB"/>
              </w:rPr>
            </w:pPr>
            <w:r w:rsidRPr="00725E27">
              <w:rPr>
                <w:rFonts w:cs="Times New Roman"/>
                <w:szCs w:val="24"/>
                <w:lang w:val="en-GB"/>
              </w:rPr>
              <w:t xml:space="preserve">        4.Third party reports</w:t>
            </w:r>
          </w:p>
          <w:p w14:paraId="3B539EE4" w14:textId="77777777" w:rsidR="0017491A" w:rsidRPr="00725E27" w:rsidRDefault="0017491A" w:rsidP="00C24A23">
            <w:pPr>
              <w:spacing w:after="0"/>
              <w:ind w:left="360"/>
              <w:rPr>
                <w:rFonts w:cs="Times New Roman"/>
                <w:szCs w:val="24"/>
                <w:lang w:val="en-ZA"/>
              </w:rPr>
            </w:pPr>
            <w:r w:rsidRPr="00725E27">
              <w:rPr>
                <w:rFonts w:cs="Times New Roman"/>
                <w:szCs w:val="24"/>
                <w:lang w:val="en-GB"/>
              </w:rPr>
              <w:t>5. Written tests</w:t>
            </w:r>
            <w:r w:rsidRPr="00725E27">
              <w:rPr>
                <w:rFonts w:cs="Times New Roman"/>
                <w:szCs w:val="24"/>
              </w:rPr>
              <w:t xml:space="preserve"> </w:t>
            </w:r>
          </w:p>
        </w:tc>
      </w:tr>
      <w:tr w:rsidR="00725E27" w:rsidRPr="00725E27" w14:paraId="6C488582" w14:textId="77777777" w:rsidTr="00C24A23">
        <w:trPr>
          <w:trHeight w:val="1178"/>
        </w:trPr>
        <w:tc>
          <w:tcPr>
            <w:tcW w:w="1345" w:type="pct"/>
            <w:tcBorders>
              <w:top w:val="single" w:sz="4" w:space="0" w:color="auto"/>
              <w:left w:val="single" w:sz="4" w:space="0" w:color="auto"/>
              <w:bottom w:val="single" w:sz="4" w:space="0" w:color="auto"/>
              <w:right w:val="single" w:sz="4" w:space="0" w:color="auto"/>
            </w:tcBorders>
          </w:tcPr>
          <w:p w14:paraId="248DDCEC" w14:textId="77777777" w:rsidR="0017491A" w:rsidRPr="00725E27" w:rsidRDefault="0017491A" w:rsidP="004470E5">
            <w:pPr>
              <w:pStyle w:val="ListParagraph"/>
              <w:numPr>
                <w:ilvl w:val="0"/>
                <w:numId w:val="491"/>
              </w:numPr>
              <w:spacing w:after="200" w:line="276" w:lineRule="auto"/>
              <w:rPr>
                <w:szCs w:val="24"/>
              </w:rPr>
            </w:pPr>
            <w:r w:rsidRPr="00725E27">
              <w:rPr>
                <w:szCs w:val="24"/>
              </w:rPr>
              <w:t>Sample construction materials</w:t>
            </w:r>
          </w:p>
        </w:tc>
        <w:tc>
          <w:tcPr>
            <w:tcW w:w="2089" w:type="pct"/>
            <w:tcBorders>
              <w:top w:val="single" w:sz="4" w:space="0" w:color="auto"/>
              <w:left w:val="single" w:sz="4" w:space="0" w:color="auto"/>
              <w:bottom w:val="single" w:sz="4" w:space="0" w:color="auto"/>
              <w:right w:val="single" w:sz="4" w:space="0" w:color="auto"/>
            </w:tcBorders>
          </w:tcPr>
          <w:p w14:paraId="716102E7" w14:textId="77777777" w:rsidR="0017491A" w:rsidRPr="00725E27" w:rsidRDefault="0017491A" w:rsidP="004470E5">
            <w:pPr>
              <w:pStyle w:val="ListParagraph"/>
              <w:numPr>
                <w:ilvl w:val="0"/>
                <w:numId w:val="492"/>
              </w:numPr>
              <w:spacing w:after="0" w:line="240" w:lineRule="auto"/>
              <w:rPr>
                <w:vanish/>
                <w:szCs w:val="24"/>
              </w:rPr>
            </w:pPr>
          </w:p>
          <w:p w14:paraId="31B94876" w14:textId="77777777" w:rsidR="0017491A" w:rsidRPr="00725E27" w:rsidRDefault="0017491A" w:rsidP="004470E5">
            <w:pPr>
              <w:pStyle w:val="ListParagraph"/>
              <w:numPr>
                <w:ilvl w:val="0"/>
                <w:numId w:val="492"/>
              </w:numPr>
              <w:spacing w:after="0" w:line="240" w:lineRule="auto"/>
              <w:rPr>
                <w:vanish/>
                <w:szCs w:val="24"/>
              </w:rPr>
            </w:pPr>
          </w:p>
          <w:p w14:paraId="2C1DAA1D" w14:textId="77777777" w:rsidR="0017491A" w:rsidRPr="00725E27" w:rsidRDefault="0017491A" w:rsidP="004470E5">
            <w:pPr>
              <w:pStyle w:val="ListParagraph"/>
              <w:numPr>
                <w:ilvl w:val="1"/>
                <w:numId w:val="491"/>
              </w:numPr>
              <w:spacing w:after="0" w:line="240" w:lineRule="auto"/>
              <w:rPr>
                <w:szCs w:val="24"/>
              </w:rPr>
            </w:pPr>
            <w:r w:rsidRPr="00725E27">
              <w:rPr>
                <w:szCs w:val="24"/>
              </w:rPr>
              <w:t xml:space="preserve">Sources of construction materials </w:t>
            </w:r>
          </w:p>
          <w:p w14:paraId="0913ECCF" w14:textId="77777777" w:rsidR="0017491A" w:rsidRPr="00725E27" w:rsidRDefault="0017491A" w:rsidP="004470E5">
            <w:pPr>
              <w:pStyle w:val="ListParagraph"/>
              <w:numPr>
                <w:ilvl w:val="0"/>
                <w:numId w:val="495"/>
              </w:numPr>
              <w:spacing w:after="0" w:line="240" w:lineRule="auto"/>
              <w:rPr>
                <w:rFonts w:eastAsia="Times New Roman"/>
                <w:vanish/>
                <w:szCs w:val="24"/>
              </w:rPr>
            </w:pPr>
          </w:p>
          <w:p w14:paraId="5C70859B" w14:textId="77777777" w:rsidR="0017491A" w:rsidRPr="00725E27" w:rsidRDefault="0017491A" w:rsidP="004470E5">
            <w:pPr>
              <w:pStyle w:val="ListParagraph"/>
              <w:numPr>
                <w:ilvl w:val="0"/>
                <w:numId w:val="495"/>
              </w:numPr>
              <w:spacing w:after="0" w:line="240" w:lineRule="auto"/>
              <w:rPr>
                <w:rFonts w:eastAsia="Times New Roman"/>
                <w:vanish/>
                <w:szCs w:val="24"/>
              </w:rPr>
            </w:pPr>
          </w:p>
          <w:p w14:paraId="63C2854A" w14:textId="77777777" w:rsidR="0017491A" w:rsidRPr="00725E27" w:rsidRDefault="0017491A" w:rsidP="004470E5">
            <w:pPr>
              <w:pStyle w:val="ListParagraph"/>
              <w:numPr>
                <w:ilvl w:val="1"/>
                <w:numId w:val="495"/>
              </w:numPr>
              <w:spacing w:after="0" w:line="240" w:lineRule="auto"/>
              <w:rPr>
                <w:rFonts w:eastAsia="Times New Roman"/>
                <w:vanish/>
                <w:szCs w:val="24"/>
              </w:rPr>
            </w:pPr>
          </w:p>
          <w:p w14:paraId="38805CFF" w14:textId="77777777" w:rsidR="0017491A" w:rsidRPr="00725E27" w:rsidRDefault="0017491A" w:rsidP="004470E5">
            <w:pPr>
              <w:pStyle w:val="ListParagraph"/>
              <w:numPr>
                <w:ilvl w:val="2"/>
                <w:numId w:val="491"/>
              </w:numPr>
              <w:spacing w:after="0" w:line="240" w:lineRule="auto"/>
              <w:rPr>
                <w:rFonts w:eastAsia="Times New Roman"/>
                <w:szCs w:val="24"/>
              </w:rPr>
            </w:pPr>
            <w:r w:rsidRPr="00725E27">
              <w:rPr>
                <w:rFonts w:eastAsia="Times New Roman"/>
                <w:szCs w:val="24"/>
              </w:rPr>
              <w:t xml:space="preserve">Natural sources </w:t>
            </w:r>
          </w:p>
          <w:p w14:paraId="2F7C78CE" w14:textId="77777777" w:rsidR="0017491A" w:rsidRPr="00725E27" w:rsidRDefault="0017491A" w:rsidP="004470E5">
            <w:pPr>
              <w:numPr>
                <w:ilvl w:val="2"/>
                <w:numId w:val="491"/>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Manufactured materials </w:t>
            </w:r>
          </w:p>
          <w:p w14:paraId="55334C54"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Recycled materials</w:t>
            </w:r>
          </w:p>
          <w:p w14:paraId="2C041606" w14:textId="77777777" w:rsidR="0017491A" w:rsidRPr="00725E27" w:rsidRDefault="0017491A" w:rsidP="004470E5">
            <w:pPr>
              <w:numPr>
                <w:ilvl w:val="1"/>
                <w:numId w:val="491"/>
              </w:numPr>
              <w:spacing w:after="0" w:line="240" w:lineRule="auto"/>
              <w:contextualSpacing/>
              <w:rPr>
                <w:rFonts w:cs="Times New Roman"/>
                <w:szCs w:val="24"/>
                <w:lang w:val="en-ZW"/>
              </w:rPr>
            </w:pPr>
            <w:r w:rsidRPr="00725E27">
              <w:rPr>
                <w:rFonts w:cs="Times New Roman"/>
                <w:szCs w:val="24"/>
                <w:lang w:val="en-ZW"/>
              </w:rPr>
              <w:t xml:space="preserve">Sampling procedures </w:t>
            </w:r>
          </w:p>
          <w:p w14:paraId="33CDA00C" w14:textId="77777777" w:rsidR="0017491A" w:rsidRPr="00725E27" w:rsidRDefault="0017491A" w:rsidP="004470E5">
            <w:pPr>
              <w:pStyle w:val="ListParagraph"/>
              <w:numPr>
                <w:ilvl w:val="0"/>
                <w:numId w:val="496"/>
              </w:numPr>
              <w:spacing w:after="0" w:line="240" w:lineRule="auto"/>
              <w:rPr>
                <w:rFonts w:eastAsia="Times New Roman"/>
                <w:vanish/>
                <w:szCs w:val="24"/>
              </w:rPr>
            </w:pPr>
          </w:p>
          <w:p w14:paraId="7281CB37" w14:textId="77777777" w:rsidR="0017491A" w:rsidRPr="00725E27" w:rsidRDefault="0017491A" w:rsidP="004470E5">
            <w:pPr>
              <w:pStyle w:val="ListParagraph"/>
              <w:numPr>
                <w:ilvl w:val="0"/>
                <w:numId w:val="496"/>
              </w:numPr>
              <w:spacing w:after="0" w:line="240" w:lineRule="auto"/>
              <w:rPr>
                <w:rFonts w:eastAsia="Times New Roman"/>
                <w:vanish/>
                <w:szCs w:val="24"/>
              </w:rPr>
            </w:pPr>
          </w:p>
          <w:p w14:paraId="785DFB88" w14:textId="77777777" w:rsidR="0017491A" w:rsidRPr="00725E27" w:rsidRDefault="0017491A" w:rsidP="004470E5">
            <w:pPr>
              <w:pStyle w:val="ListParagraph"/>
              <w:numPr>
                <w:ilvl w:val="1"/>
                <w:numId w:val="496"/>
              </w:numPr>
              <w:spacing w:after="0" w:line="240" w:lineRule="auto"/>
              <w:rPr>
                <w:rFonts w:eastAsia="Times New Roman"/>
                <w:vanish/>
                <w:szCs w:val="24"/>
              </w:rPr>
            </w:pPr>
          </w:p>
          <w:p w14:paraId="488788AA" w14:textId="77777777" w:rsidR="0017491A" w:rsidRPr="00725E27" w:rsidRDefault="0017491A" w:rsidP="004470E5">
            <w:pPr>
              <w:pStyle w:val="ListParagraph"/>
              <w:numPr>
                <w:ilvl w:val="1"/>
                <w:numId w:val="496"/>
              </w:numPr>
              <w:spacing w:after="0" w:line="240" w:lineRule="auto"/>
              <w:rPr>
                <w:rFonts w:eastAsia="Times New Roman"/>
                <w:vanish/>
                <w:szCs w:val="24"/>
              </w:rPr>
            </w:pPr>
          </w:p>
          <w:p w14:paraId="1292D021" w14:textId="77777777" w:rsidR="0017491A" w:rsidRPr="00725E27" w:rsidRDefault="0017491A" w:rsidP="004470E5">
            <w:pPr>
              <w:pStyle w:val="ListParagraph"/>
              <w:numPr>
                <w:ilvl w:val="1"/>
                <w:numId w:val="496"/>
              </w:numPr>
              <w:spacing w:after="0" w:line="240" w:lineRule="auto"/>
              <w:rPr>
                <w:rFonts w:eastAsia="Times New Roman"/>
                <w:vanish/>
                <w:szCs w:val="24"/>
              </w:rPr>
            </w:pPr>
          </w:p>
          <w:p w14:paraId="25474AD2" w14:textId="77777777" w:rsidR="0017491A" w:rsidRPr="00725E27" w:rsidRDefault="0017491A" w:rsidP="004470E5">
            <w:pPr>
              <w:pStyle w:val="ListParagraph"/>
              <w:numPr>
                <w:ilvl w:val="2"/>
                <w:numId w:val="491"/>
              </w:numPr>
              <w:spacing w:after="0" w:line="240" w:lineRule="auto"/>
              <w:rPr>
                <w:rFonts w:eastAsia="Times New Roman"/>
                <w:szCs w:val="24"/>
              </w:rPr>
            </w:pPr>
            <w:r w:rsidRPr="00725E27">
              <w:rPr>
                <w:rFonts w:eastAsia="Times New Roman"/>
                <w:szCs w:val="24"/>
              </w:rPr>
              <w:t>Purpose of sampling in construction</w:t>
            </w:r>
          </w:p>
          <w:p w14:paraId="3B0E230C" w14:textId="77777777" w:rsidR="0017491A" w:rsidRPr="00725E27" w:rsidRDefault="0017491A" w:rsidP="004470E5">
            <w:pPr>
              <w:numPr>
                <w:ilvl w:val="2"/>
                <w:numId w:val="491"/>
              </w:numPr>
              <w:spacing w:after="0" w:line="240" w:lineRule="auto"/>
              <w:contextualSpacing/>
              <w:rPr>
                <w:rFonts w:eastAsia="Times New Roman" w:cs="Times New Roman"/>
                <w:szCs w:val="24"/>
                <w:lang w:val="en-ZW"/>
              </w:rPr>
            </w:pPr>
            <w:r w:rsidRPr="00725E27">
              <w:rPr>
                <w:rFonts w:eastAsia="Times New Roman" w:cs="Times New Roman"/>
                <w:szCs w:val="24"/>
                <w:lang w:val="en-ZW"/>
              </w:rPr>
              <w:t xml:space="preserve">Types of sampling methods </w:t>
            </w:r>
          </w:p>
          <w:p w14:paraId="28634526"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 xml:space="preserve">Equipment used for sampling </w:t>
            </w:r>
          </w:p>
          <w:p w14:paraId="036088B8" w14:textId="77777777" w:rsidR="0017491A" w:rsidRPr="00725E27" w:rsidRDefault="0017491A" w:rsidP="004470E5">
            <w:pPr>
              <w:numPr>
                <w:ilvl w:val="1"/>
                <w:numId w:val="491"/>
              </w:numPr>
              <w:spacing w:after="0" w:line="240" w:lineRule="auto"/>
              <w:contextualSpacing/>
              <w:rPr>
                <w:rFonts w:cs="Times New Roman"/>
                <w:szCs w:val="24"/>
                <w:lang w:val="en-ZW"/>
              </w:rPr>
            </w:pPr>
            <w:r w:rsidRPr="00725E27">
              <w:rPr>
                <w:rFonts w:cs="Times New Roman"/>
                <w:szCs w:val="24"/>
                <w:lang w:val="en-ZW"/>
              </w:rPr>
              <w:t xml:space="preserve">Sampling tools and equipment </w:t>
            </w:r>
          </w:p>
          <w:p w14:paraId="29699A04" w14:textId="77777777" w:rsidR="0017491A" w:rsidRPr="00725E27" w:rsidRDefault="0017491A" w:rsidP="004470E5">
            <w:pPr>
              <w:pStyle w:val="ListParagraph"/>
              <w:numPr>
                <w:ilvl w:val="0"/>
                <w:numId w:val="497"/>
              </w:numPr>
              <w:spacing w:after="0" w:line="240" w:lineRule="auto"/>
              <w:rPr>
                <w:vanish/>
                <w:szCs w:val="24"/>
              </w:rPr>
            </w:pPr>
          </w:p>
          <w:p w14:paraId="53465482" w14:textId="77777777" w:rsidR="0017491A" w:rsidRPr="00725E27" w:rsidRDefault="0017491A" w:rsidP="004470E5">
            <w:pPr>
              <w:pStyle w:val="ListParagraph"/>
              <w:numPr>
                <w:ilvl w:val="0"/>
                <w:numId w:val="497"/>
              </w:numPr>
              <w:spacing w:after="0" w:line="240" w:lineRule="auto"/>
              <w:rPr>
                <w:vanish/>
                <w:szCs w:val="24"/>
              </w:rPr>
            </w:pPr>
          </w:p>
          <w:p w14:paraId="4C24DCE3" w14:textId="77777777" w:rsidR="0017491A" w:rsidRPr="00725E27" w:rsidRDefault="0017491A" w:rsidP="004470E5">
            <w:pPr>
              <w:pStyle w:val="ListParagraph"/>
              <w:numPr>
                <w:ilvl w:val="1"/>
                <w:numId w:val="497"/>
              </w:numPr>
              <w:spacing w:after="0" w:line="240" w:lineRule="auto"/>
              <w:rPr>
                <w:vanish/>
                <w:szCs w:val="24"/>
              </w:rPr>
            </w:pPr>
          </w:p>
          <w:p w14:paraId="3D3ACC41" w14:textId="77777777" w:rsidR="0017491A" w:rsidRPr="00725E27" w:rsidRDefault="0017491A" w:rsidP="004470E5">
            <w:pPr>
              <w:pStyle w:val="ListParagraph"/>
              <w:numPr>
                <w:ilvl w:val="1"/>
                <w:numId w:val="497"/>
              </w:numPr>
              <w:spacing w:after="0" w:line="240" w:lineRule="auto"/>
              <w:rPr>
                <w:vanish/>
                <w:szCs w:val="24"/>
              </w:rPr>
            </w:pPr>
          </w:p>
          <w:p w14:paraId="13BAA0A6" w14:textId="77777777" w:rsidR="0017491A" w:rsidRPr="00725E27" w:rsidRDefault="0017491A" w:rsidP="004470E5">
            <w:pPr>
              <w:pStyle w:val="ListParagraph"/>
              <w:numPr>
                <w:ilvl w:val="1"/>
                <w:numId w:val="497"/>
              </w:numPr>
              <w:spacing w:after="0" w:line="240" w:lineRule="auto"/>
              <w:rPr>
                <w:vanish/>
                <w:szCs w:val="24"/>
              </w:rPr>
            </w:pPr>
          </w:p>
          <w:p w14:paraId="79B1BB45" w14:textId="77777777" w:rsidR="0017491A" w:rsidRPr="00725E27" w:rsidRDefault="0017491A" w:rsidP="004470E5">
            <w:pPr>
              <w:pStyle w:val="ListParagraph"/>
              <w:numPr>
                <w:ilvl w:val="2"/>
                <w:numId w:val="491"/>
              </w:numPr>
              <w:spacing w:after="0" w:line="240" w:lineRule="auto"/>
              <w:rPr>
                <w:szCs w:val="24"/>
              </w:rPr>
            </w:pPr>
            <w:r w:rsidRPr="00725E27">
              <w:rPr>
                <w:szCs w:val="24"/>
              </w:rPr>
              <w:t>Types and uses</w:t>
            </w:r>
          </w:p>
          <w:p w14:paraId="326A4466" w14:textId="77777777" w:rsidR="0017491A" w:rsidRPr="00725E27" w:rsidRDefault="0017491A" w:rsidP="004470E5">
            <w:pPr>
              <w:numPr>
                <w:ilvl w:val="1"/>
                <w:numId w:val="491"/>
              </w:numPr>
              <w:spacing w:after="0" w:line="240" w:lineRule="auto"/>
              <w:contextualSpacing/>
              <w:rPr>
                <w:rFonts w:cs="Times New Roman"/>
                <w:szCs w:val="24"/>
                <w:lang w:val="en-ZW"/>
              </w:rPr>
            </w:pPr>
            <w:r w:rsidRPr="00725E27">
              <w:rPr>
                <w:rFonts w:cs="Times New Roman"/>
                <w:szCs w:val="24"/>
                <w:lang w:val="en-ZW"/>
              </w:rPr>
              <w:t xml:space="preserve">Sampling is carried out as per job requirement </w:t>
            </w:r>
          </w:p>
          <w:p w14:paraId="31CEBA1F" w14:textId="77777777" w:rsidR="0017491A" w:rsidRPr="00725E27" w:rsidRDefault="0017491A" w:rsidP="004470E5">
            <w:pPr>
              <w:pStyle w:val="ListParagraph"/>
              <w:numPr>
                <w:ilvl w:val="0"/>
                <w:numId w:val="494"/>
              </w:numPr>
              <w:spacing w:after="0" w:line="240" w:lineRule="auto"/>
              <w:rPr>
                <w:rFonts w:eastAsia="Times New Roman"/>
                <w:vanish/>
                <w:szCs w:val="24"/>
              </w:rPr>
            </w:pPr>
          </w:p>
          <w:p w14:paraId="62C71286" w14:textId="77777777" w:rsidR="0017491A" w:rsidRPr="00725E27" w:rsidRDefault="0017491A" w:rsidP="004470E5">
            <w:pPr>
              <w:pStyle w:val="ListParagraph"/>
              <w:numPr>
                <w:ilvl w:val="0"/>
                <w:numId w:val="494"/>
              </w:numPr>
              <w:spacing w:after="0" w:line="240" w:lineRule="auto"/>
              <w:rPr>
                <w:rFonts w:eastAsia="Times New Roman"/>
                <w:vanish/>
                <w:szCs w:val="24"/>
              </w:rPr>
            </w:pPr>
          </w:p>
          <w:p w14:paraId="0A1E81AA"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4F610836"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5884D4F6"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7AEAB6EF" w14:textId="77777777" w:rsidR="0017491A" w:rsidRPr="00725E27" w:rsidRDefault="0017491A" w:rsidP="004470E5">
            <w:pPr>
              <w:pStyle w:val="ListParagraph"/>
              <w:numPr>
                <w:ilvl w:val="1"/>
                <w:numId w:val="494"/>
              </w:numPr>
              <w:spacing w:after="0" w:line="240" w:lineRule="auto"/>
              <w:rPr>
                <w:rFonts w:eastAsia="Times New Roman"/>
                <w:vanish/>
                <w:szCs w:val="24"/>
              </w:rPr>
            </w:pPr>
          </w:p>
          <w:p w14:paraId="1978D94D" w14:textId="77777777" w:rsidR="0017491A" w:rsidRPr="00725E27" w:rsidRDefault="0017491A" w:rsidP="004470E5">
            <w:pPr>
              <w:pStyle w:val="ListParagraph"/>
              <w:numPr>
                <w:ilvl w:val="2"/>
                <w:numId w:val="491"/>
              </w:numPr>
              <w:spacing w:after="0" w:line="240" w:lineRule="auto"/>
              <w:rPr>
                <w:szCs w:val="24"/>
              </w:rPr>
            </w:pPr>
            <w:r w:rsidRPr="00725E27">
              <w:rPr>
                <w:rFonts w:eastAsia="Times New Roman"/>
                <w:szCs w:val="24"/>
              </w:rPr>
              <w:t>Understanding project specifications and requirements</w:t>
            </w:r>
          </w:p>
          <w:p w14:paraId="4C3516CB"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Customizing sampling plans for specific materials</w:t>
            </w:r>
          </w:p>
          <w:p w14:paraId="2BB84FF3"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Quality control and assurance considerations</w:t>
            </w:r>
          </w:p>
          <w:p w14:paraId="58DFEDD3" w14:textId="77777777" w:rsidR="0017491A" w:rsidRPr="00725E27" w:rsidRDefault="0017491A" w:rsidP="004470E5">
            <w:pPr>
              <w:numPr>
                <w:ilvl w:val="1"/>
                <w:numId w:val="491"/>
              </w:numPr>
              <w:spacing w:after="0" w:line="240" w:lineRule="auto"/>
              <w:contextualSpacing/>
              <w:rPr>
                <w:rFonts w:cs="Times New Roman"/>
                <w:szCs w:val="24"/>
                <w:lang w:val="en-ZW"/>
              </w:rPr>
            </w:pPr>
            <w:r w:rsidRPr="00725E27">
              <w:rPr>
                <w:rFonts w:cs="Times New Roman"/>
                <w:szCs w:val="24"/>
                <w:lang w:val="en-ZW"/>
              </w:rPr>
              <w:t xml:space="preserve">Samples analysis </w:t>
            </w:r>
          </w:p>
          <w:p w14:paraId="21B39B9C" w14:textId="77777777" w:rsidR="0017491A" w:rsidRPr="00725E27" w:rsidRDefault="0017491A" w:rsidP="004470E5">
            <w:pPr>
              <w:pStyle w:val="ListParagraph"/>
              <w:numPr>
                <w:ilvl w:val="0"/>
                <w:numId w:val="493"/>
              </w:numPr>
              <w:spacing w:after="0" w:line="240" w:lineRule="auto"/>
              <w:rPr>
                <w:rFonts w:eastAsia="Times New Roman"/>
                <w:vanish/>
                <w:szCs w:val="24"/>
              </w:rPr>
            </w:pPr>
          </w:p>
          <w:p w14:paraId="02656EFE" w14:textId="77777777" w:rsidR="0017491A" w:rsidRPr="00725E27" w:rsidRDefault="0017491A" w:rsidP="004470E5">
            <w:pPr>
              <w:pStyle w:val="ListParagraph"/>
              <w:numPr>
                <w:ilvl w:val="0"/>
                <w:numId w:val="493"/>
              </w:numPr>
              <w:spacing w:after="0" w:line="240" w:lineRule="auto"/>
              <w:rPr>
                <w:rFonts w:eastAsia="Times New Roman"/>
                <w:vanish/>
                <w:szCs w:val="24"/>
              </w:rPr>
            </w:pPr>
          </w:p>
          <w:p w14:paraId="085FA60C"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5871CE70"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21097260"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02759350"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73A10DA5" w14:textId="77777777" w:rsidR="0017491A" w:rsidRPr="00725E27" w:rsidRDefault="0017491A" w:rsidP="004470E5">
            <w:pPr>
              <w:pStyle w:val="ListParagraph"/>
              <w:numPr>
                <w:ilvl w:val="1"/>
                <w:numId w:val="493"/>
              </w:numPr>
              <w:spacing w:after="0" w:line="240" w:lineRule="auto"/>
              <w:rPr>
                <w:rFonts w:eastAsia="Times New Roman"/>
                <w:vanish/>
                <w:szCs w:val="24"/>
              </w:rPr>
            </w:pPr>
          </w:p>
          <w:p w14:paraId="04956BE2" w14:textId="77777777" w:rsidR="0017491A" w:rsidRPr="00725E27" w:rsidRDefault="0017491A" w:rsidP="004470E5">
            <w:pPr>
              <w:pStyle w:val="ListParagraph"/>
              <w:numPr>
                <w:ilvl w:val="2"/>
                <w:numId w:val="491"/>
              </w:numPr>
              <w:spacing w:after="0" w:line="240" w:lineRule="auto"/>
              <w:rPr>
                <w:szCs w:val="24"/>
              </w:rPr>
            </w:pPr>
            <w:r w:rsidRPr="00725E27">
              <w:rPr>
                <w:rFonts w:eastAsia="Times New Roman"/>
                <w:szCs w:val="24"/>
              </w:rPr>
              <w:t xml:space="preserve">Laboratory testing methods </w:t>
            </w:r>
          </w:p>
          <w:p w14:paraId="735867BC"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Interpreting test results</w:t>
            </w:r>
          </w:p>
          <w:p w14:paraId="21907EB3"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Comparison against industry standards and specifications</w:t>
            </w:r>
          </w:p>
          <w:p w14:paraId="3F5965FB"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Reporting and documentation of findings</w:t>
            </w:r>
          </w:p>
        </w:tc>
        <w:tc>
          <w:tcPr>
            <w:tcW w:w="1566" w:type="pct"/>
            <w:tcBorders>
              <w:top w:val="single" w:sz="4" w:space="0" w:color="auto"/>
              <w:left w:val="single" w:sz="4" w:space="0" w:color="auto"/>
              <w:bottom w:val="single" w:sz="4" w:space="0" w:color="auto"/>
              <w:right w:val="single" w:sz="4" w:space="0" w:color="auto"/>
            </w:tcBorders>
            <w:hideMark/>
          </w:tcPr>
          <w:p w14:paraId="63AA1690"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1.practical</w:t>
            </w:r>
          </w:p>
          <w:p w14:paraId="0F307DFD"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2.Projects</w:t>
            </w:r>
          </w:p>
          <w:p w14:paraId="525E070F"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 xml:space="preserve">3.Portfolio of evidence </w:t>
            </w:r>
          </w:p>
          <w:p w14:paraId="7C41B478" w14:textId="77777777" w:rsidR="0017491A" w:rsidRPr="00725E27" w:rsidRDefault="0017491A" w:rsidP="00C24A23">
            <w:pPr>
              <w:tabs>
                <w:tab w:val="left" w:pos="432"/>
              </w:tabs>
              <w:spacing w:after="0" w:line="240" w:lineRule="auto"/>
              <w:contextualSpacing/>
              <w:rPr>
                <w:rFonts w:cs="Times New Roman"/>
                <w:szCs w:val="24"/>
                <w:lang w:val="en-GB"/>
              </w:rPr>
            </w:pPr>
            <w:r w:rsidRPr="00725E27">
              <w:rPr>
                <w:rFonts w:cs="Times New Roman"/>
                <w:szCs w:val="24"/>
                <w:lang w:val="en-GB"/>
              </w:rPr>
              <w:t xml:space="preserve">        4.Third party reports</w:t>
            </w:r>
          </w:p>
          <w:p w14:paraId="7FB5609E" w14:textId="77777777" w:rsidR="0017491A" w:rsidRPr="00725E27" w:rsidRDefault="0017491A" w:rsidP="00C24A23">
            <w:pPr>
              <w:spacing w:after="0"/>
              <w:ind w:left="410"/>
              <w:rPr>
                <w:rFonts w:cs="Times New Roman"/>
                <w:szCs w:val="24"/>
                <w:lang w:val="en-ZA"/>
              </w:rPr>
            </w:pPr>
            <w:r w:rsidRPr="00725E27">
              <w:rPr>
                <w:rFonts w:cs="Times New Roman"/>
                <w:szCs w:val="24"/>
                <w:lang w:val="en-GB"/>
              </w:rPr>
              <w:t>5. Written tests</w:t>
            </w:r>
          </w:p>
        </w:tc>
      </w:tr>
      <w:tr w:rsidR="0017491A" w:rsidRPr="00725E27" w14:paraId="152923C6" w14:textId="77777777" w:rsidTr="00C24A23">
        <w:trPr>
          <w:trHeight w:val="755"/>
        </w:trPr>
        <w:tc>
          <w:tcPr>
            <w:tcW w:w="1345" w:type="pct"/>
            <w:tcBorders>
              <w:top w:val="single" w:sz="4" w:space="0" w:color="auto"/>
              <w:left w:val="single" w:sz="4" w:space="0" w:color="auto"/>
              <w:bottom w:val="single" w:sz="4" w:space="0" w:color="auto"/>
              <w:right w:val="single" w:sz="4" w:space="0" w:color="auto"/>
            </w:tcBorders>
          </w:tcPr>
          <w:p w14:paraId="3536ACA9" w14:textId="77777777" w:rsidR="0017491A" w:rsidRPr="00725E27" w:rsidRDefault="0017491A" w:rsidP="004470E5">
            <w:pPr>
              <w:numPr>
                <w:ilvl w:val="0"/>
                <w:numId w:val="491"/>
              </w:numPr>
              <w:spacing w:after="120"/>
              <w:contextualSpacing/>
              <w:rPr>
                <w:rFonts w:cs="Times New Roman"/>
                <w:szCs w:val="24"/>
                <w:lang w:val="en-ZA"/>
              </w:rPr>
            </w:pPr>
            <w:r w:rsidRPr="00725E27">
              <w:rPr>
                <w:rFonts w:cs="Times New Roman"/>
                <w:szCs w:val="24"/>
                <w:lang w:val="en-ZW"/>
              </w:rPr>
              <w:t>Prepare samples for testing</w:t>
            </w:r>
            <w:r w:rsidRPr="00725E27">
              <w:rPr>
                <w:rFonts w:cs="Times New Roman"/>
                <w:szCs w:val="24"/>
                <w:lang w:val="en-ZA"/>
              </w:rPr>
              <w:t xml:space="preserve"> </w:t>
            </w:r>
          </w:p>
          <w:p w14:paraId="0D8AA08C" w14:textId="77777777" w:rsidR="0017491A" w:rsidRPr="00725E27" w:rsidRDefault="0017491A" w:rsidP="00C24A23">
            <w:pPr>
              <w:rPr>
                <w:rFonts w:cs="Times New Roman"/>
                <w:szCs w:val="24"/>
              </w:rPr>
            </w:pPr>
          </w:p>
        </w:tc>
        <w:tc>
          <w:tcPr>
            <w:tcW w:w="2089" w:type="pct"/>
            <w:tcBorders>
              <w:top w:val="single" w:sz="4" w:space="0" w:color="auto"/>
              <w:left w:val="single" w:sz="4" w:space="0" w:color="auto"/>
              <w:bottom w:val="single" w:sz="4" w:space="0" w:color="auto"/>
              <w:right w:val="single" w:sz="4" w:space="0" w:color="auto"/>
            </w:tcBorders>
          </w:tcPr>
          <w:p w14:paraId="1A3DC379" w14:textId="77777777" w:rsidR="0017491A" w:rsidRPr="00725E27" w:rsidRDefault="0017491A" w:rsidP="004470E5">
            <w:pPr>
              <w:pStyle w:val="ListParagraph"/>
              <w:numPr>
                <w:ilvl w:val="0"/>
                <w:numId w:val="498"/>
              </w:numPr>
              <w:tabs>
                <w:tab w:val="left" w:pos="466"/>
              </w:tabs>
              <w:spacing w:after="0"/>
              <w:rPr>
                <w:b/>
                <w:vanish/>
                <w:szCs w:val="24"/>
              </w:rPr>
            </w:pPr>
          </w:p>
          <w:p w14:paraId="4E80BDAA" w14:textId="77777777" w:rsidR="0017491A" w:rsidRPr="00725E27" w:rsidRDefault="0017491A" w:rsidP="004470E5">
            <w:pPr>
              <w:pStyle w:val="ListParagraph"/>
              <w:numPr>
                <w:ilvl w:val="0"/>
                <w:numId w:val="498"/>
              </w:numPr>
              <w:tabs>
                <w:tab w:val="left" w:pos="466"/>
              </w:tabs>
              <w:spacing w:after="0"/>
              <w:rPr>
                <w:b/>
                <w:vanish/>
                <w:szCs w:val="24"/>
              </w:rPr>
            </w:pPr>
          </w:p>
          <w:p w14:paraId="3BF91240" w14:textId="77777777" w:rsidR="0017491A" w:rsidRPr="00725E27" w:rsidRDefault="0017491A" w:rsidP="004470E5">
            <w:pPr>
              <w:pStyle w:val="ListParagraph"/>
              <w:numPr>
                <w:ilvl w:val="0"/>
                <w:numId w:val="498"/>
              </w:numPr>
              <w:tabs>
                <w:tab w:val="left" w:pos="466"/>
              </w:tabs>
              <w:spacing w:after="0"/>
              <w:rPr>
                <w:b/>
                <w:vanish/>
                <w:szCs w:val="24"/>
              </w:rPr>
            </w:pPr>
          </w:p>
          <w:p w14:paraId="5D3E05E1" w14:textId="77777777" w:rsidR="0017491A" w:rsidRPr="00725E27" w:rsidRDefault="0017491A" w:rsidP="004470E5">
            <w:pPr>
              <w:pStyle w:val="ListParagraph"/>
              <w:numPr>
                <w:ilvl w:val="1"/>
                <w:numId w:val="491"/>
              </w:numPr>
              <w:tabs>
                <w:tab w:val="left" w:pos="466"/>
              </w:tabs>
              <w:spacing w:after="0"/>
              <w:rPr>
                <w:szCs w:val="24"/>
              </w:rPr>
            </w:pPr>
            <w:r w:rsidRPr="00725E27">
              <w:rPr>
                <w:szCs w:val="24"/>
              </w:rPr>
              <w:t xml:space="preserve">Sample tests </w:t>
            </w:r>
          </w:p>
          <w:p w14:paraId="2F746068" w14:textId="77777777" w:rsidR="0017491A" w:rsidRPr="00725E27" w:rsidRDefault="0017491A" w:rsidP="004470E5">
            <w:pPr>
              <w:pStyle w:val="ListParagraph"/>
              <w:numPr>
                <w:ilvl w:val="0"/>
                <w:numId w:val="499"/>
              </w:numPr>
              <w:tabs>
                <w:tab w:val="left" w:pos="466"/>
              </w:tabs>
              <w:spacing w:after="0"/>
              <w:rPr>
                <w:vanish/>
                <w:szCs w:val="24"/>
              </w:rPr>
            </w:pPr>
          </w:p>
          <w:p w14:paraId="1EA33D31" w14:textId="77777777" w:rsidR="0017491A" w:rsidRPr="00725E27" w:rsidRDefault="0017491A" w:rsidP="004470E5">
            <w:pPr>
              <w:pStyle w:val="ListParagraph"/>
              <w:numPr>
                <w:ilvl w:val="0"/>
                <w:numId w:val="499"/>
              </w:numPr>
              <w:tabs>
                <w:tab w:val="left" w:pos="466"/>
              </w:tabs>
              <w:spacing w:after="0"/>
              <w:rPr>
                <w:vanish/>
                <w:szCs w:val="24"/>
              </w:rPr>
            </w:pPr>
          </w:p>
          <w:p w14:paraId="776F383F" w14:textId="77777777" w:rsidR="0017491A" w:rsidRPr="00725E27" w:rsidRDefault="0017491A" w:rsidP="004470E5">
            <w:pPr>
              <w:pStyle w:val="ListParagraph"/>
              <w:numPr>
                <w:ilvl w:val="0"/>
                <w:numId w:val="499"/>
              </w:numPr>
              <w:tabs>
                <w:tab w:val="left" w:pos="466"/>
              </w:tabs>
              <w:spacing w:after="0"/>
              <w:rPr>
                <w:vanish/>
                <w:szCs w:val="24"/>
              </w:rPr>
            </w:pPr>
          </w:p>
          <w:p w14:paraId="00CDB29D" w14:textId="77777777" w:rsidR="0017491A" w:rsidRPr="00725E27" w:rsidRDefault="0017491A" w:rsidP="004470E5">
            <w:pPr>
              <w:pStyle w:val="ListParagraph"/>
              <w:numPr>
                <w:ilvl w:val="1"/>
                <w:numId w:val="499"/>
              </w:numPr>
              <w:tabs>
                <w:tab w:val="left" w:pos="466"/>
              </w:tabs>
              <w:spacing w:after="0"/>
              <w:rPr>
                <w:vanish/>
                <w:szCs w:val="24"/>
              </w:rPr>
            </w:pPr>
          </w:p>
          <w:p w14:paraId="6E49EFE6" w14:textId="77777777" w:rsidR="0017491A" w:rsidRPr="00725E27" w:rsidRDefault="0017491A" w:rsidP="004470E5">
            <w:pPr>
              <w:pStyle w:val="ListParagraph"/>
              <w:numPr>
                <w:ilvl w:val="2"/>
                <w:numId w:val="491"/>
              </w:numPr>
              <w:tabs>
                <w:tab w:val="left" w:pos="466"/>
              </w:tabs>
              <w:spacing w:after="0"/>
              <w:rPr>
                <w:szCs w:val="24"/>
              </w:rPr>
            </w:pPr>
            <w:r w:rsidRPr="00725E27">
              <w:rPr>
                <w:szCs w:val="24"/>
              </w:rPr>
              <w:t>Methods of sampling</w:t>
            </w:r>
          </w:p>
          <w:p w14:paraId="2585339B" w14:textId="77777777" w:rsidR="0017491A" w:rsidRPr="00725E27" w:rsidRDefault="0017491A" w:rsidP="004470E5">
            <w:pPr>
              <w:numPr>
                <w:ilvl w:val="1"/>
                <w:numId w:val="491"/>
              </w:numPr>
              <w:spacing w:after="0" w:line="240" w:lineRule="auto"/>
              <w:contextualSpacing/>
              <w:rPr>
                <w:rFonts w:cs="Times New Roman"/>
                <w:szCs w:val="24"/>
                <w:lang w:val="en-ZW"/>
              </w:rPr>
            </w:pPr>
            <w:r w:rsidRPr="00725E27">
              <w:rPr>
                <w:rFonts w:cs="Times New Roman"/>
                <w:szCs w:val="24"/>
                <w:lang w:val="en-ZW"/>
              </w:rPr>
              <w:t>Standard manuals and procedures</w:t>
            </w:r>
          </w:p>
          <w:p w14:paraId="021999A7" w14:textId="77777777" w:rsidR="0017491A" w:rsidRPr="00725E27" w:rsidRDefault="0017491A" w:rsidP="004470E5">
            <w:pPr>
              <w:pStyle w:val="ListParagraph"/>
              <w:numPr>
                <w:ilvl w:val="0"/>
                <w:numId w:val="500"/>
              </w:numPr>
              <w:spacing w:after="0" w:line="240" w:lineRule="auto"/>
              <w:rPr>
                <w:rFonts w:eastAsia="Times New Roman"/>
                <w:vanish/>
                <w:szCs w:val="24"/>
              </w:rPr>
            </w:pPr>
          </w:p>
          <w:p w14:paraId="2B285511" w14:textId="77777777" w:rsidR="0017491A" w:rsidRPr="00725E27" w:rsidRDefault="0017491A" w:rsidP="004470E5">
            <w:pPr>
              <w:pStyle w:val="ListParagraph"/>
              <w:numPr>
                <w:ilvl w:val="0"/>
                <w:numId w:val="500"/>
              </w:numPr>
              <w:spacing w:after="0" w:line="240" w:lineRule="auto"/>
              <w:rPr>
                <w:rFonts w:eastAsia="Times New Roman"/>
                <w:vanish/>
                <w:szCs w:val="24"/>
              </w:rPr>
            </w:pPr>
          </w:p>
          <w:p w14:paraId="455425E6" w14:textId="77777777" w:rsidR="0017491A" w:rsidRPr="00725E27" w:rsidRDefault="0017491A" w:rsidP="004470E5">
            <w:pPr>
              <w:pStyle w:val="ListParagraph"/>
              <w:numPr>
                <w:ilvl w:val="0"/>
                <w:numId w:val="500"/>
              </w:numPr>
              <w:spacing w:after="0" w:line="240" w:lineRule="auto"/>
              <w:rPr>
                <w:rFonts w:eastAsia="Times New Roman"/>
                <w:vanish/>
                <w:szCs w:val="24"/>
              </w:rPr>
            </w:pPr>
          </w:p>
          <w:p w14:paraId="483EC64A" w14:textId="77777777" w:rsidR="0017491A" w:rsidRPr="00725E27" w:rsidRDefault="0017491A" w:rsidP="004470E5">
            <w:pPr>
              <w:pStyle w:val="ListParagraph"/>
              <w:numPr>
                <w:ilvl w:val="1"/>
                <w:numId w:val="500"/>
              </w:numPr>
              <w:spacing w:after="0" w:line="240" w:lineRule="auto"/>
              <w:rPr>
                <w:rFonts w:eastAsia="Times New Roman"/>
                <w:vanish/>
                <w:szCs w:val="24"/>
              </w:rPr>
            </w:pPr>
          </w:p>
          <w:p w14:paraId="2B49E7A4" w14:textId="77777777" w:rsidR="0017491A" w:rsidRPr="00725E27" w:rsidRDefault="0017491A" w:rsidP="004470E5">
            <w:pPr>
              <w:pStyle w:val="ListParagraph"/>
              <w:numPr>
                <w:ilvl w:val="1"/>
                <w:numId w:val="500"/>
              </w:numPr>
              <w:spacing w:after="0" w:line="240" w:lineRule="auto"/>
              <w:rPr>
                <w:rFonts w:eastAsia="Times New Roman"/>
                <w:vanish/>
                <w:szCs w:val="24"/>
              </w:rPr>
            </w:pPr>
          </w:p>
          <w:p w14:paraId="4D48417D" w14:textId="77777777" w:rsidR="0017491A" w:rsidRPr="00725E27" w:rsidRDefault="0017491A" w:rsidP="004470E5">
            <w:pPr>
              <w:pStyle w:val="ListParagraph"/>
              <w:numPr>
                <w:ilvl w:val="2"/>
                <w:numId w:val="491"/>
              </w:numPr>
              <w:spacing w:after="0" w:line="240" w:lineRule="auto"/>
              <w:rPr>
                <w:szCs w:val="24"/>
              </w:rPr>
            </w:pPr>
            <w:r w:rsidRPr="00725E27">
              <w:rPr>
                <w:rFonts w:eastAsia="Times New Roman"/>
                <w:szCs w:val="24"/>
              </w:rPr>
              <w:t>Overview of the sampling process</w:t>
            </w:r>
          </w:p>
          <w:p w14:paraId="68053A1D"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lastRenderedPageBreak/>
              <w:t xml:space="preserve">Preparation before collection </w:t>
            </w:r>
          </w:p>
          <w:p w14:paraId="2B936558"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 xml:space="preserve">Techniques for effective sample collection </w:t>
            </w:r>
          </w:p>
          <w:p w14:paraId="50A3AFA5" w14:textId="77777777" w:rsidR="0017491A" w:rsidRPr="00725E27" w:rsidRDefault="0017491A" w:rsidP="004470E5">
            <w:pPr>
              <w:numPr>
                <w:ilvl w:val="1"/>
                <w:numId w:val="491"/>
              </w:numPr>
              <w:tabs>
                <w:tab w:val="left" w:pos="466"/>
              </w:tabs>
              <w:spacing w:after="0"/>
              <w:contextualSpacing/>
              <w:rPr>
                <w:rFonts w:cs="Times New Roman"/>
                <w:szCs w:val="24"/>
                <w:lang w:val="en-ZW"/>
              </w:rPr>
            </w:pPr>
            <w:r w:rsidRPr="00725E27">
              <w:rPr>
                <w:rFonts w:cs="Times New Roman"/>
                <w:b/>
                <w:szCs w:val="24"/>
                <w:lang w:val="en-ZW"/>
              </w:rPr>
              <w:t>Sample testing tools and apparatus</w:t>
            </w:r>
            <w:r w:rsidRPr="00725E27">
              <w:rPr>
                <w:rFonts w:cs="Times New Roman"/>
                <w:szCs w:val="24"/>
                <w:lang w:val="en-ZW"/>
              </w:rPr>
              <w:t xml:space="preserve"> </w:t>
            </w:r>
          </w:p>
          <w:p w14:paraId="32961C24" w14:textId="77777777" w:rsidR="0017491A" w:rsidRPr="00725E27" w:rsidRDefault="0017491A" w:rsidP="004470E5">
            <w:pPr>
              <w:pStyle w:val="ListParagraph"/>
              <w:numPr>
                <w:ilvl w:val="0"/>
                <w:numId w:val="457"/>
              </w:numPr>
              <w:tabs>
                <w:tab w:val="left" w:pos="466"/>
              </w:tabs>
              <w:spacing w:after="0"/>
              <w:rPr>
                <w:vanish/>
                <w:szCs w:val="24"/>
              </w:rPr>
            </w:pPr>
          </w:p>
          <w:p w14:paraId="43C26AB1" w14:textId="77777777" w:rsidR="0017491A" w:rsidRPr="00725E27" w:rsidRDefault="0017491A" w:rsidP="004470E5">
            <w:pPr>
              <w:pStyle w:val="ListParagraph"/>
              <w:numPr>
                <w:ilvl w:val="0"/>
                <w:numId w:val="457"/>
              </w:numPr>
              <w:tabs>
                <w:tab w:val="left" w:pos="466"/>
              </w:tabs>
              <w:spacing w:after="0"/>
              <w:rPr>
                <w:vanish/>
                <w:szCs w:val="24"/>
              </w:rPr>
            </w:pPr>
          </w:p>
          <w:p w14:paraId="1483EB6F" w14:textId="77777777" w:rsidR="0017491A" w:rsidRPr="00725E27" w:rsidRDefault="0017491A" w:rsidP="004470E5">
            <w:pPr>
              <w:pStyle w:val="ListParagraph"/>
              <w:numPr>
                <w:ilvl w:val="0"/>
                <w:numId w:val="457"/>
              </w:numPr>
              <w:tabs>
                <w:tab w:val="left" w:pos="466"/>
              </w:tabs>
              <w:spacing w:after="0"/>
              <w:rPr>
                <w:vanish/>
                <w:szCs w:val="24"/>
              </w:rPr>
            </w:pPr>
          </w:p>
          <w:p w14:paraId="23EBC0B7" w14:textId="77777777" w:rsidR="0017491A" w:rsidRPr="00725E27" w:rsidRDefault="0017491A" w:rsidP="004470E5">
            <w:pPr>
              <w:pStyle w:val="ListParagraph"/>
              <w:numPr>
                <w:ilvl w:val="0"/>
                <w:numId w:val="502"/>
              </w:numPr>
              <w:tabs>
                <w:tab w:val="left" w:pos="466"/>
              </w:tabs>
              <w:spacing w:after="0"/>
              <w:rPr>
                <w:vanish/>
                <w:szCs w:val="24"/>
              </w:rPr>
            </w:pPr>
          </w:p>
          <w:p w14:paraId="264CF995" w14:textId="77777777" w:rsidR="0017491A" w:rsidRPr="00725E27" w:rsidRDefault="0017491A" w:rsidP="004470E5">
            <w:pPr>
              <w:pStyle w:val="ListParagraph"/>
              <w:numPr>
                <w:ilvl w:val="0"/>
                <w:numId w:val="502"/>
              </w:numPr>
              <w:tabs>
                <w:tab w:val="left" w:pos="466"/>
              </w:tabs>
              <w:spacing w:after="0"/>
              <w:rPr>
                <w:vanish/>
                <w:szCs w:val="24"/>
              </w:rPr>
            </w:pPr>
          </w:p>
          <w:p w14:paraId="720F9F72" w14:textId="77777777" w:rsidR="0017491A" w:rsidRPr="00725E27" w:rsidRDefault="0017491A" w:rsidP="004470E5">
            <w:pPr>
              <w:pStyle w:val="ListParagraph"/>
              <w:numPr>
                <w:ilvl w:val="0"/>
                <w:numId w:val="502"/>
              </w:numPr>
              <w:tabs>
                <w:tab w:val="left" w:pos="466"/>
              </w:tabs>
              <w:spacing w:after="0"/>
              <w:rPr>
                <w:vanish/>
                <w:szCs w:val="24"/>
              </w:rPr>
            </w:pPr>
          </w:p>
          <w:p w14:paraId="5C64BBD8" w14:textId="77777777" w:rsidR="0017491A" w:rsidRPr="00725E27" w:rsidRDefault="0017491A" w:rsidP="004470E5">
            <w:pPr>
              <w:pStyle w:val="ListParagraph"/>
              <w:numPr>
                <w:ilvl w:val="1"/>
                <w:numId w:val="502"/>
              </w:numPr>
              <w:tabs>
                <w:tab w:val="left" w:pos="466"/>
              </w:tabs>
              <w:spacing w:after="0"/>
              <w:rPr>
                <w:vanish/>
                <w:szCs w:val="24"/>
              </w:rPr>
            </w:pPr>
          </w:p>
          <w:p w14:paraId="1F8728CF" w14:textId="77777777" w:rsidR="0017491A" w:rsidRPr="00725E27" w:rsidRDefault="0017491A" w:rsidP="004470E5">
            <w:pPr>
              <w:pStyle w:val="ListParagraph"/>
              <w:numPr>
                <w:ilvl w:val="1"/>
                <w:numId w:val="502"/>
              </w:numPr>
              <w:tabs>
                <w:tab w:val="left" w:pos="466"/>
              </w:tabs>
              <w:spacing w:after="0"/>
              <w:rPr>
                <w:vanish/>
                <w:szCs w:val="24"/>
              </w:rPr>
            </w:pPr>
          </w:p>
          <w:p w14:paraId="1F3550C9" w14:textId="77777777" w:rsidR="0017491A" w:rsidRPr="00725E27" w:rsidRDefault="0017491A" w:rsidP="004470E5">
            <w:pPr>
              <w:pStyle w:val="ListParagraph"/>
              <w:numPr>
                <w:ilvl w:val="1"/>
                <w:numId w:val="502"/>
              </w:numPr>
              <w:tabs>
                <w:tab w:val="left" w:pos="466"/>
              </w:tabs>
              <w:spacing w:after="0"/>
              <w:rPr>
                <w:vanish/>
                <w:szCs w:val="24"/>
              </w:rPr>
            </w:pPr>
          </w:p>
          <w:p w14:paraId="5B6902B7" w14:textId="77777777" w:rsidR="0017491A" w:rsidRPr="00725E27" w:rsidRDefault="0017491A" w:rsidP="004470E5">
            <w:pPr>
              <w:pStyle w:val="ListParagraph"/>
              <w:numPr>
                <w:ilvl w:val="2"/>
                <w:numId w:val="491"/>
              </w:numPr>
              <w:tabs>
                <w:tab w:val="left" w:pos="466"/>
              </w:tabs>
              <w:spacing w:after="0"/>
              <w:rPr>
                <w:szCs w:val="24"/>
              </w:rPr>
            </w:pPr>
            <w:r w:rsidRPr="00725E27">
              <w:rPr>
                <w:szCs w:val="24"/>
              </w:rPr>
              <w:t>Types and uses</w:t>
            </w:r>
          </w:p>
          <w:p w14:paraId="6699FC32" w14:textId="77777777" w:rsidR="0017491A" w:rsidRPr="00725E27" w:rsidRDefault="0017491A" w:rsidP="004470E5">
            <w:pPr>
              <w:numPr>
                <w:ilvl w:val="1"/>
                <w:numId w:val="491"/>
              </w:numPr>
              <w:spacing w:after="0" w:line="240" w:lineRule="auto"/>
              <w:contextualSpacing/>
              <w:rPr>
                <w:rFonts w:cs="Times New Roman"/>
                <w:szCs w:val="24"/>
                <w:lang w:val="en-ZW"/>
              </w:rPr>
            </w:pPr>
            <w:r w:rsidRPr="00725E27">
              <w:rPr>
                <w:rFonts w:cs="Times New Roman"/>
                <w:szCs w:val="24"/>
                <w:lang w:val="en-ZW"/>
              </w:rPr>
              <w:t>Samples collection</w:t>
            </w:r>
          </w:p>
          <w:p w14:paraId="3C6D0293" w14:textId="77777777" w:rsidR="0017491A" w:rsidRPr="00725E27" w:rsidRDefault="0017491A" w:rsidP="004470E5">
            <w:pPr>
              <w:pStyle w:val="ListParagraph"/>
              <w:numPr>
                <w:ilvl w:val="0"/>
                <w:numId w:val="503"/>
              </w:numPr>
              <w:spacing w:after="0" w:line="240" w:lineRule="auto"/>
              <w:rPr>
                <w:rFonts w:eastAsia="Times New Roman"/>
                <w:vanish/>
                <w:szCs w:val="24"/>
              </w:rPr>
            </w:pPr>
          </w:p>
          <w:p w14:paraId="3D089745" w14:textId="77777777" w:rsidR="0017491A" w:rsidRPr="00725E27" w:rsidRDefault="0017491A" w:rsidP="004470E5">
            <w:pPr>
              <w:pStyle w:val="ListParagraph"/>
              <w:numPr>
                <w:ilvl w:val="0"/>
                <w:numId w:val="503"/>
              </w:numPr>
              <w:spacing w:after="0" w:line="240" w:lineRule="auto"/>
              <w:rPr>
                <w:rFonts w:eastAsia="Times New Roman"/>
                <w:vanish/>
                <w:szCs w:val="24"/>
              </w:rPr>
            </w:pPr>
          </w:p>
          <w:p w14:paraId="0DA0120E" w14:textId="77777777" w:rsidR="0017491A" w:rsidRPr="00725E27" w:rsidRDefault="0017491A" w:rsidP="004470E5">
            <w:pPr>
              <w:pStyle w:val="ListParagraph"/>
              <w:numPr>
                <w:ilvl w:val="0"/>
                <w:numId w:val="503"/>
              </w:numPr>
              <w:spacing w:after="0" w:line="240" w:lineRule="auto"/>
              <w:rPr>
                <w:rFonts w:eastAsia="Times New Roman"/>
                <w:vanish/>
                <w:szCs w:val="24"/>
              </w:rPr>
            </w:pPr>
          </w:p>
          <w:p w14:paraId="50E14A59"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6DEE1910"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624467C2"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754D5B82" w14:textId="77777777" w:rsidR="0017491A" w:rsidRPr="00725E27" w:rsidRDefault="0017491A" w:rsidP="004470E5">
            <w:pPr>
              <w:pStyle w:val="ListParagraph"/>
              <w:numPr>
                <w:ilvl w:val="1"/>
                <w:numId w:val="503"/>
              </w:numPr>
              <w:spacing w:after="0" w:line="240" w:lineRule="auto"/>
              <w:rPr>
                <w:rFonts w:eastAsia="Times New Roman"/>
                <w:vanish/>
                <w:szCs w:val="24"/>
              </w:rPr>
            </w:pPr>
          </w:p>
          <w:p w14:paraId="33BC88DB" w14:textId="77777777" w:rsidR="0017491A" w:rsidRPr="00725E27" w:rsidRDefault="0017491A" w:rsidP="004470E5">
            <w:pPr>
              <w:pStyle w:val="ListParagraph"/>
              <w:numPr>
                <w:ilvl w:val="2"/>
                <w:numId w:val="491"/>
              </w:numPr>
              <w:spacing w:after="0" w:line="240" w:lineRule="auto"/>
              <w:rPr>
                <w:szCs w:val="24"/>
              </w:rPr>
            </w:pPr>
            <w:r w:rsidRPr="00725E27">
              <w:rPr>
                <w:rFonts w:eastAsia="Times New Roman"/>
                <w:szCs w:val="24"/>
              </w:rPr>
              <w:t>Purpose and importance of standard manuals</w:t>
            </w:r>
          </w:p>
          <w:p w14:paraId="62DB127F"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 xml:space="preserve">Types of standard manuals </w:t>
            </w:r>
          </w:p>
          <w:p w14:paraId="09618348" w14:textId="77777777" w:rsidR="0017491A" w:rsidRPr="00725E27" w:rsidRDefault="0017491A" w:rsidP="004470E5">
            <w:pPr>
              <w:numPr>
                <w:ilvl w:val="2"/>
                <w:numId w:val="491"/>
              </w:numPr>
              <w:spacing w:after="0" w:line="240" w:lineRule="auto"/>
              <w:contextualSpacing/>
              <w:rPr>
                <w:rFonts w:cs="Times New Roman"/>
                <w:szCs w:val="24"/>
                <w:lang w:val="en-ZW"/>
              </w:rPr>
            </w:pPr>
            <w:r w:rsidRPr="00725E27">
              <w:rPr>
                <w:rFonts w:eastAsia="Times New Roman" w:cs="Times New Roman"/>
                <w:szCs w:val="24"/>
                <w:lang w:val="en-ZW"/>
              </w:rPr>
              <w:t xml:space="preserve">Key organizations that publish standards </w:t>
            </w:r>
          </w:p>
        </w:tc>
        <w:tc>
          <w:tcPr>
            <w:tcW w:w="1566" w:type="pct"/>
            <w:tcBorders>
              <w:top w:val="single" w:sz="4" w:space="0" w:color="auto"/>
              <w:left w:val="single" w:sz="4" w:space="0" w:color="auto"/>
              <w:bottom w:val="single" w:sz="4" w:space="0" w:color="auto"/>
              <w:right w:val="single" w:sz="4" w:space="0" w:color="auto"/>
            </w:tcBorders>
            <w:hideMark/>
          </w:tcPr>
          <w:p w14:paraId="7CF61F45"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lastRenderedPageBreak/>
              <w:t>1.practical</w:t>
            </w:r>
          </w:p>
          <w:p w14:paraId="091A8A2A"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2.Projects</w:t>
            </w:r>
          </w:p>
          <w:p w14:paraId="5A33168B" w14:textId="77777777" w:rsidR="0017491A" w:rsidRPr="00725E27" w:rsidRDefault="0017491A" w:rsidP="00C24A23">
            <w:pPr>
              <w:tabs>
                <w:tab w:val="left" w:pos="432"/>
              </w:tabs>
              <w:spacing w:after="0" w:line="240" w:lineRule="auto"/>
              <w:ind w:left="360"/>
              <w:contextualSpacing/>
              <w:rPr>
                <w:rFonts w:cs="Times New Roman"/>
                <w:szCs w:val="24"/>
                <w:lang w:val="en-GB"/>
              </w:rPr>
            </w:pPr>
            <w:r w:rsidRPr="00725E27">
              <w:rPr>
                <w:rFonts w:cs="Times New Roman"/>
                <w:szCs w:val="24"/>
                <w:lang w:val="en-GB"/>
              </w:rPr>
              <w:t xml:space="preserve">3.Portfolio of evidence </w:t>
            </w:r>
          </w:p>
          <w:p w14:paraId="74F4AF8E" w14:textId="77777777" w:rsidR="0017491A" w:rsidRPr="00725E27" w:rsidRDefault="0017491A" w:rsidP="00C24A23">
            <w:pPr>
              <w:tabs>
                <w:tab w:val="left" w:pos="432"/>
              </w:tabs>
              <w:spacing w:after="0" w:line="240" w:lineRule="auto"/>
              <w:contextualSpacing/>
              <w:rPr>
                <w:rFonts w:cs="Times New Roman"/>
                <w:szCs w:val="24"/>
                <w:lang w:val="en-GB"/>
              </w:rPr>
            </w:pPr>
            <w:r w:rsidRPr="00725E27">
              <w:rPr>
                <w:rFonts w:cs="Times New Roman"/>
                <w:szCs w:val="24"/>
                <w:lang w:val="en-GB"/>
              </w:rPr>
              <w:t xml:space="preserve">        4.Third party reports</w:t>
            </w:r>
          </w:p>
          <w:p w14:paraId="69FFCB5A" w14:textId="77777777" w:rsidR="0017491A" w:rsidRPr="00725E27" w:rsidRDefault="0017491A" w:rsidP="00C24A23">
            <w:pPr>
              <w:spacing w:after="0"/>
              <w:ind w:left="410"/>
              <w:rPr>
                <w:rFonts w:cs="Times New Roman"/>
                <w:szCs w:val="24"/>
              </w:rPr>
            </w:pPr>
            <w:r w:rsidRPr="00725E27">
              <w:rPr>
                <w:rFonts w:cs="Times New Roman"/>
                <w:szCs w:val="24"/>
                <w:lang w:val="en-GB"/>
              </w:rPr>
              <w:t>5. Written tests</w:t>
            </w:r>
            <w:r w:rsidRPr="00725E27">
              <w:rPr>
                <w:rFonts w:cs="Times New Roman"/>
                <w:szCs w:val="24"/>
              </w:rPr>
              <w:t xml:space="preserve"> </w:t>
            </w:r>
          </w:p>
        </w:tc>
      </w:tr>
    </w:tbl>
    <w:p w14:paraId="664E21DE" w14:textId="77777777" w:rsidR="0017491A" w:rsidRPr="00725E27" w:rsidRDefault="0017491A" w:rsidP="0017491A">
      <w:pPr>
        <w:spacing w:after="0"/>
        <w:rPr>
          <w:rFonts w:cs="Times New Roman"/>
          <w:b/>
          <w:szCs w:val="24"/>
          <w:lang w:val="en-ZA"/>
        </w:rPr>
      </w:pPr>
    </w:p>
    <w:p w14:paraId="5E7631AA" w14:textId="77777777" w:rsidR="0017491A" w:rsidRPr="00725E27" w:rsidRDefault="0017491A" w:rsidP="0017491A">
      <w:pPr>
        <w:spacing w:after="0"/>
        <w:rPr>
          <w:rFonts w:cs="Times New Roman"/>
          <w:b/>
          <w:szCs w:val="24"/>
          <w:lang w:val="en-ZA"/>
        </w:rPr>
      </w:pPr>
      <w:r w:rsidRPr="00725E27">
        <w:rPr>
          <w:rFonts w:cs="Times New Roman"/>
          <w:b/>
          <w:szCs w:val="24"/>
          <w:lang w:val="en-ZA"/>
        </w:rPr>
        <w:t>Suggested Methods of Instruction</w:t>
      </w:r>
    </w:p>
    <w:p w14:paraId="775C35CC" w14:textId="77777777" w:rsidR="0017491A" w:rsidRPr="00725E27" w:rsidRDefault="0017491A" w:rsidP="004470E5">
      <w:pPr>
        <w:numPr>
          <w:ilvl w:val="0"/>
          <w:numId w:val="658"/>
        </w:numPr>
        <w:spacing w:after="0" w:line="276" w:lineRule="auto"/>
        <w:ind w:left="720"/>
        <w:rPr>
          <w:rFonts w:cs="Times New Roman"/>
          <w:szCs w:val="24"/>
        </w:rPr>
      </w:pPr>
      <w:r w:rsidRPr="00725E27">
        <w:rPr>
          <w:rFonts w:cs="Times New Roman"/>
          <w:szCs w:val="24"/>
        </w:rPr>
        <w:t>Role playing</w:t>
      </w:r>
    </w:p>
    <w:p w14:paraId="2788DAA8"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48392923"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53EBEFD7"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1D5CF9ED"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12ECC561"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205CCA45" w14:textId="77777777" w:rsidR="0017491A" w:rsidRPr="00725E27" w:rsidRDefault="0017491A" w:rsidP="004470E5">
      <w:pPr>
        <w:numPr>
          <w:ilvl w:val="0"/>
          <w:numId w:val="658"/>
        </w:numPr>
        <w:spacing w:after="0" w:line="276" w:lineRule="auto"/>
        <w:ind w:left="720"/>
        <w:rPr>
          <w:rFonts w:eastAsia="Times New Roman" w:cs="Times New Roman"/>
          <w:noProof/>
          <w:szCs w:val="24"/>
        </w:rPr>
      </w:pPr>
    </w:p>
    <w:p w14:paraId="22C87D1A" w14:textId="77777777" w:rsidR="0017491A" w:rsidRPr="00725E27" w:rsidRDefault="0017491A" w:rsidP="0017491A">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0422FB58" w14:textId="77777777" w:rsidTr="00C24A23">
        <w:tc>
          <w:tcPr>
            <w:tcW w:w="895" w:type="dxa"/>
            <w:shd w:val="clear" w:color="auto" w:fill="auto"/>
          </w:tcPr>
          <w:p w14:paraId="00742597"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02D2CEDA"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6C562F20"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415AD13A"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54196D45"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6E81C9AE" w14:textId="77777777" w:rsidR="0017491A" w:rsidRPr="00725E27" w:rsidRDefault="0017491A"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5BEA60E3" w14:textId="77777777" w:rsidTr="00C24A23">
        <w:tc>
          <w:tcPr>
            <w:tcW w:w="895" w:type="dxa"/>
            <w:shd w:val="clear" w:color="auto" w:fill="auto"/>
          </w:tcPr>
          <w:p w14:paraId="4D111E6F"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24C95C65"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3F0C0DB8" w14:textId="77777777" w:rsidTr="00C24A23">
        <w:tc>
          <w:tcPr>
            <w:tcW w:w="895" w:type="dxa"/>
            <w:shd w:val="clear" w:color="auto" w:fill="auto"/>
          </w:tcPr>
          <w:p w14:paraId="4993C845" w14:textId="77777777" w:rsidR="0017491A" w:rsidRPr="00725E27" w:rsidRDefault="0017491A" w:rsidP="004470E5">
            <w:pPr>
              <w:numPr>
                <w:ilvl w:val="1"/>
                <w:numId w:val="595"/>
              </w:numPr>
              <w:spacing w:after="120" w:line="240" w:lineRule="atLeast"/>
              <w:rPr>
                <w:rFonts w:eastAsia="@MS Mincho" w:cs="Times New Roman"/>
                <w:bCs/>
                <w:szCs w:val="24"/>
                <w:lang w:val="en-GB"/>
              </w:rPr>
            </w:pPr>
          </w:p>
        </w:tc>
        <w:tc>
          <w:tcPr>
            <w:tcW w:w="3240" w:type="dxa"/>
            <w:shd w:val="clear" w:color="auto" w:fill="auto"/>
          </w:tcPr>
          <w:p w14:paraId="4576D6CF"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7B1B919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6BAC8E1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5D3F28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88D2AE6" w14:textId="77777777" w:rsidTr="00C24A23">
        <w:tc>
          <w:tcPr>
            <w:tcW w:w="895" w:type="dxa"/>
            <w:shd w:val="clear" w:color="auto" w:fill="auto"/>
          </w:tcPr>
          <w:p w14:paraId="4C771C2B" w14:textId="77777777" w:rsidR="0017491A" w:rsidRPr="00725E27" w:rsidRDefault="0017491A" w:rsidP="004470E5">
            <w:pPr>
              <w:numPr>
                <w:ilvl w:val="0"/>
                <w:numId w:val="595"/>
              </w:numPr>
              <w:spacing w:after="120" w:line="240" w:lineRule="atLeast"/>
              <w:rPr>
                <w:rFonts w:eastAsia="@MS Mincho" w:cs="Times New Roman"/>
                <w:bCs/>
                <w:szCs w:val="24"/>
                <w:lang w:val="en-GB"/>
              </w:rPr>
            </w:pPr>
          </w:p>
        </w:tc>
        <w:tc>
          <w:tcPr>
            <w:tcW w:w="3240" w:type="dxa"/>
            <w:shd w:val="clear" w:color="auto" w:fill="auto"/>
          </w:tcPr>
          <w:p w14:paraId="10806CA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Soil testing manual</w:t>
            </w:r>
          </w:p>
        </w:tc>
        <w:tc>
          <w:tcPr>
            <w:tcW w:w="2070" w:type="dxa"/>
            <w:shd w:val="clear" w:color="auto" w:fill="auto"/>
          </w:tcPr>
          <w:p w14:paraId="29D5CE2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A52E64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2958A3B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w:t>
            </w:r>
          </w:p>
        </w:tc>
      </w:tr>
      <w:tr w:rsidR="00DC0CBC" w:rsidRPr="00725E27" w14:paraId="41861F29" w14:textId="77777777" w:rsidTr="00C24A23">
        <w:tc>
          <w:tcPr>
            <w:tcW w:w="895" w:type="dxa"/>
            <w:shd w:val="clear" w:color="auto" w:fill="auto"/>
          </w:tcPr>
          <w:p w14:paraId="6AB392B8"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06107C88"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2B309AC4" w14:textId="77777777" w:rsidTr="00C24A23">
        <w:tc>
          <w:tcPr>
            <w:tcW w:w="895" w:type="dxa"/>
            <w:shd w:val="clear" w:color="auto" w:fill="auto"/>
          </w:tcPr>
          <w:p w14:paraId="516632B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58B5B4D5"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4DE73B5A"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3ADCBBB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411A5B6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419DC60" w14:textId="77777777" w:rsidTr="00C24A23">
        <w:tc>
          <w:tcPr>
            <w:tcW w:w="895" w:type="dxa"/>
            <w:shd w:val="clear" w:color="auto" w:fill="auto"/>
          </w:tcPr>
          <w:p w14:paraId="02AE14B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B5D7D34" w14:textId="77777777" w:rsidR="0017491A" w:rsidRPr="00725E27" w:rsidRDefault="0017491A"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7C993418"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1C70656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EEEA41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55A4541" w14:textId="77777777" w:rsidTr="00C24A23">
        <w:trPr>
          <w:trHeight w:val="664"/>
        </w:trPr>
        <w:tc>
          <w:tcPr>
            <w:tcW w:w="895" w:type="dxa"/>
            <w:shd w:val="clear" w:color="auto" w:fill="auto"/>
          </w:tcPr>
          <w:p w14:paraId="2F28166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FF165B6"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Material testing lab</w:t>
            </w:r>
          </w:p>
        </w:tc>
        <w:tc>
          <w:tcPr>
            <w:tcW w:w="2070" w:type="dxa"/>
            <w:shd w:val="clear" w:color="auto" w:fill="auto"/>
          </w:tcPr>
          <w:p w14:paraId="5AD7B23C"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1FDD8DB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191E71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10BAC0D9" w14:textId="77777777" w:rsidTr="00C24A23">
        <w:tc>
          <w:tcPr>
            <w:tcW w:w="895" w:type="dxa"/>
            <w:shd w:val="clear" w:color="auto" w:fill="auto"/>
          </w:tcPr>
          <w:p w14:paraId="131F8C6F"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3C5B2C2E"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2FB4BCDD" w14:textId="77777777" w:rsidTr="00C24A23">
        <w:trPr>
          <w:trHeight w:val="495"/>
        </w:trPr>
        <w:tc>
          <w:tcPr>
            <w:tcW w:w="895" w:type="dxa"/>
            <w:shd w:val="clear" w:color="auto" w:fill="auto"/>
          </w:tcPr>
          <w:p w14:paraId="6784FA07"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378DD65"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7ED2596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6BC01C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559E29C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36C7C8E1" w14:textId="77777777" w:rsidTr="00C24A23">
        <w:tc>
          <w:tcPr>
            <w:tcW w:w="895" w:type="dxa"/>
            <w:shd w:val="clear" w:color="auto" w:fill="auto"/>
          </w:tcPr>
          <w:p w14:paraId="43BE2567"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0ADC651" w14:textId="77777777" w:rsidR="0017491A" w:rsidRPr="00725E27" w:rsidRDefault="0017491A" w:rsidP="00C24A23">
            <w:pPr>
              <w:spacing w:line="240" w:lineRule="atLeas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559E12D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C451D2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727CBF6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25:1</w:t>
            </w:r>
          </w:p>
        </w:tc>
      </w:tr>
      <w:tr w:rsidR="00DC0CBC" w:rsidRPr="00725E27" w14:paraId="48EF78AD" w14:textId="77777777" w:rsidTr="00C24A23">
        <w:tc>
          <w:tcPr>
            <w:tcW w:w="895" w:type="dxa"/>
            <w:shd w:val="clear" w:color="auto" w:fill="auto"/>
          </w:tcPr>
          <w:p w14:paraId="29724053"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F1A68C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5333403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0342DB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1CCB93B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63DEF482" w14:textId="77777777" w:rsidTr="00C24A23">
        <w:tc>
          <w:tcPr>
            <w:tcW w:w="895" w:type="dxa"/>
            <w:shd w:val="clear" w:color="auto" w:fill="auto"/>
          </w:tcPr>
          <w:p w14:paraId="25F55579"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4FDCC784"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5BD327B8" w14:textId="77777777" w:rsidTr="00C24A23">
        <w:trPr>
          <w:trHeight w:val="600"/>
        </w:trPr>
        <w:tc>
          <w:tcPr>
            <w:tcW w:w="895" w:type="dxa"/>
            <w:shd w:val="clear" w:color="auto" w:fill="auto"/>
          </w:tcPr>
          <w:p w14:paraId="7B570C1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5577F1F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moulds</w:t>
            </w:r>
          </w:p>
        </w:tc>
        <w:tc>
          <w:tcPr>
            <w:tcW w:w="2070" w:type="dxa"/>
            <w:shd w:val="clear" w:color="auto" w:fill="auto"/>
          </w:tcPr>
          <w:p w14:paraId="758BB87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C2FF47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6C12C7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5BF8E52" w14:textId="77777777" w:rsidTr="00C24A23">
        <w:tc>
          <w:tcPr>
            <w:tcW w:w="895" w:type="dxa"/>
            <w:shd w:val="clear" w:color="auto" w:fill="auto"/>
          </w:tcPr>
          <w:p w14:paraId="4EA7A5E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0950DAD"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Tamping rods</w:t>
            </w:r>
          </w:p>
        </w:tc>
        <w:tc>
          <w:tcPr>
            <w:tcW w:w="2070" w:type="dxa"/>
            <w:shd w:val="clear" w:color="auto" w:fill="auto"/>
          </w:tcPr>
          <w:p w14:paraId="413A6F8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9D4708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5EE65A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6DAF6714" w14:textId="77777777" w:rsidTr="00C24A23">
        <w:tc>
          <w:tcPr>
            <w:tcW w:w="895" w:type="dxa"/>
            <w:shd w:val="clear" w:color="auto" w:fill="auto"/>
          </w:tcPr>
          <w:p w14:paraId="20C3858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7E7610C" w14:textId="77777777" w:rsidR="0017491A" w:rsidRPr="00725E27" w:rsidRDefault="0017491A" w:rsidP="00C24A23">
            <w:pPr>
              <w:spacing w:after="0"/>
              <w:contextualSpacing/>
              <w:rPr>
                <w:rFonts w:eastAsia="Times New Roman" w:cs="Times New Roman"/>
                <w:szCs w:val="24"/>
                <w:lang w:eastAsia="x-none"/>
              </w:rPr>
            </w:pPr>
            <w:proofErr w:type="spellStart"/>
            <w:r w:rsidRPr="00725E27">
              <w:rPr>
                <w:rFonts w:eastAsia="Times New Roman" w:cs="Times New Roman"/>
                <w:szCs w:val="24"/>
                <w:lang w:eastAsia="x-none"/>
              </w:rPr>
              <w:t>br</w:t>
            </w:r>
            <w:proofErr w:type="spellEnd"/>
            <w:r w:rsidRPr="00725E27">
              <w:rPr>
                <w:rFonts w:eastAsia="Times New Roman" w:cs="Times New Roman"/>
                <w:szCs w:val="24"/>
                <w:lang w:eastAsia="x-none"/>
              </w:rPr>
              <w:t xml:space="preserve"> test machine</w:t>
            </w:r>
          </w:p>
        </w:tc>
        <w:tc>
          <w:tcPr>
            <w:tcW w:w="2070" w:type="dxa"/>
            <w:shd w:val="clear" w:color="auto" w:fill="auto"/>
          </w:tcPr>
          <w:p w14:paraId="5282AF4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A8AE6D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w:t>
            </w:r>
          </w:p>
        </w:tc>
        <w:tc>
          <w:tcPr>
            <w:tcW w:w="1693" w:type="dxa"/>
            <w:shd w:val="clear" w:color="auto" w:fill="auto"/>
          </w:tcPr>
          <w:p w14:paraId="3DC5F0B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1:10</w:t>
            </w:r>
          </w:p>
        </w:tc>
      </w:tr>
      <w:tr w:rsidR="00DC0CBC" w:rsidRPr="00725E27" w14:paraId="31EC0623" w14:textId="77777777" w:rsidTr="00C24A23">
        <w:tc>
          <w:tcPr>
            <w:tcW w:w="895" w:type="dxa"/>
            <w:shd w:val="clear" w:color="auto" w:fill="auto"/>
          </w:tcPr>
          <w:p w14:paraId="7D124D9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238A135"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Rammer</w:t>
            </w:r>
          </w:p>
        </w:tc>
        <w:tc>
          <w:tcPr>
            <w:tcW w:w="2070" w:type="dxa"/>
            <w:shd w:val="clear" w:color="auto" w:fill="auto"/>
          </w:tcPr>
          <w:p w14:paraId="118D3D0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26A258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6D2EA7E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E59952C" w14:textId="77777777" w:rsidTr="00C24A23">
        <w:tc>
          <w:tcPr>
            <w:tcW w:w="895" w:type="dxa"/>
            <w:shd w:val="clear" w:color="auto" w:fill="auto"/>
          </w:tcPr>
          <w:p w14:paraId="46B42FA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993EED6"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Riffle box</w:t>
            </w:r>
          </w:p>
        </w:tc>
        <w:tc>
          <w:tcPr>
            <w:tcW w:w="2070" w:type="dxa"/>
            <w:shd w:val="clear" w:color="auto" w:fill="auto"/>
          </w:tcPr>
          <w:p w14:paraId="0B3E35D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CA3AE5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E639BB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r>
      <w:tr w:rsidR="00DC0CBC" w:rsidRPr="00725E27" w14:paraId="74C83550" w14:textId="77777777" w:rsidTr="00C24A23">
        <w:tc>
          <w:tcPr>
            <w:tcW w:w="895" w:type="dxa"/>
            <w:shd w:val="clear" w:color="auto" w:fill="auto"/>
          </w:tcPr>
          <w:p w14:paraId="3DBC7CB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309807B"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Casagrande machine</w:t>
            </w:r>
          </w:p>
        </w:tc>
        <w:tc>
          <w:tcPr>
            <w:tcW w:w="2070" w:type="dxa"/>
            <w:shd w:val="clear" w:color="auto" w:fill="auto"/>
          </w:tcPr>
          <w:p w14:paraId="1E9295C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88985E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4EE2FB1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2FADE89" w14:textId="77777777" w:rsidTr="00C24A23">
        <w:tc>
          <w:tcPr>
            <w:tcW w:w="895" w:type="dxa"/>
            <w:shd w:val="clear" w:color="auto" w:fill="auto"/>
          </w:tcPr>
          <w:p w14:paraId="3FB23D97"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3F1A9B1"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Penetrometer</w:t>
            </w:r>
          </w:p>
        </w:tc>
        <w:tc>
          <w:tcPr>
            <w:tcW w:w="2070" w:type="dxa"/>
            <w:shd w:val="clear" w:color="auto" w:fill="auto"/>
          </w:tcPr>
          <w:p w14:paraId="5907AAF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63794E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D578E4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6256268" w14:textId="77777777" w:rsidTr="00C24A23">
        <w:tc>
          <w:tcPr>
            <w:tcW w:w="895" w:type="dxa"/>
            <w:shd w:val="clear" w:color="auto" w:fill="auto"/>
          </w:tcPr>
          <w:p w14:paraId="7D382161"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D6590DA"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Weighing machine</w:t>
            </w:r>
          </w:p>
        </w:tc>
        <w:tc>
          <w:tcPr>
            <w:tcW w:w="2070" w:type="dxa"/>
            <w:shd w:val="clear" w:color="auto" w:fill="auto"/>
          </w:tcPr>
          <w:p w14:paraId="6C72FCE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25CC73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C5363B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EA5E8F3" w14:textId="77777777" w:rsidTr="00C24A23">
        <w:tc>
          <w:tcPr>
            <w:tcW w:w="895" w:type="dxa"/>
            <w:shd w:val="clear" w:color="auto" w:fill="auto"/>
          </w:tcPr>
          <w:p w14:paraId="133D2473"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BABFC36"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Oven</w:t>
            </w:r>
          </w:p>
        </w:tc>
        <w:tc>
          <w:tcPr>
            <w:tcW w:w="2070" w:type="dxa"/>
            <w:shd w:val="clear" w:color="auto" w:fill="auto"/>
          </w:tcPr>
          <w:p w14:paraId="7FF7727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2EE363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17A1A0E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5ACD6005" w14:textId="77777777" w:rsidTr="00C24A23">
        <w:tc>
          <w:tcPr>
            <w:tcW w:w="895" w:type="dxa"/>
            <w:shd w:val="clear" w:color="auto" w:fill="auto"/>
          </w:tcPr>
          <w:p w14:paraId="2DE68CD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0B6EB48"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Measuring cylinder</w:t>
            </w:r>
          </w:p>
        </w:tc>
        <w:tc>
          <w:tcPr>
            <w:tcW w:w="2070" w:type="dxa"/>
            <w:shd w:val="clear" w:color="auto" w:fill="auto"/>
          </w:tcPr>
          <w:p w14:paraId="046CD95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EDA8A3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0F53A6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C33FB8D" w14:textId="77777777" w:rsidTr="00C24A23">
        <w:tc>
          <w:tcPr>
            <w:tcW w:w="895" w:type="dxa"/>
            <w:shd w:val="clear" w:color="auto" w:fill="auto"/>
          </w:tcPr>
          <w:p w14:paraId="13E9964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3370DC5"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Cone cups</w:t>
            </w:r>
          </w:p>
        </w:tc>
        <w:tc>
          <w:tcPr>
            <w:tcW w:w="2070" w:type="dxa"/>
            <w:shd w:val="clear" w:color="auto" w:fill="auto"/>
          </w:tcPr>
          <w:p w14:paraId="7217E83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A34D29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7809DD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791C92A" w14:textId="77777777" w:rsidTr="00C24A23">
        <w:tc>
          <w:tcPr>
            <w:tcW w:w="895" w:type="dxa"/>
            <w:shd w:val="clear" w:color="auto" w:fill="auto"/>
          </w:tcPr>
          <w:p w14:paraId="11461DC7"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9F10EB2"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Bowl</w:t>
            </w:r>
          </w:p>
        </w:tc>
        <w:tc>
          <w:tcPr>
            <w:tcW w:w="2070" w:type="dxa"/>
            <w:shd w:val="clear" w:color="auto" w:fill="auto"/>
          </w:tcPr>
          <w:p w14:paraId="3FCD8D5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BB52CA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07F1D4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129A17B" w14:textId="77777777" w:rsidTr="00C24A23">
        <w:tc>
          <w:tcPr>
            <w:tcW w:w="895" w:type="dxa"/>
            <w:shd w:val="clear" w:color="auto" w:fill="auto"/>
          </w:tcPr>
          <w:p w14:paraId="1EDF0A7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DA1D4D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Stirring stick</w:t>
            </w:r>
          </w:p>
        </w:tc>
        <w:tc>
          <w:tcPr>
            <w:tcW w:w="2070" w:type="dxa"/>
            <w:shd w:val="clear" w:color="auto" w:fill="auto"/>
          </w:tcPr>
          <w:p w14:paraId="746EBDC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773DED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3391D6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889F608" w14:textId="77777777" w:rsidTr="00C24A23">
        <w:tc>
          <w:tcPr>
            <w:tcW w:w="895" w:type="dxa"/>
            <w:shd w:val="clear" w:color="auto" w:fill="auto"/>
          </w:tcPr>
          <w:p w14:paraId="0524B3D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C1415D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Crushing machine</w:t>
            </w:r>
          </w:p>
        </w:tc>
        <w:tc>
          <w:tcPr>
            <w:tcW w:w="2070" w:type="dxa"/>
            <w:shd w:val="clear" w:color="auto" w:fill="auto"/>
          </w:tcPr>
          <w:p w14:paraId="5997F2E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54DD77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064ECFE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66AF30D7" w14:textId="77777777" w:rsidTr="00C24A23">
        <w:tc>
          <w:tcPr>
            <w:tcW w:w="895" w:type="dxa"/>
            <w:shd w:val="clear" w:color="auto" w:fill="auto"/>
          </w:tcPr>
          <w:p w14:paraId="7FB05E14"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C1628EB"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Moisture bags</w:t>
            </w:r>
          </w:p>
        </w:tc>
        <w:tc>
          <w:tcPr>
            <w:tcW w:w="2070" w:type="dxa"/>
            <w:shd w:val="clear" w:color="auto" w:fill="auto"/>
          </w:tcPr>
          <w:p w14:paraId="692C786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A1376E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bags</w:t>
            </w:r>
          </w:p>
        </w:tc>
        <w:tc>
          <w:tcPr>
            <w:tcW w:w="1693" w:type="dxa"/>
            <w:shd w:val="clear" w:color="auto" w:fill="auto"/>
          </w:tcPr>
          <w:p w14:paraId="07C68A2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BE5C5B5" w14:textId="77777777" w:rsidTr="00C24A23">
        <w:tc>
          <w:tcPr>
            <w:tcW w:w="895" w:type="dxa"/>
            <w:shd w:val="clear" w:color="auto" w:fill="auto"/>
          </w:tcPr>
          <w:p w14:paraId="69F1A229"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5E6FAF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Funnels</w:t>
            </w:r>
          </w:p>
        </w:tc>
        <w:tc>
          <w:tcPr>
            <w:tcW w:w="2070" w:type="dxa"/>
            <w:shd w:val="clear" w:color="auto" w:fill="auto"/>
          </w:tcPr>
          <w:p w14:paraId="39371AD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20E8C9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33463C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EB36D8C" w14:textId="77777777" w:rsidTr="00C24A23">
        <w:tc>
          <w:tcPr>
            <w:tcW w:w="895" w:type="dxa"/>
            <w:shd w:val="clear" w:color="auto" w:fill="auto"/>
          </w:tcPr>
          <w:p w14:paraId="58DE6B7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7CED08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Standard sieves</w:t>
            </w:r>
          </w:p>
        </w:tc>
        <w:tc>
          <w:tcPr>
            <w:tcW w:w="2070" w:type="dxa"/>
            <w:shd w:val="clear" w:color="auto" w:fill="auto"/>
          </w:tcPr>
          <w:p w14:paraId="0423ED9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15EAC6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8097AA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307BF64" w14:textId="77777777" w:rsidTr="00C24A23">
        <w:tc>
          <w:tcPr>
            <w:tcW w:w="895" w:type="dxa"/>
            <w:shd w:val="clear" w:color="auto" w:fill="auto"/>
          </w:tcPr>
          <w:p w14:paraId="447E90FD"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68D20F0"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spade</w:t>
            </w:r>
          </w:p>
        </w:tc>
        <w:tc>
          <w:tcPr>
            <w:tcW w:w="2070" w:type="dxa"/>
            <w:shd w:val="clear" w:color="auto" w:fill="auto"/>
          </w:tcPr>
          <w:p w14:paraId="2F3567A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ED69B6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A13C20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BF31892" w14:textId="77777777" w:rsidTr="00C24A23">
        <w:tc>
          <w:tcPr>
            <w:tcW w:w="895" w:type="dxa"/>
            <w:shd w:val="clear" w:color="auto" w:fill="auto"/>
          </w:tcPr>
          <w:p w14:paraId="3B463D5D"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10ACF10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trowel</w:t>
            </w:r>
          </w:p>
        </w:tc>
        <w:tc>
          <w:tcPr>
            <w:tcW w:w="2070" w:type="dxa"/>
            <w:shd w:val="clear" w:color="auto" w:fill="auto"/>
          </w:tcPr>
          <w:p w14:paraId="55A8588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6587CC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BB8647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D17BE84" w14:textId="77777777" w:rsidTr="00C24A23">
        <w:tc>
          <w:tcPr>
            <w:tcW w:w="895" w:type="dxa"/>
            <w:shd w:val="clear" w:color="auto" w:fill="auto"/>
          </w:tcPr>
          <w:p w14:paraId="6802963E"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464AB671"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Jembe</w:t>
            </w:r>
          </w:p>
        </w:tc>
        <w:tc>
          <w:tcPr>
            <w:tcW w:w="2070" w:type="dxa"/>
            <w:shd w:val="clear" w:color="auto" w:fill="auto"/>
          </w:tcPr>
          <w:p w14:paraId="3B45F8C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6668B9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70605C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20EBDF4" w14:textId="77777777" w:rsidTr="00C24A23">
        <w:tc>
          <w:tcPr>
            <w:tcW w:w="895" w:type="dxa"/>
            <w:shd w:val="clear" w:color="auto" w:fill="auto"/>
          </w:tcPr>
          <w:p w14:paraId="02F49C08"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7D129CB8"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Mattock</w:t>
            </w:r>
          </w:p>
        </w:tc>
        <w:tc>
          <w:tcPr>
            <w:tcW w:w="2070" w:type="dxa"/>
            <w:shd w:val="clear" w:color="auto" w:fill="auto"/>
          </w:tcPr>
          <w:p w14:paraId="4E13396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28F01C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3453BA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063A365" w14:textId="77777777" w:rsidTr="00C24A23">
        <w:tc>
          <w:tcPr>
            <w:tcW w:w="895" w:type="dxa"/>
            <w:shd w:val="clear" w:color="auto" w:fill="auto"/>
          </w:tcPr>
          <w:p w14:paraId="2A9A0146"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712FA6C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Circular cutter</w:t>
            </w:r>
          </w:p>
        </w:tc>
        <w:tc>
          <w:tcPr>
            <w:tcW w:w="2070" w:type="dxa"/>
            <w:shd w:val="clear" w:color="auto" w:fill="auto"/>
          </w:tcPr>
          <w:p w14:paraId="4C1E240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B5893E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02E043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DE8F0A2" w14:textId="77777777" w:rsidTr="00C24A23">
        <w:tc>
          <w:tcPr>
            <w:tcW w:w="895" w:type="dxa"/>
            <w:shd w:val="clear" w:color="auto" w:fill="auto"/>
          </w:tcPr>
          <w:p w14:paraId="59801A21"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227745EC"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Spatula</w:t>
            </w:r>
          </w:p>
        </w:tc>
        <w:tc>
          <w:tcPr>
            <w:tcW w:w="2070" w:type="dxa"/>
            <w:shd w:val="clear" w:color="auto" w:fill="auto"/>
          </w:tcPr>
          <w:p w14:paraId="54C231B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8FA488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4BCE6A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17491A" w:rsidRPr="00725E27" w14:paraId="432BB25C" w14:textId="77777777" w:rsidTr="00C24A23">
        <w:tc>
          <w:tcPr>
            <w:tcW w:w="895" w:type="dxa"/>
            <w:shd w:val="clear" w:color="auto" w:fill="auto"/>
          </w:tcPr>
          <w:p w14:paraId="3C641C3E"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679C4280"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chisel</w:t>
            </w:r>
          </w:p>
        </w:tc>
        <w:tc>
          <w:tcPr>
            <w:tcW w:w="2070" w:type="dxa"/>
            <w:shd w:val="clear" w:color="auto" w:fill="auto"/>
          </w:tcPr>
          <w:p w14:paraId="70B0096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C64C91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31847FE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7E664D68" w14:textId="77777777" w:rsidR="0017491A" w:rsidRPr="00725E27" w:rsidRDefault="0017491A" w:rsidP="0017491A">
      <w:pPr>
        <w:spacing w:after="0"/>
        <w:contextualSpacing/>
        <w:rPr>
          <w:rFonts w:eastAsia="Times New Roman" w:cs="Times New Roman"/>
          <w:szCs w:val="24"/>
          <w:lang w:val="en-ZA"/>
        </w:rPr>
      </w:pPr>
    </w:p>
    <w:p w14:paraId="35B494C1" w14:textId="77777777" w:rsidR="0017491A" w:rsidRPr="00725E27" w:rsidRDefault="0017491A" w:rsidP="0017491A">
      <w:pPr>
        <w:spacing w:after="0"/>
        <w:ind w:left="1080"/>
        <w:contextualSpacing/>
        <w:rPr>
          <w:rFonts w:eastAsia="Times New Roman" w:cs="Times New Roman"/>
          <w:szCs w:val="24"/>
          <w:lang w:val="en-ZA"/>
        </w:rPr>
      </w:pPr>
    </w:p>
    <w:p w14:paraId="6BBB8142" w14:textId="77777777" w:rsidR="0017491A" w:rsidRPr="00725E27" w:rsidRDefault="0017491A" w:rsidP="0017491A">
      <w:pPr>
        <w:spacing w:after="0"/>
        <w:contextualSpacing/>
        <w:rPr>
          <w:rFonts w:eastAsia="Times New Roman" w:cs="Times New Roman"/>
          <w:szCs w:val="24"/>
          <w:lang w:val="en-ZA"/>
        </w:rPr>
      </w:pPr>
    </w:p>
    <w:p w14:paraId="135AB651" w14:textId="77777777" w:rsidR="0017491A" w:rsidRPr="00725E27" w:rsidRDefault="0017491A" w:rsidP="0017491A">
      <w:pPr>
        <w:spacing w:after="0"/>
        <w:contextualSpacing/>
        <w:rPr>
          <w:rFonts w:eastAsia="Times New Roman" w:cs="Times New Roman"/>
          <w:szCs w:val="24"/>
          <w:lang w:val="en-ZA"/>
        </w:rPr>
      </w:pPr>
    </w:p>
    <w:p w14:paraId="1A11064A"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1A2AF597"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7D1C57E0"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43642B27"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74D85DE4"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B96F528"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5947C6C9"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31A20342"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F63C695"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1C6002C"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44015ABF"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03032529"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AB54C38"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0839CE46"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2CAB1A50"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3B1D4275" w14:textId="77777777" w:rsidR="0017491A" w:rsidRPr="00725E27" w:rsidRDefault="0017491A" w:rsidP="0017491A">
      <w:pPr>
        <w:spacing w:line="278" w:lineRule="auto"/>
        <w:rPr>
          <w:rFonts w:cs="Times New Roman"/>
          <w:b/>
          <w:szCs w:val="24"/>
          <w:lang w:val="en-ZA"/>
        </w:rPr>
      </w:pPr>
      <w:r w:rsidRPr="00725E27">
        <w:rPr>
          <w:rFonts w:cs="Times New Roman"/>
          <w:b/>
          <w:szCs w:val="24"/>
          <w:lang w:val="en-ZA"/>
        </w:rPr>
        <w:br w:type="page"/>
      </w:r>
    </w:p>
    <w:p w14:paraId="6C8B62B6"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r w:rsidRPr="00725E27">
        <w:rPr>
          <w:rFonts w:cs="Times New Roman"/>
          <w:b/>
          <w:szCs w:val="24"/>
          <w:lang w:val="en-ZA"/>
        </w:rPr>
        <w:lastRenderedPageBreak/>
        <w:t>MATERIAL TESTING II</w:t>
      </w:r>
      <w:r w:rsidRPr="00725E27">
        <w:rPr>
          <w:rFonts w:cs="Times New Roman"/>
          <w:b/>
          <w:szCs w:val="24"/>
          <w:lang w:val="en-ZA"/>
        </w:rPr>
        <w:tab/>
      </w:r>
      <w:r w:rsidRPr="00725E27">
        <w:rPr>
          <w:rFonts w:cs="Times New Roman"/>
          <w:b/>
          <w:szCs w:val="24"/>
          <w:lang w:val="en-ZA"/>
        </w:rPr>
        <w:tab/>
      </w:r>
      <w:r w:rsidRPr="00725E27">
        <w:rPr>
          <w:rFonts w:cs="Times New Roman"/>
          <w:b/>
          <w:szCs w:val="24"/>
          <w:lang w:val="en-ZA"/>
        </w:rPr>
        <w:tab/>
      </w:r>
    </w:p>
    <w:p w14:paraId="3A56C2A6"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0732 551 13A</w:t>
      </w:r>
    </w:p>
    <w:p w14:paraId="2D762EC0" w14:textId="77777777" w:rsidR="0017491A" w:rsidRPr="00725E27" w:rsidRDefault="0017491A" w:rsidP="0017491A">
      <w:pPr>
        <w:spacing w:after="0" w:line="360" w:lineRule="auto"/>
        <w:rPr>
          <w:rFonts w:cs="Times New Roman"/>
          <w:b/>
          <w:szCs w:val="24"/>
          <w:lang w:val="en-ZA"/>
        </w:rPr>
      </w:pPr>
    </w:p>
    <w:p w14:paraId="29EC4A6D"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w:t>
      </w:r>
      <w:r w:rsidRPr="00725E27">
        <w:rPr>
          <w:rFonts w:cs="Times New Roman"/>
          <w:b/>
          <w:szCs w:val="24"/>
          <w:lang w:val="en-ZA"/>
        </w:rPr>
        <w:t xml:space="preserve"> </w:t>
      </w:r>
      <w:r w:rsidRPr="00725E27">
        <w:rPr>
          <w:rFonts w:cs="Times New Roman"/>
          <w:szCs w:val="24"/>
          <w:lang w:val="en-ZA"/>
        </w:rPr>
        <w:t>Hours</w:t>
      </w:r>
    </w:p>
    <w:p w14:paraId="68F006CB" w14:textId="77777777" w:rsidR="0017491A" w:rsidRPr="00725E27" w:rsidRDefault="0017491A" w:rsidP="0017491A">
      <w:pPr>
        <w:spacing w:after="0" w:line="360" w:lineRule="auto"/>
        <w:rPr>
          <w:rFonts w:cs="Times New Roman"/>
          <w:b/>
          <w:szCs w:val="24"/>
          <w:lang w:val="en-ZA"/>
        </w:rPr>
      </w:pPr>
    </w:p>
    <w:p w14:paraId="5B4199B9"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Relationship to Occupational Standards</w:t>
      </w:r>
    </w:p>
    <w:p w14:paraId="7EB33155" w14:textId="77777777" w:rsidR="0017491A" w:rsidRPr="00725E27" w:rsidRDefault="0017491A" w:rsidP="0017491A">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szCs w:val="24"/>
        </w:rPr>
        <w:t>Conduct Material Testing</w:t>
      </w:r>
    </w:p>
    <w:p w14:paraId="3B7895FF" w14:textId="77777777" w:rsidR="0017491A" w:rsidRPr="00725E27" w:rsidRDefault="0017491A" w:rsidP="0017491A">
      <w:pPr>
        <w:spacing w:after="0" w:line="360" w:lineRule="auto"/>
        <w:rPr>
          <w:rFonts w:cs="Times New Roman"/>
          <w:b/>
          <w:szCs w:val="24"/>
          <w:lang w:val="en-ZA"/>
        </w:rPr>
      </w:pPr>
    </w:p>
    <w:p w14:paraId="1C1F24E4"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Unit Description</w:t>
      </w:r>
    </w:p>
    <w:p w14:paraId="71D6FCB7" w14:textId="77777777" w:rsidR="0017491A" w:rsidRPr="00725E27" w:rsidRDefault="0017491A" w:rsidP="0017491A">
      <w:pPr>
        <w:spacing w:after="0" w:line="360" w:lineRule="auto"/>
        <w:rPr>
          <w:rFonts w:cs="Times New Roman"/>
          <w:bCs/>
          <w:szCs w:val="24"/>
        </w:rPr>
      </w:pPr>
      <w:r w:rsidRPr="00725E27">
        <w:rPr>
          <w:rFonts w:eastAsia="Times New Roman" w:cs="Times New Roman"/>
          <w:szCs w:val="24"/>
        </w:rPr>
        <w:t xml:space="preserve">This unit specifies the competencies required to </w:t>
      </w:r>
      <w:r w:rsidRPr="00725E27">
        <w:rPr>
          <w:rFonts w:cs="Times New Roman"/>
          <w:szCs w:val="24"/>
        </w:rPr>
        <w:t>Conduct Material Testing. It involves performing tests on alignment soils, concrete.</w:t>
      </w:r>
    </w:p>
    <w:p w14:paraId="5FA9FA08" w14:textId="77777777" w:rsidR="0017491A" w:rsidRPr="00725E27" w:rsidRDefault="0017491A" w:rsidP="0017491A">
      <w:pPr>
        <w:spacing w:after="0" w:line="360" w:lineRule="auto"/>
        <w:rPr>
          <w:rFonts w:cs="Times New Roman"/>
          <w:szCs w:val="24"/>
          <w:lang w:val="en-ZA"/>
        </w:rPr>
      </w:pPr>
    </w:p>
    <w:p w14:paraId="16E9E0FF"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Summary of Learning Outcomes</w:t>
      </w:r>
    </w:p>
    <w:p w14:paraId="2569532E" w14:textId="77777777" w:rsidR="0017491A" w:rsidRPr="00725E27" w:rsidRDefault="0017491A" w:rsidP="0017491A">
      <w:pPr>
        <w:spacing w:after="0" w:line="360" w:lineRule="auto"/>
        <w:contextualSpacing/>
        <w:rPr>
          <w:rFonts w:cs="Times New Roman"/>
          <w:szCs w:val="24"/>
          <w:lang w:val="en-ZA"/>
        </w:rPr>
      </w:pPr>
      <w:r w:rsidRPr="00725E27">
        <w:rPr>
          <w:rFonts w:cs="Times New Roman"/>
          <w:szCs w:val="24"/>
          <w:lang w:val="en-ZA"/>
        </w:rPr>
        <w:t>1.   Perform soil tests</w:t>
      </w:r>
    </w:p>
    <w:p w14:paraId="54A8DC8F" w14:textId="77777777" w:rsidR="0017491A" w:rsidRPr="00725E27" w:rsidRDefault="0017491A" w:rsidP="0017491A">
      <w:pPr>
        <w:spacing w:after="0" w:line="360" w:lineRule="auto"/>
        <w:contextualSpacing/>
        <w:rPr>
          <w:rFonts w:cs="Times New Roman"/>
          <w:szCs w:val="24"/>
          <w:lang w:val="en-ZA"/>
        </w:rPr>
      </w:pPr>
      <w:r w:rsidRPr="00725E27">
        <w:rPr>
          <w:rFonts w:cs="Times New Roman"/>
          <w:szCs w:val="24"/>
          <w:lang w:val="en-ZA"/>
        </w:rPr>
        <w:t>2.  Perform concrete tests</w:t>
      </w:r>
    </w:p>
    <w:p w14:paraId="6D223369" w14:textId="77777777" w:rsidR="0017491A" w:rsidRPr="00725E27" w:rsidRDefault="0017491A" w:rsidP="0017491A">
      <w:pPr>
        <w:spacing w:after="0" w:line="360" w:lineRule="auto"/>
        <w:contextualSpacing/>
        <w:rPr>
          <w:rFonts w:cs="Times New Roman"/>
          <w:szCs w:val="24"/>
          <w:lang w:val="en-ZA"/>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725E27" w:rsidRPr="00725E27" w14:paraId="177911A9" w14:textId="77777777" w:rsidTr="00C24A23">
        <w:trPr>
          <w:trHeight w:val="755"/>
        </w:trPr>
        <w:tc>
          <w:tcPr>
            <w:tcW w:w="1079" w:type="pct"/>
            <w:tcBorders>
              <w:top w:val="single" w:sz="4" w:space="0" w:color="auto"/>
              <w:left w:val="single" w:sz="4" w:space="0" w:color="auto"/>
              <w:bottom w:val="single" w:sz="4" w:space="0" w:color="auto"/>
              <w:right w:val="single" w:sz="4" w:space="0" w:color="auto"/>
            </w:tcBorders>
          </w:tcPr>
          <w:p w14:paraId="541B3EB3" w14:textId="77777777" w:rsidR="0017491A" w:rsidRPr="00725E27" w:rsidRDefault="0017491A" w:rsidP="00C24A23">
            <w:pPr>
              <w:spacing w:after="0" w:line="360" w:lineRule="auto"/>
              <w:rPr>
                <w:rFonts w:cs="Times New Roman"/>
                <w:szCs w:val="24"/>
              </w:rPr>
            </w:pPr>
            <w:r w:rsidRPr="00725E27">
              <w:rPr>
                <w:rFonts w:cs="Times New Roman"/>
                <w:b/>
                <w:szCs w:val="24"/>
                <w:lang w:val="en-ZA"/>
              </w:rPr>
              <w:t>Learning Outcome</w:t>
            </w:r>
          </w:p>
        </w:tc>
        <w:tc>
          <w:tcPr>
            <w:tcW w:w="2569" w:type="pct"/>
            <w:tcBorders>
              <w:top w:val="single" w:sz="4" w:space="0" w:color="auto"/>
              <w:left w:val="single" w:sz="4" w:space="0" w:color="auto"/>
              <w:bottom w:val="single" w:sz="4" w:space="0" w:color="auto"/>
              <w:right w:val="single" w:sz="4" w:space="0" w:color="auto"/>
            </w:tcBorders>
          </w:tcPr>
          <w:p w14:paraId="34414719" w14:textId="77777777" w:rsidR="0017491A" w:rsidRPr="00725E27" w:rsidRDefault="0017491A" w:rsidP="00C24A23">
            <w:pPr>
              <w:ind w:left="720"/>
              <w:contextualSpacing/>
              <w:rPr>
                <w:rFonts w:cs="Times New Roman"/>
                <w:szCs w:val="24"/>
                <w:lang w:val="en-ZA"/>
              </w:rPr>
            </w:pPr>
            <w:r w:rsidRPr="00725E27">
              <w:rPr>
                <w:rFonts w:cs="Times New Roman"/>
                <w:b/>
                <w:szCs w:val="24"/>
                <w:lang w:val="en-ZA"/>
              </w:rPr>
              <w:t>Content</w:t>
            </w:r>
            <w:r w:rsidRPr="00725E27">
              <w:rPr>
                <w:rFonts w:cs="Times New Roman"/>
                <w:b/>
                <w:bCs/>
                <w:szCs w:val="24"/>
                <w:lang w:val="en-ZW"/>
              </w:rPr>
              <w:t xml:space="preserve"> </w:t>
            </w:r>
          </w:p>
        </w:tc>
        <w:tc>
          <w:tcPr>
            <w:tcW w:w="1352" w:type="pct"/>
            <w:tcBorders>
              <w:top w:val="single" w:sz="4" w:space="0" w:color="auto"/>
              <w:left w:val="single" w:sz="4" w:space="0" w:color="auto"/>
              <w:bottom w:val="single" w:sz="4" w:space="0" w:color="auto"/>
              <w:right w:val="single" w:sz="4" w:space="0" w:color="auto"/>
            </w:tcBorders>
          </w:tcPr>
          <w:p w14:paraId="47515D67" w14:textId="77777777" w:rsidR="0017491A" w:rsidRPr="00725E27" w:rsidRDefault="0017491A" w:rsidP="00C24A23">
            <w:pPr>
              <w:rPr>
                <w:rFonts w:cs="Times New Roman"/>
                <w:szCs w:val="24"/>
              </w:rPr>
            </w:pPr>
            <w:r w:rsidRPr="00725E27">
              <w:rPr>
                <w:rFonts w:cs="Times New Roman"/>
                <w:b/>
                <w:szCs w:val="24"/>
                <w:lang w:val="en-ZA"/>
              </w:rPr>
              <w:t>Suggested Assessment Methods</w:t>
            </w:r>
          </w:p>
        </w:tc>
      </w:tr>
      <w:tr w:rsidR="00725E27" w:rsidRPr="00725E27" w14:paraId="3F253B61" w14:textId="77777777" w:rsidTr="00C24A23">
        <w:trPr>
          <w:trHeight w:val="755"/>
        </w:trPr>
        <w:tc>
          <w:tcPr>
            <w:tcW w:w="1079" w:type="pct"/>
            <w:tcBorders>
              <w:top w:val="single" w:sz="4" w:space="0" w:color="auto"/>
              <w:left w:val="single" w:sz="4" w:space="0" w:color="auto"/>
              <w:bottom w:val="single" w:sz="4" w:space="0" w:color="auto"/>
              <w:right w:val="single" w:sz="4" w:space="0" w:color="auto"/>
            </w:tcBorders>
          </w:tcPr>
          <w:p w14:paraId="1AA740B0" w14:textId="77777777" w:rsidR="0017491A" w:rsidRPr="00725E27" w:rsidRDefault="0017491A" w:rsidP="004470E5">
            <w:pPr>
              <w:pStyle w:val="ListParagraph"/>
              <w:numPr>
                <w:ilvl w:val="0"/>
                <w:numId w:val="569"/>
              </w:numPr>
              <w:spacing w:after="0" w:line="360" w:lineRule="auto"/>
              <w:rPr>
                <w:szCs w:val="24"/>
              </w:rPr>
            </w:pPr>
            <w:r w:rsidRPr="00725E27">
              <w:rPr>
                <w:szCs w:val="24"/>
              </w:rPr>
              <w:t>Perform soil tests</w:t>
            </w:r>
          </w:p>
        </w:tc>
        <w:tc>
          <w:tcPr>
            <w:tcW w:w="2569" w:type="pct"/>
            <w:tcBorders>
              <w:top w:val="single" w:sz="4" w:space="0" w:color="auto"/>
              <w:left w:val="single" w:sz="4" w:space="0" w:color="auto"/>
              <w:bottom w:val="single" w:sz="4" w:space="0" w:color="auto"/>
              <w:right w:val="single" w:sz="4" w:space="0" w:color="auto"/>
            </w:tcBorders>
          </w:tcPr>
          <w:p w14:paraId="1D694D92" w14:textId="77777777" w:rsidR="0017491A" w:rsidRPr="00725E27" w:rsidRDefault="0017491A" w:rsidP="004470E5">
            <w:pPr>
              <w:pStyle w:val="ListParagraph"/>
              <w:numPr>
                <w:ilvl w:val="1"/>
                <w:numId w:val="481"/>
              </w:numPr>
              <w:rPr>
                <w:b/>
                <w:bCs/>
                <w:i/>
                <w:szCs w:val="24"/>
              </w:rPr>
            </w:pPr>
            <w:r w:rsidRPr="00725E27">
              <w:rPr>
                <w:b/>
                <w:bCs/>
                <w:szCs w:val="24"/>
              </w:rPr>
              <w:t>Soils tests Identification</w:t>
            </w:r>
          </w:p>
          <w:p w14:paraId="6BD1A544" w14:textId="77777777" w:rsidR="0017491A" w:rsidRPr="00725E27" w:rsidRDefault="0017491A" w:rsidP="004470E5">
            <w:pPr>
              <w:pStyle w:val="Default"/>
              <w:numPr>
                <w:ilvl w:val="2"/>
                <w:numId w:val="481"/>
              </w:numPr>
              <w:spacing w:line="360" w:lineRule="auto"/>
              <w:jc w:val="both"/>
              <w:rPr>
                <w:rFonts w:ascii="Times New Roman" w:hAnsi="Times New Roman" w:cs="Times New Roman"/>
                <w:i/>
                <w:iCs/>
                <w:color w:val="auto"/>
                <w:lang w:val="en-ZW"/>
              </w:rPr>
            </w:pPr>
            <w:r w:rsidRPr="00725E27">
              <w:rPr>
                <w:rFonts w:ascii="Times New Roman" w:hAnsi="Times New Roman" w:cs="Times New Roman"/>
                <w:iCs/>
                <w:color w:val="auto"/>
                <w:lang w:val="en-ZW"/>
              </w:rPr>
              <w:t>Standard manuals and procedures</w:t>
            </w:r>
          </w:p>
          <w:p w14:paraId="64BE09A0" w14:textId="77777777" w:rsidR="0017491A" w:rsidRPr="00725E27" w:rsidRDefault="0017491A" w:rsidP="004470E5">
            <w:pPr>
              <w:pStyle w:val="Default"/>
              <w:numPr>
                <w:ilvl w:val="2"/>
                <w:numId w:val="481"/>
              </w:numPr>
              <w:spacing w:line="360" w:lineRule="auto"/>
              <w:jc w:val="both"/>
              <w:rPr>
                <w:rFonts w:ascii="Times New Roman" w:hAnsi="Times New Roman" w:cs="Times New Roman"/>
                <w:i/>
                <w:iCs/>
                <w:color w:val="auto"/>
                <w:lang w:val="en-ZW"/>
              </w:rPr>
            </w:pPr>
            <w:r w:rsidRPr="00725E27">
              <w:rPr>
                <w:rFonts w:ascii="Times New Roman" w:hAnsi="Times New Roman" w:cs="Times New Roman"/>
                <w:iCs/>
                <w:color w:val="auto"/>
                <w:lang w:val="en-ZW"/>
              </w:rPr>
              <w:t>Soil testing tools and apparatus.</w:t>
            </w:r>
          </w:p>
          <w:p w14:paraId="69843CED" w14:textId="77777777" w:rsidR="0017491A" w:rsidRPr="00725E27" w:rsidRDefault="0017491A" w:rsidP="004470E5">
            <w:pPr>
              <w:pStyle w:val="Default"/>
              <w:numPr>
                <w:ilvl w:val="2"/>
                <w:numId w:val="481"/>
              </w:numPr>
              <w:spacing w:line="360" w:lineRule="auto"/>
              <w:jc w:val="both"/>
              <w:rPr>
                <w:rFonts w:ascii="Times New Roman" w:hAnsi="Times New Roman" w:cs="Times New Roman"/>
                <w:iCs/>
                <w:color w:val="auto"/>
                <w:lang w:val="en-ZW"/>
              </w:rPr>
            </w:pPr>
            <w:r w:rsidRPr="00725E27">
              <w:rPr>
                <w:rFonts w:ascii="Times New Roman" w:hAnsi="Times New Roman" w:cs="Times New Roman"/>
                <w:iCs/>
                <w:color w:val="auto"/>
                <w:lang w:val="en-ZW"/>
              </w:rPr>
              <w:t>Obtaining soil samples</w:t>
            </w:r>
          </w:p>
          <w:p w14:paraId="11224F54" w14:textId="77777777" w:rsidR="0017491A" w:rsidRPr="00725E27" w:rsidRDefault="0017491A" w:rsidP="004470E5">
            <w:pPr>
              <w:pStyle w:val="ListParagraph"/>
              <w:numPr>
                <w:ilvl w:val="2"/>
                <w:numId w:val="481"/>
              </w:numPr>
              <w:spacing w:after="0" w:line="360" w:lineRule="auto"/>
              <w:rPr>
                <w:szCs w:val="24"/>
              </w:rPr>
            </w:pPr>
            <w:r w:rsidRPr="00725E27">
              <w:rPr>
                <w:szCs w:val="24"/>
              </w:rPr>
              <w:t>Soil Tests</w:t>
            </w:r>
          </w:p>
          <w:p w14:paraId="6C4A0D53" w14:textId="77777777" w:rsidR="0017491A" w:rsidRPr="00725E27" w:rsidRDefault="0017491A" w:rsidP="004470E5">
            <w:pPr>
              <w:pStyle w:val="ListParagraph"/>
              <w:numPr>
                <w:ilvl w:val="1"/>
                <w:numId w:val="378"/>
              </w:numPr>
              <w:rPr>
                <w:b/>
                <w:bCs/>
                <w:szCs w:val="24"/>
              </w:rPr>
            </w:pPr>
            <w:r w:rsidRPr="00725E27">
              <w:rPr>
                <w:b/>
                <w:bCs/>
                <w:szCs w:val="24"/>
              </w:rPr>
              <w:t>Soil Classification Tests</w:t>
            </w:r>
          </w:p>
          <w:p w14:paraId="6FEE11C0" w14:textId="77777777" w:rsidR="0017491A" w:rsidRPr="00725E27" w:rsidRDefault="0017491A" w:rsidP="004470E5">
            <w:pPr>
              <w:pStyle w:val="ListParagraph"/>
              <w:numPr>
                <w:ilvl w:val="2"/>
                <w:numId w:val="378"/>
              </w:numPr>
              <w:rPr>
                <w:szCs w:val="24"/>
              </w:rPr>
            </w:pPr>
            <w:r w:rsidRPr="00725E27">
              <w:rPr>
                <w:szCs w:val="24"/>
              </w:rPr>
              <w:t>Atterberg Limits Test</w:t>
            </w:r>
          </w:p>
          <w:p w14:paraId="1B2BE278" w14:textId="77777777" w:rsidR="0017491A" w:rsidRPr="00725E27" w:rsidRDefault="0017491A" w:rsidP="004470E5">
            <w:pPr>
              <w:pStyle w:val="ListParagraph"/>
              <w:numPr>
                <w:ilvl w:val="2"/>
                <w:numId w:val="378"/>
              </w:numPr>
              <w:rPr>
                <w:szCs w:val="24"/>
              </w:rPr>
            </w:pPr>
            <w:r w:rsidRPr="00725E27">
              <w:rPr>
                <w:szCs w:val="24"/>
              </w:rPr>
              <w:t>Grain Size Distribution (Sieve Analysis)</w:t>
            </w:r>
          </w:p>
          <w:p w14:paraId="7D9BE8D6" w14:textId="77777777" w:rsidR="0017491A" w:rsidRPr="00725E27" w:rsidRDefault="0017491A" w:rsidP="004470E5">
            <w:pPr>
              <w:pStyle w:val="ListParagraph"/>
              <w:numPr>
                <w:ilvl w:val="2"/>
                <w:numId w:val="378"/>
              </w:numPr>
              <w:rPr>
                <w:szCs w:val="24"/>
              </w:rPr>
            </w:pPr>
            <w:r w:rsidRPr="00725E27">
              <w:rPr>
                <w:szCs w:val="24"/>
              </w:rPr>
              <w:t>Hydrometer Analysis</w:t>
            </w:r>
          </w:p>
          <w:p w14:paraId="61405260" w14:textId="77777777" w:rsidR="0017491A" w:rsidRPr="00725E27" w:rsidRDefault="0017491A" w:rsidP="004470E5">
            <w:pPr>
              <w:pStyle w:val="ListParagraph"/>
              <w:numPr>
                <w:ilvl w:val="1"/>
                <w:numId w:val="378"/>
              </w:numPr>
              <w:rPr>
                <w:b/>
                <w:bCs/>
                <w:szCs w:val="24"/>
              </w:rPr>
            </w:pPr>
            <w:r w:rsidRPr="00725E27">
              <w:rPr>
                <w:b/>
                <w:bCs/>
                <w:szCs w:val="24"/>
              </w:rPr>
              <w:t>Compaction Tests</w:t>
            </w:r>
          </w:p>
          <w:p w14:paraId="7BA517CB" w14:textId="77777777" w:rsidR="0017491A" w:rsidRPr="00725E27" w:rsidRDefault="0017491A" w:rsidP="004470E5">
            <w:pPr>
              <w:pStyle w:val="ListParagraph"/>
              <w:numPr>
                <w:ilvl w:val="0"/>
                <w:numId w:val="380"/>
              </w:numPr>
              <w:spacing w:after="0" w:line="360" w:lineRule="auto"/>
              <w:rPr>
                <w:vanish/>
                <w:szCs w:val="24"/>
              </w:rPr>
            </w:pPr>
          </w:p>
          <w:p w14:paraId="078ECEAB" w14:textId="77777777" w:rsidR="0017491A" w:rsidRPr="00725E27" w:rsidRDefault="0017491A" w:rsidP="004470E5">
            <w:pPr>
              <w:pStyle w:val="ListParagraph"/>
              <w:numPr>
                <w:ilvl w:val="1"/>
                <w:numId w:val="380"/>
              </w:numPr>
              <w:spacing w:after="0" w:line="360" w:lineRule="auto"/>
              <w:rPr>
                <w:vanish/>
                <w:szCs w:val="24"/>
              </w:rPr>
            </w:pPr>
          </w:p>
          <w:p w14:paraId="0C9B3CC8" w14:textId="77777777" w:rsidR="0017491A" w:rsidRPr="00725E27" w:rsidRDefault="0017491A" w:rsidP="004470E5">
            <w:pPr>
              <w:pStyle w:val="ListParagraph"/>
              <w:numPr>
                <w:ilvl w:val="1"/>
                <w:numId w:val="380"/>
              </w:numPr>
              <w:spacing w:after="0" w:line="360" w:lineRule="auto"/>
              <w:rPr>
                <w:vanish/>
                <w:szCs w:val="24"/>
              </w:rPr>
            </w:pPr>
          </w:p>
          <w:p w14:paraId="3A778326" w14:textId="77777777" w:rsidR="0017491A" w:rsidRPr="00725E27" w:rsidRDefault="0017491A" w:rsidP="004470E5">
            <w:pPr>
              <w:pStyle w:val="ListParagraph"/>
              <w:numPr>
                <w:ilvl w:val="2"/>
                <w:numId w:val="378"/>
              </w:numPr>
              <w:rPr>
                <w:szCs w:val="24"/>
              </w:rPr>
            </w:pPr>
            <w:r w:rsidRPr="00725E27">
              <w:rPr>
                <w:szCs w:val="24"/>
              </w:rPr>
              <w:t>Standard Proctor Test</w:t>
            </w:r>
          </w:p>
          <w:p w14:paraId="15EF0F04" w14:textId="77777777" w:rsidR="0017491A" w:rsidRPr="00725E27" w:rsidRDefault="0017491A" w:rsidP="004470E5">
            <w:pPr>
              <w:pStyle w:val="ListParagraph"/>
              <w:numPr>
                <w:ilvl w:val="2"/>
                <w:numId w:val="378"/>
              </w:numPr>
              <w:rPr>
                <w:szCs w:val="24"/>
              </w:rPr>
            </w:pPr>
            <w:r w:rsidRPr="00725E27">
              <w:rPr>
                <w:szCs w:val="24"/>
              </w:rPr>
              <w:t>Modified Proctor Test</w:t>
            </w:r>
          </w:p>
          <w:p w14:paraId="0F1FC780" w14:textId="77777777" w:rsidR="0017491A" w:rsidRPr="00725E27" w:rsidRDefault="0017491A" w:rsidP="004470E5">
            <w:pPr>
              <w:pStyle w:val="ListParagraph"/>
              <w:numPr>
                <w:ilvl w:val="1"/>
                <w:numId w:val="378"/>
              </w:numPr>
              <w:rPr>
                <w:b/>
                <w:bCs/>
                <w:szCs w:val="24"/>
              </w:rPr>
            </w:pPr>
            <w:r w:rsidRPr="00725E27">
              <w:rPr>
                <w:b/>
                <w:bCs/>
                <w:szCs w:val="24"/>
              </w:rPr>
              <w:t>Shear Strength Tests</w:t>
            </w:r>
          </w:p>
          <w:p w14:paraId="51353212" w14:textId="77777777" w:rsidR="0017491A" w:rsidRPr="00725E27" w:rsidRDefault="0017491A" w:rsidP="004470E5">
            <w:pPr>
              <w:pStyle w:val="ListParagraph"/>
              <w:numPr>
                <w:ilvl w:val="1"/>
                <w:numId w:val="356"/>
              </w:numPr>
              <w:spacing w:after="0" w:line="360" w:lineRule="auto"/>
              <w:rPr>
                <w:vanish/>
                <w:szCs w:val="24"/>
              </w:rPr>
            </w:pPr>
          </w:p>
          <w:p w14:paraId="00CEBBB4" w14:textId="77777777" w:rsidR="0017491A" w:rsidRPr="00725E27" w:rsidRDefault="0017491A" w:rsidP="004470E5">
            <w:pPr>
              <w:pStyle w:val="ListParagraph"/>
              <w:numPr>
                <w:ilvl w:val="2"/>
                <w:numId w:val="378"/>
              </w:numPr>
              <w:rPr>
                <w:szCs w:val="24"/>
              </w:rPr>
            </w:pPr>
            <w:r w:rsidRPr="00725E27">
              <w:rPr>
                <w:szCs w:val="24"/>
              </w:rPr>
              <w:t>Direct Shear Test</w:t>
            </w:r>
          </w:p>
          <w:p w14:paraId="16038FBB" w14:textId="77777777" w:rsidR="0017491A" w:rsidRPr="00725E27" w:rsidRDefault="0017491A" w:rsidP="004470E5">
            <w:pPr>
              <w:pStyle w:val="ListParagraph"/>
              <w:numPr>
                <w:ilvl w:val="2"/>
                <w:numId w:val="378"/>
              </w:numPr>
              <w:rPr>
                <w:szCs w:val="24"/>
              </w:rPr>
            </w:pPr>
            <w:r w:rsidRPr="00725E27">
              <w:rPr>
                <w:szCs w:val="24"/>
              </w:rPr>
              <w:t>Triaxial Compression Test</w:t>
            </w:r>
          </w:p>
          <w:p w14:paraId="21ADBA46" w14:textId="77777777" w:rsidR="0017491A" w:rsidRPr="00725E27" w:rsidRDefault="0017491A" w:rsidP="004470E5">
            <w:pPr>
              <w:pStyle w:val="ListParagraph"/>
              <w:numPr>
                <w:ilvl w:val="1"/>
                <w:numId w:val="378"/>
              </w:numPr>
              <w:rPr>
                <w:b/>
                <w:bCs/>
                <w:szCs w:val="24"/>
              </w:rPr>
            </w:pPr>
            <w:r w:rsidRPr="00725E27">
              <w:rPr>
                <w:b/>
                <w:bCs/>
                <w:szCs w:val="24"/>
              </w:rPr>
              <w:lastRenderedPageBreak/>
              <w:t>Permeability Tests</w:t>
            </w:r>
          </w:p>
          <w:p w14:paraId="20CFDD65" w14:textId="77777777" w:rsidR="0017491A" w:rsidRPr="00725E27" w:rsidRDefault="0017491A" w:rsidP="004470E5">
            <w:pPr>
              <w:pStyle w:val="ListParagraph"/>
              <w:numPr>
                <w:ilvl w:val="0"/>
                <w:numId w:val="381"/>
              </w:numPr>
              <w:spacing w:after="0" w:line="360" w:lineRule="auto"/>
              <w:rPr>
                <w:vanish/>
                <w:szCs w:val="24"/>
              </w:rPr>
            </w:pPr>
          </w:p>
          <w:p w14:paraId="616D323C" w14:textId="77777777" w:rsidR="0017491A" w:rsidRPr="00725E27" w:rsidRDefault="0017491A" w:rsidP="004470E5">
            <w:pPr>
              <w:pStyle w:val="ListParagraph"/>
              <w:numPr>
                <w:ilvl w:val="0"/>
                <w:numId w:val="381"/>
              </w:numPr>
              <w:spacing w:after="0" w:line="360" w:lineRule="auto"/>
              <w:rPr>
                <w:vanish/>
                <w:szCs w:val="24"/>
              </w:rPr>
            </w:pPr>
          </w:p>
          <w:p w14:paraId="352D1561" w14:textId="77777777" w:rsidR="0017491A" w:rsidRPr="00725E27" w:rsidRDefault="0017491A" w:rsidP="004470E5">
            <w:pPr>
              <w:pStyle w:val="ListParagraph"/>
              <w:numPr>
                <w:ilvl w:val="0"/>
                <w:numId w:val="381"/>
              </w:numPr>
              <w:spacing w:after="0" w:line="360" w:lineRule="auto"/>
              <w:rPr>
                <w:vanish/>
                <w:szCs w:val="24"/>
              </w:rPr>
            </w:pPr>
          </w:p>
          <w:p w14:paraId="1D9A09D9" w14:textId="77777777" w:rsidR="0017491A" w:rsidRPr="00725E27" w:rsidRDefault="0017491A" w:rsidP="004470E5">
            <w:pPr>
              <w:pStyle w:val="ListParagraph"/>
              <w:numPr>
                <w:ilvl w:val="1"/>
                <w:numId w:val="381"/>
              </w:numPr>
              <w:spacing w:after="0" w:line="360" w:lineRule="auto"/>
              <w:rPr>
                <w:vanish/>
                <w:szCs w:val="24"/>
              </w:rPr>
            </w:pPr>
          </w:p>
          <w:p w14:paraId="39789AFB" w14:textId="77777777" w:rsidR="0017491A" w:rsidRPr="00725E27" w:rsidRDefault="0017491A" w:rsidP="004470E5">
            <w:pPr>
              <w:pStyle w:val="ListParagraph"/>
              <w:numPr>
                <w:ilvl w:val="1"/>
                <w:numId w:val="381"/>
              </w:numPr>
              <w:spacing w:after="0" w:line="360" w:lineRule="auto"/>
              <w:rPr>
                <w:vanish/>
                <w:szCs w:val="24"/>
              </w:rPr>
            </w:pPr>
          </w:p>
          <w:p w14:paraId="62DE5E28" w14:textId="77777777" w:rsidR="0017491A" w:rsidRPr="00725E27" w:rsidRDefault="0017491A" w:rsidP="004470E5">
            <w:pPr>
              <w:pStyle w:val="ListParagraph"/>
              <w:numPr>
                <w:ilvl w:val="1"/>
                <w:numId w:val="381"/>
              </w:numPr>
              <w:spacing w:after="0" w:line="360" w:lineRule="auto"/>
              <w:rPr>
                <w:vanish/>
                <w:szCs w:val="24"/>
              </w:rPr>
            </w:pPr>
          </w:p>
          <w:p w14:paraId="07CF0F9C" w14:textId="77777777" w:rsidR="0017491A" w:rsidRPr="00725E27" w:rsidRDefault="0017491A" w:rsidP="004470E5">
            <w:pPr>
              <w:pStyle w:val="ListParagraph"/>
              <w:numPr>
                <w:ilvl w:val="1"/>
                <w:numId w:val="381"/>
              </w:numPr>
              <w:spacing w:after="0" w:line="360" w:lineRule="auto"/>
              <w:rPr>
                <w:vanish/>
                <w:szCs w:val="24"/>
              </w:rPr>
            </w:pPr>
          </w:p>
          <w:p w14:paraId="2D967671" w14:textId="77777777" w:rsidR="0017491A" w:rsidRPr="00725E27" w:rsidRDefault="0017491A" w:rsidP="004470E5">
            <w:pPr>
              <w:pStyle w:val="ListParagraph"/>
              <w:numPr>
                <w:ilvl w:val="1"/>
                <w:numId w:val="381"/>
              </w:numPr>
              <w:spacing w:after="0" w:line="360" w:lineRule="auto"/>
              <w:rPr>
                <w:vanish/>
                <w:szCs w:val="24"/>
              </w:rPr>
            </w:pPr>
          </w:p>
          <w:p w14:paraId="004A8B52" w14:textId="77777777" w:rsidR="0017491A" w:rsidRPr="00725E27" w:rsidRDefault="0017491A" w:rsidP="004470E5">
            <w:pPr>
              <w:pStyle w:val="ListParagraph"/>
              <w:numPr>
                <w:ilvl w:val="2"/>
                <w:numId w:val="378"/>
              </w:numPr>
              <w:rPr>
                <w:szCs w:val="24"/>
              </w:rPr>
            </w:pPr>
            <w:r w:rsidRPr="00725E27">
              <w:rPr>
                <w:szCs w:val="24"/>
              </w:rPr>
              <w:t>Constant Head Test</w:t>
            </w:r>
          </w:p>
          <w:p w14:paraId="46CF7A17" w14:textId="77777777" w:rsidR="0017491A" w:rsidRPr="00725E27" w:rsidRDefault="0017491A" w:rsidP="004470E5">
            <w:pPr>
              <w:pStyle w:val="ListParagraph"/>
              <w:numPr>
                <w:ilvl w:val="2"/>
                <w:numId w:val="378"/>
              </w:numPr>
              <w:rPr>
                <w:szCs w:val="24"/>
              </w:rPr>
            </w:pPr>
            <w:r w:rsidRPr="00725E27">
              <w:rPr>
                <w:szCs w:val="24"/>
              </w:rPr>
              <w:t>Falling Head Test</w:t>
            </w:r>
          </w:p>
          <w:p w14:paraId="208BB221" w14:textId="77777777" w:rsidR="0017491A" w:rsidRPr="00725E27" w:rsidRDefault="0017491A" w:rsidP="004470E5">
            <w:pPr>
              <w:pStyle w:val="ListParagraph"/>
              <w:numPr>
                <w:ilvl w:val="2"/>
                <w:numId w:val="378"/>
              </w:numPr>
              <w:rPr>
                <w:szCs w:val="24"/>
              </w:rPr>
            </w:pPr>
            <w:r w:rsidRPr="00725E27">
              <w:rPr>
                <w:szCs w:val="24"/>
              </w:rPr>
              <w:t>Consolidation Tests</w:t>
            </w:r>
          </w:p>
          <w:p w14:paraId="2A3D61D3" w14:textId="77777777" w:rsidR="0017491A" w:rsidRPr="00725E27" w:rsidRDefault="0017491A" w:rsidP="004470E5">
            <w:pPr>
              <w:pStyle w:val="ListParagraph"/>
              <w:numPr>
                <w:ilvl w:val="2"/>
                <w:numId w:val="378"/>
              </w:numPr>
              <w:rPr>
                <w:szCs w:val="24"/>
              </w:rPr>
            </w:pPr>
            <w:r w:rsidRPr="00725E27">
              <w:rPr>
                <w:szCs w:val="24"/>
              </w:rPr>
              <w:t>Oedometer Test</w:t>
            </w:r>
          </w:p>
          <w:p w14:paraId="0FDE9A39" w14:textId="77777777" w:rsidR="0017491A" w:rsidRPr="00725E27" w:rsidRDefault="0017491A" w:rsidP="004470E5">
            <w:pPr>
              <w:pStyle w:val="ListParagraph"/>
              <w:numPr>
                <w:ilvl w:val="1"/>
                <w:numId w:val="378"/>
              </w:numPr>
              <w:rPr>
                <w:b/>
                <w:bCs/>
                <w:szCs w:val="24"/>
              </w:rPr>
            </w:pPr>
            <w:r w:rsidRPr="00725E27">
              <w:rPr>
                <w:b/>
                <w:bCs/>
                <w:szCs w:val="24"/>
              </w:rPr>
              <w:t>Compaction Characteristics Tests</w:t>
            </w:r>
          </w:p>
          <w:p w14:paraId="69CF2385" w14:textId="77777777" w:rsidR="0017491A" w:rsidRPr="00725E27" w:rsidRDefault="0017491A" w:rsidP="004470E5">
            <w:pPr>
              <w:pStyle w:val="ListParagraph"/>
              <w:numPr>
                <w:ilvl w:val="2"/>
                <w:numId w:val="378"/>
              </w:numPr>
              <w:rPr>
                <w:szCs w:val="24"/>
              </w:rPr>
            </w:pPr>
            <w:r w:rsidRPr="00725E27">
              <w:rPr>
                <w:szCs w:val="24"/>
              </w:rPr>
              <w:t>California Bearing Ratio (CBR) Test</w:t>
            </w:r>
          </w:p>
          <w:p w14:paraId="4A92829A" w14:textId="77777777" w:rsidR="0017491A" w:rsidRPr="00725E27" w:rsidRDefault="0017491A" w:rsidP="004470E5">
            <w:pPr>
              <w:pStyle w:val="ListParagraph"/>
              <w:numPr>
                <w:ilvl w:val="2"/>
                <w:numId w:val="378"/>
              </w:numPr>
              <w:rPr>
                <w:szCs w:val="24"/>
              </w:rPr>
            </w:pPr>
            <w:r w:rsidRPr="00725E27">
              <w:rPr>
                <w:szCs w:val="24"/>
              </w:rPr>
              <w:t>Unconfined Compression Test</w:t>
            </w:r>
          </w:p>
          <w:p w14:paraId="71A92D40" w14:textId="77777777" w:rsidR="0017491A" w:rsidRPr="00725E27" w:rsidRDefault="0017491A" w:rsidP="004470E5">
            <w:pPr>
              <w:pStyle w:val="ListParagraph"/>
              <w:numPr>
                <w:ilvl w:val="1"/>
                <w:numId w:val="378"/>
              </w:numPr>
              <w:rPr>
                <w:b/>
                <w:bCs/>
                <w:szCs w:val="24"/>
              </w:rPr>
            </w:pPr>
            <w:r w:rsidRPr="00725E27">
              <w:rPr>
                <w:b/>
                <w:bCs/>
                <w:szCs w:val="24"/>
              </w:rPr>
              <w:t>Moisture Content Tests</w:t>
            </w:r>
          </w:p>
          <w:p w14:paraId="0239F241" w14:textId="77777777" w:rsidR="0017491A" w:rsidRPr="00725E27" w:rsidRDefault="0017491A" w:rsidP="004470E5">
            <w:pPr>
              <w:pStyle w:val="ListParagraph"/>
              <w:numPr>
                <w:ilvl w:val="2"/>
                <w:numId w:val="378"/>
              </w:numPr>
              <w:rPr>
                <w:szCs w:val="24"/>
              </w:rPr>
            </w:pPr>
            <w:r w:rsidRPr="00725E27">
              <w:rPr>
                <w:szCs w:val="24"/>
              </w:rPr>
              <w:t>Oven Drying Method</w:t>
            </w:r>
          </w:p>
          <w:p w14:paraId="040F60CA" w14:textId="77777777" w:rsidR="0017491A" w:rsidRPr="00725E27" w:rsidRDefault="0017491A" w:rsidP="004470E5">
            <w:pPr>
              <w:pStyle w:val="ListParagraph"/>
              <w:numPr>
                <w:ilvl w:val="2"/>
                <w:numId w:val="378"/>
              </w:numPr>
              <w:rPr>
                <w:szCs w:val="24"/>
              </w:rPr>
            </w:pPr>
            <w:r w:rsidRPr="00725E27">
              <w:rPr>
                <w:szCs w:val="24"/>
              </w:rPr>
              <w:t>Rapid Moisture Content Test</w:t>
            </w:r>
          </w:p>
          <w:tbl>
            <w:tblPr>
              <w:tblW w:w="0" w:type="auto"/>
              <w:tblLook w:val="04A0" w:firstRow="1" w:lastRow="0" w:firstColumn="1" w:lastColumn="0" w:noHBand="0" w:noVBand="1"/>
            </w:tblPr>
            <w:tblGrid>
              <w:gridCol w:w="3690"/>
            </w:tblGrid>
            <w:tr w:rsidR="00725E27" w:rsidRPr="00725E27" w14:paraId="0FB2E6BF" w14:textId="77777777" w:rsidTr="00C24A23">
              <w:trPr>
                <w:trHeight w:val="1350"/>
              </w:trPr>
              <w:tc>
                <w:tcPr>
                  <w:tcW w:w="3690" w:type="dxa"/>
                </w:tcPr>
                <w:p w14:paraId="5D00C933" w14:textId="77777777" w:rsidR="0017491A" w:rsidRPr="00725E27" w:rsidRDefault="0017491A" w:rsidP="004470E5">
                  <w:pPr>
                    <w:pStyle w:val="ListParagraph"/>
                    <w:numPr>
                      <w:ilvl w:val="1"/>
                      <w:numId w:val="378"/>
                    </w:numPr>
                    <w:rPr>
                      <w:b/>
                      <w:bCs/>
                      <w:szCs w:val="24"/>
                    </w:rPr>
                  </w:pPr>
                  <w:r w:rsidRPr="00725E27">
                    <w:rPr>
                      <w:b/>
                      <w:bCs/>
                      <w:szCs w:val="24"/>
                    </w:rPr>
                    <w:t>Results analysis and Reports preparation</w:t>
                  </w:r>
                </w:p>
                <w:p w14:paraId="0233939F" w14:textId="77777777" w:rsidR="0017491A" w:rsidRPr="00725E27" w:rsidRDefault="0017491A" w:rsidP="004470E5">
                  <w:pPr>
                    <w:pStyle w:val="ListParagraph"/>
                    <w:numPr>
                      <w:ilvl w:val="1"/>
                      <w:numId w:val="378"/>
                    </w:numPr>
                    <w:rPr>
                      <w:b/>
                      <w:bCs/>
                      <w:szCs w:val="24"/>
                    </w:rPr>
                  </w:pPr>
                  <w:r w:rsidRPr="00725E27">
                    <w:rPr>
                      <w:b/>
                      <w:bCs/>
                      <w:szCs w:val="24"/>
                    </w:rPr>
                    <w:t>Maintenance of soils tests equipment</w:t>
                  </w:r>
                </w:p>
              </w:tc>
            </w:tr>
          </w:tbl>
          <w:p w14:paraId="5D4AF8C4" w14:textId="77777777" w:rsidR="0017491A" w:rsidRPr="00725E27" w:rsidRDefault="0017491A" w:rsidP="00C24A23">
            <w:pPr>
              <w:pStyle w:val="Default"/>
              <w:spacing w:line="360" w:lineRule="auto"/>
              <w:jc w:val="both"/>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14:paraId="20365DB5" w14:textId="77777777" w:rsidR="0017491A" w:rsidRPr="00725E27" w:rsidRDefault="0017491A" w:rsidP="004470E5">
            <w:pPr>
              <w:pStyle w:val="ListParagraph"/>
              <w:numPr>
                <w:ilvl w:val="0"/>
                <w:numId w:val="377"/>
              </w:numPr>
              <w:rPr>
                <w:szCs w:val="24"/>
              </w:rPr>
            </w:pPr>
            <w:r w:rsidRPr="00725E27">
              <w:rPr>
                <w:szCs w:val="24"/>
              </w:rPr>
              <w:lastRenderedPageBreak/>
              <w:t>Written tests</w:t>
            </w:r>
          </w:p>
          <w:p w14:paraId="60B5AECF" w14:textId="77777777" w:rsidR="0017491A" w:rsidRPr="00725E27" w:rsidRDefault="0017491A" w:rsidP="004470E5">
            <w:pPr>
              <w:pStyle w:val="ListParagraph"/>
              <w:numPr>
                <w:ilvl w:val="0"/>
                <w:numId w:val="377"/>
              </w:numPr>
              <w:rPr>
                <w:szCs w:val="24"/>
              </w:rPr>
            </w:pPr>
            <w:r w:rsidRPr="00725E27">
              <w:rPr>
                <w:szCs w:val="24"/>
              </w:rPr>
              <w:t>Observation</w:t>
            </w:r>
          </w:p>
          <w:p w14:paraId="35003509" w14:textId="77777777" w:rsidR="0017491A" w:rsidRPr="00725E27" w:rsidRDefault="0017491A" w:rsidP="004470E5">
            <w:pPr>
              <w:pStyle w:val="ListParagraph"/>
              <w:numPr>
                <w:ilvl w:val="0"/>
                <w:numId w:val="377"/>
              </w:numPr>
              <w:rPr>
                <w:szCs w:val="24"/>
              </w:rPr>
            </w:pPr>
            <w:r w:rsidRPr="00725E27">
              <w:rPr>
                <w:szCs w:val="24"/>
              </w:rPr>
              <w:t>Oral question</w:t>
            </w:r>
          </w:p>
          <w:p w14:paraId="63FF5B15" w14:textId="77777777" w:rsidR="0017491A" w:rsidRPr="00725E27" w:rsidRDefault="0017491A" w:rsidP="004470E5">
            <w:pPr>
              <w:pStyle w:val="ListParagraph"/>
              <w:numPr>
                <w:ilvl w:val="0"/>
                <w:numId w:val="377"/>
              </w:numPr>
              <w:rPr>
                <w:szCs w:val="24"/>
              </w:rPr>
            </w:pPr>
            <w:r w:rsidRPr="00725E27">
              <w:rPr>
                <w:szCs w:val="24"/>
              </w:rPr>
              <w:t>Third party</w:t>
            </w:r>
          </w:p>
          <w:p w14:paraId="5656130A" w14:textId="77777777" w:rsidR="0017491A" w:rsidRPr="00725E27" w:rsidRDefault="0017491A" w:rsidP="00C24A23">
            <w:pPr>
              <w:spacing w:after="0" w:line="360" w:lineRule="auto"/>
              <w:ind w:left="425"/>
              <w:rPr>
                <w:rFonts w:cs="Times New Roman"/>
                <w:szCs w:val="24"/>
                <w:lang w:val="en-ZA"/>
              </w:rPr>
            </w:pPr>
          </w:p>
        </w:tc>
      </w:tr>
      <w:tr w:rsidR="0017491A" w:rsidRPr="00725E27" w14:paraId="320D4223" w14:textId="77777777" w:rsidTr="00C24A23">
        <w:trPr>
          <w:trHeight w:val="56"/>
        </w:trPr>
        <w:tc>
          <w:tcPr>
            <w:tcW w:w="1079" w:type="pct"/>
            <w:tcBorders>
              <w:top w:val="single" w:sz="4" w:space="0" w:color="auto"/>
              <w:left w:val="single" w:sz="4" w:space="0" w:color="auto"/>
              <w:bottom w:val="single" w:sz="4" w:space="0" w:color="auto"/>
              <w:right w:val="single" w:sz="4" w:space="0" w:color="auto"/>
            </w:tcBorders>
          </w:tcPr>
          <w:p w14:paraId="1263BC6D" w14:textId="77777777" w:rsidR="0017491A" w:rsidRPr="00725E27" w:rsidRDefault="0017491A" w:rsidP="004470E5">
            <w:pPr>
              <w:pStyle w:val="ListParagraph"/>
              <w:numPr>
                <w:ilvl w:val="0"/>
                <w:numId w:val="569"/>
              </w:numPr>
              <w:spacing w:after="0" w:line="360" w:lineRule="auto"/>
              <w:rPr>
                <w:szCs w:val="24"/>
              </w:rPr>
            </w:pPr>
            <w:r w:rsidRPr="00725E27">
              <w:rPr>
                <w:szCs w:val="24"/>
              </w:rPr>
              <w:t>Perform concrete tests</w:t>
            </w:r>
          </w:p>
        </w:tc>
        <w:tc>
          <w:tcPr>
            <w:tcW w:w="2569" w:type="pct"/>
            <w:tcBorders>
              <w:top w:val="single" w:sz="4" w:space="0" w:color="auto"/>
              <w:left w:val="single" w:sz="4" w:space="0" w:color="auto"/>
              <w:bottom w:val="single" w:sz="4" w:space="0" w:color="auto"/>
              <w:right w:val="single" w:sz="4" w:space="0" w:color="auto"/>
            </w:tcBorders>
          </w:tcPr>
          <w:p w14:paraId="17406051" w14:textId="77777777" w:rsidR="0017491A" w:rsidRPr="00725E27" w:rsidRDefault="0017491A" w:rsidP="004470E5">
            <w:pPr>
              <w:pStyle w:val="ListParagraph"/>
              <w:numPr>
                <w:ilvl w:val="0"/>
                <w:numId w:val="106"/>
              </w:numPr>
              <w:spacing w:after="0" w:line="360" w:lineRule="auto"/>
              <w:rPr>
                <w:vanish/>
                <w:szCs w:val="24"/>
              </w:rPr>
            </w:pPr>
          </w:p>
          <w:p w14:paraId="1BBBB82E" w14:textId="77777777" w:rsidR="0017491A" w:rsidRPr="00725E27" w:rsidRDefault="0017491A" w:rsidP="004470E5">
            <w:pPr>
              <w:pStyle w:val="ListParagraph"/>
              <w:numPr>
                <w:ilvl w:val="0"/>
                <w:numId w:val="106"/>
              </w:numPr>
              <w:spacing w:after="0" w:line="360" w:lineRule="auto"/>
              <w:rPr>
                <w:vanish/>
                <w:szCs w:val="24"/>
              </w:rPr>
            </w:pPr>
          </w:p>
          <w:p w14:paraId="0B956B65" w14:textId="77777777" w:rsidR="0017491A" w:rsidRPr="00725E27" w:rsidRDefault="0017491A" w:rsidP="004470E5">
            <w:pPr>
              <w:pStyle w:val="ListParagraph"/>
              <w:numPr>
                <w:ilvl w:val="1"/>
                <w:numId w:val="569"/>
              </w:numPr>
              <w:spacing w:after="0" w:line="360" w:lineRule="auto"/>
              <w:rPr>
                <w:szCs w:val="24"/>
              </w:rPr>
            </w:pPr>
            <w:r w:rsidRPr="00725E27">
              <w:rPr>
                <w:szCs w:val="24"/>
              </w:rPr>
              <w:t>Concrete Tests</w:t>
            </w:r>
          </w:p>
          <w:tbl>
            <w:tblPr>
              <w:tblW w:w="0" w:type="auto"/>
              <w:tblLook w:val="04A0" w:firstRow="1" w:lastRow="0" w:firstColumn="1" w:lastColumn="0" w:noHBand="0" w:noVBand="1"/>
            </w:tblPr>
            <w:tblGrid>
              <w:gridCol w:w="3690"/>
            </w:tblGrid>
            <w:tr w:rsidR="00725E27" w:rsidRPr="00725E27" w14:paraId="3C254D86" w14:textId="77777777" w:rsidTr="00C24A23">
              <w:trPr>
                <w:trHeight w:val="2331"/>
                <w:hidden/>
              </w:trPr>
              <w:tc>
                <w:tcPr>
                  <w:tcW w:w="3690" w:type="dxa"/>
                </w:tcPr>
                <w:p w14:paraId="7E45BB62" w14:textId="77777777" w:rsidR="0017491A" w:rsidRPr="00725E27" w:rsidRDefault="0017491A" w:rsidP="004470E5">
                  <w:pPr>
                    <w:pStyle w:val="ListParagraph"/>
                    <w:numPr>
                      <w:ilvl w:val="0"/>
                      <w:numId w:val="392"/>
                    </w:numPr>
                    <w:spacing w:after="0" w:line="360" w:lineRule="auto"/>
                    <w:rPr>
                      <w:rStyle w:val="Strong"/>
                      <w:b w:val="0"/>
                      <w:bCs w:val="0"/>
                      <w:vanish/>
                      <w:szCs w:val="24"/>
                    </w:rPr>
                  </w:pPr>
                </w:p>
                <w:p w14:paraId="5432998F" w14:textId="77777777" w:rsidR="0017491A" w:rsidRPr="00725E27" w:rsidRDefault="0017491A" w:rsidP="004470E5">
                  <w:pPr>
                    <w:pStyle w:val="ListParagraph"/>
                    <w:numPr>
                      <w:ilvl w:val="0"/>
                      <w:numId w:val="392"/>
                    </w:numPr>
                    <w:spacing w:after="0" w:line="360" w:lineRule="auto"/>
                    <w:rPr>
                      <w:rStyle w:val="Strong"/>
                      <w:b w:val="0"/>
                      <w:bCs w:val="0"/>
                      <w:vanish/>
                      <w:szCs w:val="24"/>
                    </w:rPr>
                  </w:pPr>
                </w:p>
                <w:p w14:paraId="3439DFA3" w14:textId="77777777" w:rsidR="0017491A" w:rsidRPr="00725E27" w:rsidRDefault="0017491A" w:rsidP="004470E5">
                  <w:pPr>
                    <w:pStyle w:val="ListParagraph"/>
                    <w:numPr>
                      <w:ilvl w:val="0"/>
                      <w:numId w:val="392"/>
                    </w:numPr>
                    <w:spacing w:after="0" w:line="360" w:lineRule="auto"/>
                    <w:rPr>
                      <w:rStyle w:val="Strong"/>
                      <w:b w:val="0"/>
                      <w:bCs w:val="0"/>
                      <w:vanish/>
                      <w:szCs w:val="24"/>
                    </w:rPr>
                  </w:pPr>
                </w:p>
                <w:p w14:paraId="2B453E24" w14:textId="77777777" w:rsidR="0017491A" w:rsidRPr="00725E27" w:rsidRDefault="0017491A" w:rsidP="004470E5">
                  <w:pPr>
                    <w:pStyle w:val="ListParagraph"/>
                    <w:numPr>
                      <w:ilvl w:val="0"/>
                      <w:numId w:val="392"/>
                    </w:numPr>
                    <w:spacing w:after="0" w:line="360" w:lineRule="auto"/>
                    <w:rPr>
                      <w:rStyle w:val="Strong"/>
                      <w:b w:val="0"/>
                      <w:bCs w:val="0"/>
                      <w:vanish/>
                      <w:szCs w:val="24"/>
                    </w:rPr>
                  </w:pPr>
                </w:p>
                <w:p w14:paraId="1A6DC153" w14:textId="77777777" w:rsidR="0017491A" w:rsidRPr="00725E27" w:rsidRDefault="0017491A" w:rsidP="004470E5">
                  <w:pPr>
                    <w:pStyle w:val="ListParagraph"/>
                    <w:numPr>
                      <w:ilvl w:val="1"/>
                      <w:numId w:val="392"/>
                    </w:numPr>
                    <w:spacing w:after="0" w:line="360" w:lineRule="auto"/>
                    <w:rPr>
                      <w:rStyle w:val="Strong"/>
                      <w:b w:val="0"/>
                      <w:bCs w:val="0"/>
                      <w:vanish/>
                      <w:szCs w:val="24"/>
                    </w:rPr>
                  </w:pPr>
                </w:p>
                <w:p w14:paraId="7F9E433F" w14:textId="77777777" w:rsidR="0017491A" w:rsidRPr="00725E27" w:rsidRDefault="0017491A" w:rsidP="004470E5">
                  <w:pPr>
                    <w:pStyle w:val="ListParagraph"/>
                    <w:numPr>
                      <w:ilvl w:val="2"/>
                      <w:numId w:val="569"/>
                    </w:numPr>
                    <w:rPr>
                      <w:szCs w:val="24"/>
                    </w:rPr>
                  </w:pPr>
                  <w:r w:rsidRPr="00725E27">
                    <w:rPr>
                      <w:b/>
                      <w:bCs/>
                      <w:szCs w:val="24"/>
                    </w:rPr>
                    <w:t>Workability Tests</w:t>
                  </w:r>
                </w:p>
                <w:p w14:paraId="7586CDA1" w14:textId="77777777" w:rsidR="0017491A" w:rsidRPr="00725E27" w:rsidRDefault="0017491A" w:rsidP="004470E5">
                  <w:pPr>
                    <w:pStyle w:val="ListParagraph"/>
                    <w:numPr>
                      <w:ilvl w:val="3"/>
                      <w:numId w:val="569"/>
                    </w:numPr>
                    <w:rPr>
                      <w:szCs w:val="24"/>
                    </w:rPr>
                  </w:pPr>
                  <w:r w:rsidRPr="00725E27">
                    <w:rPr>
                      <w:szCs w:val="24"/>
                    </w:rPr>
                    <w:t>Slump Test</w:t>
                  </w:r>
                </w:p>
                <w:p w14:paraId="4F8BA288" w14:textId="77777777" w:rsidR="0017491A" w:rsidRPr="00725E27" w:rsidRDefault="0017491A" w:rsidP="004470E5">
                  <w:pPr>
                    <w:pStyle w:val="ListParagraph"/>
                    <w:numPr>
                      <w:ilvl w:val="3"/>
                      <w:numId w:val="569"/>
                    </w:numPr>
                    <w:rPr>
                      <w:szCs w:val="24"/>
                    </w:rPr>
                  </w:pPr>
                  <w:r w:rsidRPr="00725E27">
                    <w:rPr>
                      <w:szCs w:val="24"/>
                    </w:rPr>
                    <w:t>Vee bee Test</w:t>
                  </w:r>
                </w:p>
                <w:p w14:paraId="3AE71DCA" w14:textId="77777777" w:rsidR="0017491A" w:rsidRPr="00725E27" w:rsidRDefault="0017491A" w:rsidP="004470E5">
                  <w:pPr>
                    <w:pStyle w:val="ListParagraph"/>
                    <w:numPr>
                      <w:ilvl w:val="3"/>
                      <w:numId w:val="569"/>
                    </w:numPr>
                    <w:rPr>
                      <w:szCs w:val="24"/>
                    </w:rPr>
                  </w:pPr>
                  <w:r w:rsidRPr="00725E27">
                    <w:rPr>
                      <w:szCs w:val="24"/>
                    </w:rPr>
                    <w:t>Flow Table Test</w:t>
                  </w:r>
                </w:p>
                <w:p w14:paraId="4F6E94D1" w14:textId="77777777" w:rsidR="0017491A" w:rsidRPr="00725E27" w:rsidRDefault="0017491A" w:rsidP="004470E5">
                  <w:pPr>
                    <w:pStyle w:val="ListParagraph"/>
                    <w:numPr>
                      <w:ilvl w:val="2"/>
                      <w:numId w:val="569"/>
                    </w:numPr>
                    <w:rPr>
                      <w:szCs w:val="24"/>
                    </w:rPr>
                  </w:pPr>
                  <w:r w:rsidRPr="00725E27">
                    <w:rPr>
                      <w:b/>
                      <w:bCs/>
                      <w:szCs w:val="24"/>
                    </w:rPr>
                    <w:t>Strength Tests</w:t>
                  </w:r>
                </w:p>
                <w:p w14:paraId="604FE5DF" w14:textId="77777777" w:rsidR="0017491A" w:rsidRPr="00725E27" w:rsidRDefault="0017491A" w:rsidP="004470E5">
                  <w:pPr>
                    <w:pStyle w:val="ListParagraph"/>
                    <w:numPr>
                      <w:ilvl w:val="3"/>
                      <w:numId w:val="569"/>
                    </w:numPr>
                    <w:rPr>
                      <w:szCs w:val="24"/>
                    </w:rPr>
                  </w:pPr>
                  <w:r w:rsidRPr="00725E27">
                    <w:rPr>
                      <w:szCs w:val="24"/>
                    </w:rPr>
                    <w:t>Compressive Strength Test (Cube and Cylinder Tests)</w:t>
                  </w:r>
                </w:p>
                <w:p w14:paraId="743294F1" w14:textId="77777777" w:rsidR="0017491A" w:rsidRPr="00725E27" w:rsidRDefault="0017491A" w:rsidP="004470E5">
                  <w:pPr>
                    <w:pStyle w:val="ListParagraph"/>
                    <w:numPr>
                      <w:ilvl w:val="3"/>
                      <w:numId w:val="569"/>
                    </w:numPr>
                    <w:rPr>
                      <w:szCs w:val="24"/>
                    </w:rPr>
                  </w:pPr>
                  <w:r w:rsidRPr="00725E27">
                    <w:rPr>
                      <w:szCs w:val="24"/>
                    </w:rPr>
                    <w:t>Flexural Strength Test</w:t>
                  </w:r>
                </w:p>
                <w:p w14:paraId="5388E832" w14:textId="77777777" w:rsidR="0017491A" w:rsidRPr="00725E27" w:rsidRDefault="0017491A" w:rsidP="004470E5">
                  <w:pPr>
                    <w:pStyle w:val="ListParagraph"/>
                    <w:numPr>
                      <w:ilvl w:val="3"/>
                      <w:numId w:val="569"/>
                    </w:numPr>
                    <w:rPr>
                      <w:szCs w:val="24"/>
                    </w:rPr>
                  </w:pPr>
                  <w:r w:rsidRPr="00725E27">
                    <w:rPr>
                      <w:szCs w:val="24"/>
                    </w:rPr>
                    <w:t>Split Tensile Strength Test</w:t>
                  </w:r>
                </w:p>
                <w:p w14:paraId="4640AFBD" w14:textId="77777777" w:rsidR="0017491A" w:rsidRPr="00725E27" w:rsidRDefault="0017491A" w:rsidP="004470E5">
                  <w:pPr>
                    <w:pStyle w:val="ListParagraph"/>
                    <w:numPr>
                      <w:ilvl w:val="2"/>
                      <w:numId w:val="569"/>
                    </w:numPr>
                    <w:rPr>
                      <w:szCs w:val="24"/>
                    </w:rPr>
                  </w:pPr>
                  <w:r w:rsidRPr="00725E27">
                    <w:rPr>
                      <w:b/>
                      <w:bCs/>
                      <w:szCs w:val="24"/>
                    </w:rPr>
                    <w:t>Durability Tests</w:t>
                  </w:r>
                </w:p>
                <w:p w14:paraId="3AA2BCE1" w14:textId="77777777" w:rsidR="0017491A" w:rsidRPr="00725E27" w:rsidRDefault="0017491A" w:rsidP="004470E5">
                  <w:pPr>
                    <w:pStyle w:val="ListParagraph"/>
                    <w:numPr>
                      <w:ilvl w:val="3"/>
                      <w:numId w:val="569"/>
                    </w:numPr>
                    <w:rPr>
                      <w:szCs w:val="24"/>
                    </w:rPr>
                  </w:pPr>
                  <w:r w:rsidRPr="00725E27">
                    <w:rPr>
                      <w:szCs w:val="24"/>
                    </w:rPr>
                    <w:t>Rapid Chloride Permeability Test</w:t>
                  </w:r>
                </w:p>
                <w:p w14:paraId="1034C7B4" w14:textId="77777777" w:rsidR="0017491A" w:rsidRPr="00725E27" w:rsidRDefault="0017491A" w:rsidP="004470E5">
                  <w:pPr>
                    <w:pStyle w:val="ListParagraph"/>
                    <w:numPr>
                      <w:ilvl w:val="3"/>
                      <w:numId w:val="569"/>
                    </w:numPr>
                    <w:rPr>
                      <w:szCs w:val="24"/>
                    </w:rPr>
                  </w:pPr>
                  <w:r w:rsidRPr="00725E27">
                    <w:rPr>
                      <w:szCs w:val="24"/>
                    </w:rPr>
                    <w:t>Water Absorption Test</w:t>
                  </w:r>
                </w:p>
                <w:p w14:paraId="53DDEE33" w14:textId="77777777" w:rsidR="0017491A" w:rsidRPr="00725E27" w:rsidRDefault="0017491A" w:rsidP="004470E5">
                  <w:pPr>
                    <w:pStyle w:val="ListParagraph"/>
                    <w:numPr>
                      <w:ilvl w:val="3"/>
                      <w:numId w:val="569"/>
                    </w:numPr>
                    <w:rPr>
                      <w:szCs w:val="24"/>
                    </w:rPr>
                  </w:pPr>
                  <w:r w:rsidRPr="00725E27">
                    <w:rPr>
                      <w:szCs w:val="24"/>
                    </w:rPr>
                    <w:t>Sulphate Resistance Test</w:t>
                  </w:r>
                </w:p>
                <w:p w14:paraId="04080202" w14:textId="77777777" w:rsidR="0017491A" w:rsidRPr="00725E27" w:rsidRDefault="0017491A" w:rsidP="004470E5">
                  <w:pPr>
                    <w:pStyle w:val="ListParagraph"/>
                    <w:numPr>
                      <w:ilvl w:val="2"/>
                      <w:numId w:val="569"/>
                    </w:numPr>
                    <w:rPr>
                      <w:szCs w:val="24"/>
                    </w:rPr>
                  </w:pPr>
                  <w:r w:rsidRPr="00725E27">
                    <w:rPr>
                      <w:b/>
                      <w:bCs/>
                      <w:szCs w:val="24"/>
                    </w:rPr>
                    <w:t>Density and Specific Gravity Tests</w:t>
                  </w:r>
                </w:p>
                <w:p w14:paraId="4241B448" w14:textId="77777777" w:rsidR="0017491A" w:rsidRPr="00725E27" w:rsidRDefault="0017491A" w:rsidP="004470E5">
                  <w:pPr>
                    <w:pStyle w:val="ListParagraph"/>
                    <w:numPr>
                      <w:ilvl w:val="3"/>
                      <w:numId w:val="569"/>
                    </w:numPr>
                    <w:rPr>
                      <w:szCs w:val="24"/>
                    </w:rPr>
                  </w:pPr>
                  <w:r w:rsidRPr="00725E27">
                    <w:rPr>
                      <w:szCs w:val="24"/>
                    </w:rPr>
                    <w:t>Unit Weight Test</w:t>
                  </w:r>
                </w:p>
                <w:p w14:paraId="6DAE18C7" w14:textId="77777777" w:rsidR="0017491A" w:rsidRPr="00725E27" w:rsidRDefault="0017491A" w:rsidP="004470E5">
                  <w:pPr>
                    <w:pStyle w:val="ListParagraph"/>
                    <w:numPr>
                      <w:ilvl w:val="3"/>
                      <w:numId w:val="569"/>
                    </w:numPr>
                    <w:rPr>
                      <w:szCs w:val="24"/>
                    </w:rPr>
                  </w:pPr>
                  <w:r w:rsidRPr="00725E27">
                    <w:rPr>
                      <w:szCs w:val="24"/>
                    </w:rPr>
                    <w:t xml:space="preserve"> Specific Gravity Test</w:t>
                  </w:r>
                </w:p>
                <w:p w14:paraId="4AF97657" w14:textId="77777777" w:rsidR="0017491A" w:rsidRPr="00725E27" w:rsidRDefault="0017491A" w:rsidP="004470E5">
                  <w:pPr>
                    <w:pStyle w:val="ListParagraph"/>
                    <w:numPr>
                      <w:ilvl w:val="2"/>
                      <w:numId w:val="569"/>
                    </w:numPr>
                    <w:rPr>
                      <w:szCs w:val="24"/>
                    </w:rPr>
                  </w:pPr>
                  <w:r w:rsidRPr="00725E27">
                    <w:rPr>
                      <w:b/>
                      <w:bCs/>
                      <w:szCs w:val="24"/>
                    </w:rPr>
                    <w:t>Non-Destructive Testing</w:t>
                  </w:r>
                </w:p>
                <w:p w14:paraId="5F3DBEBF" w14:textId="77777777" w:rsidR="0017491A" w:rsidRPr="00725E27" w:rsidRDefault="0017491A" w:rsidP="004470E5">
                  <w:pPr>
                    <w:pStyle w:val="ListParagraph"/>
                    <w:numPr>
                      <w:ilvl w:val="3"/>
                      <w:numId w:val="569"/>
                    </w:numPr>
                    <w:rPr>
                      <w:szCs w:val="24"/>
                    </w:rPr>
                  </w:pPr>
                  <w:r w:rsidRPr="00725E27">
                    <w:rPr>
                      <w:szCs w:val="24"/>
                    </w:rPr>
                    <w:t>Rebound Hammer Test</w:t>
                  </w:r>
                </w:p>
                <w:p w14:paraId="5ECB88BD" w14:textId="77777777" w:rsidR="0017491A" w:rsidRPr="00725E27" w:rsidRDefault="0017491A" w:rsidP="004470E5">
                  <w:pPr>
                    <w:pStyle w:val="ListParagraph"/>
                    <w:numPr>
                      <w:ilvl w:val="3"/>
                      <w:numId w:val="569"/>
                    </w:numPr>
                    <w:rPr>
                      <w:szCs w:val="24"/>
                    </w:rPr>
                  </w:pPr>
                  <w:r w:rsidRPr="00725E27">
                    <w:rPr>
                      <w:szCs w:val="24"/>
                    </w:rPr>
                    <w:t>Ultrasonic Pulse Velocity Test</w:t>
                  </w:r>
                </w:p>
                <w:p w14:paraId="4149B551" w14:textId="77777777" w:rsidR="0017491A" w:rsidRPr="00725E27" w:rsidRDefault="0017491A" w:rsidP="004470E5">
                  <w:pPr>
                    <w:pStyle w:val="ListParagraph"/>
                    <w:numPr>
                      <w:ilvl w:val="3"/>
                      <w:numId w:val="569"/>
                    </w:numPr>
                    <w:rPr>
                      <w:szCs w:val="24"/>
                    </w:rPr>
                  </w:pPr>
                  <w:r w:rsidRPr="00725E27">
                    <w:rPr>
                      <w:szCs w:val="24"/>
                    </w:rPr>
                    <w:lastRenderedPageBreak/>
                    <w:t>Penetration Resistance Test</w:t>
                  </w:r>
                </w:p>
                <w:p w14:paraId="43BDCB87" w14:textId="77777777" w:rsidR="0017491A" w:rsidRPr="00725E27" w:rsidRDefault="0017491A" w:rsidP="004470E5">
                  <w:pPr>
                    <w:pStyle w:val="ListParagraph"/>
                    <w:numPr>
                      <w:ilvl w:val="1"/>
                      <w:numId w:val="507"/>
                    </w:numPr>
                    <w:spacing w:after="0" w:line="360" w:lineRule="auto"/>
                    <w:rPr>
                      <w:szCs w:val="24"/>
                    </w:rPr>
                  </w:pPr>
                  <w:r w:rsidRPr="00725E27">
                    <w:rPr>
                      <w:szCs w:val="24"/>
                    </w:rPr>
                    <w:t>Concrete testing tools</w:t>
                  </w:r>
                </w:p>
                <w:p w14:paraId="6335D17C" w14:textId="77777777" w:rsidR="0017491A" w:rsidRPr="00725E27" w:rsidRDefault="0017491A" w:rsidP="004470E5">
                  <w:pPr>
                    <w:pStyle w:val="ListParagraph"/>
                    <w:numPr>
                      <w:ilvl w:val="1"/>
                      <w:numId w:val="507"/>
                    </w:numPr>
                    <w:spacing w:after="0" w:line="360" w:lineRule="auto"/>
                    <w:rPr>
                      <w:szCs w:val="24"/>
                    </w:rPr>
                  </w:pPr>
                  <w:r w:rsidRPr="00725E27">
                    <w:rPr>
                      <w:szCs w:val="24"/>
                    </w:rPr>
                    <w:t>Concrete material tests.</w:t>
                  </w:r>
                </w:p>
                <w:p w14:paraId="22B25AEA" w14:textId="77777777" w:rsidR="0017491A" w:rsidRPr="00725E27" w:rsidRDefault="0017491A" w:rsidP="004470E5">
                  <w:pPr>
                    <w:pStyle w:val="ListParagraph"/>
                    <w:numPr>
                      <w:ilvl w:val="1"/>
                      <w:numId w:val="507"/>
                    </w:numPr>
                    <w:spacing w:after="0" w:line="360" w:lineRule="auto"/>
                    <w:rPr>
                      <w:szCs w:val="24"/>
                    </w:rPr>
                  </w:pPr>
                  <w:r w:rsidRPr="00725E27">
                    <w:rPr>
                      <w:szCs w:val="24"/>
                    </w:rPr>
                    <w:t>Aggregates tests</w:t>
                  </w:r>
                </w:p>
                <w:p w14:paraId="2F5686D2" w14:textId="77777777" w:rsidR="0017491A" w:rsidRPr="00725E27" w:rsidRDefault="0017491A" w:rsidP="004470E5">
                  <w:pPr>
                    <w:pStyle w:val="ListParagraph"/>
                    <w:numPr>
                      <w:ilvl w:val="0"/>
                      <w:numId w:val="504"/>
                    </w:numPr>
                    <w:rPr>
                      <w:rStyle w:val="Strong"/>
                      <w:vanish/>
                      <w:szCs w:val="24"/>
                    </w:rPr>
                  </w:pPr>
                </w:p>
                <w:p w14:paraId="257EE887" w14:textId="77777777" w:rsidR="0017491A" w:rsidRPr="00725E27" w:rsidRDefault="0017491A" w:rsidP="004470E5">
                  <w:pPr>
                    <w:pStyle w:val="ListParagraph"/>
                    <w:numPr>
                      <w:ilvl w:val="0"/>
                      <w:numId w:val="504"/>
                    </w:numPr>
                    <w:rPr>
                      <w:rStyle w:val="Strong"/>
                      <w:vanish/>
                      <w:szCs w:val="24"/>
                    </w:rPr>
                  </w:pPr>
                </w:p>
                <w:p w14:paraId="10AB4C67" w14:textId="77777777" w:rsidR="0017491A" w:rsidRPr="00725E27" w:rsidRDefault="0017491A" w:rsidP="004470E5">
                  <w:pPr>
                    <w:pStyle w:val="ListParagraph"/>
                    <w:numPr>
                      <w:ilvl w:val="1"/>
                      <w:numId w:val="504"/>
                    </w:numPr>
                    <w:rPr>
                      <w:rStyle w:val="Strong"/>
                      <w:vanish/>
                      <w:szCs w:val="24"/>
                    </w:rPr>
                  </w:pPr>
                </w:p>
                <w:p w14:paraId="169EB83A" w14:textId="77777777" w:rsidR="0017491A" w:rsidRPr="00725E27" w:rsidRDefault="0017491A" w:rsidP="004470E5">
                  <w:pPr>
                    <w:pStyle w:val="ListParagraph"/>
                    <w:numPr>
                      <w:ilvl w:val="1"/>
                      <w:numId w:val="504"/>
                    </w:numPr>
                    <w:rPr>
                      <w:rStyle w:val="Strong"/>
                      <w:vanish/>
                      <w:szCs w:val="24"/>
                    </w:rPr>
                  </w:pPr>
                </w:p>
                <w:p w14:paraId="620E545F" w14:textId="77777777" w:rsidR="0017491A" w:rsidRPr="00725E27" w:rsidRDefault="0017491A" w:rsidP="004470E5">
                  <w:pPr>
                    <w:pStyle w:val="ListParagraph"/>
                    <w:numPr>
                      <w:ilvl w:val="1"/>
                      <w:numId w:val="504"/>
                    </w:numPr>
                    <w:rPr>
                      <w:rStyle w:val="Strong"/>
                      <w:vanish/>
                      <w:szCs w:val="24"/>
                    </w:rPr>
                  </w:pPr>
                </w:p>
                <w:p w14:paraId="5AC7AF67" w14:textId="77777777" w:rsidR="0017491A" w:rsidRPr="00725E27" w:rsidRDefault="0017491A" w:rsidP="004470E5">
                  <w:pPr>
                    <w:pStyle w:val="ListParagraph"/>
                    <w:numPr>
                      <w:ilvl w:val="1"/>
                      <w:numId w:val="504"/>
                    </w:numPr>
                    <w:rPr>
                      <w:rStyle w:val="Strong"/>
                      <w:vanish/>
                      <w:szCs w:val="24"/>
                    </w:rPr>
                  </w:pPr>
                </w:p>
                <w:p w14:paraId="39A0FC07" w14:textId="77777777" w:rsidR="0017491A" w:rsidRPr="00725E27" w:rsidRDefault="0017491A" w:rsidP="004470E5">
                  <w:pPr>
                    <w:pStyle w:val="ListParagraph"/>
                    <w:numPr>
                      <w:ilvl w:val="2"/>
                      <w:numId w:val="504"/>
                    </w:numPr>
                    <w:rPr>
                      <w:szCs w:val="24"/>
                    </w:rPr>
                  </w:pPr>
                  <w:r w:rsidRPr="00725E27">
                    <w:rPr>
                      <w:rStyle w:val="Strong"/>
                      <w:szCs w:val="24"/>
                    </w:rPr>
                    <w:t>Physical Properties Tests</w:t>
                  </w:r>
                </w:p>
                <w:p w14:paraId="6FF16AD0" w14:textId="77777777" w:rsidR="0017491A" w:rsidRPr="00725E27" w:rsidRDefault="0017491A" w:rsidP="004470E5">
                  <w:pPr>
                    <w:pStyle w:val="ListParagraph"/>
                    <w:numPr>
                      <w:ilvl w:val="0"/>
                      <w:numId w:val="393"/>
                    </w:numPr>
                    <w:spacing w:after="0" w:line="360" w:lineRule="auto"/>
                    <w:rPr>
                      <w:szCs w:val="24"/>
                    </w:rPr>
                  </w:pPr>
                  <w:r w:rsidRPr="00725E27">
                    <w:rPr>
                      <w:szCs w:val="24"/>
                    </w:rPr>
                    <w:t>Sieve Analysis (Grain Size Distribution)</w:t>
                  </w:r>
                </w:p>
                <w:p w14:paraId="1B9B9856" w14:textId="77777777" w:rsidR="0017491A" w:rsidRPr="00725E27" w:rsidRDefault="0017491A" w:rsidP="004470E5">
                  <w:pPr>
                    <w:pStyle w:val="ListParagraph"/>
                    <w:numPr>
                      <w:ilvl w:val="0"/>
                      <w:numId w:val="393"/>
                    </w:numPr>
                    <w:spacing w:after="0" w:line="360" w:lineRule="auto"/>
                    <w:rPr>
                      <w:szCs w:val="24"/>
                    </w:rPr>
                  </w:pPr>
                  <w:r w:rsidRPr="00725E27">
                    <w:rPr>
                      <w:szCs w:val="24"/>
                    </w:rPr>
                    <w:t>Specific Gravity and Absorption</w:t>
                  </w:r>
                </w:p>
                <w:p w14:paraId="3B2FEEF0" w14:textId="77777777" w:rsidR="0017491A" w:rsidRPr="00725E27" w:rsidRDefault="0017491A" w:rsidP="004470E5">
                  <w:pPr>
                    <w:pStyle w:val="ListParagraph"/>
                    <w:numPr>
                      <w:ilvl w:val="0"/>
                      <w:numId w:val="393"/>
                    </w:numPr>
                    <w:spacing w:after="0" w:line="360" w:lineRule="auto"/>
                    <w:rPr>
                      <w:szCs w:val="24"/>
                    </w:rPr>
                  </w:pPr>
                  <w:r w:rsidRPr="00725E27">
                    <w:rPr>
                      <w:szCs w:val="24"/>
                    </w:rPr>
                    <w:t>Bulk Density Test</w:t>
                  </w:r>
                </w:p>
                <w:p w14:paraId="38EE42E8" w14:textId="77777777" w:rsidR="0017491A" w:rsidRPr="00725E27" w:rsidRDefault="0017491A" w:rsidP="004470E5">
                  <w:pPr>
                    <w:pStyle w:val="ListParagraph"/>
                    <w:numPr>
                      <w:ilvl w:val="0"/>
                      <w:numId w:val="393"/>
                    </w:numPr>
                    <w:spacing w:after="0" w:line="360" w:lineRule="auto"/>
                    <w:rPr>
                      <w:szCs w:val="24"/>
                    </w:rPr>
                  </w:pPr>
                  <w:r w:rsidRPr="00725E27">
                    <w:rPr>
                      <w:szCs w:val="24"/>
                    </w:rPr>
                    <w:t>Voids and Porosity Test</w:t>
                  </w:r>
                </w:p>
                <w:p w14:paraId="27899054" w14:textId="77777777" w:rsidR="0017491A" w:rsidRPr="00725E27" w:rsidRDefault="0017491A" w:rsidP="004470E5">
                  <w:pPr>
                    <w:pStyle w:val="ListParagraph"/>
                    <w:numPr>
                      <w:ilvl w:val="2"/>
                      <w:numId w:val="504"/>
                    </w:numPr>
                    <w:rPr>
                      <w:szCs w:val="24"/>
                    </w:rPr>
                  </w:pPr>
                  <w:r w:rsidRPr="00725E27">
                    <w:rPr>
                      <w:rStyle w:val="Strong"/>
                      <w:szCs w:val="24"/>
                    </w:rPr>
                    <w:t xml:space="preserve"> Mechanical Properties Tests</w:t>
                  </w:r>
                </w:p>
                <w:p w14:paraId="6372BC62" w14:textId="77777777" w:rsidR="0017491A" w:rsidRPr="00725E27" w:rsidRDefault="0017491A" w:rsidP="004470E5">
                  <w:pPr>
                    <w:pStyle w:val="ListParagraph"/>
                    <w:numPr>
                      <w:ilvl w:val="0"/>
                      <w:numId w:val="394"/>
                    </w:numPr>
                    <w:spacing w:after="0" w:line="360" w:lineRule="auto"/>
                    <w:rPr>
                      <w:szCs w:val="24"/>
                    </w:rPr>
                  </w:pPr>
                  <w:r w:rsidRPr="00725E27">
                    <w:rPr>
                      <w:szCs w:val="24"/>
                    </w:rPr>
                    <w:t>Aggregate Crushing Value (ACV) Test</w:t>
                  </w:r>
                </w:p>
                <w:p w14:paraId="43B1DB96" w14:textId="77777777" w:rsidR="0017491A" w:rsidRPr="00725E27" w:rsidRDefault="0017491A" w:rsidP="004470E5">
                  <w:pPr>
                    <w:pStyle w:val="ListParagraph"/>
                    <w:numPr>
                      <w:ilvl w:val="0"/>
                      <w:numId w:val="394"/>
                    </w:numPr>
                    <w:spacing w:after="0" w:line="360" w:lineRule="auto"/>
                    <w:rPr>
                      <w:szCs w:val="24"/>
                    </w:rPr>
                  </w:pPr>
                  <w:r w:rsidRPr="00725E27">
                    <w:rPr>
                      <w:szCs w:val="24"/>
                    </w:rPr>
                    <w:t>Aggregate Impact Value (AIV) Test</w:t>
                  </w:r>
                </w:p>
                <w:p w14:paraId="1941D71F" w14:textId="77777777" w:rsidR="0017491A" w:rsidRPr="00725E27" w:rsidRDefault="0017491A" w:rsidP="004470E5">
                  <w:pPr>
                    <w:pStyle w:val="ListParagraph"/>
                    <w:numPr>
                      <w:ilvl w:val="0"/>
                      <w:numId w:val="394"/>
                    </w:numPr>
                    <w:spacing w:after="0" w:line="360" w:lineRule="auto"/>
                    <w:rPr>
                      <w:szCs w:val="24"/>
                    </w:rPr>
                  </w:pPr>
                  <w:r w:rsidRPr="00725E27">
                    <w:rPr>
                      <w:szCs w:val="24"/>
                    </w:rPr>
                    <w:t>Los Angeles Abrasion Test</w:t>
                  </w:r>
                </w:p>
                <w:p w14:paraId="0DE67AA2" w14:textId="77777777" w:rsidR="0017491A" w:rsidRPr="00725E27" w:rsidRDefault="0017491A" w:rsidP="004470E5">
                  <w:pPr>
                    <w:pStyle w:val="ListParagraph"/>
                    <w:numPr>
                      <w:ilvl w:val="0"/>
                      <w:numId w:val="394"/>
                    </w:numPr>
                    <w:spacing w:after="0" w:line="360" w:lineRule="auto"/>
                    <w:rPr>
                      <w:szCs w:val="24"/>
                    </w:rPr>
                  </w:pPr>
                  <w:r w:rsidRPr="00725E27">
                    <w:rPr>
                      <w:szCs w:val="24"/>
                    </w:rPr>
                    <w:t>Ten Percent Fines Value (TPFV) Test</w:t>
                  </w:r>
                </w:p>
                <w:p w14:paraId="5DFB5F6F" w14:textId="77777777" w:rsidR="0017491A" w:rsidRPr="00725E27" w:rsidRDefault="0017491A" w:rsidP="004470E5">
                  <w:pPr>
                    <w:pStyle w:val="ListParagraph"/>
                    <w:numPr>
                      <w:ilvl w:val="2"/>
                      <w:numId w:val="504"/>
                    </w:numPr>
                    <w:rPr>
                      <w:szCs w:val="24"/>
                    </w:rPr>
                  </w:pPr>
                  <w:r w:rsidRPr="00725E27">
                    <w:rPr>
                      <w:rStyle w:val="Strong"/>
                      <w:szCs w:val="24"/>
                    </w:rPr>
                    <w:t>Soundness Tests</w:t>
                  </w:r>
                </w:p>
                <w:p w14:paraId="0F890336" w14:textId="77777777" w:rsidR="0017491A" w:rsidRPr="00725E27" w:rsidRDefault="0017491A" w:rsidP="004470E5">
                  <w:pPr>
                    <w:pStyle w:val="ListParagraph"/>
                    <w:numPr>
                      <w:ilvl w:val="0"/>
                      <w:numId w:val="395"/>
                    </w:numPr>
                    <w:spacing w:after="0" w:line="360" w:lineRule="auto"/>
                    <w:rPr>
                      <w:szCs w:val="24"/>
                    </w:rPr>
                  </w:pPr>
                  <w:r w:rsidRPr="00725E27">
                    <w:rPr>
                      <w:szCs w:val="24"/>
                    </w:rPr>
                    <w:t>Sodium Sulphate Soundness Test</w:t>
                  </w:r>
                </w:p>
                <w:p w14:paraId="164CF8F3" w14:textId="77777777" w:rsidR="0017491A" w:rsidRPr="00725E27" w:rsidRDefault="0017491A" w:rsidP="004470E5">
                  <w:pPr>
                    <w:pStyle w:val="ListParagraph"/>
                    <w:numPr>
                      <w:ilvl w:val="0"/>
                      <w:numId w:val="395"/>
                    </w:numPr>
                    <w:spacing w:after="0" w:line="360" w:lineRule="auto"/>
                    <w:rPr>
                      <w:szCs w:val="24"/>
                    </w:rPr>
                  </w:pPr>
                  <w:r w:rsidRPr="00725E27">
                    <w:rPr>
                      <w:szCs w:val="24"/>
                    </w:rPr>
                    <w:t>Magnesium Sulphate Soundness Test</w:t>
                  </w:r>
                </w:p>
                <w:p w14:paraId="21F73CF3" w14:textId="77777777" w:rsidR="0017491A" w:rsidRPr="00725E27" w:rsidRDefault="0017491A" w:rsidP="004470E5">
                  <w:pPr>
                    <w:pStyle w:val="ListParagraph"/>
                    <w:numPr>
                      <w:ilvl w:val="2"/>
                      <w:numId w:val="504"/>
                    </w:numPr>
                    <w:rPr>
                      <w:szCs w:val="24"/>
                    </w:rPr>
                  </w:pPr>
                  <w:r w:rsidRPr="00725E27">
                    <w:rPr>
                      <w:rStyle w:val="Strong"/>
                      <w:szCs w:val="24"/>
                    </w:rPr>
                    <w:t>Chemical Properties Tests</w:t>
                  </w:r>
                </w:p>
                <w:p w14:paraId="24E9F25F" w14:textId="77777777" w:rsidR="0017491A" w:rsidRPr="00725E27" w:rsidRDefault="0017491A" w:rsidP="004470E5">
                  <w:pPr>
                    <w:pStyle w:val="ListParagraph"/>
                    <w:numPr>
                      <w:ilvl w:val="0"/>
                      <w:numId w:val="398"/>
                    </w:numPr>
                    <w:spacing w:after="0" w:line="360" w:lineRule="auto"/>
                    <w:rPr>
                      <w:szCs w:val="24"/>
                    </w:rPr>
                  </w:pPr>
                  <w:r w:rsidRPr="00725E27">
                    <w:rPr>
                      <w:szCs w:val="24"/>
                    </w:rPr>
                    <w:t>Organic Impurities Test</w:t>
                  </w:r>
                </w:p>
                <w:p w14:paraId="3E03F3EA" w14:textId="77777777" w:rsidR="0017491A" w:rsidRPr="00725E27" w:rsidRDefault="0017491A" w:rsidP="004470E5">
                  <w:pPr>
                    <w:pStyle w:val="ListParagraph"/>
                    <w:numPr>
                      <w:ilvl w:val="0"/>
                      <w:numId w:val="398"/>
                    </w:numPr>
                    <w:spacing w:after="0" w:line="360" w:lineRule="auto"/>
                    <w:rPr>
                      <w:szCs w:val="24"/>
                    </w:rPr>
                  </w:pPr>
                  <w:r w:rsidRPr="00725E27">
                    <w:rPr>
                      <w:szCs w:val="24"/>
                    </w:rPr>
                    <w:t>Alkali-Silica Reactivity Test</w:t>
                  </w:r>
                </w:p>
                <w:p w14:paraId="38B123D6" w14:textId="77777777" w:rsidR="0017491A" w:rsidRPr="00725E27" w:rsidRDefault="0017491A" w:rsidP="004470E5">
                  <w:pPr>
                    <w:pStyle w:val="ListParagraph"/>
                    <w:numPr>
                      <w:ilvl w:val="2"/>
                      <w:numId w:val="504"/>
                    </w:numPr>
                    <w:rPr>
                      <w:rStyle w:val="Strong"/>
                      <w:szCs w:val="24"/>
                    </w:rPr>
                  </w:pPr>
                  <w:r w:rsidRPr="00725E27">
                    <w:rPr>
                      <w:rStyle w:val="Strong"/>
                      <w:szCs w:val="24"/>
                    </w:rPr>
                    <w:lastRenderedPageBreak/>
                    <w:t>Moisture Content Tests</w:t>
                  </w:r>
                </w:p>
                <w:p w14:paraId="7EB89BAF" w14:textId="77777777" w:rsidR="0017491A" w:rsidRPr="00725E27" w:rsidRDefault="0017491A" w:rsidP="004470E5">
                  <w:pPr>
                    <w:pStyle w:val="ListParagraph"/>
                    <w:numPr>
                      <w:ilvl w:val="0"/>
                      <w:numId w:val="397"/>
                    </w:numPr>
                    <w:spacing w:after="0" w:line="360" w:lineRule="auto"/>
                    <w:rPr>
                      <w:szCs w:val="24"/>
                    </w:rPr>
                  </w:pPr>
                  <w:r w:rsidRPr="00725E27">
                    <w:rPr>
                      <w:szCs w:val="24"/>
                    </w:rPr>
                    <w:t>Moisture Content Test (Oven Drying Method)</w:t>
                  </w:r>
                </w:p>
                <w:p w14:paraId="0B398BB4" w14:textId="77777777" w:rsidR="0017491A" w:rsidRPr="00725E27" w:rsidRDefault="0017491A" w:rsidP="004470E5">
                  <w:pPr>
                    <w:pStyle w:val="ListParagraph"/>
                    <w:numPr>
                      <w:ilvl w:val="2"/>
                      <w:numId w:val="504"/>
                    </w:numPr>
                    <w:rPr>
                      <w:rStyle w:val="Strong"/>
                      <w:szCs w:val="24"/>
                    </w:rPr>
                  </w:pPr>
                  <w:r w:rsidRPr="00725E27">
                    <w:rPr>
                      <w:rStyle w:val="Strong"/>
                      <w:szCs w:val="24"/>
                    </w:rPr>
                    <w:t xml:space="preserve"> Shape and Texture Tests</w:t>
                  </w:r>
                </w:p>
                <w:p w14:paraId="39B12712" w14:textId="77777777" w:rsidR="0017491A" w:rsidRPr="00725E27" w:rsidRDefault="0017491A" w:rsidP="004470E5">
                  <w:pPr>
                    <w:pStyle w:val="ListParagraph"/>
                    <w:numPr>
                      <w:ilvl w:val="0"/>
                      <w:numId w:val="396"/>
                    </w:numPr>
                    <w:spacing w:after="0" w:line="360" w:lineRule="auto"/>
                    <w:rPr>
                      <w:szCs w:val="24"/>
                    </w:rPr>
                  </w:pPr>
                  <w:r w:rsidRPr="00725E27">
                    <w:rPr>
                      <w:szCs w:val="24"/>
                    </w:rPr>
                    <w:t>Flakiness and Elongation Index Test</w:t>
                  </w:r>
                </w:p>
                <w:p w14:paraId="5C34BD99" w14:textId="77777777" w:rsidR="0017491A" w:rsidRPr="00725E27" w:rsidRDefault="0017491A" w:rsidP="004470E5">
                  <w:pPr>
                    <w:pStyle w:val="ListParagraph"/>
                    <w:numPr>
                      <w:ilvl w:val="0"/>
                      <w:numId w:val="396"/>
                    </w:numPr>
                    <w:spacing w:after="0" w:line="360" w:lineRule="auto"/>
                    <w:rPr>
                      <w:szCs w:val="24"/>
                    </w:rPr>
                  </w:pPr>
                  <w:r w:rsidRPr="00725E27">
                    <w:rPr>
                      <w:szCs w:val="24"/>
                    </w:rPr>
                    <w:t>Shape Index Test</w:t>
                  </w:r>
                </w:p>
                <w:p w14:paraId="6E5A6B2C" w14:textId="77777777" w:rsidR="0017491A" w:rsidRPr="00725E27" w:rsidRDefault="0017491A" w:rsidP="004470E5">
                  <w:pPr>
                    <w:pStyle w:val="ListParagraph"/>
                    <w:numPr>
                      <w:ilvl w:val="1"/>
                      <w:numId w:val="106"/>
                    </w:numPr>
                    <w:spacing w:after="0" w:line="360" w:lineRule="auto"/>
                    <w:rPr>
                      <w:szCs w:val="24"/>
                    </w:rPr>
                  </w:pPr>
                  <w:r w:rsidRPr="00725E27">
                    <w:rPr>
                      <w:szCs w:val="24"/>
                    </w:rPr>
                    <w:t>Cement tests</w:t>
                  </w:r>
                </w:p>
                <w:p w14:paraId="1DCE79F6" w14:textId="77777777" w:rsidR="0017491A" w:rsidRPr="00725E27" w:rsidRDefault="0017491A" w:rsidP="004470E5">
                  <w:pPr>
                    <w:pStyle w:val="ListParagraph"/>
                    <w:numPr>
                      <w:ilvl w:val="1"/>
                      <w:numId w:val="504"/>
                    </w:numPr>
                    <w:rPr>
                      <w:rStyle w:val="Strong"/>
                      <w:b w:val="0"/>
                      <w:bCs w:val="0"/>
                      <w:vanish/>
                      <w:szCs w:val="24"/>
                    </w:rPr>
                  </w:pPr>
                </w:p>
                <w:p w14:paraId="15299954" w14:textId="77777777" w:rsidR="0017491A" w:rsidRPr="00725E27" w:rsidRDefault="0017491A" w:rsidP="004470E5">
                  <w:pPr>
                    <w:pStyle w:val="ListParagraph"/>
                    <w:numPr>
                      <w:ilvl w:val="2"/>
                      <w:numId w:val="504"/>
                    </w:numPr>
                    <w:rPr>
                      <w:szCs w:val="24"/>
                    </w:rPr>
                  </w:pPr>
                  <w:r w:rsidRPr="00725E27">
                    <w:rPr>
                      <w:rStyle w:val="Strong"/>
                      <w:szCs w:val="24"/>
                    </w:rPr>
                    <w:t>Fineness Tests</w:t>
                  </w:r>
                </w:p>
                <w:p w14:paraId="77EBDF83" w14:textId="77777777" w:rsidR="0017491A" w:rsidRPr="00725E27" w:rsidRDefault="0017491A" w:rsidP="004470E5">
                  <w:pPr>
                    <w:pStyle w:val="ListParagraph"/>
                    <w:numPr>
                      <w:ilvl w:val="2"/>
                      <w:numId w:val="504"/>
                    </w:numPr>
                    <w:rPr>
                      <w:rStyle w:val="Strong"/>
                      <w:b w:val="0"/>
                      <w:bCs w:val="0"/>
                      <w:szCs w:val="24"/>
                    </w:rPr>
                  </w:pPr>
                  <w:r w:rsidRPr="00725E27">
                    <w:rPr>
                      <w:szCs w:val="24"/>
                    </w:rPr>
                    <w:t xml:space="preserve"> </w:t>
                  </w:r>
                  <w:r w:rsidRPr="00725E27">
                    <w:rPr>
                      <w:rStyle w:val="Strong"/>
                      <w:szCs w:val="24"/>
                    </w:rPr>
                    <w:t>Sieve Test</w:t>
                  </w:r>
                </w:p>
                <w:p w14:paraId="2EEAA70B" w14:textId="77777777" w:rsidR="0017491A" w:rsidRPr="00725E27" w:rsidRDefault="0017491A" w:rsidP="004470E5">
                  <w:pPr>
                    <w:pStyle w:val="ListParagraph"/>
                    <w:numPr>
                      <w:ilvl w:val="2"/>
                      <w:numId w:val="504"/>
                    </w:numPr>
                    <w:rPr>
                      <w:rStyle w:val="Strong"/>
                      <w:b w:val="0"/>
                      <w:bCs w:val="0"/>
                      <w:szCs w:val="24"/>
                    </w:rPr>
                  </w:pPr>
                  <w:r w:rsidRPr="00725E27">
                    <w:rPr>
                      <w:rStyle w:val="Strong"/>
                      <w:szCs w:val="24"/>
                    </w:rPr>
                    <w:t>Air Permeability Test (Blaine's Test)</w:t>
                  </w:r>
                </w:p>
                <w:p w14:paraId="7B170D9C" w14:textId="77777777" w:rsidR="0017491A" w:rsidRPr="00725E27" w:rsidRDefault="0017491A" w:rsidP="004470E5">
                  <w:pPr>
                    <w:pStyle w:val="ListParagraph"/>
                    <w:numPr>
                      <w:ilvl w:val="2"/>
                      <w:numId w:val="504"/>
                    </w:numPr>
                    <w:rPr>
                      <w:rStyle w:val="Strong"/>
                      <w:b w:val="0"/>
                      <w:bCs w:val="0"/>
                      <w:szCs w:val="24"/>
                    </w:rPr>
                  </w:pPr>
                  <w:r w:rsidRPr="00725E27">
                    <w:rPr>
                      <w:rStyle w:val="Strong"/>
                      <w:szCs w:val="24"/>
                    </w:rPr>
                    <w:t xml:space="preserve"> Consistency and Setting Time Tests</w:t>
                  </w:r>
                </w:p>
                <w:p w14:paraId="3E7217DA" w14:textId="77777777" w:rsidR="0017491A" w:rsidRPr="00725E27" w:rsidRDefault="0017491A" w:rsidP="004470E5">
                  <w:pPr>
                    <w:pStyle w:val="ListParagraph"/>
                    <w:numPr>
                      <w:ilvl w:val="2"/>
                      <w:numId w:val="504"/>
                    </w:numPr>
                    <w:rPr>
                      <w:rStyle w:val="Strong"/>
                      <w:b w:val="0"/>
                      <w:bCs w:val="0"/>
                      <w:szCs w:val="24"/>
                    </w:rPr>
                  </w:pPr>
                  <w:r w:rsidRPr="00725E27">
                    <w:rPr>
                      <w:rStyle w:val="Strong"/>
                      <w:szCs w:val="24"/>
                    </w:rPr>
                    <w:t>Vicat Needle Test</w:t>
                  </w:r>
                </w:p>
                <w:p w14:paraId="3A09DB8A" w14:textId="77777777" w:rsidR="0017491A" w:rsidRPr="00725E27" w:rsidRDefault="0017491A" w:rsidP="004470E5">
                  <w:pPr>
                    <w:pStyle w:val="ListParagraph"/>
                    <w:numPr>
                      <w:ilvl w:val="2"/>
                      <w:numId w:val="504"/>
                    </w:numPr>
                    <w:rPr>
                      <w:rStyle w:val="Strong"/>
                      <w:b w:val="0"/>
                      <w:bCs w:val="0"/>
                      <w:szCs w:val="24"/>
                    </w:rPr>
                  </w:pPr>
                  <w:r w:rsidRPr="00725E27">
                    <w:rPr>
                      <w:rStyle w:val="Strong"/>
                      <w:szCs w:val="24"/>
                    </w:rPr>
                    <w:t>Initial and Final Setting Time Test</w:t>
                  </w:r>
                </w:p>
                <w:p w14:paraId="273812B4" w14:textId="77777777" w:rsidR="0017491A" w:rsidRPr="00725E27" w:rsidRDefault="0017491A" w:rsidP="004470E5">
                  <w:pPr>
                    <w:pStyle w:val="ListParagraph"/>
                    <w:numPr>
                      <w:ilvl w:val="2"/>
                      <w:numId w:val="504"/>
                    </w:numPr>
                    <w:rPr>
                      <w:szCs w:val="24"/>
                    </w:rPr>
                  </w:pPr>
                  <w:r w:rsidRPr="00725E27">
                    <w:rPr>
                      <w:szCs w:val="24"/>
                    </w:rPr>
                    <w:t>Le Chatelier's Soundness Test</w:t>
                  </w:r>
                </w:p>
                <w:p w14:paraId="2D324780" w14:textId="77777777" w:rsidR="0017491A" w:rsidRPr="00725E27" w:rsidRDefault="0017491A" w:rsidP="004470E5">
                  <w:pPr>
                    <w:pStyle w:val="ListParagraph"/>
                    <w:numPr>
                      <w:ilvl w:val="1"/>
                      <w:numId w:val="106"/>
                    </w:numPr>
                    <w:spacing w:after="0" w:line="360" w:lineRule="auto"/>
                    <w:rPr>
                      <w:szCs w:val="24"/>
                    </w:rPr>
                  </w:pPr>
                  <w:r w:rsidRPr="00725E27">
                    <w:rPr>
                      <w:b/>
                      <w:bCs/>
                      <w:szCs w:val="24"/>
                    </w:rPr>
                    <w:t>Chemical Properties Tests</w:t>
                  </w:r>
                </w:p>
                <w:p w14:paraId="7CEDD79B" w14:textId="77777777" w:rsidR="0017491A" w:rsidRPr="00725E27" w:rsidRDefault="0017491A" w:rsidP="004470E5">
                  <w:pPr>
                    <w:pStyle w:val="ListParagraph"/>
                    <w:numPr>
                      <w:ilvl w:val="0"/>
                      <w:numId w:val="399"/>
                    </w:numPr>
                    <w:spacing w:after="0" w:line="360" w:lineRule="auto"/>
                    <w:rPr>
                      <w:vanish/>
                      <w:szCs w:val="24"/>
                    </w:rPr>
                  </w:pPr>
                </w:p>
                <w:p w14:paraId="4B755AE8" w14:textId="77777777" w:rsidR="0017491A" w:rsidRPr="00725E27" w:rsidRDefault="0017491A" w:rsidP="004470E5">
                  <w:pPr>
                    <w:pStyle w:val="ListParagraph"/>
                    <w:numPr>
                      <w:ilvl w:val="0"/>
                      <w:numId w:val="399"/>
                    </w:numPr>
                    <w:spacing w:after="0" w:line="360" w:lineRule="auto"/>
                    <w:rPr>
                      <w:vanish/>
                      <w:szCs w:val="24"/>
                    </w:rPr>
                  </w:pPr>
                </w:p>
                <w:p w14:paraId="702D4B06" w14:textId="77777777" w:rsidR="0017491A" w:rsidRPr="00725E27" w:rsidRDefault="0017491A" w:rsidP="004470E5">
                  <w:pPr>
                    <w:pStyle w:val="ListParagraph"/>
                    <w:numPr>
                      <w:ilvl w:val="0"/>
                      <w:numId w:val="399"/>
                    </w:numPr>
                    <w:spacing w:after="0" w:line="360" w:lineRule="auto"/>
                    <w:rPr>
                      <w:vanish/>
                      <w:szCs w:val="24"/>
                    </w:rPr>
                  </w:pPr>
                </w:p>
                <w:p w14:paraId="14A40FBB" w14:textId="77777777" w:rsidR="0017491A" w:rsidRPr="00725E27" w:rsidRDefault="0017491A" w:rsidP="004470E5">
                  <w:pPr>
                    <w:pStyle w:val="ListParagraph"/>
                    <w:numPr>
                      <w:ilvl w:val="0"/>
                      <w:numId w:val="399"/>
                    </w:numPr>
                    <w:spacing w:after="0" w:line="360" w:lineRule="auto"/>
                    <w:rPr>
                      <w:vanish/>
                      <w:szCs w:val="24"/>
                    </w:rPr>
                  </w:pPr>
                </w:p>
                <w:p w14:paraId="74FC37CC" w14:textId="77777777" w:rsidR="0017491A" w:rsidRPr="00725E27" w:rsidRDefault="0017491A" w:rsidP="004470E5">
                  <w:pPr>
                    <w:pStyle w:val="ListParagraph"/>
                    <w:numPr>
                      <w:ilvl w:val="1"/>
                      <w:numId w:val="399"/>
                    </w:numPr>
                    <w:spacing w:after="0" w:line="360" w:lineRule="auto"/>
                    <w:rPr>
                      <w:vanish/>
                      <w:szCs w:val="24"/>
                    </w:rPr>
                  </w:pPr>
                </w:p>
                <w:p w14:paraId="0AF5762A" w14:textId="77777777" w:rsidR="0017491A" w:rsidRPr="00725E27" w:rsidRDefault="0017491A" w:rsidP="004470E5">
                  <w:pPr>
                    <w:pStyle w:val="ListParagraph"/>
                    <w:numPr>
                      <w:ilvl w:val="1"/>
                      <w:numId w:val="399"/>
                    </w:numPr>
                    <w:spacing w:after="0" w:line="360" w:lineRule="auto"/>
                    <w:rPr>
                      <w:vanish/>
                      <w:szCs w:val="24"/>
                    </w:rPr>
                  </w:pPr>
                </w:p>
                <w:p w14:paraId="05C2CFDA" w14:textId="77777777" w:rsidR="0017491A" w:rsidRPr="00725E27" w:rsidRDefault="0017491A" w:rsidP="004470E5">
                  <w:pPr>
                    <w:pStyle w:val="ListParagraph"/>
                    <w:numPr>
                      <w:ilvl w:val="1"/>
                      <w:numId w:val="399"/>
                    </w:numPr>
                    <w:spacing w:after="0" w:line="360" w:lineRule="auto"/>
                    <w:rPr>
                      <w:vanish/>
                      <w:szCs w:val="24"/>
                    </w:rPr>
                  </w:pPr>
                </w:p>
                <w:p w14:paraId="1DAC8037" w14:textId="77777777" w:rsidR="0017491A" w:rsidRPr="00725E27" w:rsidRDefault="0017491A" w:rsidP="004470E5">
                  <w:pPr>
                    <w:pStyle w:val="ListParagraph"/>
                    <w:numPr>
                      <w:ilvl w:val="1"/>
                      <w:numId w:val="399"/>
                    </w:numPr>
                    <w:spacing w:after="0" w:line="360" w:lineRule="auto"/>
                    <w:rPr>
                      <w:vanish/>
                      <w:szCs w:val="24"/>
                    </w:rPr>
                  </w:pPr>
                </w:p>
                <w:p w14:paraId="7DBF8349" w14:textId="77777777" w:rsidR="0017491A" w:rsidRPr="00725E27" w:rsidRDefault="0017491A" w:rsidP="004470E5">
                  <w:pPr>
                    <w:pStyle w:val="ListParagraph"/>
                    <w:numPr>
                      <w:ilvl w:val="1"/>
                      <w:numId w:val="399"/>
                    </w:numPr>
                    <w:spacing w:after="0" w:line="360" w:lineRule="auto"/>
                    <w:rPr>
                      <w:vanish/>
                      <w:szCs w:val="24"/>
                    </w:rPr>
                  </w:pPr>
                </w:p>
                <w:p w14:paraId="371C8866" w14:textId="77777777" w:rsidR="0017491A" w:rsidRPr="00725E27" w:rsidRDefault="0017491A" w:rsidP="004470E5">
                  <w:pPr>
                    <w:pStyle w:val="ListParagraph"/>
                    <w:numPr>
                      <w:ilvl w:val="1"/>
                      <w:numId w:val="399"/>
                    </w:numPr>
                    <w:spacing w:after="0" w:line="360" w:lineRule="auto"/>
                    <w:rPr>
                      <w:vanish/>
                      <w:szCs w:val="24"/>
                    </w:rPr>
                  </w:pPr>
                </w:p>
                <w:p w14:paraId="5CA974B7" w14:textId="77777777" w:rsidR="0017491A" w:rsidRPr="00725E27" w:rsidRDefault="0017491A" w:rsidP="004470E5">
                  <w:pPr>
                    <w:pStyle w:val="ListParagraph"/>
                    <w:numPr>
                      <w:ilvl w:val="0"/>
                      <w:numId w:val="505"/>
                    </w:numPr>
                    <w:rPr>
                      <w:vanish/>
                      <w:szCs w:val="24"/>
                    </w:rPr>
                  </w:pPr>
                </w:p>
                <w:p w14:paraId="6BEF6B24" w14:textId="77777777" w:rsidR="0017491A" w:rsidRPr="00725E27" w:rsidRDefault="0017491A" w:rsidP="004470E5">
                  <w:pPr>
                    <w:pStyle w:val="ListParagraph"/>
                    <w:numPr>
                      <w:ilvl w:val="0"/>
                      <w:numId w:val="505"/>
                    </w:numPr>
                    <w:rPr>
                      <w:vanish/>
                      <w:szCs w:val="24"/>
                    </w:rPr>
                  </w:pPr>
                </w:p>
                <w:p w14:paraId="5AEE3C09" w14:textId="77777777" w:rsidR="0017491A" w:rsidRPr="00725E27" w:rsidRDefault="0017491A" w:rsidP="004470E5">
                  <w:pPr>
                    <w:pStyle w:val="ListParagraph"/>
                    <w:numPr>
                      <w:ilvl w:val="1"/>
                      <w:numId w:val="505"/>
                    </w:numPr>
                    <w:rPr>
                      <w:vanish/>
                      <w:szCs w:val="24"/>
                    </w:rPr>
                  </w:pPr>
                </w:p>
                <w:p w14:paraId="00821E22" w14:textId="77777777" w:rsidR="0017491A" w:rsidRPr="00725E27" w:rsidRDefault="0017491A" w:rsidP="004470E5">
                  <w:pPr>
                    <w:pStyle w:val="ListParagraph"/>
                    <w:numPr>
                      <w:ilvl w:val="1"/>
                      <w:numId w:val="505"/>
                    </w:numPr>
                    <w:rPr>
                      <w:vanish/>
                      <w:szCs w:val="24"/>
                    </w:rPr>
                  </w:pPr>
                </w:p>
                <w:p w14:paraId="1ACAB14E" w14:textId="77777777" w:rsidR="0017491A" w:rsidRPr="00725E27" w:rsidRDefault="0017491A" w:rsidP="004470E5">
                  <w:pPr>
                    <w:pStyle w:val="ListParagraph"/>
                    <w:numPr>
                      <w:ilvl w:val="1"/>
                      <w:numId w:val="505"/>
                    </w:numPr>
                    <w:rPr>
                      <w:vanish/>
                      <w:szCs w:val="24"/>
                    </w:rPr>
                  </w:pPr>
                </w:p>
                <w:p w14:paraId="6D00C497" w14:textId="77777777" w:rsidR="0017491A" w:rsidRPr="00725E27" w:rsidRDefault="0017491A" w:rsidP="004470E5">
                  <w:pPr>
                    <w:pStyle w:val="ListParagraph"/>
                    <w:numPr>
                      <w:ilvl w:val="1"/>
                      <w:numId w:val="505"/>
                    </w:numPr>
                    <w:rPr>
                      <w:vanish/>
                      <w:szCs w:val="24"/>
                    </w:rPr>
                  </w:pPr>
                </w:p>
                <w:p w14:paraId="5182D698" w14:textId="77777777" w:rsidR="0017491A" w:rsidRPr="00725E27" w:rsidRDefault="0017491A" w:rsidP="004470E5">
                  <w:pPr>
                    <w:pStyle w:val="ListParagraph"/>
                    <w:numPr>
                      <w:ilvl w:val="1"/>
                      <w:numId w:val="505"/>
                    </w:numPr>
                    <w:rPr>
                      <w:vanish/>
                      <w:szCs w:val="24"/>
                    </w:rPr>
                  </w:pPr>
                </w:p>
                <w:p w14:paraId="236F5F82" w14:textId="77777777" w:rsidR="0017491A" w:rsidRPr="00725E27" w:rsidRDefault="0017491A" w:rsidP="004470E5">
                  <w:pPr>
                    <w:pStyle w:val="ListParagraph"/>
                    <w:numPr>
                      <w:ilvl w:val="1"/>
                      <w:numId w:val="505"/>
                    </w:numPr>
                    <w:rPr>
                      <w:vanish/>
                      <w:szCs w:val="24"/>
                    </w:rPr>
                  </w:pPr>
                </w:p>
                <w:p w14:paraId="02AFD359" w14:textId="77777777" w:rsidR="0017491A" w:rsidRPr="00725E27" w:rsidRDefault="0017491A" w:rsidP="004470E5">
                  <w:pPr>
                    <w:pStyle w:val="ListParagraph"/>
                    <w:numPr>
                      <w:ilvl w:val="2"/>
                      <w:numId w:val="505"/>
                    </w:numPr>
                    <w:rPr>
                      <w:szCs w:val="24"/>
                    </w:rPr>
                  </w:pPr>
                  <w:r w:rsidRPr="00725E27">
                    <w:rPr>
                      <w:szCs w:val="24"/>
                    </w:rPr>
                    <w:t>pH Test</w:t>
                  </w:r>
                </w:p>
                <w:p w14:paraId="2E4BBDFF" w14:textId="77777777" w:rsidR="0017491A" w:rsidRPr="00725E27" w:rsidRDefault="0017491A" w:rsidP="004470E5">
                  <w:pPr>
                    <w:pStyle w:val="ListParagraph"/>
                    <w:numPr>
                      <w:ilvl w:val="2"/>
                      <w:numId w:val="505"/>
                    </w:numPr>
                    <w:rPr>
                      <w:szCs w:val="24"/>
                    </w:rPr>
                  </w:pPr>
                  <w:r w:rsidRPr="00725E27">
                    <w:rPr>
                      <w:szCs w:val="24"/>
                    </w:rPr>
                    <w:t>Loss on Ignition Test</w:t>
                  </w:r>
                </w:p>
                <w:p w14:paraId="2AC4B01D" w14:textId="77777777" w:rsidR="0017491A" w:rsidRPr="00725E27" w:rsidRDefault="0017491A" w:rsidP="004470E5">
                  <w:pPr>
                    <w:pStyle w:val="ListParagraph"/>
                    <w:numPr>
                      <w:ilvl w:val="2"/>
                      <w:numId w:val="505"/>
                    </w:numPr>
                    <w:rPr>
                      <w:szCs w:val="24"/>
                    </w:rPr>
                  </w:pPr>
                  <w:r w:rsidRPr="00725E27">
                    <w:rPr>
                      <w:szCs w:val="24"/>
                    </w:rPr>
                    <w:t>Sulphur Trioxide Content Test</w:t>
                  </w:r>
                </w:p>
                <w:p w14:paraId="56A51629"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t>Heat of Hydration Tests</w:t>
                  </w:r>
                  <w:r w:rsidRPr="00725E27">
                    <w:rPr>
                      <w:szCs w:val="24"/>
                    </w:rPr>
                    <w:t xml:space="preserve"> </w:t>
                  </w:r>
                </w:p>
                <w:p w14:paraId="165003A1" w14:textId="77777777" w:rsidR="0017491A" w:rsidRPr="00725E27" w:rsidRDefault="0017491A" w:rsidP="004470E5">
                  <w:pPr>
                    <w:pStyle w:val="ListParagraph"/>
                    <w:numPr>
                      <w:ilvl w:val="1"/>
                      <w:numId w:val="505"/>
                    </w:numPr>
                    <w:rPr>
                      <w:vanish/>
                      <w:szCs w:val="24"/>
                    </w:rPr>
                  </w:pPr>
                </w:p>
                <w:p w14:paraId="16A7FE13" w14:textId="77777777" w:rsidR="0017491A" w:rsidRPr="00725E27" w:rsidRDefault="0017491A" w:rsidP="004470E5">
                  <w:pPr>
                    <w:pStyle w:val="ListParagraph"/>
                    <w:numPr>
                      <w:ilvl w:val="2"/>
                      <w:numId w:val="505"/>
                    </w:numPr>
                    <w:rPr>
                      <w:szCs w:val="24"/>
                    </w:rPr>
                  </w:pPr>
                  <w:r w:rsidRPr="00725E27">
                    <w:rPr>
                      <w:szCs w:val="24"/>
                    </w:rPr>
                    <w:t>Heat of Hydration Test (Calorimetric Method)</w:t>
                  </w:r>
                </w:p>
                <w:p w14:paraId="45CAD66D" w14:textId="77777777" w:rsidR="0017491A" w:rsidRPr="00725E27" w:rsidRDefault="0017491A" w:rsidP="004470E5">
                  <w:pPr>
                    <w:pStyle w:val="ListParagraph"/>
                    <w:numPr>
                      <w:ilvl w:val="1"/>
                      <w:numId w:val="106"/>
                    </w:numPr>
                    <w:spacing w:after="0" w:line="360" w:lineRule="auto"/>
                    <w:rPr>
                      <w:szCs w:val="24"/>
                    </w:rPr>
                  </w:pPr>
                  <w:r w:rsidRPr="00725E27">
                    <w:rPr>
                      <w:b/>
                      <w:bCs/>
                      <w:szCs w:val="24"/>
                    </w:rPr>
                    <w:t>Density and Specific Gravity Tests</w:t>
                  </w:r>
                </w:p>
                <w:p w14:paraId="1190DDEE" w14:textId="77777777" w:rsidR="0017491A" w:rsidRPr="00725E27" w:rsidRDefault="0017491A" w:rsidP="004470E5">
                  <w:pPr>
                    <w:pStyle w:val="ListParagraph"/>
                    <w:numPr>
                      <w:ilvl w:val="1"/>
                      <w:numId w:val="505"/>
                    </w:numPr>
                    <w:rPr>
                      <w:vanish/>
                      <w:szCs w:val="24"/>
                    </w:rPr>
                  </w:pPr>
                </w:p>
                <w:p w14:paraId="7D9EAE20" w14:textId="77777777" w:rsidR="0017491A" w:rsidRPr="00725E27" w:rsidRDefault="0017491A" w:rsidP="004470E5">
                  <w:pPr>
                    <w:pStyle w:val="ListParagraph"/>
                    <w:numPr>
                      <w:ilvl w:val="2"/>
                      <w:numId w:val="505"/>
                    </w:numPr>
                    <w:rPr>
                      <w:szCs w:val="24"/>
                    </w:rPr>
                  </w:pPr>
                  <w:r w:rsidRPr="00725E27">
                    <w:rPr>
                      <w:szCs w:val="24"/>
                    </w:rPr>
                    <w:t>Specific Gravity Test (Pycnometer Method)</w:t>
                  </w:r>
                </w:p>
                <w:p w14:paraId="4B8B0A72"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t>Expansion and Soundness Tests</w:t>
                  </w:r>
                </w:p>
                <w:p w14:paraId="301C84F7"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lastRenderedPageBreak/>
                    <w:t>Le Chatelier Test (for soundness)</w:t>
                  </w:r>
                </w:p>
                <w:p w14:paraId="5125D17E"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t>Autoclave Expansion Test</w:t>
                  </w:r>
                </w:p>
                <w:p w14:paraId="32E2BFD7"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t>Concrete curing methods</w:t>
                  </w:r>
                </w:p>
                <w:p w14:paraId="3FE6789E"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t>Tests analysis and reporting</w:t>
                  </w:r>
                </w:p>
                <w:p w14:paraId="07AE1341" w14:textId="77777777" w:rsidR="0017491A" w:rsidRPr="00725E27" w:rsidRDefault="0017491A" w:rsidP="004470E5">
                  <w:pPr>
                    <w:pStyle w:val="ListParagraph"/>
                    <w:numPr>
                      <w:ilvl w:val="1"/>
                      <w:numId w:val="106"/>
                    </w:numPr>
                    <w:spacing w:after="0" w:line="360" w:lineRule="auto"/>
                    <w:rPr>
                      <w:b/>
                      <w:bCs/>
                      <w:szCs w:val="24"/>
                    </w:rPr>
                  </w:pPr>
                  <w:r w:rsidRPr="00725E27">
                    <w:rPr>
                      <w:b/>
                      <w:bCs/>
                      <w:szCs w:val="24"/>
                    </w:rPr>
                    <w:t>Maintain concrete testing equipment</w:t>
                  </w:r>
                </w:p>
              </w:tc>
            </w:tr>
          </w:tbl>
          <w:p w14:paraId="7E1BEE42" w14:textId="77777777" w:rsidR="0017491A" w:rsidRPr="00725E27" w:rsidRDefault="0017491A" w:rsidP="00C24A23">
            <w:pPr>
              <w:pStyle w:val="Default"/>
              <w:spacing w:line="360" w:lineRule="auto"/>
              <w:ind w:left="360"/>
              <w:jc w:val="both"/>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14:paraId="10905F5A" w14:textId="77777777" w:rsidR="0017491A" w:rsidRPr="00725E27" w:rsidRDefault="0017491A" w:rsidP="004470E5">
            <w:pPr>
              <w:pStyle w:val="ListParagraph"/>
              <w:numPr>
                <w:ilvl w:val="0"/>
                <w:numId w:val="432"/>
              </w:numPr>
              <w:rPr>
                <w:szCs w:val="24"/>
              </w:rPr>
            </w:pPr>
            <w:r w:rsidRPr="00725E27">
              <w:rPr>
                <w:szCs w:val="24"/>
              </w:rPr>
              <w:lastRenderedPageBreak/>
              <w:t>Written tests</w:t>
            </w:r>
          </w:p>
          <w:p w14:paraId="0DA6BF76" w14:textId="77777777" w:rsidR="0017491A" w:rsidRPr="00725E27" w:rsidRDefault="0017491A" w:rsidP="004470E5">
            <w:pPr>
              <w:pStyle w:val="ListParagraph"/>
              <w:numPr>
                <w:ilvl w:val="0"/>
                <w:numId w:val="432"/>
              </w:numPr>
              <w:rPr>
                <w:szCs w:val="24"/>
              </w:rPr>
            </w:pPr>
            <w:r w:rsidRPr="00725E27">
              <w:rPr>
                <w:szCs w:val="24"/>
              </w:rPr>
              <w:t>Observation</w:t>
            </w:r>
          </w:p>
          <w:p w14:paraId="510BDB72" w14:textId="77777777" w:rsidR="0017491A" w:rsidRPr="00725E27" w:rsidRDefault="0017491A" w:rsidP="004470E5">
            <w:pPr>
              <w:pStyle w:val="ListParagraph"/>
              <w:numPr>
                <w:ilvl w:val="0"/>
                <w:numId w:val="432"/>
              </w:numPr>
              <w:rPr>
                <w:szCs w:val="24"/>
              </w:rPr>
            </w:pPr>
            <w:r w:rsidRPr="00725E27">
              <w:rPr>
                <w:szCs w:val="24"/>
              </w:rPr>
              <w:t>Oral question</w:t>
            </w:r>
          </w:p>
          <w:p w14:paraId="4EEE8C7D" w14:textId="77777777" w:rsidR="0017491A" w:rsidRPr="00725E27" w:rsidRDefault="0017491A" w:rsidP="004470E5">
            <w:pPr>
              <w:pStyle w:val="ListParagraph"/>
              <w:numPr>
                <w:ilvl w:val="0"/>
                <w:numId w:val="432"/>
              </w:numPr>
              <w:rPr>
                <w:szCs w:val="24"/>
              </w:rPr>
            </w:pPr>
            <w:r w:rsidRPr="00725E27">
              <w:rPr>
                <w:szCs w:val="24"/>
              </w:rPr>
              <w:t>Third party</w:t>
            </w:r>
          </w:p>
          <w:p w14:paraId="30907CB7" w14:textId="77777777" w:rsidR="0017491A" w:rsidRPr="00725E27" w:rsidRDefault="0017491A" w:rsidP="00C24A23">
            <w:pPr>
              <w:spacing w:after="0" w:line="360" w:lineRule="auto"/>
              <w:ind w:left="410"/>
              <w:rPr>
                <w:rFonts w:cs="Times New Roman"/>
                <w:szCs w:val="24"/>
                <w:lang w:val="en-ZA"/>
              </w:rPr>
            </w:pPr>
          </w:p>
        </w:tc>
      </w:tr>
    </w:tbl>
    <w:p w14:paraId="41AF0165"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p>
    <w:p w14:paraId="71D560DF" w14:textId="77777777" w:rsidR="0017491A" w:rsidRPr="00725E27" w:rsidRDefault="0017491A" w:rsidP="0017491A">
      <w:pPr>
        <w:spacing w:after="0"/>
        <w:rPr>
          <w:rFonts w:cs="Times New Roman"/>
          <w:b/>
          <w:szCs w:val="24"/>
          <w:lang w:val="en-ZA"/>
        </w:rPr>
      </w:pPr>
      <w:r w:rsidRPr="00725E27">
        <w:rPr>
          <w:rFonts w:cs="Times New Roman"/>
          <w:b/>
          <w:szCs w:val="24"/>
          <w:lang w:val="en-ZA"/>
        </w:rPr>
        <w:t>Suggested Methods of Instruction</w:t>
      </w:r>
    </w:p>
    <w:p w14:paraId="21F23B68" w14:textId="77777777" w:rsidR="0017491A" w:rsidRPr="00725E27" w:rsidRDefault="0017491A" w:rsidP="004470E5">
      <w:pPr>
        <w:numPr>
          <w:ilvl w:val="0"/>
          <w:numId w:val="658"/>
        </w:numPr>
        <w:spacing w:after="0" w:line="276" w:lineRule="auto"/>
        <w:ind w:left="720"/>
        <w:rPr>
          <w:rFonts w:cs="Times New Roman"/>
          <w:szCs w:val="24"/>
        </w:rPr>
      </w:pPr>
      <w:r w:rsidRPr="00725E27">
        <w:rPr>
          <w:rFonts w:cs="Times New Roman"/>
          <w:szCs w:val="24"/>
        </w:rPr>
        <w:t>Role playing</w:t>
      </w:r>
    </w:p>
    <w:p w14:paraId="64DDC9F0"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2B98EF21"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251A90E5"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073554BF"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2400D5AA"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4F11B007" w14:textId="77777777" w:rsidR="0017491A" w:rsidRPr="00725E27" w:rsidRDefault="0017491A" w:rsidP="004470E5">
      <w:pPr>
        <w:numPr>
          <w:ilvl w:val="0"/>
          <w:numId w:val="658"/>
        </w:numPr>
        <w:spacing w:after="0" w:line="276" w:lineRule="auto"/>
        <w:ind w:left="720"/>
        <w:rPr>
          <w:rFonts w:eastAsia="Times New Roman" w:cs="Times New Roman"/>
          <w:noProof/>
          <w:szCs w:val="24"/>
        </w:rPr>
      </w:pPr>
    </w:p>
    <w:p w14:paraId="749ACB24" w14:textId="77777777" w:rsidR="0017491A" w:rsidRPr="00725E27" w:rsidRDefault="0017491A" w:rsidP="0017491A">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12D04072" w14:textId="77777777" w:rsidTr="00C24A23">
        <w:tc>
          <w:tcPr>
            <w:tcW w:w="895" w:type="dxa"/>
            <w:shd w:val="clear" w:color="auto" w:fill="auto"/>
          </w:tcPr>
          <w:p w14:paraId="717012AB"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73892E38"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70BEFD2C"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6A03714D"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211E7B9B"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29789A9D" w14:textId="77777777" w:rsidR="0017491A" w:rsidRPr="00725E27" w:rsidRDefault="0017491A"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1848C819" w14:textId="77777777" w:rsidTr="00C24A23">
        <w:tc>
          <w:tcPr>
            <w:tcW w:w="895" w:type="dxa"/>
            <w:shd w:val="clear" w:color="auto" w:fill="auto"/>
          </w:tcPr>
          <w:p w14:paraId="5A450CDC"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260B3DA6"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31754F1A" w14:textId="77777777" w:rsidTr="00C24A23">
        <w:tc>
          <w:tcPr>
            <w:tcW w:w="895" w:type="dxa"/>
            <w:shd w:val="clear" w:color="auto" w:fill="auto"/>
          </w:tcPr>
          <w:p w14:paraId="3B3122CD" w14:textId="77777777" w:rsidR="0017491A" w:rsidRPr="00725E27" w:rsidRDefault="0017491A" w:rsidP="004470E5">
            <w:pPr>
              <w:numPr>
                <w:ilvl w:val="1"/>
                <w:numId w:val="595"/>
              </w:numPr>
              <w:spacing w:after="120" w:line="240" w:lineRule="atLeast"/>
              <w:rPr>
                <w:rFonts w:eastAsia="@MS Mincho" w:cs="Times New Roman"/>
                <w:bCs/>
                <w:szCs w:val="24"/>
                <w:lang w:val="en-GB"/>
              </w:rPr>
            </w:pPr>
          </w:p>
        </w:tc>
        <w:tc>
          <w:tcPr>
            <w:tcW w:w="3240" w:type="dxa"/>
            <w:shd w:val="clear" w:color="auto" w:fill="auto"/>
          </w:tcPr>
          <w:p w14:paraId="6710E365"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0DF07A2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5D89EEB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F97110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01E6854" w14:textId="77777777" w:rsidTr="00C24A23">
        <w:tc>
          <w:tcPr>
            <w:tcW w:w="895" w:type="dxa"/>
            <w:shd w:val="clear" w:color="auto" w:fill="auto"/>
          </w:tcPr>
          <w:p w14:paraId="7C686133" w14:textId="77777777" w:rsidR="0017491A" w:rsidRPr="00725E27" w:rsidRDefault="0017491A" w:rsidP="004470E5">
            <w:pPr>
              <w:numPr>
                <w:ilvl w:val="0"/>
                <w:numId w:val="595"/>
              </w:numPr>
              <w:spacing w:after="120" w:line="240" w:lineRule="atLeast"/>
              <w:rPr>
                <w:rFonts w:eastAsia="@MS Mincho" w:cs="Times New Roman"/>
                <w:bCs/>
                <w:szCs w:val="24"/>
                <w:lang w:val="en-GB"/>
              </w:rPr>
            </w:pPr>
          </w:p>
        </w:tc>
        <w:tc>
          <w:tcPr>
            <w:tcW w:w="3240" w:type="dxa"/>
            <w:shd w:val="clear" w:color="auto" w:fill="auto"/>
          </w:tcPr>
          <w:p w14:paraId="4B65C9A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Soil testing manual</w:t>
            </w:r>
          </w:p>
        </w:tc>
        <w:tc>
          <w:tcPr>
            <w:tcW w:w="2070" w:type="dxa"/>
            <w:shd w:val="clear" w:color="auto" w:fill="auto"/>
          </w:tcPr>
          <w:p w14:paraId="1AF6DE4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BB9D08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7281FEF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w:t>
            </w:r>
          </w:p>
        </w:tc>
      </w:tr>
      <w:tr w:rsidR="00DC0CBC" w:rsidRPr="00725E27" w14:paraId="21F62120" w14:textId="77777777" w:rsidTr="00C24A23">
        <w:tc>
          <w:tcPr>
            <w:tcW w:w="895" w:type="dxa"/>
            <w:shd w:val="clear" w:color="auto" w:fill="auto"/>
          </w:tcPr>
          <w:p w14:paraId="29950CE6"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561C97BD"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3976C8C6" w14:textId="77777777" w:rsidTr="00C24A23">
        <w:tc>
          <w:tcPr>
            <w:tcW w:w="895" w:type="dxa"/>
            <w:shd w:val="clear" w:color="auto" w:fill="auto"/>
          </w:tcPr>
          <w:p w14:paraId="7A619EF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E1B66FC"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4C4A8685"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6217864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3B86B26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C6AD230" w14:textId="77777777" w:rsidTr="00C24A23">
        <w:tc>
          <w:tcPr>
            <w:tcW w:w="895" w:type="dxa"/>
            <w:shd w:val="clear" w:color="auto" w:fill="auto"/>
          </w:tcPr>
          <w:p w14:paraId="1D0125F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501ABDB0" w14:textId="77777777" w:rsidR="0017491A" w:rsidRPr="00725E27" w:rsidRDefault="0017491A"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2CEBE8EC"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7153735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297D712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63B76FB" w14:textId="77777777" w:rsidTr="00C24A23">
        <w:trPr>
          <w:trHeight w:val="664"/>
        </w:trPr>
        <w:tc>
          <w:tcPr>
            <w:tcW w:w="895" w:type="dxa"/>
            <w:shd w:val="clear" w:color="auto" w:fill="auto"/>
          </w:tcPr>
          <w:p w14:paraId="390E604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790E373"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Material testing lab</w:t>
            </w:r>
          </w:p>
        </w:tc>
        <w:tc>
          <w:tcPr>
            <w:tcW w:w="2070" w:type="dxa"/>
            <w:shd w:val="clear" w:color="auto" w:fill="auto"/>
          </w:tcPr>
          <w:p w14:paraId="0C72BA8D"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286B6BC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3C1329E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5571BD74" w14:textId="77777777" w:rsidTr="00C24A23">
        <w:trPr>
          <w:trHeight w:val="664"/>
        </w:trPr>
        <w:tc>
          <w:tcPr>
            <w:tcW w:w="895" w:type="dxa"/>
            <w:shd w:val="clear" w:color="auto" w:fill="auto"/>
          </w:tcPr>
          <w:p w14:paraId="725062E2"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0EE60E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concrete</w:t>
            </w:r>
          </w:p>
        </w:tc>
        <w:tc>
          <w:tcPr>
            <w:tcW w:w="2070" w:type="dxa"/>
            <w:shd w:val="clear" w:color="auto" w:fill="auto"/>
          </w:tcPr>
          <w:p w14:paraId="2409426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12466A1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32612FC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383BFF64" w14:textId="77777777" w:rsidTr="00C24A23">
        <w:trPr>
          <w:trHeight w:val="664"/>
        </w:trPr>
        <w:tc>
          <w:tcPr>
            <w:tcW w:w="895" w:type="dxa"/>
            <w:shd w:val="clear" w:color="auto" w:fill="auto"/>
          </w:tcPr>
          <w:p w14:paraId="077DE9C7"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47E3A95"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cement</w:t>
            </w:r>
          </w:p>
        </w:tc>
        <w:tc>
          <w:tcPr>
            <w:tcW w:w="2070" w:type="dxa"/>
            <w:shd w:val="clear" w:color="auto" w:fill="auto"/>
          </w:tcPr>
          <w:p w14:paraId="799A1DF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287BD97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3253143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74E80156" w14:textId="77777777" w:rsidTr="00C24A23">
        <w:tc>
          <w:tcPr>
            <w:tcW w:w="895" w:type="dxa"/>
            <w:shd w:val="clear" w:color="auto" w:fill="auto"/>
          </w:tcPr>
          <w:p w14:paraId="70C15EA4"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lastRenderedPageBreak/>
              <w:t>C</w:t>
            </w:r>
          </w:p>
        </w:tc>
        <w:tc>
          <w:tcPr>
            <w:tcW w:w="8455" w:type="dxa"/>
            <w:gridSpan w:val="4"/>
            <w:shd w:val="clear" w:color="auto" w:fill="auto"/>
          </w:tcPr>
          <w:p w14:paraId="4558A613"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47B60AA5" w14:textId="77777777" w:rsidTr="00C24A23">
        <w:trPr>
          <w:trHeight w:val="495"/>
        </w:trPr>
        <w:tc>
          <w:tcPr>
            <w:tcW w:w="895" w:type="dxa"/>
            <w:shd w:val="clear" w:color="auto" w:fill="auto"/>
          </w:tcPr>
          <w:p w14:paraId="038849AA"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E7EB755"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7E4BF0A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25CEA8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019EE4A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043D623F" w14:textId="77777777" w:rsidTr="00C24A23">
        <w:tc>
          <w:tcPr>
            <w:tcW w:w="895" w:type="dxa"/>
            <w:shd w:val="clear" w:color="auto" w:fill="auto"/>
          </w:tcPr>
          <w:p w14:paraId="2DC33615"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4FE9647" w14:textId="77777777" w:rsidR="0017491A" w:rsidRPr="00725E27" w:rsidRDefault="0017491A" w:rsidP="00C24A23">
            <w:pPr>
              <w:spacing w:line="240" w:lineRule="atLeas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25D7E2A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620129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7775FB7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25:1</w:t>
            </w:r>
          </w:p>
        </w:tc>
      </w:tr>
      <w:tr w:rsidR="00DC0CBC" w:rsidRPr="00725E27" w14:paraId="27171F87" w14:textId="77777777" w:rsidTr="00C24A23">
        <w:tc>
          <w:tcPr>
            <w:tcW w:w="895" w:type="dxa"/>
            <w:shd w:val="clear" w:color="auto" w:fill="auto"/>
          </w:tcPr>
          <w:p w14:paraId="41EEC62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034BA0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01D0B18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E37308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664CB05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5EEDEF7C" w14:textId="77777777" w:rsidTr="00C24A23">
        <w:tc>
          <w:tcPr>
            <w:tcW w:w="895" w:type="dxa"/>
            <w:shd w:val="clear" w:color="auto" w:fill="auto"/>
          </w:tcPr>
          <w:p w14:paraId="3D2150EA"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4229F6CD"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13FC3E5D" w14:textId="77777777" w:rsidTr="00C24A23">
        <w:trPr>
          <w:trHeight w:val="600"/>
        </w:trPr>
        <w:tc>
          <w:tcPr>
            <w:tcW w:w="895" w:type="dxa"/>
            <w:shd w:val="clear" w:color="auto" w:fill="auto"/>
          </w:tcPr>
          <w:p w14:paraId="6909602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7BABEE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moulds</w:t>
            </w:r>
          </w:p>
        </w:tc>
        <w:tc>
          <w:tcPr>
            <w:tcW w:w="2070" w:type="dxa"/>
            <w:shd w:val="clear" w:color="auto" w:fill="auto"/>
          </w:tcPr>
          <w:p w14:paraId="4239FAE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55C6EF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6194F1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9165657" w14:textId="77777777" w:rsidTr="00C24A23">
        <w:tc>
          <w:tcPr>
            <w:tcW w:w="895" w:type="dxa"/>
            <w:shd w:val="clear" w:color="auto" w:fill="auto"/>
          </w:tcPr>
          <w:p w14:paraId="4EF125D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44486F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Tamping rods</w:t>
            </w:r>
          </w:p>
        </w:tc>
        <w:tc>
          <w:tcPr>
            <w:tcW w:w="2070" w:type="dxa"/>
            <w:shd w:val="clear" w:color="auto" w:fill="auto"/>
          </w:tcPr>
          <w:p w14:paraId="23FA628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7A1F89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BCA406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6E977670" w14:textId="77777777" w:rsidTr="00C24A23">
        <w:tc>
          <w:tcPr>
            <w:tcW w:w="895" w:type="dxa"/>
            <w:shd w:val="clear" w:color="auto" w:fill="auto"/>
          </w:tcPr>
          <w:p w14:paraId="08FAF8B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F232A71" w14:textId="77777777" w:rsidR="0017491A" w:rsidRPr="00725E27" w:rsidRDefault="0017491A" w:rsidP="00C24A23">
            <w:pPr>
              <w:spacing w:after="0"/>
              <w:contextualSpacing/>
              <w:rPr>
                <w:rFonts w:eastAsia="Times New Roman" w:cs="Times New Roman"/>
                <w:szCs w:val="24"/>
                <w:lang w:eastAsia="x-none"/>
              </w:rPr>
            </w:pPr>
            <w:proofErr w:type="spellStart"/>
            <w:r w:rsidRPr="00725E27">
              <w:rPr>
                <w:rFonts w:eastAsia="Times New Roman" w:cs="Times New Roman"/>
                <w:szCs w:val="24"/>
                <w:lang w:eastAsia="x-none"/>
              </w:rPr>
              <w:t>br</w:t>
            </w:r>
            <w:proofErr w:type="spellEnd"/>
            <w:r w:rsidRPr="00725E27">
              <w:rPr>
                <w:rFonts w:eastAsia="Times New Roman" w:cs="Times New Roman"/>
                <w:szCs w:val="24"/>
                <w:lang w:eastAsia="x-none"/>
              </w:rPr>
              <w:t xml:space="preserve"> test machine</w:t>
            </w:r>
          </w:p>
        </w:tc>
        <w:tc>
          <w:tcPr>
            <w:tcW w:w="2070" w:type="dxa"/>
            <w:shd w:val="clear" w:color="auto" w:fill="auto"/>
          </w:tcPr>
          <w:p w14:paraId="231FF4D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C01848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w:t>
            </w:r>
          </w:p>
        </w:tc>
        <w:tc>
          <w:tcPr>
            <w:tcW w:w="1693" w:type="dxa"/>
            <w:shd w:val="clear" w:color="auto" w:fill="auto"/>
          </w:tcPr>
          <w:p w14:paraId="0145D20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1:10</w:t>
            </w:r>
          </w:p>
        </w:tc>
      </w:tr>
      <w:tr w:rsidR="00DC0CBC" w:rsidRPr="00725E27" w14:paraId="16FC986E" w14:textId="77777777" w:rsidTr="00C24A23">
        <w:tc>
          <w:tcPr>
            <w:tcW w:w="895" w:type="dxa"/>
            <w:shd w:val="clear" w:color="auto" w:fill="auto"/>
          </w:tcPr>
          <w:p w14:paraId="43A7985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F8CAF35"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Rammer</w:t>
            </w:r>
          </w:p>
        </w:tc>
        <w:tc>
          <w:tcPr>
            <w:tcW w:w="2070" w:type="dxa"/>
            <w:shd w:val="clear" w:color="auto" w:fill="auto"/>
          </w:tcPr>
          <w:p w14:paraId="232A370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58EF3C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82AA4A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B6605D5" w14:textId="77777777" w:rsidTr="00C24A23">
        <w:tc>
          <w:tcPr>
            <w:tcW w:w="895" w:type="dxa"/>
            <w:shd w:val="clear" w:color="auto" w:fill="auto"/>
          </w:tcPr>
          <w:p w14:paraId="7370791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CE366D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Riffle box</w:t>
            </w:r>
          </w:p>
        </w:tc>
        <w:tc>
          <w:tcPr>
            <w:tcW w:w="2070" w:type="dxa"/>
            <w:shd w:val="clear" w:color="auto" w:fill="auto"/>
          </w:tcPr>
          <w:p w14:paraId="7AED122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3DE706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78A302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r>
      <w:tr w:rsidR="00DC0CBC" w:rsidRPr="00725E27" w14:paraId="00FDC085" w14:textId="77777777" w:rsidTr="00C24A23">
        <w:tc>
          <w:tcPr>
            <w:tcW w:w="895" w:type="dxa"/>
            <w:shd w:val="clear" w:color="auto" w:fill="auto"/>
          </w:tcPr>
          <w:p w14:paraId="23FAA907"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233338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Casagrande machine</w:t>
            </w:r>
          </w:p>
        </w:tc>
        <w:tc>
          <w:tcPr>
            <w:tcW w:w="2070" w:type="dxa"/>
            <w:shd w:val="clear" w:color="auto" w:fill="auto"/>
          </w:tcPr>
          <w:p w14:paraId="614DA96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B688D9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50CA40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B73167B" w14:textId="77777777" w:rsidTr="00C24A23">
        <w:tc>
          <w:tcPr>
            <w:tcW w:w="895" w:type="dxa"/>
            <w:shd w:val="clear" w:color="auto" w:fill="auto"/>
          </w:tcPr>
          <w:p w14:paraId="21CF5A4D"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AC8075A"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Penetrometer</w:t>
            </w:r>
          </w:p>
        </w:tc>
        <w:tc>
          <w:tcPr>
            <w:tcW w:w="2070" w:type="dxa"/>
            <w:shd w:val="clear" w:color="auto" w:fill="auto"/>
          </w:tcPr>
          <w:p w14:paraId="56CEE2B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9DBA47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A402FB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3378637" w14:textId="77777777" w:rsidTr="00C24A23">
        <w:tc>
          <w:tcPr>
            <w:tcW w:w="895" w:type="dxa"/>
            <w:shd w:val="clear" w:color="auto" w:fill="auto"/>
          </w:tcPr>
          <w:p w14:paraId="393263D2"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5D2C41E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Weighing machine</w:t>
            </w:r>
          </w:p>
        </w:tc>
        <w:tc>
          <w:tcPr>
            <w:tcW w:w="2070" w:type="dxa"/>
            <w:shd w:val="clear" w:color="auto" w:fill="auto"/>
          </w:tcPr>
          <w:p w14:paraId="05EA551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9CE9F4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56C15DC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C8E3BC8" w14:textId="77777777" w:rsidTr="00C24A23">
        <w:tc>
          <w:tcPr>
            <w:tcW w:w="895" w:type="dxa"/>
            <w:shd w:val="clear" w:color="auto" w:fill="auto"/>
          </w:tcPr>
          <w:p w14:paraId="1424CD8A"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2EDEDA3"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Oven</w:t>
            </w:r>
          </w:p>
        </w:tc>
        <w:tc>
          <w:tcPr>
            <w:tcW w:w="2070" w:type="dxa"/>
            <w:shd w:val="clear" w:color="auto" w:fill="auto"/>
          </w:tcPr>
          <w:p w14:paraId="5CC2837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D3B6D9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5BE7F42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6C465861" w14:textId="77777777" w:rsidTr="00C24A23">
        <w:tc>
          <w:tcPr>
            <w:tcW w:w="895" w:type="dxa"/>
            <w:shd w:val="clear" w:color="auto" w:fill="auto"/>
          </w:tcPr>
          <w:p w14:paraId="279849AA"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84EC8B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Measuring cylinder</w:t>
            </w:r>
          </w:p>
        </w:tc>
        <w:tc>
          <w:tcPr>
            <w:tcW w:w="2070" w:type="dxa"/>
            <w:shd w:val="clear" w:color="auto" w:fill="auto"/>
          </w:tcPr>
          <w:p w14:paraId="2176D2A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67CE12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FD7939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D275607" w14:textId="77777777" w:rsidTr="00C24A23">
        <w:tc>
          <w:tcPr>
            <w:tcW w:w="895" w:type="dxa"/>
            <w:shd w:val="clear" w:color="auto" w:fill="auto"/>
          </w:tcPr>
          <w:p w14:paraId="61B96E7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1D05E98"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Cone cups</w:t>
            </w:r>
          </w:p>
        </w:tc>
        <w:tc>
          <w:tcPr>
            <w:tcW w:w="2070" w:type="dxa"/>
            <w:shd w:val="clear" w:color="auto" w:fill="auto"/>
          </w:tcPr>
          <w:p w14:paraId="51C9B50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2319B4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41F3B0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9CEF06D" w14:textId="77777777" w:rsidTr="00C24A23">
        <w:tc>
          <w:tcPr>
            <w:tcW w:w="895" w:type="dxa"/>
            <w:shd w:val="clear" w:color="auto" w:fill="auto"/>
          </w:tcPr>
          <w:p w14:paraId="291C1B05"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6454571"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Bowl</w:t>
            </w:r>
          </w:p>
        </w:tc>
        <w:tc>
          <w:tcPr>
            <w:tcW w:w="2070" w:type="dxa"/>
            <w:shd w:val="clear" w:color="auto" w:fill="auto"/>
          </w:tcPr>
          <w:p w14:paraId="1A85C37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8A9582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33A8479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839970F" w14:textId="77777777" w:rsidTr="00C24A23">
        <w:tc>
          <w:tcPr>
            <w:tcW w:w="895" w:type="dxa"/>
            <w:shd w:val="clear" w:color="auto" w:fill="auto"/>
          </w:tcPr>
          <w:p w14:paraId="72EA6282"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4D1F80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Stirring stick</w:t>
            </w:r>
          </w:p>
        </w:tc>
        <w:tc>
          <w:tcPr>
            <w:tcW w:w="2070" w:type="dxa"/>
            <w:shd w:val="clear" w:color="auto" w:fill="auto"/>
          </w:tcPr>
          <w:p w14:paraId="2626216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FDC50F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21B312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9B10105" w14:textId="77777777" w:rsidTr="00C24A23">
        <w:tc>
          <w:tcPr>
            <w:tcW w:w="895" w:type="dxa"/>
            <w:shd w:val="clear" w:color="auto" w:fill="auto"/>
          </w:tcPr>
          <w:p w14:paraId="6464F7E2"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086865A"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Crushing machine</w:t>
            </w:r>
          </w:p>
        </w:tc>
        <w:tc>
          <w:tcPr>
            <w:tcW w:w="2070" w:type="dxa"/>
            <w:shd w:val="clear" w:color="auto" w:fill="auto"/>
          </w:tcPr>
          <w:p w14:paraId="13DCD7B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A4CDAC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1171E6D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71EE3F46" w14:textId="77777777" w:rsidTr="00C24A23">
        <w:tc>
          <w:tcPr>
            <w:tcW w:w="895" w:type="dxa"/>
            <w:shd w:val="clear" w:color="auto" w:fill="auto"/>
          </w:tcPr>
          <w:p w14:paraId="76810AE2"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F8B79C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Moisture bags</w:t>
            </w:r>
          </w:p>
        </w:tc>
        <w:tc>
          <w:tcPr>
            <w:tcW w:w="2070" w:type="dxa"/>
            <w:shd w:val="clear" w:color="auto" w:fill="auto"/>
          </w:tcPr>
          <w:p w14:paraId="34CBED4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E59E3A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bags</w:t>
            </w:r>
          </w:p>
        </w:tc>
        <w:tc>
          <w:tcPr>
            <w:tcW w:w="1693" w:type="dxa"/>
            <w:shd w:val="clear" w:color="auto" w:fill="auto"/>
          </w:tcPr>
          <w:p w14:paraId="297E6B7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C228CAB" w14:textId="77777777" w:rsidTr="00C24A23">
        <w:tc>
          <w:tcPr>
            <w:tcW w:w="895" w:type="dxa"/>
            <w:shd w:val="clear" w:color="auto" w:fill="auto"/>
          </w:tcPr>
          <w:p w14:paraId="5BFE485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52AA280" w14:textId="77777777" w:rsidR="0017491A" w:rsidRPr="00725E27" w:rsidRDefault="00CB1246" w:rsidP="00C24A23">
            <w:pPr>
              <w:spacing w:after="0"/>
              <w:contextualSpacing/>
              <w:rPr>
                <w:rFonts w:eastAsia="Times New Roman" w:cs="Times New Roman"/>
                <w:szCs w:val="24"/>
                <w:lang w:eastAsia="x-none"/>
              </w:rPr>
            </w:pPr>
            <w:r w:rsidRPr="00725E27">
              <w:rPr>
                <w:rFonts w:eastAsia="Times New Roman" w:cs="Times New Roman"/>
                <w:szCs w:val="24"/>
                <w:lang w:eastAsia="x-none"/>
              </w:rPr>
              <w:t>Funnels</w:t>
            </w:r>
          </w:p>
        </w:tc>
        <w:tc>
          <w:tcPr>
            <w:tcW w:w="2070" w:type="dxa"/>
            <w:shd w:val="clear" w:color="auto" w:fill="auto"/>
          </w:tcPr>
          <w:p w14:paraId="0FA8E15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CDA96F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8DE1D9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1CC1EFA" w14:textId="77777777" w:rsidTr="00C24A23">
        <w:tc>
          <w:tcPr>
            <w:tcW w:w="895" w:type="dxa"/>
            <w:shd w:val="clear" w:color="auto" w:fill="auto"/>
          </w:tcPr>
          <w:p w14:paraId="247B28E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3DDFDC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Standard sieves</w:t>
            </w:r>
          </w:p>
        </w:tc>
        <w:tc>
          <w:tcPr>
            <w:tcW w:w="2070" w:type="dxa"/>
            <w:shd w:val="clear" w:color="auto" w:fill="auto"/>
          </w:tcPr>
          <w:p w14:paraId="165D10B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B57CF8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2C1D9C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C31FA39" w14:textId="77777777" w:rsidTr="00C24A23">
        <w:tc>
          <w:tcPr>
            <w:tcW w:w="895" w:type="dxa"/>
            <w:shd w:val="clear" w:color="auto" w:fill="auto"/>
          </w:tcPr>
          <w:p w14:paraId="2ECD3071"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0C82DC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spade</w:t>
            </w:r>
          </w:p>
        </w:tc>
        <w:tc>
          <w:tcPr>
            <w:tcW w:w="2070" w:type="dxa"/>
            <w:shd w:val="clear" w:color="auto" w:fill="auto"/>
          </w:tcPr>
          <w:p w14:paraId="6A91E7A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A70541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2561A0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3B5462E" w14:textId="77777777" w:rsidTr="00C24A23">
        <w:tc>
          <w:tcPr>
            <w:tcW w:w="895" w:type="dxa"/>
            <w:shd w:val="clear" w:color="auto" w:fill="auto"/>
          </w:tcPr>
          <w:p w14:paraId="245961EE"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140EBFC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trowel</w:t>
            </w:r>
          </w:p>
        </w:tc>
        <w:tc>
          <w:tcPr>
            <w:tcW w:w="2070" w:type="dxa"/>
            <w:shd w:val="clear" w:color="auto" w:fill="auto"/>
          </w:tcPr>
          <w:p w14:paraId="14E0FB3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612E58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DFBE60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7E8D093" w14:textId="77777777" w:rsidTr="00C24A23">
        <w:tc>
          <w:tcPr>
            <w:tcW w:w="895" w:type="dxa"/>
            <w:shd w:val="clear" w:color="auto" w:fill="auto"/>
          </w:tcPr>
          <w:p w14:paraId="0C523B3D"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49B7559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Jembe</w:t>
            </w:r>
          </w:p>
        </w:tc>
        <w:tc>
          <w:tcPr>
            <w:tcW w:w="2070" w:type="dxa"/>
            <w:shd w:val="clear" w:color="auto" w:fill="auto"/>
          </w:tcPr>
          <w:p w14:paraId="195C930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F8113F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5E89D5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6C185EC" w14:textId="77777777" w:rsidTr="00C24A23">
        <w:tc>
          <w:tcPr>
            <w:tcW w:w="895" w:type="dxa"/>
            <w:shd w:val="clear" w:color="auto" w:fill="auto"/>
          </w:tcPr>
          <w:p w14:paraId="29965332"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07027D0F"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Mattock</w:t>
            </w:r>
          </w:p>
        </w:tc>
        <w:tc>
          <w:tcPr>
            <w:tcW w:w="2070" w:type="dxa"/>
            <w:shd w:val="clear" w:color="auto" w:fill="auto"/>
          </w:tcPr>
          <w:p w14:paraId="05845E6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226408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085595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F984B16" w14:textId="77777777" w:rsidTr="00C24A23">
        <w:tc>
          <w:tcPr>
            <w:tcW w:w="895" w:type="dxa"/>
            <w:shd w:val="clear" w:color="auto" w:fill="auto"/>
          </w:tcPr>
          <w:p w14:paraId="693B795C"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29ABBB5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Circular cutter</w:t>
            </w:r>
          </w:p>
        </w:tc>
        <w:tc>
          <w:tcPr>
            <w:tcW w:w="2070" w:type="dxa"/>
            <w:shd w:val="clear" w:color="auto" w:fill="auto"/>
          </w:tcPr>
          <w:p w14:paraId="3C3E577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EAF254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0372BC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C330E31" w14:textId="77777777" w:rsidTr="00C24A23">
        <w:tc>
          <w:tcPr>
            <w:tcW w:w="895" w:type="dxa"/>
            <w:shd w:val="clear" w:color="auto" w:fill="auto"/>
          </w:tcPr>
          <w:p w14:paraId="50856F3F"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2A099F13"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Spatula</w:t>
            </w:r>
          </w:p>
        </w:tc>
        <w:tc>
          <w:tcPr>
            <w:tcW w:w="2070" w:type="dxa"/>
            <w:shd w:val="clear" w:color="auto" w:fill="auto"/>
          </w:tcPr>
          <w:p w14:paraId="4E2877E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18D27F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F4243E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17491A" w:rsidRPr="00725E27" w14:paraId="7F597EB0" w14:textId="77777777" w:rsidTr="00C24A23">
        <w:tc>
          <w:tcPr>
            <w:tcW w:w="895" w:type="dxa"/>
            <w:shd w:val="clear" w:color="auto" w:fill="auto"/>
          </w:tcPr>
          <w:p w14:paraId="5DB45204"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69BB4E4C"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chisel</w:t>
            </w:r>
          </w:p>
        </w:tc>
        <w:tc>
          <w:tcPr>
            <w:tcW w:w="2070" w:type="dxa"/>
            <w:shd w:val="clear" w:color="auto" w:fill="auto"/>
          </w:tcPr>
          <w:p w14:paraId="51B7BA8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07CF0F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434241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275E1B34" w14:textId="77777777" w:rsidR="0017491A" w:rsidRPr="00725E27" w:rsidRDefault="0017491A" w:rsidP="0017491A">
      <w:pPr>
        <w:spacing w:after="0"/>
        <w:contextualSpacing/>
        <w:rPr>
          <w:rFonts w:eastAsia="Times New Roman" w:cs="Times New Roman"/>
          <w:szCs w:val="24"/>
          <w:lang w:val="en-ZA"/>
        </w:rPr>
      </w:pPr>
    </w:p>
    <w:p w14:paraId="604657B4" w14:textId="77777777" w:rsidR="0017491A" w:rsidRPr="00725E27" w:rsidRDefault="0017491A" w:rsidP="0017491A">
      <w:pPr>
        <w:spacing w:after="0"/>
        <w:ind w:left="1080"/>
        <w:contextualSpacing/>
        <w:rPr>
          <w:rFonts w:eastAsia="Times New Roman" w:cs="Times New Roman"/>
          <w:szCs w:val="24"/>
          <w:lang w:val="en-ZA"/>
        </w:rPr>
      </w:pPr>
    </w:p>
    <w:p w14:paraId="059F8EFA"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553CC697"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179B6A6C"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404E635D"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1A46AE1F"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24928BBE"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2507BF82"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354A9CA5"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0A68252F"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58673B3D"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0B5871B9"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5B0F8286"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7D0F30FB"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4AD71960"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38F54C05"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357234FB"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796760DD"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0DFBFCC4"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171CB60F"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43812289"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4C16A761"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1C200444"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135057E2" w14:textId="77777777" w:rsidR="0017491A" w:rsidRPr="00725E27" w:rsidRDefault="0017491A" w:rsidP="0017491A">
      <w:pPr>
        <w:tabs>
          <w:tab w:val="left" w:pos="975"/>
          <w:tab w:val="center" w:pos="4680"/>
          <w:tab w:val="left" w:pos="6945"/>
        </w:tabs>
        <w:spacing w:after="0" w:line="360" w:lineRule="auto"/>
        <w:jc w:val="center"/>
        <w:rPr>
          <w:rFonts w:cs="Times New Roman"/>
          <w:b/>
          <w:szCs w:val="24"/>
          <w:lang w:val="en-ZA"/>
        </w:rPr>
      </w:pPr>
    </w:p>
    <w:p w14:paraId="0C482EE7" w14:textId="77777777" w:rsidR="0017491A" w:rsidRPr="00725E27" w:rsidRDefault="0017491A" w:rsidP="0017491A">
      <w:pPr>
        <w:spacing w:line="278" w:lineRule="auto"/>
        <w:rPr>
          <w:rFonts w:cs="Times New Roman"/>
          <w:b/>
          <w:szCs w:val="24"/>
          <w:lang w:val="en-ZA"/>
        </w:rPr>
      </w:pPr>
      <w:r w:rsidRPr="00725E27">
        <w:rPr>
          <w:rFonts w:cs="Times New Roman"/>
          <w:b/>
          <w:szCs w:val="24"/>
          <w:lang w:val="en-ZA"/>
        </w:rPr>
        <w:br w:type="page"/>
      </w:r>
    </w:p>
    <w:p w14:paraId="483C176E" w14:textId="77777777" w:rsidR="0017491A" w:rsidRPr="00725E27" w:rsidRDefault="0017491A" w:rsidP="0017491A">
      <w:pPr>
        <w:tabs>
          <w:tab w:val="left" w:pos="975"/>
          <w:tab w:val="center" w:pos="4680"/>
          <w:tab w:val="left" w:pos="6945"/>
        </w:tabs>
        <w:spacing w:after="0" w:line="360" w:lineRule="auto"/>
        <w:rPr>
          <w:rFonts w:cs="Times New Roman"/>
          <w:b/>
          <w:szCs w:val="24"/>
          <w:lang w:val="en-ZA"/>
        </w:rPr>
      </w:pPr>
      <w:r w:rsidRPr="00725E27">
        <w:rPr>
          <w:rFonts w:cs="Times New Roman"/>
          <w:b/>
          <w:szCs w:val="24"/>
          <w:lang w:val="en-ZA"/>
        </w:rPr>
        <w:lastRenderedPageBreak/>
        <w:t>MATERIAL TESTING III</w:t>
      </w:r>
    </w:p>
    <w:p w14:paraId="445BA3B0"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0732 551 13A</w:t>
      </w:r>
    </w:p>
    <w:p w14:paraId="0AA370C8" w14:textId="77777777" w:rsidR="0017491A" w:rsidRPr="00725E27" w:rsidRDefault="0017491A" w:rsidP="0017491A">
      <w:pPr>
        <w:spacing w:after="0" w:line="360" w:lineRule="auto"/>
        <w:rPr>
          <w:rFonts w:cs="Times New Roman"/>
          <w:b/>
          <w:szCs w:val="24"/>
          <w:lang w:val="en-ZA"/>
        </w:rPr>
      </w:pPr>
    </w:p>
    <w:p w14:paraId="3B2A53F7"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w:t>
      </w:r>
      <w:r w:rsidRPr="00725E27">
        <w:rPr>
          <w:rFonts w:cs="Times New Roman"/>
          <w:b/>
          <w:szCs w:val="24"/>
          <w:lang w:val="en-ZA"/>
        </w:rPr>
        <w:t xml:space="preserve"> </w:t>
      </w:r>
      <w:r w:rsidRPr="00725E27">
        <w:rPr>
          <w:rFonts w:cs="Times New Roman"/>
          <w:szCs w:val="24"/>
          <w:lang w:val="en-ZA"/>
        </w:rPr>
        <w:t>Hours</w:t>
      </w:r>
    </w:p>
    <w:p w14:paraId="61E4041E" w14:textId="77777777" w:rsidR="0017491A" w:rsidRPr="00725E27" w:rsidRDefault="0017491A" w:rsidP="0017491A">
      <w:pPr>
        <w:spacing w:after="0" w:line="360" w:lineRule="auto"/>
        <w:rPr>
          <w:rFonts w:cs="Times New Roman"/>
          <w:b/>
          <w:szCs w:val="24"/>
          <w:lang w:val="en-ZA"/>
        </w:rPr>
      </w:pPr>
    </w:p>
    <w:p w14:paraId="037EE77E"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Relationship to Occupational Standards</w:t>
      </w:r>
    </w:p>
    <w:p w14:paraId="3683722A" w14:textId="77777777" w:rsidR="0017491A" w:rsidRPr="00725E27" w:rsidRDefault="0017491A" w:rsidP="0017491A">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szCs w:val="24"/>
        </w:rPr>
        <w:t>Conduct Material Testing</w:t>
      </w:r>
    </w:p>
    <w:p w14:paraId="6BBF813C"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Unit Description</w:t>
      </w:r>
    </w:p>
    <w:p w14:paraId="2CCDBBAE" w14:textId="77777777" w:rsidR="0017491A" w:rsidRPr="00725E27" w:rsidRDefault="0017491A" w:rsidP="0017491A">
      <w:pPr>
        <w:spacing w:after="0" w:line="360" w:lineRule="auto"/>
        <w:rPr>
          <w:rFonts w:cs="Times New Roman"/>
          <w:szCs w:val="24"/>
        </w:rPr>
      </w:pPr>
      <w:r w:rsidRPr="00725E27">
        <w:rPr>
          <w:rFonts w:eastAsia="Times New Roman" w:cs="Times New Roman"/>
          <w:szCs w:val="24"/>
        </w:rPr>
        <w:t xml:space="preserve">This unit specifies the competencies required to </w:t>
      </w:r>
      <w:r w:rsidRPr="00725E27">
        <w:rPr>
          <w:rFonts w:cs="Times New Roman"/>
          <w:szCs w:val="24"/>
        </w:rPr>
        <w:t xml:space="preserve">Conduct Material Testing. It involves performing tests on alignment, structural steel, bitumen materials and timber. </w:t>
      </w:r>
    </w:p>
    <w:p w14:paraId="6BA5D6CD" w14:textId="77777777" w:rsidR="0017491A" w:rsidRPr="00725E27" w:rsidRDefault="0017491A" w:rsidP="0017491A">
      <w:pPr>
        <w:spacing w:after="0" w:line="360" w:lineRule="auto"/>
        <w:rPr>
          <w:rFonts w:cs="Times New Roman"/>
          <w:bCs/>
          <w:szCs w:val="24"/>
        </w:rPr>
      </w:pPr>
      <w:r w:rsidRPr="00725E27">
        <w:rPr>
          <w:rFonts w:cs="Times New Roman"/>
          <w:bCs/>
          <w:szCs w:val="24"/>
        </w:rPr>
        <w:t>.</w:t>
      </w:r>
    </w:p>
    <w:p w14:paraId="542E7972"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Summary of Learning Outcomes</w:t>
      </w:r>
    </w:p>
    <w:p w14:paraId="15F5F7BD" w14:textId="77777777" w:rsidR="0017491A" w:rsidRPr="00725E27" w:rsidRDefault="0017491A" w:rsidP="004470E5">
      <w:pPr>
        <w:pStyle w:val="ListParagraph"/>
        <w:numPr>
          <w:ilvl w:val="0"/>
          <w:numId w:val="506"/>
        </w:numPr>
        <w:spacing w:after="0" w:line="360" w:lineRule="auto"/>
        <w:rPr>
          <w:szCs w:val="24"/>
          <w:lang w:val="en-ZA"/>
        </w:rPr>
      </w:pPr>
      <w:r w:rsidRPr="00725E27">
        <w:rPr>
          <w:szCs w:val="24"/>
          <w:lang w:val="en-ZA"/>
        </w:rPr>
        <w:t>Carry out structural steel tests</w:t>
      </w:r>
    </w:p>
    <w:p w14:paraId="182DC1AA" w14:textId="77777777" w:rsidR="0017491A" w:rsidRPr="00725E27" w:rsidRDefault="0017491A" w:rsidP="004470E5">
      <w:pPr>
        <w:pStyle w:val="ListParagraph"/>
        <w:numPr>
          <w:ilvl w:val="0"/>
          <w:numId w:val="506"/>
        </w:numPr>
        <w:spacing w:after="0" w:line="360" w:lineRule="auto"/>
        <w:rPr>
          <w:szCs w:val="24"/>
          <w:lang w:val="en-ZA"/>
        </w:rPr>
      </w:pPr>
      <w:r w:rsidRPr="00725E27">
        <w:rPr>
          <w:szCs w:val="24"/>
          <w:lang w:val="en-ZA"/>
        </w:rPr>
        <w:t xml:space="preserve">Perform bitumen tests   </w:t>
      </w:r>
    </w:p>
    <w:p w14:paraId="2E6B4C7C" w14:textId="77777777" w:rsidR="0017491A" w:rsidRPr="00725E27" w:rsidRDefault="0017491A" w:rsidP="004470E5">
      <w:pPr>
        <w:pStyle w:val="ListParagraph"/>
        <w:numPr>
          <w:ilvl w:val="0"/>
          <w:numId w:val="506"/>
        </w:numPr>
        <w:spacing w:after="0" w:line="360" w:lineRule="auto"/>
        <w:rPr>
          <w:szCs w:val="24"/>
          <w:lang w:val="en-ZA"/>
        </w:rPr>
      </w:pPr>
      <w:r w:rsidRPr="00725E27">
        <w:rPr>
          <w:szCs w:val="24"/>
          <w:lang w:val="en-ZA"/>
        </w:rPr>
        <w:t>Perform timber tests</w:t>
      </w: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725E27" w:rsidRPr="00725E27" w14:paraId="7D234AE6" w14:textId="77777777" w:rsidTr="00C24A23">
        <w:trPr>
          <w:trHeight w:val="755"/>
        </w:trPr>
        <w:tc>
          <w:tcPr>
            <w:tcW w:w="1079" w:type="pct"/>
            <w:tcBorders>
              <w:top w:val="single" w:sz="4" w:space="0" w:color="auto"/>
              <w:left w:val="single" w:sz="4" w:space="0" w:color="auto"/>
              <w:bottom w:val="single" w:sz="4" w:space="0" w:color="auto"/>
              <w:right w:val="single" w:sz="4" w:space="0" w:color="auto"/>
            </w:tcBorders>
          </w:tcPr>
          <w:p w14:paraId="6561ED96" w14:textId="77777777" w:rsidR="0017491A" w:rsidRPr="00725E27" w:rsidRDefault="0017491A" w:rsidP="00C24A23">
            <w:pPr>
              <w:spacing w:after="0" w:line="360" w:lineRule="auto"/>
              <w:rPr>
                <w:rFonts w:cs="Times New Roman"/>
                <w:szCs w:val="24"/>
              </w:rPr>
            </w:pPr>
            <w:r w:rsidRPr="00725E27">
              <w:rPr>
                <w:rFonts w:cs="Times New Roman"/>
                <w:b/>
                <w:szCs w:val="24"/>
                <w:lang w:val="en-ZA"/>
              </w:rPr>
              <w:t>Learning Outcome</w:t>
            </w:r>
          </w:p>
        </w:tc>
        <w:tc>
          <w:tcPr>
            <w:tcW w:w="2569" w:type="pct"/>
            <w:tcBorders>
              <w:top w:val="single" w:sz="4" w:space="0" w:color="auto"/>
              <w:left w:val="single" w:sz="4" w:space="0" w:color="auto"/>
              <w:bottom w:val="single" w:sz="4" w:space="0" w:color="auto"/>
              <w:right w:val="single" w:sz="4" w:space="0" w:color="auto"/>
            </w:tcBorders>
          </w:tcPr>
          <w:p w14:paraId="78E48AB3" w14:textId="77777777" w:rsidR="0017491A" w:rsidRPr="00725E27" w:rsidRDefault="0017491A" w:rsidP="00C24A23">
            <w:pPr>
              <w:pStyle w:val="ListParagraph"/>
              <w:autoSpaceDE w:val="0"/>
              <w:autoSpaceDN w:val="0"/>
              <w:adjustRightInd w:val="0"/>
              <w:spacing w:after="0" w:line="360" w:lineRule="auto"/>
              <w:ind w:left="360"/>
              <w:contextualSpacing w:val="0"/>
              <w:rPr>
                <w:vanish/>
                <w:szCs w:val="24"/>
              </w:rPr>
            </w:pPr>
            <w:r w:rsidRPr="00725E27">
              <w:rPr>
                <w:b/>
                <w:szCs w:val="24"/>
                <w:lang w:val="en-ZA"/>
              </w:rPr>
              <w:t>Content</w:t>
            </w:r>
            <w:r w:rsidRPr="00725E27">
              <w:rPr>
                <w:b/>
                <w:bCs/>
                <w:szCs w:val="24"/>
              </w:rPr>
              <w:t xml:space="preserve"> </w:t>
            </w:r>
          </w:p>
        </w:tc>
        <w:tc>
          <w:tcPr>
            <w:tcW w:w="1352" w:type="pct"/>
            <w:tcBorders>
              <w:top w:val="single" w:sz="4" w:space="0" w:color="auto"/>
              <w:left w:val="single" w:sz="4" w:space="0" w:color="auto"/>
              <w:bottom w:val="single" w:sz="4" w:space="0" w:color="auto"/>
              <w:right w:val="single" w:sz="4" w:space="0" w:color="auto"/>
            </w:tcBorders>
          </w:tcPr>
          <w:p w14:paraId="72A9F4DA" w14:textId="77777777" w:rsidR="0017491A" w:rsidRPr="00725E27" w:rsidRDefault="0017491A" w:rsidP="00C24A23">
            <w:pPr>
              <w:rPr>
                <w:rFonts w:cs="Times New Roman"/>
                <w:szCs w:val="24"/>
              </w:rPr>
            </w:pPr>
            <w:r w:rsidRPr="00725E27">
              <w:rPr>
                <w:rFonts w:cs="Times New Roman"/>
                <w:b/>
                <w:szCs w:val="24"/>
                <w:lang w:val="en-ZA"/>
              </w:rPr>
              <w:t>Suggested Assessment Methods</w:t>
            </w:r>
          </w:p>
        </w:tc>
      </w:tr>
      <w:tr w:rsidR="00725E27" w:rsidRPr="00725E27" w14:paraId="77D6496C" w14:textId="77777777" w:rsidTr="00C24A23">
        <w:trPr>
          <w:trHeight w:val="755"/>
        </w:trPr>
        <w:tc>
          <w:tcPr>
            <w:tcW w:w="1079" w:type="pct"/>
            <w:tcBorders>
              <w:top w:val="single" w:sz="4" w:space="0" w:color="auto"/>
              <w:left w:val="single" w:sz="4" w:space="0" w:color="auto"/>
              <w:bottom w:val="single" w:sz="4" w:space="0" w:color="auto"/>
              <w:right w:val="single" w:sz="4" w:space="0" w:color="auto"/>
            </w:tcBorders>
          </w:tcPr>
          <w:p w14:paraId="4DFD558F" w14:textId="77777777" w:rsidR="0017491A" w:rsidRPr="00725E27" w:rsidRDefault="0017491A" w:rsidP="004470E5">
            <w:pPr>
              <w:pStyle w:val="ListParagraph"/>
              <w:numPr>
                <w:ilvl w:val="0"/>
                <w:numId w:val="382"/>
              </w:numPr>
              <w:spacing w:after="0" w:line="360" w:lineRule="auto"/>
              <w:rPr>
                <w:szCs w:val="24"/>
              </w:rPr>
            </w:pPr>
            <w:r w:rsidRPr="00725E27">
              <w:rPr>
                <w:szCs w:val="24"/>
              </w:rPr>
              <w:t>Carry out structural steel tests</w:t>
            </w:r>
          </w:p>
        </w:tc>
        <w:tc>
          <w:tcPr>
            <w:tcW w:w="2569" w:type="pct"/>
            <w:tcBorders>
              <w:top w:val="single" w:sz="4" w:space="0" w:color="auto"/>
              <w:left w:val="single" w:sz="4" w:space="0" w:color="auto"/>
              <w:bottom w:val="single" w:sz="4" w:space="0" w:color="auto"/>
              <w:right w:val="single" w:sz="4" w:space="0" w:color="auto"/>
            </w:tcBorders>
          </w:tcPr>
          <w:p w14:paraId="0AC84078" w14:textId="77777777" w:rsidR="0017491A" w:rsidRPr="00725E27" w:rsidRDefault="0017491A" w:rsidP="004470E5">
            <w:pPr>
              <w:pStyle w:val="Default"/>
              <w:numPr>
                <w:ilvl w:val="1"/>
                <w:numId w:val="382"/>
              </w:numPr>
              <w:spacing w:line="360" w:lineRule="auto"/>
              <w:jc w:val="both"/>
              <w:rPr>
                <w:rFonts w:ascii="Times New Roman" w:hAnsi="Times New Roman" w:cs="Times New Roman"/>
                <w:color w:val="auto"/>
              </w:rPr>
            </w:pPr>
            <w:r w:rsidRPr="00725E27">
              <w:rPr>
                <w:rFonts w:ascii="Times New Roman" w:hAnsi="Times New Roman" w:cs="Times New Roman"/>
                <w:color w:val="auto"/>
              </w:rPr>
              <w:t>Sampling of steel for testing</w:t>
            </w:r>
          </w:p>
          <w:p w14:paraId="3F5DF630" w14:textId="77777777" w:rsidR="0017491A" w:rsidRPr="00725E27" w:rsidRDefault="0017491A" w:rsidP="004470E5">
            <w:pPr>
              <w:pStyle w:val="Default"/>
              <w:numPr>
                <w:ilvl w:val="1"/>
                <w:numId w:val="382"/>
              </w:numPr>
              <w:spacing w:line="360" w:lineRule="auto"/>
              <w:jc w:val="both"/>
              <w:rPr>
                <w:rFonts w:ascii="Times New Roman" w:hAnsi="Times New Roman" w:cs="Times New Roman"/>
                <w:color w:val="auto"/>
              </w:rPr>
            </w:pPr>
            <w:r w:rsidRPr="00725E27">
              <w:rPr>
                <w:rFonts w:ascii="Times New Roman" w:hAnsi="Times New Roman" w:cs="Times New Roman"/>
                <w:color w:val="auto"/>
              </w:rPr>
              <w:t>Steel testing equipment</w:t>
            </w:r>
          </w:p>
          <w:p w14:paraId="12BA6AEE" w14:textId="77777777" w:rsidR="0017491A" w:rsidRPr="00725E27" w:rsidRDefault="0017491A" w:rsidP="004470E5">
            <w:pPr>
              <w:pStyle w:val="Default"/>
              <w:numPr>
                <w:ilvl w:val="1"/>
                <w:numId w:val="382"/>
              </w:numPr>
              <w:spacing w:line="360" w:lineRule="auto"/>
              <w:jc w:val="both"/>
              <w:rPr>
                <w:rFonts w:ascii="Times New Roman" w:hAnsi="Times New Roman" w:cs="Times New Roman"/>
                <w:color w:val="auto"/>
              </w:rPr>
            </w:pPr>
            <w:r w:rsidRPr="00725E27">
              <w:rPr>
                <w:rFonts w:ascii="Times New Roman" w:hAnsi="Times New Roman" w:cs="Times New Roman"/>
                <w:color w:val="auto"/>
              </w:rPr>
              <w:t>Steel test</w:t>
            </w:r>
          </w:p>
          <w:p w14:paraId="14A4D79F" w14:textId="77777777" w:rsidR="0017491A" w:rsidRPr="00725E27" w:rsidRDefault="0017491A" w:rsidP="004470E5">
            <w:pPr>
              <w:pStyle w:val="ListParagraph"/>
              <w:numPr>
                <w:ilvl w:val="0"/>
                <w:numId w:val="383"/>
              </w:numPr>
              <w:autoSpaceDE w:val="0"/>
              <w:autoSpaceDN w:val="0"/>
              <w:adjustRightInd w:val="0"/>
              <w:spacing w:after="0" w:line="360" w:lineRule="auto"/>
              <w:contextualSpacing w:val="0"/>
              <w:rPr>
                <w:vanish/>
                <w:szCs w:val="24"/>
              </w:rPr>
            </w:pPr>
          </w:p>
          <w:p w14:paraId="12F0BA38" w14:textId="77777777" w:rsidR="0017491A" w:rsidRPr="00725E27" w:rsidRDefault="0017491A" w:rsidP="004470E5">
            <w:pPr>
              <w:pStyle w:val="ListParagraph"/>
              <w:numPr>
                <w:ilvl w:val="1"/>
                <w:numId w:val="383"/>
              </w:numPr>
              <w:autoSpaceDE w:val="0"/>
              <w:autoSpaceDN w:val="0"/>
              <w:adjustRightInd w:val="0"/>
              <w:spacing w:after="0" w:line="360" w:lineRule="auto"/>
              <w:contextualSpacing w:val="0"/>
              <w:rPr>
                <w:vanish/>
                <w:szCs w:val="24"/>
              </w:rPr>
            </w:pPr>
          </w:p>
          <w:p w14:paraId="3824A673" w14:textId="77777777" w:rsidR="0017491A" w:rsidRPr="00725E27" w:rsidRDefault="0017491A" w:rsidP="004470E5">
            <w:pPr>
              <w:pStyle w:val="ListParagraph"/>
              <w:numPr>
                <w:ilvl w:val="1"/>
                <w:numId w:val="383"/>
              </w:numPr>
              <w:autoSpaceDE w:val="0"/>
              <w:autoSpaceDN w:val="0"/>
              <w:adjustRightInd w:val="0"/>
              <w:spacing w:after="0" w:line="360" w:lineRule="auto"/>
              <w:contextualSpacing w:val="0"/>
              <w:rPr>
                <w:vanish/>
                <w:szCs w:val="24"/>
              </w:rPr>
            </w:pPr>
          </w:p>
          <w:p w14:paraId="711254C7" w14:textId="77777777" w:rsidR="0017491A" w:rsidRPr="00725E27" w:rsidRDefault="0017491A" w:rsidP="004470E5">
            <w:pPr>
              <w:pStyle w:val="Default"/>
              <w:numPr>
                <w:ilvl w:val="2"/>
                <w:numId w:val="383"/>
              </w:numPr>
              <w:spacing w:line="360" w:lineRule="auto"/>
              <w:jc w:val="both"/>
              <w:rPr>
                <w:rFonts w:ascii="Times New Roman" w:hAnsi="Times New Roman" w:cs="Times New Roman"/>
                <w:color w:val="auto"/>
              </w:rPr>
            </w:pPr>
            <w:r w:rsidRPr="00725E27">
              <w:rPr>
                <w:rFonts w:ascii="Times New Roman" w:hAnsi="Times New Roman" w:cs="Times New Roman"/>
                <w:color w:val="auto"/>
              </w:rPr>
              <w:t>Tensile tests</w:t>
            </w:r>
          </w:p>
          <w:p w14:paraId="674B4FAD" w14:textId="77777777" w:rsidR="0017491A" w:rsidRPr="00725E27" w:rsidRDefault="0017491A" w:rsidP="004470E5">
            <w:pPr>
              <w:pStyle w:val="Default"/>
              <w:numPr>
                <w:ilvl w:val="2"/>
                <w:numId w:val="383"/>
              </w:numPr>
              <w:spacing w:line="360" w:lineRule="auto"/>
              <w:jc w:val="both"/>
              <w:rPr>
                <w:rFonts w:ascii="Times New Roman" w:hAnsi="Times New Roman" w:cs="Times New Roman"/>
                <w:color w:val="auto"/>
              </w:rPr>
            </w:pPr>
            <w:r w:rsidRPr="00725E27">
              <w:rPr>
                <w:rFonts w:ascii="Times New Roman" w:eastAsia="Times New Roman" w:hAnsi="Times New Roman" w:cs="Times New Roman"/>
                <w:color w:val="auto"/>
              </w:rPr>
              <w:t>Brinell Hardness Test</w:t>
            </w:r>
          </w:p>
          <w:p w14:paraId="4F3C8394" w14:textId="77777777" w:rsidR="0017491A" w:rsidRPr="00725E27" w:rsidRDefault="0017491A" w:rsidP="004470E5">
            <w:pPr>
              <w:pStyle w:val="Default"/>
              <w:numPr>
                <w:ilvl w:val="2"/>
                <w:numId w:val="383"/>
              </w:numPr>
              <w:spacing w:line="360" w:lineRule="auto"/>
              <w:jc w:val="both"/>
              <w:rPr>
                <w:rFonts w:ascii="Times New Roman" w:hAnsi="Times New Roman" w:cs="Times New Roman"/>
                <w:color w:val="auto"/>
              </w:rPr>
            </w:pPr>
            <w:r w:rsidRPr="00725E27">
              <w:rPr>
                <w:rFonts w:ascii="Times New Roman" w:eastAsia="Times New Roman" w:hAnsi="Times New Roman" w:cs="Times New Roman"/>
                <w:color w:val="auto"/>
              </w:rPr>
              <w:t>Rockwell Hardness Test</w:t>
            </w:r>
            <w:r w:rsidRPr="00725E27">
              <w:rPr>
                <w:rFonts w:ascii="Times New Roman" w:hAnsi="Times New Roman" w:cs="Times New Roman"/>
                <w:color w:val="auto"/>
              </w:rPr>
              <w:t xml:space="preserve"> </w:t>
            </w:r>
            <w:r w:rsidRPr="00725E27">
              <w:rPr>
                <w:rFonts w:ascii="Times New Roman" w:eastAsia="Times New Roman" w:hAnsi="Times New Roman" w:cs="Times New Roman"/>
                <w:color w:val="auto"/>
              </w:rPr>
              <w:t>Bending Test (Ductility Test)</w:t>
            </w:r>
          </w:p>
          <w:p w14:paraId="5F909589" w14:textId="77777777" w:rsidR="0017491A" w:rsidRPr="00725E27" w:rsidRDefault="0017491A" w:rsidP="004470E5">
            <w:pPr>
              <w:pStyle w:val="Default"/>
              <w:numPr>
                <w:ilvl w:val="1"/>
                <w:numId w:val="382"/>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 Results analysis and reporting</w:t>
            </w:r>
          </w:p>
          <w:p w14:paraId="48C5A1A1" w14:textId="77777777" w:rsidR="0017491A" w:rsidRPr="00725E27" w:rsidRDefault="0017491A" w:rsidP="004470E5">
            <w:pPr>
              <w:pStyle w:val="ListParagraph"/>
              <w:numPr>
                <w:ilvl w:val="1"/>
                <w:numId w:val="382"/>
              </w:numPr>
              <w:spacing w:after="0" w:line="360" w:lineRule="auto"/>
              <w:rPr>
                <w:szCs w:val="24"/>
              </w:rPr>
            </w:pPr>
            <w:r w:rsidRPr="00725E27">
              <w:rPr>
                <w:szCs w:val="24"/>
              </w:rPr>
              <w:t>Maintenance of steel testing equipment</w:t>
            </w:r>
          </w:p>
        </w:tc>
        <w:tc>
          <w:tcPr>
            <w:tcW w:w="1352" w:type="pct"/>
            <w:tcBorders>
              <w:top w:val="single" w:sz="4" w:space="0" w:color="auto"/>
              <w:left w:val="single" w:sz="4" w:space="0" w:color="auto"/>
              <w:bottom w:val="single" w:sz="4" w:space="0" w:color="auto"/>
              <w:right w:val="single" w:sz="4" w:space="0" w:color="auto"/>
            </w:tcBorders>
          </w:tcPr>
          <w:p w14:paraId="60D676CD" w14:textId="77777777" w:rsidR="0017491A" w:rsidRPr="00725E27" w:rsidRDefault="0017491A" w:rsidP="004470E5">
            <w:pPr>
              <w:pStyle w:val="ListParagraph"/>
              <w:numPr>
                <w:ilvl w:val="0"/>
                <w:numId w:val="384"/>
              </w:numPr>
              <w:rPr>
                <w:szCs w:val="24"/>
              </w:rPr>
            </w:pPr>
            <w:r w:rsidRPr="00725E27">
              <w:rPr>
                <w:szCs w:val="24"/>
              </w:rPr>
              <w:t>Written tests</w:t>
            </w:r>
          </w:p>
          <w:p w14:paraId="1E988418" w14:textId="77777777" w:rsidR="0017491A" w:rsidRPr="00725E27" w:rsidRDefault="0017491A" w:rsidP="004470E5">
            <w:pPr>
              <w:pStyle w:val="ListParagraph"/>
              <w:numPr>
                <w:ilvl w:val="0"/>
                <w:numId w:val="384"/>
              </w:numPr>
              <w:rPr>
                <w:szCs w:val="24"/>
              </w:rPr>
            </w:pPr>
            <w:r w:rsidRPr="00725E27">
              <w:rPr>
                <w:szCs w:val="24"/>
              </w:rPr>
              <w:t>Observation</w:t>
            </w:r>
          </w:p>
          <w:p w14:paraId="5C105C97" w14:textId="77777777" w:rsidR="0017491A" w:rsidRPr="00725E27" w:rsidRDefault="0017491A" w:rsidP="004470E5">
            <w:pPr>
              <w:pStyle w:val="ListParagraph"/>
              <w:numPr>
                <w:ilvl w:val="0"/>
                <w:numId w:val="384"/>
              </w:numPr>
              <w:rPr>
                <w:szCs w:val="24"/>
              </w:rPr>
            </w:pPr>
            <w:r w:rsidRPr="00725E27">
              <w:rPr>
                <w:szCs w:val="24"/>
              </w:rPr>
              <w:t>Oral question</w:t>
            </w:r>
          </w:p>
          <w:p w14:paraId="7ABCFED1" w14:textId="77777777" w:rsidR="0017491A" w:rsidRPr="00725E27" w:rsidRDefault="0017491A" w:rsidP="004470E5">
            <w:pPr>
              <w:pStyle w:val="ListParagraph"/>
              <w:numPr>
                <w:ilvl w:val="0"/>
                <w:numId w:val="384"/>
              </w:numPr>
              <w:rPr>
                <w:szCs w:val="24"/>
              </w:rPr>
            </w:pPr>
            <w:r w:rsidRPr="00725E27">
              <w:rPr>
                <w:szCs w:val="24"/>
              </w:rPr>
              <w:t>Third party</w:t>
            </w:r>
          </w:p>
          <w:p w14:paraId="3F88A2B1" w14:textId="77777777" w:rsidR="0017491A" w:rsidRPr="00725E27" w:rsidRDefault="0017491A" w:rsidP="00C24A23">
            <w:pPr>
              <w:spacing w:after="0" w:line="360" w:lineRule="auto"/>
              <w:ind w:left="360"/>
              <w:rPr>
                <w:rFonts w:cs="Times New Roman"/>
                <w:szCs w:val="24"/>
                <w:lang w:val="en-ZA"/>
              </w:rPr>
            </w:pPr>
          </w:p>
        </w:tc>
      </w:tr>
      <w:tr w:rsidR="00725E27" w:rsidRPr="00725E27" w14:paraId="763C445D" w14:textId="77777777" w:rsidTr="00C24A23">
        <w:trPr>
          <w:trHeight w:val="755"/>
        </w:trPr>
        <w:tc>
          <w:tcPr>
            <w:tcW w:w="1079" w:type="pct"/>
            <w:tcBorders>
              <w:top w:val="single" w:sz="4" w:space="0" w:color="auto"/>
              <w:left w:val="single" w:sz="4" w:space="0" w:color="auto"/>
              <w:bottom w:val="single" w:sz="4" w:space="0" w:color="auto"/>
              <w:right w:val="single" w:sz="4" w:space="0" w:color="auto"/>
            </w:tcBorders>
          </w:tcPr>
          <w:p w14:paraId="72CBAE5D" w14:textId="77777777" w:rsidR="0017491A" w:rsidRPr="00725E27" w:rsidRDefault="0017491A" w:rsidP="00C24A23">
            <w:pPr>
              <w:spacing w:after="0" w:line="360" w:lineRule="auto"/>
              <w:rPr>
                <w:rFonts w:cs="Times New Roman"/>
                <w:szCs w:val="24"/>
              </w:rPr>
            </w:pPr>
            <w:r w:rsidRPr="00725E27">
              <w:rPr>
                <w:rFonts w:cs="Times New Roman"/>
                <w:szCs w:val="24"/>
              </w:rPr>
              <w:t xml:space="preserve">2. Perform bitumen tests   </w:t>
            </w:r>
          </w:p>
        </w:tc>
        <w:tc>
          <w:tcPr>
            <w:tcW w:w="2569" w:type="pct"/>
            <w:tcBorders>
              <w:top w:val="single" w:sz="4" w:space="0" w:color="auto"/>
              <w:left w:val="single" w:sz="4" w:space="0" w:color="auto"/>
              <w:bottom w:val="single" w:sz="4" w:space="0" w:color="auto"/>
              <w:right w:val="single" w:sz="4" w:space="0" w:color="auto"/>
            </w:tcBorders>
          </w:tcPr>
          <w:p w14:paraId="0AED28FD" w14:textId="77777777" w:rsidR="0017491A" w:rsidRPr="00725E27" w:rsidRDefault="0017491A" w:rsidP="004470E5">
            <w:pPr>
              <w:pStyle w:val="ListParagraph"/>
              <w:numPr>
                <w:ilvl w:val="0"/>
                <w:numId w:val="385"/>
              </w:numPr>
              <w:autoSpaceDE w:val="0"/>
              <w:autoSpaceDN w:val="0"/>
              <w:adjustRightInd w:val="0"/>
              <w:spacing w:after="0" w:line="360" w:lineRule="auto"/>
              <w:contextualSpacing w:val="0"/>
              <w:rPr>
                <w:vanish/>
                <w:szCs w:val="24"/>
              </w:rPr>
            </w:pPr>
          </w:p>
          <w:p w14:paraId="474A277C" w14:textId="77777777" w:rsidR="0017491A" w:rsidRPr="00725E27" w:rsidRDefault="0017491A" w:rsidP="004470E5">
            <w:pPr>
              <w:pStyle w:val="ListParagraph"/>
              <w:numPr>
                <w:ilvl w:val="0"/>
                <w:numId w:val="385"/>
              </w:numPr>
              <w:autoSpaceDE w:val="0"/>
              <w:autoSpaceDN w:val="0"/>
              <w:adjustRightInd w:val="0"/>
              <w:spacing w:after="0" w:line="360" w:lineRule="auto"/>
              <w:contextualSpacing w:val="0"/>
              <w:rPr>
                <w:vanish/>
                <w:szCs w:val="24"/>
              </w:rPr>
            </w:pPr>
          </w:p>
          <w:p w14:paraId="02D99505"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tests identification</w:t>
            </w:r>
          </w:p>
          <w:p w14:paraId="7036938A" w14:textId="77777777" w:rsidR="0017491A" w:rsidRPr="00725E27" w:rsidRDefault="0017491A" w:rsidP="004470E5">
            <w:pPr>
              <w:pStyle w:val="ListParagraph"/>
              <w:numPr>
                <w:ilvl w:val="0"/>
                <w:numId w:val="386"/>
              </w:numPr>
              <w:tabs>
                <w:tab w:val="left" w:pos="466"/>
              </w:tabs>
              <w:spacing w:after="0" w:line="360" w:lineRule="auto"/>
              <w:rPr>
                <w:rFonts w:eastAsia="Times New Roman"/>
                <w:vanish/>
                <w:szCs w:val="24"/>
              </w:rPr>
            </w:pPr>
          </w:p>
          <w:p w14:paraId="78C71436" w14:textId="77777777" w:rsidR="0017491A" w:rsidRPr="00725E27" w:rsidRDefault="0017491A" w:rsidP="004470E5">
            <w:pPr>
              <w:pStyle w:val="ListParagraph"/>
              <w:numPr>
                <w:ilvl w:val="0"/>
                <w:numId w:val="386"/>
              </w:numPr>
              <w:tabs>
                <w:tab w:val="left" w:pos="466"/>
              </w:tabs>
              <w:spacing w:after="0" w:line="360" w:lineRule="auto"/>
              <w:rPr>
                <w:rFonts w:eastAsia="Times New Roman"/>
                <w:vanish/>
                <w:szCs w:val="24"/>
              </w:rPr>
            </w:pPr>
          </w:p>
          <w:p w14:paraId="085F4EF0" w14:textId="77777777" w:rsidR="0017491A" w:rsidRPr="00725E27" w:rsidRDefault="0017491A" w:rsidP="004470E5">
            <w:pPr>
              <w:pStyle w:val="ListParagraph"/>
              <w:numPr>
                <w:ilvl w:val="1"/>
                <w:numId w:val="386"/>
              </w:numPr>
              <w:tabs>
                <w:tab w:val="left" w:pos="466"/>
              </w:tabs>
              <w:spacing w:after="0" w:line="360" w:lineRule="auto"/>
              <w:rPr>
                <w:rFonts w:eastAsia="Times New Roman"/>
                <w:vanish/>
                <w:szCs w:val="24"/>
              </w:rPr>
            </w:pPr>
          </w:p>
          <w:p w14:paraId="4B63EF48"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 xml:space="preserve">Penetration </w:t>
            </w:r>
          </w:p>
          <w:p w14:paraId="53DF696F"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Cleanliness</w:t>
            </w:r>
          </w:p>
          <w:p w14:paraId="3CDC9DB8"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 xml:space="preserve">Viscosity  </w:t>
            </w:r>
          </w:p>
          <w:p w14:paraId="769B5FE0"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Ductility</w:t>
            </w:r>
          </w:p>
          <w:p w14:paraId="41BA11E1"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lastRenderedPageBreak/>
              <w:t>Flash and Fire Point</w:t>
            </w:r>
          </w:p>
          <w:p w14:paraId="1A4CC82C"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Float Test</w:t>
            </w:r>
          </w:p>
          <w:p w14:paraId="0EA7F4E3"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Loss on Heating</w:t>
            </w:r>
          </w:p>
          <w:p w14:paraId="5C6A6515"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Specific Gravity</w:t>
            </w:r>
          </w:p>
          <w:p w14:paraId="78B4AE71" w14:textId="77777777" w:rsidR="0017491A" w:rsidRPr="00725E27" w:rsidRDefault="0017491A" w:rsidP="004470E5">
            <w:pPr>
              <w:pStyle w:val="ListParagraph"/>
              <w:numPr>
                <w:ilvl w:val="2"/>
                <w:numId w:val="386"/>
              </w:numPr>
              <w:tabs>
                <w:tab w:val="left" w:pos="466"/>
              </w:tabs>
              <w:spacing w:after="0" w:line="360" w:lineRule="auto"/>
              <w:rPr>
                <w:rFonts w:eastAsia="Times New Roman"/>
                <w:szCs w:val="24"/>
              </w:rPr>
            </w:pPr>
            <w:r w:rsidRPr="00725E27">
              <w:rPr>
                <w:rFonts w:eastAsia="Times New Roman"/>
                <w:szCs w:val="24"/>
              </w:rPr>
              <w:t>Softening Point</w:t>
            </w:r>
          </w:p>
          <w:p w14:paraId="469520C2" w14:textId="77777777" w:rsidR="0017491A" w:rsidRPr="00725E27" w:rsidRDefault="0017491A" w:rsidP="004470E5">
            <w:pPr>
              <w:pStyle w:val="Default"/>
              <w:numPr>
                <w:ilvl w:val="2"/>
                <w:numId w:val="386"/>
              </w:numPr>
              <w:spacing w:line="360" w:lineRule="auto"/>
              <w:jc w:val="both"/>
              <w:rPr>
                <w:rFonts w:ascii="Times New Roman" w:eastAsia="Times New Roman" w:hAnsi="Times New Roman" w:cs="Times New Roman"/>
                <w:color w:val="auto"/>
              </w:rPr>
            </w:pPr>
            <w:r w:rsidRPr="00725E27">
              <w:rPr>
                <w:rFonts w:ascii="Times New Roman" w:eastAsia="Times New Roman" w:hAnsi="Times New Roman" w:cs="Times New Roman"/>
                <w:color w:val="auto"/>
              </w:rPr>
              <w:t>Spread Rate</w:t>
            </w:r>
          </w:p>
          <w:p w14:paraId="6216881E"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tests tools and apparatus</w:t>
            </w:r>
          </w:p>
          <w:p w14:paraId="1570D858"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sampling</w:t>
            </w:r>
          </w:p>
          <w:p w14:paraId="25285B99"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tests conduction</w:t>
            </w:r>
          </w:p>
          <w:p w14:paraId="184EB5D4"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Perform the tests identified</w:t>
            </w:r>
          </w:p>
          <w:p w14:paraId="1EA2572A"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Bitumen tests data analysis and reporting </w:t>
            </w:r>
          </w:p>
          <w:p w14:paraId="54F6B53B" w14:textId="77777777" w:rsidR="0017491A" w:rsidRPr="00725E27" w:rsidRDefault="0017491A" w:rsidP="004470E5">
            <w:pPr>
              <w:pStyle w:val="Default"/>
              <w:numPr>
                <w:ilvl w:val="1"/>
                <w:numId w:val="385"/>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Maintenance of bitumen tests an equipment </w:t>
            </w:r>
          </w:p>
        </w:tc>
        <w:tc>
          <w:tcPr>
            <w:tcW w:w="1352" w:type="pct"/>
            <w:tcBorders>
              <w:top w:val="single" w:sz="4" w:space="0" w:color="auto"/>
              <w:left w:val="single" w:sz="4" w:space="0" w:color="auto"/>
              <w:bottom w:val="single" w:sz="4" w:space="0" w:color="auto"/>
              <w:right w:val="single" w:sz="4" w:space="0" w:color="auto"/>
            </w:tcBorders>
          </w:tcPr>
          <w:p w14:paraId="17938382" w14:textId="77777777" w:rsidR="0017491A" w:rsidRPr="00725E27" w:rsidRDefault="0017491A" w:rsidP="004470E5">
            <w:pPr>
              <w:pStyle w:val="ListParagraph"/>
              <w:numPr>
                <w:ilvl w:val="0"/>
                <w:numId w:val="387"/>
              </w:numPr>
              <w:rPr>
                <w:szCs w:val="24"/>
              </w:rPr>
            </w:pPr>
            <w:r w:rsidRPr="00725E27">
              <w:rPr>
                <w:szCs w:val="24"/>
              </w:rPr>
              <w:lastRenderedPageBreak/>
              <w:t>Written tests</w:t>
            </w:r>
          </w:p>
          <w:p w14:paraId="1128DB5C" w14:textId="77777777" w:rsidR="0017491A" w:rsidRPr="00725E27" w:rsidRDefault="0017491A" w:rsidP="004470E5">
            <w:pPr>
              <w:pStyle w:val="ListParagraph"/>
              <w:numPr>
                <w:ilvl w:val="0"/>
                <w:numId w:val="387"/>
              </w:numPr>
              <w:rPr>
                <w:szCs w:val="24"/>
              </w:rPr>
            </w:pPr>
            <w:r w:rsidRPr="00725E27">
              <w:rPr>
                <w:szCs w:val="24"/>
              </w:rPr>
              <w:t>Observation</w:t>
            </w:r>
          </w:p>
          <w:p w14:paraId="677416AF" w14:textId="77777777" w:rsidR="0017491A" w:rsidRPr="00725E27" w:rsidRDefault="0017491A" w:rsidP="004470E5">
            <w:pPr>
              <w:pStyle w:val="ListParagraph"/>
              <w:numPr>
                <w:ilvl w:val="0"/>
                <w:numId w:val="387"/>
              </w:numPr>
              <w:rPr>
                <w:szCs w:val="24"/>
              </w:rPr>
            </w:pPr>
            <w:r w:rsidRPr="00725E27">
              <w:rPr>
                <w:szCs w:val="24"/>
              </w:rPr>
              <w:t>Oral question</w:t>
            </w:r>
          </w:p>
          <w:p w14:paraId="6B97359A" w14:textId="77777777" w:rsidR="0017491A" w:rsidRPr="00725E27" w:rsidRDefault="0017491A" w:rsidP="004470E5">
            <w:pPr>
              <w:pStyle w:val="ListParagraph"/>
              <w:numPr>
                <w:ilvl w:val="0"/>
                <w:numId w:val="387"/>
              </w:numPr>
              <w:rPr>
                <w:szCs w:val="24"/>
              </w:rPr>
            </w:pPr>
            <w:r w:rsidRPr="00725E27">
              <w:rPr>
                <w:szCs w:val="24"/>
              </w:rPr>
              <w:t>Third party</w:t>
            </w:r>
          </w:p>
          <w:p w14:paraId="22F042B8" w14:textId="77777777" w:rsidR="0017491A" w:rsidRPr="00725E27" w:rsidRDefault="0017491A" w:rsidP="00C24A23">
            <w:pPr>
              <w:spacing w:after="0" w:line="360" w:lineRule="auto"/>
              <w:ind w:left="785"/>
              <w:rPr>
                <w:rFonts w:cs="Times New Roman"/>
                <w:szCs w:val="24"/>
                <w:lang w:val="en-ZA"/>
              </w:rPr>
            </w:pPr>
          </w:p>
        </w:tc>
      </w:tr>
      <w:tr w:rsidR="0017491A" w:rsidRPr="00725E27" w14:paraId="2108ACE7" w14:textId="77777777" w:rsidTr="00C24A23">
        <w:trPr>
          <w:trHeight w:val="755"/>
        </w:trPr>
        <w:tc>
          <w:tcPr>
            <w:tcW w:w="1079" w:type="pct"/>
            <w:tcBorders>
              <w:top w:val="single" w:sz="4" w:space="0" w:color="auto"/>
              <w:left w:val="single" w:sz="4" w:space="0" w:color="auto"/>
              <w:bottom w:val="single" w:sz="4" w:space="0" w:color="auto"/>
              <w:right w:val="single" w:sz="4" w:space="0" w:color="auto"/>
            </w:tcBorders>
          </w:tcPr>
          <w:p w14:paraId="0117947B" w14:textId="77777777" w:rsidR="0017491A" w:rsidRPr="00725E27" w:rsidRDefault="0017491A" w:rsidP="004470E5">
            <w:pPr>
              <w:pStyle w:val="ListParagraph"/>
              <w:numPr>
                <w:ilvl w:val="0"/>
                <w:numId w:val="385"/>
              </w:numPr>
              <w:spacing w:after="0" w:line="360" w:lineRule="auto"/>
              <w:rPr>
                <w:szCs w:val="24"/>
              </w:rPr>
            </w:pPr>
            <w:r w:rsidRPr="00725E27">
              <w:rPr>
                <w:szCs w:val="24"/>
              </w:rPr>
              <w:t>Perform timber tests</w:t>
            </w:r>
          </w:p>
        </w:tc>
        <w:tc>
          <w:tcPr>
            <w:tcW w:w="2569" w:type="pct"/>
            <w:tcBorders>
              <w:top w:val="single" w:sz="4" w:space="0" w:color="auto"/>
              <w:left w:val="single" w:sz="4" w:space="0" w:color="auto"/>
              <w:bottom w:val="single" w:sz="4" w:space="0" w:color="auto"/>
              <w:right w:val="single" w:sz="4" w:space="0" w:color="auto"/>
            </w:tcBorders>
          </w:tcPr>
          <w:p w14:paraId="00A7ED5B" w14:textId="77777777" w:rsidR="0017491A" w:rsidRPr="00725E27" w:rsidRDefault="0017491A" w:rsidP="004470E5">
            <w:pPr>
              <w:pStyle w:val="ListParagraph"/>
              <w:numPr>
                <w:ilvl w:val="0"/>
                <w:numId w:val="389"/>
              </w:numPr>
              <w:autoSpaceDE w:val="0"/>
              <w:autoSpaceDN w:val="0"/>
              <w:adjustRightInd w:val="0"/>
              <w:spacing w:after="0" w:line="360" w:lineRule="auto"/>
              <w:contextualSpacing w:val="0"/>
              <w:rPr>
                <w:vanish/>
                <w:szCs w:val="24"/>
              </w:rPr>
            </w:pPr>
          </w:p>
          <w:p w14:paraId="45497827" w14:textId="77777777" w:rsidR="0017491A" w:rsidRPr="00725E27" w:rsidRDefault="0017491A" w:rsidP="004470E5">
            <w:pPr>
              <w:pStyle w:val="ListParagraph"/>
              <w:numPr>
                <w:ilvl w:val="0"/>
                <w:numId w:val="389"/>
              </w:numPr>
              <w:autoSpaceDE w:val="0"/>
              <w:autoSpaceDN w:val="0"/>
              <w:adjustRightInd w:val="0"/>
              <w:spacing w:after="0" w:line="360" w:lineRule="auto"/>
              <w:contextualSpacing w:val="0"/>
              <w:rPr>
                <w:vanish/>
                <w:szCs w:val="24"/>
              </w:rPr>
            </w:pPr>
          </w:p>
          <w:p w14:paraId="2E934912" w14:textId="77777777" w:rsidR="0017491A" w:rsidRPr="00725E27" w:rsidRDefault="0017491A" w:rsidP="004470E5">
            <w:pPr>
              <w:pStyle w:val="ListParagraph"/>
              <w:numPr>
                <w:ilvl w:val="0"/>
                <w:numId w:val="389"/>
              </w:numPr>
              <w:autoSpaceDE w:val="0"/>
              <w:autoSpaceDN w:val="0"/>
              <w:adjustRightInd w:val="0"/>
              <w:spacing w:after="0" w:line="360" w:lineRule="auto"/>
              <w:contextualSpacing w:val="0"/>
              <w:rPr>
                <w:vanish/>
                <w:szCs w:val="24"/>
              </w:rPr>
            </w:pPr>
          </w:p>
          <w:p w14:paraId="6366FB0C" w14:textId="77777777" w:rsidR="0017491A" w:rsidRPr="00725E27" w:rsidRDefault="0017491A" w:rsidP="004470E5">
            <w:pPr>
              <w:pStyle w:val="Default"/>
              <w:numPr>
                <w:ilvl w:val="1"/>
                <w:numId w:val="389"/>
              </w:numPr>
              <w:spacing w:line="360" w:lineRule="auto"/>
              <w:jc w:val="both"/>
              <w:rPr>
                <w:rFonts w:ascii="Times New Roman" w:hAnsi="Times New Roman" w:cs="Times New Roman"/>
                <w:color w:val="auto"/>
              </w:rPr>
            </w:pPr>
            <w:r w:rsidRPr="00725E27">
              <w:rPr>
                <w:rFonts w:ascii="Times New Roman" w:hAnsi="Times New Roman" w:cs="Times New Roman"/>
                <w:color w:val="auto"/>
              </w:rPr>
              <w:t>Timber tests identification</w:t>
            </w:r>
          </w:p>
          <w:p w14:paraId="00B9EE74" w14:textId="77777777" w:rsidR="0017491A" w:rsidRPr="00725E27" w:rsidRDefault="0017491A" w:rsidP="004470E5">
            <w:pPr>
              <w:pStyle w:val="Default"/>
              <w:numPr>
                <w:ilvl w:val="1"/>
                <w:numId w:val="389"/>
              </w:numPr>
              <w:spacing w:line="360" w:lineRule="auto"/>
              <w:jc w:val="both"/>
              <w:rPr>
                <w:rFonts w:ascii="Times New Roman" w:hAnsi="Times New Roman" w:cs="Times New Roman"/>
                <w:color w:val="auto"/>
              </w:rPr>
            </w:pPr>
            <w:r w:rsidRPr="00725E27">
              <w:rPr>
                <w:rFonts w:ascii="Times New Roman" w:hAnsi="Times New Roman" w:cs="Times New Roman"/>
                <w:color w:val="auto"/>
              </w:rPr>
              <w:t>Timber testing tools and equipment</w:t>
            </w:r>
          </w:p>
          <w:p w14:paraId="77FD8B9D" w14:textId="77777777" w:rsidR="0017491A" w:rsidRPr="00725E27" w:rsidRDefault="0017491A" w:rsidP="004470E5">
            <w:pPr>
              <w:pStyle w:val="Default"/>
              <w:numPr>
                <w:ilvl w:val="1"/>
                <w:numId w:val="389"/>
              </w:numPr>
              <w:spacing w:line="360" w:lineRule="auto"/>
              <w:jc w:val="both"/>
              <w:rPr>
                <w:rFonts w:ascii="Times New Roman" w:hAnsi="Times New Roman" w:cs="Times New Roman"/>
                <w:color w:val="auto"/>
              </w:rPr>
            </w:pPr>
            <w:r w:rsidRPr="00725E27">
              <w:rPr>
                <w:rFonts w:ascii="Times New Roman" w:hAnsi="Times New Roman" w:cs="Times New Roman"/>
                <w:color w:val="auto"/>
              </w:rPr>
              <w:t>Sampling techniques</w:t>
            </w:r>
          </w:p>
          <w:p w14:paraId="54E1FE12" w14:textId="77777777" w:rsidR="0017491A" w:rsidRPr="00725E27" w:rsidRDefault="0017491A" w:rsidP="004470E5">
            <w:pPr>
              <w:pStyle w:val="Default"/>
              <w:numPr>
                <w:ilvl w:val="1"/>
                <w:numId w:val="389"/>
              </w:numPr>
              <w:spacing w:line="360" w:lineRule="auto"/>
              <w:jc w:val="both"/>
              <w:rPr>
                <w:rFonts w:ascii="Times New Roman" w:hAnsi="Times New Roman" w:cs="Times New Roman"/>
                <w:color w:val="auto"/>
              </w:rPr>
            </w:pPr>
            <w:r w:rsidRPr="00725E27">
              <w:rPr>
                <w:rFonts w:ascii="Times New Roman" w:hAnsi="Times New Roman" w:cs="Times New Roman"/>
                <w:color w:val="auto"/>
              </w:rPr>
              <w:t>Timber testing</w:t>
            </w:r>
          </w:p>
          <w:p w14:paraId="7CDCDD77" w14:textId="77777777" w:rsidR="0017491A" w:rsidRPr="00725E27" w:rsidRDefault="0017491A" w:rsidP="004470E5">
            <w:pPr>
              <w:pStyle w:val="ListParagraph"/>
              <w:widowControl w:val="0"/>
              <w:numPr>
                <w:ilvl w:val="0"/>
                <w:numId w:val="390"/>
              </w:numPr>
              <w:tabs>
                <w:tab w:val="left" w:pos="466"/>
              </w:tabs>
              <w:adjustRightInd w:val="0"/>
              <w:spacing w:after="0" w:line="360" w:lineRule="auto"/>
              <w:textAlignment w:val="baseline"/>
              <w:rPr>
                <w:rFonts w:eastAsia="Times New Roman"/>
                <w:vanish/>
                <w:szCs w:val="24"/>
              </w:rPr>
            </w:pPr>
          </w:p>
          <w:p w14:paraId="402911C5" w14:textId="77777777" w:rsidR="0017491A" w:rsidRPr="00725E27" w:rsidRDefault="0017491A" w:rsidP="004470E5">
            <w:pPr>
              <w:pStyle w:val="ListParagraph"/>
              <w:widowControl w:val="0"/>
              <w:numPr>
                <w:ilvl w:val="0"/>
                <w:numId w:val="390"/>
              </w:numPr>
              <w:tabs>
                <w:tab w:val="left" w:pos="466"/>
              </w:tabs>
              <w:adjustRightInd w:val="0"/>
              <w:spacing w:after="0" w:line="360" w:lineRule="auto"/>
              <w:textAlignment w:val="baseline"/>
              <w:rPr>
                <w:rFonts w:eastAsia="Times New Roman"/>
                <w:vanish/>
                <w:szCs w:val="24"/>
              </w:rPr>
            </w:pPr>
          </w:p>
          <w:p w14:paraId="029B9002" w14:textId="77777777" w:rsidR="0017491A" w:rsidRPr="00725E27" w:rsidRDefault="0017491A" w:rsidP="004470E5">
            <w:pPr>
              <w:pStyle w:val="ListParagraph"/>
              <w:widowControl w:val="0"/>
              <w:numPr>
                <w:ilvl w:val="0"/>
                <w:numId w:val="390"/>
              </w:numPr>
              <w:tabs>
                <w:tab w:val="left" w:pos="466"/>
              </w:tabs>
              <w:adjustRightInd w:val="0"/>
              <w:spacing w:after="0" w:line="360" w:lineRule="auto"/>
              <w:textAlignment w:val="baseline"/>
              <w:rPr>
                <w:rFonts w:eastAsia="Times New Roman"/>
                <w:vanish/>
                <w:szCs w:val="24"/>
              </w:rPr>
            </w:pPr>
          </w:p>
          <w:p w14:paraId="24F03D3F" w14:textId="77777777" w:rsidR="0017491A" w:rsidRPr="00725E27" w:rsidRDefault="0017491A" w:rsidP="004470E5">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2F6A6D49" w14:textId="77777777" w:rsidR="0017491A" w:rsidRPr="00725E27" w:rsidRDefault="0017491A" w:rsidP="004470E5">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20EF5A5F" w14:textId="77777777" w:rsidR="0017491A" w:rsidRPr="00725E27" w:rsidRDefault="0017491A" w:rsidP="004470E5">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196AA19E" w14:textId="77777777" w:rsidR="0017491A" w:rsidRPr="00725E27" w:rsidRDefault="0017491A" w:rsidP="004470E5">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2AC6D93B" w14:textId="77777777" w:rsidR="0017491A" w:rsidRPr="00725E27" w:rsidRDefault="0017491A" w:rsidP="004470E5">
            <w:pPr>
              <w:pStyle w:val="ListParagraph"/>
              <w:widowControl w:val="0"/>
              <w:numPr>
                <w:ilvl w:val="2"/>
                <w:numId w:val="390"/>
              </w:numPr>
              <w:tabs>
                <w:tab w:val="left" w:pos="466"/>
              </w:tabs>
              <w:adjustRightInd w:val="0"/>
              <w:spacing w:after="0" w:line="360" w:lineRule="auto"/>
              <w:textAlignment w:val="baseline"/>
              <w:rPr>
                <w:rFonts w:eastAsia="Times New Roman"/>
                <w:szCs w:val="24"/>
              </w:rPr>
            </w:pPr>
            <w:r w:rsidRPr="00725E27">
              <w:rPr>
                <w:rFonts w:eastAsia="Times New Roman"/>
                <w:szCs w:val="24"/>
              </w:rPr>
              <w:t>Tensile/Strength</w:t>
            </w:r>
          </w:p>
          <w:p w14:paraId="29887411" w14:textId="77777777" w:rsidR="0017491A" w:rsidRPr="00725E27" w:rsidRDefault="0017491A" w:rsidP="004470E5">
            <w:pPr>
              <w:pStyle w:val="ListParagraph"/>
              <w:widowControl w:val="0"/>
              <w:numPr>
                <w:ilvl w:val="2"/>
                <w:numId w:val="390"/>
              </w:numPr>
              <w:tabs>
                <w:tab w:val="left" w:pos="466"/>
              </w:tabs>
              <w:adjustRightInd w:val="0"/>
              <w:spacing w:after="0" w:line="360" w:lineRule="auto"/>
              <w:textAlignment w:val="baseline"/>
              <w:rPr>
                <w:rFonts w:eastAsia="Times New Roman"/>
                <w:szCs w:val="24"/>
              </w:rPr>
            </w:pPr>
            <w:r w:rsidRPr="00725E27">
              <w:rPr>
                <w:rFonts w:eastAsia="Times New Roman"/>
                <w:szCs w:val="24"/>
              </w:rPr>
              <w:t>Compressive</w:t>
            </w:r>
          </w:p>
          <w:p w14:paraId="72D97C86" w14:textId="77777777" w:rsidR="0017491A" w:rsidRPr="00725E27" w:rsidRDefault="0017491A" w:rsidP="004470E5">
            <w:pPr>
              <w:pStyle w:val="ListParagraph"/>
              <w:widowControl w:val="0"/>
              <w:numPr>
                <w:ilvl w:val="2"/>
                <w:numId w:val="390"/>
              </w:numPr>
              <w:tabs>
                <w:tab w:val="left" w:pos="466"/>
              </w:tabs>
              <w:adjustRightInd w:val="0"/>
              <w:spacing w:after="0" w:line="360" w:lineRule="auto"/>
              <w:textAlignment w:val="baseline"/>
              <w:rPr>
                <w:rFonts w:eastAsia="Times New Roman"/>
                <w:szCs w:val="24"/>
              </w:rPr>
            </w:pPr>
            <w:r w:rsidRPr="00725E27">
              <w:rPr>
                <w:rFonts w:eastAsia="Times New Roman"/>
                <w:szCs w:val="24"/>
              </w:rPr>
              <w:t>Shear</w:t>
            </w:r>
          </w:p>
          <w:p w14:paraId="1C8B2468" w14:textId="77777777" w:rsidR="0017491A" w:rsidRPr="00725E27" w:rsidRDefault="0017491A" w:rsidP="004470E5">
            <w:pPr>
              <w:pStyle w:val="ListParagraph"/>
              <w:widowControl w:val="0"/>
              <w:numPr>
                <w:ilvl w:val="2"/>
                <w:numId w:val="390"/>
              </w:numPr>
              <w:tabs>
                <w:tab w:val="left" w:pos="466"/>
              </w:tabs>
              <w:adjustRightInd w:val="0"/>
              <w:spacing w:after="0" w:line="360" w:lineRule="auto"/>
              <w:textAlignment w:val="baseline"/>
              <w:rPr>
                <w:rFonts w:eastAsia="Times New Roman"/>
                <w:szCs w:val="24"/>
              </w:rPr>
            </w:pPr>
            <w:r w:rsidRPr="00725E27">
              <w:rPr>
                <w:rFonts w:eastAsia="Times New Roman"/>
                <w:szCs w:val="24"/>
              </w:rPr>
              <w:t>Size</w:t>
            </w:r>
          </w:p>
          <w:p w14:paraId="210069D9" w14:textId="77777777" w:rsidR="0017491A" w:rsidRPr="00725E27" w:rsidRDefault="0017491A" w:rsidP="004470E5">
            <w:pPr>
              <w:pStyle w:val="Default"/>
              <w:numPr>
                <w:ilvl w:val="1"/>
                <w:numId w:val="389"/>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Timber tests data analysis and reporting </w:t>
            </w:r>
          </w:p>
          <w:p w14:paraId="27E968EC" w14:textId="77777777" w:rsidR="0017491A" w:rsidRPr="00725E27" w:rsidRDefault="0017491A" w:rsidP="004470E5">
            <w:pPr>
              <w:pStyle w:val="Default"/>
              <w:numPr>
                <w:ilvl w:val="1"/>
                <w:numId w:val="389"/>
              </w:numPr>
              <w:spacing w:line="360" w:lineRule="auto"/>
              <w:jc w:val="both"/>
              <w:rPr>
                <w:rFonts w:ascii="Times New Roman" w:hAnsi="Times New Roman" w:cs="Times New Roman"/>
                <w:color w:val="auto"/>
              </w:rPr>
            </w:pPr>
            <w:r w:rsidRPr="00725E27">
              <w:rPr>
                <w:rFonts w:ascii="Times New Roman" w:hAnsi="Times New Roman" w:cs="Times New Roman"/>
                <w:color w:val="auto"/>
              </w:rPr>
              <w:t>Maintenance of timber tests tools and equipment</w:t>
            </w:r>
          </w:p>
        </w:tc>
        <w:tc>
          <w:tcPr>
            <w:tcW w:w="1352" w:type="pct"/>
            <w:tcBorders>
              <w:top w:val="single" w:sz="4" w:space="0" w:color="auto"/>
              <w:left w:val="single" w:sz="4" w:space="0" w:color="auto"/>
              <w:bottom w:val="single" w:sz="4" w:space="0" w:color="auto"/>
              <w:right w:val="single" w:sz="4" w:space="0" w:color="auto"/>
            </w:tcBorders>
          </w:tcPr>
          <w:p w14:paraId="406AFD53" w14:textId="77777777" w:rsidR="0017491A" w:rsidRPr="00725E27" w:rsidRDefault="0017491A" w:rsidP="004470E5">
            <w:pPr>
              <w:pStyle w:val="ListParagraph"/>
              <w:numPr>
                <w:ilvl w:val="0"/>
                <w:numId w:val="388"/>
              </w:numPr>
              <w:rPr>
                <w:szCs w:val="24"/>
              </w:rPr>
            </w:pPr>
            <w:r w:rsidRPr="00725E27">
              <w:rPr>
                <w:szCs w:val="24"/>
              </w:rPr>
              <w:t>Written tests</w:t>
            </w:r>
          </w:p>
          <w:p w14:paraId="63853FF4" w14:textId="77777777" w:rsidR="0017491A" w:rsidRPr="00725E27" w:rsidRDefault="0017491A" w:rsidP="004470E5">
            <w:pPr>
              <w:pStyle w:val="ListParagraph"/>
              <w:numPr>
                <w:ilvl w:val="0"/>
                <w:numId w:val="388"/>
              </w:numPr>
              <w:rPr>
                <w:szCs w:val="24"/>
              </w:rPr>
            </w:pPr>
            <w:r w:rsidRPr="00725E27">
              <w:rPr>
                <w:szCs w:val="24"/>
              </w:rPr>
              <w:t>Observation</w:t>
            </w:r>
          </w:p>
          <w:p w14:paraId="09F35593" w14:textId="77777777" w:rsidR="0017491A" w:rsidRPr="00725E27" w:rsidRDefault="0017491A" w:rsidP="004470E5">
            <w:pPr>
              <w:pStyle w:val="ListParagraph"/>
              <w:numPr>
                <w:ilvl w:val="0"/>
                <w:numId w:val="388"/>
              </w:numPr>
              <w:rPr>
                <w:szCs w:val="24"/>
              </w:rPr>
            </w:pPr>
            <w:r w:rsidRPr="00725E27">
              <w:rPr>
                <w:szCs w:val="24"/>
              </w:rPr>
              <w:t>Oral question</w:t>
            </w:r>
          </w:p>
          <w:p w14:paraId="5726AB63" w14:textId="77777777" w:rsidR="0017491A" w:rsidRPr="00725E27" w:rsidRDefault="0017491A" w:rsidP="004470E5">
            <w:pPr>
              <w:pStyle w:val="ListParagraph"/>
              <w:numPr>
                <w:ilvl w:val="0"/>
                <w:numId w:val="388"/>
              </w:numPr>
              <w:rPr>
                <w:szCs w:val="24"/>
              </w:rPr>
            </w:pPr>
            <w:r w:rsidRPr="00725E27">
              <w:rPr>
                <w:szCs w:val="24"/>
              </w:rPr>
              <w:t>Third party</w:t>
            </w:r>
          </w:p>
          <w:p w14:paraId="0189DDA5" w14:textId="77777777" w:rsidR="0017491A" w:rsidRPr="00725E27" w:rsidRDefault="0017491A" w:rsidP="00C24A23">
            <w:pPr>
              <w:spacing w:after="0" w:line="360" w:lineRule="auto"/>
              <w:ind w:left="360"/>
              <w:rPr>
                <w:rFonts w:cs="Times New Roman"/>
                <w:szCs w:val="24"/>
                <w:lang w:val="en-ZA"/>
              </w:rPr>
            </w:pPr>
          </w:p>
        </w:tc>
      </w:tr>
    </w:tbl>
    <w:p w14:paraId="64DDE8F7" w14:textId="77777777" w:rsidR="0017491A" w:rsidRPr="00725E27" w:rsidRDefault="0017491A" w:rsidP="0017491A">
      <w:pPr>
        <w:spacing w:after="0" w:line="360" w:lineRule="auto"/>
        <w:rPr>
          <w:rFonts w:cs="Times New Roman"/>
          <w:b/>
          <w:szCs w:val="24"/>
          <w:lang w:val="en-ZA"/>
        </w:rPr>
      </w:pPr>
    </w:p>
    <w:p w14:paraId="303F4946" w14:textId="77777777" w:rsidR="0017491A" w:rsidRPr="00725E27" w:rsidRDefault="0017491A" w:rsidP="0017491A">
      <w:pPr>
        <w:spacing w:line="278" w:lineRule="auto"/>
        <w:rPr>
          <w:rFonts w:eastAsia="Times New Roman" w:cs="Times New Roman"/>
          <w:szCs w:val="24"/>
          <w:lang w:val="en-ZA"/>
        </w:rPr>
      </w:pPr>
    </w:p>
    <w:p w14:paraId="06EAD60E" w14:textId="77777777" w:rsidR="0017491A" w:rsidRPr="00725E27" w:rsidRDefault="0017491A" w:rsidP="0017491A">
      <w:pPr>
        <w:spacing w:after="0"/>
        <w:contextualSpacing/>
        <w:rPr>
          <w:rFonts w:eastAsia="Times New Roman" w:cs="Times New Roman"/>
          <w:szCs w:val="24"/>
          <w:lang w:val="en-ZA"/>
        </w:rPr>
      </w:pPr>
    </w:p>
    <w:p w14:paraId="7A227F78" w14:textId="77777777" w:rsidR="0017491A" w:rsidRPr="00725E27" w:rsidRDefault="0017491A" w:rsidP="0017491A">
      <w:pPr>
        <w:spacing w:after="0"/>
        <w:contextualSpacing/>
        <w:rPr>
          <w:rFonts w:eastAsia="Times New Roman" w:cs="Times New Roman"/>
          <w:szCs w:val="24"/>
          <w:lang w:val="en-ZA"/>
        </w:rPr>
      </w:pPr>
    </w:p>
    <w:p w14:paraId="18811B21" w14:textId="77777777" w:rsidR="0017491A" w:rsidRPr="00725E27" w:rsidRDefault="0017491A" w:rsidP="0017491A">
      <w:pPr>
        <w:spacing w:after="0"/>
        <w:contextualSpacing/>
        <w:rPr>
          <w:rFonts w:eastAsia="Times New Roman" w:cs="Times New Roman"/>
          <w:szCs w:val="24"/>
          <w:lang w:val="en-ZA"/>
        </w:rPr>
      </w:pPr>
    </w:p>
    <w:p w14:paraId="2BFA7045" w14:textId="77777777" w:rsidR="0017491A" w:rsidRPr="00725E27" w:rsidRDefault="0017491A" w:rsidP="0017491A">
      <w:pPr>
        <w:spacing w:after="0"/>
        <w:contextualSpacing/>
        <w:rPr>
          <w:rFonts w:eastAsia="Times New Roman" w:cs="Times New Roman"/>
          <w:szCs w:val="24"/>
          <w:lang w:val="en-ZA"/>
        </w:rPr>
      </w:pPr>
    </w:p>
    <w:p w14:paraId="41B1D225" w14:textId="77777777" w:rsidR="0017491A" w:rsidRPr="00725E27" w:rsidRDefault="0017491A" w:rsidP="0017491A">
      <w:pPr>
        <w:spacing w:after="0"/>
        <w:contextualSpacing/>
        <w:rPr>
          <w:rFonts w:eastAsia="Times New Roman" w:cs="Times New Roman"/>
          <w:szCs w:val="24"/>
          <w:lang w:val="en-ZA"/>
        </w:rPr>
      </w:pPr>
    </w:p>
    <w:p w14:paraId="5DD7AF6E" w14:textId="77777777" w:rsidR="0017491A" w:rsidRPr="00725E27" w:rsidRDefault="0017491A" w:rsidP="0017491A">
      <w:pPr>
        <w:rPr>
          <w:rFonts w:cs="Times New Roman"/>
          <w:szCs w:val="24"/>
        </w:rPr>
      </w:pPr>
    </w:p>
    <w:p w14:paraId="3671EE92" w14:textId="77777777" w:rsidR="0017491A" w:rsidRPr="00725E27" w:rsidRDefault="0017491A" w:rsidP="0017491A">
      <w:pPr>
        <w:rPr>
          <w:rFonts w:cs="Times New Roman"/>
          <w:szCs w:val="24"/>
        </w:rPr>
      </w:pPr>
    </w:p>
    <w:p w14:paraId="4BDA2830" w14:textId="77777777" w:rsidR="0017491A" w:rsidRPr="00725E27" w:rsidRDefault="0017491A" w:rsidP="0017491A">
      <w:pPr>
        <w:spacing w:after="0"/>
        <w:rPr>
          <w:rFonts w:cs="Times New Roman"/>
          <w:b/>
          <w:szCs w:val="24"/>
          <w:lang w:val="en-ZA"/>
        </w:rPr>
      </w:pPr>
      <w:r w:rsidRPr="00725E27">
        <w:rPr>
          <w:rFonts w:cs="Times New Roman"/>
          <w:b/>
          <w:szCs w:val="24"/>
          <w:lang w:val="en-ZA"/>
        </w:rPr>
        <w:lastRenderedPageBreak/>
        <w:t>Suggested Methods of Instruction</w:t>
      </w:r>
    </w:p>
    <w:p w14:paraId="0B44886A" w14:textId="77777777" w:rsidR="0017491A" w:rsidRPr="00725E27" w:rsidRDefault="0017491A" w:rsidP="004470E5">
      <w:pPr>
        <w:numPr>
          <w:ilvl w:val="0"/>
          <w:numId w:val="658"/>
        </w:numPr>
        <w:spacing w:after="0" w:line="276" w:lineRule="auto"/>
        <w:ind w:left="720"/>
        <w:rPr>
          <w:rFonts w:cs="Times New Roman"/>
          <w:szCs w:val="24"/>
        </w:rPr>
      </w:pPr>
      <w:r w:rsidRPr="00725E27">
        <w:rPr>
          <w:rFonts w:cs="Times New Roman"/>
          <w:szCs w:val="24"/>
        </w:rPr>
        <w:t>Role playing</w:t>
      </w:r>
    </w:p>
    <w:p w14:paraId="5F320F37"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1E7EA07A"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7ADF2695"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5DD82028"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47568C73" w14:textId="77777777" w:rsidR="0017491A" w:rsidRPr="00725E27" w:rsidRDefault="0017491A" w:rsidP="004470E5">
      <w:pPr>
        <w:numPr>
          <w:ilvl w:val="0"/>
          <w:numId w:val="658"/>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5E570386" w14:textId="77777777" w:rsidR="0017491A" w:rsidRPr="00725E27" w:rsidRDefault="0017491A" w:rsidP="004470E5">
      <w:pPr>
        <w:numPr>
          <w:ilvl w:val="0"/>
          <w:numId w:val="658"/>
        </w:numPr>
        <w:spacing w:after="0" w:line="276" w:lineRule="auto"/>
        <w:ind w:left="720"/>
        <w:rPr>
          <w:rFonts w:eastAsia="Times New Roman" w:cs="Times New Roman"/>
          <w:noProof/>
          <w:szCs w:val="24"/>
        </w:rPr>
      </w:pPr>
    </w:p>
    <w:p w14:paraId="4B2F0D29" w14:textId="77777777" w:rsidR="0017491A" w:rsidRPr="00725E27" w:rsidRDefault="0017491A" w:rsidP="0017491A">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7F3E9278" w14:textId="77777777" w:rsidTr="00C24A23">
        <w:tc>
          <w:tcPr>
            <w:tcW w:w="895" w:type="dxa"/>
            <w:shd w:val="clear" w:color="auto" w:fill="auto"/>
          </w:tcPr>
          <w:p w14:paraId="6718C3CC"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3C1C4426"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236F33E2"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7C2622EA"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5E166597"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1C4431FE" w14:textId="77777777" w:rsidR="0017491A" w:rsidRPr="00725E27" w:rsidRDefault="0017491A"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4D9A23E2" w14:textId="77777777" w:rsidTr="00C24A23">
        <w:tc>
          <w:tcPr>
            <w:tcW w:w="895" w:type="dxa"/>
            <w:shd w:val="clear" w:color="auto" w:fill="auto"/>
          </w:tcPr>
          <w:p w14:paraId="1E860473"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16657730"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01AC0E4A" w14:textId="77777777" w:rsidTr="00C24A23">
        <w:tc>
          <w:tcPr>
            <w:tcW w:w="895" w:type="dxa"/>
            <w:shd w:val="clear" w:color="auto" w:fill="auto"/>
          </w:tcPr>
          <w:p w14:paraId="2D5F7ED4" w14:textId="77777777" w:rsidR="0017491A" w:rsidRPr="00725E27" w:rsidRDefault="0017491A" w:rsidP="004470E5">
            <w:pPr>
              <w:numPr>
                <w:ilvl w:val="1"/>
                <w:numId w:val="595"/>
              </w:numPr>
              <w:spacing w:after="120" w:line="240" w:lineRule="atLeast"/>
              <w:rPr>
                <w:rFonts w:eastAsia="@MS Mincho" w:cs="Times New Roman"/>
                <w:bCs/>
                <w:szCs w:val="24"/>
                <w:lang w:val="en-GB"/>
              </w:rPr>
            </w:pPr>
          </w:p>
        </w:tc>
        <w:tc>
          <w:tcPr>
            <w:tcW w:w="3240" w:type="dxa"/>
            <w:shd w:val="clear" w:color="auto" w:fill="auto"/>
          </w:tcPr>
          <w:p w14:paraId="439149CE"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37C945E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3F8C194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7CB332A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2F1BA82" w14:textId="77777777" w:rsidTr="00C24A23">
        <w:tc>
          <w:tcPr>
            <w:tcW w:w="895" w:type="dxa"/>
            <w:shd w:val="clear" w:color="auto" w:fill="auto"/>
          </w:tcPr>
          <w:p w14:paraId="40ACCEAD" w14:textId="77777777" w:rsidR="0017491A" w:rsidRPr="00725E27" w:rsidRDefault="0017491A" w:rsidP="004470E5">
            <w:pPr>
              <w:numPr>
                <w:ilvl w:val="0"/>
                <w:numId w:val="595"/>
              </w:numPr>
              <w:spacing w:after="120" w:line="240" w:lineRule="atLeast"/>
              <w:rPr>
                <w:rFonts w:eastAsia="@MS Mincho" w:cs="Times New Roman"/>
                <w:bCs/>
                <w:szCs w:val="24"/>
                <w:lang w:val="en-GB"/>
              </w:rPr>
            </w:pPr>
          </w:p>
        </w:tc>
        <w:tc>
          <w:tcPr>
            <w:tcW w:w="3240" w:type="dxa"/>
            <w:shd w:val="clear" w:color="auto" w:fill="auto"/>
          </w:tcPr>
          <w:p w14:paraId="4081999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Soil testing manual</w:t>
            </w:r>
          </w:p>
        </w:tc>
        <w:tc>
          <w:tcPr>
            <w:tcW w:w="2070" w:type="dxa"/>
            <w:shd w:val="clear" w:color="auto" w:fill="auto"/>
          </w:tcPr>
          <w:p w14:paraId="46EF19E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DC205D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7766EF2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w:t>
            </w:r>
          </w:p>
        </w:tc>
      </w:tr>
      <w:tr w:rsidR="00DC0CBC" w:rsidRPr="00725E27" w14:paraId="2E927F4E" w14:textId="77777777" w:rsidTr="00C24A23">
        <w:tc>
          <w:tcPr>
            <w:tcW w:w="895" w:type="dxa"/>
            <w:shd w:val="clear" w:color="auto" w:fill="auto"/>
          </w:tcPr>
          <w:p w14:paraId="4E8CD322"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0B8CAB40"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4B00A7E5" w14:textId="77777777" w:rsidTr="00C24A23">
        <w:tc>
          <w:tcPr>
            <w:tcW w:w="895" w:type="dxa"/>
            <w:shd w:val="clear" w:color="auto" w:fill="auto"/>
          </w:tcPr>
          <w:p w14:paraId="452AB0F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1D5026D"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33CAD6A1"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0798BFD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0A03B34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7B0EF00" w14:textId="77777777" w:rsidTr="00C24A23">
        <w:tc>
          <w:tcPr>
            <w:tcW w:w="895" w:type="dxa"/>
            <w:shd w:val="clear" w:color="auto" w:fill="auto"/>
          </w:tcPr>
          <w:p w14:paraId="7335C984"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180B82C" w14:textId="77777777" w:rsidR="0017491A" w:rsidRPr="00725E27" w:rsidRDefault="0017491A"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72266D7D"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474337D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78C20E7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CDFF388" w14:textId="77777777" w:rsidTr="00C24A23">
        <w:trPr>
          <w:trHeight w:val="664"/>
        </w:trPr>
        <w:tc>
          <w:tcPr>
            <w:tcW w:w="895" w:type="dxa"/>
            <w:shd w:val="clear" w:color="auto" w:fill="auto"/>
          </w:tcPr>
          <w:p w14:paraId="69CDA6D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11869020"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Material testing lab</w:t>
            </w:r>
          </w:p>
        </w:tc>
        <w:tc>
          <w:tcPr>
            <w:tcW w:w="2070" w:type="dxa"/>
            <w:shd w:val="clear" w:color="auto" w:fill="auto"/>
          </w:tcPr>
          <w:p w14:paraId="7253E56D"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1795839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5DE59DB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057BEA0C" w14:textId="77777777" w:rsidTr="00C24A23">
        <w:trPr>
          <w:trHeight w:val="664"/>
        </w:trPr>
        <w:tc>
          <w:tcPr>
            <w:tcW w:w="895" w:type="dxa"/>
            <w:shd w:val="clear" w:color="auto" w:fill="auto"/>
          </w:tcPr>
          <w:p w14:paraId="468E8CE3"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5BFAA31"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timber</w:t>
            </w:r>
          </w:p>
        </w:tc>
        <w:tc>
          <w:tcPr>
            <w:tcW w:w="2070" w:type="dxa"/>
            <w:shd w:val="clear" w:color="auto" w:fill="auto"/>
          </w:tcPr>
          <w:p w14:paraId="04F10FD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2EF87BA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0DAB738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7F30E8BF" w14:textId="77777777" w:rsidTr="00C24A23">
        <w:trPr>
          <w:trHeight w:val="664"/>
        </w:trPr>
        <w:tc>
          <w:tcPr>
            <w:tcW w:w="895" w:type="dxa"/>
            <w:shd w:val="clear" w:color="auto" w:fill="auto"/>
          </w:tcPr>
          <w:p w14:paraId="7DCE8654"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70438A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bitumen</w:t>
            </w:r>
          </w:p>
        </w:tc>
        <w:tc>
          <w:tcPr>
            <w:tcW w:w="2070" w:type="dxa"/>
            <w:shd w:val="clear" w:color="auto" w:fill="auto"/>
          </w:tcPr>
          <w:p w14:paraId="77FE4D7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71EF80C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0C2B964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56258268" w14:textId="77777777" w:rsidTr="00C24A23">
        <w:tc>
          <w:tcPr>
            <w:tcW w:w="895" w:type="dxa"/>
            <w:shd w:val="clear" w:color="auto" w:fill="auto"/>
          </w:tcPr>
          <w:p w14:paraId="125DE81E"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379E7CC6"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471BED1E" w14:textId="77777777" w:rsidTr="00C24A23">
        <w:trPr>
          <w:trHeight w:val="495"/>
        </w:trPr>
        <w:tc>
          <w:tcPr>
            <w:tcW w:w="895" w:type="dxa"/>
            <w:shd w:val="clear" w:color="auto" w:fill="auto"/>
          </w:tcPr>
          <w:p w14:paraId="7808BEB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28AA5F8"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1C0DC2E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6FA1CE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5433179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0D24A732" w14:textId="77777777" w:rsidTr="00C24A23">
        <w:tc>
          <w:tcPr>
            <w:tcW w:w="895" w:type="dxa"/>
            <w:shd w:val="clear" w:color="auto" w:fill="auto"/>
          </w:tcPr>
          <w:p w14:paraId="156470C4"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946D303" w14:textId="77777777" w:rsidR="0017491A" w:rsidRPr="00725E27" w:rsidRDefault="0017491A" w:rsidP="00C24A23">
            <w:pPr>
              <w:spacing w:line="240" w:lineRule="atLeas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3D1A02B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9E609A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790D453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25:1</w:t>
            </w:r>
          </w:p>
        </w:tc>
      </w:tr>
      <w:tr w:rsidR="00DC0CBC" w:rsidRPr="00725E27" w14:paraId="272AC657" w14:textId="77777777" w:rsidTr="00C24A23">
        <w:tc>
          <w:tcPr>
            <w:tcW w:w="895" w:type="dxa"/>
            <w:shd w:val="clear" w:color="auto" w:fill="auto"/>
          </w:tcPr>
          <w:p w14:paraId="522EF1C5"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DFDECC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417182C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AB4040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270C8A8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576D4D75" w14:textId="77777777" w:rsidTr="00C24A23">
        <w:tc>
          <w:tcPr>
            <w:tcW w:w="895" w:type="dxa"/>
            <w:shd w:val="clear" w:color="auto" w:fill="auto"/>
          </w:tcPr>
          <w:p w14:paraId="2F07D006"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59C4368B"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6A6A9EF5" w14:textId="77777777" w:rsidTr="00C24A23">
        <w:trPr>
          <w:trHeight w:val="600"/>
        </w:trPr>
        <w:tc>
          <w:tcPr>
            <w:tcW w:w="895" w:type="dxa"/>
            <w:shd w:val="clear" w:color="auto" w:fill="auto"/>
          </w:tcPr>
          <w:p w14:paraId="17416EFA"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44B2EC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moulds</w:t>
            </w:r>
          </w:p>
        </w:tc>
        <w:tc>
          <w:tcPr>
            <w:tcW w:w="2070" w:type="dxa"/>
            <w:shd w:val="clear" w:color="auto" w:fill="auto"/>
          </w:tcPr>
          <w:p w14:paraId="134D9C5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372D97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80CB43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DF1C832" w14:textId="77777777" w:rsidTr="00C24A23">
        <w:tc>
          <w:tcPr>
            <w:tcW w:w="895" w:type="dxa"/>
            <w:shd w:val="clear" w:color="auto" w:fill="auto"/>
          </w:tcPr>
          <w:p w14:paraId="17611C4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387CD7B"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Tamping rods</w:t>
            </w:r>
          </w:p>
        </w:tc>
        <w:tc>
          <w:tcPr>
            <w:tcW w:w="2070" w:type="dxa"/>
            <w:shd w:val="clear" w:color="auto" w:fill="auto"/>
          </w:tcPr>
          <w:p w14:paraId="0BE2A5C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0FF733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2F3618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1652E6B5" w14:textId="77777777" w:rsidTr="00C24A23">
        <w:tc>
          <w:tcPr>
            <w:tcW w:w="895" w:type="dxa"/>
            <w:shd w:val="clear" w:color="auto" w:fill="auto"/>
          </w:tcPr>
          <w:p w14:paraId="7F99F09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4FAED2AD" w14:textId="77777777" w:rsidR="0017491A" w:rsidRPr="00725E27" w:rsidRDefault="0017491A" w:rsidP="00C24A23">
            <w:pPr>
              <w:spacing w:after="0"/>
              <w:contextualSpacing/>
              <w:rPr>
                <w:rFonts w:eastAsia="Times New Roman" w:cs="Times New Roman"/>
                <w:szCs w:val="24"/>
                <w:lang w:eastAsia="x-none"/>
              </w:rPr>
            </w:pPr>
            <w:proofErr w:type="spellStart"/>
            <w:r w:rsidRPr="00725E27">
              <w:rPr>
                <w:rFonts w:eastAsia="Times New Roman" w:cs="Times New Roman"/>
                <w:szCs w:val="24"/>
                <w:lang w:eastAsia="x-none"/>
              </w:rPr>
              <w:t>br</w:t>
            </w:r>
            <w:proofErr w:type="spellEnd"/>
            <w:r w:rsidRPr="00725E27">
              <w:rPr>
                <w:rFonts w:eastAsia="Times New Roman" w:cs="Times New Roman"/>
                <w:szCs w:val="24"/>
                <w:lang w:eastAsia="x-none"/>
              </w:rPr>
              <w:t xml:space="preserve"> test machine</w:t>
            </w:r>
          </w:p>
        </w:tc>
        <w:tc>
          <w:tcPr>
            <w:tcW w:w="2070" w:type="dxa"/>
            <w:shd w:val="clear" w:color="auto" w:fill="auto"/>
          </w:tcPr>
          <w:p w14:paraId="00D5153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99A79D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w:t>
            </w:r>
          </w:p>
        </w:tc>
        <w:tc>
          <w:tcPr>
            <w:tcW w:w="1693" w:type="dxa"/>
            <w:shd w:val="clear" w:color="auto" w:fill="auto"/>
          </w:tcPr>
          <w:p w14:paraId="0641688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1:10</w:t>
            </w:r>
          </w:p>
        </w:tc>
      </w:tr>
      <w:tr w:rsidR="00DC0CBC" w:rsidRPr="00725E27" w14:paraId="6F3853CA" w14:textId="77777777" w:rsidTr="00C24A23">
        <w:tc>
          <w:tcPr>
            <w:tcW w:w="895" w:type="dxa"/>
            <w:shd w:val="clear" w:color="auto" w:fill="auto"/>
          </w:tcPr>
          <w:p w14:paraId="056974AD"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9ADD48C"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Rammer</w:t>
            </w:r>
          </w:p>
        </w:tc>
        <w:tc>
          <w:tcPr>
            <w:tcW w:w="2070" w:type="dxa"/>
            <w:shd w:val="clear" w:color="auto" w:fill="auto"/>
          </w:tcPr>
          <w:p w14:paraId="5CBFC9D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4AE866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6672D0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1647A9FB" w14:textId="77777777" w:rsidTr="00C24A23">
        <w:tc>
          <w:tcPr>
            <w:tcW w:w="895" w:type="dxa"/>
            <w:shd w:val="clear" w:color="auto" w:fill="auto"/>
          </w:tcPr>
          <w:p w14:paraId="5EF3673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ACA918D"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Riffle box</w:t>
            </w:r>
          </w:p>
        </w:tc>
        <w:tc>
          <w:tcPr>
            <w:tcW w:w="2070" w:type="dxa"/>
            <w:shd w:val="clear" w:color="auto" w:fill="auto"/>
          </w:tcPr>
          <w:p w14:paraId="083EA46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63565D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9900CC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r>
      <w:tr w:rsidR="00DC0CBC" w:rsidRPr="00725E27" w14:paraId="601DC131" w14:textId="77777777" w:rsidTr="00C24A23">
        <w:tc>
          <w:tcPr>
            <w:tcW w:w="895" w:type="dxa"/>
            <w:shd w:val="clear" w:color="auto" w:fill="auto"/>
          </w:tcPr>
          <w:p w14:paraId="5650BAA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2167D66"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Casagrande machine</w:t>
            </w:r>
          </w:p>
        </w:tc>
        <w:tc>
          <w:tcPr>
            <w:tcW w:w="2070" w:type="dxa"/>
            <w:shd w:val="clear" w:color="auto" w:fill="auto"/>
          </w:tcPr>
          <w:p w14:paraId="63D5AA3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6F0CD7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F07FA6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211683C" w14:textId="77777777" w:rsidTr="00C24A23">
        <w:tc>
          <w:tcPr>
            <w:tcW w:w="895" w:type="dxa"/>
            <w:shd w:val="clear" w:color="auto" w:fill="auto"/>
          </w:tcPr>
          <w:p w14:paraId="70896018"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1387D1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Penetrometer</w:t>
            </w:r>
          </w:p>
        </w:tc>
        <w:tc>
          <w:tcPr>
            <w:tcW w:w="2070" w:type="dxa"/>
            <w:shd w:val="clear" w:color="auto" w:fill="auto"/>
          </w:tcPr>
          <w:p w14:paraId="4F24C03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FEFC3E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C3BED7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ECC2C88" w14:textId="77777777" w:rsidTr="00C24A23">
        <w:tc>
          <w:tcPr>
            <w:tcW w:w="895" w:type="dxa"/>
            <w:shd w:val="clear" w:color="auto" w:fill="auto"/>
          </w:tcPr>
          <w:p w14:paraId="50D8B19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2422E2DA"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Weighing machine</w:t>
            </w:r>
          </w:p>
        </w:tc>
        <w:tc>
          <w:tcPr>
            <w:tcW w:w="2070" w:type="dxa"/>
            <w:shd w:val="clear" w:color="auto" w:fill="auto"/>
          </w:tcPr>
          <w:p w14:paraId="6965809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603E27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E13205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4CBCB36" w14:textId="77777777" w:rsidTr="00C24A23">
        <w:tc>
          <w:tcPr>
            <w:tcW w:w="895" w:type="dxa"/>
            <w:shd w:val="clear" w:color="auto" w:fill="auto"/>
          </w:tcPr>
          <w:p w14:paraId="49D5141B"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E711A3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Oven</w:t>
            </w:r>
          </w:p>
        </w:tc>
        <w:tc>
          <w:tcPr>
            <w:tcW w:w="2070" w:type="dxa"/>
            <w:shd w:val="clear" w:color="auto" w:fill="auto"/>
          </w:tcPr>
          <w:p w14:paraId="2407719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C9E98B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7B56321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553A95A3" w14:textId="77777777" w:rsidTr="00C24A23">
        <w:tc>
          <w:tcPr>
            <w:tcW w:w="895" w:type="dxa"/>
            <w:shd w:val="clear" w:color="auto" w:fill="auto"/>
          </w:tcPr>
          <w:p w14:paraId="093F9509"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67453982"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Measuring cylinder</w:t>
            </w:r>
          </w:p>
        </w:tc>
        <w:tc>
          <w:tcPr>
            <w:tcW w:w="2070" w:type="dxa"/>
            <w:shd w:val="clear" w:color="auto" w:fill="auto"/>
          </w:tcPr>
          <w:p w14:paraId="65BC15C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B9B6BA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47E882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A69B14C" w14:textId="77777777" w:rsidTr="00C24A23">
        <w:tc>
          <w:tcPr>
            <w:tcW w:w="895" w:type="dxa"/>
            <w:shd w:val="clear" w:color="auto" w:fill="auto"/>
          </w:tcPr>
          <w:p w14:paraId="438B7B03"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58FAF20A"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Cone cups</w:t>
            </w:r>
          </w:p>
        </w:tc>
        <w:tc>
          <w:tcPr>
            <w:tcW w:w="2070" w:type="dxa"/>
            <w:shd w:val="clear" w:color="auto" w:fill="auto"/>
          </w:tcPr>
          <w:p w14:paraId="2E243C3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F26772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1B6BC7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9908485" w14:textId="77777777" w:rsidTr="00C24A23">
        <w:tc>
          <w:tcPr>
            <w:tcW w:w="895" w:type="dxa"/>
            <w:shd w:val="clear" w:color="auto" w:fill="auto"/>
          </w:tcPr>
          <w:p w14:paraId="63C378B0"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5CF9EE1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Bowl</w:t>
            </w:r>
          </w:p>
        </w:tc>
        <w:tc>
          <w:tcPr>
            <w:tcW w:w="2070" w:type="dxa"/>
            <w:shd w:val="clear" w:color="auto" w:fill="auto"/>
          </w:tcPr>
          <w:p w14:paraId="7B30201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04B87C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CA5393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9F581D0" w14:textId="77777777" w:rsidTr="00C24A23">
        <w:tc>
          <w:tcPr>
            <w:tcW w:w="895" w:type="dxa"/>
            <w:shd w:val="clear" w:color="auto" w:fill="auto"/>
          </w:tcPr>
          <w:p w14:paraId="58389125"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D252671"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Stirring stick</w:t>
            </w:r>
          </w:p>
        </w:tc>
        <w:tc>
          <w:tcPr>
            <w:tcW w:w="2070" w:type="dxa"/>
            <w:shd w:val="clear" w:color="auto" w:fill="auto"/>
          </w:tcPr>
          <w:p w14:paraId="6540630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22453F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6B71D8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861AC15" w14:textId="77777777" w:rsidTr="00C24A23">
        <w:tc>
          <w:tcPr>
            <w:tcW w:w="895" w:type="dxa"/>
            <w:shd w:val="clear" w:color="auto" w:fill="auto"/>
          </w:tcPr>
          <w:p w14:paraId="0A81EF71"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5CB849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Crushing machine</w:t>
            </w:r>
          </w:p>
        </w:tc>
        <w:tc>
          <w:tcPr>
            <w:tcW w:w="2070" w:type="dxa"/>
            <w:shd w:val="clear" w:color="auto" w:fill="auto"/>
          </w:tcPr>
          <w:p w14:paraId="5BAA53B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05AA2E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2027F7F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190FEBE" w14:textId="77777777" w:rsidTr="00C24A23">
        <w:tc>
          <w:tcPr>
            <w:tcW w:w="895" w:type="dxa"/>
            <w:shd w:val="clear" w:color="auto" w:fill="auto"/>
          </w:tcPr>
          <w:p w14:paraId="16136F2F"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029D117B"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Moisture bags</w:t>
            </w:r>
          </w:p>
        </w:tc>
        <w:tc>
          <w:tcPr>
            <w:tcW w:w="2070" w:type="dxa"/>
            <w:shd w:val="clear" w:color="auto" w:fill="auto"/>
          </w:tcPr>
          <w:p w14:paraId="5EB4400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40903B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bags</w:t>
            </w:r>
          </w:p>
        </w:tc>
        <w:tc>
          <w:tcPr>
            <w:tcW w:w="1693" w:type="dxa"/>
            <w:shd w:val="clear" w:color="auto" w:fill="auto"/>
          </w:tcPr>
          <w:p w14:paraId="28DF822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6962ED6" w14:textId="77777777" w:rsidTr="00C24A23">
        <w:tc>
          <w:tcPr>
            <w:tcW w:w="895" w:type="dxa"/>
            <w:shd w:val="clear" w:color="auto" w:fill="auto"/>
          </w:tcPr>
          <w:p w14:paraId="52897A11"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F1CBD1B" w14:textId="77777777" w:rsidR="0017491A" w:rsidRPr="00725E27" w:rsidRDefault="00CB1246" w:rsidP="00C24A23">
            <w:pPr>
              <w:spacing w:after="0"/>
              <w:contextualSpacing/>
              <w:rPr>
                <w:rFonts w:eastAsia="Times New Roman" w:cs="Times New Roman"/>
                <w:szCs w:val="24"/>
                <w:lang w:eastAsia="x-none"/>
              </w:rPr>
            </w:pPr>
            <w:r w:rsidRPr="00725E27">
              <w:rPr>
                <w:rFonts w:eastAsia="Times New Roman" w:cs="Times New Roman"/>
                <w:szCs w:val="24"/>
                <w:lang w:eastAsia="x-none"/>
              </w:rPr>
              <w:t>Funnels</w:t>
            </w:r>
          </w:p>
        </w:tc>
        <w:tc>
          <w:tcPr>
            <w:tcW w:w="2070" w:type="dxa"/>
            <w:shd w:val="clear" w:color="auto" w:fill="auto"/>
          </w:tcPr>
          <w:p w14:paraId="0C8FBA5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0EC1CB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D17013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8F2149A" w14:textId="77777777" w:rsidTr="00C24A23">
        <w:tc>
          <w:tcPr>
            <w:tcW w:w="895" w:type="dxa"/>
            <w:shd w:val="clear" w:color="auto" w:fill="auto"/>
          </w:tcPr>
          <w:p w14:paraId="7A8FB25D"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75BA85E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Standard sieves</w:t>
            </w:r>
          </w:p>
        </w:tc>
        <w:tc>
          <w:tcPr>
            <w:tcW w:w="2070" w:type="dxa"/>
            <w:shd w:val="clear" w:color="auto" w:fill="auto"/>
          </w:tcPr>
          <w:p w14:paraId="0FAFF35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C1642C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D0C38F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38309F8B" w14:textId="77777777" w:rsidTr="00C24A23">
        <w:tc>
          <w:tcPr>
            <w:tcW w:w="895" w:type="dxa"/>
            <w:shd w:val="clear" w:color="auto" w:fill="auto"/>
          </w:tcPr>
          <w:p w14:paraId="0A0D2C9E" w14:textId="77777777" w:rsidR="0017491A" w:rsidRPr="00725E27" w:rsidRDefault="0017491A" w:rsidP="004470E5">
            <w:pPr>
              <w:numPr>
                <w:ilvl w:val="0"/>
                <w:numId w:val="641"/>
              </w:numPr>
              <w:spacing w:after="120" w:line="240" w:lineRule="atLeast"/>
              <w:rPr>
                <w:rFonts w:eastAsia="@MS Mincho" w:cs="Times New Roman"/>
                <w:bCs/>
                <w:szCs w:val="24"/>
                <w:lang w:val="en-GB"/>
              </w:rPr>
            </w:pPr>
          </w:p>
        </w:tc>
        <w:tc>
          <w:tcPr>
            <w:tcW w:w="3240" w:type="dxa"/>
            <w:shd w:val="clear" w:color="auto" w:fill="auto"/>
          </w:tcPr>
          <w:p w14:paraId="3675669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spade</w:t>
            </w:r>
          </w:p>
        </w:tc>
        <w:tc>
          <w:tcPr>
            <w:tcW w:w="2070" w:type="dxa"/>
            <w:shd w:val="clear" w:color="auto" w:fill="auto"/>
          </w:tcPr>
          <w:p w14:paraId="50EE7E3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86D9E8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067C65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7051575" w14:textId="77777777" w:rsidTr="00C24A23">
        <w:tc>
          <w:tcPr>
            <w:tcW w:w="895" w:type="dxa"/>
            <w:shd w:val="clear" w:color="auto" w:fill="auto"/>
          </w:tcPr>
          <w:p w14:paraId="3C656A38"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19A8AE3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trowel</w:t>
            </w:r>
          </w:p>
        </w:tc>
        <w:tc>
          <w:tcPr>
            <w:tcW w:w="2070" w:type="dxa"/>
            <w:shd w:val="clear" w:color="auto" w:fill="auto"/>
          </w:tcPr>
          <w:p w14:paraId="772FBBC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D43DF0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FCF83E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C2FB6B8" w14:textId="77777777" w:rsidTr="00C24A23">
        <w:tc>
          <w:tcPr>
            <w:tcW w:w="895" w:type="dxa"/>
            <w:shd w:val="clear" w:color="auto" w:fill="auto"/>
          </w:tcPr>
          <w:p w14:paraId="2914F4BC"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23FD91DC"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Jembe</w:t>
            </w:r>
          </w:p>
        </w:tc>
        <w:tc>
          <w:tcPr>
            <w:tcW w:w="2070" w:type="dxa"/>
            <w:shd w:val="clear" w:color="auto" w:fill="auto"/>
          </w:tcPr>
          <w:p w14:paraId="51D17C4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C99F4C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950649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4F8A633" w14:textId="77777777" w:rsidTr="00C24A23">
        <w:tc>
          <w:tcPr>
            <w:tcW w:w="895" w:type="dxa"/>
            <w:shd w:val="clear" w:color="auto" w:fill="auto"/>
          </w:tcPr>
          <w:p w14:paraId="5D817DB8"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4BC0E39E"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Mattock</w:t>
            </w:r>
          </w:p>
        </w:tc>
        <w:tc>
          <w:tcPr>
            <w:tcW w:w="2070" w:type="dxa"/>
            <w:shd w:val="clear" w:color="auto" w:fill="auto"/>
          </w:tcPr>
          <w:p w14:paraId="41E9143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5B875F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309165B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DC997B3" w14:textId="77777777" w:rsidTr="00C24A23">
        <w:tc>
          <w:tcPr>
            <w:tcW w:w="895" w:type="dxa"/>
            <w:shd w:val="clear" w:color="auto" w:fill="auto"/>
          </w:tcPr>
          <w:p w14:paraId="620CE89D"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2444B311"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Circular cutter</w:t>
            </w:r>
          </w:p>
        </w:tc>
        <w:tc>
          <w:tcPr>
            <w:tcW w:w="2070" w:type="dxa"/>
            <w:shd w:val="clear" w:color="auto" w:fill="auto"/>
          </w:tcPr>
          <w:p w14:paraId="7A96597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4F2C5E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09E23A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784E49F" w14:textId="77777777" w:rsidTr="00C24A23">
        <w:tc>
          <w:tcPr>
            <w:tcW w:w="895" w:type="dxa"/>
            <w:shd w:val="clear" w:color="auto" w:fill="auto"/>
          </w:tcPr>
          <w:p w14:paraId="69CDA16A"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10B65539"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Spatula</w:t>
            </w:r>
          </w:p>
        </w:tc>
        <w:tc>
          <w:tcPr>
            <w:tcW w:w="2070" w:type="dxa"/>
            <w:shd w:val="clear" w:color="auto" w:fill="auto"/>
          </w:tcPr>
          <w:p w14:paraId="3DF02CE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1F7281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1C96DC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17491A" w:rsidRPr="00725E27" w14:paraId="43DB3B97" w14:textId="77777777" w:rsidTr="00C24A23">
        <w:tc>
          <w:tcPr>
            <w:tcW w:w="895" w:type="dxa"/>
            <w:shd w:val="clear" w:color="auto" w:fill="auto"/>
          </w:tcPr>
          <w:p w14:paraId="7043A198" w14:textId="77777777" w:rsidR="0017491A" w:rsidRPr="00725E27" w:rsidRDefault="0017491A" w:rsidP="00C24A23">
            <w:pPr>
              <w:spacing w:after="120" w:line="240" w:lineRule="atLeast"/>
              <w:rPr>
                <w:rFonts w:eastAsia="@MS Mincho" w:cs="Times New Roman"/>
                <w:bCs/>
                <w:szCs w:val="24"/>
                <w:lang w:val="en-GB"/>
              </w:rPr>
            </w:pPr>
          </w:p>
        </w:tc>
        <w:tc>
          <w:tcPr>
            <w:tcW w:w="3240" w:type="dxa"/>
            <w:shd w:val="clear" w:color="auto" w:fill="auto"/>
          </w:tcPr>
          <w:p w14:paraId="6D9B2B6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chisel</w:t>
            </w:r>
          </w:p>
        </w:tc>
        <w:tc>
          <w:tcPr>
            <w:tcW w:w="2070" w:type="dxa"/>
            <w:shd w:val="clear" w:color="auto" w:fill="auto"/>
          </w:tcPr>
          <w:p w14:paraId="74DCA02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EF9BA2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D6697D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4C89E3B3" w14:textId="77777777" w:rsidR="0017491A" w:rsidRPr="00725E27" w:rsidRDefault="0017491A" w:rsidP="0017491A">
      <w:pPr>
        <w:spacing w:after="0"/>
        <w:contextualSpacing/>
        <w:rPr>
          <w:rFonts w:eastAsia="Times New Roman" w:cs="Times New Roman"/>
          <w:szCs w:val="24"/>
          <w:lang w:val="en-ZA"/>
        </w:rPr>
      </w:pPr>
    </w:p>
    <w:p w14:paraId="60F12DAE" w14:textId="77777777" w:rsidR="0017491A" w:rsidRPr="00725E27" w:rsidRDefault="0017491A" w:rsidP="0017491A">
      <w:pPr>
        <w:spacing w:after="0"/>
        <w:ind w:left="1080"/>
        <w:contextualSpacing/>
        <w:rPr>
          <w:rFonts w:eastAsia="Times New Roman" w:cs="Times New Roman"/>
          <w:szCs w:val="24"/>
          <w:lang w:val="en-ZA"/>
        </w:rPr>
      </w:pPr>
    </w:p>
    <w:p w14:paraId="1F725C62" w14:textId="77777777" w:rsidR="0017491A" w:rsidRPr="00725E27" w:rsidRDefault="0017491A" w:rsidP="0017491A">
      <w:pPr>
        <w:rPr>
          <w:rFonts w:cs="Times New Roman"/>
          <w:szCs w:val="24"/>
        </w:rPr>
      </w:pPr>
    </w:p>
    <w:p w14:paraId="014ECBDC" w14:textId="77777777" w:rsidR="00F8549D" w:rsidRPr="00725E27" w:rsidRDefault="006305E8" w:rsidP="005A1A46">
      <w:pPr>
        <w:pStyle w:val="Heading1"/>
        <w:rPr>
          <w:rFonts w:eastAsia="SimSun"/>
          <w:color w:val="auto"/>
          <w:lang w:val="en-ZW"/>
        </w:rPr>
      </w:pPr>
      <w:bookmarkStart w:id="109" w:name="_Toc197173401"/>
      <w:r w:rsidRPr="00725E27">
        <w:rPr>
          <w:rFonts w:eastAsia="SimSun"/>
          <w:color w:val="auto"/>
          <w:lang w:val="en-ZW"/>
        </w:rPr>
        <w:t>MODULE IV</w:t>
      </w:r>
      <w:bookmarkEnd w:id="109"/>
    </w:p>
    <w:bookmarkEnd w:id="108"/>
    <w:p w14:paraId="46EF6980" w14:textId="77777777" w:rsidR="00FD6FC9" w:rsidRPr="00725E27" w:rsidRDefault="00FD6FC9">
      <w:pPr>
        <w:rPr>
          <w:rFonts w:eastAsia="SimSun" w:cs="Times New Roman"/>
          <w:b/>
          <w:szCs w:val="24"/>
        </w:rPr>
      </w:pPr>
      <w:r w:rsidRPr="00725E27">
        <w:rPr>
          <w:rFonts w:cs="Times New Roman"/>
          <w:szCs w:val="24"/>
        </w:rPr>
        <w:br w:type="page"/>
      </w:r>
    </w:p>
    <w:p w14:paraId="69AF1E47" w14:textId="77777777" w:rsidR="00CE1315" w:rsidRPr="00725E27" w:rsidRDefault="00CE1315" w:rsidP="00CE1315">
      <w:pPr>
        <w:pStyle w:val="Heading2"/>
      </w:pPr>
      <w:bookmarkStart w:id="110" w:name="_Toc197173402"/>
      <w:r w:rsidRPr="00725E27">
        <w:lastRenderedPageBreak/>
        <w:t>ENTREPRENEURIAL SKILLS</w:t>
      </w:r>
      <w:bookmarkEnd w:id="110"/>
    </w:p>
    <w:p w14:paraId="7E2979BB" w14:textId="77777777" w:rsidR="00CE1315" w:rsidRPr="00725E27" w:rsidRDefault="00CE1315" w:rsidP="00CE1315">
      <w:pPr>
        <w:spacing w:after="0" w:line="360" w:lineRule="auto"/>
        <w:rPr>
          <w:rFonts w:cs="Times New Roman"/>
          <w:szCs w:val="24"/>
        </w:rPr>
      </w:pPr>
    </w:p>
    <w:p w14:paraId="18300960" w14:textId="79B9AD2E" w:rsidR="00CE1315" w:rsidRPr="00725E27" w:rsidRDefault="00CE1315" w:rsidP="00CE1315">
      <w:pPr>
        <w:kinsoku w:val="0"/>
        <w:overflowPunct w:val="0"/>
        <w:spacing w:after="0" w:line="360" w:lineRule="auto"/>
        <w:ind w:right="1080"/>
        <w:rPr>
          <w:rFonts w:cs="Times New Roman"/>
          <w:bCs/>
          <w:szCs w:val="24"/>
        </w:rPr>
      </w:pPr>
      <w:r w:rsidRPr="00725E27">
        <w:rPr>
          <w:rFonts w:cs="Times New Roman"/>
          <w:b/>
          <w:bCs/>
          <w:szCs w:val="24"/>
        </w:rPr>
        <w:t xml:space="preserve"> UNIT CODE: </w:t>
      </w:r>
      <w:r w:rsidRPr="00725E27">
        <w:rPr>
          <w:rFonts w:cs="Times New Roman"/>
          <w:b/>
          <w:szCs w:val="24"/>
          <w:lang w:val="en-ZA"/>
        </w:rPr>
        <w:t xml:space="preserve">0413 541 </w:t>
      </w:r>
      <w:r w:rsidR="00783EC6" w:rsidRPr="00725E27">
        <w:rPr>
          <w:rFonts w:cs="Times New Roman"/>
          <w:b/>
          <w:szCs w:val="24"/>
          <w:lang w:val="en-ZA"/>
        </w:rPr>
        <w:t>18</w:t>
      </w:r>
      <w:r w:rsidRPr="00725E27">
        <w:rPr>
          <w:rFonts w:cs="Times New Roman"/>
          <w:b/>
          <w:szCs w:val="24"/>
          <w:lang w:val="en-ZA"/>
        </w:rPr>
        <w:t>A</w:t>
      </w:r>
    </w:p>
    <w:p w14:paraId="05E466E5" w14:textId="2A6DFE15" w:rsidR="00CE1315" w:rsidRPr="00725E27" w:rsidRDefault="00CE1315" w:rsidP="00CE1315">
      <w:pPr>
        <w:kinsoku w:val="0"/>
        <w:overflowPunct w:val="0"/>
        <w:spacing w:after="0" w:line="360" w:lineRule="auto"/>
        <w:ind w:right="1080"/>
        <w:rPr>
          <w:rFonts w:cs="Times New Roman"/>
          <w:szCs w:val="24"/>
        </w:rPr>
      </w:pPr>
      <w:r w:rsidRPr="00725E27">
        <w:rPr>
          <w:rFonts w:cs="Times New Roman"/>
          <w:b/>
          <w:szCs w:val="24"/>
          <w:lang w:val="en-ZA"/>
        </w:rPr>
        <w:t xml:space="preserve">UNIT DURATION: </w:t>
      </w:r>
      <w:r w:rsidR="00D4470D" w:rsidRPr="00725E27">
        <w:rPr>
          <w:rFonts w:cs="Times New Roman"/>
          <w:szCs w:val="24"/>
        </w:rPr>
        <w:t>4</w:t>
      </w:r>
      <w:r w:rsidRPr="00725E27">
        <w:rPr>
          <w:rFonts w:cs="Times New Roman"/>
          <w:szCs w:val="24"/>
        </w:rPr>
        <w:t>0 hours</w:t>
      </w:r>
    </w:p>
    <w:p w14:paraId="264C0974" w14:textId="77777777" w:rsidR="00CE1315" w:rsidRPr="00725E27" w:rsidRDefault="00CE1315" w:rsidP="00CE1315">
      <w:pPr>
        <w:kinsoku w:val="0"/>
        <w:overflowPunct w:val="0"/>
        <w:spacing w:after="0" w:line="360" w:lineRule="auto"/>
        <w:ind w:right="1080"/>
        <w:rPr>
          <w:rFonts w:cs="Times New Roman"/>
          <w:bCs/>
          <w:szCs w:val="24"/>
        </w:rPr>
      </w:pPr>
    </w:p>
    <w:p w14:paraId="4E136BB3" w14:textId="77777777" w:rsidR="00CE1315" w:rsidRPr="00725E27" w:rsidRDefault="00CE1315" w:rsidP="00CE1315">
      <w:pPr>
        <w:spacing w:after="0" w:line="360" w:lineRule="auto"/>
        <w:rPr>
          <w:rFonts w:cs="Times New Roman"/>
          <w:b/>
          <w:bCs/>
          <w:szCs w:val="24"/>
          <w:lang w:val="en-GB"/>
        </w:rPr>
      </w:pPr>
      <w:r w:rsidRPr="00725E27">
        <w:rPr>
          <w:rFonts w:cs="Times New Roman"/>
          <w:b/>
          <w:bCs/>
          <w:szCs w:val="24"/>
          <w:lang w:val="en-GB"/>
        </w:rPr>
        <w:t>Relationship to occupational standards</w:t>
      </w:r>
    </w:p>
    <w:p w14:paraId="5A179395" w14:textId="77777777" w:rsidR="00CE1315" w:rsidRPr="00725E27" w:rsidRDefault="00CE1315" w:rsidP="00CE1315">
      <w:pPr>
        <w:spacing w:after="0" w:line="360" w:lineRule="auto"/>
        <w:rPr>
          <w:rFonts w:cs="Times New Roman"/>
          <w:b/>
          <w:bCs/>
          <w:szCs w:val="24"/>
          <w:lang w:val="en-GB"/>
        </w:rPr>
      </w:pPr>
    </w:p>
    <w:p w14:paraId="038ADEEC" w14:textId="59EA4538" w:rsidR="00CE1315" w:rsidRPr="00725E27" w:rsidRDefault="00CE1315" w:rsidP="00A34150">
      <w:pPr>
        <w:kinsoku w:val="0"/>
        <w:overflowPunct w:val="0"/>
        <w:spacing w:after="0" w:line="360" w:lineRule="auto"/>
        <w:rPr>
          <w:rFonts w:cs="Times New Roman"/>
          <w:szCs w:val="24"/>
        </w:rPr>
      </w:pPr>
      <w:r w:rsidRPr="00725E27">
        <w:rPr>
          <w:rFonts w:cs="Times New Roman"/>
          <w:szCs w:val="24"/>
        </w:rPr>
        <w:t>This</w:t>
      </w:r>
      <w:r w:rsidRPr="00725E27">
        <w:rPr>
          <w:rFonts w:cs="Times New Roman"/>
          <w:spacing w:val="-24"/>
          <w:szCs w:val="24"/>
        </w:rPr>
        <w:t xml:space="preserve"> </w:t>
      </w:r>
      <w:r w:rsidRPr="00725E27">
        <w:rPr>
          <w:rFonts w:cs="Times New Roman"/>
          <w:szCs w:val="24"/>
        </w:rPr>
        <w:t>unit</w:t>
      </w:r>
      <w:r w:rsidRPr="00725E27">
        <w:rPr>
          <w:rFonts w:cs="Times New Roman"/>
          <w:spacing w:val="-23"/>
          <w:szCs w:val="24"/>
        </w:rPr>
        <w:t xml:space="preserve"> </w:t>
      </w:r>
      <w:r w:rsidRPr="00725E27">
        <w:rPr>
          <w:rFonts w:cs="Times New Roman"/>
          <w:szCs w:val="24"/>
        </w:rPr>
        <w:t>addresses</w:t>
      </w:r>
      <w:r w:rsidRPr="00725E27">
        <w:rPr>
          <w:rFonts w:cs="Times New Roman"/>
          <w:spacing w:val="-24"/>
          <w:szCs w:val="24"/>
        </w:rPr>
        <w:t xml:space="preserve"> </w:t>
      </w:r>
      <w:r w:rsidRPr="00725E27">
        <w:rPr>
          <w:rFonts w:cs="Times New Roman"/>
          <w:szCs w:val="24"/>
        </w:rPr>
        <w:t>the</w:t>
      </w:r>
      <w:r w:rsidRPr="00725E27">
        <w:rPr>
          <w:rFonts w:cs="Times New Roman"/>
          <w:spacing w:val="-24"/>
          <w:szCs w:val="24"/>
        </w:rPr>
        <w:t xml:space="preserve"> </w:t>
      </w:r>
      <w:r w:rsidRPr="00725E27">
        <w:rPr>
          <w:rFonts w:cs="Times New Roman"/>
          <w:szCs w:val="24"/>
        </w:rPr>
        <w:t>unit</w:t>
      </w:r>
      <w:r w:rsidRPr="00725E27">
        <w:rPr>
          <w:rFonts w:cs="Times New Roman"/>
          <w:spacing w:val="-23"/>
          <w:szCs w:val="24"/>
        </w:rPr>
        <w:t xml:space="preserve"> </w:t>
      </w:r>
      <w:r w:rsidRPr="00725E27">
        <w:rPr>
          <w:rFonts w:cs="Times New Roman"/>
          <w:szCs w:val="24"/>
        </w:rPr>
        <w:t>of</w:t>
      </w:r>
      <w:r w:rsidRPr="00725E27">
        <w:rPr>
          <w:rFonts w:cs="Times New Roman"/>
          <w:spacing w:val="-23"/>
          <w:szCs w:val="24"/>
        </w:rPr>
        <w:t xml:space="preserve"> </w:t>
      </w:r>
      <w:r w:rsidRPr="00725E27">
        <w:rPr>
          <w:rFonts w:cs="Times New Roman"/>
          <w:szCs w:val="24"/>
        </w:rPr>
        <w:t>competency:</w:t>
      </w:r>
      <w:r w:rsidRPr="00725E27">
        <w:rPr>
          <w:rFonts w:cs="Times New Roman"/>
          <w:spacing w:val="-24"/>
          <w:szCs w:val="24"/>
        </w:rPr>
        <w:t xml:space="preserve"> </w:t>
      </w:r>
      <w:r w:rsidRPr="00725E27">
        <w:rPr>
          <w:rFonts w:cs="Times New Roman"/>
          <w:b/>
          <w:bCs/>
          <w:szCs w:val="24"/>
        </w:rPr>
        <w:t>Apply Entrepreneurial skills</w:t>
      </w:r>
      <w:r w:rsidRPr="00725E27">
        <w:rPr>
          <w:rFonts w:cs="Times New Roman"/>
          <w:szCs w:val="24"/>
        </w:rPr>
        <w:t>.</w:t>
      </w:r>
    </w:p>
    <w:p w14:paraId="26195F1F" w14:textId="77777777" w:rsidR="00A34150" w:rsidRPr="00725E27" w:rsidRDefault="00A34150" w:rsidP="00CE1315">
      <w:pPr>
        <w:spacing w:after="0" w:line="360" w:lineRule="auto"/>
        <w:rPr>
          <w:rFonts w:cs="Times New Roman"/>
          <w:b/>
          <w:bCs/>
          <w:szCs w:val="24"/>
          <w:lang w:val="en-GB"/>
        </w:rPr>
      </w:pPr>
    </w:p>
    <w:p w14:paraId="0196ABD3" w14:textId="0B6E6B5C" w:rsidR="00CE1315" w:rsidRPr="00725E27" w:rsidRDefault="00CE1315" w:rsidP="00CE1315">
      <w:pPr>
        <w:spacing w:after="0" w:line="360" w:lineRule="auto"/>
        <w:rPr>
          <w:rFonts w:cs="Times New Roman"/>
          <w:b/>
          <w:bCs/>
          <w:szCs w:val="24"/>
          <w:lang w:val="en-GB"/>
        </w:rPr>
      </w:pPr>
      <w:r w:rsidRPr="00725E27">
        <w:rPr>
          <w:rFonts w:cs="Times New Roman"/>
          <w:b/>
          <w:bCs/>
          <w:szCs w:val="24"/>
          <w:lang w:val="en-GB"/>
        </w:rPr>
        <w:t>Unit Description:</w:t>
      </w:r>
    </w:p>
    <w:p w14:paraId="0C4A77F3" w14:textId="77777777" w:rsidR="00CE1315" w:rsidRPr="00725E27" w:rsidRDefault="00CE1315" w:rsidP="00CE1315">
      <w:pPr>
        <w:spacing w:after="0" w:line="360" w:lineRule="auto"/>
        <w:rPr>
          <w:rFonts w:cs="Times New Roman"/>
          <w:szCs w:val="24"/>
          <w:lang w:val="en-GB"/>
        </w:rPr>
      </w:pPr>
      <w:r w:rsidRPr="00725E27">
        <w:rPr>
          <w:rFonts w:cs="Times New Roman"/>
          <w:szCs w:val="24"/>
          <w:lang w:val="en-GB"/>
        </w:rPr>
        <w:t xml:space="preserve">This unit covers the competencies required to demonstrate an understanding of entrepreneurship. It involves demonstrating an understanding of </w:t>
      </w:r>
      <w:r w:rsidRPr="00725E27">
        <w:rPr>
          <w:rFonts w:cs="Times New Roman"/>
          <w:bCs/>
          <w:szCs w:val="24"/>
        </w:rPr>
        <w:t>financial literacy, applying entrepreneurial concepts</w:t>
      </w:r>
      <w:r w:rsidRPr="00725E27">
        <w:rPr>
          <w:rFonts w:cs="Times New Roman"/>
          <w:szCs w:val="24"/>
          <w:lang w:val="en-GB"/>
        </w:rPr>
        <w:t xml:space="preserve"> identifying entrepreneurship opportunities, </w:t>
      </w:r>
      <w:r w:rsidRPr="00725E27">
        <w:rPr>
          <w:rFonts w:cs="Times New Roman"/>
          <w:bCs/>
          <w:szCs w:val="24"/>
        </w:rPr>
        <w:t>applying business legal aspects,</w:t>
      </w:r>
      <w:r w:rsidRPr="00725E27">
        <w:rPr>
          <w:rFonts w:cs="Times New Roman"/>
          <w:szCs w:val="24"/>
          <w:lang w:val="en-GB"/>
        </w:rPr>
        <w:t xml:space="preserve"> and developing business innovative strategies and business plans. </w:t>
      </w:r>
    </w:p>
    <w:p w14:paraId="1FE864E5" w14:textId="77777777" w:rsidR="00CE1315" w:rsidRPr="00725E27" w:rsidRDefault="00CE1315" w:rsidP="00CE1315">
      <w:pPr>
        <w:kinsoku w:val="0"/>
        <w:overflowPunct w:val="0"/>
        <w:spacing w:after="0" w:line="360" w:lineRule="auto"/>
        <w:rPr>
          <w:rFonts w:cs="Times New Roman"/>
          <w:b/>
          <w:szCs w:val="24"/>
          <w:lang w:val="en-GB"/>
        </w:rPr>
      </w:pPr>
      <w:r w:rsidRPr="00725E27">
        <w:rPr>
          <w:rFonts w:cs="Times New Roman"/>
          <w:b/>
          <w:szCs w:val="24"/>
          <w:lang w:val="en-GB"/>
        </w:rPr>
        <w:t>Summary of Learning Outcomes</w:t>
      </w:r>
    </w:p>
    <w:tbl>
      <w:tblPr>
        <w:tblW w:w="852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9"/>
        <w:gridCol w:w="4080"/>
      </w:tblGrid>
      <w:tr w:rsidR="00DC0CBC" w:rsidRPr="00725E27" w14:paraId="4659AA30" w14:textId="77777777" w:rsidTr="000B04CD">
        <w:trPr>
          <w:trHeight w:val="137"/>
        </w:trPr>
        <w:tc>
          <w:tcPr>
            <w:tcW w:w="4449" w:type="dxa"/>
            <w:tcBorders>
              <w:top w:val="single" w:sz="4" w:space="0" w:color="000000"/>
              <w:left w:val="single" w:sz="4" w:space="0" w:color="000000"/>
              <w:bottom w:val="single" w:sz="4" w:space="0" w:color="000000"/>
              <w:right w:val="single" w:sz="4" w:space="0" w:color="000000"/>
            </w:tcBorders>
          </w:tcPr>
          <w:p w14:paraId="31736C56" w14:textId="77777777" w:rsidR="000B04CD" w:rsidRPr="00725E27" w:rsidRDefault="000B04CD" w:rsidP="000B04CD">
            <w:pPr>
              <w:pStyle w:val="ListParagraph"/>
              <w:ind w:hanging="360"/>
              <w:rPr>
                <w:rFonts w:eastAsia="Times New Roman"/>
                <w:szCs w:val="24"/>
              </w:rPr>
            </w:pPr>
          </w:p>
          <w:p w14:paraId="340FF7D9" w14:textId="77777777" w:rsidR="000B04CD" w:rsidRPr="00725E27" w:rsidRDefault="000B04CD" w:rsidP="000B04CD">
            <w:pPr>
              <w:pStyle w:val="ListParagraph"/>
              <w:ind w:hanging="360"/>
              <w:rPr>
                <w:rFonts w:eastAsia="Times New Roman"/>
                <w:szCs w:val="24"/>
              </w:rPr>
            </w:pPr>
            <w:r w:rsidRPr="00725E27">
              <w:rPr>
                <w:rFonts w:eastAsia="Times New Roman"/>
                <w:szCs w:val="24"/>
              </w:rPr>
              <w:t>Learning Outcomes</w:t>
            </w:r>
          </w:p>
        </w:tc>
        <w:tc>
          <w:tcPr>
            <w:tcW w:w="4080" w:type="dxa"/>
            <w:tcBorders>
              <w:top w:val="single" w:sz="4" w:space="0" w:color="000000"/>
              <w:left w:val="single" w:sz="4" w:space="0" w:color="000000"/>
              <w:bottom w:val="single" w:sz="4" w:space="0" w:color="000000"/>
              <w:right w:val="single" w:sz="4" w:space="0" w:color="000000"/>
            </w:tcBorders>
          </w:tcPr>
          <w:p w14:paraId="63A3FE6F" w14:textId="77777777" w:rsidR="000B04CD" w:rsidRPr="00725E27" w:rsidRDefault="000B04CD" w:rsidP="0020334F">
            <w:pPr>
              <w:jc w:val="center"/>
              <w:rPr>
                <w:rFonts w:eastAsia="Times New Roman" w:cs="Times New Roman"/>
                <w:b/>
                <w:szCs w:val="24"/>
              </w:rPr>
            </w:pPr>
          </w:p>
          <w:p w14:paraId="2564CC2B" w14:textId="77777777" w:rsidR="000B04CD" w:rsidRPr="00725E27" w:rsidRDefault="000B04CD" w:rsidP="0020334F">
            <w:pPr>
              <w:jc w:val="center"/>
              <w:rPr>
                <w:rFonts w:eastAsia="Times New Roman" w:cs="Times New Roman"/>
                <w:b/>
                <w:szCs w:val="24"/>
              </w:rPr>
            </w:pPr>
            <w:r w:rsidRPr="00725E27">
              <w:rPr>
                <w:rFonts w:eastAsia="Times New Roman" w:cs="Times New Roman"/>
                <w:b/>
                <w:szCs w:val="24"/>
              </w:rPr>
              <w:t>DURATION (HOURS)</w:t>
            </w:r>
          </w:p>
          <w:p w14:paraId="26F955B4" w14:textId="77777777" w:rsidR="000B04CD" w:rsidRPr="00725E27" w:rsidRDefault="000B04CD" w:rsidP="0020334F">
            <w:pPr>
              <w:jc w:val="center"/>
              <w:rPr>
                <w:rFonts w:eastAsia="Times New Roman" w:cs="Times New Roman"/>
                <w:b/>
                <w:szCs w:val="24"/>
              </w:rPr>
            </w:pPr>
          </w:p>
        </w:tc>
      </w:tr>
      <w:tr w:rsidR="00DC0CBC" w:rsidRPr="00725E27" w14:paraId="616ADDA8" w14:textId="77777777" w:rsidTr="009E2850">
        <w:trPr>
          <w:trHeight w:val="137"/>
        </w:trPr>
        <w:tc>
          <w:tcPr>
            <w:tcW w:w="4449" w:type="dxa"/>
          </w:tcPr>
          <w:p w14:paraId="78E2DE6F" w14:textId="77777777" w:rsidR="009E2850" w:rsidRPr="00725E27" w:rsidRDefault="009E2850" w:rsidP="004470E5">
            <w:pPr>
              <w:pStyle w:val="ListParagraph"/>
              <w:numPr>
                <w:ilvl w:val="0"/>
                <w:numId w:val="590"/>
              </w:numPr>
              <w:rPr>
                <w:rFonts w:eastAsia="Times New Roman"/>
                <w:b/>
                <w:szCs w:val="24"/>
              </w:rPr>
            </w:pPr>
            <w:r w:rsidRPr="00725E27">
              <w:rPr>
                <w:rFonts w:eastAsia="Times New Roman"/>
                <w:szCs w:val="24"/>
              </w:rPr>
              <w:t xml:space="preserve">Apply financial literacy </w:t>
            </w:r>
          </w:p>
        </w:tc>
        <w:tc>
          <w:tcPr>
            <w:tcW w:w="4080" w:type="dxa"/>
          </w:tcPr>
          <w:p w14:paraId="327C30DA" w14:textId="54ED524F" w:rsidR="009E2850" w:rsidRPr="00725E27" w:rsidRDefault="00D4470D" w:rsidP="005161CB">
            <w:pPr>
              <w:jc w:val="center"/>
              <w:rPr>
                <w:rFonts w:eastAsia="Times New Roman" w:cs="Times New Roman"/>
                <w:b/>
                <w:szCs w:val="24"/>
              </w:rPr>
            </w:pPr>
            <w:r w:rsidRPr="00725E27">
              <w:rPr>
                <w:rFonts w:eastAsia="Times New Roman" w:cs="Times New Roman"/>
                <w:b/>
                <w:szCs w:val="24"/>
              </w:rPr>
              <w:t>6</w:t>
            </w:r>
          </w:p>
        </w:tc>
      </w:tr>
      <w:tr w:rsidR="00DC0CBC" w:rsidRPr="00725E27" w14:paraId="2A1C4D84" w14:textId="77777777" w:rsidTr="009E2850">
        <w:trPr>
          <w:trHeight w:val="118"/>
        </w:trPr>
        <w:tc>
          <w:tcPr>
            <w:tcW w:w="4449" w:type="dxa"/>
          </w:tcPr>
          <w:p w14:paraId="5BC6544A" w14:textId="77777777" w:rsidR="009E2850" w:rsidRPr="00725E27" w:rsidRDefault="009E2850" w:rsidP="004470E5">
            <w:pPr>
              <w:pStyle w:val="ListParagraph"/>
              <w:numPr>
                <w:ilvl w:val="0"/>
                <w:numId w:val="590"/>
              </w:numPr>
              <w:rPr>
                <w:rFonts w:eastAsia="Times New Roman"/>
                <w:b/>
                <w:szCs w:val="24"/>
              </w:rPr>
            </w:pPr>
            <w:r w:rsidRPr="00725E27">
              <w:rPr>
                <w:rFonts w:eastAsia="Times New Roman"/>
                <w:szCs w:val="24"/>
              </w:rPr>
              <w:t xml:space="preserve">Apply the entrepreneurial concept </w:t>
            </w:r>
          </w:p>
        </w:tc>
        <w:tc>
          <w:tcPr>
            <w:tcW w:w="4080" w:type="dxa"/>
          </w:tcPr>
          <w:p w14:paraId="629C880D" w14:textId="32C4C784" w:rsidR="009E2850" w:rsidRPr="00725E27" w:rsidRDefault="00D4470D" w:rsidP="005161CB">
            <w:pPr>
              <w:jc w:val="center"/>
              <w:rPr>
                <w:rFonts w:eastAsia="Times New Roman" w:cs="Times New Roman"/>
                <w:b/>
                <w:szCs w:val="24"/>
              </w:rPr>
            </w:pPr>
            <w:r w:rsidRPr="00725E27">
              <w:rPr>
                <w:rFonts w:eastAsia="Times New Roman" w:cs="Times New Roman"/>
                <w:b/>
                <w:szCs w:val="24"/>
              </w:rPr>
              <w:t>4</w:t>
            </w:r>
          </w:p>
        </w:tc>
      </w:tr>
      <w:tr w:rsidR="00DC0CBC" w:rsidRPr="00725E27" w14:paraId="0EBF15F0" w14:textId="77777777" w:rsidTr="009E2850">
        <w:trPr>
          <w:trHeight w:val="118"/>
        </w:trPr>
        <w:tc>
          <w:tcPr>
            <w:tcW w:w="4449" w:type="dxa"/>
          </w:tcPr>
          <w:p w14:paraId="1AD67EEC" w14:textId="77777777" w:rsidR="009E2850" w:rsidRPr="00725E27" w:rsidRDefault="009E2850" w:rsidP="004470E5">
            <w:pPr>
              <w:pStyle w:val="ListParagraph"/>
              <w:numPr>
                <w:ilvl w:val="0"/>
                <w:numId w:val="590"/>
              </w:numPr>
              <w:jc w:val="left"/>
              <w:rPr>
                <w:rFonts w:eastAsia="Times New Roman"/>
                <w:b/>
                <w:szCs w:val="24"/>
              </w:rPr>
            </w:pPr>
            <w:r w:rsidRPr="00725E27">
              <w:rPr>
                <w:rFonts w:eastAsia="Times New Roman"/>
                <w:szCs w:val="24"/>
              </w:rPr>
              <w:t>Identify entrepreneurship opportunities</w:t>
            </w:r>
          </w:p>
        </w:tc>
        <w:tc>
          <w:tcPr>
            <w:tcW w:w="4080" w:type="dxa"/>
          </w:tcPr>
          <w:p w14:paraId="31CFDF87" w14:textId="77777777" w:rsidR="009E2850" w:rsidRPr="00725E27" w:rsidRDefault="009E2850" w:rsidP="005161CB">
            <w:pPr>
              <w:jc w:val="center"/>
              <w:rPr>
                <w:rFonts w:eastAsia="Times New Roman" w:cs="Times New Roman"/>
                <w:b/>
                <w:szCs w:val="24"/>
              </w:rPr>
            </w:pPr>
            <w:r w:rsidRPr="00725E27">
              <w:rPr>
                <w:rFonts w:eastAsia="Times New Roman" w:cs="Times New Roman"/>
                <w:b/>
                <w:szCs w:val="24"/>
              </w:rPr>
              <w:t>6</w:t>
            </w:r>
          </w:p>
        </w:tc>
      </w:tr>
      <w:tr w:rsidR="00DC0CBC" w:rsidRPr="00725E27" w14:paraId="5C171DBE" w14:textId="77777777" w:rsidTr="009E2850">
        <w:trPr>
          <w:trHeight w:val="118"/>
        </w:trPr>
        <w:tc>
          <w:tcPr>
            <w:tcW w:w="4449" w:type="dxa"/>
          </w:tcPr>
          <w:p w14:paraId="53B94E23" w14:textId="77777777" w:rsidR="009E2850" w:rsidRPr="00725E27" w:rsidRDefault="009E2850" w:rsidP="004470E5">
            <w:pPr>
              <w:pStyle w:val="ListParagraph"/>
              <w:numPr>
                <w:ilvl w:val="0"/>
                <w:numId w:val="590"/>
              </w:numPr>
              <w:rPr>
                <w:rFonts w:eastAsia="Times New Roman"/>
                <w:b/>
                <w:szCs w:val="24"/>
              </w:rPr>
            </w:pPr>
            <w:r w:rsidRPr="00725E27">
              <w:rPr>
                <w:rFonts w:eastAsia="Times New Roman"/>
                <w:szCs w:val="24"/>
              </w:rPr>
              <w:t>Apply   business legal aspects</w:t>
            </w:r>
          </w:p>
        </w:tc>
        <w:tc>
          <w:tcPr>
            <w:tcW w:w="4080" w:type="dxa"/>
          </w:tcPr>
          <w:p w14:paraId="06F7662A" w14:textId="2D810AF6" w:rsidR="009E2850" w:rsidRPr="00725E27" w:rsidRDefault="00D4470D" w:rsidP="005161CB">
            <w:pPr>
              <w:jc w:val="center"/>
              <w:rPr>
                <w:rFonts w:eastAsia="Times New Roman" w:cs="Times New Roman"/>
                <w:b/>
                <w:szCs w:val="24"/>
              </w:rPr>
            </w:pPr>
            <w:r w:rsidRPr="00725E27">
              <w:rPr>
                <w:rFonts w:eastAsia="Times New Roman" w:cs="Times New Roman"/>
                <w:b/>
                <w:szCs w:val="24"/>
              </w:rPr>
              <w:t>6</w:t>
            </w:r>
          </w:p>
        </w:tc>
      </w:tr>
      <w:tr w:rsidR="00DC0CBC" w:rsidRPr="00725E27" w14:paraId="0B6450F3" w14:textId="77777777" w:rsidTr="009E2850">
        <w:trPr>
          <w:trHeight w:val="273"/>
        </w:trPr>
        <w:tc>
          <w:tcPr>
            <w:tcW w:w="4449" w:type="dxa"/>
          </w:tcPr>
          <w:p w14:paraId="7DDCDC9C" w14:textId="77777777" w:rsidR="009E2850" w:rsidRPr="00725E27" w:rsidRDefault="009E2850" w:rsidP="004470E5">
            <w:pPr>
              <w:pStyle w:val="ListParagraph"/>
              <w:numPr>
                <w:ilvl w:val="0"/>
                <w:numId w:val="590"/>
              </w:numPr>
              <w:spacing w:before="240" w:line="276" w:lineRule="auto"/>
              <w:rPr>
                <w:ins w:id="111" w:author="Evans Wanjala" w:date="2025-04-04T06:49:00Z"/>
                <w:rFonts w:eastAsia="Times New Roman"/>
                <w:szCs w:val="24"/>
              </w:rPr>
            </w:pPr>
            <w:ins w:id="112" w:author="Evans Wanjala" w:date="2025-04-04T06:49:00Z">
              <w:r w:rsidRPr="00725E27">
                <w:rPr>
                  <w:rFonts w:eastAsia="Times New Roman"/>
                  <w:szCs w:val="24"/>
                </w:rPr>
                <w:t xml:space="preserve">Innovate Business Strategies  </w:t>
              </w:r>
            </w:ins>
          </w:p>
          <w:p w14:paraId="1D083DAB" w14:textId="77777777" w:rsidR="009E2850" w:rsidRPr="00725E27" w:rsidRDefault="009E2850" w:rsidP="005161CB">
            <w:pPr>
              <w:rPr>
                <w:rFonts w:eastAsia="Times New Roman" w:cs="Times New Roman"/>
                <w:b/>
                <w:szCs w:val="24"/>
              </w:rPr>
            </w:pPr>
          </w:p>
        </w:tc>
        <w:tc>
          <w:tcPr>
            <w:tcW w:w="4080" w:type="dxa"/>
          </w:tcPr>
          <w:p w14:paraId="6032794C" w14:textId="4EAB5E56" w:rsidR="009E2850" w:rsidRPr="00725E27" w:rsidRDefault="00D4470D" w:rsidP="005161CB">
            <w:pPr>
              <w:jc w:val="center"/>
              <w:rPr>
                <w:ins w:id="113" w:author="Evans Wanjala" w:date="2025-04-04T06:49:00Z"/>
                <w:rFonts w:eastAsia="Times New Roman" w:cs="Times New Roman"/>
                <w:b/>
                <w:szCs w:val="24"/>
              </w:rPr>
            </w:pPr>
            <w:r w:rsidRPr="00725E27">
              <w:rPr>
                <w:rFonts w:eastAsia="Times New Roman" w:cs="Times New Roman"/>
                <w:b/>
                <w:szCs w:val="24"/>
              </w:rPr>
              <w:t>6</w:t>
            </w:r>
          </w:p>
        </w:tc>
      </w:tr>
      <w:tr w:rsidR="00DC0CBC" w:rsidRPr="00725E27" w14:paraId="17042AD8" w14:textId="77777777" w:rsidTr="009E2850">
        <w:trPr>
          <w:trHeight w:val="307"/>
        </w:trPr>
        <w:tc>
          <w:tcPr>
            <w:tcW w:w="4449" w:type="dxa"/>
          </w:tcPr>
          <w:p w14:paraId="228222D1" w14:textId="77777777" w:rsidR="009E2850" w:rsidRPr="00725E27" w:rsidRDefault="009E2850" w:rsidP="004470E5">
            <w:pPr>
              <w:pStyle w:val="ListParagraph"/>
              <w:numPr>
                <w:ilvl w:val="0"/>
                <w:numId w:val="590"/>
              </w:numPr>
              <w:spacing w:before="240" w:line="276" w:lineRule="auto"/>
              <w:rPr>
                <w:ins w:id="114" w:author="Evans Wanjala" w:date="2025-04-04T06:49:00Z"/>
                <w:rFonts w:eastAsia="Times New Roman"/>
                <w:bCs/>
                <w:szCs w:val="24"/>
              </w:rPr>
            </w:pPr>
            <w:ins w:id="115" w:author="Evans Wanjala" w:date="2025-04-04T06:49:00Z">
              <w:r w:rsidRPr="00725E27">
                <w:rPr>
                  <w:rFonts w:eastAsia="Times New Roman"/>
                  <w:bCs/>
                  <w:szCs w:val="24"/>
                </w:rPr>
                <w:t>Develop a business plan</w:t>
              </w:r>
            </w:ins>
          </w:p>
          <w:p w14:paraId="757E69AA" w14:textId="77777777" w:rsidR="009E2850" w:rsidRPr="00725E27" w:rsidRDefault="009E2850" w:rsidP="005161CB">
            <w:pPr>
              <w:rPr>
                <w:ins w:id="116" w:author="Evans Wanjala" w:date="2025-04-04T06:49:00Z"/>
                <w:rFonts w:eastAsia="Times New Roman" w:cs="Times New Roman"/>
                <w:b/>
                <w:szCs w:val="24"/>
              </w:rPr>
            </w:pPr>
          </w:p>
        </w:tc>
        <w:tc>
          <w:tcPr>
            <w:tcW w:w="4080" w:type="dxa"/>
          </w:tcPr>
          <w:p w14:paraId="0DA89260" w14:textId="4CF59960" w:rsidR="009E2850" w:rsidRPr="00725E27" w:rsidRDefault="00D4470D" w:rsidP="005161CB">
            <w:pPr>
              <w:jc w:val="center"/>
              <w:rPr>
                <w:ins w:id="117" w:author="Evans Wanjala" w:date="2025-04-04T06:49:00Z"/>
                <w:rFonts w:eastAsia="Times New Roman" w:cs="Times New Roman"/>
                <w:b/>
                <w:szCs w:val="24"/>
              </w:rPr>
            </w:pPr>
            <w:r w:rsidRPr="00725E27">
              <w:rPr>
                <w:rFonts w:eastAsia="Times New Roman" w:cs="Times New Roman"/>
                <w:b/>
                <w:szCs w:val="24"/>
              </w:rPr>
              <w:t>12</w:t>
            </w:r>
          </w:p>
        </w:tc>
      </w:tr>
      <w:tr w:rsidR="00DC0CBC" w:rsidRPr="00725E27" w14:paraId="327209BF" w14:textId="77777777" w:rsidTr="009E2850">
        <w:trPr>
          <w:trHeight w:val="118"/>
        </w:trPr>
        <w:tc>
          <w:tcPr>
            <w:tcW w:w="4449" w:type="dxa"/>
          </w:tcPr>
          <w:p w14:paraId="15EC5C44" w14:textId="77777777" w:rsidR="009E2850" w:rsidRPr="00725E27" w:rsidRDefault="009E2850" w:rsidP="005161CB">
            <w:pPr>
              <w:rPr>
                <w:rFonts w:eastAsia="Times New Roman" w:cs="Times New Roman"/>
                <w:szCs w:val="24"/>
              </w:rPr>
            </w:pPr>
            <w:r w:rsidRPr="00725E27">
              <w:rPr>
                <w:rFonts w:eastAsia="Times New Roman" w:cs="Times New Roman"/>
                <w:b/>
                <w:szCs w:val="24"/>
              </w:rPr>
              <w:t>TOTAL</w:t>
            </w:r>
          </w:p>
        </w:tc>
        <w:tc>
          <w:tcPr>
            <w:tcW w:w="4080" w:type="dxa"/>
          </w:tcPr>
          <w:p w14:paraId="279C4E3C" w14:textId="77777777" w:rsidR="009E2850" w:rsidRPr="00725E27" w:rsidRDefault="009E2850" w:rsidP="005161CB">
            <w:pPr>
              <w:jc w:val="center"/>
              <w:rPr>
                <w:rFonts w:eastAsia="Times New Roman" w:cs="Times New Roman"/>
                <w:b/>
                <w:szCs w:val="24"/>
              </w:rPr>
            </w:pPr>
            <w:r w:rsidRPr="00725E27">
              <w:rPr>
                <w:rFonts w:eastAsia="Times New Roman" w:cs="Times New Roman"/>
                <w:szCs w:val="24"/>
              </w:rPr>
              <w:t xml:space="preserve">40 </w:t>
            </w:r>
            <w:r w:rsidRPr="00725E27">
              <w:rPr>
                <w:rFonts w:eastAsia="Times New Roman" w:cs="Times New Roman"/>
                <w:b/>
                <w:szCs w:val="24"/>
              </w:rPr>
              <w:t>HOURS</w:t>
            </w:r>
          </w:p>
        </w:tc>
      </w:tr>
    </w:tbl>
    <w:p w14:paraId="5BECB5D5"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Learning Outcomes, Content and Suggested Assessment Methods</w:t>
      </w:r>
    </w:p>
    <w:tbl>
      <w:tblPr>
        <w:tblW w:w="5487"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4860"/>
        <w:gridCol w:w="2701"/>
      </w:tblGrid>
      <w:tr w:rsidR="00725E27" w:rsidRPr="00725E27" w14:paraId="338EAA9D" w14:textId="77777777" w:rsidTr="00C24A23">
        <w:trPr>
          <w:tblHeader/>
        </w:trPr>
        <w:tc>
          <w:tcPr>
            <w:tcW w:w="1316" w:type="pct"/>
            <w:shd w:val="clear" w:color="auto" w:fill="F2F2F2"/>
            <w:vAlign w:val="center"/>
          </w:tcPr>
          <w:p w14:paraId="2308973B" w14:textId="77777777" w:rsidR="00CE1315" w:rsidRPr="00725E27" w:rsidRDefault="00CE1315" w:rsidP="00C24A23">
            <w:pPr>
              <w:spacing w:after="0" w:line="360" w:lineRule="auto"/>
              <w:ind w:left="357" w:hanging="357"/>
              <w:contextualSpacing/>
              <w:rPr>
                <w:rFonts w:cs="Times New Roman"/>
                <w:b/>
                <w:szCs w:val="24"/>
              </w:rPr>
            </w:pPr>
          </w:p>
          <w:p w14:paraId="1B9E66A9" w14:textId="77777777" w:rsidR="00CE1315" w:rsidRPr="00725E27" w:rsidRDefault="00CE1315" w:rsidP="00C24A23">
            <w:pPr>
              <w:spacing w:after="0" w:line="360" w:lineRule="auto"/>
              <w:ind w:left="357" w:hanging="357"/>
              <w:contextualSpacing/>
              <w:rPr>
                <w:rFonts w:cs="Times New Roman"/>
                <w:b/>
                <w:szCs w:val="24"/>
              </w:rPr>
            </w:pPr>
            <w:r w:rsidRPr="00725E27">
              <w:rPr>
                <w:rFonts w:cs="Times New Roman"/>
                <w:b/>
                <w:szCs w:val="24"/>
              </w:rPr>
              <w:t>Learning Outcome</w:t>
            </w:r>
          </w:p>
        </w:tc>
        <w:tc>
          <w:tcPr>
            <w:tcW w:w="2368" w:type="pct"/>
            <w:shd w:val="clear" w:color="auto" w:fill="F2F2F2"/>
            <w:vAlign w:val="center"/>
          </w:tcPr>
          <w:p w14:paraId="26D52C06" w14:textId="77777777" w:rsidR="00CE1315" w:rsidRPr="00725E27" w:rsidRDefault="00CE1315" w:rsidP="00C24A23">
            <w:pPr>
              <w:spacing w:after="0" w:line="360" w:lineRule="auto"/>
              <w:ind w:left="357" w:hanging="357"/>
              <w:contextualSpacing/>
              <w:rPr>
                <w:rFonts w:cs="Times New Roman"/>
                <w:b/>
                <w:szCs w:val="24"/>
              </w:rPr>
            </w:pPr>
          </w:p>
          <w:p w14:paraId="5B06B8B8" w14:textId="77777777" w:rsidR="00CE1315" w:rsidRPr="00725E27" w:rsidRDefault="00CE1315" w:rsidP="00C24A23">
            <w:pPr>
              <w:spacing w:after="0" w:line="360" w:lineRule="auto"/>
              <w:ind w:left="357" w:hanging="357"/>
              <w:contextualSpacing/>
              <w:rPr>
                <w:rFonts w:cs="Times New Roman"/>
                <w:b/>
                <w:szCs w:val="24"/>
              </w:rPr>
            </w:pPr>
            <w:r w:rsidRPr="00725E27">
              <w:rPr>
                <w:rFonts w:cs="Times New Roman"/>
                <w:b/>
                <w:szCs w:val="24"/>
              </w:rPr>
              <w:t>Content</w:t>
            </w:r>
          </w:p>
        </w:tc>
        <w:tc>
          <w:tcPr>
            <w:tcW w:w="1316" w:type="pct"/>
            <w:shd w:val="clear" w:color="auto" w:fill="F2F2F2"/>
            <w:vAlign w:val="center"/>
          </w:tcPr>
          <w:p w14:paraId="2BE9632E" w14:textId="77777777" w:rsidR="00CE1315" w:rsidRPr="00725E27" w:rsidRDefault="00CE1315" w:rsidP="00C24A23">
            <w:pPr>
              <w:spacing w:after="0" w:line="360" w:lineRule="auto"/>
              <w:ind w:left="357" w:hanging="357"/>
              <w:contextualSpacing/>
              <w:rPr>
                <w:rFonts w:cs="Times New Roman"/>
                <w:b/>
                <w:szCs w:val="24"/>
              </w:rPr>
            </w:pPr>
            <w:r w:rsidRPr="00725E27">
              <w:rPr>
                <w:rFonts w:cs="Times New Roman"/>
                <w:b/>
                <w:szCs w:val="24"/>
              </w:rPr>
              <w:t>Suggested Assessment Methods</w:t>
            </w:r>
          </w:p>
        </w:tc>
      </w:tr>
      <w:tr w:rsidR="00725E27" w:rsidRPr="00725E27" w14:paraId="037B2856" w14:textId="77777777" w:rsidTr="00C24A23">
        <w:tc>
          <w:tcPr>
            <w:tcW w:w="1316" w:type="pct"/>
            <w:shd w:val="clear" w:color="auto" w:fill="auto"/>
          </w:tcPr>
          <w:p w14:paraId="033406C8" w14:textId="77777777" w:rsidR="00CE1315" w:rsidRPr="00725E27" w:rsidRDefault="00CE1315" w:rsidP="004470E5">
            <w:pPr>
              <w:pStyle w:val="ListParagraph"/>
              <w:widowControl w:val="0"/>
              <w:numPr>
                <w:ilvl w:val="0"/>
                <w:numId w:val="238"/>
              </w:numPr>
              <w:tabs>
                <w:tab w:val="left" w:pos="831"/>
              </w:tabs>
              <w:kinsoku w:val="0"/>
              <w:overflowPunct w:val="0"/>
              <w:autoSpaceDE w:val="0"/>
              <w:autoSpaceDN w:val="0"/>
              <w:adjustRightInd w:val="0"/>
              <w:spacing w:after="0" w:line="360" w:lineRule="auto"/>
              <w:jc w:val="left"/>
              <w:rPr>
                <w:rFonts w:eastAsia="Times New Roman"/>
                <w:szCs w:val="24"/>
              </w:rPr>
            </w:pPr>
            <w:r w:rsidRPr="00725E27">
              <w:rPr>
                <w:bCs/>
                <w:szCs w:val="24"/>
              </w:rPr>
              <w:t>Apply financial literacy</w:t>
            </w:r>
          </w:p>
        </w:tc>
        <w:tc>
          <w:tcPr>
            <w:tcW w:w="2368" w:type="pct"/>
            <w:shd w:val="clear" w:color="auto" w:fill="auto"/>
          </w:tcPr>
          <w:p w14:paraId="7DF4CD8A"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Personal finance management</w:t>
            </w:r>
          </w:p>
          <w:p w14:paraId="337E31C1"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Balancing between needs and wants</w:t>
            </w:r>
          </w:p>
          <w:p w14:paraId="0B478505"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 Budget Preparation  </w:t>
            </w:r>
          </w:p>
          <w:p w14:paraId="51C6C45E"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Saving management</w:t>
            </w:r>
          </w:p>
          <w:p w14:paraId="516822CA"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 Factors to consider when deciding where to save</w:t>
            </w:r>
          </w:p>
          <w:p w14:paraId="230B74A7"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Debt management</w:t>
            </w:r>
          </w:p>
          <w:p w14:paraId="0986F945"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Factors to consider before taking a loan</w:t>
            </w:r>
          </w:p>
          <w:p w14:paraId="1A15944D"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Investment decisions</w:t>
            </w:r>
          </w:p>
          <w:p w14:paraId="48E70558"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Types of investments </w:t>
            </w:r>
          </w:p>
          <w:p w14:paraId="61C4E3B9" w14:textId="77777777" w:rsidR="00CE1315" w:rsidRPr="00725E27" w:rsidRDefault="00CE1315" w:rsidP="004470E5">
            <w:pPr>
              <w:widowControl w:val="0"/>
              <w:numPr>
                <w:ilvl w:val="1"/>
                <w:numId w:val="283"/>
              </w:numPr>
              <w:tabs>
                <w:tab w:val="left" w:pos="720"/>
              </w:tabs>
              <w:adjustRightInd w:val="0"/>
              <w:spacing w:after="0" w:line="360" w:lineRule="auto"/>
              <w:jc w:val="left"/>
              <w:rPr>
                <w:rFonts w:eastAsia="MS Mincho" w:cs="Times New Roman"/>
                <w:szCs w:val="24"/>
                <w:lang w:eastAsia="ja-JP"/>
              </w:rPr>
            </w:pPr>
            <w:r w:rsidRPr="00725E27">
              <w:rPr>
                <w:rFonts w:eastAsia="MS Mincho" w:cs="Times New Roman"/>
                <w:szCs w:val="24"/>
                <w:lang w:eastAsia="ja-JP"/>
              </w:rPr>
              <w:t>Factors to consider when investing money</w:t>
            </w:r>
          </w:p>
          <w:p w14:paraId="5961197B"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Insurance services </w:t>
            </w:r>
          </w:p>
          <w:p w14:paraId="7D1B6563"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insurance products available in the market</w:t>
            </w:r>
          </w:p>
          <w:p w14:paraId="1F0D81C6" w14:textId="77777777" w:rsidR="00CE1315" w:rsidRPr="00725E27" w:rsidRDefault="00CE1315" w:rsidP="004470E5">
            <w:pPr>
              <w:widowControl w:val="0"/>
              <w:numPr>
                <w:ilvl w:val="1"/>
                <w:numId w:val="28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Insurable risks </w:t>
            </w:r>
          </w:p>
          <w:p w14:paraId="643857AD" w14:textId="77777777" w:rsidR="00CE1315" w:rsidRPr="00725E27" w:rsidRDefault="00CE1315" w:rsidP="00C24A23">
            <w:pPr>
              <w:widowControl w:val="0"/>
              <w:tabs>
                <w:tab w:val="left" w:pos="720"/>
              </w:tabs>
              <w:adjustRightInd w:val="0"/>
              <w:spacing w:after="0" w:line="360" w:lineRule="auto"/>
              <w:ind w:left="360"/>
              <w:rPr>
                <w:rFonts w:eastAsia="MS Mincho" w:cs="Times New Roman"/>
                <w:szCs w:val="24"/>
                <w:lang w:eastAsia="ja-JP"/>
              </w:rPr>
            </w:pPr>
          </w:p>
        </w:tc>
        <w:tc>
          <w:tcPr>
            <w:tcW w:w="1316" w:type="pct"/>
            <w:shd w:val="clear" w:color="auto" w:fill="auto"/>
          </w:tcPr>
          <w:p w14:paraId="60888460" w14:textId="77777777" w:rsidR="00CE1315" w:rsidRPr="00725E27" w:rsidRDefault="00CE1315" w:rsidP="004470E5">
            <w:pPr>
              <w:widowControl w:val="0"/>
              <w:numPr>
                <w:ilvl w:val="0"/>
                <w:numId w:val="239"/>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Observation</w:t>
            </w:r>
          </w:p>
          <w:p w14:paraId="704B52BB" w14:textId="77777777" w:rsidR="00CE1315" w:rsidRPr="00725E27" w:rsidRDefault="00CE1315" w:rsidP="004470E5">
            <w:pPr>
              <w:widowControl w:val="0"/>
              <w:numPr>
                <w:ilvl w:val="0"/>
                <w:numId w:val="239"/>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Project</w:t>
            </w:r>
          </w:p>
          <w:p w14:paraId="14B1B371" w14:textId="77777777" w:rsidR="00CE1315" w:rsidRPr="00725E27" w:rsidRDefault="00CE1315" w:rsidP="004470E5">
            <w:pPr>
              <w:widowControl w:val="0"/>
              <w:numPr>
                <w:ilvl w:val="0"/>
                <w:numId w:val="239"/>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Written assessment</w:t>
            </w:r>
          </w:p>
          <w:p w14:paraId="003DB1EC" w14:textId="77777777" w:rsidR="00CE1315" w:rsidRPr="00725E27" w:rsidRDefault="00CE1315" w:rsidP="004470E5">
            <w:pPr>
              <w:widowControl w:val="0"/>
              <w:numPr>
                <w:ilvl w:val="0"/>
                <w:numId w:val="239"/>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Oral assessment</w:t>
            </w:r>
          </w:p>
          <w:p w14:paraId="59DF633B" w14:textId="77777777" w:rsidR="00CE1315" w:rsidRPr="00725E27" w:rsidRDefault="00CE1315" w:rsidP="004470E5">
            <w:pPr>
              <w:widowControl w:val="0"/>
              <w:numPr>
                <w:ilvl w:val="0"/>
                <w:numId w:val="239"/>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Third party report</w:t>
            </w:r>
          </w:p>
          <w:p w14:paraId="69EEA6A0" w14:textId="77777777" w:rsidR="00CE1315" w:rsidRPr="00725E27" w:rsidRDefault="00CE1315" w:rsidP="004470E5">
            <w:pPr>
              <w:widowControl w:val="0"/>
              <w:numPr>
                <w:ilvl w:val="0"/>
                <w:numId w:val="239"/>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Interviews</w:t>
            </w:r>
          </w:p>
        </w:tc>
      </w:tr>
      <w:tr w:rsidR="00725E27" w:rsidRPr="00725E27" w14:paraId="591559E4" w14:textId="77777777" w:rsidTr="00C24A23">
        <w:tc>
          <w:tcPr>
            <w:tcW w:w="1316" w:type="pct"/>
            <w:shd w:val="clear" w:color="auto" w:fill="auto"/>
          </w:tcPr>
          <w:p w14:paraId="26C72769" w14:textId="77777777" w:rsidR="00CE1315" w:rsidRPr="00725E27" w:rsidRDefault="00CE1315" w:rsidP="009333DB">
            <w:pPr>
              <w:widowControl w:val="0"/>
              <w:tabs>
                <w:tab w:val="left" w:pos="831"/>
              </w:tabs>
              <w:kinsoku w:val="0"/>
              <w:overflowPunct w:val="0"/>
              <w:adjustRightInd w:val="0"/>
              <w:spacing w:after="0" w:line="360" w:lineRule="auto"/>
              <w:jc w:val="left"/>
              <w:rPr>
                <w:rFonts w:eastAsia="Times New Roman" w:cs="Times New Roman"/>
                <w:szCs w:val="24"/>
              </w:rPr>
            </w:pPr>
            <w:r w:rsidRPr="00725E27">
              <w:rPr>
                <w:rFonts w:cs="Times New Roman"/>
                <w:bCs/>
                <w:szCs w:val="24"/>
              </w:rPr>
              <w:t>2.Apply entrepreneurial concept</w:t>
            </w:r>
            <w:r w:rsidRPr="00725E27">
              <w:rPr>
                <w:rFonts w:cs="Times New Roman"/>
                <w:szCs w:val="24"/>
              </w:rPr>
              <w:t xml:space="preserve"> </w:t>
            </w:r>
          </w:p>
        </w:tc>
        <w:tc>
          <w:tcPr>
            <w:tcW w:w="2368" w:type="pct"/>
            <w:shd w:val="clear" w:color="auto" w:fill="auto"/>
          </w:tcPr>
          <w:p w14:paraId="413FBB84" w14:textId="77777777" w:rsidR="00CE1315" w:rsidRPr="00725E27" w:rsidRDefault="00CE1315" w:rsidP="004470E5">
            <w:pPr>
              <w:pStyle w:val="ListParagraph"/>
              <w:numPr>
                <w:ilvl w:val="0"/>
                <w:numId w:val="284"/>
              </w:numPr>
              <w:shd w:val="clear" w:color="auto" w:fill="FFFFFF"/>
              <w:tabs>
                <w:tab w:val="left" w:pos="2880"/>
              </w:tabs>
              <w:spacing w:after="0" w:line="360" w:lineRule="auto"/>
              <w:rPr>
                <w:vanish/>
                <w:szCs w:val="24"/>
              </w:rPr>
            </w:pPr>
          </w:p>
          <w:p w14:paraId="45097EA9" w14:textId="77777777" w:rsidR="00CE1315" w:rsidRPr="00725E27" w:rsidRDefault="00CE1315" w:rsidP="004470E5">
            <w:pPr>
              <w:pStyle w:val="ListParagraph"/>
              <w:numPr>
                <w:ilvl w:val="0"/>
                <w:numId w:val="284"/>
              </w:numPr>
              <w:shd w:val="clear" w:color="auto" w:fill="FFFFFF"/>
              <w:tabs>
                <w:tab w:val="left" w:pos="2880"/>
              </w:tabs>
              <w:spacing w:after="0" w:line="360" w:lineRule="auto"/>
              <w:rPr>
                <w:vanish/>
                <w:szCs w:val="24"/>
              </w:rPr>
            </w:pPr>
          </w:p>
          <w:p w14:paraId="184CECB8"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Difference between Entrepreneurs and Business persons </w:t>
            </w:r>
          </w:p>
          <w:p w14:paraId="5A2201B8"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Types of entrepreneurs </w:t>
            </w:r>
          </w:p>
          <w:p w14:paraId="65A8D67E"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Ways of becoming an entrepreneur </w:t>
            </w:r>
          </w:p>
          <w:p w14:paraId="19399A22"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Characteristics of Entrepreneurs </w:t>
            </w:r>
          </w:p>
          <w:p w14:paraId="51DAD594"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salaried employment and self-employment </w:t>
            </w:r>
          </w:p>
          <w:p w14:paraId="534076B1"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Requirements for entry into self-employment </w:t>
            </w:r>
          </w:p>
          <w:p w14:paraId="6B163BAA" w14:textId="77777777" w:rsidR="00CE1315" w:rsidRPr="00725E27" w:rsidRDefault="00CE1315" w:rsidP="004470E5">
            <w:pPr>
              <w:pStyle w:val="ListParagraph"/>
              <w:numPr>
                <w:ilvl w:val="1"/>
                <w:numId w:val="284"/>
              </w:numPr>
              <w:shd w:val="clear" w:color="auto" w:fill="FFFFFF"/>
              <w:tabs>
                <w:tab w:val="left" w:pos="2880"/>
              </w:tabs>
              <w:spacing w:after="0" w:line="360" w:lineRule="auto"/>
              <w:rPr>
                <w:szCs w:val="24"/>
              </w:rPr>
            </w:pPr>
            <w:r w:rsidRPr="00725E27">
              <w:rPr>
                <w:szCs w:val="24"/>
              </w:rPr>
              <w:t xml:space="preserve">Roles of an Entrepreneur in an enterprise </w:t>
            </w:r>
          </w:p>
          <w:p w14:paraId="4EFBE104" w14:textId="77777777" w:rsidR="00CE1315" w:rsidRPr="00725E27" w:rsidRDefault="00CE1315" w:rsidP="004470E5">
            <w:pPr>
              <w:pStyle w:val="ListItem01"/>
              <w:widowControl/>
              <w:numPr>
                <w:ilvl w:val="1"/>
                <w:numId w:val="284"/>
              </w:numPr>
              <w:tabs>
                <w:tab w:val="clear" w:pos="0"/>
                <w:tab w:val="left" w:pos="720"/>
              </w:tabs>
              <w:spacing w:line="360" w:lineRule="auto"/>
            </w:pPr>
            <w:r w:rsidRPr="00725E27">
              <w:t xml:space="preserve">Contributions of Entrepreneurship  </w:t>
            </w:r>
          </w:p>
        </w:tc>
        <w:tc>
          <w:tcPr>
            <w:tcW w:w="1316" w:type="pct"/>
            <w:shd w:val="clear" w:color="auto" w:fill="auto"/>
          </w:tcPr>
          <w:p w14:paraId="2FF444D3" w14:textId="77777777" w:rsidR="00CE1315" w:rsidRPr="00725E27" w:rsidRDefault="00CE1315" w:rsidP="004470E5">
            <w:pPr>
              <w:widowControl w:val="0"/>
              <w:numPr>
                <w:ilvl w:val="0"/>
                <w:numId w:val="32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Observation</w:t>
            </w:r>
          </w:p>
          <w:p w14:paraId="49011B7B" w14:textId="77777777" w:rsidR="00CE1315" w:rsidRPr="00725E27" w:rsidRDefault="00CE1315" w:rsidP="004470E5">
            <w:pPr>
              <w:widowControl w:val="0"/>
              <w:numPr>
                <w:ilvl w:val="0"/>
                <w:numId w:val="32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Project</w:t>
            </w:r>
          </w:p>
          <w:p w14:paraId="4A882CCD" w14:textId="77777777" w:rsidR="00CE1315" w:rsidRPr="00725E27" w:rsidRDefault="00CE1315" w:rsidP="004470E5">
            <w:pPr>
              <w:widowControl w:val="0"/>
              <w:numPr>
                <w:ilvl w:val="0"/>
                <w:numId w:val="32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Written assessment</w:t>
            </w:r>
          </w:p>
          <w:p w14:paraId="652B9C9F" w14:textId="77777777" w:rsidR="00CE1315" w:rsidRPr="00725E27" w:rsidRDefault="00CE1315" w:rsidP="004470E5">
            <w:pPr>
              <w:widowControl w:val="0"/>
              <w:numPr>
                <w:ilvl w:val="0"/>
                <w:numId w:val="32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Oral assessment</w:t>
            </w:r>
          </w:p>
          <w:p w14:paraId="55246C08" w14:textId="77777777" w:rsidR="00CE1315" w:rsidRPr="00725E27" w:rsidRDefault="00CE1315" w:rsidP="004470E5">
            <w:pPr>
              <w:widowControl w:val="0"/>
              <w:numPr>
                <w:ilvl w:val="0"/>
                <w:numId w:val="32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Third party report</w:t>
            </w:r>
          </w:p>
          <w:p w14:paraId="71515ACD" w14:textId="77777777" w:rsidR="00CE1315" w:rsidRPr="00725E27" w:rsidRDefault="00CE1315" w:rsidP="00C24A23">
            <w:pPr>
              <w:widowControl w:val="0"/>
              <w:tabs>
                <w:tab w:val="left" w:pos="720"/>
              </w:tabs>
              <w:adjustRightInd w:val="0"/>
              <w:spacing w:after="0" w:line="360" w:lineRule="auto"/>
              <w:ind w:left="360"/>
              <w:rPr>
                <w:rFonts w:eastAsia="MS Mincho" w:cs="Times New Roman"/>
                <w:szCs w:val="24"/>
                <w:lang w:eastAsia="ja-JP"/>
              </w:rPr>
            </w:pPr>
          </w:p>
        </w:tc>
      </w:tr>
      <w:tr w:rsidR="00725E27" w:rsidRPr="00725E27" w14:paraId="43A4CDBE" w14:textId="77777777" w:rsidTr="00C24A23">
        <w:tc>
          <w:tcPr>
            <w:tcW w:w="1316" w:type="pct"/>
            <w:shd w:val="clear" w:color="auto" w:fill="auto"/>
          </w:tcPr>
          <w:p w14:paraId="23265D91" w14:textId="77777777" w:rsidR="00CE1315" w:rsidRPr="00725E27" w:rsidRDefault="00CE1315" w:rsidP="00C24A23">
            <w:pPr>
              <w:widowControl w:val="0"/>
              <w:tabs>
                <w:tab w:val="left" w:pos="831"/>
              </w:tabs>
              <w:kinsoku w:val="0"/>
              <w:overflowPunct w:val="0"/>
              <w:adjustRightInd w:val="0"/>
              <w:spacing w:after="0" w:line="360" w:lineRule="auto"/>
              <w:contextualSpacing/>
              <w:rPr>
                <w:rFonts w:eastAsia="Times New Roman" w:cs="Times New Roman"/>
                <w:szCs w:val="24"/>
              </w:rPr>
            </w:pPr>
            <w:r w:rsidRPr="00725E27">
              <w:rPr>
                <w:rFonts w:eastAsia="Times New Roman" w:cs="Times New Roman"/>
                <w:szCs w:val="24"/>
              </w:rPr>
              <w:lastRenderedPageBreak/>
              <w:t>3.Identify entrepreneurship opportunities</w:t>
            </w:r>
          </w:p>
        </w:tc>
        <w:tc>
          <w:tcPr>
            <w:tcW w:w="2368" w:type="pct"/>
            <w:shd w:val="clear" w:color="auto" w:fill="auto"/>
          </w:tcPr>
          <w:p w14:paraId="11E04012" w14:textId="77777777" w:rsidR="00CE1315" w:rsidRPr="00725E27" w:rsidRDefault="00CE1315" w:rsidP="004470E5">
            <w:pPr>
              <w:pStyle w:val="ListParagraph"/>
              <w:numPr>
                <w:ilvl w:val="0"/>
                <w:numId w:val="285"/>
              </w:numPr>
              <w:shd w:val="clear" w:color="auto" w:fill="FFFFFF"/>
              <w:tabs>
                <w:tab w:val="left" w:pos="2880"/>
              </w:tabs>
              <w:spacing w:after="0" w:line="360" w:lineRule="auto"/>
              <w:rPr>
                <w:vanish/>
                <w:szCs w:val="24"/>
              </w:rPr>
            </w:pPr>
          </w:p>
          <w:p w14:paraId="6306B573" w14:textId="77777777" w:rsidR="00CE1315" w:rsidRPr="00725E27" w:rsidRDefault="00CE1315" w:rsidP="004470E5">
            <w:pPr>
              <w:pStyle w:val="ListParagraph"/>
              <w:numPr>
                <w:ilvl w:val="0"/>
                <w:numId w:val="285"/>
              </w:numPr>
              <w:shd w:val="clear" w:color="auto" w:fill="FFFFFF"/>
              <w:tabs>
                <w:tab w:val="left" w:pos="2880"/>
              </w:tabs>
              <w:spacing w:after="0" w:line="360" w:lineRule="auto"/>
              <w:rPr>
                <w:vanish/>
                <w:szCs w:val="24"/>
              </w:rPr>
            </w:pPr>
          </w:p>
          <w:p w14:paraId="136BDE7D" w14:textId="77777777" w:rsidR="00CE1315" w:rsidRPr="00725E27" w:rsidRDefault="00CE1315" w:rsidP="004470E5">
            <w:pPr>
              <w:pStyle w:val="ListParagraph"/>
              <w:numPr>
                <w:ilvl w:val="0"/>
                <w:numId w:val="285"/>
              </w:numPr>
              <w:shd w:val="clear" w:color="auto" w:fill="FFFFFF"/>
              <w:tabs>
                <w:tab w:val="left" w:pos="2880"/>
              </w:tabs>
              <w:spacing w:after="0" w:line="360" w:lineRule="auto"/>
              <w:rPr>
                <w:vanish/>
                <w:szCs w:val="24"/>
              </w:rPr>
            </w:pPr>
          </w:p>
          <w:p w14:paraId="2C430F7E" w14:textId="77777777" w:rsidR="00CE1315" w:rsidRPr="00725E27" w:rsidRDefault="00CE1315" w:rsidP="004470E5">
            <w:pPr>
              <w:pStyle w:val="ListParagraph"/>
              <w:numPr>
                <w:ilvl w:val="1"/>
                <w:numId w:val="285"/>
              </w:numPr>
              <w:shd w:val="clear" w:color="auto" w:fill="FFFFFF"/>
              <w:tabs>
                <w:tab w:val="left" w:pos="2880"/>
              </w:tabs>
              <w:spacing w:after="0" w:line="360" w:lineRule="auto"/>
              <w:rPr>
                <w:szCs w:val="24"/>
              </w:rPr>
            </w:pPr>
            <w:r w:rsidRPr="00725E27">
              <w:rPr>
                <w:szCs w:val="24"/>
              </w:rPr>
              <w:t>Sources of business ideas</w:t>
            </w:r>
          </w:p>
          <w:p w14:paraId="23B62373" w14:textId="77777777" w:rsidR="00CE1315" w:rsidRPr="00725E27" w:rsidRDefault="00CE1315" w:rsidP="004470E5">
            <w:pPr>
              <w:pStyle w:val="ListParagraph"/>
              <w:numPr>
                <w:ilvl w:val="1"/>
                <w:numId w:val="285"/>
              </w:numPr>
              <w:shd w:val="clear" w:color="auto" w:fill="FFFFFF"/>
              <w:tabs>
                <w:tab w:val="left" w:pos="2880"/>
              </w:tabs>
              <w:spacing w:after="0" w:line="360" w:lineRule="auto"/>
              <w:rPr>
                <w:szCs w:val="24"/>
              </w:rPr>
            </w:pPr>
            <w:r w:rsidRPr="00725E27">
              <w:rPr>
                <w:szCs w:val="24"/>
              </w:rPr>
              <w:t>Factors to consider when evaluating business opportunity</w:t>
            </w:r>
          </w:p>
          <w:p w14:paraId="1D7AC1FB" w14:textId="77777777" w:rsidR="00CE1315" w:rsidRPr="00725E27" w:rsidRDefault="00CE1315" w:rsidP="004470E5">
            <w:pPr>
              <w:pStyle w:val="ListParagraph"/>
              <w:numPr>
                <w:ilvl w:val="1"/>
                <w:numId w:val="285"/>
              </w:numPr>
              <w:shd w:val="clear" w:color="auto" w:fill="FFFFFF"/>
              <w:tabs>
                <w:tab w:val="left" w:pos="2880"/>
              </w:tabs>
              <w:spacing w:after="0" w:line="360" w:lineRule="auto"/>
              <w:rPr>
                <w:szCs w:val="24"/>
              </w:rPr>
            </w:pPr>
            <w:r w:rsidRPr="00725E27">
              <w:rPr>
                <w:rFonts w:eastAsia="MS Mincho"/>
                <w:szCs w:val="24"/>
                <w:lang w:eastAsia="ja-JP"/>
              </w:rPr>
              <w:t xml:space="preserve">Business life cycle </w:t>
            </w:r>
          </w:p>
        </w:tc>
        <w:tc>
          <w:tcPr>
            <w:tcW w:w="1316" w:type="pct"/>
            <w:shd w:val="clear" w:color="auto" w:fill="auto"/>
          </w:tcPr>
          <w:p w14:paraId="09706D70" w14:textId="77777777" w:rsidR="00CE1315" w:rsidRPr="00725E27" w:rsidRDefault="00CE1315" w:rsidP="004470E5">
            <w:pPr>
              <w:widowControl w:val="0"/>
              <w:numPr>
                <w:ilvl w:val="0"/>
                <w:numId w:val="24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Observation</w:t>
            </w:r>
          </w:p>
          <w:p w14:paraId="39231E75" w14:textId="77777777" w:rsidR="00CE1315" w:rsidRPr="00725E27" w:rsidRDefault="00CE1315" w:rsidP="004470E5">
            <w:pPr>
              <w:widowControl w:val="0"/>
              <w:numPr>
                <w:ilvl w:val="0"/>
                <w:numId w:val="24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Project</w:t>
            </w:r>
          </w:p>
          <w:p w14:paraId="13542DE5" w14:textId="77777777" w:rsidR="00CE1315" w:rsidRPr="00725E27" w:rsidRDefault="00CE1315" w:rsidP="004470E5">
            <w:pPr>
              <w:widowControl w:val="0"/>
              <w:numPr>
                <w:ilvl w:val="0"/>
                <w:numId w:val="24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Written assessment</w:t>
            </w:r>
          </w:p>
          <w:p w14:paraId="1F71774C" w14:textId="77777777" w:rsidR="00CE1315" w:rsidRPr="00725E27" w:rsidRDefault="00CE1315" w:rsidP="004470E5">
            <w:pPr>
              <w:widowControl w:val="0"/>
              <w:numPr>
                <w:ilvl w:val="0"/>
                <w:numId w:val="24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Oral assessment</w:t>
            </w:r>
          </w:p>
          <w:p w14:paraId="5EFA4E90" w14:textId="77777777" w:rsidR="00CE1315" w:rsidRPr="00725E27" w:rsidRDefault="00CE1315" w:rsidP="004470E5">
            <w:pPr>
              <w:widowControl w:val="0"/>
              <w:numPr>
                <w:ilvl w:val="0"/>
                <w:numId w:val="240"/>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Third party report</w:t>
            </w:r>
          </w:p>
        </w:tc>
      </w:tr>
      <w:tr w:rsidR="00725E27" w:rsidRPr="00725E27" w14:paraId="10132C4D" w14:textId="77777777" w:rsidTr="00C24A23">
        <w:tc>
          <w:tcPr>
            <w:tcW w:w="1316" w:type="pct"/>
            <w:shd w:val="clear" w:color="auto" w:fill="auto"/>
          </w:tcPr>
          <w:p w14:paraId="2475CD4A" w14:textId="77777777" w:rsidR="00CE1315" w:rsidRPr="00725E27" w:rsidRDefault="00CE1315" w:rsidP="009333DB">
            <w:pPr>
              <w:widowControl w:val="0"/>
              <w:tabs>
                <w:tab w:val="left" w:pos="831"/>
              </w:tabs>
              <w:kinsoku w:val="0"/>
              <w:overflowPunct w:val="0"/>
              <w:adjustRightInd w:val="0"/>
              <w:spacing w:after="0" w:line="360" w:lineRule="auto"/>
              <w:contextualSpacing/>
              <w:jc w:val="left"/>
              <w:rPr>
                <w:rFonts w:eastAsia="Times New Roman" w:cs="Times New Roman"/>
                <w:szCs w:val="24"/>
              </w:rPr>
            </w:pPr>
            <w:r w:rsidRPr="00725E27">
              <w:rPr>
                <w:rFonts w:cs="Times New Roman"/>
                <w:bCs/>
                <w:szCs w:val="24"/>
              </w:rPr>
              <w:t>4.Apply   business legal aspects</w:t>
            </w:r>
          </w:p>
        </w:tc>
        <w:tc>
          <w:tcPr>
            <w:tcW w:w="2368" w:type="pct"/>
            <w:shd w:val="clear" w:color="auto" w:fill="auto"/>
          </w:tcPr>
          <w:p w14:paraId="56514C80" w14:textId="77777777" w:rsidR="00CE1315" w:rsidRPr="00725E27" w:rsidRDefault="00CE1315" w:rsidP="004470E5">
            <w:pPr>
              <w:pStyle w:val="ListParagraph"/>
              <w:widowControl w:val="0"/>
              <w:numPr>
                <w:ilvl w:val="0"/>
                <w:numId w:val="286"/>
              </w:numPr>
              <w:tabs>
                <w:tab w:val="left" w:pos="720"/>
              </w:tabs>
              <w:adjustRightInd w:val="0"/>
              <w:spacing w:after="0" w:line="360" w:lineRule="auto"/>
              <w:contextualSpacing w:val="0"/>
              <w:rPr>
                <w:rFonts w:eastAsia="MS Mincho"/>
                <w:vanish/>
                <w:szCs w:val="24"/>
                <w:lang w:val="en-US" w:eastAsia="ja-JP"/>
              </w:rPr>
            </w:pPr>
          </w:p>
          <w:p w14:paraId="07F0A252" w14:textId="77777777" w:rsidR="00CE1315" w:rsidRPr="00725E27" w:rsidRDefault="00CE1315" w:rsidP="004470E5">
            <w:pPr>
              <w:pStyle w:val="ListParagraph"/>
              <w:widowControl w:val="0"/>
              <w:numPr>
                <w:ilvl w:val="0"/>
                <w:numId w:val="286"/>
              </w:numPr>
              <w:tabs>
                <w:tab w:val="left" w:pos="720"/>
              </w:tabs>
              <w:adjustRightInd w:val="0"/>
              <w:spacing w:after="0" w:line="360" w:lineRule="auto"/>
              <w:contextualSpacing w:val="0"/>
              <w:rPr>
                <w:rFonts w:eastAsia="MS Mincho"/>
                <w:vanish/>
                <w:szCs w:val="24"/>
                <w:lang w:val="en-US" w:eastAsia="ja-JP"/>
              </w:rPr>
            </w:pPr>
          </w:p>
          <w:p w14:paraId="358FD2C5" w14:textId="77777777" w:rsidR="00CE1315" w:rsidRPr="00725E27" w:rsidRDefault="00CE1315" w:rsidP="004470E5">
            <w:pPr>
              <w:pStyle w:val="ListParagraph"/>
              <w:widowControl w:val="0"/>
              <w:numPr>
                <w:ilvl w:val="0"/>
                <w:numId w:val="286"/>
              </w:numPr>
              <w:tabs>
                <w:tab w:val="left" w:pos="720"/>
              </w:tabs>
              <w:adjustRightInd w:val="0"/>
              <w:spacing w:after="0" w:line="360" w:lineRule="auto"/>
              <w:contextualSpacing w:val="0"/>
              <w:rPr>
                <w:rFonts w:eastAsia="MS Mincho"/>
                <w:vanish/>
                <w:szCs w:val="24"/>
                <w:lang w:val="en-US" w:eastAsia="ja-JP"/>
              </w:rPr>
            </w:pPr>
          </w:p>
          <w:p w14:paraId="6995A522" w14:textId="77777777" w:rsidR="00CE1315" w:rsidRPr="00725E27" w:rsidRDefault="00CE1315" w:rsidP="004470E5">
            <w:pPr>
              <w:pStyle w:val="ListParagraph"/>
              <w:widowControl w:val="0"/>
              <w:numPr>
                <w:ilvl w:val="0"/>
                <w:numId w:val="286"/>
              </w:numPr>
              <w:tabs>
                <w:tab w:val="left" w:pos="720"/>
              </w:tabs>
              <w:adjustRightInd w:val="0"/>
              <w:spacing w:after="0" w:line="360" w:lineRule="auto"/>
              <w:contextualSpacing w:val="0"/>
              <w:rPr>
                <w:rFonts w:eastAsia="MS Mincho"/>
                <w:vanish/>
                <w:szCs w:val="24"/>
                <w:lang w:val="en-US" w:eastAsia="ja-JP"/>
              </w:rPr>
            </w:pPr>
          </w:p>
          <w:p w14:paraId="2CECF3D3" w14:textId="77777777" w:rsidR="00CE1315" w:rsidRPr="00725E27" w:rsidRDefault="00CE1315" w:rsidP="004470E5">
            <w:pPr>
              <w:widowControl w:val="0"/>
              <w:numPr>
                <w:ilvl w:val="1"/>
                <w:numId w:val="286"/>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Forms of business ownership</w:t>
            </w:r>
          </w:p>
          <w:p w14:paraId="1952C3C4" w14:textId="77777777" w:rsidR="00CE1315" w:rsidRPr="00725E27" w:rsidRDefault="00CE1315" w:rsidP="004470E5">
            <w:pPr>
              <w:widowControl w:val="0"/>
              <w:numPr>
                <w:ilvl w:val="1"/>
                <w:numId w:val="286"/>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Business registration and licensing processing </w:t>
            </w:r>
          </w:p>
          <w:p w14:paraId="172CEF14" w14:textId="77777777" w:rsidR="00CE1315" w:rsidRPr="00725E27" w:rsidRDefault="00CE1315" w:rsidP="004470E5">
            <w:pPr>
              <w:widowControl w:val="0"/>
              <w:numPr>
                <w:ilvl w:val="1"/>
                <w:numId w:val="286"/>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Types of contracts and agreements </w:t>
            </w:r>
          </w:p>
          <w:p w14:paraId="31DC8093" w14:textId="77777777" w:rsidR="00CE1315" w:rsidRPr="00725E27" w:rsidRDefault="00CE1315" w:rsidP="004470E5">
            <w:pPr>
              <w:widowControl w:val="0"/>
              <w:numPr>
                <w:ilvl w:val="1"/>
                <w:numId w:val="286"/>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Employment laws </w:t>
            </w:r>
          </w:p>
          <w:p w14:paraId="733D449E" w14:textId="77777777" w:rsidR="00CE1315" w:rsidRPr="00725E27" w:rsidRDefault="00CE1315" w:rsidP="004470E5">
            <w:pPr>
              <w:widowControl w:val="0"/>
              <w:numPr>
                <w:ilvl w:val="1"/>
                <w:numId w:val="286"/>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Taxation laws </w:t>
            </w:r>
          </w:p>
        </w:tc>
        <w:tc>
          <w:tcPr>
            <w:tcW w:w="1316" w:type="pct"/>
            <w:shd w:val="clear" w:color="auto" w:fill="auto"/>
          </w:tcPr>
          <w:p w14:paraId="107E4A9A" w14:textId="77777777" w:rsidR="00CE1315" w:rsidRPr="00725E27" w:rsidRDefault="00CE1315" w:rsidP="004470E5">
            <w:pPr>
              <w:widowControl w:val="0"/>
              <w:numPr>
                <w:ilvl w:val="0"/>
                <w:numId w:val="321"/>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Observation</w:t>
            </w:r>
          </w:p>
          <w:p w14:paraId="5800AA52" w14:textId="77777777" w:rsidR="00CE1315" w:rsidRPr="00725E27" w:rsidRDefault="00CE1315" w:rsidP="004470E5">
            <w:pPr>
              <w:widowControl w:val="0"/>
              <w:numPr>
                <w:ilvl w:val="0"/>
                <w:numId w:val="321"/>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Project</w:t>
            </w:r>
          </w:p>
          <w:p w14:paraId="2C92E45B" w14:textId="77777777" w:rsidR="00CE1315" w:rsidRPr="00725E27" w:rsidRDefault="00CE1315" w:rsidP="004470E5">
            <w:pPr>
              <w:widowControl w:val="0"/>
              <w:numPr>
                <w:ilvl w:val="0"/>
                <w:numId w:val="321"/>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Written assessment</w:t>
            </w:r>
          </w:p>
          <w:p w14:paraId="1A4F455C" w14:textId="77777777" w:rsidR="00CE1315" w:rsidRPr="00725E27" w:rsidRDefault="00CE1315" w:rsidP="004470E5">
            <w:pPr>
              <w:widowControl w:val="0"/>
              <w:numPr>
                <w:ilvl w:val="0"/>
                <w:numId w:val="321"/>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Oral assessment</w:t>
            </w:r>
          </w:p>
          <w:p w14:paraId="6E24AD24" w14:textId="77777777" w:rsidR="00CE1315" w:rsidRPr="00725E27" w:rsidRDefault="00CE1315" w:rsidP="004470E5">
            <w:pPr>
              <w:widowControl w:val="0"/>
              <w:numPr>
                <w:ilvl w:val="0"/>
                <w:numId w:val="321"/>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Third party report</w:t>
            </w:r>
          </w:p>
        </w:tc>
      </w:tr>
      <w:tr w:rsidR="00725E27" w:rsidRPr="00725E27" w14:paraId="0C4AD5CF" w14:textId="77777777" w:rsidTr="00C24A23">
        <w:tc>
          <w:tcPr>
            <w:tcW w:w="1316" w:type="pct"/>
            <w:shd w:val="clear" w:color="auto" w:fill="auto"/>
          </w:tcPr>
          <w:p w14:paraId="4A9740F1" w14:textId="77777777" w:rsidR="00CE1315" w:rsidRPr="00725E27" w:rsidRDefault="00CE1315" w:rsidP="009333DB">
            <w:pPr>
              <w:widowControl w:val="0"/>
              <w:tabs>
                <w:tab w:val="left" w:pos="831"/>
              </w:tabs>
              <w:kinsoku w:val="0"/>
              <w:overflowPunct w:val="0"/>
              <w:adjustRightInd w:val="0"/>
              <w:spacing w:after="0" w:line="360" w:lineRule="auto"/>
              <w:jc w:val="left"/>
              <w:rPr>
                <w:rFonts w:eastAsia="Times New Roman" w:cs="Times New Roman"/>
                <w:szCs w:val="24"/>
              </w:rPr>
            </w:pPr>
            <w:r w:rsidRPr="00725E27">
              <w:rPr>
                <w:rFonts w:cs="Times New Roman"/>
                <w:szCs w:val="24"/>
              </w:rPr>
              <w:t xml:space="preserve">5.Innovate business Strategies  </w:t>
            </w:r>
          </w:p>
          <w:p w14:paraId="27A33585" w14:textId="77777777" w:rsidR="00CE1315" w:rsidRPr="00725E27" w:rsidRDefault="00CE1315" w:rsidP="00C24A23">
            <w:pPr>
              <w:widowControl w:val="0"/>
              <w:tabs>
                <w:tab w:val="left" w:pos="831"/>
              </w:tabs>
              <w:kinsoku w:val="0"/>
              <w:overflowPunct w:val="0"/>
              <w:adjustRightInd w:val="0"/>
              <w:spacing w:after="0" w:line="360" w:lineRule="auto"/>
              <w:rPr>
                <w:rFonts w:cs="Times New Roman"/>
                <w:szCs w:val="24"/>
              </w:rPr>
            </w:pPr>
          </w:p>
        </w:tc>
        <w:tc>
          <w:tcPr>
            <w:tcW w:w="2368" w:type="pct"/>
            <w:shd w:val="clear" w:color="auto" w:fill="auto"/>
          </w:tcPr>
          <w:p w14:paraId="3B48EC3C" w14:textId="77777777" w:rsidR="00CE1315" w:rsidRPr="00725E27" w:rsidRDefault="00CE1315" w:rsidP="004470E5">
            <w:pPr>
              <w:pStyle w:val="ListParagraph"/>
              <w:numPr>
                <w:ilvl w:val="0"/>
                <w:numId w:val="287"/>
              </w:numPr>
              <w:spacing w:after="0" w:line="360" w:lineRule="auto"/>
              <w:rPr>
                <w:rFonts w:eastAsia="Times New Roman"/>
                <w:vanish/>
                <w:szCs w:val="24"/>
                <w:lang w:val="zh-CN" w:eastAsia="zh-CN"/>
              </w:rPr>
            </w:pPr>
          </w:p>
          <w:p w14:paraId="779B871F" w14:textId="77777777" w:rsidR="00CE1315" w:rsidRPr="00725E27" w:rsidRDefault="00CE1315" w:rsidP="004470E5">
            <w:pPr>
              <w:pStyle w:val="ListParagraph"/>
              <w:numPr>
                <w:ilvl w:val="0"/>
                <w:numId w:val="287"/>
              </w:numPr>
              <w:spacing w:after="0" w:line="360" w:lineRule="auto"/>
              <w:rPr>
                <w:rFonts w:eastAsia="Times New Roman"/>
                <w:vanish/>
                <w:szCs w:val="24"/>
                <w:lang w:val="zh-CN" w:eastAsia="zh-CN"/>
              </w:rPr>
            </w:pPr>
          </w:p>
          <w:p w14:paraId="249B9B7C" w14:textId="77777777" w:rsidR="00CE1315" w:rsidRPr="00725E27" w:rsidRDefault="00CE1315" w:rsidP="004470E5">
            <w:pPr>
              <w:pStyle w:val="ListParagraph"/>
              <w:numPr>
                <w:ilvl w:val="0"/>
                <w:numId w:val="287"/>
              </w:numPr>
              <w:spacing w:after="0" w:line="360" w:lineRule="auto"/>
              <w:rPr>
                <w:rFonts w:eastAsia="Times New Roman"/>
                <w:vanish/>
                <w:szCs w:val="24"/>
                <w:lang w:val="zh-CN" w:eastAsia="zh-CN"/>
              </w:rPr>
            </w:pPr>
          </w:p>
          <w:p w14:paraId="00A8BB31" w14:textId="77777777" w:rsidR="00CE1315" w:rsidRPr="00725E27" w:rsidRDefault="00CE1315" w:rsidP="004470E5">
            <w:pPr>
              <w:pStyle w:val="ListParagraph"/>
              <w:numPr>
                <w:ilvl w:val="0"/>
                <w:numId w:val="287"/>
              </w:numPr>
              <w:spacing w:after="0" w:line="360" w:lineRule="auto"/>
              <w:rPr>
                <w:rFonts w:eastAsia="Times New Roman"/>
                <w:vanish/>
                <w:szCs w:val="24"/>
                <w:lang w:val="zh-CN" w:eastAsia="zh-CN"/>
              </w:rPr>
            </w:pPr>
          </w:p>
          <w:p w14:paraId="642203CA" w14:textId="77777777" w:rsidR="00CE1315" w:rsidRPr="00725E27" w:rsidRDefault="00CE1315" w:rsidP="004470E5">
            <w:pPr>
              <w:pStyle w:val="ListParagraph"/>
              <w:numPr>
                <w:ilvl w:val="0"/>
                <w:numId w:val="287"/>
              </w:numPr>
              <w:spacing w:after="0" w:line="360" w:lineRule="auto"/>
              <w:rPr>
                <w:rFonts w:eastAsia="Times New Roman"/>
                <w:vanish/>
                <w:szCs w:val="24"/>
                <w:lang w:val="zh-CN" w:eastAsia="zh-CN"/>
              </w:rPr>
            </w:pPr>
          </w:p>
          <w:p w14:paraId="07F8570C" w14:textId="77777777" w:rsidR="00CE1315" w:rsidRPr="00725E27" w:rsidRDefault="00CE1315" w:rsidP="004470E5">
            <w:pPr>
              <w:pStyle w:val="ListParagraph"/>
              <w:numPr>
                <w:ilvl w:val="1"/>
                <w:numId w:val="287"/>
              </w:numPr>
              <w:spacing w:after="0" w:line="360" w:lineRule="auto"/>
              <w:rPr>
                <w:rFonts w:eastAsia="Times New Roman"/>
                <w:szCs w:val="24"/>
                <w:lang w:val="zh-CN" w:eastAsia="zh-CN"/>
              </w:rPr>
            </w:pPr>
            <w:r w:rsidRPr="00725E27">
              <w:rPr>
                <w:rFonts w:eastAsia="Times New Roman"/>
                <w:szCs w:val="24"/>
                <w:lang w:val="zh-CN" w:eastAsia="zh-CN"/>
              </w:rPr>
              <w:t xml:space="preserve">Creativity in business </w:t>
            </w:r>
          </w:p>
          <w:p w14:paraId="5D300D32" w14:textId="77777777" w:rsidR="00CE1315" w:rsidRPr="00725E27" w:rsidRDefault="00CE1315" w:rsidP="004470E5">
            <w:pPr>
              <w:pStyle w:val="ListParagraph"/>
              <w:numPr>
                <w:ilvl w:val="1"/>
                <w:numId w:val="287"/>
              </w:numPr>
              <w:spacing w:after="0" w:line="360" w:lineRule="auto"/>
              <w:rPr>
                <w:rFonts w:eastAsia="Times New Roman"/>
                <w:szCs w:val="24"/>
                <w:lang w:val="zh-CN" w:eastAsia="zh-CN"/>
              </w:rPr>
            </w:pPr>
            <w:r w:rsidRPr="00725E27">
              <w:rPr>
                <w:rFonts w:eastAsia="Times New Roman"/>
                <w:szCs w:val="24"/>
                <w:lang w:val="zh-CN" w:eastAsia="zh-CN"/>
              </w:rPr>
              <w:t xml:space="preserve">Innovative business strategies </w:t>
            </w:r>
          </w:p>
          <w:p w14:paraId="17772CF4" w14:textId="77777777" w:rsidR="00CE1315" w:rsidRPr="00725E27" w:rsidRDefault="00CE1315" w:rsidP="004470E5">
            <w:pPr>
              <w:pStyle w:val="ListParagraph"/>
              <w:numPr>
                <w:ilvl w:val="1"/>
                <w:numId w:val="287"/>
              </w:numPr>
              <w:spacing w:after="0" w:line="360" w:lineRule="auto"/>
              <w:rPr>
                <w:rFonts w:eastAsia="Times New Roman"/>
                <w:szCs w:val="24"/>
                <w:lang w:val="zh-CN" w:eastAsia="zh-CN"/>
              </w:rPr>
            </w:pPr>
            <w:r w:rsidRPr="00725E27">
              <w:rPr>
                <w:rFonts w:eastAsia="Times New Roman"/>
                <w:szCs w:val="24"/>
                <w:lang w:eastAsia="zh-CN"/>
              </w:rPr>
              <w:t xml:space="preserve">Entrepreneurial </w:t>
            </w:r>
            <w:r w:rsidRPr="00725E27">
              <w:rPr>
                <w:rFonts w:eastAsia="Times New Roman"/>
                <w:szCs w:val="24"/>
                <w:lang w:val="zh-CN" w:eastAsia="zh-CN"/>
              </w:rPr>
              <w:t xml:space="preserve">Linkages </w:t>
            </w:r>
          </w:p>
          <w:p w14:paraId="520454CC" w14:textId="77777777" w:rsidR="00CE1315" w:rsidRPr="00725E27" w:rsidRDefault="00CE1315" w:rsidP="004470E5">
            <w:pPr>
              <w:pStyle w:val="ListParagraph"/>
              <w:numPr>
                <w:ilvl w:val="1"/>
                <w:numId w:val="287"/>
              </w:numPr>
              <w:shd w:val="clear" w:color="auto" w:fill="FFFFFF"/>
              <w:tabs>
                <w:tab w:val="left" w:pos="2880"/>
              </w:tabs>
              <w:spacing w:after="0" w:line="360" w:lineRule="auto"/>
              <w:rPr>
                <w:rFonts w:eastAsia="MS Mincho"/>
                <w:szCs w:val="24"/>
                <w:lang w:eastAsia="ja-JP"/>
              </w:rPr>
            </w:pPr>
            <w:r w:rsidRPr="00725E27">
              <w:rPr>
                <w:rFonts w:eastAsia="Times New Roman"/>
                <w:szCs w:val="24"/>
                <w:lang w:val="zh-CN" w:eastAsia="zh-CN"/>
              </w:rPr>
              <w:t xml:space="preserve">ICT in business growth and development </w:t>
            </w:r>
          </w:p>
        </w:tc>
        <w:tc>
          <w:tcPr>
            <w:tcW w:w="1316" w:type="pct"/>
            <w:shd w:val="clear" w:color="auto" w:fill="auto"/>
          </w:tcPr>
          <w:p w14:paraId="0B35ECE1" w14:textId="77777777" w:rsidR="00CE1315" w:rsidRPr="00725E27" w:rsidRDefault="00CE1315" w:rsidP="004470E5">
            <w:pPr>
              <w:widowControl w:val="0"/>
              <w:numPr>
                <w:ilvl w:val="0"/>
                <w:numId w:val="322"/>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Observation</w:t>
            </w:r>
          </w:p>
          <w:p w14:paraId="2ECD3441" w14:textId="77777777" w:rsidR="00CE1315" w:rsidRPr="00725E27" w:rsidRDefault="00CE1315" w:rsidP="004470E5">
            <w:pPr>
              <w:widowControl w:val="0"/>
              <w:numPr>
                <w:ilvl w:val="0"/>
                <w:numId w:val="322"/>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Project</w:t>
            </w:r>
          </w:p>
          <w:p w14:paraId="115A6427" w14:textId="77777777" w:rsidR="00CE1315" w:rsidRPr="00725E27" w:rsidRDefault="00CE1315" w:rsidP="004470E5">
            <w:pPr>
              <w:widowControl w:val="0"/>
              <w:numPr>
                <w:ilvl w:val="0"/>
                <w:numId w:val="322"/>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Written assessment</w:t>
            </w:r>
          </w:p>
          <w:p w14:paraId="53C0EB08" w14:textId="77777777" w:rsidR="00CE1315" w:rsidRPr="00725E27" w:rsidRDefault="00CE1315" w:rsidP="004470E5">
            <w:pPr>
              <w:widowControl w:val="0"/>
              <w:numPr>
                <w:ilvl w:val="0"/>
                <w:numId w:val="322"/>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Oral assessment</w:t>
            </w:r>
          </w:p>
          <w:p w14:paraId="2B057AF5" w14:textId="77777777" w:rsidR="00CE1315" w:rsidRPr="00725E27" w:rsidRDefault="00CE1315" w:rsidP="004470E5">
            <w:pPr>
              <w:widowControl w:val="0"/>
              <w:numPr>
                <w:ilvl w:val="0"/>
                <w:numId w:val="322"/>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Third party report</w:t>
            </w:r>
          </w:p>
        </w:tc>
      </w:tr>
      <w:tr w:rsidR="00725E27" w:rsidRPr="00725E27" w14:paraId="539830F7" w14:textId="77777777" w:rsidTr="00C24A23">
        <w:tc>
          <w:tcPr>
            <w:tcW w:w="1316" w:type="pct"/>
            <w:shd w:val="clear" w:color="auto" w:fill="auto"/>
          </w:tcPr>
          <w:p w14:paraId="2DF920A5" w14:textId="77777777" w:rsidR="00CE1315" w:rsidRPr="00725E27" w:rsidRDefault="00CE1315" w:rsidP="00C24A23">
            <w:pPr>
              <w:widowControl w:val="0"/>
              <w:tabs>
                <w:tab w:val="left" w:pos="831"/>
              </w:tabs>
              <w:kinsoku w:val="0"/>
              <w:overflowPunct w:val="0"/>
              <w:adjustRightInd w:val="0"/>
              <w:spacing w:after="0" w:line="360" w:lineRule="auto"/>
              <w:contextualSpacing/>
              <w:rPr>
                <w:rFonts w:eastAsia="Times New Roman" w:cs="Times New Roman"/>
                <w:szCs w:val="24"/>
              </w:rPr>
            </w:pPr>
            <w:r w:rsidRPr="00725E27">
              <w:rPr>
                <w:rFonts w:eastAsia="Times New Roman" w:cs="Times New Roman"/>
                <w:szCs w:val="24"/>
              </w:rPr>
              <w:t>6.Develop Business Plan</w:t>
            </w:r>
          </w:p>
        </w:tc>
        <w:tc>
          <w:tcPr>
            <w:tcW w:w="2368" w:type="pct"/>
            <w:shd w:val="clear" w:color="auto" w:fill="auto"/>
          </w:tcPr>
          <w:p w14:paraId="4966277E" w14:textId="77777777" w:rsidR="00CE1315" w:rsidRPr="00725E27" w:rsidRDefault="00CE1315" w:rsidP="004470E5">
            <w:pPr>
              <w:pStyle w:val="ListParagraph"/>
              <w:widowControl w:val="0"/>
              <w:numPr>
                <w:ilvl w:val="0"/>
                <w:numId w:val="288"/>
              </w:numPr>
              <w:tabs>
                <w:tab w:val="left" w:pos="720"/>
              </w:tabs>
              <w:adjustRightInd w:val="0"/>
              <w:spacing w:after="0" w:line="360" w:lineRule="auto"/>
              <w:contextualSpacing w:val="0"/>
              <w:rPr>
                <w:rFonts w:eastAsia="MS Mincho"/>
                <w:vanish/>
                <w:szCs w:val="24"/>
                <w:lang w:val="en-US" w:eastAsia="ja-JP"/>
              </w:rPr>
            </w:pPr>
          </w:p>
          <w:p w14:paraId="6F05E689" w14:textId="77777777" w:rsidR="00CE1315" w:rsidRPr="00725E27" w:rsidRDefault="00CE1315" w:rsidP="004470E5">
            <w:pPr>
              <w:pStyle w:val="ListParagraph"/>
              <w:widowControl w:val="0"/>
              <w:numPr>
                <w:ilvl w:val="0"/>
                <w:numId w:val="288"/>
              </w:numPr>
              <w:tabs>
                <w:tab w:val="left" w:pos="720"/>
              </w:tabs>
              <w:adjustRightInd w:val="0"/>
              <w:spacing w:after="0" w:line="360" w:lineRule="auto"/>
              <w:contextualSpacing w:val="0"/>
              <w:rPr>
                <w:rFonts w:eastAsia="MS Mincho"/>
                <w:vanish/>
                <w:szCs w:val="24"/>
                <w:lang w:val="en-US" w:eastAsia="ja-JP"/>
              </w:rPr>
            </w:pPr>
          </w:p>
          <w:p w14:paraId="506A06D6" w14:textId="77777777" w:rsidR="00CE1315" w:rsidRPr="00725E27" w:rsidRDefault="00CE1315" w:rsidP="004470E5">
            <w:pPr>
              <w:pStyle w:val="ListParagraph"/>
              <w:widowControl w:val="0"/>
              <w:numPr>
                <w:ilvl w:val="0"/>
                <w:numId w:val="288"/>
              </w:numPr>
              <w:tabs>
                <w:tab w:val="left" w:pos="720"/>
              </w:tabs>
              <w:adjustRightInd w:val="0"/>
              <w:spacing w:after="0" w:line="360" w:lineRule="auto"/>
              <w:contextualSpacing w:val="0"/>
              <w:rPr>
                <w:rFonts w:eastAsia="MS Mincho"/>
                <w:vanish/>
                <w:szCs w:val="24"/>
                <w:lang w:val="en-US" w:eastAsia="ja-JP"/>
              </w:rPr>
            </w:pPr>
          </w:p>
          <w:p w14:paraId="0E951D55" w14:textId="77777777" w:rsidR="00CE1315" w:rsidRPr="00725E27" w:rsidRDefault="00CE1315" w:rsidP="004470E5">
            <w:pPr>
              <w:pStyle w:val="ListParagraph"/>
              <w:widowControl w:val="0"/>
              <w:numPr>
                <w:ilvl w:val="0"/>
                <w:numId w:val="288"/>
              </w:numPr>
              <w:tabs>
                <w:tab w:val="left" w:pos="720"/>
              </w:tabs>
              <w:adjustRightInd w:val="0"/>
              <w:spacing w:after="0" w:line="360" w:lineRule="auto"/>
              <w:contextualSpacing w:val="0"/>
              <w:rPr>
                <w:rFonts w:eastAsia="MS Mincho"/>
                <w:vanish/>
                <w:szCs w:val="24"/>
                <w:lang w:val="en-US" w:eastAsia="ja-JP"/>
              </w:rPr>
            </w:pPr>
          </w:p>
          <w:p w14:paraId="0992F457" w14:textId="77777777" w:rsidR="00CE1315" w:rsidRPr="00725E27" w:rsidRDefault="00CE1315" w:rsidP="004470E5">
            <w:pPr>
              <w:pStyle w:val="ListParagraph"/>
              <w:widowControl w:val="0"/>
              <w:numPr>
                <w:ilvl w:val="0"/>
                <w:numId w:val="288"/>
              </w:numPr>
              <w:tabs>
                <w:tab w:val="left" w:pos="720"/>
              </w:tabs>
              <w:adjustRightInd w:val="0"/>
              <w:spacing w:after="0" w:line="360" w:lineRule="auto"/>
              <w:contextualSpacing w:val="0"/>
              <w:rPr>
                <w:rFonts w:eastAsia="MS Mincho"/>
                <w:vanish/>
                <w:szCs w:val="24"/>
                <w:lang w:val="en-US" w:eastAsia="ja-JP"/>
              </w:rPr>
            </w:pPr>
          </w:p>
          <w:p w14:paraId="65B45265" w14:textId="77777777" w:rsidR="00CE1315" w:rsidRPr="00725E27" w:rsidRDefault="00CE1315" w:rsidP="004470E5">
            <w:pPr>
              <w:pStyle w:val="ListParagraph"/>
              <w:widowControl w:val="0"/>
              <w:numPr>
                <w:ilvl w:val="0"/>
                <w:numId w:val="288"/>
              </w:numPr>
              <w:tabs>
                <w:tab w:val="left" w:pos="720"/>
              </w:tabs>
              <w:adjustRightInd w:val="0"/>
              <w:spacing w:after="0" w:line="360" w:lineRule="auto"/>
              <w:contextualSpacing w:val="0"/>
              <w:rPr>
                <w:rFonts w:eastAsia="MS Mincho"/>
                <w:vanish/>
                <w:szCs w:val="24"/>
                <w:lang w:val="en-US" w:eastAsia="ja-JP"/>
              </w:rPr>
            </w:pPr>
          </w:p>
          <w:p w14:paraId="51C9CDA6"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Business description</w:t>
            </w:r>
          </w:p>
          <w:p w14:paraId="45E334CB"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Marketing plan</w:t>
            </w:r>
          </w:p>
          <w:p w14:paraId="386D2145"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Organizational/Management</w:t>
            </w:r>
          </w:p>
          <w:p w14:paraId="4DA21F85"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plan</w:t>
            </w:r>
          </w:p>
          <w:p w14:paraId="5FA007C8"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Production/operation plan</w:t>
            </w:r>
          </w:p>
          <w:p w14:paraId="19577507"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Financial plan</w:t>
            </w:r>
          </w:p>
          <w:p w14:paraId="4B313A33"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Executive summary</w:t>
            </w:r>
          </w:p>
          <w:p w14:paraId="3A929A42"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Business plan presentation</w:t>
            </w:r>
          </w:p>
          <w:p w14:paraId="2534A6C0" w14:textId="77777777" w:rsidR="00CE1315" w:rsidRPr="00725E27" w:rsidRDefault="00CE1315" w:rsidP="004470E5">
            <w:pPr>
              <w:widowControl w:val="0"/>
              <w:numPr>
                <w:ilvl w:val="1"/>
                <w:numId w:val="288"/>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 xml:space="preserve">Business idea incubation </w:t>
            </w:r>
          </w:p>
        </w:tc>
        <w:tc>
          <w:tcPr>
            <w:tcW w:w="1316" w:type="pct"/>
            <w:shd w:val="clear" w:color="auto" w:fill="auto"/>
          </w:tcPr>
          <w:p w14:paraId="6FEDE63E" w14:textId="77777777" w:rsidR="00CE1315" w:rsidRPr="00725E27" w:rsidRDefault="00CE1315" w:rsidP="004470E5">
            <w:pPr>
              <w:widowControl w:val="0"/>
              <w:numPr>
                <w:ilvl w:val="0"/>
                <w:numId w:val="32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Observation</w:t>
            </w:r>
          </w:p>
          <w:p w14:paraId="14A6D834" w14:textId="77777777" w:rsidR="00CE1315" w:rsidRPr="00725E27" w:rsidRDefault="00CE1315" w:rsidP="004470E5">
            <w:pPr>
              <w:widowControl w:val="0"/>
              <w:numPr>
                <w:ilvl w:val="0"/>
                <w:numId w:val="32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Written assessment</w:t>
            </w:r>
          </w:p>
          <w:p w14:paraId="5FC10A25" w14:textId="77777777" w:rsidR="00CE1315" w:rsidRPr="00725E27" w:rsidRDefault="00CE1315" w:rsidP="004470E5">
            <w:pPr>
              <w:widowControl w:val="0"/>
              <w:numPr>
                <w:ilvl w:val="0"/>
                <w:numId w:val="32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Project</w:t>
            </w:r>
          </w:p>
          <w:p w14:paraId="0BAF23AF" w14:textId="77777777" w:rsidR="00CE1315" w:rsidRPr="00725E27" w:rsidRDefault="00CE1315" w:rsidP="004470E5">
            <w:pPr>
              <w:widowControl w:val="0"/>
              <w:numPr>
                <w:ilvl w:val="0"/>
                <w:numId w:val="32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Oral assessment</w:t>
            </w:r>
          </w:p>
          <w:p w14:paraId="58F895D0" w14:textId="77777777" w:rsidR="00CE1315" w:rsidRPr="00725E27" w:rsidRDefault="00CE1315" w:rsidP="004470E5">
            <w:pPr>
              <w:widowControl w:val="0"/>
              <w:numPr>
                <w:ilvl w:val="0"/>
                <w:numId w:val="323"/>
              </w:numPr>
              <w:tabs>
                <w:tab w:val="left" w:pos="720"/>
              </w:tabs>
              <w:adjustRightInd w:val="0"/>
              <w:spacing w:after="0" w:line="360" w:lineRule="auto"/>
              <w:rPr>
                <w:rFonts w:eastAsia="MS Mincho" w:cs="Times New Roman"/>
                <w:szCs w:val="24"/>
                <w:lang w:eastAsia="ja-JP"/>
              </w:rPr>
            </w:pPr>
            <w:r w:rsidRPr="00725E27">
              <w:rPr>
                <w:rFonts w:eastAsia="MS Mincho" w:cs="Times New Roman"/>
                <w:szCs w:val="24"/>
                <w:lang w:eastAsia="ja-JP"/>
              </w:rPr>
              <w:t>Third party report</w:t>
            </w:r>
          </w:p>
        </w:tc>
      </w:tr>
    </w:tbl>
    <w:p w14:paraId="109B5CDC" w14:textId="77777777" w:rsidR="00CE1315" w:rsidRPr="00725E27" w:rsidRDefault="00CE1315" w:rsidP="00CE1315">
      <w:pPr>
        <w:spacing w:after="0" w:line="360" w:lineRule="auto"/>
        <w:rPr>
          <w:rFonts w:cs="Times New Roman"/>
          <w:b/>
          <w:szCs w:val="24"/>
          <w:lang w:val="en-GB"/>
        </w:rPr>
      </w:pPr>
    </w:p>
    <w:p w14:paraId="33461154" w14:textId="77777777" w:rsidR="00CE1315" w:rsidRPr="00725E27" w:rsidRDefault="00CE1315" w:rsidP="00CE1315">
      <w:pPr>
        <w:spacing w:after="0" w:line="360" w:lineRule="auto"/>
        <w:rPr>
          <w:rFonts w:cs="Times New Roman"/>
          <w:b/>
          <w:szCs w:val="24"/>
          <w:lang w:val="en-GB"/>
        </w:rPr>
      </w:pPr>
      <w:r w:rsidRPr="00725E27">
        <w:rPr>
          <w:rFonts w:cs="Times New Roman"/>
          <w:b/>
          <w:szCs w:val="24"/>
          <w:lang w:val="en-GB"/>
        </w:rPr>
        <w:t>Suggested Methods of Instruction</w:t>
      </w:r>
    </w:p>
    <w:p w14:paraId="2213A034" w14:textId="77777777" w:rsidR="00CE1315" w:rsidRPr="00725E27" w:rsidRDefault="00CE1315" w:rsidP="004470E5">
      <w:pPr>
        <w:numPr>
          <w:ilvl w:val="0"/>
          <w:numId w:val="241"/>
        </w:numPr>
        <w:spacing w:after="0" w:line="360" w:lineRule="auto"/>
        <w:contextualSpacing/>
        <w:rPr>
          <w:rFonts w:cs="Times New Roman"/>
          <w:szCs w:val="24"/>
          <w:lang w:val="en-GB"/>
        </w:rPr>
      </w:pPr>
      <w:r w:rsidRPr="00725E27">
        <w:rPr>
          <w:rFonts w:cs="Times New Roman"/>
          <w:szCs w:val="24"/>
          <w:lang w:val="en-GB"/>
        </w:rPr>
        <w:t xml:space="preserve">Direct instruction with active learning strategies </w:t>
      </w:r>
    </w:p>
    <w:p w14:paraId="65F5B8D0" w14:textId="77777777" w:rsidR="00CE1315" w:rsidRPr="00725E27" w:rsidRDefault="00CE1315" w:rsidP="004470E5">
      <w:pPr>
        <w:numPr>
          <w:ilvl w:val="0"/>
          <w:numId w:val="241"/>
        </w:numPr>
        <w:spacing w:after="0" w:line="360" w:lineRule="auto"/>
        <w:contextualSpacing/>
        <w:rPr>
          <w:rFonts w:cs="Times New Roman"/>
          <w:szCs w:val="24"/>
          <w:lang w:val="en-GB"/>
        </w:rPr>
      </w:pPr>
      <w:r w:rsidRPr="00725E27">
        <w:rPr>
          <w:rFonts w:cs="Times New Roman"/>
          <w:szCs w:val="24"/>
          <w:lang w:val="en-GB"/>
        </w:rPr>
        <w:t>Project (Business plan)</w:t>
      </w:r>
    </w:p>
    <w:p w14:paraId="1EC0002C" w14:textId="77777777" w:rsidR="00CE1315" w:rsidRPr="00725E27" w:rsidRDefault="00CE1315" w:rsidP="004470E5">
      <w:pPr>
        <w:numPr>
          <w:ilvl w:val="0"/>
          <w:numId w:val="241"/>
        </w:numPr>
        <w:spacing w:after="0" w:line="360" w:lineRule="auto"/>
        <w:contextualSpacing/>
        <w:rPr>
          <w:rFonts w:cs="Times New Roman"/>
          <w:szCs w:val="24"/>
          <w:lang w:val="en-GB"/>
        </w:rPr>
      </w:pPr>
      <w:r w:rsidRPr="00725E27">
        <w:rPr>
          <w:rFonts w:cs="Times New Roman"/>
          <w:szCs w:val="24"/>
          <w:lang w:val="en-GB"/>
        </w:rPr>
        <w:lastRenderedPageBreak/>
        <w:t>Case studies</w:t>
      </w:r>
    </w:p>
    <w:p w14:paraId="46D34E15" w14:textId="77777777" w:rsidR="00CE1315" w:rsidRPr="00725E27" w:rsidRDefault="00CE1315" w:rsidP="004470E5">
      <w:pPr>
        <w:numPr>
          <w:ilvl w:val="0"/>
          <w:numId w:val="241"/>
        </w:numPr>
        <w:spacing w:after="0" w:line="360" w:lineRule="auto"/>
        <w:contextualSpacing/>
        <w:rPr>
          <w:rFonts w:cs="Times New Roman"/>
          <w:szCs w:val="24"/>
          <w:lang w:val="en-GB"/>
        </w:rPr>
      </w:pPr>
      <w:r w:rsidRPr="00725E27">
        <w:rPr>
          <w:rFonts w:cs="Times New Roman"/>
          <w:szCs w:val="24"/>
          <w:lang w:val="en-GB"/>
        </w:rPr>
        <w:t>Field trips</w:t>
      </w:r>
    </w:p>
    <w:p w14:paraId="33675B04" w14:textId="77777777" w:rsidR="00CE1315" w:rsidRPr="00725E27" w:rsidRDefault="00CE1315" w:rsidP="004470E5">
      <w:pPr>
        <w:numPr>
          <w:ilvl w:val="0"/>
          <w:numId w:val="241"/>
        </w:numPr>
        <w:spacing w:after="0" w:line="360" w:lineRule="auto"/>
        <w:contextualSpacing/>
        <w:rPr>
          <w:rFonts w:cs="Times New Roman"/>
          <w:szCs w:val="24"/>
          <w:lang w:val="en-GB"/>
        </w:rPr>
      </w:pPr>
      <w:r w:rsidRPr="00725E27">
        <w:rPr>
          <w:rFonts w:cs="Times New Roman"/>
          <w:szCs w:val="24"/>
          <w:lang w:val="en-GB"/>
        </w:rPr>
        <w:t>Group Discussions</w:t>
      </w:r>
    </w:p>
    <w:p w14:paraId="1F1B64B3" w14:textId="77777777" w:rsidR="00CE1315" w:rsidRPr="00725E27" w:rsidRDefault="00CE1315" w:rsidP="004470E5">
      <w:pPr>
        <w:numPr>
          <w:ilvl w:val="0"/>
          <w:numId w:val="241"/>
        </w:numPr>
        <w:spacing w:after="0" w:line="360" w:lineRule="auto"/>
        <w:contextualSpacing/>
        <w:rPr>
          <w:rFonts w:cs="Times New Roman"/>
          <w:szCs w:val="24"/>
          <w:lang w:val="en-GB"/>
        </w:rPr>
      </w:pPr>
      <w:r w:rsidRPr="00725E27">
        <w:rPr>
          <w:rFonts w:cs="Times New Roman"/>
          <w:szCs w:val="24"/>
          <w:lang w:val="en-GB"/>
        </w:rPr>
        <w:t>Demonstration</w:t>
      </w:r>
    </w:p>
    <w:p w14:paraId="78F2DC00" w14:textId="77777777" w:rsidR="00CE1315" w:rsidRPr="00725E27" w:rsidRDefault="00CE1315" w:rsidP="004470E5">
      <w:pPr>
        <w:numPr>
          <w:ilvl w:val="0"/>
          <w:numId w:val="241"/>
        </w:numPr>
        <w:kinsoku w:val="0"/>
        <w:overflowPunct w:val="0"/>
        <w:spacing w:after="0" w:line="360" w:lineRule="auto"/>
        <w:contextualSpacing/>
        <w:rPr>
          <w:rFonts w:cs="Times New Roman"/>
          <w:szCs w:val="24"/>
          <w:lang w:val="en-GB"/>
        </w:rPr>
      </w:pPr>
      <w:r w:rsidRPr="00725E27">
        <w:rPr>
          <w:rFonts w:cs="Times New Roman"/>
          <w:szCs w:val="24"/>
          <w:lang w:val="en-GB"/>
        </w:rPr>
        <w:t>Question and answer</w:t>
      </w:r>
    </w:p>
    <w:p w14:paraId="17EED5F4" w14:textId="77777777" w:rsidR="00CE1315" w:rsidRPr="00725E27" w:rsidRDefault="00CE1315" w:rsidP="004470E5">
      <w:pPr>
        <w:numPr>
          <w:ilvl w:val="0"/>
          <w:numId w:val="241"/>
        </w:numPr>
        <w:kinsoku w:val="0"/>
        <w:overflowPunct w:val="0"/>
        <w:spacing w:after="0" w:line="360" w:lineRule="auto"/>
        <w:contextualSpacing/>
        <w:rPr>
          <w:rFonts w:cs="Times New Roman"/>
          <w:szCs w:val="24"/>
          <w:lang w:val="en-GB"/>
        </w:rPr>
      </w:pPr>
      <w:r w:rsidRPr="00725E27">
        <w:rPr>
          <w:rFonts w:cs="Times New Roman"/>
          <w:szCs w:val="24"/>
          <w:lang w:val="en-GB"/>
        </w:rPr>
        <w:t>Problem solving</w:t>
      </w:r>
    </w:p>
    <w:p w14:paraId="40929F1F" w14:textId="77777777" w:rsidR="00CE1315" w:rsidRPr="00725E27" w:rsidRDefault="00CE1315" w:rsidP="004470E5">
      <w:pPr>
        <w:numPr>
          <w:ilvl w:val="0"/>
          <w:numId w:val="241"/>
        </w:numPr>
        <w:kinsoku w:val="0"/>
        <w:overflowPunct w:val="0"/>
        <w:spacing w:after="0" w:line="360" w:lineRule="auto"/>
        <w:contextualSpacing/>
        <w:rPr>
          <w:rFonts w:cs="Times New Roman"/>
          <w:szCs w:val="24"/>
          <w:lang w:val="en-GB"/>
        </w:rPr>
      </w:pPr>
      <w:r w:rsidRPr="00725E27">
        <w:rPr>
          <w:rFonts w:cs="Times New Roman"/>
          <w:szCs w:val="24"/>
          <w:lang w:val="en-GB"/>
        </w:rPr>
        <w:t>Experiential</w:t>
      </w:r>
    </w:p>
    <w:p w14:paraId="53EF4BEA" w14:textId="77777777" w:rsidR="00CE1315" w:rsidRPr="00725E27" w:rsidRDefault="00CE1315" w:rsidP="004470E5">
      <w:pPr>
        <w:numPr>
          <w:ilvl w:val="0"/>
          <w:numId w:val="241"/>
        </w:numPr>
        <w:kinsoku w:val="0"/>
        <w:overflowPunct w:val="0"/>
        <w:spacing w:after="0" w:line="360" w:lineRule="auto"/>
        <w:contextualSpacing/>
        <w:rPr>
          <w:rFonts w:cs="Times New Roman"/>
          <w:szCs w:val="24"/>
          <w:lang w:val="en-GB"/>
        </w:rPr>
      </w:pPr>
      <w:r w:rsidRPr="00725E27">
        <w:rPr>
          <w:rFonts w:cs="Times New Roman"/>
          <w:szCs w:val="24"/>
          <w:lang w:val="en-GB"/>
        </w:rPr>
        <w:t>Team training</w:t>
      </w:r>
    </w:p>
    <w:p w14:paraId="1E40402E" w14:textId="77777777" w:rsidR="00CE1315" w:rsidRPr="00725E27" w:rsidRDefault="00CE1315" w:rsidP="004470E5">
      <w:pPr>
        <w:numPr>
          <w:ilvl w:val="0"/>
          <w:numId w:val="241"/>
        </w:numPr>
        <w:kinsoku w:val="0"/>
        <w:overflowPunct w:val="0"/>
        <w:spacing w:after="0" w:line="360" w:lineRule="auto"/>
        <w:contextualSpacing/>
        <w:rPr>
          <w:rFonts w:cs="Times New Roman"/>
          <w:szCs w:val="24"/>
          <w:lang w:val="en-GB"/>
        </w:rPr>
      </w:pPr>
      <w:r w:rsidRPr="00725E27">
        <w:rPr>
          <w:rFonts w:cs="Times New Roman"/>
          <w:szCs w:val="24"/>
          <w:lang w:val="en-GB"/>
        </w:rPr>
        <w:t>Guest speakers</w:t>
      </w:r>
    </w:p>
    <w:p w14:paraId="21EAD4F8" w14:textId="77777777" w:rsidR="00CE1315" w:rsidRPr="00725E27" w:rsidRDefault="00CE1315" w:rsidP="00CE1315">
      <w:pPr>
        <w:spacing w:after="0" w:line="360" w:lineRule="auto"/>
        <w:rPr>
          <w:rFonts w:cs="Times New Roman"/>
          <w:b/>
          <w:szCs w:val="24"/>
          <w:lang w:val="en-GB"/>
        </w:rPr>
      </w:pPr>
    </w:p>
    <w:p w14:paraId="48F8E0AC" w14:textId="77777777" w:rsidR="00CE1315" w:rsidRPr="00725E27" w:rsidRDefault="00CE1315" w:rsidP="00CE1315">
      <w:pPr>
        <w:kinsoku w:val="0"/>
        <w:overflowPunct w:val="0"/>
        <w:spacing w:after="0" w:line="360" w:lineRule="auto"/>
        <w:ind w:right="3927"/>
        <w:rPr>
          <w:rFonts w:cs="Times New Roman"/>
          <w:b/>
          <w:szCs w:val="24"/>
          <w:lang w:val="en-GB"/>
        </w:rPr>
      </w:pPr>
      <w:r w:rsidRPr="00725E27">
        <w:rPr>
          <w:rFonts w:cs="Times New Roman"/>
          <w:b/>
          <w:szCs w:val="24"/>
          <w:lang w:val="en-GB"/>
        </w:rPr>
        <w:t xml:space="preserve">Recommended Resources for 25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DC0CBC" w:rsidRPr="00725E27" w14:paraId="4A3AA14E" w14:textId="77777777" w:rsidTr="00C24A23">
        <w:trPr>
          <w:tblHeader/>
        </w:trPr>
        <w:tc>
          <w:tcPr>
            <w:tcW w:w="1314" w:type="dxa"/>
            <w:shd w:val="clear" w:color="auto" w:fill="auto"/>
          </w:tcPr>
          <w:p w14:paraId="0ECFF144"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S/No.</w:t>
            </w:r>
          </w:p>
        </w:tc>
        <w:tc>
          <w:tcPr>
            <w:tcW w:w="2821" w:type="dxa"/>
            <w:shd w:val="clear" w:color="auto" w:fill="auto"/>
          </w:tcPr>
          <w:p w14:paraId="5A677BD1"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4F05F105"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260" w:type="dxa"/>
            <w:shd w:val="clear" w:color="auto" w:fill="auto"/>
          </w:tcPr>
          <w:p w14:paraId="31FC1C77"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Quantity</w:t>
            </w:r>
          </w:p>
        </w:tc>
        <w:tc>
          <w:tcPr>
            <w:tcW w:w="1885" w:type="dxa"/>
            <w:shd w:val="clear" w:color="auto" w:fill="auto"/>
          </w:tcPr>
          <w:p w14:paraId="2FDCDE4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Recommended Ratio</w:t>
            </w:r>
          </w:p>
          <w:p w14:paraId="4748ADA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4FA4540D" w14:textId="77777777" w:rsidTr="00C24A23">
        <w:trPr>
          <w:trHeight w:val="503"/>
        </w:trPr>
        <w:tc>
          <w:tcPr>
            <w:tcW w:w="1314" w:type="dxa"/>
            <w:shd w:val="clear" w:color="auto" w:fill="auto"/>
          </w:tcPr>
          <w:p w14:paraId="464B0BAC"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A</w:t>
            </w:r>
          </w:p>
        </w:tc>
        <w:tc>
          <w:tcPr>
            <w:tcW w:w="2821" w:type="dxa"/>
            <w:shd w:val="clear" w:color="auto" w:fill="auto"/>
          </w:tcPr>
          <w:p w14:paraId="480B9343"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 xml:space="preserve">Learning Materials </w:t>
            </w:r>
          </w:p>
        </w:tc>
        <w:tc>
          <w:tcPr>
            <w:tcW w:w="2070" w:type="dxa"/>
            <w:shd w:val="clear" w:color="auto" w:fill="auto"/>
          </w:tcPr>
          <w:p w14:paraId="7F1D39A4"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1F3953A6"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754ABF93" w14:textId="77777777" w:rsidR="00CE1315" w:rsidRPr="00725E27" w:rsidRDefault="00CE1315" w:rsidP="00C24A23">
            <w:pPr>
              <w:spacing w:after="0" w:line="360" w:lineRule="auto"/>
              <w:rPr>
                <w:rFonts w:cs="Times New Roman"/>
                <w:b/>
                <w:szCs w:val="24"/>
                <w:lang w:val="en-GB"/>
              </w:rPr>
            </w:pPr>
          </w:p>
        </w:tc>
      </w:tr>
      <w:tr w:rsidR="00DC0CBC" w:rsidRPr="00725E27" w14:paraId="500B58DA" w14:textId="77777777" w:rsidTr="00C24A23">
        <w:tc>
          <w:tcPr>
            <w:tcW w:w="1314" w:type="dxa"/>
            <w:shd w:val="clear" w:color="auto" w:fill="auto"/>
          </w:tcPr>
          <w:p w14:paraId="6E39550E"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2880EE3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Textbooks</w:t>
            </w:r>
          </w:p>
        </w:tc>
        <w:tc>
          <w:tcPr>
            <w:tcW w:w="2070" w:type="dxa"/>
            <w:shd w:val="clear" w:color="auto" w:fill="auto"/>
          </w:tcPr>
          <w:p w14:paraId="753FEF8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Recommended publisher</w:t>
            </w:r>
          </w:p>
        </w:tc>
        <w:tc>
          <w:tcPr>
            <w:tcW w:w="1260" w:type="dxa"/>
            <w:shd w:val="clear" w:color="auto" w:fill="auto"/>
          </w:tcPr>
          <w:p w14:paraId="30D4DA5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8</w:t>
            </w:r>
          </w:p>
        </w:tc>
        <w:tc>
          <w:tcPr>
            <w:tcW w:w="1885" w:type="dxa"/>
            <w:shd w:val="clear" w:color="auto" w:fill="auto"/>
          </w:tcPr>
          <w:p w14:paraId="70C8525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1:3</w:t>
            </w:r>
          </w:p>
        </w:tc>
      </w:tr>
      <w:tr w:rsidR="00DC0CBC" w:rsidRPr="00725E27" w14:paraId="3066AFCF" w14:textId="77777777" w:rsidTr="00C24A23">
        <w:tc>
          <w:tcPr>
            <w:tcW w:w="1314" w:type="dxa"/>
            <w:shd w:val="clear" w:color="auto" w:fill="auto"/>
          </w:tcPr>
          <w:p w14:paraId="5E5C723E"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1B97A69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Business plan templates</w:t>
            </w:r>
          </w:p>
        </w:tc>
        <w:tc>
          <w:tcPr>
            <w:tcW w:w="2070" w:type="dxa"/>
            <w:shd w:val="clear" w:color="auto" w:fill="auto"/>
          </w:tcPr>
          <w:p w14:paraId="23DDCDB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Recommended format</w:t>
            </w:r>
          </w:p>
        </w:tc>
        <w:tc>
          <w:tcPr>
            <w:tcW w:w="1260" w:type="dxa"/>
            <w:shd w:val="clear" w:color="auto" w:fill="auto"/>
          </w:tcPr>
          <w:p w14:paraId="0F28979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234BDCE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1F042F8" w14:textId="77777777" w:rsidTr="00C24A23">
        <w:tc>
          <w:tcPr>
            <w:tcW w:w="1314" w:type="dxa"/>
            <w:shd w:val="clear" w:color="auto" w:fill="auto"/>
          </w:tcPr>
          <w:p w14:paraId="6E7377E1"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5ECAF13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Internet connection</w:t>
            </w:r>
          </w:p>
        </w:tc>
        <w:tc>
          <w:tcPr>
            <w:tcW w:w="2070" w:type="dxa"/>
            <w:shd w:val="clear" w:color="auto" w:fill="auto"/>
          </w:tcPr>
          <w:p w14:paraId="2A94BC3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Reliable</w:t>
            </w:r>
          </w:p>
        </w:tc>
        <w:tc>
          <w:tcPr>
            <w:tcW w:w="1260" w:type="dxa"/>
            <w:shd w:val="clear" w:color="auto" w:fill="auto"/>
          </w:tcPr>
          <w:p w14:paraId="2704B59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7AB80DA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5AC731FE" w14:textId="77777777" w:rsidTr="00C24A23">
        <w:tc>
          <w:tcPr>
            <w:tcW w:w="1314" w:type="dxa"/>
            <w:shd w:val="clear" w:color="auto" w:fill="auto"/>
          </w:tcPr>
          <w:p w14:paraId="7945D744"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07604E3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White board </w:t>
            </w:r>
          </w:p>
        </w:tc>
        <w:tc>
          <w:tcPr>
            <w:tcW w:w="2070" w:type="dxa"/>
            <w:shd w:val="clear" w:color="auto" w:fill="auto"/>
          </w:tcPr>
          <w:p w14:paraId="14A6080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1260" w:type="dxa"/>
            <w:shd w:val="clear" w:color="auto" w:fill="auto"/>
          </w:tcPr>
          <w:p w14:paraId="408E98C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398913B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06E2B860" w14:textId="77777777" w:rsidTr="00C24A23">
        <w:tc>
          <w:tcPr>
            <w:tcW w:w="1314" w:type="dxa"/>
            <w:shd w:val="clear" w:color="auto" w:fill="auto"/>
          </w:tcPr>
          <w:p w14:paraId="26D5D28A"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73FAB5D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Case studies</w:t>
            </w:r>
          </w:p>
        </w:tc>
        <w:tc>
          <w:tcPr>
            <w:tcW w:w="2070" w:type="dxa"/>
            <w:shd w:val="clear" w:color="auto" w:fill="auto"/>
          </w:tcPr>
          <w:p w14:paraId="74201FA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Recommended formats</w:t>
            </w:r>
          </w:p>
        </w:tc>
        <w:tc>
          <w:tcPr>
            <w:tcW w:w="1260" w:type="dxa"/>
            <w:shd w:val="clear" w:color="auto" w:fill="auto"/>
          </w:tcPr>
          <w:p w14:paraId="0F6A217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w:t>
            </w:r>
          </w:p>
        </w:tc>
        <w:tc>
          <w:tcPr>
            <w:tcW w:w="1885" w:type="dxa"/>
            <w:shd w:val="clear" w:color="auto" w:fill="auto"/>
          </w:tcPr>
          <w:p w14:paraId="7592415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36AC7C32" w14:textId="77777777" w:rsidTr="00C24A23">
        <w:trPr>
          <w:trHeight w:val="728"/>
        </w:trPr>
        <w:tc>
          <w:tcPr>
            <w:tcW w:w="1314" w:type="dxa"/>
            <w:shd w:val="clear" w:color="auto" w:fill="auto"/>
          </w:tcPr>
          <w:p w14:paraId="42C7ECDA"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0AD646F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Video clips</w:t>
            </w:r>
          </w:p>
        </w:tc>
        <w:tc>
          <w:tcPr>
            <w:tcW w:w="2070" w:type="dxa"/>
            <w:shd w:val="clear" w:color="auto" w:fill="auto"/>
          </w:tcPr>
          <w:p w14:paraId="596CDDB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4082EF4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7A2348C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643C7FD3" w14:textId="77777777" w:rsidTr="00C24A23">
        <w:tc>
          <w:tcPr>
            <w:tcW w:w="1314" w:type="dxa"/>
            <w:shd w:val="clear" w:color="auto" w:fill="auto"/>
          </w:tcPr>
          <w:p w14:paraId="12256C19"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40B0BE1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Business journals</w:t>
            </w:r>
          </w:p>
        </w:tc>
        <w:tc>
          <w:tcPr>
            <w:tcW w:w="2070" w:type="dxa"/>
            <w:shd w:val="clear" w:color="auto" w:fill="auto"/>
          </w:tcPr>
          <w:p w14:paraId="57787AD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Recommended publisher</w:t>
            </w:r>
          </w:p>
        </w:tc>
        <w:tc>
          <w:tcPr>
            <w:tcW w:w="1260" w:type="dxa"/>
            <w:shd w:val="clear" w:color="auto" w:fill="auto"/>
          </w:tcPr>
          <w:p w14:paraId="440DCD8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w:t>
            </w:r>
          </w:p>
        </w:tc>
        <w:tc>
          <w:tcPr>
            <w:tcW w:w="1885" w:type="dxa"/>
            <w:shd w:val="clear" w:color="auto" w:fill="auto"/>
          </w:tcPr>
          <w:p w14:paraId="6092365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6DD5B4A4" w14:textId="77777777" w:rsidTr="00C24A23">
        <w:tc>
          <w:tcPr>
            <w:tcW w:w="1314" w:type="dxa"/>
            <w:shd w:val="clear" w:color="auto" w:fill="auto"/>
          </w:tcPr>
          <w:p w14:paraId="0000AD07"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34FAA42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Newspapers and handouts</w:t>
            </w:r>
          </w:p>
        </w:tc>
        <w:tc>
          <w:tcPr>
            <w:tcW w:w="2070" w:type="dxa"/>
            <w:shd w:val="clear" w:color="auto" w:fill="auto"/>
          </w:tcPr>
          <w:p w14:paraId="0E79733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Recommended publisher</w:t>
            </w:r>
          </w:p>
        </w:tc>
        <w:tc>
          <w:tcPr>
            <w:tcW w:w="1260" w:type="dxa"/>
            <w:shd w:val="clear" w:color="auto" w:fill="auto"/>
          </w:tcPr>
          <w:p w14:paraId="6446124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w:t>
            </w:r>
          </w:p>
        </w:tc>
        <w:tc>
          <w:tcPr>
            <w:tcW w:w="1885" w:type="dxa"/>
            <w:shd w:val="clear" w:color="auto" w:fill="auto"/>
          </w:tcPr>
          <w:p w14:paraId="6F38B71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3EEC9CF9" w14:textId="77777777" w:rsidTr="00C24A23">
        <w:trPr>
          <w:trHeight w:val="746"/>
        </w:trPr>
        <w:tc>
          <w:tcPr>
            <w:tcW w:w="1314" w:type="dxa"/>
            <w:shd w:val="clear" w:color="auto" w:fill="auto"/>
          </w:tcPr>
          <w:p w14:paraId="3A7FE101"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B</w:t>
            </w:r>
          </w:p>
        </w:tc>
        <w:tc>
          <w:tcPr>
            <w:tcW w:w="2821" w:type="dxa"/>
            <w:shd w:val="clear" w:color="auto" w:fill="auto"/>
          </w:tcPr>
          <w:p w14:paraId="56E7ACB8"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Facilities &amp; infrastructure</w:t>
            </w:r>
          </w:p>
        </w:tc>
        <w:tc>
          <w:tcPr>
            <w:tcW w:w="2070" w:type="dxa"/>
            <w:shd w:val="clear" w:color="auto" w:fill="auto"/>
          </w:tcPr>
          <w:p w14:paraId="10D9E204"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11C07EC2"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20CBA102" w14:textId="77777777" w:rsidR="00CE1315" w:rsidRPr="00725E27" w:rsidRDefault="00CE1315" w:rsidP="00C24A23">
            <w:pPr>
              <w:spacing w:after="0" w:line="360" w:lineRule="auto"/>
              <w:rPr>
                <w:rFonts w:cs="Times New Roman"/>
                <w:b/>
                <w:szCs w:val="24"/>
                <w:lang w:val="en-GB"/>
              </w:rPr>
            </w:pPr>
          </w:p>
        </w:tc>
      </w:tr>
      <w:tr w:rsidR="00DC0CBC" w:rsidRPr="00725E27" w14:paraId="4D0AA3AF" w14:textId="77777777" w:rsidTr="00C24A23">
        <w:tc>
          <w:tcPr>
            <w:tcW w:w="1314" w:type="dxa"/>
            <w:shd w:val="clear" w:color="auto" w:fill="auto"/>
          </w:tcPr>
          <w:p w14:paraId="164ECEBB"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685DA05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Lecture/theory room</w:t>
            </w:r>
          </w:p>
        </w:tc>
        <w:tc>
          <w:tcPr>
            <w:tcW w:w="2070" w:type="dxa"/>
            <w:shd w:val="clear" w:color="auto" w:fill="FFFFFF"/>
          </w:tcPr>
          <w:p w14:paraId="6ADD239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72 Square Meter </w:t>
            </w:r>
          </w:p>
        </w:tc>
        <w:tc>
          <w:tcPr>
            <w:tcW w:w="1260" w:type="dxa"/>
            <w:shd w:val="clear" w:color="auto" w:fill="auto"/>
          </w:tcPr>
          <w:p w14:paraId="40AB269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00F4DE8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0C00BFAD" w14:textId="77777777" w:rsidTr="00C24A23">
        <w:tc>
          <w:tcPr>
            <w:tcW w:w="1314" w:type="dxa"/>
            <w:shd w:val="clear" w:color="auto" w:fill="auto"/>
          </w:tcPr>
          <w:p w14:paraId="2C364FF6"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3AA6581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Computer Lab</w:t>
            </w:r>
          </w:p>
        </w:tc>
        <w:tc>
          <w:tcPr>
            <w:tcW w:w="2070" w:type="dxa"/>
            <w:shd w:val="clear" w:color="auto" w:fill="auto"/>
          </w:tcPr>
          <w:p w14:paraId="1A8DA43A" w14:textId="77777777" w:rsidR="00CE1315" w:rsidRPr="00725E27" w:rsidRDefault="00CE1315" w:rsidP="00C24A23">
            <w:pPr>
              <w:spacing w:after="0" w:line="360" w:lineRule="auto"/>
              <w:rPr>
                <w:rFonts w:cs="Times New Roman"/>
                <w:bCs/>
                <w:szCs w:val="24"/>
                <w:highlight w:val="yellow"/>
                <w:lang w:val="en-GB"/>
              </w:rPr>
            </w:pPr>
            <w:r w:rsidRPr="00725E27">
              <w:rPr>
                <w:rFonts w:cs="Times New Roman"/>
                <w:bCs/>
                <w:szCs w:val="24"/>
                <w:lang w:val="en-GB"/>
              </w:rPr>
              <w:t>96 Square Meter</w:t>
            </w:r>
          </w:p>
        </w:tc>
        <w:tc>
          <w:tcPr>
            <w:tcW w:w="1260" w:type="dxa"/>
            <w:shd w:val="clear" w:color="auto" w:fill="auto"/>
          </w:tcPr>
          <w:p w14:paraId="46E1F7F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65F1E59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45A30617" w14:textId="77777777" w:rsidTr="00C24A23">
        <w:tc>
          <w:tcPr>
            <w:tcW w:w="1314" w:type="dxa"/>
            <w:shd w:val="clear" w:color="auto" w:fill="auto"/>
          </w:tcPr>
          <w:p w14:paraId="13C5F4B7"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w:t>
            </w:r>
          </w:p>
        </w:tc>
        <w:tc>
          <w:tcPr>
            <w:tcW w:w="2821" w:type="dxa"/>
            <w:shd w:val="clear" w:color="auto" w:fill="auto"/>
          </w:tcPr>
          <w:p w14:paraId="2C49D20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Consumable materials</w:t>
            </w:r>
          </w:p>
        </w:tc>
        <w:tc>
          <w:tcPr>
            <w:tcW w:w="2070" w:type="dxa"/>
            <w:shd w:val="clear" w:color="auto" w:fill="auto"/>
          </w:tcPr>
          <w:p w14:paraId="270BC75D"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09EC0CAF"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3FAF5D81" w14:textId="77777777" w:rsidR="00CE1315" w:rsidRPr="00725E27" w:rsidRDefault="00CE1315" w:rsidP="00C24A23">
            <w:pPr>
              <w:spacing w:after="0" w:line="360" w:lineRule="auto"/>
              <w:rPr>
                <w:rFonts w:cs="Times New Roman"/>
                <w:b/>
                <w:szCs w:val="24"/>
                <w:lang w:val="en-GB"/>
              </w:rPr>
            </w:pPr>
          </w:p>
        </w:tc>
      </w:tr>
      <w:tr w:rsidR="00DC0CBC" w:rsidRPr="00725E27" w14:paraId="5213967B" w14:textId="77777777" w:rsidTr="00C24A23">
        <w:tc>
          <w:tcPr>
            <w:tcW w:w="1314" w:type="dxa"/>
            <w:shd w:val="clear" w:color="auto" w:fill="auto"/>
          </w:tcPr>
          <w:p w14:paraId="1A2D6D3C"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5BC4583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Ink</w:t>
            </w:r>
          </w:p>
        </w:tc>
        <w:tc>
          <w:tcPr>
            <w:tcW w:w="2070" w:type="dxa"/>
            <w:shd w:val="clear" w:color="auto" w:fill="auto"/>
          </w:tcPr>
          <w:p w14:paraId="1678D90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Assorted Colours for trainer’s use</w:t>
            </w:r>
          </w:p>
        </w:tc>
        <w:tc>
          <w:tcPr>
            <w:tcW w:w="1260" w:type="dxa"/>
            <w:shd w:val="clear" w:color="auto" w:fill="auto"/>
          </w:tcPr>
          <w:p w14:paraId="352B7B8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500ml per term</w:t>
            </w:r>
          </w:p>
        </w:tc>
        <w:tc>
          <w:tcPr>
            <w:tcW w:w="1885" w:type="dxa"/>
            <w:shd w:val="clear" w:color="auto" w:fill="auto"/>
          </w:tcPr>
          <w:p w14:paraId="602DA4A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7184DEB0" w14:textId="77777777" w:rsidTr="00C24A23">
        <w:trPr>
          <w:trHeight w:val="728"/>
        </w:trPr>
        <w:tc>
          <w:tcPr>
            <w:tcW w:w="1314" w:type="dxa"/>
            <w:shd w:val="clear" w:color="auto" w:fill="auto"/>
          </w:tcPr>
          <w:p w14:paraId="5480BC68"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69C8C5C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White board Marker </w:t>
            </w:r>
          </w:p>
        </w:tc>
        <w:tc>
          <w:tcPr>
            <w:tcW w:w="2070" w:type="dxa"/>
            <w:shd w:val="clear" w:color="auto" w:fill="auto"/>
          </w:tcPr>
          <w:p w14:paraId="565982D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Refillable type </w:t>
            </w:r>
          </w:p>
        </w:tc>
        <w:tc>
          <w:tcPr>
            <w:tcW w:w="1260" w:type="dxa"/>
            <w:shd w:val="clear" w:color="auto" w:fill="auto"/>
          </w:tcPr>
          <w:p w14:paraId="42FD80D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 pcs per term</w:t>
            </w:r>
          </w:p>
        </w:tc>
        <w:tc>
          <w:tcPr>
            <w:tcW w:w="1885" w:type="dxa"/>
            <w:shd w:val="clear" w:color="auto" w:fill="auto"/>
          </w:tcPr>
          <w:p w14:paraId="1244B94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3A0123A0" w14:textId="77777777" w:rsidTr="00C24A23">
        <w:tc>
          <w:tcPr>
            <w:tcW w:w="1314" w:type="dxa"/>
            <w:shd w:val="clear" w:color="auto" w:fill="auto"/>
          </w:tcPr>
          <w:p w14:paraId="115FF67C"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297F9FE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Printing papers</w:t>
            </w:r>
          </w:p>
        </w:tc>
        <w:tc>
          <w:tcPr>
            <w:tcW w:w="2070" w:type="dxa"/>
            <w:shd w:val="clear" w:color="auto" w:fill="auto"/>
          </w:tcPr>
          <w:p w14:paraId="20273FB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1CC4D3B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c>
          <w:tcPr>
            <w:tcW w:w="1885" w:type="dxa"/>
            <w:shd w:val="clear" w:color="auto" w:fill="auto"/>
          </w:tcPr>
          <w:p w14:paraId="45FA9A6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t>
            </w:r>
          </w:p>
        </w:tc>
      </w:tr>
      <w:tr w:rsidR="00DC0CBC" w:rsidRPr="00725E27" w14:paraId="3CF93168" w14:textId="77777777" w:rsidTr="00C24A23">
        <w:tc>
          <w:tcPr>
            <w:tcW w:w="1314" w:type="dxa"/>
            <w:shd w:val="clear" w:color="auto" w:fill="auto"/>
          </w:tcPr>
          <w:p w14:paraId="58C0874B"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6D131DB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Writing materials</w:t>
            </w:r>
          </w:p>
        </w:tc>
        <w:tc>
          <w:tcPr>
            <w:tcW w:w="2070" w:type="dxa"/>
            <w:shd w:val="clear" w:color="auto" w:fill="auto"/>
          </w:tcPr>
          <w:p w14:paraId="1168BF2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sufficient</w:t>
            </w:r>
          </w:p>
        </w:tc>
        <w:tc>
          <w:tcPr>
            <w:tcW w:w="1260" w:type="dxa"/>
            <w:shd w:val="clear" w:color="auto" w:fill="auto"/>
          </w:tcPr>
          <w:p w14:paraId="7A7A907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4B05EA4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4E6E7DD0" w14:textId="77777777" w:rsidTr="00C24A23">
        <w:tc>
          <w:tcPr>
            <w:tcW w:w="1314" w:type="dxa"/>
            <w:shd w:val="clear" w:color="auto" w:fill="auto"/>
          </w:tcPr>
          <w:p w14:paraId="3EE9428A"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w:t>
            </w:r>
          </w:p>
        </w:tc>
        <w:tc>
          <w:tcPr>
            <w:tcW w:w="2821" w:type="dxa"/>
            <w:shd w:val="clear" w:color="auto" w:fill="auto"/>
          </w:tcPr>
          <w:p w14:paraId="15AA8738"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Tools and Equipment</w:t>
            </w:r>
          </w:p>
        </w:tc>
        <w:tc>
          <w:tcPr>
            <w:tcW w:w="2070" w:type="dxa"/>
            <w:shd w:val="clear" w:color="auto" w:fill="auto"/>
          </w:tcPr>
          <w:p w14:paraId="4A123613" w14:textId="77777777" w:rsidR="00CE1315" w:rsidRPr="00725E27" w:rsidRDefault="00CE1315" w:rsidP="00C24A23">
            <w:pPr>
              <w:spacing w:after="0" w:line="360" w:lineRule="auto"/>
              <w:rPr>
                <w:rFonts w:cs="Times New Roman"/>
                <w:b/>
                <w:szCs w:val="24"/>
                <w:lang w:val="en-GB"/>
              </w:rPr>
            </w:pPr>
          </w:p>
        </w:tc>
        <w:tc>
          <w:tcPr>
            <w:tcW w:w="1260" w:type="dxa"/>
            <w:shd w:val="clear" w:color="auto" w:fill="auto"/>
          </w:tcPr>
          <w:p w14:paraId="37B162BA" w14:textId="77777777" w:rsidR="00CE1315" w:rsidRPr="00725E27" w:rsidRDefault="00CE1315" w:rsidP="00C24A23">
            <w:pPr>
              <w:spacing w:after="0" w:line="360" w:lineRule="auto"/>
              <w:rPr>
                <w:rFonts w:cs="Times New Roman"/>
                <w:b/>
                <w:szCs w:val="24"/>
                <w:lang w:val="en-GB"/>
              </w:rPr>
            </w:pPr>
          </w:p>
        </w:tc>
        <w:tc>
          <w:tcPr>
            <w:tcW w:w="1885" w:type="dxa"/>
            <w:shd w:val="clear" w:color="auto" w:fill="auto"/>
          </w:tcPr>
          <w:p w14:paraId="2B253BA9" w14:textId="77777777" w:rsidR="00CE1315" w:rsidRPr="00725E27" w:rsidRDefault="00CE1315" w:rsidP="00C24A23">
            <w:pPr>
              <w:spacing w:after="0" w:line="360" w:lineRule="auto"/>
              <w:rPr>
                <w:rFonts w:cs="Times New Roman"/>
                <w:b/>
                <w:szCs w:val="24"/>
                <w:lang w:val="en-GB"/>
              </w:rPr>
            </w:pPr>
          </w:p>
        </w:tc>
      </w:tr>
      <w:tr w:rsidR="00DC0CBC" w:rsidRPr="00725E27" w14:paraId="24502ADD" w14:textId="77777777" w:rsidTr="00C24A23">
        <w:trPr>
          <w:trHeight w:val="340"/>
        </w:trPr>
        <w:tc>
          <w:tcPr>
            <w:tcW w:w="1314" w:type="dxa"/>
            <w:shd w:val="clear" w:color="auto" w:fill="auto"/>
          </w:tcPr>
          <w:p w14:paraId="7FDD6FF9"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6D1D945F"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Computers</w:t>
            </w:r>
          </w:p>
          <w:p w14:paraId="22D1F687" w14:textId="77777777" w:rsidR="00CE1315" w:rsidRPr="00725E27" w:rsidRDefault="00CE1315" w:rsidP="00C24A23">
            <w:pPr>
              <w:spacing w:after="0" w:line="360" w:lineRule="auto"/>
              <w:contextualSpacing/>
              <w:rPr>
                <w:rFonts w:cs="Times New Roman"/>
                <w:b/>
                <w:szCs w:val="24"/>
                <w:lang w:val="en-GB"/>
              </w:rPr>
            </w:pPr>
          </w:p>
        </w:tc>
        <w:tc>
          <w:tcPr>
            <w:tcW w:w="2070" w:type="dxa"/>
            <w:shd w:val="clear" w:color="auto" w:fill="auto"/>
          </w:tcPr>
          <w:p w14:paraId="6BEB4FD0" w14:textId="77777777" w:rsidR="00CE1315" w:rsidRPr="00725E27" w:rsidRDefault="00CE1315" w:rsidP="00C24A23">
            <w:pPr>
              <w:widowControl w:val="0"/>
              <w:tabs>
                <w:tab w:val="left" w:pos="360"/>
              </w:tabs>
              <w:autoSpaceDE w:val="0"/>
              <w:autoSpaceDN w:val="0"/>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3D61D64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w:t>
            </w:r>
          </w:p>
        </w:tc>
        <w:tc>
          <w:tcPr>
            <w:tcW w:w="1885" w:type="dxa"/>
            <w:shd w:val="clear" w:color="auto" w:fill="auto"/>
          </w:tcPr>
          <w:p w14:paraId="6D6705A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1:3</w:t>
            </w:r>
          </w:p>
        </w:tc>
      </w:tr>
      <w:tr w:rsidR="00DC0CBC" w:rsidRPr="00725E27" w14:paraId="309BAE32" w14:textId="77777777" w:rsidTr="00C24A23">
        <w:tc>
          <w:tcPr>
            <w:tcW w:w="1314" w:type="dxa"/>
            <w:shd w:val="clear" w:color="auto" w:fill="auto"/>
          </w:tcPr>
          <w:p w14:paraId="32892273"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51FB582A" w14:textId="77777777" w:rsidR="00CE1315" w:rsidRPr="00725E27" w:rsidRDefault="00CE1315" w:rsidP="00C24A23">
            <w:pPr>
              <w:spacing w:after="0" w:line="360" w:lineRule="auto"/>
              <w:rPr>
                <w:rFonts w:cs="Times New Roman"/>
                <w:b/>
                <w:szCs w:val="24"/>
                <w:lang w:val="en-GB"/>
              </w:rPr>
            </w:pPr>
            <w:r w:rsidRPr="00725E27">
              <w:rPr>
                <w:rFonts w:cs="Times New Roman"/>
                <w:szCs w:val="24"/>
                <w:lang w:val="en-ZA"/>
              </w:rPr>
              <w:t>Projector</w:t>
            </w:r>
          </w:p>
        </w:tc>
        <w:tc>
          <w:tcPr>
            <w:tcW w:w="2070" w:type="dxa"/>
            <w:shd w:val="clear" w:color="auto" w:fill="auto"/>
          </w:tcPr>
          <w:p w14:paraId="32721A8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5E715E2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1885" w:type="dxa"/>
            <w:shd w:val="clear" w:color="auto" w:fill="auto"/>
          </w:tcPr>
          <w:p w14:paraId="3E35CA3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71BF50B8" w14:textId="77777777" w:rsidTr="00C24A23">
        <w:tc>
          <w:tcPr>
            <w:tcW w:w="1314" w:type="dxa"/>
            <w:shd w:val="clear" w:color="auto" w:fill="auto"/>
          </w:tcPr>
          <w:p w14:paraId="5F76848F"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60C85E54" w14:textId="77777777" w:rsidR="00CE1315" w:rsidRPr="00725E27" w:rsidRDefault="00CE1315" w:rsidP="00C24A23">
            <w:pPr>
              <w:autoSpaceDE w:val="0"/>
              <w:autoSpaceDN w:val="0"/>
              <w:spacing w:after="0" w:line="360" w:lineRule="auto"/>
              <w:rPr>
                <w:rFonts w:cs="Times New Roman"/>
                <w:szCs w:val="24"/>
              </w:rPr>
            </w:pPr>
            <w:r w:rsidRPr="00725E27">
              <w:rPr>
                <w:rFonts w:cs="Times New Roman"/>
                <w:szCs w:val="24"/>
              </w:rPr>
              <w:t>External storage media</w:t>
            </w:r>
          </w:p>
        </w:tc>
        <w:tc>
          <w:tcPr>
            <w:tcW w:w="2070" w:type="dxa"/>
            <w:shd w:val="clear" w:color="auto" w:fill="auto"/>
          </w:tcPr>
          <w:p w14:paraId="01D7AA7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49B2501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58B6A40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4412D48C" w14:textId="77777777" w:rsidTr="00C24A23">
        <w:tc>
          <w:tcPr>
            <w:tcW w:w="1314" w:type="dxa"/>
            <w:shd w:val="clear" w:color="auto" w:fill="auto"/>
          </w:tcPr>
          <w:p w14:paraId="53889B2D"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3AB602C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Mobile phones</w:t>
            </w:r>
          </w:p>
        </w:tc>
        <w:tc>
          <w:tcPr>
            <w:tcW w:w="2070" w:type="dxa"/>
            <w:shd w:val="clear" w:color="auto" w:fill="auto"/>
          </w:tcPr>
          <w:p w14:paraId="7394BE8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2C5DB95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w:t>
            </w:r>
          </w:p>
        </w:tc>
        <w:tc>
          <w:tcPr>
            <w:tcW w:w="1885" w:type="dxa"/>
            <w:shd w:val="clear" w:color="auto" w:fill="auto"/>
          </w:tcPr>
          <w:p w14:paraId="229B8A3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CE1315" w:rsidRPr="00725E27" w14:paraId="56CA71E4" w14:textId="77777777" w:rsidTr="00C24A23">
        <w:tc>
          <w:tcPr>
            <w:tcW w:w="1314" w:type="dxa"/>
            <w:shd w:val="clear" w:color="auto" w:fill="auto"/>
          </w:tcPr>
          <w:p w14:paraId="2170D3E8" w14:textId="77777777" w:rsidR="00CE1315" w:rsidRPr="00725E27" w:rsidRDefault="00CE1315" w:rsidP="004470E5">
            <w:pPr>
              <w:pStyle w:val="ListParagraph"/>
              <w:numPr>
                <w:ilvl w:val="0"/>
                <w:numId w:val="289"/>
              </w:numPr>
              <w:spacing w:after="0" w:line="360" w:lineRule="auto"/>
              <w:rPr>
                <w:bCs/>
                <w:szCs w:val="24"/>
                <w:lang w:val="en-GB"/>
              </w:rPr>
            </w:pPr>
          </w:p>
        </w:tc>
        <w:tc>
          <w:tcPr>
            <w:tcW w:w="2821" w:type="dxa"/>
            <w:shd w:val="clear" w:color="auto" w:fill="auto"/>
          </w:tcPr>
          <w:p w14:paraId="007E24F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Printers</w:t>
            </w:r>
          </w:p>
        </w:tc>
        <w:tc>
          <w:tcPr>
            <w:tcW w:w="2070" w:type="dxa"/>
            <w:shd w:val="clear" w:color="auto" w:fill="auto"/>
          </w:tcPr>
          <w:p w14:paraId="025D5F6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Latest version</w:t>
            </w:r>
          </w:p>
        </w:tc>
        <w:tc>
          <w:tcPr>
            <w:tcW w:w="1260" w:type="dxa"/>
            <w:shd w:val="clear" w:color="auto" w:fill="auto"/>
          </w:tcPr>
          <w:p w14:paraId="5322421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w:t>
            </w:r>
          </w:p>
        </w:tc>
        <w:tc>
          <w:tcPr>
            <w:tcW w:w="1885" w:type="dxa"/>
            <w:shd w:val="clear" w:color="auto" w:fill="auto"/>
          </w:tcPr>
          <w:p w14:paraId="644F71B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1:13</w:t>
            </w:r>
          </w:p>
        </w:tc>
      </w:tr>
    </w:tbl>
    <w:p w14:paraId="2F800DB3" w14:textId="77777777" w:rsidR="002B3FB2" w:rsidRPr="00725E27" w:rsidRDefault="002B3FB2" w:rsidP="002B3FB2">
      <w:pPr>
        <w:pStyle w:val="Heading2"/>
      </w:pPr>
    </w:p>
    <w:p w14:paraId="5E9A45A5" w14:textId="77777777" w:rsidR="002B3FB2" w:rsidRPr="00725E27" w:rsidRDefault="002B3FB2">
      <w:pPr>
        <w:jc w:val="left"/>
        <w:rPr>
          <w:rFonts w:eastAsia="SimSun" w:cs="Times New Roman"/>
          <w:b/>
          <w:szCs w:val="24"/>
        </w:rPr>
      </w:pPr>
      <w:r w:rsidRPr="00725E27">
        <w:rPr>
          <w:rFonts w:cs="Times New Roman"/>
          <w:szCs w:val="24"/>
        </w:rPr>
        <w:br w:type="page"/>
      </w:r>
    </w:p>
    <w:p w14:paraId="07C5D9F5" w14:textId="77777777" w:rsidR="00725E27" w:rsidRPr="00725E27" w:rsidRDefault="00725E27" w:rsidP="00725E27">
      <w:pPr>
        <w:pStyle w:val="Heading2"/>
        <w:rPr>
          <w:lang w:val="en-ZA"/>
        </w:rPr>
      </w:pPr>
      <w:bookmarkStart w:id="118" w:name="_Toc197173403"/>
      <w:r w:rsidRPr="00725E27">
        <w:rPr>
          <w:lang w:val="en-ZA"/>
        </w:rPr>
        <w:lastRenderedPageBreak/>
        <w:t>MATERIAL TESTING II</w:t>
      </w:r>
      <w:bookmarkEnd w:id="118"/>
    </w:p>
    <w:p w14:paraId="4C474938" w14:textId="77777777" w:rsidR="00725E27" w:rsidRPr="00725E27" w:rsidRDefault="00725E27" w:rsidP="00725E27">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0732 551 19A</w:t>
      </w:r>
    </w:p>
    <w:p w14:paraId="65D0D28B" w14:textId="77777777" w:rsidR="00725E27" w:rsidRPr="00725E27" w:rsidRDefault="00725E27" w:rsidP="00725E27">
      <w:pPr>
        <w:spacing w:after="0" w:line="360" w:lineRule="auto"/>
        <w:rPr>
          <w:rFonts w:cs="Times New Roman"/>
          <w:b/>
          <w:szCs w:val="24"/>
          <w:lang w:val="en-ZA"/>
        </w:rPr>
      </w:pPr>
    </w:p>
    <w:p w14:paraId="1729F93D"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w:t>
      </w:r>
      <w:r w:rsidRPr="00725E27">
        <w:rPr>
          <w:rFonts w:cs="Times New Roman"/>
          <w:b/>
          <w:szCs w:val="24"/>
          <w:lang w:val="en-ZA"/>
        </w:rPr>
        <w:t xml:space="preserve"> </w:t>
      </w:r>
      <w:r w:rsidRPr="00725E27">
        <w:rPr>
          <w:rFonts w:cs="Times New Roman"/>
          <w:szCs w:val="24"/>
          <w:lang w:val="en-ZA"/>
        </w:rPr>
        <w:t>Hours</w:t>
      </w:r>
    </w:p>
    <w:p w14:paraId="404B4B5D" w14:textId="77777777" w:rsidR="00725E27" w:rsidRPr="00725E27" w:rsidRDefault="00725E27" w:rsidP="00725E27">
      <w:pPr>
        <w:spacing w:after="0" w:line="360" w:lineRule="auto"/>
        <w:rPr>
          <w:rFonts w:cs="Times New Roman"/>
          <w:b/>
          <w:szCs w:val="24"/>
          <w:lang w:val="en-ZA"/>
        </w:rPr>
      </w:pPr>
    </w:p>
    <w:p w14:paraId="2396FD16"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Relationship to Occupational Standards</w:t>
      </w:r>
    </w:p>
    <w:p w14:paraId="727807B6" w14:textId="77777777" w:rsidR="00725E27" w:rsidRPr="00725E27" w:rsidRDefault="00725E27" w:rsidP="00725E27">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szCs w:val="24"/>
        </w:rPr>
        <w:t>Conduct Material Testing</w:t>
      </w:r>
    </w:p>
    <w:p w14:paraId="01CCBF57" w14:textId="77777777" w:rsidR="00725E27" w:rsidRPr="00725E27" w:rsidRDefault="00725E27" w:rsidP="00725E27">
      <w:pPr>
        <w:spacing w:after="0" w:line="360" w:lineRule="auto"/>
        <w:rPr>
          <w:rFonts w:cs="Times New Roman"/>
          <w:szCs w:val="24"/>
          <w:lang w:val="en-ZA"/>
        </w:rPr>
      </w:pPr>
      <w:r w:rsidRPr="00725E27">
        <w:rPr>
          <w:rFonts w:cs="Times New Roman"/>
          <w:b/>
          <w:szCs w:val="24"/>
          <w:lang w:val="en-ZA"/>
        </w:rPr>
        <w:t>Unit Description</w:t>
      </w:r>
    </w:p>
    <w:p w14:paraId="26D52793" w14:textId="77777777" w:rsidR="00725E27" w:rsidRPr="00725E27" w:rsidRDefault="00725E27" w:rsidP="00725E27">
      <w:pPr>
        <w:spacing w:after="0" w:line="360" w:lineRule="auto"/>
        <w:rPr>
          <w:rFonts w:cs="Times New Roman"/>
          <w:szCs w:val="24"/>
        </w:rPr>
      </w:pPr>
      <w:bookmarkStart w:id="119" w:name="_Hlk195622858"/>
      <w:r w:rsidRPr="00725E27">
        <w:rPr>
          <w:rFonts w:eastAsia="Times New Roman" w:cs="Times New Roman"/>
          <w:szCs w:val="24"/>
        </w:rPr>
        <w:t xml:space="preserve">This unit specifies the competencies required to </w:t>
      </w:r>
      <w:r w:rsidRPr="00725E27">
        <w:rPr>
          <w:rFonts w:cs="Times New Roman"/>
          <w:szCs w:val="24"/>
        </w:rPr>
        <w:t xml:space="preserve">Conduct Material Testing. It involves performing tests on alignment, structural steel, bitumen materials and timber. </w:t>
      </w:r>
    </w:p>
    <w:bookmarkEnd w:id="119"/>
    <w:p w14:paraId="5A5C0A5F" w14:textId="77777777" w:rsidR="00725E27" w:rsidRPr="00725E27" w:rsidRDefault="00725E27" w:rsidP="00725E27">
      <w:pPr>
        <w:spacing w:after="0" w:line="360" w:lineRule="auto"/>
        <w:rPr>
          <w:rFonts w:cs="Times New Roman"/>
          <w:bCs/>
          <w:szCs w:val="24"/>
        </w:rPr>
      </w:pPr>
      <w:r w:rsidRPr="00725E27">
        <w:rPr>
          <w:rFonts w:cs="Times New Roman"/>
          <w:bCs/>
          <w:szCs w:val="24"/>
        </w:rPr>
        <w:t>.</w:t>
      </w:r>
    </w:p>
    <w:p w14:paraId="1806B26F" w14:textId="77777777" w:rsidR="00725E27" w:rsidRPr="00725E27" w:rsidRDefault="00725E27" w:rsidP="00725E27">
      <w:pPr>
        <w:spacing w:after="0" w:line="360" w:lineRule="auto"/>
        <w:rPr>
          <w:rFonts w:cs="Times New Roman"/>
          <w:b/>
          <w:szCs w:val="24"/>
          <w:lang w:val="en-ZA"/>
        </w:rPr>
      </w:pPr>
      <w:r w:rsidRPr="00725E27">
        <w:rPr>
          <w:rFonts w:cs="Times New Roman"/>
          <w:b/>
          <w:szCs w:val="24"/>
          <w:lang w:val="en-ZA"/>
        </w:rPr>
        <w:t>Summary of Learning Outcomes</w:t>
      </w:r>
    </w:p>
    <w:p w14:paraId="53F81095" w14:textId="77777777" w:rsidR="00725E27" w:rsidRPr="00725E27" w:rsidRDefault="00725E27" w:rsidP="00725E27">
      <w:pPr>
        <w:pStyle w:val="ListParagraph"/>
        <w:numPr>
          <w:ilvl w:val="0"/>
          <w:numId w:val="506"/>
        </w:numPr>
        <w:spacing w:after="0" w:line="360" w:lineRule="auto"/>
        <w:rPr>
          <w:szCs w:val="24"/>
          <w:lang w:val="en-ZA"/>
        </w:rPr>
      </w:pPr>
      <w:r w:rsidRPr="00725E27">
        <w:rPr>
          <w:szCs w:val="24"/>
          <w:lang w:val="en-ZA"/>
        </w:rPr>
        <w:t>Carry out structural steel tests</w:t>
      </w:r>
    </w:p>
    <w:p w14:paraId="6EA1102C" w14:textId="77777777" w:rsidR="00725E27" w:rsidRPr="00725E27" w:rsidRDefault="00725E27" w:rsidP="00725E27">
      <w:pPr>
        <w:pStyle w:val="ListParagraph"/>
        <w:numPr>
          <w:ilvl w:val="0"/>
          <w:numId w:val="506"/>
        </w:numPr>
        <w:spacing w:after="0" w:line="360" w:lineRule="auto"/>
        <w:rPr>
          <w:szCs w:val="24"/>
          <w:lang w:val="en-ZA"/>
        </w:rPr>
      </w:pPr>
      <w:r w:rsidRPr="00725E27">
        <w:rPr>
          <w:szCs w:val="24"/>
          <w:lang w:val="en-ZA"/>
        </w:rPr>
        <w:t xml:space="preserve">Perform bitumen tests   </w:t>
      </w:r>
    </w:p>
    <w:p w14:paraId="33F66557" w14:textId="77777777" w:rsidR="00725E27" w:rsidRPr="00725E27" w:rsidRDefault="00725E27" w:rsidP="00725E27">
      <w:pPr>
        <w:pStyle w:val="ListParagraph"/>
        <w:numPr>
          <w:ilvl w:val="0"/>
          <w:numId w:val="506"/>
        </w:numPr>
        <w:spacing w:after="0" w:line="360" w:lineRule="auto"/>
        <w:rPr>
          <w:szCs w:val="24"/>
          <w:lang w:val="en-ZA"/>
        </w:rPr>
      </w:pPr>
      <w:r w:rsidRPr="00725E27">
        <w:rPr>
          <w:szCs w:val="24"/>
          <w:lang w:val="en-ZA"/>
        </w:rPr>
        <w:t>Perform timber tests</w:t>
      </w: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725E27" w:rsidRPr="00725E27" w14:paraId="55D70611" w14:textId="77777777" w:rsidTr="00A927D3">
        <w:trPr>
          <w:trHeight w:val="755"/>
        </w:trPr>
        <w:tc>
          <w:tcPr>
            <w:tcW w:w="1079" w:type="pct"/>
            <w:tcBorders>
              <w:top w:val="single" w:sz="4" w:space="0" w:color="auto"/>
              <w:left w:val="single" w:sz="4" w:space="0" w:color="auto"/>
              <w:bottom w:val="single" w:sz="4" w:space="0" w:color="auto"/>
              <w:right w:val="single" w:sz="4" w:space="0" w:color="auto"/>
            </w:tcBorders>
          </w:tcPr>
          <w:p w14:paraId="0E9A901A" w14:textId="77777777" w:rsidR="00725E27" w:rsidRPr="00725E27" w:rsidRDefault="00725E27" w:rsidP="00A927D3">
            <w:pPr>
              <w:spacing w:after="0" w:line="360" w:lineRule="auto"/>
              <w:rPr>
                <w:rFonts w:cs="Times New Roman"/>
                <w:szCs w:val="24"/>
              </w:rPr>
            </w:pPr>
            <w:r w:rsidRPr="00725E27">
              <w:rPr>
                <w:rFonts w:cs="Times New Roman"/>
                <w:b/>
                <w:szCs w:val="24"/>
                <w:lang w:val="en-ZA"/>
              </w:rPr>
              <w:t>Learning Outcome</w:t>
            </w:r>
          </w:p>
        </w:tc>
        <w:tc>
          <w:tcPr>
            <w:tcW w:w="2569" w:type="pct"/>
            <w:tcBorders>
              <w:top w:val="single" w:sz="4" w:space="0" w:color="auto"/>
              <w:left w:val="single" w:sz="4" w:space="0" w:color="auto"/>
              <w:bottom w:val="single" w:sz="4" w:space="0" w:color="auto"/>
              <w:right w:val="single" w:sz="4" w:space="0" w:color="auto"/>
            </w:tcBorders>
          </w:tcPr>
          <w:p w14:paraId="5A96F296" w14:textId="77777777" w:rsidR="00725E27" w:rsidRPr="00725E27" w:rsidRDefault="00725E27" w:rsidP="00A927D3">
            <w:pPr>
              <w:pStyle w:val="ListParagraph"/>
              <w:autoSpaceDE w:val="0"/>
              <w:autoSpaceDN w:val="0"/>
              <w:adjustRightInd w:val="0"/>
              <w:spacing w:after="0" w:line="360" w:lineRule="auto"/>
              <w:ind w:left="360"/>
              <w:contextualSpacing w:val="0"/>
              <w:rPr>
                <w:vanish/>
                <w:szCs w:val="24"/>
              </w:rPr>
            </w:pPr>
            <w:r w:rsidRPr="00725E27">
              <w:rPr>
                <w:b/>
                <w:szCs w:val="24"/>
                <w:lang w:val="en-ZA"/>
              </w:rPr>
              <w:t>Content</w:t>
            </w:r>
            <w:r w:rsidRPr="00725E27">
              <w:rPr>
                <w:b/>
                <w:bCs/>
                <w:szCs w:val="24"/>
              </w:rPr>
              <w:t xml:space="preserve"> </w:t>
            </w:r>
          </w:p>
        </w:tc>
        <w:tc>
          <w:tcPr>
            <w:tcW w:w="1352" w:type="pct"/>
            <w:tcBorders>
              <w:top w:val="single" w:sz="4" w:space="0" w:color="auto"/>
              <w:left w:val="single" w:sz="4" w:space="0" w:color="auto"/>
              <w:bottom w:val="single" w:sz="4" w:space="0" w:color="auto"/>
              <w:right w:val="single" w:sz="4" w:space="0" w:color="auto"/>
            </w:tcBorders>
          </w:tcPr>
          <w:p w14:paraId="6BE546B9" w14:textId="77777777" w:rsidR="00725E27" w:rsidRPr="00725E27" w:rsidRDefault="00725E27" w:rsidP="00A927D3">
            <w:pPr>
              <w:rPr>
                <w:rFonts w:cs="Times New Roman"/>
                <w:szCs w:val="24"/>
              </w:rPr>
            </w:pPr>
            <w:r w:rsidRPr="00725E27">
              <w:rPr>
                <w:rFonts w:cs="Times New Roman"/>
                <w:b/>
                <w:szCs w:val="24"/>
                <w:lang w:val="en-ZA"/>
              </w:rPr>
              <w:t>Suggested Assessment Methods</w:t>
            </w:r>
          </w:p>
        </w:tc>
      </w:tr>
      <w:tr w:rsidR="00725E27" w:rsidRPr="00725E27" w14:paraId="41EA5E2C" w14:textId="77777777" w:rsidTr="00A927D3">
        <w:trPr>
          <w:trHeight w:val="755"/>
        </w:trPr>
        <w:tc>
          <w:tcPr>
            <w:tcW w:w="1079" w:type="pct"/>
            <w:tcBorders>
              <w:top w:val="single" w:sz="4" w:space="0" w:color="auto"/>
              <w:left w:val="single" w:sz="4" w:space="0" w:color="auto"/>
              <w:bottom w:val="single" w:sz="4" w:space="0" w:color="auto"/>
              <w:right w:val="single" w:sz="4" w:space="0" w:color="auto"/>
            </w:tcBorders>
          </w:tcPr>
          <w:p w14:paraId="35109284" w14:textId="77777777" w:rsidR="00725E27" w:rsidRPr="00725E27" w:rsidRDefault="00725E27" w:rsidP="0072339B">
            <w:pPr>
              <w:pStyle w:val="ListParagraph"/>
              <w:numPr>
                <w:ilvl w:val="0"/>
                <w:numId w:val="754"/>
              </w:numPr>
              <w:spacing w:after="0" w:line="360" w:lineRule="auto"/>
              <w:rPr>
                <w:szCs w:val="24"/>
              </w:rPr>
            </w:pPr>
            <w:r w:rsidRPr="00725E27">
              <w:rPr>
                <w:szCs w:val="24"/>
              </w:rPr>
              <w:t>Carry out structural steel tests</w:t>
            </w:r>
          </w:p>
        </w:tc>
        <w:tc>
          <w:tcPr>
            <w:tcW w:w="2569" w:type="pct"/>
            <w:tcBorders>
              <w:top w:val="single" w:sz="4" w:space="0" w:color="auto"/>
              <w:left w:val="single" w:sz="4" w:space="0" w:color="auto"/>
              <w:bottom w:val="single" w:sz="4" w:space="0" w:color="auto"/>
              <w:right w:val="single" w:sz="4" w:space="0" w:color="auto"/>
            </w:tcBorders>
          </w:tcPr>
          <w:p w14:paraId="57D1B1B6" w14:textId="77777777" w:rsidR="00725E27" w:rsidRPr="00725E27" w:rsidRDefault="00725E27" w:rsidP="0072339B">
            <w:pPr>
              <w:pStyle w:val="Default"/>
              <w:numPr>
                <w:ilvl w:val="1"/>
                <w:numId w:val="754"/>
              </w:numPr>
              <w:spacing w:line="360" w:lineRule="auto"/>
              <w:jc w:val="both"/>
              <w:rPr>
                <w:rFonts w:ascii="Times New Roman" w:hAnsi="Times New Roman" w:cs="Times New Roman"/>
                <w:color w:val="auto"/>
              </w:rPr>
            </w:pPr>
            <w:r w:rsidRPr="00725E27">
              <w:rPr>
                <w:rFonts w:ascii="Times New Roman" w:hAnsi="Times New Roman" w:cs="Times New Roman"/>
                <w:color w:val="auto"/>
              </w:rPr>
              <w:t>Sampling of steel for testing</w:t>
            </w:r>
          </w:p>
          <w:p w14:paraId="229B7234" w14:textId="77777777" w:rsidR="00725E27" w:rsidRPr="00725E27" w:rsidRDefault="00725E27" w:rsidP="0072339B">
            <w:pPr>
              <w:pStyle w:val="Default"/>
              <w:numPr>
                <w:ilvl w:val="1"/>
                <w:numId w:val="754"/>
              </w:numPr>
              <w:spacing w:line="360" w:lineRule="auto"/>
              <w:jc w:val="both"/>
              <w:rPr>
                <w:rFonts w:ascii="Times New Roman" w:hAnsi="Times New Roman" w:cs="Times New Roman"/>
                <w:color w:val="auto"/>
              </w:rPr>
            </w:pPr>
            <w:r w:rsidRPr="00725E27">
              <w:rPr>
                <w:rFonts w:ascii="Times New Roman" w:hAnsi="Times New Roman" w:cs="Times New Roman"/>
                <w:color w:val="auto"/>
              </w:rPr>
              <w:t>Steel testing equipment</w:t>
            </w:r>
          </w:p>
          <w:p w14:paraId="4078FBA0" w14:textId="77777777" w:rsidR="00725E27" w:rsidRPr="00725E27" w:rsidRDefault="00725E27" w:rsidP="0072339B">
            <w:pPr>
              <w:pStyle w:val="Default"/>
              <w:numPr>
                <w:ilvl w:val="1"/>
                <w:numId w:val="754"/>
              </w:numPr>
              <w:spacing w:line="360" w:lineRule="auto"/>
              <w:jc w:val="both"/>
              <w:rPr>
                <w:rFonts w:ascii="Times New Roman" w:hAnsi="Times New Roman" w:cs="Times New Roman"/>
                <w:color w:val="auto"/>
              </w:rPr>
            </w:pPr>
            <w:r w:rsidRPr="00725E27">
              <w:rPr>
                <w:rFonts w:ascii="Times New Roman" w:hAnsi="Times New Roman" w:cs="Times New Roman"/>
                <w:color w:val="auto"/>
              </w:rPr>
              <w:t>Steel test</w:t>
            </w:r>
          </w:p>
          <w:p w14:paraId="7C59EE95" w14:textId="77777777" w:rsidR="00725E27" w:rsidRPr="00725E27" w:rsidRDefault="00725E27" w:rsidP="00A927D3">
            <w:pPr>
              <w:pStyle w:val="ListParagraph"/>
              <w:numPr>
                <w:ilvl w:val="0"/>
                <w:numId w:val="383"/>
              </w:numPr>
              <w:autoSpaceDE w:val="0"/>
              <w:autoSpaceDN w:val="0"/>
              <w:adjustRightInd w:val="0"/>
              <w:spacing w:after="0" w:line="360" w:lineRule="auto"/>
              <w:contextualSpacing w:val="0"/>
              <w:rPr>
                <w:vanish/>
                <w:szCs w:val="24"/>
              </w:rPr>
            </w:pPr>
          </w:p>
          <w:p w14:paraId="2122B295" w14:textId="77777777" w:rsidR="00725E27" w:rsidRPr="00725E27" w:rsidRDefault="00725E27" w:rsidP="00A927D3">
            <w:pPr>
              <w:pStyle w:val="ListParagraph"/>
              <w:numPr>
                <w:ilvl w:val="1"/>
                <w:numId w:val="383"/>
              </w:numPr>
              <w:autoSpaceDE w:val="0"/>
              <w:autoSpaceDN w:val="0"/>
              <w:adjustRightInd w:val="0"/>
              <w:spacing w:after="0" w:line="360" w:lineRule="auto"/>
              <w:contextualSpacing w:val="0"/>
              <w:rPr>
                <w:vanish/>
                <w:szCs w:val="24"/>
              </w:rPr>
            </w:pPr>
          </w:p>
          <w:p w14:paraId="4B29B9B2" w14:textId="77777777" w:rsidR="00725E27" w:rsidRPr="00725E27" w:rsidRDefault="00725E27" w:rsidP="00A927D3">
            <w:pPr>
              <w:pStyle w:val="ListParagraph"/>
              <w:numPr>
                <w:ilvl w:val="1"/>
                <w:numId w:val="383"/>
              </w:numPr>
              <w:autoSpaceDE w:val="0"/>
              <w:autoSpaceDN w:val="0"/>
              <w:adjustRightInd w:val="0"/>
              <w:spacing w:after="0" w:line="360" w:lineRule="auto"/>
              <w:contextualSpacing w:val="0"/>
              <w:rPr>
                <w:vanish/>
                <w:szCs w:val="24"/>
              </w:rPr>
            </w:pPr>
          </w:p>
          <w:p w14:paraId="1AC5CB04" w14:textId="77777777" w:rsidR="00725E27" w:rsidRPr="00725E27" w:rsidRDefault="00725E27" w:rsidP="00A927D3">
            <w:pPr>
              <w:pStyle w:val="Default"/>
              <w:numPr>
                <w:ilvl w:val="2"/>
                <w:numId w:val="383"/>
              </w:numPr>
              <w:spacing w:line="360" w:lineRule="auto"/>
              <w:jc w:val="both"/>
              <w:rPr>
                <w:rFonts w:ascii="Times New Roman" w:hAnsi="Times New Roman" w:cs="Times New Roman"/>
                <w:color w:val="auto"/>
              </w:rPr>
            </w:pPr>
            <w:r w:rsidRPr="00725E27">
              <w:rPr>
                <w:rFonts w:ascii="Times New Roman" w:hAnsi="Times New Roman" w:cs="Times New Roman"/>
                <w:color w:val="auto"/>
              </w:rPr>
              <w:t>Tensile tests</w:t>
            </w:r>
          </w:p>
          <w:p w14:paraId="310A1AC4" w14:textId="77777777" w:rsidR="00725E27" w:rsidRPr="00725E27" w:rsidRDefault="00725E27" w:rsidP="00A927D3">
            <w:pPr>
              <w:pStyle w:val="Default"/>
              <w:numPr>
                <w:ilvl w:val="2"/>
                <w:numId w:val="383"/>
              </w:numPr>
              <w:spacing w:line="360" w:lineRule="auto"/>
              <w:jc w:val="both"/>
              <w:rPr>
                <w:rFonts w:ascii="Times New Roman" w:hAnsi="Times New Roman" w:cs="Times New Roman"/>
                <w:color w:val="auto"/>
              </w:rPr>
            </w:pPr>
            <w:r w:rsidRPr="00725E27">
              <w:rPr>
                <w:rFonts w:ascii="Times New Roman" w:eastAsia="Times New Roman" w:hAnsi="Times New Roman" w:cs="Times New Roman"/>
                <w:color w:val="auto"/>
              </w:rPr>
              <w:t>Brinell Hardness Test</w:t>
            </w:r>
          </w:p>
          <w:p w14:paraId="6BB1A186" w14:textId="77777777" w:rsidR="00725E27" w:rsidRPr="00725E27" w:rsidRDefault="00725E27" w:rsidP="00A927D3">
            <w:pPr>
              <w:pStyle w:val="Default"/>
              <w:numPr>
                <w:ilvl w:val="2"/>
                <w:numId w:val="383"/>
              </w:numPr>
              <w:spacing w:line="360" w:lineRule="auto"/>
              <w:jc w:val="both"/>
              <w:rPr>
                <w:rFonts w:ascii="Times New Roman" w:hAnsi="Times New Roman" w:cs="Times New Roman"/>
                <w:color w:val="auto"/>
              </w:rPr>
            </w:pPr>
            <w:r w:rsidRPr="00725E27">
              <w:rPr>
                <w:rFonts w:ascii="Times New Roman" w:eastAsia="Times New Roman" w:hAnsi="Times New Roman" w:cs="Times New Roman"/>
                <w:color w:val="auto"/>
              </w:rPr>
              <w:t>Rockwell Hardness Test</w:t>
            </w:r>
            <w:r w:rsidRPr="00725E27">
              <w:rPr>
                <w:rFonts w:ascii="Times New Roman" w:hAnsi="Times New Roman" w:cs="Times New Roman"/>
                <w:color w:val="auto"/>
              </w:rPr>
              <w:t xml:space="preserve"> </w:t>
            </w:r>
            <w:r w:rsidRPr="00725E27">
              <w:rPr>
                <w:rFonts w:ascii="Times New Roman" w:eastAsia="Times New Roman" w:hAnsi="Times New Roman" w:cs="Times New Roman"/>
                <w:color w:val="auto"/>
              </w:rPr>
              <w:t>Bending Test (Ductility Test)</w:t>
            </w:r>
          </w:p>
          <w:p w14:paraId="188E8718" w14:textId="77777777" w:rsidR="00725E27" w:rsidRPr="00725E27" w:rsidRDefault="00725E27" w:rsidP="0072339B">
            <w:pPr>
              <w:pStyle w:val="Default"/>
              <w:numPr>
                <w:ilvl w:val="1"/>
                <w:numId w:val="754"/>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 Results analysis and reporting</w:t>
            </w:r>
          </w:p>
          <w:p w14:paraId="2EE16F79" w14:textId="77777777" w:rsidR="00725E27" w:rsidRPr="00725E27" w:rsidRDefault="00725E27" w:rsidP="0072339B">
            <w:pPr>
              <w:pStyle w:val="ListParagraph"/>
              <w:numPr>
                <w:ilvl w:val="1"/>
                <w:numId w:val="754"/>
              </w:numPr>
              <w:spacing w:after="0" w:line="360" w:lineRule="auto"/>
              <w:rPr>
                <w:szCs w:val="24"/>
              </w:rPr>
            </w:pPr>
            <w:r w:rsidRPr="00725E27">
              <w:rPr>
                <w:szCs w:val="24"/>
              </w:rPr>
              <w:t>Maintenance of steel testing equipment</w:t>
            </w:r>
          </w:p>
        </w:tc>
        <w:tc>
          <w:tcPr>
            <w:tcW w:w="1352" w:type="pct"/>
            <w:tcBorders>
              <w:top w:val="single" w:sz="4" w:space="0" w:color="auto"/>
              <w:left w:val="single" w:sz="4" w:space="0" w:color="auto"/>
              <w:bottom w:val="single" w:sz="4" w:space="0" w:color="auto"/>
              <w:right w:val="single" w:sz="4" w:space="0" w:color="auto"/>
            </w:tcBorders>
          </w:tcPr>
          <w:p w14:paraId="197E40F0" w14:textId="77777777" w:rsidR="00725E27" w:rsidRPr="00725E27" w:rsidRDefault="00725E27" w:rsidP="00A927D3">
            <w:pPr>
              <w:pStyle w:val="ListParagraph"/>
              <w:numPr>
                <w:ilvl w:val="0"/>
                <w:numId w:val="384"/>
              </w:numPr>
              <w:rPr>
                <w:szCs w:val="24"/>
              </w:rPr>
            </w:pPr>
            <w:r w:rsidRPr="00725E27">
              <w:rPr>
                <w:szCs w:val="24"/>
              </w:rPr>
              <w:t>Written tests</w:t>
            </w:r>
          </w:p>
          <w:p w14:paraId="1B8DF1B6" w14:textId="77777777" w:rsidR="00725E27" w:rsidRPr="00725E27" w:rsidRDefault="00725E27" w:rsidP="00A927D3">
            <w:pPr>
              <w:pStyle w:val="ListParagraph"/>
              <w:numPr>
                <w:ilvl w:val="0"/>
                <w:numId w:val="384"/>
              </w:numPr>
              <w:rPr>
                <w:szCs w:val="24"/>
              </w:rPr>
            </w:pPr>
            <w:r w:rsidRPr="00725E27">
              <w:rPr>
                <w:szCs w:val="24"/>
              </w:rPr>
              <w:t>Observation</w:t>
            </w:r>
          </w:p>
          <w:p w14:paraId="2F7E8146" w14:textId="77777777" w:rsidR="00725E27" w:rsidRPr="00725E27" w:rsidRDefault="00725E27" w:rsidP="00A927D3">
            <w:pPr>
              <w:pStyle w:val="ListParagraph"/>
              <w:numPr>
                <w:ilvl w:val="0"/>
                <w:numId w:val="384"/>
              </w:numPr>
              <w:rPr>
                <w:szCs w:val="24"/>
              </w:rPr>
            </w:pPr>
            <w:r w:rsidRPr="00725E27">
              <w:rPr>
                <w:szCs w:val="24"/>
              </w:rPr>
              <w:t>Oral question</w:t>
            </w:r>
          </w:p>
          <w:p w14:paraId="23323013" w14:textId="77777777" w:rsidR="00725E27" w:rsidRPr="00725E27" w:rsidRDefault="00725E27" w:rsidP="00A927D3">
            <w:pPr>
              <w:pStyle w:val="ListParagraph"/>
              <w:numPr>
                <w:ilvl w:val="0"/>
                <w:numId w:val="384"/>
              </w:numPr>
              <w:rPr>
                <w:szCs w:val="24"/>
              </w:rPr>
            </w:pPr>
            <w:r w:rsidRPr="00725E27">
              <w:rPr>
                <w:szCs w:val="24"/>
              </w:rPr>
              <w:t>Third party</w:t>
            </w:r>
          </w:p>
          <w:p w14:paraId="576B13FB" w14:textId="77777777" w:rsidR="00725E27" w:rsidRPr="00725E27" w:rsidRDefault="00725E27" w:rsidP="00A927D3">
            <w:pPr>
              <w:spacing w:after="0" w:line="360" w:lineRule="auto"/>
              <w:ind w:left="360"/>
              <w:rPr>
                <w:rFonts w:cs="Times New Roman"/>
                <w:szCs w:val="24"/>
                <w:lang w:val="en-ZA"/>
              </w:rPr>
            </w:pPr>
          </w:p>
        </w:tc>
      </w:tr>
      <w:tr w:rsidR="00725E27" w:rsidRPr="00725E27" w14:paraId="452A45C0" w14:textId="77777777" w:rsidTr="00A927D3">
        <w:trPr>
          <w:trHeight w:val="755"/>
        </w:trPr>
        <w:tc>
          <w:tcPr>
            <w:tcW w:w="1079" w:type="pct"/>
            <w:tcBorders>
              <w:top w:val="single" w:sz="4" w:space="0" w:color="auto"/>
              <w:left w:val="single" w:sz="4" w:space="0" w:color="auto"/>
              <w:bottom w:val="single" w:sz="4" w:space="0" w:color="auto"/>
              <w:right w:val="single" w:sz="4" w:space="0" w:color="auto"/>
            </w:tcBorders>
          </w:tcPr>
          <w:p w14:paraId="572B9D97" w14:textId="77777777" w:rsidR="00725E27" w:rsidRPr="00725E27" w:rsidRDefault="00725E27" w:rsidP="00A927D3">
            <w:pPr>
              <w:spacing w:after="0" w:line="360" w:lineRule="auto"/>
              <w:rPr>
                <w:rFonts w:cs="Times New Roman"/>
                <w:szCs w:val="24"/>
              </w:rPr>
            </w:pPr>
            <w:r w:rsidRPr="00725E27">
              <w:rPr>
                <w:rFonts w:cs="Times New Roman"/>
                <w:szCs w:val="24"/>
              </w:rPr>
              <w:t xml:space="preserve">2. Perform bitumen tests   </w:t>
            </w:r>
          </w:p>
        </w:tc>
        <w:tc>
          <w:tcPr>
            <w:tcW w:w="2569" w:type="pct"/>
            <w:tcBorders>
              <w:top w:val="single" w:sz="4" w:space="0" w:color="auto"/>
              <w:left w:val="single" w:sz="4" w:space="0" w:color="auto"/>
              <w:bottom w:val="single" w:sz="4" w:space="0" w:color="auto"/>
              <w:right w:val="single" w:sz="4" w:space="0" w:color="auto"/>
            </w:tcBorders>
          </w:tcPr>
          <w:p w14:paraId="3F49A15E" w14:textId="77777777" w:rsidR="00725E27" w:rsidRPr="00725E27" w:rsidRDefault="00725E27" w:rsidP="00A927D3">
            <w:pPr>
              <w:pStyle w:val="ListParagraph"/>
              <w:numPr>
                <w:ilvl w:val="0"/>
                <w:numId w:val="385"/>
              </w:numPr>
              <w:autoSpaceDE w:val="0"/>
              <w:autoSpaceDN w:val="0"/>
              <w:adjustRightInd w:val="0"/>
              <w:spacing w:after="0" w:line="360" w:lineRule="auto"/>
              <w:contextualSpacing w:val="0"/>
              <w:rPr>
                <w:vanish/>
                <w:szCs w:val="24"/>
              </w:rPr>
            </w:pPr>
          </w:p>
          <w:p w14:paraId="06C06220" w14:textId="77777777" w:rsidR="00725E27" w:rsidRPr="00725E27" w:rsidRDefault="00725E27" w:rsidP="00A927D3">
            <w:pPr>
              <w:pStyle w:val="ListParagraph"/>
              <w:numPr>
                <w:ilvl w:val="0"/>
                <w:numId w:val="385"/>
              </w:numPr>
              <w:autoSpaceDE w:val="0"/>
              <w:autoSpaceDN w:val="0"/>
              <w:adjustRightInd w:val="0"/>
              <w:spacing w:after="0" w:line="360" w:lineRule="auto"/>
              <w:contextualSpacing w:val="0"/>
              <w:rPr>
                <w:vanish/>
                <w:szCs w:val="24"/>
              </w:rPr>
            </w:pPr>
          </w:p>
          <w:p w14:paraId="1D812A56"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tests identification</w:t>
            </w:r>
          </w:p>
          <w:p w14:paraId="7F41EE5E" w14:textId="77777777" w:rsidR="00725E27" w:rsidRPr="00725E27" w:rsidRDefault="00725E27" w:rsidP="00A927D3">
            <w:pPr>
              <w:pStyle w:val="ListParagraph"/>
              <w:numPr>
                <w:ilvl w:val="0"/>
                <w:numId w:val="386"/>
              </w:numPr>
              <w:tabs>
                <w:tab w:val="left" w:pos="466"/>
              </w:tabs>
              <w:spacing w:after="0" w:line="360" w:lineRule="auto"/>
              <w:rPr>
                <w:rFonts w:eastAsia="Times New Roman"/>
                <w:vanish/>
                <w:szCs w:val="24"/>
              </w:rPr>
            </w:pPr>
          </w:p>
          <w:p w14:paraId="1F629725" w14:textId="77777777" w:rsidR="00725E27" w:rsidRPr="00725E27" w:rsidRDefault="00725E27" w:rsidP="00A927D3">
            <w:pPr>
              <w:pStyle w:val="ListParagraph"/>
              <w:numPr>
                <w:ilvl w:val="0"/>
                <w:numId w:val="386"/>
              </w:numPr>
              <w:tabs>
                <w:tab w:val="left" w:pos="466"/>
              </w:tabs>
              <w:spacing w:after="0" w:line="360" w:lineRule="auto"/>
              <w:rPr>
                <w:rFonts w:eastAsia="Times New Roman"/>
                <w:vanish/>
                <w:szCs w:val="24"/>
              </w:rPr>
            </w:pPr>
          </w:p>
          <w:p w14:paraId="244D17D2" w14:textId="77777777" w:rsidR="00725E27" w:rsidRPr="00725E27" w:rsidRDefault="00725E27" w:rsidP="00A927D3">
            <w:pPr>
              <w:pStyle w:val="ListParagraph"/>
              <w:numPr>
                <w:ilvl w:val="1"/>
                <w:numId w:val="386"/>
              </w:numPr>
              <w:tabs>
                <w:tab w:val="left" w:pos="466"/>
              </w:tabs>
              <w:spacing w:after="0" w:line="360" w:lineRule="auto"/>
              <w:rPr>
                <w:rFonts w:eastAsia="Times New Roman"/>
                <w:vanish/>
                <w:szCs w:val="24"/>
              </w:rPr>
            </w:pPr>
          </w:p>
          <w:p w14:paraId="3C97A1AA"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 xml:space="preserve">Penetration </w:t>
            </w:r>
          </w:p>
          <w:p w14:paraId="2021D073"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Cleanliness</w:t>
            </w:r>
          </w:p>
          <w:p w14:paraId="4C468F83"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 xml:space="preserve">Viscosity  </w:t>
            </w:r>
          </w:p>
          <w:p w14:paraId="49FC7639"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Ductility</w:t>
            </w:r>
          </w:p>
          <w:p w14:paraId="7550362E"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lastRenderedPageBreak/>
              <w:t>Flash and Fire Point</w:t>
            </w:r>
          </w:p>
          <w:p w14:paraId="213B7BDF"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Float Test</w:t>
            </w:r>
          </w:p>
          <w:p w14:paraId="020BE8EA"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Loss on Heating</w:t>
            </w:r>
          </w:p>
          <w:p w14:paraId="1DF316C0"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Specific Gravity</w:t>
            </w:r>
          </w:p>
          <w:p w14:paraId="11BC9102" w14:textId="77777777" w:rsidR="00725E27" w:rsidRPr="00725E27" w:rsidRDefault="00725E27" w:rsidP="00A927D3">
            <w:pPr>
              <w:pStyle w:val="ListParagraph"/>
              <w:numPr>
                <w:ilvl w:val="2"/>
                <w:numId w:val="592"/>
              </w:numPr>
              <w:tabs>
                <w:tab w:val="left" w:pos="466"/>
              </w:tabs>
              <w:spacing w:after="0" w:line="360" w:lineRule="auto"/>
              <w:rPr>
                <w:rFonts w:eastAsia="Times New Roman"/>
                <w:szCs w:val="24"/>
              </w:rPr>
            </w:pPr>
            <w:r w:rsidRPr="00725E27">
              <w:rPr>
                <w:rFonts w:eastAsia="Times New Roman"/>
                <w:szCs w:val="24"/>
              </w:rPr>
              <w:t>Softening Point</w:t>
            </w:r>
          </w:p>
          <w:p w14:paraId="0A13A843" w14:textId="77777777" w:rsidR="00725E27" w:rsidRPr="00725E27" w:rsidRDefault="00725E27" w:rsidP="00A927D3">
            <w:pPr>
              <w:pStyle w:val="ListParagraph"/>
              <w:numPr>
                <w:ilvl w:val="2"/>
                <w:numId w:val="592"/>
              </w:numPr>
              <w:tabs>
                <w:tab w:val="left" w:pos="466"/>
              </w:tabs>
              <w:spacing w:after="0" w:line="360" w:lineRule="auto"/>
              <w:rPr>
                <w:rFonts w:eastAsia="Times New Roman"/>
              </w:rPr>
            </w:pPr>
            <w:r w:rsidRPr="00725E27">
              <w:rPr>
                <w:rFonts w:eastAsia="Times New Roman"/>
                <w:szCs w:val="24"/>
              </w:rPr>
              <w:t>Spread</w:t>
            </w:r>
            <w:r w:rsidRPr="00725E27">
              <w:rPr>
                <w:rFonts w:eastAsia="Times New Roman"/>
              </w:rPr>
              <w:t xml:space="preserve"> Rate</w:t>
            </w:r>
          </w:p>
          <w:p w14:paraId="2F2ABE19"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tests tools and apparatus</w:t>
            </w:r>
          </w:p>
          <w:p w14:paraId="15CBA1EC"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sampling</w:t>
            </w:r>
          </w:p>
          <w:p w14:paraId="400F903C"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Bitumen tests conduction</w:t>
            </w:r>
          </w:p>
          <w:p w14:paraId="301D1BCC"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Perform the tests identified</w:t>
            </w:r>
          </w:p>
          <w:p w14:paraId="67C03E51"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Bitumen tests data analysis and reporting </w:t>
            </w:r>
          </w:p>
          <w:p w14:paraId="5523A821"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Maintenance of bitumen tests an equipment </w:t>
            </w:r>
          </w:p>
        </w:tc>
        <w:tc>
          <w:tcPr>
            <w:tcW w:w="1352" w:type="pct"/>
            <w:tcBorders>
              <w:top w:val="single" w:sz="4" w:space="0" w:color="auto"/>
              <w:left w:val="single" w:sz="4" w:space="0" w:color="auto"/>
              <w:bottom w:val="single" w:sz="4" w:space="0" w:color="auto"/>
              <w:right w:val="single" w:sz="4" w:space="0" w:color="auto"/>
            </w:tcBorders>
          </w:tcPr>
          <w:p w14:paraId="53F5D9BF" w14:textId="77777777" w:rsidR="00725E27" w:rsidRPr="00725E27" w:rsidRDefault="00725E27" w:rsidP="00A927D3">
            <w:pPr>
              <w:pStyle w:val="ListParagraph"/>
              <w:numPr>
                <w:ilvl w:val="0"/>
                <w:numId w:val="387"/>
              </w:numPr>
              <w:rPr>
                <w:szCs w:val="24"/>
              </w:rPr>
            </w:pPr>
            <w:r w:rsidRPr="00725E27">
              <w:rPr>
                <w:szCs w:val="24"/>
              </w:rPr>
              <w:lastRenderedPageBreak/>
              <w:t>Written tests</w:t>
            </w:r>
          </w:p>
          <w:p w14:paraId="19AF5379" w14:textId="77777777" w:rsidR="00725E27" w:rsidRPr="00725E27" w:rsidRDefault="00725E27" w:rsidP="00A927D3">
            <w:pPr>
              <w:pStyle w:val="ListParagraph"/>
              <w:numPr>
                <w:ilvl w:val="0"/>
                <w:numId w:val="387"/>
              </w:numPr>
              <w:rPr>
                <w:szCs w:val="24"/>
              </w:rPr>
            </w:pPr>
            <w:r w:rsidRPr="00725E27">
              <w:rPr>
                <w:szCs w:val="24"/>
              </w:rPr>
              <w:t>Observation</w:t>
            </w:r>
          </w:p>
          <w:p w14:paraId="76220FB0" w14:textId="77777777" w:rsidR="00725E27" w:rsidRPr="00725E27" w:rsidRDefault="00725E27" w:rsidP="00A927D3">
            <w:pPr>
              <w:pStyle w:val="ListParagraph"/>
              <w:numPr>
                <w:ilvl w:val="0"/>
                <w:numId w:val="387"/>
              </w:numPr>
              <w:rPr>
                <w:szCs w:val="24"/>
              </w:rPr>
            </w:pPr>
            <w:r w:rsidRPr="00725E27">
              <w:rPr>
                <w:szCs w:val="24"/>
              </w:rPr>
              <w:t>Oral question</w:t>
            </w:r>
          </w:p>
          <w:p w14:paraId="13C0BEC3" w14:textId="77777777" w:rsidR="00725E27" w:rsidRPr="00725E27" w:rsidRDefault="00725E27" w:rsidP="00A927D3">
            <w:pPr>
              <w:pStyle w:val="ListParagraph"/>
              <w:numPr>
                <w:ilvl w:val="0"/>
                <w:numId w:val="387"/>
              </w:numPr>
              <w:rPr>
                <w:szCs w:val="24"/>
              </w:rPr>
            </w:pPr>
            <w:r w:rsidRPr="00725E27">
              <w:rPr>
                <w:szCs w:val="24"/>
              </w:rPr>
              <w:t>Third party</w:t>
            </w:r>
          </w:p>
          <w:p w14:paraId="64630100" w14:textId="77777777" w:rsidR="00725E27" w:rsidRPr="00725E27" w:rsidRDefault="00725E27" w:rsidP="00A927D3">
            <w:pPr>
              <w:spacing w:after="0" w:line="360" w:lineRule="auto"/>
              <w:ind w:left="785"/>
              <w:rPr>
                <w:rFonts w:cs="Times New Roman"/>
                <w:szCs w:val="24"/>
                <w:lang w:val="en-ZA"/>
              </w:rPr>
            </w:pPr>
          </w:p>
        </w:tc>
      </w:tr>
      <w:tr w:rsidR="00725E27" w:rsidRPr="00725E27" w14:paraId="37AD36CB" w14:textId="77777777" w:rsidTr="00A927D3">
        <w:trPr>
          <w:trHeight w:val="755"/>
        </w:trPr>
        <w:tc>
          <w:tcPr>
            <w:tcW w:w="1079" w:type="pct"/>
            <w:tcBorders>
              <w:top w:val="single" w:sz="4" w:space="0" w:color="auto"/>
              <w:left w:val="single" w:sz="4" w:space="0" w:color="auto"/>
              <w:bottom w:val="single" w:sz="4" w:space="0" w:color="auto"/>
              <w:right w:val="single" w:sz="4" w:space="0" w:color="auto"/>
            </w:tcBorders>
          </w:tcPr>
          <w:p w14:paraId="01C2AE0C" w14:textId="77777777" w:rsidR="00725E27" w:rsidRPr="00725E27" w:rsidRDefault="00725E27" w:rsidP="00A927D3">
            <w:pPr>
              <w:pStyle w:val="ListParagraph"/>
              <w:numPr>
                <w:ilvl w:val="0"/>
                <w:numId w:val="171"/>
              </w:numPr>
              <w:spacing w:after="0" w:line="360" w:lineRule="auto"/>
              <w:rPr>
                <w:szCs w:val="24"/>
              </w:rPr>
            </w:pPr>
            <w:r w:rsidRPr="00725E27">
              <w:rPr>
                <w:szCs w:val="24"/>
              </w:rPr>
              <w:t>Perform timber tests</w:t>
            </w:r>
          </w:p>
        </w:tc>
        <w:tc>
          <w:tcPr>
            <w:tcW w:w="2569" w:type="pct"/>
            <w:tcBorders>
              <w:top w:val="single" w:sz="4" w:space="0" w:color="auto"/>
              <w:left w:val="single" w:sz="4" w:space="0" w:color="auto"/>
              <w:bottom w:val="single" w:sz="4" w:space="0" w:color="auto"/>
              <w:right w:val="single" w:sz="4" w:space="0" w:color="auto"/>
            </w:tcBorders>
          </w:tcPr>
          <w:p w14:paraId="249BA6ED" w14:textId="77777777" w:rsidR="00725E27" w:rsidRPr="00725E27" w:rsidRDefault="00725E27" w:rsidP="00A927D3">
            <w:pPr>
              <w:pStyle w:val="ListParagraph"/>
              <w:numPr>
                <w:ilvl w:val="0"/>
                <w:numId w:val="389"/>
              </w:numPr>
              <w:autoSpaceDE w:val="0"/>
              <w:autoSpaceDN w:val="0"/>
              <w:adjustRightInd w:val="0"/>
              <w:spacing w:after="0" w:line="360" w:lineRule="auto"/>
              <w:contextualSpacing w:val="0"/>
              <w:rPr>
                <w:vanish/>
                <w:szCs w:val="24"/>
              </w:rPr>
            </w:pPr>
          </w:p>
          <w:p w14:paraId="025F9E28" w14:textId="77777777" w:rsidR="00725E27" w:rsidRPr="00725E27" w:rsidRDefault="00725E27" w:rsidP="00A927D3">
            <w:pPr>
              <w:pStyle w:val="ListParagraph"/>
              <w:numPr>
                <w:ilvl w:val="0"/>
                <w:numId w:val="389"/>
              </w:numPr>
              <w:autoSpaceDE w:val="0"/>
              <w:autoSpaceDN w:val="0"/>
              <w:adjustRightInd w:val="0"/>
              <w:spacing w:after="0" w:line="360" w:lineRule="auto"/>
              <w:contextualSpacing w:val="0"/>
              <w:rPr>
                <w:vanish/>
                <w:szCs w:val="24"/>
              </w:rPr>
            </w:pPr>
          </w:p>
          <w:p w14:paraId="294316A9" w14:textId="77777777" w:rsidR="00725E27" w:rsidRPr="00725E27" w:rsidRDefault="00725E27" w:rsidP="00A927D3">
            <w:pPr>
              <w:pStyle w:val="ListParagraph"/>
              <w:numPr>
                <w:ilvl w:val="0"/>
                <w:numId w:val="389"/>
              </w:numPr>
              <w:autoSpaceDE w:val="0"/>
              <w:autoSpaceDN w:val="0"/>
              <w:adjustRightInd w:val="0"/>
              <w:spacing w:after="0" w:line="360" w:lineRule="auto"/>
              <w:contextualSpacing w:val="0"/>
              <w:rPr>
                <w:vanish/>
                <w:szCs w:val="24"/>
              </w:rPr>
            </w:pPr>
          </w:p>
          <w:p w14:paraId="0DC918BB"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Timber tests identification</w:t>
            </w:r>
          </w:p>
          <w:p w14:paraId="76C6856A"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Timber testing tools and equipment</w:t>
            </w:r>
          </w:p>
          <w:p w14:paraId="38F9184A"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Sampling techniques</w:t>
            </w:r>
          </w:p>
          <w:p w14:paraId="47258E32"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Timber testing</w:t>
            </w:r>
          </w:p>
          <w:p w14:paraId="06CD00AA" w14:textId="77777777" w:rsidR="00725E27" w:rsidRPr="00725E27" w:rsidRDefault="00725E27" w:rsidP="00A927D3">
            <w:pPr>
              <w:pStyle w:val="ListParagraph"/>
              <w:widowControl w:val="0"/>
              <w:numPr>
                <w:ilvl w:val="0"/>
                <w:numId w:val="390"/>
              </w:numPr>
              <w:tabs>
                <w:tab w:val="left" w:pos="466"/>
              </w:tabs>
              <w:adjustRightInd w:val="0"/>
              <w:spacing w:after="0" w:line="360" w:lineRule="auto"/>
              <w:textAlignment w:val="baseline"/>
              <w:rPr>
                <w:rFonts w:eastAsia="Times New Roman"/>
                <w:vanish/>
                <w:szCs w:val="24"/>
              </w:rPr>
            </w:pPr>
          </w:p>
          <w:p w14:paraId="019F2DD6" w14:textId="77777777" w:rsidR="00725E27" w:rsidRPr="00725E27" w:rsidRDefault="00725E27" w:rsidP="00A927D3">
            <w:pPr>
              <w:pStyle w:val="ListParagraph"/>
              <w:widowControl w:val="0"/>
              <w:numPr>
                <w:ilvl w:val="0"/>
                <w:numId w:val="390"/>
              </w:numPr>
              <w:tabs>
                <w:tab w:val="left" w:pos="466"/>
              </w:tabs>
              <w:adjustRightInd w:val="0"/>
              <w:spacing w:after="0" w:line="360" w:lineRule="auto"/>
              <w:textAlignment w:val="baseline"/>
              <w:rPr>
                <w:rFonts w:eastAsia="Times New Roman"/>
                <w:vanish/>
                <w:szCs w:val="24"/>
              </w:rPr>
            </w:pPr>
          </w:p>
          <w:p w14:paraId="52AE276F" w14:textId="77777777" w:rsidR="00725E27" w:rsidRPr="00725E27" w:rsidRDefault="00725E27" w:rsidP="00A927D3">
            <w:pPr>
              <w:pStyle w:val="ListParagraph"/>
              <w:widowControl w:val="0"/>
              <w:numPr>
                <w:ilvl w:val="0"/>
                <w:numId w:val="390"/>
              </w:numPr>
              <w:tabs>
                <w:tab w:val="left" w:pos="466"/>
              </w:tabs>
              <w:adjustRightInd w:val="0"/>
              <w:spacing w:after="0" w:line="360" w:lineRule="auto"/>
              <w:textAlignment w:val="baseline"/>
              <w:rPr>
                <w:rFonts w:eastAsia="Times New Roman"/>
                <w:vanish/>
                <w:szCs w:val="24"/>
              </w:rPr>
            </w:pPr>
          </w:p>
          <w:p w14:paraId="7E2BAC1B" w14:textId="77777777" w:rsidR="00725E27" w:rsidRPr="00725E27" w:rsidRDefault="00725E27" w:rsidP="00A927D3">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6C768ADB" w14:textId="77777777" w:rsidR="00725E27" w:rsidRPr="00725E27" w:rsidRDefault="00725E27" w:rsidP="00A927D3">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1AB9E7ED" w14:textId="77777777" w:rsidR="00725E27" w:rsidRPr="00725E27" w:rsidRDefault="00725E27" w:rsidP="00A927D3">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69032605" w14:textId="77777777" w:rsidR="00725E27" w:rsidRPr="00725E27" w:rsidRDefault="00725E27" w:rsidP="00A927D3">
            <w:pPr>
              <w:pStyle w:val="ListParagraph"/>
              <w:widowControl w:val="0"/>
              <w:numPr>
                <w:ilvl w:val="1"/>
                <w:numId w:val="390"/>
              </w:numPr>
              <w:tabs>
                <w:tab w:val="left" w:pos="466"/>
              </w:tabs>
              <w:adjustRightInd w:val="0"/>
              <w:spacing w:after="0" w:line="360" w:lineRule="auto"/>
              <w:textAlignment w:val="baseline"/>
              <w:rPr>
                <w:rFonts w:eastAsia="Times New Roman"/>
                <w:vanish/>
                <w:szCs w:val="24"/>
              </w:rPr>
            </w:pPr>
          </w:p>
          <w:p w14:paraId="38D66D20" w14:textId="77777777" w:rsidR="00725E27" w:rsidRPr="00725E27" w:rsidRDefault="00725E27" w:rsidP="00A927D3">
            <w:pPr>
              <w:pStyle w:val="ListParagraph"/>
              <w:widowControl w:val="0"/>
              <w:numPr>
                <w:ilvl w:val="2"/>
                <w:numId w:val="171"/>
              </w:numPr>
              <w:tabs>
                <w:tab w:val="left" w:pos="466"/>
              </w:tabs>
              <w:adjustRightInd w:val="0"/>
              <w:spacing w:after="0" w:line="360" w:lineRule="auto"/>
              <w:textAlignment w:val="baseline"/>
              <w:rPr>
                <w:rFonts w:eastAsia="Times New Roman"/>
                <w:szCs w:val="24"/>
              </w:rPr>
            </w:pPr>
            <w:r w:rsidRPr="00725E27">
              <w:rPr>
                <w:rFonts w:eastAsia="Times New Roman"/>
                <w:szCs w:val="24"/>
              </w:rPr>
              <w:t>Tensile/Strength</w:t>
            </w:r>
          </w:p>
          <w:p w14:paraId="15254044" w14:textId="77777777" w:rsidR="00725E27" w:rsidRPr="00725E27" w:rsidRDefault="00725E27" w:rsidP="00A927D3">
            <w:pPr>
              <w:pStyle w:val="ListParagraph"/>
              <w:widowControl w:val="0"/>
              <w:numPr>
                <w:ilvl w:val="2"/>
                <w:numId w:val="171"/>
              </w:numPr>
              <w:tabs>
                <w:tab w:val="left" w:pos="466"/>
              </w:tabs>
              <w:adjustRightInd w:val="0"/>
              <w:spacing w:after="0" w:line="360" w:lineRule="auto"/>
              <w:textAlignment w:val="baseline"/>
              <w:rPr>
                <w:rFonts w:eastAsia="Times New Roman"/>
                <w:szCs w:val="24"/>
              </w:rPr>
            </w:pPr>
            <w:r w:rsidRPr="00725E27">
              <w:rPr>
                <w:rFonts w:eastAsia="Times New Roman"/>
                <w:szCs w:val="24"/>
              </w:rPr>
              <w:t>Compressive</w:t>
            </w:r>
          </w:p>
          <w:p w14:paraId="511F29CC" w14:textId="77777777" w:rsidR="00725E27" w:rsidRPr="00725E27" w:rsidRDefault="00725E27" w:rsidP="00A927D3">
            <w:pPr>
              <w:pStyle w:val="ListParagraph"/>
              <w:widowControl w:val="0"/>
              <w:numPr>
                <w:ilvl w:val="2"/>
                <w:numId w:val="171"/>
              </w:numPr>
              <w:tabs>
                <w:tab w:val="left" w:pos="466"/>
              </w:tabs>
              <w:adjustRightInd w:val="0"/>
              <w:spacing w:after="0" w:line="360" w:lineRule="auto"/>
              <w:textAlignment w:val="baseline"/>
              <w:rPr>
                <w:rFonts w:eastAsia="Times New Roman"/>
                <w:szCs w:val="24"/>
              </w:rPr>
            </w:pPr>
            <w:r w:rsidRPr="00725E27">
              <w:rPr>
                <w:rFonts w:eastAsia="Times New Roman"/>
                <w:szCs w:val="24"/>
              </w:rPr>
              <w:t>Shear</w:t>
            </w:r>
          </w:p>
          <w:p w14:paraId="339360AF" w14:textId="77777777" w:rsidR="00725E27" w:rsidRPr="00725E27" w:rsidRDefault="00725E27" w:rsidP="00A927D3">
            <w:pPr>
              <w:pStyle w:val="ListParagraph"/>
              <w:widowControl w:val="0"/>
              <w:numPr>
                <w:ilvl w:val="2"/>
                <w:numId w:val="171"/>
              </w:numPr>
              <w:tabs>
                <w:tab w:val="left" w:pos="466"/>
              </w:tabs>
              <w:adjustRightInd w:val="0"/>
              <w:spacing w:after="0" w:line="360" w:lineRule="auto"/>
              <w:textAlignment w:val="baseline"/>
              <w:rPr>
                <w:rFonts w:eastAsia="Times New Roman"/>
                <w:szCs w:val="24"/>
              </w:rPr>
            </w:pPr>
            <w:r w:rsidRPr="00725E27">
              <w:rPr>
                <w:rFonts w:eastAsia="Times New Roman"/>
                <w:szCs w:val="24"/>
              </w:rPr>
              <w:t>Size</w:t>
            </w:r>
          </w:p>
          <w:p w14:paraId="37F0F0CB"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 xml:space="preserve">Timber tests data analysis and reporting </w:t>
            </w:r>
          </w:p>
          <w:p w14:paraId="31525FB5" w14:textId="77777777" w:rsidR="00725E27" w:rsidRPr="00725E27" w:rsidRDefault="00725E27" w:rsidP="00A927D3">
            <w:pPr>
              <w:pStyle w:val="Default"/>
              <w:numPr>
                <w:ilvl w:val="1"/>
                <w:numId w:val="171"/>
              </w:numPr>
              <w:spacing w:line="360" w:lineRule="auto"/>
              <w:jc w:val="both"/>
              <w:rPr>
                <w:rFonts w:ascii="Times New Roman" w:hAnsi="Times New Roman" w:cs="Times New Roman"/>
                <w:color w:val="auto"/>
              </w:rPr>
            </w:pPr>
            <w:r w:rsidRPr="00725E27">
              <w:rPr>
                <w:rFonts w:ascii="Times New Roman" w:hAnsi="Times New Roman" w:cs="Times New Roman"/>
                <w:color w:val="auto"/>
              </w:rPr>
              <w:t>Maintenance of timber tests tools and equipment</w:t>
            </w:r>
          </w:p>
        </w:tc>
        <w:tc>
          <w:tcPr>
            <w:tcW w:w="1352" w:type="pct"/>
            <w:tcBorders>
              <w:top w:val="single" w:sz="4" w:space="0" w:color="auto"/>
              <w:left w:val="single" w:sz="4" w:space="0" w:color="auto"/>
              <w:bottom w:val="single" w:sz="4" w:space="0" w:color="auto"/>
              <w:right w:val="single" w:sz="4" w:space="0" w:color="auto"/>
            </w:tcBorders>
          </w:tcPr>
          <w:p w14:paraId="402E72ED" w14:textId="77777777" w:rsidR="00725E27" w:rsidRPr="00725E27" w:rsidRDefault="00725E27" w:rsidP="00A927D3">
            <w:pPr>
              <w:pStyle w:val="ListParagraph"/>
              <w:numPr>
                <w:ilvl w:val="0"/>
                <w:numId w:val="388"/>
              </w:numPr>
              <w:rPr>
                <w:szCs w:val="24"/>
              </w:rPr>
            </w:pPr>
            <w:r w:rsidRPr="00725E27">
              <w:rPr>
                <w:szCs w:val="24"/>
              </w:rPr>
              <w:t>Written tests</w:t>
            </w:r>
          </w:p>
          <w:p w14:paraId="50FBD593" w14:textId="77777777" w:rsidR="00725E27" w:rsidRPr="00725E27" w:rsidRDefault="00725E27" w:rsidP="00A927D3">
            <w:pPr>
              <w:pStyle w:val="ListParagraph"/>
              <w:numPr>
                <w:ilvl w:val="0"/>
                <w:numId w:val="388"/>
              </w:numPr>
              <w:rPr>
                <w:szCs w:val="24"/>
              </w:rPr>
            </w:pPr>
            <w:r w:rsidRPr="00725E27">
              <w:rPr>
                <w:szCs w:val="24"/>
              </w:rPr>
              <w:t>Observation</w:t>
            </w:r>
          </w:p>
          <w:p w14:paraId="683D3C52" w14:textId="77777777" w:rsidR="00725E27" w:rsidRPr="00725E27" w:rsidRDefault="00725E27" w:rsidP="00A927D3">
            <w:pPr>
              <w:pStyle w:val="ListParagraph"/>
              <w:numPr>
                <w:ilvl w:val="0"/>
                <w:numId w:val="388"/>
              </w:numPr>
              <w:rPr>
                <w:szCs w:val="24"/>
              </w:rPr>
            </w:pPr>
            <w:r w:rsidRPr="00725E27">
              <w:rPr>
                <w:szCs w:val="24"/>
              </w:rPr>
              <w:t>Oral question</w:t>
            </w:r>
          </w:p>
          <w:p w14:paraId="1040006A" w14:textId="77777777" w:rsidR="00725E27" w:rsidRPr="00725E27" w:rsidRDefault="00725E27" w:rsidP="00A927D3">
            <w:pPr>
              <w:pStyle w:val="ListParagraph"/>
              <w:numPr>
                <w:ilvl w:val="0"/>
                <w:numId w:val="388"/>
              </w:numPr>
              <w:rPr>
                <w:szCs w:val="24"/>
              </w:rPr>
            </w:pPr>
            <w:r w:rsidRPr="00725E27">
              <w:rPr>
                <w:szCs w:val="24"/>
              </w:rPr>
              <w:t>Third party</w:t>
            </w:r>
          </w:p>
          <w:p w14:paraId="025CA832" w14:textId="77777777" w:rsidR="00725E27" w:rsidRPr="00725E27" w:rsidRDefault="00725E27" w:rsidP="00A927D3">
            <w:pPr>
              <w:spacing w:after="0" w:line="360" w:lineRule="auto"/>
              <w:ind w:left="360"/>
              <w:rPr>
                <w:rFonts w:cs="Times New Roman"/>
                <w:szCs w:val="24"/>
                <w:lang w:val="en-ZA"/>
              </w:rPr>
            </w:pPr>
          </w:p>
        </w:tc>
      </w:tr>
    </w:tbl>
    <w:p w14:paraId="0B1BDF2C" w14:textId="77777777" w:rsidR="00725E27" w:rsidRPr="00725E27" w:rsidRDefault="00725E27" w:rsidP="00725E27">
      <w:pPr>
        <w:spacing w:after="0" w:line="360" w:lineRule="auto"/>
        <w:rPr>
          <w:rFonts w:cs="Times New Roman"/>
          <w:b/>
          <w:szCs w:val="24"/>
          <w:lang w:val="en-ZA"/>
        </w:rPr>
      </w:pPr>
    </w:p>
    <w:p w14:paraId="474D41CC" w14:textId="77777777" w:rsidR="00725E27" w:rsidRPr="00725E27" w:rsidRDefault="00725E27" w:rsidP="00725E27">
      <w:pPr>
        <w:spacing w:line="278" w:lineRule="auto"/>
        <w:rPr>
          <w:rFonts w:eastAsia="Times New Roman" w:cs="Times New Roman"/>
          <w:szCs w:val="24"/>
          <w:lang w:val="en-ZA"/>
        </w:rPr>
      </w:pPr>
    </w:p>
    <w:p w14:paraId="79E20C64" w14:textId="77777777" w:rsidR="00725E27" w:rsidRPr="00725E27" w:rsidRDefault="00725E27" w:rsidP="00725E27">
      <w:pPr>
        <w:spacing w:after="0"/>
        <w:contextualSpacing/>
        <w:rPr>
          <w:rFonts w:eastAsia="Times New Roman" w:cs="Times New Roman"/>
          <w:szCs w:val="24"/>
          <w:lang w:val="en-ZA"/>
        </w:rPr>
      </w:pPr>
    </w:p>
    <w:p w14:paraId="70025DFF" w14:textId="77777777" w:rsidR="00725E27" w:rsidRPr="00725E27" w:rsidRDefault="00725E27" w:rsidP="00725E27">
      <w:pPr>
        <w:spacing w:after="0"/>
        <w:contextualSpacing/>
        <w:rPr>
          <w:rFonts w:eastAsia="Times New Roman" w:cs="Times New Roman"/>
          <w:szCs w:val="24"/>
          <w:lang w:val="en-ZA"/>
        </w:rPr>
      </w:pPr>
    </w:p>
    <w:p w14:paraId="25DD01A4" w14:textId="77777777" w:rsidR="00725E27" w:rsidRPr="00725E27" w:rsidRDefault="00725E27" w:rsidP="00725E27">
      <w:pPr>
        <w:spacing w:after="0"/>
        <w:contextualSpacing/>
        <w:rPr>
          <w:rFonts w:eastAsia="Times New Roman" w:cs="Times New Roman"/>
          <w:szCs w:val="24"/>
          <w:lang w:val="en-ZA"/>
        </w:rPr>
      </w:pPr>
    </w:p>
    <w:p w14:paraId="2A94A9C0" w14:textId="77777777" w:rsidR="00725E27" w:rsidRPr="00725E27" w:rsidRDefault="00725E27" w:rsidP="00725E27">
      <w:pPr>
        <w:spacing w:after="0"/>
        <w:contextualSpacing/>
        <w:rPr>
          <w:rFonts w:eastAsia="Times New Roman" w:cs="Times New Roman"/>
          <w:szCs w:val="24"/>
          <w:lang w:val="en-ZA"/>
        </w:rPr>
      </w:pPr>
    </w:p>
    <w:p w14:paraId="2440F4EE" w14:textId="77777777" w:rsidR="00725E27" w:rsidRPr="00725E27" w:rsidRDefault="00725E27" w:rsidP="00725E27">
      <w:pPr>
        <w:spacing w:after="0"/>
        <w:contextualSpacing/>
        <w:rPr>
          <w:rFonts w:eastAsia="Times New Roman" w:cs="Times New Roman"/>
          <w:szCs w:val="24"/>
          <w:lang w:val="en-ZA"/>
        </w:rPr>
      </w:pPr>
    </w:p>
    <w:p w14:paraId="6B01218E" w14:textId="77777777" w:rsidR="00725E27" w:rsidRPr="00725E27" w:rsidRDefault="00725E27" w:rsidP="00725E27">
      <w:pPr>
        <w:rPr>
          <w:rFonts w:cs="Times New Roman"/>
          <w:szCs w:val="24"/>
        </w:rPr>
      </w:pPr>
    </w:p>
    <w:p w14:paraId="25712F49" w14:textId="77777777" w:rsidR="00725E27" w:rsidRPr="00725E27" w:rsidRDefault="00725E27" w:rsidP="00725E27">
      <w:pPr>
        <w:rPr>
          <w:rFonts w:cs="Times New Roman"/>
          <w:szCs w:val="24"/>
        </w:rPr>
      </w:pPr>
    </w:p>
    <w:p w14:paraId="022FD02D" w14:textId="77777777" w:rsidR="00725E27" w:rsidRPr="00725E27" w:rsidRDefault="00725E27" w:rsidP="00725E27">
      <w:pPr>
        <w:spacing w:after="0"/>
        <w:rPr>
          <w:rFonts w:cs="Times New Roman"/>
          <w:b/>
          <w:szCs w:val="24"/>
          <w:lang w:val="en-ZA"/>
        </w:rPr>
      </w:pPr>
      <w:r w:rsidRPr="00725E27">
        <w:rPr>
          <w:rFonts w:cs="Times New Roman"/>
          <w:b/>
          <w:szCs w:val="24"/>
          <w:lang w:val="en-ZA"/>
        </w:rPr>
        <w:t>Suggested Methods of Instruction</w:t>
      </w:r>
    </w:p>
    <w:p w14:paraId="7F51FADA" w14:textId="77777777" w:rsidR="00725E27" w:rsidRPr="00725E27" w:rsidRDefault="00725E27" w:rsidP="00725E27">
      <w:pPr>
        <w:numPr>
          <w:ilvl w:val="0"/>
          <w:numId w:val="743"/>
        </w:numPr>
        <w:spacing w:after="0" w:line="276" w:lineRule="auto"/>
        <w:ind w:left="720"/>
        <w:rPr>
          <w:rFonts w:cs="Times New Roman"/>
          <w:szCs w:val="24"/>
        </w:rPr>
      </w:pPr>
      <w:r w:rsidRPr="00725E27">
        <w:rPr>
          <w:rFonts w:cs="Times New Roman"/>
          <w:szCs w:val="24"/>
        </w:rPr>
        <w:t xml:space="preserve">Role </w:t>
      </w:r>
      <w:r w:rsidRPr="00725E27">
        <w:rPr>
          <w:rFonts w:eastAsia="Times New Roman" w:cs="Times New Roman"/>
          <w:noProof/>
          <w:szCs w:val="24"/>
        </w:rPr>
        <w:t>playing</w:t>
      </w:r>
    </w:p>
    <w:p w14:paraId="0711795C" w14:textId="77777777" w:rsidR="00725E27" w:rsidRPr="00725E27" w:rsidRDefault="00725E27" w:rsidP="00725E27">
      <w:pPr>
        <w:numPr>
          <w:ilvl w:val="0"/>
          <w:numId w:val="743"/>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446961B7" w14:textId="77777777" w:rsidR="00725E27" w:rsidRPr="00725E27" w:rsidRDefault="00725E27" w:rsidP="00725E27">
      <w:pPr>
        <w:numPr>
          <w:ilvl w:val="0"/>
          <w:numId w:val="743"/>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19D6722A" w14:textId="77777777" w:rsidR="00725E27" w:rsidRPr="00725E27" w:rsidRDefault="00725E27" w:rsidP="00725E27">
      <w:pPr>
        <w:numPr>
          <w:ilvl w:val="0"/>
          <w:numId w:val="743"/>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52E67013" w14:textId="77777777" w:rsidR="00725E27" w:rsidRPr="00725E27" w:rsidRDefault="00725E27" w:rsidP="00725E27">
      <w:pPr>
        <w:numPr>
          <w:ilvl w:val="0"/>
          <w:numId w:val="743"/>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6D66794B" w14:textId="77777777" w:rsidR="00725E27" w:rsidRPr="00725E27" w:rsidRDefault="00725E27" w:rsidP="00725E27">
      <w:pPr>
        <w:numPr>
          <w:ilvl w:val="0"/>
          <w:numId w:val="743"/>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0F481DC6" w14:textId="77777777" w:rsidR="00725E27" w:rsidRPr="00725E27" w:rsidRDefault="00725E27" w:rsidP="00931F27">
      <w:pPr>
        <w:spacing w:after="0" w:line="276" w:lineRule="auto"/>
        <w:ind w:left="720"/>
        <w:rPr>
          <w:rFonts w:eastAsia="Times New Roman" w:cs="Times New Roman"/>
          <w:noProof/>
          <w:szCs w:val="24"/>
        </w:rPr>
      </w:pPr>
    </w:p>
    <w:p w14:paraId="5CAADB37" w14:textId="77777777" w:rsidR="00725E27" w:rsidRPr="00725E27" w:rsidRDefault="00725E27" w:rsidP="00725E27">
      <w:pPr>
        <w:spacing w:after="0"/>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72EC3336" w14:textId="77777777" w:rsidTr="00A927D3">
        <w:tc>
          <w:tcPr>
            <w:tcW w:w="895" w:type="dxa"/>
            <w:shd w:val="clear" w:color="auto" w:fill="auto"/>
          </w:tcPr>
          <w:p w14:paraId="21A8C637"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62C901C6"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5455E1F2"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7DC9D2A8"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42A37DC1" w14:textId="77777777" w:rsidR="00725E27" w:rsidRPr="00725E27" w:rsidRDefault="00725E27" w:rsidP="00A927D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151C1F5F" w14:textId="77777777" w:rsidR="00725E27" w:rsidRPr="00725E27" w:rsidRDefault="00725E27" w:rsidP="00A927D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090EB306" w14:textId="77777777" w:rsidTr="00A927D3">
        <w:tc>
          <w:tcPr>
            <w:tcW w:w="895" w:type="dxa"/>
            <w:shd w:val="clear" w:color="auto" w:fill="auto"/>
          </w:tcPr>
          <w:p w14:paraId="6A758531"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39839C44"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7241EE73" w14:textId="77777777" w:rsidTr="00A927D3">
        <w:tc>
          <w:tcPr>
            <w:tcW w:w="895" w:type="dxa"/>
            <w:shd w:val="clear" w:color="auto" w:fill="auto"/>
          </w:tcPr>
          <w:p w14:paraId="13F6AA40" w14:textId="77777777" w:rsidR="00725E27" w:rsidRPr="00725E27" w:rsidRDefault="00725E27" w:rsidP="00A927D3">
            <w:pPr>
              <w:numPr>
                <w:ilvl w:val="1"/>
                <w:numId w:val="595"/>
              </w:numPr>
              <w:spacing w:after="120" w:line="240" w:lineRule="atLeast"/>
              <w:rPr>
                <w:rFonts w:eastAsia="@MS Mincho" w:cs="Times New Roman"/>
                <w:bCs/>
                <w:szCs w:val="24"/>
                <w:lang w:val="en-GB"/>
              </w:rPr>
            </w:pPr>
          </w:p>
        </w:tc>
        <w:tc>
          <w:tcPr>
            <w:tcW w:w="3240" w:type="dxa"/>
            <w:shd w:val="clear" w:color="auto" w:fill="auto"/>
          </w:tcPr>
          <w:p w14:paraId="78EE0E25" w14:textId="77777777" w:rsidR="00725E27" w:rsidRPr="00725E27" w:rsidRDefault="00725E27" w:rsidP="00A927D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5FA1AAC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5821B8E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0BF9EF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F3940C6" w14:textId="77777777" w:rsidTr="00A927D3">
        <w:tc>
          <w:tcPr>
            <w:tcW w:w="895" w:type="dxa"/>
            <w:shd w:val="clear" w:color="auto" w:fill="auto"/>
          </w:tcPr>
          <w:p w14:paraId="66659CA0" w14:textId="77777777" w:rsidR="00725E27" w:rsidRPr="00725E27" w:rsidRDefault="00725E27" w:rsidP="00A927D3">
            <w:pPr>
              <w:numPr>
                <w:ilvl w:val="0"/>
                <w:numId w:val="595"/>
              </w:numPr>
              <w:spacing w:after="120" w:line="240" w:lineRule="atLeast"/>
              <w:rPr>
                <w:rFonts w:eastAsia="@MS Mincho" w:cs="Times New Roman"/>
                <w:bCs/>
                <w:szCs w:val="24"/>
                <w:lang w:val="en-GB"/>
              </w:rPr>
            </w:pPr>
          </w:p>
        </w:tc>
        <w:tc>
          <w:tcPr>
            <w:tcW w:w="3240" w:type="dxa"/>
            <w:shd w:val="clear" w:color="auto" w:fill="auto"/>
          </w:tcPr>
          <w:p w14:paraId="633680D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Soil testing manual</w:t>
            </w:r>
          </w:p>
        </w:tc>
        <w:tc>
          <w:tcPr>
            <w:tcW w:w="2070" w:type="dxa"/>
            <w:shd w:val="clear" w:color="auto" w:fill="auto"/>
          </w:tcPr>
          <w:p w14:paraId="3CFA76D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FAE577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14</w:t>
            </w:r>
          </w:p>
        </w:tc>
        <w:tc>
          <w:tcPr>
            <w:tcW w:w="1693" w:type="dxa"/>
            <w:shd w:val="clear" w:color="auto" w:fill="auto"/>
          </w:tcPr>
          <w:p w14:paraId="0E5F75D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w:t>
            </w:r>
          </w:p>
        </w:tc>
      </w:tr>
      <w:tr w:rsidR="00DC0CBC" w:rsidRPr="00725E27" w14:paraId="5E27C07C" w14:textId="77777777" w:rsidTr="00A927D3">
        <w:tc>
          <w:tcPr>
            <w:tcW w:w="895" w:type="dxa"/>
            <w:shd w:val="clear" w:color="auto" w:fill="auto"/>
          </w:tcPr>
          <w:p w14:paraId="5276F38D"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386A395F"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59F02DA3" w14:textId="77777777" w:rsidTr="00A927D3">
        <w:tc>
          <w:tcPr>
            <w:tcW w:w="895" w:type="dxa"/>
            <w:shd w:val="clear" w:color="auto" w:fill="auto"/>
          </w:tcPr>
          <w:p w14:paraId="3610401F"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878AE65" w14:textId="77777777" w:rsidR="00725E27" w:rsidRPr="00725E27" w:rsidRDefault="00725E27" w:rsidP="00A927D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38C716F5" w14:textId="77777777" w:rsidR="00725E27" w:rsidRPr="00725E27" w:rsidRDefault="00725E27" w:rsidP="00A927D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48C88CA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50C969E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01DD728A" w14:textId="77777777" w:rsidTr="00A927D3">
        <w:tc>
          <w:tcPr>
            <w:tcW w:w="895" w:type="dxa"/>
            <w:shd w:val="clear" w:color="auto" w:fill="auto"/>
          </w:tcPr>
          <w:p w14:paraId="6E13AFF0"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04516F58" w14:textId="77777777" w:rsidR="00725E27" w:rsidRPr="00725E27" w:rsidRDefault="00725E27" w:rsidP="00A927D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43293ED6" w14:textId="77777777" w:rsidR="00725E27" w:rsidRPr="00725E27" w:rsidRDefault="00725E27" w:rsidP="00A927D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205C769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63ECA2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4A53DD6" w14:textId="77777777" w:rsidTr="00A927D3">
        <w:trPr>
          <w:trHeight w:val="664"/>
        </w:trPr>
        <w:tc>
          <w:tcPr>
            <w:tcW w:w="895" w:type="dxa"/>
            <w:shd w:val="clear" w:color="auto" w:fill="auto"/>
          </w:tcPr>
          <w:p w14:paraId="277FD919"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6EB85A11"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Material testing lab</w:t>
            </w:r>
          </w:p>
        </w:tc>
        <w:tc>
          <w:tcPr>
            <w:tcW w:w="2070" w:type="dxa"/>
            <w:shd w:val="clear" w:color="auto" w:fill="auto"/>
          </w:tcPr>
          <w:p w14:paraId="316421AF" w14:textId="77777777" w:rsidR="00725E27" w:rsidRPr="00725E27" w:rsidRDefault="00725E27" w:rsidP="00A927D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696CF27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139DB7E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CC13D84" w14:textId="77777777" w:rsidTr="00A927D3">
        <w:trPr>
          <w:trHeight w:val="664"/>
        </w:trPr>
        <w:tc>
          <w:tcPr>
            <w:tcW w:w="895" w:type="dxa"/>
            <w:shd w:val="clear" w:color="auto" w:fill="auto"/>
          </w:tcPr>
          <w:p w14:paraId="72420C90"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6AE8D7A3"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timber</w:t>
            </w:r>
          </w:p>
        </w:tc>
        <w:tc>
          <w:tcPr>
            <w:tcW w:w="2070" w:type="dxa"/>
            <w:shd w:val="clear" w:color="auto" w:fill="auto"/>
          </w:tcPr>
          <w:p w14:paraId="01A574A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437864C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7CBE549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02AFDEBC" w14:textId="77777777" w:rsidTr="00A927D3">
        <w:trPr>
          <w:trHeight w:val="664"/>
        </w:trPr>
        <w:tc>
          <w:tcPr>
            <w:tcW w:w="895" w:type="dxa"/>
            <w:shd w:val="clear" w:color="auto" w:fill="auto"/>
          </w:tcPr>
          <w:p w14:paraId="0C61BE3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CCAB526"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bitumen</w:t>
            </w:r>
          </w:p>
        </w:tc>
        <w:tc>
          <w:tcPr>
            <w:tcW w:w="2070" w:type="dxa"/>
            <w:shd w:val="clear" w:color="auto" w:fill="auto"/>
          </w:tcPr>
          <w:p w14:paraId="279427A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trainer’s use</w:t>
            </w:r>
          </w:p>
        </w:tc>
        <w:tc>
          <w:tcPr>
            <w:tcW w:w="1452" w:type="dxa"/>
            <w:shd w:val="clear" w:color="auto" w:fill="auto"/>
          </w:tcPr>
          <w:p w14:paraId="79C1277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sufficient</w:t>
            </w:r>
          </w:p>
        </w:tc>
        <w:tc>
          <w:tcPr>
            <w:tcW w:w="1693" w:type="dxa"/>
            <w:shd w:val="clear" w:color="auto" w:fill="auto"/>
          </w:tcPr>
          <w:p w14:paraId="0215357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5A01628D" w14:textId="77777777" w:rsidTr="00A927D3">
        <w:tc>
          <w:tcPr>
            <w:tcW w:w="895" w:type="dxa"/>
            <w:shd w:val="clear" w:color="auto" w:fill="auto"/>
          </w:tcPr>
          <w:p w14:paraId="30008BFF"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20077ADE"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7FAAF427" w14:textId="77777777" w:rsidTr="00A927D3">
        <w:trPr>
          <w:trHeight w:val="495"/>
        </w:trPr>
        <w:tc>
          <w:tcPr>
            <w:tcW w:w="895" w:type="dxa"/>
            <w:shd w:val="clear" w:color="auto" w:fill="auto"/>
          </w:tcPr>
          <w:p w14:paraId="022E9524"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01C385B" w14:textId="77777777" w:rsidR="00725E27" w:rsidRPr="00725E27" w:rsidRDefault="00725E27" w:rsidP="00A927D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65AAD05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5070C1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5A68C06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7BFB8B48" w14:textId="77777777" w:rsidTr="00A927D3">
        <w:tc>
          <w:tcPr>
            <w:tcW w:w="895" w:type="dxa"/>
            <w:shd w:val="clear" w:color="auto" w:fill="auto"/>
          </w:tcPr>
          <w:p w14:paraId="5C658536"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DB44B00" w14:textId="77777777" w:rsidR="00725E27" w:rsidRPr="00725E27" w:rsidRDefault="00725E27" w:rsidP="00A927D3">
            <w:pPr>
              <w:spacing w:line="240" w:lineRule="atLeast"/>
              <w:rPr>
                <w:rFonts w:eastAsia="Times New Roman" w:cs="Times New Roman"/>
                <w:szCs w:val="24"/>
                <w:lang w:eastAsia="x-none"/>
              </w:rPr>
            </w:pPr>
            <w:r w:rsidRPr="00725E27">
              <w:rPr>
                <w:rFonts w:eastAsia="Times New Roman" w:cs="Times New Roman"/>
                <w:szCs w:val="24"/>
                <w:lang w:eastAsia="x-none"/>
              </w:rPr>
              <w:t xml:space="preserve">Masking Tape </w:t>
            </w:r>
          </w:p>
        </w:tc>
        <w:tc>
          <w:tcPr>
            <w:tcW w:w="2070" w:type="dxa"/>
            <w:shd w:val="clear" w:color="auto" w:fill="auto"/>
          </w:tcPr>
          <w:p w14:paraId="48AE056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713434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 xml:space="preserve"> 1pc </w:t>
            </w:r>
          </w:p>
        </w:tc>
        <w:tc>
          <w:tcPr>
            <w:tcW w:w="1693" w:type="dxa"/>
            <w:shd w:val="clear" w:color="auto" w:fill="auto"/>
          </w:tcPr>
          <w:p w14:paraId="1908A70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25:1</w:t>
            </w:r>
          </w:p>
        </w:tc>
      </w:tr>
      <w:tr w:rsidR="00DC0CBC" w:rsidRPr="00725E27" w14:paraId="574F4E8B" w14:textId="77777777" w:rsidTr="00A927D3">
        <w:tc>
          <w:tcPr>
            <w:tcW w:w="895" w:type="dxa"/>
            <w:shd w:val="clear" w:color="auto" w:fill="auto"/>
          </w:tcPr>
          <w:p w14:paraId="7C1B32A7"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A732748"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 xml:space="preserve">Drawing stationery </w:t>
            </w:r>
          </w:p>
        </w:tc>
        <w:tc>
          <w:tcPr>
            <w:tcW w:w="2070" w:type="dxa"/>
            <w:shd w:val="clear" w:color="auto" w:fill="auto"/>
          </w:tcPr>
          <w:p w14:paraId="6EB6BD4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3897CD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 xml:space="preserve">25 pcs per stationery </w:t>
            </w:r>
          </w:p>
        </w:tc>
        <w:tc>
          <w:tcPr>
            <w:tcW w:w="1693" w:type="dxa"/>
            <w:shd w:val="clear" w:color="auto" w:fill="auto"/>
          </w:tcPr>
          <w:p w14:paraId="7C86B80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4A0AB387" w14:textId="77777777" w:rsidTr="00A927D3">
        <w:tc>
          <w:tcPr>
            <w:tcW w:w="895" w:type="dxa"/>
            <w:shd w:val="clear" w:color="auto" w:fill="auto"/>
          </w:tcPr>
          <w:p w14:paraId="18850E87" w14:textId="77777777" w:rsidR="00725E27" w:rsidRPr="00725E27" w:rsidRDefault="00725E27" w:rsidP="00A927D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438B1753" w14:textId="77777777" w:rsidR="00725E27" w:rsidRPr="00725E27" w:rsidRDefault="00725E27" w:rsidP="00A927D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4F2AD6AB" w14:textId="77777777" w:rsidTr="00A927D3">
        <w:trPr>
          <w:trHeight w:val="600"/>
        </w:trPr>
        <w:tc>
          <w:tcPr>
            <w:tcW w:w="895" w:type="dxa"/>
            <w:shd w:val="clear" w:color="auto" w:fill="auto"/>
          </w:tcPr>
          <w:p w14:paraId="17961CDC"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74DDDD1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moulds</w:t>
            </w:r>
          </w:p>
        </w:tc>
        <w:tc>
          <w:tcPr>
            <w:tcW w:w="2070" w:type="dxa"/>
            <w:shd w:val="clear" w:color="auto" w:fill="auto"/>
          </w:tcPr>
          <w:p w14:paraId="7E77ABE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00A69C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A89AFD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CAE5AA8" w14:textId="77777777" w:rsidTr="00A927D3">
        <w:tc>
          <w:tcPr>
            <w:tcW w:w="895" w:type="dxa"/>
            <w:shd w:val="clear" w:color="auto" w:fill="auto"/>
          </w:tcPr>
          <w:p w14:paraId="397A2D9F"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F34FBE3"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Tamping rods</w:t>
            </w:r>
          </w:p>
        </w:tc>
        <w:tc>
          <w:tcPr>
            <w:tcW w:w="2070" w:type="dxa"/>
            <w:shd w:val="clear" w:color="auto" w:fill="auto"/>
          </w:tcPr>
          <w:p w14:paraId="4EB0061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1E7476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30ABDF9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1A687620" w14:textId="77777777" w:rsidTr="00A927D3">
        <w:tc>
          <w:tcPr>
            <w:tcW w:w="895" w:type="dxa"/>
            <w:shd w:val="clear" w:color="auto" w:fill="auto"/>
          </w:tcPr>
          <w:p w14:paraId="57D8C9F4"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2C87733" w14:textId="77777777" w:rsidR="00725E27" w:rsidRPr="00725E27" w:rsidRDefault="00725E27" w:rsidP="00A927D3">
            <w:pPr>
              <w:spacing w:after="0"/>
              <w:contextualSpacing/>
              <w:rPr>
                <w:rFonts w:eastAsia="Times New Roman" w:cs="Times New Roman"/>
                <w:szCs w:val="24"/>
                <w:lang w:eastAsia="x-none"/>
              </w:rPr>
            </w:pPr>
            <w:proofErr w:type="spellStart"/>
            <w:r w:rsidRPr="00725E27">
              <w:rPr>
                <w:rFonts w:eastAsia="Times New Roman" w:cs="Times New Roman"/>
                <w:szCs w:val="24"/>
                <w:lang w:eastAsia="x-none"/>
              </w:rPr>
              <w:t>br</w:t>
            </w:r>
            <w:proofErr w:type="spellEnd"/>
            <w:r w:rsidRPr="00725E27">
              <w:rPr>
                <w:rFonts w:eastAsia="Times New Roman" w:cs="Times New Roman"/>
                <w:szCs w:val="24"/>
                <w:lang w:eastAsia="x-none"/>
              </w:rPr>
              <w:t xml:space="preserve"> test machine</w:t>
            </w:r>
          </w:p>
        </w:tc>
        <w:tc>
          <w:tcPr>
            <w:tcW w:w="2070" w:type="dxa"/>
            <w:shd w:val="clear" w:color="auto" w:fill="auto"/>
          </w:tcPr>
          <w:p w14:paraId="4F91A60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19B7E3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2</w:t>
            </w:r>
          </w:p>
        </w:tc>
        <w:tc>
          <w:tcPr>
            <w:tcW w:w="1693" w:type="dxa"/>
            <w:shd w:val="clear" w:color="auto" w:fill="auto"/>
          </w:tcPr>
          <w:p w14:paraId="6544C5E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1:10</w:t>
            </w:r>
          </w:p>
        </w:tc>
      </w:tr>
      <w:tr w:rsidR="00DC0CBC" w:rsidRPr="00725E27" w14:paraId="44A215E3" w14:textId="77777777" w:rsidTr="00A927D3">
        <w:tc>
          <w:tcPr>
            <w:tcW w:w="895" w:type="dxa"/>
            <w:shd w:val="clear" w:color="auto" w:fill="auto"/>
          </w:tcPr>
          <w:p w14:paraId="3488693D"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703A2B2A"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Rammer</w:t>
            </w:r>
          </w:p>
        </w:tc>
        <w:tc>
          <w:tcPr>
            <w:tcW w:w="2070" w:type="dxa"/>
            <w:shd w:val="clear" w:color="auto" w:fill="auto"/>
          </w:tcPr>
          <w:p w14:paraId="0296DA9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04C1E0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3328F09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39E5A0E1" w14:textId="77777777" w:rsidTr="00A927D3">
        <w:tc>
          <w:tcPr>
            <w:tcW w:w="895" w:type="dxa"/>
            <w:shd w:val="clear" w:color="auto" w:fill="auto"/>
          </w:tcPr>
          <w:p w14:paraId="192E812E"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81E81C7"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Riffle box</w:t>
            </w:r>
          </w:p>
        </w:tc>
        <w:tc>
          <w:tcPr>
            <w:tcW w:w="2070" w:type="dxa"/>
            <w:shd w:val="clear" w:color="auto" w:fill="auto"/>
          </w:tcPr>
          <w:p w14:paraId="35656E6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F487D3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6AF7A79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r>
      <w:tr w:rsidR="00DC0CBC" w:rsidRPr="00725E27" w14:paraId="20F6AE78" w14:textId="77777777" w:rsidTr="00A927D3">
        <w:tc>
          <w:tcPr>
            <w:tcW w:w="895" w:type="dxa"/>
            <w:shd w:val="clear" w:color="auto" w:fill="auto"/>
          </w:tcPr>
          <w:p w14:paraId="39599ACD"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D9473C1"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Casagrande machine</w:t>
            </w:r>
          </w:p>
        </w:tc>
        <w:tc>
          <w:tcPr>
            <w:tcW w:w="2070" w:type="dxa"/>
            <w:shd w:val="clear" w:color="auto" w:fill="auto"/>
          </w:tcPr>
          <w:p w14:paraId="03297F5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A0615D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681145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1A3418B6" w14:textId="77777777" w:rsidTr="00A927D3">
        <w:tc>
          <w:tcPr>
            <w:tcW w:w="895" w:type="dxa"/>
            <w:shd w:val="clear" w:color="auto" w:fill="auto"/>
          </w:tcPr>
          <w:p w14:paraId="328FE90B"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5EC0E5B"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Penetrometer</w:t>
            </w:r>
          </w:p>
        </w:tc>
        <w:tc>
          <w:tcPr>
            <w:tcW w:w="2070" w:type="dxa"/>
            <w:shd w:val="clear" w:color="auto" w:fill="auto"/>
          </w:tcPr>
          <w:p w14:paraId="5BEF9E3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2955FB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078526F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A594928" w14:textId="77777777" w:rsidTr="00A927D3">
        <w:tc>
          <w:tcPr>
            <w:tcW w:w="895" w:type="dxa"/>
            <w:shd w:val="clear" w:color="auto" w:fill="auto"/>
          </w:tcPr>
          <w:p w14:paraId="5BA4CF30"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CAD52CE"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Weighing machine</w:t>
            </w:r>
          </w:p>
        </w:tc>
        <w:tc>
          <w:tcPr>
            <w:tcW w:w="2070" w:type="dxa"/>
            <w:shd w:val="clear" w:color="auto" w:fill="auto"/>
          </w:tcPr>
          <w:p w14:paraId="004E980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22B33A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2E69C28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17C9C4C" w14:textId="77777777" w:rsidTr="00A927D3">
        <w:tc>
          <w:tcPr>
            <w:tcW w:w="895" w:type="dxa"/>
            <w:shd w:val="clear" w:color="auto" w:fill="auto"/>
          </w:tcPr>
          <w:p w14:paraId="3E58444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B3FE282"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Oven</w:t>
            </w:r>
          </w:p>
        </w:tc>
        <w:tc>
          <w:tcPr>
            <w:tcW w:w="2070" w:type="dxa"/>
            <w:shd w:val="clear" w:color="auto" w:fill="auto"/>
          </w:tcPr>
          <w:p w14:paraId="3CE16E18"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F495288"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2AEFEDA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B7545CC" w14:textId="77777777" w:rsidTr="00A927D3">
        <w:tc>
          <w:tcPr>
            <w:tcW w:w="895" w:type="dxa"/>
            <w:shd w:val="clear" w:color="auto" w:fill="auto"/>
          </w:tcPr>
          <w:p w14:paraId="3484E2C8"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68FCDDF5"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Measuring cylinder</w:t>
            </w:r>
          </w:p>
        </w:tc>
        <w:tc>
          <w:tcPr>
            <w:tcW w:w="2070" w:type="dxa"/>
            <w:shd w:val="clear" w:color="auto" w:fill="auto"/>
          </w:tcPr>
          <w:p w14:paraId="47DBEEE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B68C0C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5CB94AB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3A7B504" w14:textId="77777777" w:rsidTr="00A927D3">
        <w:tc>
          <w:tcPr>
            <w:tcW w:w="895" w:type="dxa"/>
            <w:shd w:val="clear" w:color="auto" w:fill="auto"/>
          </w:tcPr>
          <w:p w14:paraId="6D0376BA"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8EEB2AF"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Cone cups</w:t>
            </w:r>
          </w:p>
        </w:tc>
        <w:tc>
          <w:tcPr>
            <w:tcW w:w="2070" w:type="dxa"/>
            <w:shd w:val="clear" w:color="auto" w:fill="auto"/>
          </w:tcPr>
          <w:p w14:paraId="3849B9D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7F6A636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F73AC5A"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01832AC6" w14:textId="77777777" w:rsidTr="00A927D3">
        <w:tc>
          <w:tcPr>
            <w:tcW w:w="895" w:type="dxa"/>
            <w:shd w:val="clear" w:color="auto" w:fill="auto"/>
          </w:tcPr>
          <w:p w14:paraId="53D8166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23E00685"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Bowl</w:t>
            </w:r>
          </w:p>
        </w:tc>
        <w:tc>
          <w:tcPr>
            <w:tcW w:w="2070" w:type="dxa"/>
            <w:shd w:val="clear" w:color="auto" w:fill="auto"/>
          </w:tcPr>
          <w:p w14:paraId="6466F06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C20D82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731180B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9CEAFB3" w14:textId="77777777" w:rsidTr="00A927D3">
        <w:tc>
          <w:tcPr>
            <w:tcW w:w="895" w:type="dxa"/>
            <w:shd w:val="clear" w:color="auto" w:fill="auto"/>
          </w:tcPr>
          <w:p w14:paraId="200C960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1DE3F81D"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Stirring stick</w:t>
            </w:r>
          </w:p>
        </w:tc>
        <w:tc>
          <w:tcPr>
            <w:tcW w:w="2070" w:type="dxa"/>
            <w:shd w:val="clear" w:color="auto" w:fill="auto"/>
          </w:tcPr>
          <w:p w14:paraId="4DB23BA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9A73FF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304D8AB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C03ABE0" w14:textId="77777777" w:rsidTr="00A927D3">
        <w:tc>
          <w:tcPr>
            <w:tcW w:w="895" w:type="dxa"/>
            <w:shd w:val="clear" w:color="auto" w:fill="auto"/>
          </w:tcPr>
          <w:p w14:paraId="7937221E"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324CCA9"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Crushing machine</w:t>
            </w:r>
          </w:p>
        </w:tc>
        <w:tc>
          <w:tcPr>
            <w:tcW w:w="2070" w:type="dxa"/>
            <w:shd w:val="clear" w:color="auto" w:fill="auto"/>
          </w:tcPr>
          <w:p w14:paraId="45CC61A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CCB6A4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w:t>
            </w:r>
          </w:p>
        </w:tc>
        <w:tc>
          <w:tcPr>
            <w:tcW w:w="1693" w:type="dxa"/>
            <w:shd w:val="clear" w:color="auto" w:fill="auto"/>
          </w:tcPr>
          <w:p w14:paraId="32BA315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26D41A09" w14:textId="77777777" w:rsidTr="00A927D3">
        <w:tc>
          <w:tcPr>
            <w:tcW w:w="895" w:type="dxa"/>
            <w:shd w:val="clear" w:color="auto" w:fill="auto"/>
          </w:tcPr>
          <w:p w14:paraId="23E57EFA"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3645050D"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Moisture bags</w:t>
            </w:r>
          </w:p>
        </w:tc>
        <w:tc>
          <w:tcPr>
            <w:tcW w:w="2070" w:type="dxa"/>
            <w:shd w:val="clear" w:color="auto" w:fill="auto"/>
          </w:tcPr>
          <w:p w14:paraId="10DFA17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6E41E84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 bags</w:t>
            </w:r>
          </w:p>
        </w:tc>
        <w:tc>
          <w:tcPr>
            <w:tcW w:w="1693" w:type="dxa"/>
            <w:shd w:val="clear" w:color="auto" w:fill="auto"/>
          </w:tcPr>
          <w:p w14:paraId="7178154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C72B9AA" w14:textId="77777777" w:rsidTr="00A927D3">
        <w:tc>
          <w:tcPr>
            <w:tcW w:w="895" w:type="dxa"/>
            <w:shd w:val="clear" w:color="auto" w:fill="auto"/>
          </w:tcPr>
          <w:p w14:paraId="31F7806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7F057436"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Funnels</w:t>
            </w:r>
          </w:p>
        </w:tc>
        <w:tc>
          <w:tcPr>
            <w:tcW w:w="2070" w:type="dxa"/>
            <w:shd w:val="clear" w:color="auto" w:fill="auto"/>
          </w:tcPr>
          <w:p w14:paraId="0F482D70"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F03D1D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3097039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CF1C4BB" w14:textId="77777777" w:rsidTr="00A927D3">
        <w:tc>
          <w:tcPr>
            <w:tcW w:w="895" w:type="dxa"/>
            <w:shd w:val="clear" w:color="auto" w:fill="auto"/>
          </w:tcPr>
          <w:p w14:paraId="48496C80"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43D437C0"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Standard sieves</w:t>
            </w:r>
          </w:p>
        </w:tc>
        <w:tc>
          <w:tcPr>
            <w:tcW w:w="2070" w:type="dxa"/>
            <w:shd w:val="clear" w:color="auto" w:fill="auto"/>
          </w:tcPr>
          <w:p w14:paraId="3F6BA50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FA5F28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3C56E73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3C92D3A" w14:textId="77777777" w:rsidTr="00A927D3">
        <w:tc>
          <w:tcPr>
            <w:tcW w:w="895" w:type="dxa"/>
            <w:shd w:val="clear" w:color="auto" w:fill="auto"/>
          </w:tcPr>
          <w:p w14:paraId="12153545" w14:textId="77777777" w:rsidR="00725E27" w:rsidRPr="00725E27" w:rsidRDefault="00725E27" w:rsidP="00A927D3">
            <w:pPr>
              <w:numPr>
                <w:ilvl w:val="0"/>
                <w:numId w:val="641"/>
              </w:numPr>
              <w:spacing w:after="120" w:line="240" w:lineRule="atLeast"/>
              <w:rPr>
                <w:rFonts w:eastAsia="@MS Mincho" w:cs="Times New Roman"/>
                <w:bCs/>
                <w:szCs w:val="24"/>
                <w:lang w:val="en-GB"/>
              </w:rPr>
            </w:pPr>
          </w:p>
        </w:tc>
        <w:tc>
          <w:tcPr>
            <w:tcW w:w="3240" w:type="dxa"/>
            <w:shd w:val="clear" w:color="auto" w:fill="auto"/>
          </w:tcPr>
          <w:p w14:paraId="52A94AF1"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spade</w:t>
            </w:r>
          </w:p>
        </w:tc>
        <w:tc>
          <w:tcPr>
            <w:tcW w:w="2070" w:type="dxa"/>
            <w:shd w:val="clear" w:color="auto" w:fill="auto"/>
          </w:tcPr>
          <w:p w14:paraId="43ACE634"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5B082CE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3AECBB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4B56FCC" w14:textId="77777777" w:rsidTr="00A927D3">
        <w:tc>
          <w:tcPr>
            <w:tcW w:w="895" w:type="dxa"/>
            <w:shd w:val="clear" w:color="auto" w:fill="auto"/>
          </w:tcPr>
          <w:p w14:paraId="17D8E171"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764D5795"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trowel</w:t>
            </w:r>
          </w:p>
        </w:tc>
        <w:tc>
          <w:tcPr>
            <w:tcW w:w="2070" w:type="dxa"/>
            <w:shd w:val="clear" w:color="auto" w:fill="auto"/>
          </w:tcPr>
          <w:p w14:paraId="1025DD6D"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7AC607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AFD5BBE"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553E13C2" w14:textId="77777777" w:rsidTr="00A927D3">
        <w:tc>
          <w:tcPr>
            <w:tcW w:w="895" w:type="dxa"/>
            <w:shd w:val="clear" w:color="auto" w:fill="auto"/>
          </w:tcPr>
          <w:p w14:paraId="6F8ED4E6"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558A7C0E"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Jembe</w:t>
            </w:r>
          </w:p>
        </w:tc>
        <w:tc>
          <w:tcPr>
            <w:tcW w:w="2070" w:type="dxa"/>
            <w:shd w:val="clear" w:color="auto" w:fill="auto"/>
          </w:tcPr>
          <w:p w14:paraId="3CC612B5"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5C879A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46EEE11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4FC263E8" w14:textId="77777777" w:rsidTr="00A927D3">
        <w:tc>
          <w:tcPr>
            <w:tcW w:w="895" w:type="dxa"/>
            <w:shd w:val="clear" w:color="auto" w:fill="auto"/>
          </w:tcPr>
          <w:p w14:paraId="4988E29A"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236A01B8"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Mattock</w:t>
            </w:r>
          </w:p>
        </w:tc>
        <w:tc>
          <w:tcPr>
            <w:tcW w:w="2070" w:type="dxa"/>
            <w:shd w:val="clear" w:color="auto" w:fill="auto"/>
          </w:tcPr>
          <w:p w14:paraId="34D0A62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3838D8C"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28DA0A1B"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F9D1DC7" w14:textId="77777777" w:rsidTr="00A927D3">
        <w:tc>
          <w:tcPr>
            <w:tcW w:w="895" w:type="dxa"/>
            <w:shd w:val="clear" w:color="auto" w:fill="auto"/>
          </w:tcPr>
          <w:p w14:paraId="6F7F9AAA"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0D5D4E5E"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Circular cutter</w:t>
            </w:r>
          </w:p>
        </w:tc>
        <w:tc>
          <w:tcPr>
            <w:tcW w:w="2070" w:type="dxa"/>
            <w:shd w:val="clear" w:color="auto" w:fill="auto"/>
          </w:tcPr>
          <w:p w14:paraId="4F94211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0C78C37"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025AC75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7A5612CB" w14:textId="77777777" w:rsidTr="00A927D3">
        <w:tc>
          <w:tcPr>
            <w:tcW w:w="895" w:type="dxa"/>
            <w:shd w:val="clear" w:color="auto" w:fill="auto"/>
          </w:tcPr>
          <w:p w14:paraId="798C5F33"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192D1B72"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Spatula</w:t>
            </w:r>
          </w:p>
        </w:tc>
        <w:tc>
          <w:tcPr>
            <w:tcW w:w="2070" w:type="dxa"/>
            <w:shd w:val="clear" w:color="auto" w:fill="auto"/>
          </w:tcPr>
          <w:p w14:paraId="728297E3"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709D781"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6F9D2309"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61FA49AF" w14:textId="77777777" w:rsidTr="00A927D3">
        <w:tc>
          <w:tcPr>
            <w:tcW w:w="895" w:type="dxa"/>
            <w:shd w:val="clear" w:color="auto" w:fill="auto"/>
          </w:tcPr>
          <w:p w14:paraId="531BDFC5" w14:textId="77777777" w:rsidR="00725E27" w:rsidRPr="00725E27" w:rsidRDefault="00725E27" w:rsidP="00A927D3">
            <w:pPr>
              <w:spacing w:after="120" w:line="240" w:lineRule="atLeast"/>
              <w:rPr>
                <w:rFonts w:eastAsia="@MS Mincho" w:cs="Times New Roman"/>
                <w:bCs/>
                <w:szCs w:val="24"/>
                <w:lang w:val="en-GB"/>
              </w:rPr>
            </w:pPr>
          </w:p>
        </w:tc>
        <w:tc>
          <w:tcPr>
            <w:tcW w:w="3240" w:type="dxa"/>
            <w:shd w:val="clear" w:color="auto" w:fill="auto"/>
          </w:tcPr>
          <w:p w14:paraId="6F64634D" w14:textId="77777777" w:rsidR="00725E27" w:rsidRPr="00725E27" w:rsidRDefault="00725E27" w:rsidP="00A927D3">
            <w:pPr>
              <w:spacing w:after="0"/>
              <w:contextualSpacing/>
              <w:rPr>
                <w:rFonts w:eastAsia="Times New Roman" w:cs="Times New Roman"/>
                <w:szCs w:val="24"/>
                <w:lang w:eastAsia="x-none"/>
              </w:rPr>
            </w:pPr>
            <w:r w:rsidRPr="00725E27">
              <w:rPr>
                <w:rFonts w:eastAsia="Times New Roman" w:cs="Times New Roman"/>
                <w:szCs w:val="24"/>
                <w:lang w:eastAsia="x-none"/>
              </w:rPr>
              <w:t>chisel</w:t>
            </w:r>
          </w:p>
        </w:tc>
        <w:tc>
          <w:tcPr>
            <w:tcW w:w="2070" w:type="dxa"/>
            <w:shd w:val="clear" w:color="auto" w:fill="auto"/>
          </w:tcPr>
          <w:p w14:paraId="79427FE6"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07318F5F"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5</w:t>
            </w:r>
          </w:p>
        </w:tc>
        <w:tc>
          <w:tcPr>
            <w:tcW w:w="1693" w:type="dxa"/>
            <w:shd w:val="clear" w:color="auto" w:fill="auto"/>
          </w:tcPr>
          <w:p w14:paraId="1355E9E2" w14:textId="77777777" w:rsidR="00725E27" w:rsidRPr="00725E27" w:rsidRDefault="00725E27" w:rsidP="00A927D3">
            <w:pPr>
              <w:spacing w:line="240" w:lineRule="atLeast"/>
              <w:rPr>
                <w:rFonts w:eastAsia="@MS Mincho" w:cs="Times New Roman"/>
                <w:bCs/>
                <w:szCs w:val="24"/>
                <w:lang w:val="en-GB"/>
              </w:rPr>
            </w:pPr>
            <w:r w:rsidRPr="00725E27">
              <w:rPr>
                <w:rFonts w:eastAsia="@MS Mincho" w:cs="Times New Roman"/>
                <w:bCs/>
                <w:szCs w:val="24"/>
                <w:lang w:val="en-GB"/>
              </w:rPr>
              <w:t>1:5</w:t>
            </w:r>
          </w:p>
        </w:tc>
      </w:tr>
    </w:tbl>
    <w:p w14:paraId="16CB13DE" w14:textId="77777777" w:rsidR="00725E27" w:rsidRPr="00725E27" w:rsidRDefault="00725E27">
      <w:pPr>
        <w:jc w:val="left"/>
        <w:rPr>
          <w:rFonts w:eastAsia="SimSun" w:cs="Times New Roman"/>
          <w:b/>
          <w:szCs w:val="24"/>
        </w:rPr>
      </w:pPr>
      <w:r w:rsidRPr="00725E27">
        <w:br w:type="page"/>
      </w:r>
    </w:p>
    <w:p w14:paraId="5F6EBEEE" w14:textId="14F85B16" w:rsidR="002B3FB2" w:rsidRPr="00725E27" w:rsidRDefault="002B3FB2" w:rsidP="002B3FB2">
      <w:pPr>
        <w:pStyle w:val="Heading2"/>
      </w:pPr>
      <w:bookmarkStart w:id="120" w:name="_Toc197173404"/>
      <w:r w:rsidRPr="00725E27">
        <w:lastRenderedPageBreak/>
        <w:t>ROAD CONSTRUCTION WORKS II</w:t>
      </w:r>
      <w:bookmarkEnd w:id="120"/>
    </w:p>
    <w:p w14:paraId="369F9132" w14:textId="06B97568" w:rsidR="002B3FB2" w:rsidRPr="00725E27" w:rsidRDefault="002B3FB2" w:rsidP="002B3FB2">
      <w:pPr>
        <w:rPr>
          <w:rFonts w:eastAsia="Times New Roman" w:cs="Times New Roman"/>
          <w:b/>
          <w:szCs w:val="24"/>
        </w:rPr>
      </w:pPr>
      <w:r w:rsidRPr="00725E27">
        <w:rPr>
          <w:rFonts w:eastAsia="Times New Roman" w:cs="Times New Roman"/>
          <w:b/>
          <w:szCs w:val="24"/>
        </w:rPr>
        <w:t xml:space="preserve">UNIT CODE: 0732 551 </w:t>
      </w:r>
      <w:r w:rsidR="00783EC6" w:rsidRPr="00725E27">
        <w:rPr>
          <w:rFonts w:eastAsia="Times New Roman" w:cs="Times New Roman"/>
          <w:b/>
          <w:szCs w:val="24"/>
        </w:rPr>
        <w:t>20</w:t>
      </w:r>
      <w:r w:rsidRPr="00725E27">
        <w:rPr>
          <w:rFonts w:eastAsia="Times New Roman" w:cs="Times New Roman"/>
          <w:b/>
          <w:szCs w:val="24"/>
        </w:rPr>
        <w:t>A</w:t>
      </w:r>
    </w:p>
    <w:p w14:paraId="2291F1C0" w14:textId="243EC2A5" w:rsidR="002B3FB2" w:rsidRPr="00725E27" w:rsidRDefault="002B3FB2" w:rsidP="002B3FB2">
      <w:pPr>
        <w:rPr>
          <w:rFonts w:eastAsia="Times New Roman" w:cs="Times New Roman"/>
          <w:b/>
          <w:szCs w:val="24"/>
        </w:rPr>
      </w:pPr>
      <w:r w:rsidRPr="00725E27">
        <w:rPr>
          <w:rFonts w:eastAsia="Times New Roman" w:cs="Times New Roman"/>
          <w:b/>
          <w:szCs w:val="24"/>
        </w:rPr>
        <w:t xml:space="preserve">UNIT DURATION: </w:t>
      </w:r>
      <w:r w:rsidR="009346B4">
        <w:rPr>
          <w:rFonts w:eastAsia="Times New Roman" w:cs="Times New Roman"/>
          <w:b/>
          <w:szCs w:val="24"/>
        </w:rPr>
        <w:t>6</w:t>
      </w:r>
      <w:r w:rsidRPr="00725E27">
        <w:rPr>
          <w:rFonts w:eastAsia="Times New Roman" w:cs="Times New Roman"/>
          <w:b/>
          <w:szCs w:val="24"/>
        </w:rPr>
        <w:t>0 HOURS</w:t>
      </w:r>
    </w:p>
    <w:p w14:paraId="53F40A45" w14:textId="77777777" w:rsidR="002B3FB2" w:rsidRPr="00725E27" w:rsidRDefault="002B3FB2" w:rsidP="002B3FB2">
      <w:pPr>
        <w:rPr>
          <w:rFonts w:eastAsia="Times New Roman" w:cs="Times New Roman"/>
          <w:szCs w:val="24"/>
        </w:rPr>
      </w:pPr>
      <w:r w:rsidRPr="00725E27">
        <w:rPr>
          <w:rFonts w:eastAsia="Times New Roman" w:cs="Times New Roman"/>
          <w:b/>
          <w:szCs w:val="24"/>
        </w:rPr>
        <w:t>Relationship to Occupational Standards</w:t>
      </w:r>
    </w:p>
    <w:p w14:paraId="543AE9C2" w14:textId="77777777" w:rsidR="002B3FB2" w:rsidRPr="00725E27" w:rsidRDefault="002B3FB2" w:rsidP="002B3FB2">
      <w:pPr>
        <w:rPr>
          <w:rFonts w:eastAsia="Times New Roman" w:cs="Times New Roman"/>
          <w:szCs w:val="24"/>
        </w:rPr>
      </w:pPr>
      <w:r w:rsidRPr="00725E27">
        <w:rPr>
          <w:rFonts w:eastAsia="Times New Roman" w:cs="Times New Roman"/>
          <w:szCs w:val="24"/>
        </w:rPr>
        <w:t>This unit addresses the Unit of Competency: Carry out road construction works</w:t>
      </w:r>
    </w:p>
    <w:p w14:paraId="73269882" w14:textId="77777777" w:rsidR="002B3FB2" w:rsidRPr="00725E27" w:rsidRDefault="002B3FB2" w:rsidP="002B3FB2">
      <w:pPr>
        <w:rPr>
          <w:rFonts w:eastAsia="Times New Roman" w:cs="Times New Roman"/>
          <w:szCs w:val="24"/>
        </w:rPr>
      </w:pPr>
      <w:r w:rsidRPr="00725E27">
        <w:rPr>
          <w:rFonts w:eastAsia="Times New Roman" w:cs="Times New Roman"/>
          <w:b/>
          <w:szCs w:val="24"/>
        </w:rPr>
        <w:t>Unit Description</w:t>
      </w:r>
    </w:p>
    <w:p w14:paraId="2AB595AF" w14:textId="77777777" w:rsidR="002B3FB2" w:rsidRPr="00725E27" w:rsidRDefault="002B3FB2" w:rsidP="002B3FB2">
      <w:pPr>
        <w:rPr>
          <w:rFonts w:eastAsia="Times New Roman" w:cs="Times New Roman"/>
          <w:szCs w:val="24"/>
        </w:rPr>
      </w:pPr>
      <w:r w:rsidRPr="00725E27">
        <w:rPr>
          <w:rFonts w:eastAsia="Times New Roman" w:cs="Times New Roman"/>
          <w:szCs w:val="24"/>
        </w:rPr>
        <w:t>This unit specifies the competencies required to perform road construction works. Constructing Road drainage and hydraulic structures, constructing erosion prevention structures and Installing Road furniture</w:t>
      </w:r>
    </w:p>
    <w:p w14:paraId="133C2821" w14:textId="77777777" w:rsidR="002B3FB2" w:rsidRPr="00725E27" w:rsidRDefault="002B3FB2" w:rsidP="002B3FB2">
      <w:pPr>
        <w:rPr>
          <w:rFonts w:eastAsia="Times New Roman" w:cs="Times New Roman"/>
          <w:b/>
          <w:szCs w:val="24"/>
        </w:rPr>
      </w:pPr>
      <w:r w:rsidRPr="00725E27">
        <w:rPr>
          <w:rFonts w:eastAsia="Times New Roman" w:cs="Times New Roman"/>
          <w:b/>
          <w:szCs w:val="24"/>
        </w:rPr>
        <w:t>Summary of Learning Outcomes</w:t>
      </w:r>
    </w:p>
    <w:tbl>
      <w:tblPr>
        <w:tblStyle w:val="TableGrid"/>
        <w:tblW w:w="0" w:type="auto"/>
        <w:tblInd w:w="720" w:type="dxa"/>
        <w:tblLook w:val="04A0" w:firstRow="1" w:lastRow="0" w:firstColumn="1" w:lastColumn="0" w:noHBand="0" w:noVBand="1"/>
      </w:tblPr>
      <w:tblGrid>
        <w:gridCol w:w="4813"/>
        <w:gridCol w:w="3817"/>
      </w:tblGrid>
      <w:tr w:rsidR="009346B4" w:rsidRPr="009346B4" w14:paraId="10A786CF" w14:textId="77777777" w:rsidTr="00655EFF">
        <w:tc>
          <w:tcPr>
            <w:tcW w:w="4813" w:type="dxa"/>
          </w:tcPr>
          <w:p w14:paraId="725919C8" w14:textId="77777777" w:rsidR="009346B4" w:rsidRPr="009346B4" w:rsidRDefault="009346B4" w:rsidP="009346B4">
            <w:pPr>
              <w:jc w:val="left"/>
              <w:rPr>
                <w:rFonts w:eastAsia="Times New Roman" w:cs="Times New Roman"/>
                <w:b/>
                <w:szCs w:val="24"/>
              </w:rPr>
            </w:pPr>
            <w:r w:rsidRPr="009346B4">
              <w:rPr>
                <w:rFonts w:eastAsia="Times New Roman" w:cs="Times New Roman"/>
                <w:b/>
                <w:szCs w:val="24"/>
              </w:rPr>
              <w:t>Learning outcomes</w:t>
            </w:r>
          </w:p>
        </w:tc>
        <w:tc>
          <w:tcPr>
            <w:tcW w:w="3817" w:type="dxa"/>
          </w:tcPr>
          <w:p w14:paraId="5F3F0B76" w14:textId="77777777" w:rsidR="009346B4" w:rsidRPr="009346B4" w:rsidRDefault="009346B4" w:rsidP="009346B4">
            <w:pPr>
              <w:ind w:left="720"/>
              <w:jc w:val="left"/>
              <w:rPr>
                <w:rFonts w:eastAsia="Times New Roman" w:cs="Times New Roman"/>
                <w:b/>
                <w:szCs w:val="24"/>
              </w:rPr>
            </w:pPr>
            <w:r w:rsidRPr="009346B4">
              <w:rPr>
                <w:rFonts w:eastAsia="Times New Roman" w:cs="Times New Roman"/>
                <w:b/>
                <w:szCs w:val="24"/>
              </w:rPr>
              <w:t>Duration</w:t>
            </w:r>
          </w:p>
        </w:tc>
      </w:tr>
      <w:tr w:rsidR="009346B4" w:rsidRPr="009346B4" w14:paraId="3A1387B4" w14:textId="77777777" w:rsidTr="00655EFF">
        <w:tc>
          <w:tcPr>
            <w:tcW w:w="4813" w:type="dxa"/>
          </w:tcPr>
          <w:p w14:paraId="05EB7DFB" w14:textId="77777777" w:rsidR="009346B4" w:rsidRPr="009346B4" w:rsidRDefault="009346B4" w:rsidP="009346B4">
            <w:pPr>
              <w:numPr>
                <w:ilvl w:val="0"/>
                <w:numId w:val="669"/>
              </w:numPr>
              <w:jc w:val="left"/>
              <w:rPr>
                <w:rFonts w:eastAsia="Times New Roman" w:cs="Times New Roman"/>
                <w:szCs w:val="24"/>
              </w:rPr>
            </w:pPr>
            <w:r w:rsidRPr="009346B4">
              <w:rPr>
                <w:rFonts w:eastAsia="Times New Roman" w:cs="Times New Roman"/>
                <w:szCs w:val="24"/>
              </w:rPr>
              <w:t xml:space="preserve">  Construct Road drainage and hydraulic structures</w:t>
            </w:r>
          </w:p>
        </w:tc>
        <w:tc>
          <w:tcPr>
            <w:tcW w:w="3817" w:type="dxa"/>
          </w:tcPr>
          <w:p w14:paraId="364CC44D" w14:textId="77777777" w:rsidR="009346B4" w:rsidRPr="009346B4" w:rsidRDefault="009346B4" w:rsidP="009346B4">
            <w:pPr>
              <w:ind w:left="720"/>
              <w:jc w:val="left"/>
              <w:rPr>
                <w:rFonts w:eastAsia="Times New Roman" w:cs="Times New Roman"/>
                <w:szCs w:val="24"/>
              </w:rPr>
            </w:pPr>
            <w:r w:rsidRPr="009346B4">
              <w:rPr>
                <w:rFonts w:eastAsia="Times New Roman" w:cs="Times New Roman"/>
                <w:szCs w:val="24"/>
              </w:rPr>
              <w:t>20</w:t>
            </w:r>
          </w:p>
        </w:tc>
      </w:tr>
      <w:tr w:rsidR="009346B4" w:rsidRPr="009346B4" w14:paraId="62825711" w14:textId="77777777" w:rsidTr="00655EFF">
        <w:tc>
          <w:tcPr>
            <w:tcW w:w="4813" w:type="dxa"/>
          </w:tcPr>
          <w:p w14:paraId="1A49D40B" w14:textId="77777777" w:rsidR="009346B4" w:rsidRPr="009346B4" w:rsidRDefault="009346B4" w:rsidP="009346B4">
            <w:pPr>
              <w:numPr>
                <w:ilvl w:val="0"/>
                <w:numId w:val="669"/>
              </w:numPr>
              <w:jc w:val="left"/>
              <w:rPr>
                <w:rFonts w:eastAsia="Times New Roman" w:cs="Times New Roman"/>
                <w:szCs w:val="24"/>
              </w:rPr>
            </w:pPr>
            <w:r w:rsidRPr="009346B4">
              <w:rPr>
                <w:rFonts w:eastAsia="Times New Roman" w:cs="Times New Roman"/>
                <w:szCs w:val="24"/>
              </w:rPr>
              <w:t xml:space="preserve">  Construct erosion prevention structures</w:t>
            </w:r>
          </w:p>
        </w:tc>
        <w:tc>
          <w:tcPr>
            <w:tcW w:w="3817" w:type="dxa"/>
          </w:tcPr>
          <w:p w14:paraId="1D5860B2" w14:textId="77777777" w:rsidR="009346B4" w:rsidRPr="009346B4" w:rsidRDefault="009346B4" w:rsidP="009346B4">
            <w:pPr>
              <w:ind w:left="720"/>
              <w:jc w:val="left"/>
              <w:rPr>
                <w:rFonts w:eastAsia="Times New Roman" w:cs="Times New Roman"/>
                <w:szCs w:val="24"/>
              </w:rPr>
            </w:pPr>
            <w:r w:rsidRPr="009346B4">
              <w:rPr>
                <w:rFonts w:eastAsia="Times New Roman" w:cs="Times New Roman"/>
                <w:szCs w:val="24"/>
              </w:rPr>
              <w:t>30</w:t>
            </w:r>
          </w:p>
        </w:tc>
      </w:tr>
      <w:tr w:rsidR="009346B4" w:rsidRPr="009346B4" w14:paraId="03B87A5B" w14:textId="77777777" w:rsidTr="00655EFF">
        <w:tc>
          <w:tcPr>
            <w:tcW w:w="4813" w:type="dxa"/>
          </w:tcPr>
          <w:p w14:paraId="3D530F2D" w14:textId="77777777" w:rsidR="009346B4" w:rsidRPr="009346B4" w:rsidRDefault="009346B4" w:rsidP="009346B4">
            <w:pPr>
              <w:numPr>
                <w:ilvl w:val="0"/>
                <w:numId w:val="669"/>
              </w:numPr>
              <w:jc w:val="left"/>
              <w:rPr>
                <w:rFonts w:eastAsia="Times New Roman" w:cs="Times New Roman"/>
                <w:szCs w:val="24"/>
              </w:rPr>
            </w:pPr>
            <w:r w:rsidRPr="009346B4">
              <w:rPr>
                <w:rFonts w:eastAsia="Times New Roman" w:cs="Times New Roman"/>
                <w:szCs w:val="24"/>
              </w:rPr>
              <w:t xml:space="preserve">  Install road furniture</w:t>
            </w:r>
          </w:p>
        </w:tc>
        <w:tc>
          <w:tcPr>
            <w:tcW w:w="3817" w:type="dxa"/>
          </w:tcPr>
          <w:p w14:paraId="367A0FAF" w14:textId="77777777" w:rsidR="009346B4" w:rsidRPr="009346B4" w:rsidRDefault="009346B4" w:rsidP="009346B4">
            <w:pPr>
              <w:ind w:left="720"/>
              <w:jc w:val="left"/>
              <w:rPr>
                <w:rFonts w:eastAsia="Times New Roman" w:cs="Times New Roman"/>
                <w:szCs w:val="24"/>
              </w:rPr>
            </w:pPr>
            <w:r w:rsidRPr="009346B4">
              <w:rPr>
                <w:rFonts w:eastAsia="Times New Roman" w:cs="Times New Roman"/>
                <w:szCs w:val="24"/>
              </w:rPr>
              <w:t>10</w:t>
            </w:r>
          </w:p>
        </w:tc>
      </w:tr>
    </w:tbl>
    <w:p w14:paraId="00C7C6BA" w14:textId="77777777" w:rsidR="002B3FB2" w:rsidRPr="00725E27" w:rsidRDefault="002B3FB2" w:rsidP="002B3FB2">
      <w:pPr>
        <w:rPr>
          <w:rFonts w:eastAsia="Times New Roman" w:cs="Times New Roman"/>
          <w:b/>
          <w:szCs w:val="24"/>
        </w:rPr>
      </w:pPr>
      <w:r w:rsidRPr="00725E27">
        <w:rPr>
          <w:rFonts w:eastAsia="Times New Roman" w:cs="Times New Roman"/>
          <w:b/>
          <w:szCs w:val="24"/>
        </w:rPr>
        <w:t>Learning Outcomes, Content and Suggested Assessment Methods</w:t>
      </w:r>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5515"/>
        <w:gridCol w:w="2110"/>
      </w:tblGrid>
      <w:tr w:rsidR="00DC0CBC" w:rsidRPr="00725E27" w14:paraId="4831305B" w14:textId="77777777" w:rsidTr="002B3FB2">
        <w:trPr>
          <w:trHeight w:val="620"/>
          <w:tblHeader/>
        </w:trPr>
        <w:tc>
          <w:tcPr>
            <w:tcW w:w="1147" w:type="pct"/>
            <w:tcBorders>
              <w:top w:val="single" w:sz="4" w:space="0" w:color="auto"/>
              <w:left w:val="single" w:sz="4" w:space="0" w:color="auto"/>
              <w:bottom w:val="single" w:sz="4" w:space="0" w:color="auto"/>
              <w:right w:val="single" w:sz="4" w:space="0" w:color="auto"/>
            </w:tcBorders>
          </w:tcPr>
          <w:p w14:paraId="0B1F767C" w14:textId="77777777" w:rsidR="002B3FB2" w:rsidRPr="00725E27" w:rsidRDefault="002B3FB2" w:rsidP="002B3FB2">
            <w:pPr>
              <w:spacing w:after="0" w:line="360" w:lineRule="auto"/>
              <w:rPr>
                <w:rFonts w:cs="Times New Roman"/>
                <w:szCs w:val="24"/>
              </w:rPr>
            </w:pPr>
            <w:r w:rsidRPr="00725E27">
              <w:rPr>
                <w:rFonts w:cs="Times New Roman"/>
                <w:b/>
                <w:szCs w:val="24"/>
                <w:lang w:val="en-ZA"/>
              </w:rPr>
              <w:t>Learning Outcome</w:t>
            </w:r>
          </w:p>
        </w:tc>
        <w:tc>
          <w:tcPr>
            <w:tcW w:w="2787" w:type="pct"/>
            <w:tcBorders>
              <w:top w:val="single" w:sz="4" w:space="0" w:color="auto"/>
              <w:left w:val="single" w:sz="4" w:space="0" w:color="auto"/>
              <w:bottom w:val="single" w:sz="4" w:space="0" w:color="auto"/>
              <w:right w:val="single" w:sz="4" w:space="0" w:color="auto"/>
            </w:tcBorders>
          </w:tcPr>
          <w:p w14:paraId="51112D44" w14:textId="77777777" w:rsidR="002B3FB2" w:rsidRPr="00725E27" w:rsidRDefault="002B3FB2" w:rsidP="002B3FB2">
            <w:pPr>
              <w:spacing w:after="0" w:line="360" w:lineRule="auto"/>
              <w:rPr>
                <w:rFonts w:cs="Times New Roman"/>
                <w:b/>
                <w:szCs w:val="24"/>
                <w:lang w:val="en-ZA"/>
              </w:rPr>
            </w:pPr>
            <w:r w:rsidRPr="00725E27">
              <w:rPr>
                <w:rFonts w:cs="Times New Roman"/>
                <w:b/>
                <w:szCs w:val="24"/>
                <w:lang w:val="en-ZA"/>
              </w:rPr>
              <w:t>Content</w:t>
            </w:r>
          </w:p>
        </w:tc>
        <w:tc>
          <w:tcPr>
            <w:tcW w:w="1066" w:type="pct"/>
            <w:tcBorders>
              <w:top w:val="single" w:sz="4" w:space="0" w:color="auto"/>
              <w:left w:val="single" w:sz="4" w:space="0" w:color="auto"/>
              <w:bottom w:val="single" w:sz="4" w:space="0" w:color="auto"/>
              <w:right w:val="single" w:sz="4" w:space="0" w:color="auto"/>
            </w:tcBorders>
          </w:tcPr>
          <w:p w14:paraId="1B027437" w14:textId="77777777" w:rsidR="002B3FB2" w:rsidRPr="00725E27" w:rsidRDefault="002B3FB2" w:rsidP="002B3FB2">
            <w:pPr>
              <w:spacing w:after="0" w:line="360" w:lineRule="auto"/>
              <w:rPr>
                <w:rFonts w:cs="Times New Roman"/>
                <w:szCs w:val="24"/>
                <w:lang w:val="en-ZA"/>
              </w:rPr>
            </w:pPr>
            <w:r w:rsidRPr="00725E27">
              <w:rPr>
                <w:rFonts w:cs="Times New Roman"/>
                <w:b/>
                <w:szCs w:val="24"/>
                <w:lang w:val="en-ZA"/>
              </w:rPr>
              <w:t>Suggested Assessment Methods</w:t>
            </w:r>
          </w:p>
        </w:tc>
      </w:tr>
      <w:tr w:rsidR="00DC0CBC" w:rsidRPr="00725E27" w14:paraId="5A00B10B" w14:textId="77777777" w:rsidTr="002B3FB2">
        <w:trPr>
          <w:trHeight w:val="755"/>
        </w:trPr>
        <w:tc>
          <w:tcPr>
            <w:tcW w:w="1147" w:type="pct"/>
            <w:tcBorders>
              <w:top w:val="single" w:sz="4" w:space="0" w:color="auto"/>
              <w:left w:val="single" w:sz="4" w:space="0" w:color="auto"/>
              <w:bottom w:val="single" w:sz="4" w:space="0" w:color="auto"/>
              <w:right w:val="single" w:sz="4" w:space="0" w:color="auto"/>
            </w:tcBorders>
          </w:tcPr>
          <w:p w14:paraId="2218ECC0" w14:textId="77777777" w:rsidR="002B3FB2" w:rsidRPr="00725E27" w:rsidRDefault="002B3FB2" w:rsidP="004470E5">
            <w:pPr>
              <w:numPr>
                <w:ilvl w:val="0"/>
                <w:numId w:val="670"/>
              </w:numPr>
              <w:spacing w:after="0" w:line="360" w:lineRule="auto"/>
              <w:rPr>
                <w:rFonts w:cs="Times New Roman"/>
                <w:bCs/>
                <w:szCs w:val="24"/>
                <w:lang w:val="en-GB"/>
              </w:rPr>
            </w:pPr>
            <w:r w:rsidRPr="00725E27">
              <w:rPr>
                <w:rFonts w:cs="Times New Roman"/>
                <w:bCs/>
                <w:szCs w:val="24"/>
                <w:lang w:val="en-GB"/>
              </w:rPr>
              <w:t>Construct Road drainage and hydraulic structures</w:t>
            </w:r>
          </w:p>
        </w:tc>
        <w:tc>
          <w:tcPr>
            <w:tcW w:w="2787" w:type="pct"/>
            <w:tcBorders>
              <w:top w:val="single" w:sz="4" w:space="0" w:color="auto"/>
              <w:left w:val="single" w:sz="4" w:space="0" w:color="auto"/>
              <w:bottom w:val="single" w:sz="4" w:space="0" w:color="auto"/>
              <w:right w:val="single" w:sz="4" w:space="0" w:color="auto"/>
            </w:tcBorders>
          </w:tcPr>
          <w:p w14:paraId="313F457D" w14:textId="77777777" w:rsidR="002B3FB2" w:rsidRPr="00725E27" w:rsidRDefault="002B3FB2" w:rsidP="004470E5">
            <w:pPr>
              <w:pStyle w:val="ListParagraph"/>
              <w:numPr>
                <w:ilvl w:val="0"/>
                <w:numId w:val="672"/>
              </w:numPr>
              <w:jc w:val="left"/>
              <w:rPr>
                <w:bCs/>
                <w:vanish/>
                <w:szCs w:val="24"/>
              </w:rPr>
            </w:pPr>
          </w:p>
          <w:p w14:paraId="635987AD" w14:textId="77777777" w:rsidR="002B3FB2" w:rsidRPr="00725E27" w:rsidRDefault="002B3FB2" w:rsidP="004470E5">
            <w:pPr>
              <w:pStyle w:val="ListParagraph"/>
              <w:numPr>
                <w:ilvl w:val="0"/>
                <w:numId w:val="672"/>
              </w:numPr>
              <w:jc w:val="left"/>
              <w:rPr>
                <w:bCs/>
                <w:vanish/>
                <w:szCs w:val="24"/>
              </w:rPr>
            </w:pPr>
          </w:p>
          <w:p w14:paraId="7CB6EBAF" w14:textId="77777777" w:rsidR="002B3FB2" w:rsidRPr="00725E27" w:rsidRDefault="002B3FB2" w:rsidP="004470E5">
            <w:pPr>
              <w:pStyle w:val="ListParagraph"/>
              <w:numPr>
                <w:ilvl w:val="0"/>
                <w:numId w:val="672"/>
              </w:numPr>
              <w:jc w:val="left"/>
              <w:rPr>
                <w:bCs/>
                <w:vanish/>
                <w:szCs w:val="24"/>
              </w:rPr>
            </w:pPr>
          </w:p>
          <w:p w14:paraId="107C91BD" w14:textId="77777777" w:rsidR="002B3FB2" w:rsidRPr="00725E27" w:rsidRDefault="002B3FB2" w:rsidP="004470E5">
            <w:pPr>
              <w:pStyle w:val="ListParagraph"/>
              <w:numPr>
                <w:ilvl w:val="0"/>
                <w:numId w:val="672"/>
              </w:numPr>
              <w:jc w:val="left"/>
              <w:rPr>
                <w:bCs/>
                <w:vanish/>
                <w:szCs w:val="24"/>
              </w:rPr>
            </w:pPr>
          </w:p>
          <w:p w14:paraId="15EFA833" w14:textId="77777777" w:rsidR="002B3FB2" w:rsidRPr="00725E27" w:rsidRDefault="002B3FB2" w:rsidP="004470E5">
            <w:pPr>
              <w:pStyle w:val="ListParagraph"/>
              <w:numPr>
                <w:ilvl w:val="1"/>
                <w:numId w:val="709"/>
              </w:numPr>
              <w:jc w:val="left"/>
              <w:rPr>
                <w:bCs/>
                <w:szCs w:val="24"/>
              </w:rPr>
            </w:pPr>
            <w:r w:rsidRPr="00725E27">
              <w:rPr>
                <w:bCs/>
                <w:szCs w:val="24"/>
              </w:rPr>
              <w:t>Mobilization of Drainage Construction Resources</w:t>
            </w:r>
          </w:p>
          <w:p w14:paraId="26146A45" w14:textId="77777777" w:rsidR="002B3FB2" w:rsidRPr="00725E27" w:rsidRDefault="002B3FB2" w:rsidP="004470E5">
            <w:pPr>
              <w:pStyle w:val="ListParagraph"/>
              <w:numPr>
                <w:ilvl w:val="0"/>
                <w:numId w:val="673"/>
              </w:numPr>
              <w:spacing w:before="100" w:beforeAutospacing="1" w:after="100" w:afterAutospacing="1" w:line="240" w:lineRule="auto"/>
              <w:contextualSpacing w:val="0"/>
              <w:rPr>
                <w:rFonts w:eastAsia="Times New Roman"/>
                <w:vanish/>
                <w:szCs w:val="24"/>
                <w:lang w:val="en-US"/>
              </w:rPr>
            </w:pPr>
          </w:p>
          <w:p w14:paraId="783DA650" w14:textId="77777777" w:rsidR="002B3FB2" w:rsidRPr="00725E27" w:rsidRDefault="002B3FB2" w:rsidP="004470E5">
            <w:pPr>
              <w:pStyle w:val="ListParagraph"/>
              <w:numPr>
                <w:ilvl w:val="0"/>
                <w:numId w:val="673"/>
              </w:numPr>
              <w:spacing w:before="100" w:beforeAutospacing="1" w:after="100" w:afterAutospacing="1" w:line="240" w:lineRule="auto"/>
              <w:contextualSpacing w:val="0"/>
              <w:rPr>
                <w:rFonts w:eastAsia="Times New Roman"/>
                <w:vanish/>
                <w:szCs w:val="24"/>
                <w:lang w:val="en-US"/>
              </w:rPr>
            </w:pPr>
          </w:p>
          <w:p w14:paraId="702255AD" w14:textId="77777777" w:rsidR="002B3FB2" w:rsidRPr="00725E27" w:rsidRDefault="002B3FB2" w:rsidP="004470E5">
            <w:pPr>
              <w:pStyle w:val="ListParagraph"/>
              <w:numPr>
                <w:ilvl w:val="0"/>
                <w:numId w:val="673"/>
              </w:numPr>
              <w:spacing w:before="100" w:beforeAutospacing="1" w:after="100" w:afterAutospacing="1" w:line="240" w:lineRule="auto"/>
              <w:contextualSpacing w:val="0"/>
              <w:rPr>
                <w:rFonts w:eastAsia="Times New Roman"/>
                <w:vanish/>
                <w:szCs w:val="24"/>
                <w:lang w:val="en-US"/>
              </w:rPr>
            </w:pPr>
          </w:p>
          <w:p w14:paraId="703DCF8C" w14:textId="77777777" w:rsidR="002B3FB2" w:rsidRPr="00725E27" w:rsidRDefault="002B3FB2" w:rsidP="004470E5">
            <w:pPr>
              <w:pStyle w:val="ListParagraph"/>
              <w:numPr>
                <w:ilvl w:val="0"/>
                <w:numId w:val="673"/>
              </w:numPr>
              <w:spacing w:before="100" w:beforeAutospacing="1" w:after="100" w:afterAutospacing="1" w:line="240" w:lineRule="auto"/>
              <w:contextualSpacing w:val="0"/>
              <w:rPr>
                <w:rFonts w:eastAsia="Times New Roman"/>
                <w:vanish/>
                <w:szCs w:val="24"/>
                <w:lang w:val="en-US"/>
              </w:rPr>
            </w:pPr>
          </w:p>
          <w:p w14:paraId="0E5017E3" w14:textId="77777777" w:rsidR="002B3FB2" w:rsidRPr="00725E27" w:rsidRDefault="002B3FB2" w:rsidP="004470E5">
            <w:pPr>
              <w:pStyle w:val="ListParagraph"/>
              <w:numPr>
                <w:ilvl w:val="1"/>
                <w:numId w:val="673"/>
              </w:numPr>
              <w:spacing w:before="100" w:beforeAutospacing="1" w:after="100" w:afterAutospacing="1" w:line="240" w:lineRule="auto"/>
              <w:contextualSpacing w:val="0"/>
              <w:rPr>
                <w:rFonts w:eastAsia="Times New Roman"/>
                <w:vanish/>
                <w:szCs w:val="24"/>
                <w:lang w:val="en-US"/>
              </w:rPr>
            </w:pPr>
          </w:p>
          <w:p w14:paraId="31B113D7" w14:textId="77777777" w:rsidR="002B3FB2" w:rsidRPr="00725E27" w:rsidRDefault="002B3FB2" w:rsidP="004470E5">
            <w:pPr>
              <w:pStyle w:val="ListParagraph"/>
              <w:numPr>
                <w:ilvl w:val="2"/>
                <w:numId w:val="108"/>
              </w:numPr>
              <w:spacing w:before="100" w:beforeAutospacing="1" w:after="100" w:afterAutospacing="1" w:line="240" w:lineRule="auto"/>
              <w:rPr>
                <w:rFonts w:eastAsia="Times New Roman"/>
                <w:szCs w:val="24"/>
              </w:rPr>
            </w:pPr>
            <w:r w:rsidRPr="00725E27">
              <w:rPr>
                <w:rFonts w:eastAsia="Times New Roman"/>
                <w:szCs w:val="24"/>
              </w:rPr>
              <w:t>Identification of Required Resources (manpower, equipment, and materials)</w:t>
            </w:r>
          </w:p>
          <w:p w14:paraId="7152F7AB" w14:textId="77777777" w:rsidR="002B3FB2" w:rsidRPr="00725E27" w:rsidRDefault="002B3FB2" w:rsidP="004470E5">
            <w:pPr>
              <w:numPr>
                <w:ilvl w:val="2"/>
                <w:numId w:val="108"/>
              </w:numPr>
              <w:spacing w:before="100" w:beforeAutospacing="1" w:after="100" w:afterAutospacing="1" w:line="240" w:lineRule="auto"/>
              <w:rPr>
                <w:rFonts w:eastAsia="Times New Roman" w:cs="Times New Roman"/>
                <w:szCs w:val="24"/>
              </w:rPr>
            </w:pPr>
            <w:r w:rsidRPr="00725E27">
              <w:rPr>
                <w:rFonts w:eastAsia="Times New Roman" w:cs="Times New Roman"/>
                <w:szCs w:val="24"/>
              </w:rPr>
              <w:t>Selection of Drainage Construction Machinery (e.g., excavators, compactors)</w:t>
            </w:r>
          </w:p>
          <w:p w14:paraId="16F44FCA" w14:textId="77777777" w:rsidR="002B3FB2" w:rsidRPr="00725E27" w:rsidRDefault="002B3FB2" w:rsidP="004470E5">
            <w:pPr>
              <w:numPr>
                <w:ilvl w:val="2"/>
                <w:numId w:val="108"/>
              </w:numPr>
              <w:spacing w:before="100" w:beforeAutospacing="1" w:after="100" w:afterAutospacing="1" w:line="240" w:lineRule="auto"/>
              <w:rPr>
                <w:rFonts w:eastAsia="Times New Roman" w:cs="Times New Roman"/>
                <w:szCs w:val="24"/>
              </w:rPr>
            </w:pPr>
            <w:r w:rsidRPr="00725E27">
              <w:rPr>
                <w:rFonts w:eastAsia="Times New Roman" w:cs="Times New Roman"/>
                <w:szCs w:val="24"/>
              </w:rPr>
              <w:t>Procurement and Transportation of Construction Materials</w:t>
            </w:r>
          </w:p>
          <w:p w14:paraId="35A5A4D1" w14:textId="77777777" w:rsidR="002B3FB2" w:rsidRPr="00725E27" w:rsidRDefault="002B3FB2" w:rsidP="004470E5">
            <w:pPr>
              <w:numPr>
                <w:ilvl w:val="2"/>
                <w:numId w:val="108"/>
              </w:numPr>
              <w:spacing w:before="100" w:beforeAutospacing="1" w:after="100" w:afterAutospacing="1" w:line="240" w:lineRule="auto"/>
              <w:rPr>
                <w:rFonts w:eastAsia="Times New Roman" w:cs="Times New Roman"/>
                <w:szCs w:val="24"/>
              </w:rPr>
            </w:pPr>
            <w:r w:rsidRPr="00725E27">
              <w:rPr>
                <w:rFonts w:eastAsia="Times New Roman" w:cs="Times New Roman"/>
                <w:szCs w:val="24"/>
              </w:rPr>
              <w:t>Scheduling and Deployment of Resources</w:t>
            </w:r>
          </w:p>
          <w:p w14:paraId="2EB0B4C0" w14:textId="77777777" w:rsidR="002B3FB2" w:rsidRPr="00725E27" w:rsidRDefault="002B3FB2" w:rsidP="004470E5">
            <w:pPr>
              <w:pStyle w:val="ListParagraph"/>
              <w:numPr>
                <w:ilvl w:val="1"/>
                <w:numId w:val="709"/>
              </w:numPr>
              <w:jc w:val="left"/>
              <w:rPr>
                <w:bCs/>
                <w:szCs w:val="24"/>
              </w:rPr>
            </w:pPr>
            <w:r w:rsidRPr="00725E27">
              <w:rPr>
                <w:bCs/>
                <w:szCs w:val="24"/>
              </w:rPr>
              <w:t>Determination of Drainage Positions</w:t>
            </w:r>
          </w:p>
          <w:p w14:paraId="4C1306E3" w14:textId="77777777" w:rsidR="002B3FB2" w:rsidRPr="00725E27" w:rsidRDefault="002B3FB2" w:rsidP="004470E5">
            <w:pPr>
              <w:pStyle w:val="ListParagraph"/>
              <w:numPr>
                <w:ilvl w:val="0"/>
                <w:numId w:val="674"/>
              </w:numPr>
              <w:spacing w:before="100" w:beforeAutospacing="1" w:after="100" w:afterAutospacing="1" w:line="240" w:lineRule="auto"/>
              <w:contextualSpacing w:val="0"/>
              <w:rPr>
                <w:rFonts w:eastAsia="Times New Roman"/>
                <w:vanish/>
                <w:szCs w:val="24"/>
                <w:lang w:val="en-US"/>
              </w:rPr>
            </w:pPr>
          </w:p>
          <w:p w14:paraId="10FC03D7" w14:textId="77777777" w:rsidR="002B3FB2" w:rsidRPr="00725E27" w:rsidRDefault="002B3FB2" w:rsidP="004470E5">
            <w:pPr>
              <w:pStyle w:val="ListParagraph"/>
              <w:numPr>
                <w:ilvl w:val="0"/>
                <w:numId w:val="674"/>
              </w:numPr>
              <w:spacing w:before="100" w:beforeAutospacing="1" w:after="100" w:afterAutospacing="1" w:line="240" w:lineRule="auto"/>
              <w:contextualSpacing w:val="0"/>
              <w:rPr>
                <w:rFonts w:eastAsia="Times New Roman"/>
                <w:vanish/>
                <w:szCs w:val="24"/>
                <w:lang w:val="en-US"/>
              </w:rPr>
            </w:pPr>
          </w:p>
          <w:p w14:paraId="2F2C0C9F" w14:textId="77777777" w:rsidR="002B3FB2" w:rsidRPr="00725E27" w:rsidRDefault="002B3FB2" w:rsidP="004470E5">
            <w:pPr>
              <w:pStyle w:val="ListParagraph"/>
              <w:numPr>
                <w:ilvl w:val="0"/>
                <w:numId w:val="674"/>
              </w:numPr>
              <w:spacing w:before="100" w:beforeAutospacing="1" w:after="100" w:afterAutospacing="1" w:line="240" w:lineRule="auto"/>
              <w:contextualSpacing w:val="0"/>
              <w:rPr>
                <w:rFonts w:eastAsia="Times New Roman"/>
                <w:vanish/>
                <w:szCs w:val="24"/>
                <w:lang w:val="en-US"/>
              </w:rPr>
            </w:pPr>
          </w:p>
          <w:p w14:paraId="47ED0E79" w14:textId="77777777" w:rsidR="002B3FB2" w:rsidRPr="00725E27" w:rsidRDefault="002B3FB2" w:rsidP="004470E5">
            <w:pPr>
              <w:pStyle w:val="ListParagraph"/>
              <w:numPr>
                <w:ilvl w:val="0"/>
                <w:numId w:val="674"/>
              </w:numPr>
              <w:spacing w:before="100" w:beforeAutospacing="1" w:after="100" w:afterAutospacing="1" w:line="240" w:lineRule="auto"/>
              <w:contextualSpacing w:val="0"/>
              <w:rPr>
                <w:rFonts w:eastAsia="Times New Roman"/>
                <w:vanish/>
                <w:szCs w:val="24"/>
                <w:lang w:val="en-US"/>
              </w:rPr>
            </w:pPr>
          </w:p>
          <w:p w14:paraId="6C510235" w14:textId="77777777" w:rsidR="002B3FB2" w:rsidRPr="00725E27" w:rsidRDefault="002B3FB2" w:rsidP="004470E5">
            <w:pPr>
              <w:pStyle w:val="ListParagraph"/>
              <w:numPr>
                <w:ilvl w:val="1"/>
                <w:numId w:val="674"/>
              </w:numPr>
              <w:spacing w:before="100" w:beforeAutospacing="1" w:after="100" w:afterAutospacing="1" w:line="240" w:lineRule="auto"/>
              <w:contextualSpacing w:val="0"/>
              <w:rPr>
                <w:rFonts w:eastAsia="Times New Roman"/>
                <w:vanish/>
                <w:szCs w:val="24"/>
                <w:lang w:val="en-US"/>
              </w:rPr>
            </w:pPr>
          </w:p>
          <w:p w14:paraId="7ACEABAE" w14:textId="77777777" w:rsidR="002B3FB2" w:rsidRPr="00725E27" w:rsidRDefault="002B3FB2" w:rsidP="004470E5">
            <w:pPr>
              <w:pStyle w:val="ListParagraph"/>
              <w:numPr>
                <w:ilvl w:val="1"/>
                <w:numId w:val="674"/>
              </w:numPr>
              <w:spacing w:before="100" w:beforeAutospacing="1" w:after="100" w:afterAutospacing="1" w:line="240" w:lineRule="auto"/>
              <w:contextualSpacing w:val="0"/>
              <w:rPr>
                <w:rFonts w:eastAsia="Times New Roman"/>
                <w:vanish/>
                <w:szCs w:val="24"/>
                <w:lang w:val="en-US"/>
              </w:rPr>
            </w:pPr>
          </w:p>
          <w:p w14:paraId="659D18F0" w14:textId="77777777" w:rsidR="002B3FB2" w:rsidRPr="00725E27" w:rsidRDefault="002B3FB2" w:rsidP="004470E5">
            <w:pPr>
              <w:pStyle w:val="ListParagraph"/>
              <w:numPr>
                <w:ilvl w:val="2"/>
                <w:numId w:val="380"/>
              </w:numPr>
              <w:spacing w:before="100" w:beforeAutospacing="1" w:after="100" w:afterAutospacing="1" w:line="240" w:lineRule="auto"/>
              <w:rPr>
                <w:rFonts w:eastAsia="Times New Roman"/>
                <w:szCs w:val="24"/>
              </w:rPr>
            </w:pPr>
            <w:r w:rsidRPr="00725E27">
              <w:rPr>
                <w:rFonts w:eastAsia="Times New Roman"/>
                <w:szCs w:val="24"/>
              </w:rPr>
              <w:t>Site Surveys to Identify Drainage Pathways</w:t>
            </w:r>
          </w:p>
          <w:p w14:paraId="56D28A39" w14:textId="77777777" w:rsidR="002B3FB2" w:rsidRPr="00725E27" w:rsidRDefault="002B3FB2" w:rsidP="004470E5">
            <w:pPr>
              <w:pStyle w:val="ListParagraph"/>
              <w:numPr>
                <w:ilvl w:val="2"/>
                <w:numId w:val="380"/>
              </w:numPr>
              <w:spacing w:before="100" w:beforeAutospacing="1" w:after="100" w:afterAutospacing="1" w:line="240" w:lineRule="auto"/>
              <w:rPr>
                <w:rFonts w:eastAsia="Times New Roman"/>
                <w:szCs w:val="24"/>
              </w:rPr>
            </w:pPr>
            <w:r w:rsidRPr="00725E27">
              <w:rPr>
                <w:rFonts w:eastAsia="Times New Roman"/>
                <w:szCs w:val="24"/>
              </w:rPr>
              <w:t>Analysis of Topography and Hydrology for Proper Positioning</w:t>
            </w:r>
          </w:p>
          <w:p w14:paraId="660DA125" w14:textId="77777777" w:rsidR="002B3FB2" w:rsidRPr="00725E27" w:rsidRDefault="002B3FB2" w:rsidP="004470E5">
            <w:pPr>
              <w:pStyle w:val="ListParagraph"/>
              <w:numPr>
                <w:ilvl w:val="2"/>
                <w:numId w:val="380"/>
              </w:numPr>
              <w:spacing w:before="100" w:beforeAutospacing="1" w:after="100" w:afterAutospacing="1" w:line="240" w:lineRule="auto"/>
              <w:rPr>
                <w:rFonts w:eastAsia="Times New Roman"/>
                <w:szCs w:val="24"/>
              </w:rPr>
            </w:pPr>
            <w:r w:rsidRPr="00725E27">
              <w:rPr>
                <w:rFonts w:eastAsia="Times New Roman"/>
                <w:szCs w:val="24"/>
              </w:rPr>
              <w:t>Factors Influencing Drainage Placement (e.g., water flow, gradient, accessibility)</w:t>
            </w:r>
          </w:p>
          <w:p w14:paraId="33EBEC9F" w14:textId="77777777" w:rsidR="002B3FB2" w:rsidRPr="00725E27" w:rsidRDefault="002B3FB2" w:rsidP="004470E5">
            <w:pPr>
              <w:pStyle w:val="ListParagraph"/>
              <w:numPr>
                <w:ilvl w:val="2"/>
                <w:numId w:val="380"/>
              </w:numPr>
              <w:spacing w:before="100" w:beforeAutospacing="1" w:after="100" w:afterAutospacing="1" w:line="240" w:lineRule="auto"/>
              <w:rPr>
                <w:rFonts w:eastAsia="Times New Roman"/>
                <w:szCs w:val="24"/>
              </w:rPr>
            </w:pPr>
            <w:r w:rsidRPr="00725E27">
              <w:rPr>
                <w:rFonts w:eastAsia="Times New Roman"/>
                <w:szCs w:val="24"/>
              </w:rPr>
              <w:lastRenderedPageBreak/>
              <w:t>Marking Out Drainage Lines and Structures</w:t>
            </w:r>
          </w:p>
          <w:p w14:paraId="7CE163FA" w14:textId="77777777" w:rsidR="002B3FB2" w:rsidRPr="00725E27" w:rsidRDefault="002B3FB2" w:rsidP="004470E5">
            <w:pPr>
              <w:pStyle w:val="ListParagraph"/>
              <w:numPr>
                <w:ilvl w:val="1"/>
                <w:numId w:val="709"/>
              </w:numPr>
              <w:jc w:val="left"/>
              <w:rPr>
                <w:bCs/>
                <w:szCs w:val="24"/>
              </w:rPr>
            </w:pPr>
            <w:r w:rsidRPr="00725E27">
              <w:rPr>
                <w:bCs/>
                <w:szCs w:val="24"/>
              </w:rPr>
              <w:t>Legal Documents for Drainage Structures Construction</w:t>
            </w:r>
          </w:p>
          <w:p w14:paraId="6DC57450" w14:textId="77777777" w:rsidR="002B3FB2" w:rsidRPr="00725E27" w:rsidRDefault="002B3FB2" w:rsidP="004470E5">
            <w:pPr>
              <w:pStyle w:val="ListParagraph"/>
              <w:numPr>
                <w:ilvl w:val="0"/>
                <w:numId w:val="675"/>
              </w:numPr>
              <w:spacing w:before="100" w:beforeAutospacing="1" w:after="100" w:afterAutospacing="1" w:line="240" w:lineRule="auto"/>
              <w:contextualSpacing w:val="0"/>
              <w:rPr>
                <w:rFonts w:eastAsia="Times New Roman"/>
                <w:vanish/>
                <w:szCs w:val="24"/>
                <w:lang w:val="en-US"/>
              </w:rPr>
            </w:pPr>
          </w:p>
          <w:p w14:paraId="4B0C2310" w14:textId="77777777" w:rsidR="002B3FB2" w:rsidRPr="00725E27" w:rsidRDefault="002B3FB2" w:rsidP="004470E5">
            <w:pPr>
              <w:pStyle w:val="ListParagraph"/>
              <w:numPr>
                <w:ilvl w:val="0"/>
                <w:numId w:val="675"/>
              </w:numPr>
              <w:spacing w:before="100" w:beforeAutospacing="1" w:after="100" w:afterAutospacing="1" w:line="240" w:lineRule="auto"/>
              <w:contextualSpacing w:val="0"/>
              <w:rPr>
                <w:rFonts w:eastAsia="Times New Roman"/>
                <w:vanish/>
                <w:szCs w:val="24"/>
                <w:lang w:val="en-US"/>
              </w:rPr>
            </w:pPr>
          </w:p>
          <w:p w14:paraId="2BA9FC59" w14:textId="77777777" w:rsidR="002B3FB2" w:rsidRPr="00725E27" w:rsidRDefault="002B3FB2" w:rsidP="004470E5">
            <w:pPr>
              <w:pStyle w:val="ListParagraph"/>
              <w:numPr>
                <w:ilvl w:val="0"/>
                <w:numId w:val="675"/>
              </w:numPr>
              <w:spacing w:before="100" w:beforeAutospacing="1" w:after="100" w:afterAutospacing="1" w:line="240" w:lineRule="auto"/>
              <w:contextualSpacing w:val="0"/>
              <w:rPr>
                <w:rFonts w:eastAsia="Times New Roman"/>
                <w:vanish/>
                <w:szCs w:val="24"/>
                <w:lang w:val="en-US"/>
              </w:rPr>
            </w:pPr>
          </w:p>
          <w:p w14:paraId="3342AC83" w14:textId="77777777" w:rsidR="002B3FB2" w:rsidRPr="00725E27" w:rsidRDefault="002B3FB2" w:rsidP="004470E5">
            <w:pPr>
              <w:pStyle w:val="ListParagraph"/>
              <w:numPr>
                <w:ilvl w:val="0"/>
                <w:numId w:val="675"/>
              </w:numPr>
              <w:spacing w:before="100" w:beforeAutospacing="1" w:after="100" w:afterAutospacing="1" w:line="240" w:lineRule="auto"/>
              <w:contextualSpacing w:val="0"/>
              <w:rPr>
                <w:rFonts w:eastAsia="Times New Roman"/>
                <w:vanish/>
                <w:szCs w:val="24"/>
                <w:lang w:val="en-US"/>
              </w:rPr>
            </w:pPr>
          </w:p>
          <w:p w14:paraId="1FE0F0B0" w14:textId="77777777" w:rsidR="002B3FB2" w:rsidRPr="00725E27" w:rsidRDefault="002B3FB2" w:rsidP="004470E5">
            <w:pPr>
              <w:pStyle w:val="ListParagraph"/>
              <w:numPr>
                <w:ilvl w:val="1"/>
                <w:numId w:val="675"/>
              </w:numPr>
              <w:spacing w:before="100" w:beforeAutospacing="1" w:after="100" w:afterAutospacing="1" w:line="240" w:lineRule="auto"/>
              <w:contextualSpacing w:val="0"/>
              <w:rPr>
                <w:rFonts w:eastAsia="Times New Roman"/>
                <w:vanish/>
                <w:szCs w:val="24"/>
                <w:lang w:val="en-US"/>
              </w:rPr>
            </w:pPr>
          </w:p>
          <w:p w14:paraId="137E5446" w14:textId="77777777" w:rsidR="002B3FB2" w:rsidRPr="00725E27" w:rsidRDefault="002B3FB2" w:rsidP="004470E5">
            <w:pPr>
              <w:pStyle w:val="ListParagraph"/>
              <w:numPr>
                <w:ilvl w:val="1"/>
                <w:numId w:val="675"/>
              </w:numPr>
              <w:spacing w:before="100" w:beforeAutospacing="1" w:after="100" w:afterAutospacing="1" w:line="240" w:lineRule="auto"/>
              <w:contextualSpacing w:val="0"/>
              <w:rPr>
                <w:rFonts w:eastAsia="Times New Roman"/>
                <w:vanish/>
                <w:szCs w:val="24"/>
                <w:lang w:val="en-US"/>
              </w:rPr>
            </w:pPr>
          </w:p>
          <w:p w14:paraId="7073CE14" w14:textId="77777777" w:rsidR="002B3FB2" w:rsidRPr="00725E27" w:rsidRDefault="002B3FB2" w:rsidP="004470E5">
            <w:pPr>
              <w:pStyle w:val="ListParagraph"/>
              <w:numPr>
                <w:ilvl w:val="1"/>
                <w:numId w:val="675"/>
              </w:numPr>
              <w:spacing w:before="100" w:beforeAutospacing="1" w:after="100" w:afterAutospacing="1" w:line="240" w:lineRule="auto"/>
              <w:contextualSpacing w:val="0"/>
              <w:rPr>
                <w:rFonts w:eastAsia="Times New Roman"/>
                <w:vanish/>
                <w:szCs w:val="24"/>
                <w:lang w:val="en-US"/>
              </w:rPr>
            </w:pPr>
          </w:p>
          <w:p w14:paraId="25B5CE80"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Acquisition of Permits and Approvals (e.g., NEMA, local authorities)</w:t>
            </w:r>
          </w:p>
          <w:p w14:paraId="4ABFDA71"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Compliance with Environmental and Construction Regulations</w:t>
            </w:r>
          </w:p>
          <w:p w14:paraId="3D2C0801"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Legal Requirements for Land Use and Waterway Alteration</w:t>
            </w:r>
          </w:p>
          <w:p w14:paraId="5D3BD7DE"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Documentation for Safety and Quality Assurance</w:t>
            </w:r>
          </w:p>
          <w:p w14:paraId="5BD540C1" w14:textId="77777777" w:rsidR="002B3FB2" w:rsidRPr="00725E27" w:rsidRDefault="002B3FB2" w:rsidP="004470E5">
            <w:pPr>
              <w:pStyle w:val="ListParagraph"/>
              <w:numPr>
                <w:ilvl w:val="1"/>
                <w:numId w:val="709"/>
              </w:numPr>
              <w:jc w:val="left"/>
              <w:rPr>
                <w:bCs/>
                <w:szCs w:val="24"/>
              </w:rPr>
            </w:pPr>
            <w:r w:rsidRPr="00725E27">
              <w:rPr>
                <w:bCs/>
                <w:szCs w:val="24"/>
              </w:rPr>
              <w:t>Interpretation of Drawings</w:t>
            </w:r>
          </w:p>
          <w:p w14:paraId="1F22158A" w14:textId="77777777" w:rsidR="002B3FB2" w:rsidRPr="00725E27" w:rsidRDefault="002B3FB2" w:rsidP="004470E5">
            <w:pPr>
              <w:pStyle w:val="ListParagraph"/>
              <w:numPr>
                <w:ilvl w:val="0"/>
                <w:numId w:val="676"/>
              </w:numPr>
              <w:spacing w:before="100" w:beforeAutospacing="1" w:after="100" w:afterAutospacing="1" w:line="240" w:lineRule="auto"/>
              <w:contextualSpacing w:val="0"/>
              <w:rPr>
                <w:rFonts w:eastAsia="Times New Roman"/>
                <w:vanish/>
                <w:szCs w:val="24"/>
                <w:lang w:val="en-US"/>
              </w:rPr>
            </w:pPr>
          </w:p>
          <w:p w14:paraId="79A11869" w14:textId="77777777" w:rsidR="002B3FB2" w:rsidRPr="00725E27" w:rsidRDefault="002B3FB2" w:rsidP="004470E5">
            <w:pPr>
              <w:pStyle w:val="ListParagraph"/>
              <w:numPr>
                <w:ilvl w:val="0"/>
                <w:numId w:val="676"/>
              </w:numPr>
              <w:spacing w:before="100" w:beforeAutospacing="1" w:after="100" w:afterAutospacing="1" w:line="240" w:lineRule="auto"/>
              <w:contextualSpacing w:val="0"/>
              <w:rPr>
                <w:rFonts w:eastAsia="Times New Roman"/>
                <w:vanish/>
                <w:szCs w:val="24"/>
                <w:lang w:val="en-US"/>
              </w:rPr>
            </w:pPr>
          </w:p>
          <w:p w14:paraId="343266B6" w14:textId="77777777" w:rsidR="002B3FB2" w:rsidRPr="00725E27" w:rsidRDefault="002B3FB2" w:rsidP="004470E5">
            <w:pPr>
              <w:pStyle w:val="ListParagraph"/>
              <w:numPr>
                <w:ilvl w:val="0"/>
                <w:numId w:val="676"/>
              </w:numPr>
              <w:spacing w:before="100" w:beforeAutospacing="1" w:after="100" w:afterAutospacing="1" w:line="240" w:lineRule="auto"/>
              <w:contextualSpacing w:val="0"/>
              <w:rPr>
                <w:rFonts w:eastAsia="Times New Roman"/>
                <w:vanish/>
                <w:szCs w:val="24"/>
                <w:lang w:val="en-US"/>
              </w:rPr>
            </w:pPr>
          </w:p>
          <w:p w14:paraId="0C9B239F" w14:textId="77777777" w:rsidR="002B3FB2" w:rsidRPr="00725E27" w:rsidRDefault="002B3FB2" w:rsidP="004470E5">
            <w:pPr>
              <w:pStyle w:val="ListParagraph"/>
              <w:numPr>
                <w:ilvl w:val="0"/>
                <w:numId w:val="676"/>
              </w:numPr>
              <w:spacing w:before="100" w:beforeAutospacing="1" w:after="100" w:afterAutospacing="1" w:line="240" w:lineRule="auto"/>
              <w:contextualSpacing w:val="0"/>
              <w:rPr>
                <w:rFonts w:eastAsia="Times New Roman"/>
                <w:vanish/>
                <w:szCs w:val="24"/>
                <w:lang w:val="en-US"/>
              </w:rPr>
            </w:pPr>
          </w:p>
          <w:p w14:paraId="36B23386" w14:textId="77777777" w:rsidR="002B3FB2" w:rsidRPr="00725E27" w:rsidRDefault="002B3FB2" w:rsidP="004470E5">
            <w:pPr>
              <w:pStyle w:val="ListParagraph"/>
              <w:numPr>
                <w:ilvl w:val="1"/>
                <w:numId w:val="676"/>
              </w:numPr>
              <w:spacing w:before="100" w:beforeAutospacing="1" w:after="100" w:afterAutospacing="1" w:line="240" w:lineRule="auto"/>
              <w:contextualSpacing w:val="0"/>
              <w:rPr>
                <w:rFonts w:eastAsia="Times New Roman"/>
                <w:vanish/>
                <w:szCs w:val="24"/>
                <w:lang w:val="en-US"/>
              </w:rPr>
            </w:pPr>
          </w:p>
          <w:p w14:paraId="6D6F6E53" w14:textId="77777777" w:rsidR="002B3FB2" w:rsidRPr="00725E27" w:rsidRDefault="002B3FB2" w:rsidP="004470E5">
            <w:pPr>
              <w:pStyle w:val="ListParagraph"/>
              <w:numPr>
                <w:ilvl w:val="1"/>
                <w:numId w:val="676"/>
              </w:numPr>
              <w:spacing w:before="100" w:beforeAutospacing="1" w:after="100" w:afterAutospacing="1" w:line="240" w:lineRule="auto"/>
              <w:contextualSpacing w:val="0"/>
              <w:rPr>
                <w:rFonts w:eastAsia="Times New Roman"/>
                <w:vanish/>
                <w:szCs w:val="24"/>
                <w:lang w:val="en-US"/>
              </w:rPr>
            </w:pPr>
          </w:p>
          <w:p w14:paraId="66E84D67" w14:textId="77777777" w:rsidR="002B3FB2" w:rsidRPr="00725E27" w:rsidRDefault="002B3FB2" w:rsidP="004470E5">
            <w:pPr>
              <w:pStyle w:val="ListParagraph"/>
              <w:numPr>
                <w:ilvl w:val="1"/>
                <w:numId w:val="676"/>
              </w:numPr>
              <w:spacing w:before="100" w:beforeAutospacing="1" w:after="100" w:afterAutospacing="1" w:line="240" w:lineRule="auto"/>
              <w:contextualSpacing w:val="0"/>
              <w:rPr>
                <w:rFonts w:eastAsia="Times New Roman"/>
                <w:vanish/>
                <w:szCs w:val="24"/>
                <w:lang w:val="en-US"/>
              </w:rPr>
            </w:pPr>
          </w:p>
          <w:p w14:paraId="78EE4DF1" w14:textId="77777777" w:rsidR="002B3FB2" w:rsidRPr="00725E27" w:rsidRDefault="002B3FB2" w:rsidP="004470E5">
            <w:pPr>
              <w:pStyle w:val="ListParagraph"/>
              <w:numPr>
                <w:ilvl w:val="1"/>
                <w:numId w:val="676"/>
              </w:numPr>
              <w:spacing w:before="100" w:beforeAutospacing="1" w:after="100" w:afterAutospacing="1" w:line="240" w:lineRule="auto"/>
              <w:contextualSpacing w:val="0"/>
              <w:rPr>
                <w:rFonts w:eastAsia="Times New Roman"/>
                <w:vanish/>
                <w:szCs w:val="24"/>
                <w:lang w:val="en-US"/>
              </w:rPr>
            </w:pPr>
          </w:p>
          <w:p w14:paraId="69311B79"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Types of Drainage Construction Drawings (plans, profiles, and sections)</w:t>
            </w:r>
          </w:p>
          <w:p w14:paraId="1BF7D3CA"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Symbols, Scales, and Notations in Drainage and Bridge Drawings</w:t>
            </w:r>
          </w:p>
          <w:p w14:paraId="0D84B644"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Extracting Key Information (e.g., drainage alignment, dimensions, elevations)</w:t>
            </w:r>
          </w:p>
          <w:p w14:paraId="375105ED"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Application of Drawings to Site Setting Out</w:t>
            </w:r>
          </w:p>
          <w:p w14:paraId="3A5D29EB" w14:textId="77777777" w:rsidR="002B3FB2" w:rsidRPr="00725E27" w:rsidRDefault="002B3FB2" w:rsidP="004470E5">
            <w:pPr>
              <w:pStyle w:val="ListParagraph"/>
              <w:numPr>
                <w:ilvl w:val="1"/>
                <w:numId w:val="709"/>
              </w:numPr>
              <w:jc w:val="left"/>
              <w:rPr>
                <w:bCs/>
                <w:szCs w:val="24"/>
              </w:rPr>
            </w:pPr>
            <w:r w:rsidRPr="00725E27">
              <w:rPr>
                <w:bCs/>
                <w:szCs w:val="24"/>
              </w:rPr>
              <w:t>Setting Out Construction Works</w:t>
            </w:r>
          </w:p>
          <w:p w14:paraId="231DE787" w14:textId="77777777" w:rsidR="002B3FB2" w:rsidRPr="00725E27" w:rsidRDefault="002B3FB2" w:rsidP="004470E5">
            <w:pPr>
              <w:pStyle w:val="ListParagraph"/>
              <w:numPr>
                <w:ilvl w:val="0"/>
                <w:numId w:val="677"/>
              </w:numPr>
              <w:spacing w:before="100" w:beforeAutospacing="1" w:after="100" w:afterAutospacing="1" w:line="240" w:lineRule="auto"/>
              <w:contextualSpacing w:val="0"/>
              <w:rPr>
                <w:rFonts w:eastAsia="Times New Roman"/>
                <w:vanish/>
                <w:szCs w:val="24"/>
                <w:lang w:val="en-US"/>
              </w:rPr>
            </w:pPr>
          </w:p>
          <w:p w14:paraId="4D47E0A3" w14:textId="77777777" w:rsidR="002B3FB2" w:rsidRPr="00725E27" w:rsidRDefault="002B3FB2" w:rsidP="004470E5">
            <w:pPr>
              <w:pStyle w:val="ListParagraph"/>
              <w:numPr>
                <w:ilvl w:val="0"/>
                <w:numId w:val="677"/>
              </w:numPr>
              <w:spacing w:before="100" w:beforeAutospacing="1" w:after="100" w:afterAutospacing="1" w:line="240" w:lineRule="auto"/>
              <w:contextualSpacing w:val="0"/>
              <w:rPr>
                <w:rFonts w:eastAsia="Times New Roman"/>
                <w:vanish/>
                <w:szCs w:val="24"/>
                <w:lang w:val="en-US"/>
              </w:rPr>
            </w:pPr>
          </w:p>
          <w:p w14:paraId="5981A8B3" w14:textId="77777777" w:rsidR="002B3FB2" w:rsidRPr="00725E27" w:rsidRDefault="002B3FB2" w:rsidP="004470E5">
            <w:pPr>
              <w:pStyle w:val="ListParagraph"/>
              <w:numPr>
                <w:ilvl w:val="0"/>
                <w:numId w:val="677"/>
              </w:numPr>
              <w:spacing w:before="100" w:beforeAutospacing="1" w:after="100" w:afterAutospacing="1" w:line="240" w:lineRule="auto"/>
              <w:contextualSpacing w:val="0"/>
              <w:rPr>
                <w:rFonts w:eastAsia="Times New Roman"/>
                <w:vanish/>
                <w:szCs w:val="24"/>
                <w:lang w:val="en-US"/>
              </w:rPr>
            </w:pPr>
          </w:p>
          <w:p w14:paraId="5E31D2E9" w14:textId="77777777" w:rsidR="002B3FB2" w:rsidRPr="00725E27" w:rsidRDefault="002B3FB2" w:rsidP="004470E5">
            <w:pPr>
              <w:pStyle w:val="ListParagraph"/>
              <w:numPr>
                <w:ilvl w:val="0"/>
                <w:numId w:val="677"/>
              </w:numPr>
              <w:spacing w:before="100" w:beforeAutospacing="1" w:after="100" w:afterAutospacing="1" w:line="240" w:lineRule="auto"/>
              <w:contextualSpacing w:val="0"/>
              <w:rPr>
                <w:rFonts w:eastAsia="Times New Roman"/>
                <w:vanish/>
                <w:szCs w:val="24"/>
                <w:lang w:val="en-US"/>
              </w:rPr>
            </w:pPr>
          </w:p>
          <w:p w14:paraId="38752676" w14:textId="77777777" w:rsidR="002B3FB2" w:rsidRPr="00725E27" w:rsidRDefault="002B3FB2" w:rsidP="004470E5">
            <w:pPr>
              <w:pStyle w:val="ListParagraph"/>
              <w:numPr>
                <w:ilvl w:val="1"/>
                <w:numId w:val="677"/>
              </w:numPr>
              <w:spacing w:before="100" w:beforeAutospacing="1" w:after="100" w:afterAutospacing="1" w:line="240" w:lineRule="auto"/>
              <w:contextualSpacing w:val="0"/>
              <w:rPr>
                <w:rFonts w:eastAsia="Times New Roman"/>
                <w:vanish/>
                <w:szCs w:val="24"/>
                <w:lang w:val="en-US"/>
              </w:rPr>
            </w:pPr>
          </w:p>
          <w:p w14:paraId="01515357" w14:textId="77777777" w:rsidR="002B3FB2" w:rsidRPr="00725E27" w:rsidRDefault="002B3FB2" w:rsidP="004470E5">
            <w:pPr>
              <w:pStyle w:val="ListParagraph"/>
              <w:numPr>
                <w:ilvl w:val="1"/>
                <w:numId w:val="677"/>
              </w:numPr>
              <w:spacing w:before="100" w:beforeAutospacing="1" w:after="100" w:afterAutospacing="1" w:line="240" w:lineRule="auto"/>
              <w:contextualSpacing w:val="0"/>
              <w:rPr>
                <w:rFonts w:eastAsia="Times New Roman"/>
                <w:vanish/>
                <w:szCs w:val="24"/>
                <w:lang w:val="en-US"/>
              </w:rPr>
            </w:pPr>
          </w:p>
          <w:p w14:paraId="27F6D53F" w14:textId="77777777" w:rsidR="002B3FB2" w:rsidRPr="00725E27" w:rsidRDefault="002B3FB2" w:rsidP="004470E5">
            <w:pPr>
              <w:pStyle w:val="ListParagraph"/>
              <w:numPr>
                <w:ilvl w:val="1"/>
                <w:numId w:val="677"/>
              </w:numPr>
              <w:spacing w:before="100" w:beforeAutospacing="1" w:after="100" w:afterAutospacing="1" w:line="240" w:lineRule="auto"/>
              <w:contextualSpacing w:val="0"/>
              <w:rPr>
                <w:rFonts w:eastAsia="Times New Roman"/>
                <w:vanish/>
                <w:szCs w:val="24"/>
                <w:lang w:val="en-US"/>
              </w:rPr>
            </w:pPr>
          </w:p>
          <w:p w14:paraId="435FA4E9" w14:textId="77777777" w:rsidR="002B3FB2" w:rsidRPr="00725E27" w:rsidRDefault="002B3FB2" w:rsidP="004470E5">
            <w:pPr>
              <w:pStyle w:val="ListParagraph"/>
              <w:numPr>
                <w:ilvl w:val="1"/>
                <w:numId w:val="677"/>
              </w:numPr>
              <w:spacing w:before="100" w:beforeAutospacing="1" w:after="100" w:afterAutospacing="1" w:line="240" w:lineRule="auto"/>
              <w:contextualSpacing w:val="0"/>
              <w:rPr>
                <w:rFonts w:eastAsia="Times New Roman"/>
                <w:vanish/>
                <w:szCs w:val="24"/>
                <w:lang w:val="en-US"/>
              </w:rPr>
            </w:pPr>
          </w:p>
          <w:p w14:paraId="47464783" w14:textId="77777777" w:rsidR="002B3FB2" w:rsidRPr="00725E27" w:rsidRDefault="002B3FB2" w:rsidP="004470E5">
            <w:pPr>
              <w:pStyle w:val="ListParagraph"/>
              <w:numPr>
                <w:ilvl w:val="1"/>
                <w:numId w:val="677"/>
              </w:numPr>
              <w:spacing w:before="100" w:beforeAutospacing="1" w:after="100" w:afterAutospacing="1" w:line="240" w:lineRule="auto"/>
              <w:contextualSpacing w:val="0"/>
              <w:rPr>
                <w:rFonts w:eastAsia="Times New Roman"/>
                <w:vanish/>
                <w:szCs w:val="24"/>
                <w:lang w:val="en-US"/>
              </w:rPr>
            </w:pPr>
          </w:p>
          <w:p w14:paraId="6E324C0C"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Objectives and Importance of Setting Out in Drainage Construction</w:t>
            </w:r>
          </w:p>
          <w:p w14:paraId="1A9C51F0"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Instruments and Tools for Setting Out (e.g., theodolites, total stations, GPS)</w:t>
            </w:r>
          </w:p>
          <w:p w14:paraId="7A00151D"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Establishing Lines, Levels, and Reference Points</w:t>
            </w:r>
          </w:p>
          <w:p w14:paraId="7036EAD3"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Verification and Adjustment of Setting Out Accuracy</w:t>
            </w:r>
          </w:p>
          <w:p w14:paraId="05DB9312" w14:textId="77777777" w:rsidR="002B3FB2" w:rsidRPr="00725E27" w:rsidRDefault="002B3FB2" w:rsidP="004470E5">
            <w:pPr>
              <w:pStyle w:val="ListParagraph"/>
              <w:numPr>
                <w:ilvl w:val="1"/>
                <w:numId w:val="709"/>
              </w:numPr>
              <w:jc w:val="left"/>
              <w:rPr>
                <w:bCs/>
                <w:szCs w:val="24"/>
              </w:rPr>
            </w:pPr>
            <w:r w:rsidRPr="00725E27">
              <w:rPr>
                <w:bCs/>
                <w:szCs w:val="24"/>
              </w:rPr>
              <w:t>Construction of Culvert</w:t>
            </w:r>
          </w:p>
          <w:p w14:paraId="53A5DB1A" w14:textId="77777777" w:rsidR="002B3FB2" w:rsidRPr="00725E27" w:rsidRDefault="002B3FB2" w:rsidP="004470E5">
            <w:pPr>
              <w:pStyle w:val="ListParagraph"/>
              <w:numPr>
                <w:ilvl w:val="0"/>
                <w:numId w:val="678"/>
              </w:numPr>
              <w:spacing w:before="100" w:beforeAutospacing="1" w:after="100" w:afterAutospacing="1" w:line="240" w:lineRule="auto"/>
              <w:contextualSpacing w:val="0"/>
              <w:rPr>
                <w:rFonts w:eastAsia="Times New Roman"/>
                <w:vanish/>
                <w:szCs w:val="24"/>
                <w:lang w:val="en-US"/>
              </w:rPr>
            </w:pPr>
          </w:p>
          <w:p w14:paraId="1CD34BD0" w14:textId="77777777" w:rsidR="002B3FB2" w:rsidRPr="00725E27" w:rsidRDefault="002B3FB2" w:rsidP="004470E5">
            <w:pPr>
              <w:pStyle w:val="ListParagraph"/>
              <w:numPr>
                <w:ilvl w:val="0"/>
                <w:numId w:val="678"/>
              </w:numPr>
              <w:spacing w:before="100" w:beforeAutospacing="1" w:after="100" w:afterAutospacing="1" w:line="240" w:lineRule="auto"/>
              <w:contextualSpacing w:val="0"/>
              <w:rPr>
                <w:rFonts w:eastAsia="Times New Roman"/>
                <w:vanish/>
                <w:szCs w:val="24"/>
                <w:lang w:val="en-US"/>
              </w:rPr>
            </w:pPr>
          </w:p>
          <w:p w14:paraId="71103C75" w14:textId="77777777" w:rsidR="002B3FB2" w:rsidRPr="00725E27" w:rsidRDefault="002B3FB2" w:rsidP="004470E5">
            <w:pPr>
              <w:pStyle w:val="ListParagraph"/>
              <w:numPr>
                <w:ilvl w:val="0"/>
                <w:numId w:val="678"/>
              </w:numPr>
              <w:spacing w:before="100" w:beforeAutospacing="1" w:after="100" w:afterAutospacing="1" w:line="240" w:lineRule="auto"/>
              <w:contextualSpacing w:val="0"/>
              <w:rPr>
                <w:rFonts w:eastAsia="Times New Roman"/>
                <w:vanish/>
                <w:szCs w:val="24"/>
                <w:lang w:val="en-US"/>
              </w:rPr>
            </w:pPr>
          </w:p>
          <w:p w14:paraId="16EC42CD" w14:textId="77777777" w:rsidR="002B3FB2" w:rsidRPr="00725E27" w:rsidRDefault="002B3FB2" w:rsidP="004470E5">
            <w:pPr>
              <w:pStyle w:val="ListParagraph"/>
              <w:numPr>
                <w:ilvl w:val="0"/>
                <w:numId w:val="678"/>
              </w:numPr>
              <w:spacing w:before="100" w:beforeAutospacing="1" w:after="100" w:afterAutospacing="1" w:line="240" w:lineRule="auto"/>
              <w:contextualSpacing w:val="0"/>
              <w:rPr>
                <w:rFonts w:eastAsia="Times New Roman"/>
                <w:vanish/>
                <w:szCs w:val="24"/>
                <w:lang w:val="en-US"/>
              </w:rPr>
            </w:pPr>
          </w:p>
          <w:p w14:paraId="00CB7457" w14:textId="77777777" w:rsidR="002B3FB2" w:rsidRPr="00725E27" w:rsidRDefault="002B3FB2" w:rsidP="004470E5">
            <w:pPr>
              <w:pStyle w:val="ListParagraph"/>
              <w:numPr>
                <w:ilvl w:val="1"/>
                <w:numId w:val="678"/>
              </w:numPr>
              <w:spacing w:before="100" w:beforeAutospacing="1" w:after="100" w:afterAutospacing="1" w:line="240" w:lineRule="auto"/>
              <w:contextualSpacing w:val="0"/>
              <w:rPr>
                <w:rFonts w:eastAsia="Times New Roman"/>
                <w:vanish/>
                <w:szCs w:val="24"/>
                <w:lang w:val="en-US"/>
              </w:rPr>
            </w:pPr>
          </w:p>
          <w:p w14:paraId="183AD41F" w14:textId="77777777" w:rsidR="002B3FB2" w:rsidRPr="00725E27" w:rsidRDefault="002B3FB2" w:rsidP="004470E5">
            <w:pPr>
              <w:pStyle w:val="ListParagraph"/>
              <w:numPr>
                <w:ilvl w:val="1"/>
                <w:numId w:val="678"/>
              </w:numPr>
              <w:spacing w:before="100" w:beforeAutospacing="1" w:after="100" w:afterAutospacing="1" w:line="240" w:lineRule="auto"/>
              <w:contextualSpacing w:val="0"/>
              <w:rPr>
                <w:rFonts w:eastAsia="Times New Roman"/>
                <w:vanish/>
                <w:szCs w:val="24"/>
                <w:lang w:val="en-US"/>
              </w:rPr>
            </w:pPr>
          </w:p>
          <w:p w14:paraId="23E86AAD" w14:textId="77777777" w:rsidR="002B3FB2" w:rsidRPr="00725E27" w:rsidRDefault="002B3FB2" w:rsidP="004470E5">
            <w:pPr>
              <w:pStyle w:val="ListParagraph"/>
              <w:numPr>
                <w:ilvl w:val="1"/>
                <w:numId w:val="678"/>
              </w:numPr>
              <w:spacing w:before="100" w:beforeAutospacing="1" w:after="100" w:afterAutospacing="1" w:line="240" w:lineRule="auto"/>
              <w:contextualSpacing w:val="0"/>
              <w:rPr>
                <w:rFonts w:eastAsia="Times New Roman"/>
                <w:vanish/>
                <w:szCs w:val="24"/>
                <w:lang w:val="en-US"/>
              </w:rPr>
            </w:pPr>
          </w:p>
          <w:p w14:paraId="265143C8" w14:textId="77777777" w:rsidR="002B3FB2" w:rsidRPr="00725E27" w:rsidRDefault="002B3FB2" w:rsidP="004470E5">
            <w:pPr>
              <w:pStyle w:val="ListParagraph"/>
              <w:numPr>
                <w:ilvl w:val="1"/>
                <w:numId w:val="678"/>
              </w:numPr>
              <w:spacing w:before="100" w:beforeAutospacing="1" w:after="100" w:afterAutospacing="1" w:line="240" w:lineRule="auto"/>
              <w:contextualSpacing w:val="0"/>
              <w:rPr>
                <w:rFonts w:eastAsia="Times New Roman"/>
                <w:vanish/>
                <w:szCs w:val="24"/>
                <w:lang w:val="en-US"/>
              </w:rPr>
            </w:pPr>
          </w:p>
          <w:p w14:paraId="16A21215" w14:textId="77777777" w:rsidR="002B3FB2" w:rsidRPr="00725E27" w:rsidRDefault="002B3FB2" w:rsidP="004470E5">
            <w:pPr>
              <w:pStyle w:val="ListParagraph"/>
              <w:numPr>
                <w:ilvl w:val="1"/>
                <w:numId w:val="678"/>
              </w:numPr>
              <w:spacing w:before="100" w:beforeAutospacing="1" w:after="100" w:afterAutospacing="1" w:line="240" w:lineRule="auto"/>
              <w:contextualSpacing w:val="0"/>
              <w:rPr>
                <w:rFonts w:eastAsia="Times New Roman"/>
                <w:vanish/>
                <w:szCs w:val="24"/>
                <w:lang w:val="en-US"/>
              </w:rPr>
            </w:pPr>
          </w:p>
          <w:p w14:paraId="629C7739" w14:textId="77777777" w:rsidR="002B3FB2" w:rsidRPr="00725E27" w:rsidRDefault="002B3FB2" w:rsidP="004470E5">
            <w:pPr>
              <w:pStyle w:val="ListParagraph"/>
              <w:numPr>
                <w:ilvl w:val="1"/>
                <w:numId w:val="678"/>
              </w:numPr>
              <w:spacing w:before="100" w:beforeAutospacing="1" w:after="100" w:afterAutospacing="1" w:line="240" w:lineRule="auto"/>
              <w:contextualSpacing w:val="0"/>
              <w:rPr>
                <w:rFonts w:eastAsia="Times New Roman"/>
                <w:vanish/>
                <w:szCs w:val="24"/>
                <w:lang w:val="en-US"/>
              </w:rPr>
            </w:pPr>
          </w:p>
          <w:p w14:paraId="2796A1C2"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Types of Culverts (e.g., box, pipe, arch culverts)</w:t>
            </w:r>
          </w:p>
          <w:p w14:paraId="58C85BC1"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Materials for Culvert Construction (concrete, steel, stone)</w:t>
            </w:r>
          </w:p>
          <w:p w14:paraId="1974D182"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Procedures for Culvert Installation (excavation, bedding, placing, backfilling)</w:t>
            </w:r>
          </w:p>
          <w:p w14:paraId="31962C43"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Quality Control for Culvert Alignment and Stability</w:t>
            </w:r>
          </w:p>
          <w:p w14:paraId="692CDD7B" w14:textId="77777777" w:rsidR="002B3FB2" w:rsidRPr="00725E27" w:rsidRDefault="002B3FB2" w:rsidP="004470E5">
            <w:pPr>
              <w:pStyle w:val="ListParagraph"/>
              <w:numPr>
                <w:ilvl w:val="1"/>
                <w:numId w:val="709"/>
              </w:numPr>
              <w:jc w:val="left"/>
              <w:rPr>
                <w:bCs/>
                <w:szCs w:val="24"/>
              </w:rPr>
            </w:pPr>
            <w:r w:rsidRPr="00725E27">
              <w:rPr>
                <w:bCs/>
                <w:szCs w:val="24"/>
              </w:rPr>
              <w:lastRenderedPageBreak/>
              <w:t>Construction Procedures for Drains</w:t>
            </w:r>
          </w:p>
          <w:p w14:paraId="79399B09" w14:textId="77777777" w:rsidR="002B3FB2" w:rsidRPr="00725E27" w:rsidRDefault="002B3FB2" w:rsidP="004470E5">
            <w:pPr>
              <w:pStyle w:val="ListParagraph"/>
              <w:numPr>
                <w:ilvl w:val="0"/>
                <w:numId w:val="679"/>
              </w:numPr>
              <w:spacing w:before="100" w:beforeAutospacing="1" w:after="100" w:afterAutospacing="1" w:line="240" w:lineRule="auto"/>
              <w:contextualSpacing w:val="0"/>
              <w:rPr>
                <w:rFonts w:eastAsia="Times New Roman"/>
                <w:vanish/>
                <w:szCs w:val="24"/>
                <w:lang w:val="en-US"/>
              </w:rPr>
            </w:pPr>
          </w:p>
          <w:p w14:paraId="31FDA2EE" w14:textId="77777777" w:rsidR="002B3FB2" w:rsidRPr="00725E27" w:rsidRDefault="002B3FB2" w:rsidP="004470E5">
            <w:pPr>
              <w:pStyle w:val="ListParagraph"/>
              <w:numPr>
                <w:ilvl w:val="0"/>
                <w:numId w:val="679"/>
              </w:numPr>
              <w:spacing w:before="100" w:beforeAutospacing="1" w:after="100" w:afterAutospacing="1" w:line="240" w:lineRule="auto"/>
              <w:contextualSpacing w:val="0"/>
              <w:rPr>
                <w:rFonts w:eastAsia="Times New Roman"/>
                <w:vanish/>
                <w:szCs w:val="24"/>
                <w:lang w:val="en-US"/>
              </w:rPr>
            </w:pPr>
          </w:p>
          <w:p w14:paraId="6A604546" w14:textId="77777777" w:rsidR="002B3FB2" w:rsidRPr="00725E27" w:rsidRDefault="002B3FB2" w:rsidP="004470E5">
            <w:pPr>
              <w:pStyle w:val="ListParagraph"/>
              <w:numPr>
                <w:ilvl w:val="0"/>
                <w:numId w:val="679"/>
              </w:numPr>
              <w:spacing w:before="100" w:beforeAutospacing="1" w:after="100" w:afterAutospacing="1" w:line="240" w:lineRule="auto"/>
              <w:contextualSpacing w:val="0"/>
              <w:rPr>
                <w:rFonts w:eastAsia="Times New Roman"/>
                <w:vanish/>
                <w:szCs w:val="24"/>
                <w:lang w:val="en-US"/>
              </w:rPr>
            </w:pPr>
          </w:p>
          <w:p w14:paraId="0A4E6CD8" w14:textId="77777777" w:rsidR="002B3FB2" w:rsidRPr="00725E27" w:rsidRDefault="002B3FB2" w:rsidP="004470E5">
            <w:pPr>
              <w:pStyle w:val="ListParagraph"/>
              <w:numPr>
                <w:ilvl w:val="0"/>
                <w:numId w:val="679"/>
              </w:numPr>
              <w:spacing w:before="100" w:beforeAutospacing="1" w:after="100" w:afterAutospacing="1" w:line="240" w:lineRule="auto"/>
              <w:contextualSpacing w:val="0"/>
              <w:rPr>
                <w:rFonts w:eastAsia="Times New Roman"/>
                <w:vanish/>
                <w:szCs w:val="24"/>
                <w:lang w:val="en-US"/>
              </w:rPr>
            </w:pPr>
          </w:p>
          <w:p w14:paraId="7DB248D9"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3BA19761"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41394977"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4DC44348"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7D55EDF4"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6496B0CF"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0409E91E" w14:textId="77777777" w:rsidR="002B3FB2" w:rsidRPr="00725E27" w:rsidRDefault="002B3FB2" w:rsidP="004470E5">
            <w:pPr>
              <w:pStyle w:val="ListParagraph"/>
              <w:numPr>
                <w:ilvl w:val="1"/>
                <w:numId w:val="679"/>
              </w:numPr>
              <w:spacing w:before="100" w:beforeAutospacing="1" w:after="100" w:afterAutospacing="1" w:line="240" w:lineRule="auto"/>
              <w:contextualSpacing w:val="0"/>
              <w:rPr>
                <w:rFonts w:eastAsia="Times New Roman"/>
                <w:vanish/>
                <w:szCs w:val="24"/>
                <w:lang w:val="en-US"/>
              </w:rPr>
            </w:pPr>
          </w:p>
          <w:p w14:paraId="0B40D74E"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Types of Drains (e.g., open channels, lined drains, unlined drains)</w:t>
            </w:r>
          </w:p>
          <w:p w14:paraId="51906FAD"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Excavation and Shaping of Drain Channels</w:t>
            </w:r>
          </w:p>
          <w:p w14:paraId="2D191D5C"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Placement of Lining Materials (e.g., concrete, stone pitching, precast elements)</w:t>
            </w:r>
          </w:p>
          <w:p w14:paraId="37882046"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Drain Compaction and Finishing Techniques</w:t>
            </w:r>
          </w:p>
          <w:p w14:paraId="7C4AECB3" w14:textId="77777777" w:rsidR="002B3FB2" w:rsidRPr="00725E27" w:rsidRDefault="002B3FB2" w:rsidP="004470E5">
            <w:pPr>
              <w:pStyle w:val="ListParagraph"/>
              <w:numPr>
                <w:ilvl w:val="1"/>
                <w:numId w:val="709"/>
              </w:numPr>
              <w:jc w:val="left"/>
              <w:rPr>
                <w:bCs/>
                <w:szCs w:val="24"/>
              </w:rPr>
            </w:pPr>
            <w:r w:rsidRPr="00725E27">
              <w:rPr>
                <w:bCs/>
                <w:szCs w:val="24"/>
              </w:rPr>
              <w:t>Construction of Drains and Gullies</w:t>
            </w:r>
          </w:p>
          <w:p w14:paraId="616795F9" w14:textId="77777777" w:rsidR="002B3FB2" w:rsidRPr="00725E27" w:rsidRDefault="002B3FB2" w:rsidP="004470E5">
            <w:pPr>
              <w:pStyle w:val="ListParagraph"/>
              <w:numPr>
                <w:ilvl w:val="0"/>
                <w:numId w:val="680"/>
              </w:numPr>
              <w:spacing w:before="100" w:beforeAutospacing="1" w:after="100" w:afterAutospacing="1" w:line="240" w:lineRule="auto"/>
              <w:contextualSpacing w:val="0"/>
              <w:rPr>
                <w:rFonts w:eastAsia="Times New Roman"/>
                <w:vanish/>
                <w:szCs w:val="24"/>
                <w:lang w:val="en-US"/>
              </w:rPr>
            </w:pPr>
          </w:p>
          <w:p w14:paraId="5DF1508A" w14:textId="77777777" w:rsidR="002B3FB2" w:rsidRPr="00725E27" w:rsidRDefault="002B3FB2" w:rsidP="004470E5">
            <w:pPr>
              <w:pStyle w:val="ListParagraph"/>
              <w:numPr>
                <w:ilvl w:val="0"/>
                <w:numId w:val="680"/>
              </w:numPr>
              <w:spacing w:before="100" w:beforeAutospacing="1" w:after="100" w:afterAutospacing="1" w:line="240" w:lineRule="auto"/>
              <w:contextualSpacing w:val="0"/>
              <w:rPr>
                <w:rFonts w:eastAsia="Times New Roman"/>
                <w:vanish/>
                <w:szCs w:val="24"/>
                <w:lang w:val="en-US"/>
              </w:rPr>
            </w:pPr>
          </w:p>
          <w:p w14:paraId="0DABAB3B" w14:textId="77777777" w:rsidR="002B3FB2" w:rsidRPr="00725E27" w:rsidRDefault="002B3FB2" w:rsidP="004470E5">
            <w:pPr>
              <w:pStyle w:val="ListParagraph"/>
              <w:numPr>
                <w:ilvl w:val="0"/>
                <w:numId w:val="680"/>
              </w:numPr>
              <w:spacing w:before="100" w:beforeAutospacing="1" w:after="100" w:afterAutospacing="1" w:line="240" w:lineRule="auto"/>
              <w:contextualSpacing w:val="0"/>
              <w:rPr>
                <w:rFonts w:eastAsia="Times New Roman"/>
                <w:vanish/>
                <w:szCs w:val="24"/>
                <w:lang w:val="en-US"/>
              </w:rPr>
            </w:pPr>
          </w:p>
          <w:p w14:paraId="0DD4BBE5" w14:textId="77777777" w:rsidR="002B3FB2" w:rsidRPr="00725E27" w:rsidRDefault="002B3FB2" w:rsidP="004470E5">
            <w:pPr>
              <w:pStyle w:val="ListParagraph"/>
              <w:numPr>
                <w:ilvl w:val="0"/>
                <w:numId w:val="680"/>
              </w:numPr>
              <w:spacing w:before="100" w:beforeAutospacing="1" w:after="100" w:afterAutospacing="1" w:line="240" w:lineRule="auto"/>
              <w:contextualSpacing w:val="0"/>
              <w:rPr>
                <w:rFonts w:eastAsia="Times New Roman"/>
                <w:vanish/>
                <w:szCs w:val="24"/>
                <w:lang w:val="en-US"/>
              </w:rPr>
            </w:pPr>
          </w:p>
          <w:p w14:paraId="35390247"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67193F93"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4EA8C5D0"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3BB9AD7B"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5D411742"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25261512"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41032210"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303EA771" w14:textId="77777777" w:rsidR="002B3FB2" w:rsidRPr="00725E27" w:rsidRDefault="002B3FB2" w:rsidP="004470E5">
            <w:pPr>
              <w:pStyle w:val="ListParagraph"/>
              <w:numPr>
                <w:ilvl w:val="1"/>
                <w:numId w:val="680"/>
              </w:numPr>
              <w:spacing w:before="100" w:beforeAutospacing="1" w:after="100" w:afterAutospacing="1" w:line="240" w:lineRule="auto"/>
              <w:contextualSpacing w:val="0"/>
              <w:rPr>
                <w:rFonts w:eastAsia="Times New Roman"/>
                <w:vanish/>
                <w:szCs w:val="24"/>
                <w:lang w:val="en-US"/>
              </w:rPr>
            </w:pPr>
          </w:p>
          <w:p w14:paraId="6EAA558B"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Functions of Drains and Gullies in Water Management</w:t>
            </w:r>
          </w:p>
          <w:p w14:paraId="17A097E1"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Design Standards and Material Selection</w:t>
            </w:r>
          </w:p>
          <w:p w14:paraId="06EF5940"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Procedures for Gully Installation (e.g., excavation, placing, grating)</w:t>
            </w:r>
          </w:p>
          <w:p w14:paraId="273F9CCE"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Connection of Gullies to Main Drainage Systems</w:t>
            </w:r>
          </w:p>
          <w:p w14:paraId="4E6F5949" w14:textId="77777777" w:rsidR="002B3FB2" w:rsidRPr="00725E27" w:rsidRDefault="002B3FB2" w:rsidP="004470E5">
            <w:pPr>
              <w:pStyle w:val="ListParagraph"/>
              <w:numPr>
                <w:ilvl w:val="1"/>
                <w:numId w:val="709"/>
              </w:numPr>
              <w:jc w:val="left"/>
              <w:rPr>
                <w:bCs/>
                <w:szCs w:val="24"/>
              </w:rPr>
            </w:pPr>
            <w:r w:rsidRPr="00725E27">
              <w:rPr>
                <w:bCs/>
                <w:szCs w:val="24"/>
              </w:rPr>
              <w:t>Bridge Construction</w:t>
            </w:r>
          </w:p>
          <w:p w14:paraId="20C1262E" w14:textId="77777777" w:rsidR="002B3FB2" w:rsidRPr="00725E27" w:rsidRDefault="002B3FB2" w:rsidP="004470E5">
            <w:pPr>
              <w:pStyle w:val="ListParagraph"/>
              <w:numPr>
                <w:ilvl w:val="0"/>
                <w:numId w:val="681"/>
              </w:numPr>
              <w:spacing w:before="100" w:beforeAutospacing="1" w:after="100" w:afterAutospacing="1" w:line="240" w:lineRule="auto"/>
              <w:contextualSpacing w:val="0"/>
              <w:rPr>
                <w:rFonts w:eastAsia="Times New Roman"/>
                <w:vanish/>
                <w:szCs w:val="24"/>
                <w:lang w:val="en-US"/>
              </w:rPr>
            </w:pPr>
          </w:p>
          <w:p w14:paraId="2CE27254" w14:textId="77777777" w:rsidR="002B3FB2" w:rsidRPr="00725E27" w:rsidRDefault="002B3FB2" w:rsidP="004470E5">
            <w:pPr>
              <w:pStyle w:val="ListParagraph"/>
              <w:numPr>
                <w:ilvl w:val="0"/>
                <w:numId w:val="681"/>
              </w:numPr>
              <w:spacing w:before="100" w:beforeAutospacing="1" w:after="100" w:afterAutospacing="1" w:line="240" w:lineRule="auto"/>
              <w:contextualSpacing w:val="0"/>
              <w:rPr>
                <w:rFonts w:eastAsia="Times New Roman"/>
                <w:vanish/>
                <w:szCs w:val="24"/>
                <w:lang w:val="en-US"/>
              </w:rPr>
            </w:pPr>
          </w:p>
          <w:p w14:paraId="0648BC2A" w14:textId="77777777" w:rsidR="002B3FB2" w:rsidRPr="00725E27" w:rsidRDefault="002B3FB2" w:rsidP="004470E5">
            <w:pPr>
              <w:pStyle w:val="ListParagraph"/>
              <w:numPr>
                <w:ilvl w:val="0"/>
                <w:numId w:val="681"/>
              </w:numPr>
              <w:spacing w:before="100" w:beforeAutospacing="1" w:after="100" w:afterAutospacing="1" w:line="240" w:lineRule="auto"/>
              <w:contextualSpacing w:val="0"/>
              <w:rPr>
                <w:rFonts w:eastAsia="Times New Roman"/>
                <w:vanish/>
                <w:szCs w:val="24"/>
                <w:lang w:val="en-US"/>
              </w:rPr>
            </w:pPr>
          </w:p>
          <w:p w14:paraId="2F673ADA" w14:textId="77777777" w:rsidR="002B3FB2" w:rsidRPr="00725E27" w:rsidRDefault="002B3FB2" w:rsidP="004470E5">
            <w:pPr>
              <w:pStyle w:val="ListParagraph"/>
              <w:numPr>
                <w:ilvl w:val="0"/>
                <w:numId w:val="681"/>
              </w:numPr>
              <w:spacing w:before="100" w:beforeAutospacing="1" w:after="100" w:afterAutospacing="1" w:line="240" w:lineRule="auto"/>
              <w:contextualSpacing w:val="0"/>
              <w:rPr>
                <w:rFonts w:eastAsia="Times New Roman"/>
                <w:vanish/>
                <w:szCs w:val="24"/>
                <w:lang w:val="en-US"/>
              </w:rPr>
            </w:pPr>
          </w:p>
          <w:p w14:paraId="26497B63"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6C0F55A9"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2356264A"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3B079BF5"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2DF6CCE3"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701EF3DC"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6E7E1F21"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777D1784"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14FC1DC3" w14:textId="77777777" w:rsidR="002B3FB2" w:rsidRPr="00725E27" w:rsidRDefault="002B3FB2" w:rsidP="004470E5">
            <w:pPr>
              <w:pStyle w:val="ListParagraph"/>
              <w:numPr>
                <w:ilvl w:val="1"/>
                <w:numId w:val="681"/>
              </w:numPr>
              <w:spacing w:before="100" w:beforeAutospacing="1" w:after="100" w:afterAutospacing="1" w:line="240" w:lineRule="auto"/>
              <w:contextualSpacing w:val="0"/>
              <w:rPr>
                <w:rFonts w:eastAsia="Times New Roman"/>
                <w:vanish/>
                <w:szCs w:val="24"/>
                <w:lang w:val="en-US"/>
              </w:rPr>
            </w:pPr>
          </w:p>
          <w:p w14:paraId="270E9097"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Types of Bridges (e.g., beam, arch, truss, suspension)</w:t>
            </w:r>
          </w:p>
          <w:p w14:paraId="74CDC705"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Materials for Bridge Construction (concrete, steel, timber)</w:t>
            </w:r>
          </w:p>
          <w:p w14:paraId="155906AD"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Bridge Foundation Construction (piling, abutments, and piers)</w:t>
            </w:r>
          </w:p>
          <w:p w14:paraId="1361D811"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Decking and Superstructure Construction Methods</w:t>
            </w:r>
          </w:p>
          <w:p w14:paraId="2BAAC703" w14:textId="77777777" w:rsidR="002B3FB2" w:rsidRPr="00725E27" w:rsidRDefault="002B3FB2" w:rsidP="004470E5">
            <w:pPr>
              <w:pStyle w:val="ListParagraph"/>
              <w:numPr>
                <w:ilvl w:val="1"/>
                <w:numId w:val="709"/>
              </w:numPr>
              <w:jc w:val="left"/>
              <w:rPr>
                <w:bCs/>
                <w:szCs w:val="24"/>
              </w:rPr>
            </w:pPr>
            <w:r w:rsidRPr="00725E27">
              <w:rPr>
                <w:bCs/>
                <w:szCs w:val="24"/>
              </w:rPr>
              <w:t>Construction of Drifts and Causeways</w:t>
            </w:r>
          </w:p>
          <w:p w14:paraId="51A198D4" w14:textId="77777777" w:rsidR="002B3FB2" w:rsidRPr="00725E27" w:rsidRDefault="002B3FB2" w:rsidP="004470E5">
            <w:pPr>
              <w:pStyle w:val="ListParagraph"/>
              <w:numPr>
                <w:ilvl w:val="0"/>
                <w:numId w:val="682"/>
              </w:numPr>
              <w:spacing w:before="100" w:beforeAutospacing="1" w:after="100" w:afterAutospacing="1" w:line="240" w:lineRule="auto"/>
              <w:contextualSpacing w:val="0"/>
              <w:rPr>
                <w:rFonts w:eastAsia="Times New Roman"/>
                <w:vanish/>
                <w:szCs w:val="24"/>
                <w:lang w:val="en-US"/>
              </w:rPr>
            </w:pPr>
          </w:p>
          <w:p w14:paraId="3F70D595" w14:textId="77777777" w:rsidR="002B3FB2" w:rsidRPr="00725E27" w:rsidRDefault="002B3FB2" w:rsidP="004470E5">
            <w:pPr>
              <w:pStyle w:val="ListParagraph"/>
              <w:numPr>
                <w:ilvl w:val="0"/>
                <w:numId w:val="682"/>
              </w:numPr>
              <w:spacing w:before="100" w:beforeAutospacing="1" w:after="100" w:afterAutospacing="1" w:line="240" w:lineRule="auto"/>
              <w:contextualSpacing w:val="0"/>
              <w:rPr>
                <w:rFonts w:eastAsia="Times New Roman"/>
                <w:vanish/>
                <w:szCs w:val="24"/>
                <w:lang w:val="en-US"/>
              </w:rPr>
            </w:pPr>
          </w:p>
          <w:p w14:paraId="66BE836D" w14:textId="77777777" w:rsidR="002B3FB2" w:rsidRPr="00725E27" w:rsidRDefault="002B3FB2" w:rsidP="004470E5">
            <w:pPr>
              <w:pStyle w:val="ListParagraph"/>
              <w:numPr>
                <w:ilvl w:val="0"/>
                <w:numId w:val="682"/>
              </w:numPr>
              <w:spacing w:before="100" w:beforeAutospacing="1" w:after="100" w:afterAutospacing="1" w:line="240" w:lineRule="auto"/>
              <w:contextualSpacing w:val="0"/>
              <w:rPr>
                <w:rFonts w:eastAsia="Times New Roman"/>
                <w:vanish/>
                <w:szCs w:val="24"/>
                <w:lang w:val="en-US"/>
              </w:rPr>
            </w:pPr>
          </w:p>
          <w:p w14:paraId="35C4E5AF" w14:textId="77777777" w:rsidR="002B3FB2" w:rsidRPr="00725E27" w:rsidRDefault="002B3FB2" w:rsidP="004470E5">
            <w:pPr>
              <w:pStyle w:val="ListParagraph"/>
              <w:numPr>
                <w:ilvl w:val="0"/>
                <w:numId w:val="682"/>
              </w:numPr>
              <w:spacing w:before="100" w:beforeAutospacing="1" w:after="100" w:afterAutospacing="1" w:line="240" w:lineRule="auto"/>
              <w:contextualSpacing w:val="0"/>
              <w:rPr>
                <w:rFonts w:eastAsia="Times New Roman"/>
                <w:vanish/>
                <w:szCs w:val="24"/>
                <w:lang w:val="en-US"/>
              </w:rPr>
            </w:pPr>
          </w:p>
          <w:p w14:paraId="5DAC326E"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32178738"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4BAB4057"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03D03103"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64F4E6AD"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22426998"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68D9B186"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027C628F"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78DDCB9B"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6FD8FA56" w14:textId="77777777" w:rsidR="002B3FB2" w:rsidRPr="00725E27" w:rsidRDefault="002B3FB2" w:rsidP="004470E5">
            <w:pPr>
              <w:pStyle w:val="ListParagraph"/>
              <w:numPr>
                <w:ilvl w:val="1"/>
                <w:numId w:val="682"/>
              </w:numPr>
              <w:spacing w:before="100" w:beforeAutospacing="1" w:after="100" w:afterAutospacing="1" w:line="240" w:lineRule="auto"/>
              <w:contextualSpacing w:val="0"/>
              <w:rPr>
                <w:rFonts w:eastAsia="Times New Roman"/>
                <w:vanish/>
                <w:szCs w:val="24"/>
                <w:lang w:val="en-US"/>
              </w:rPr>
            </w:pPr>
          </w:p>
          <w:p w14:paraId="72089DEA"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Purpose and Applications of Drifts and Causeways</w:t>
            </w:r>
          </w:p>
          <w:p w14:paraId="4F9F10C5"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Design Considerations (e.g., load-bearing capacity, water flow)</w:t>
            </w:r>
          </w:p>
          <w:p w14:paraId="24532BA9"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Materials and Procedures for Construction</w:t>
            </w:r>
          </w:p>
          <w:p w14:paraId="25BEC0EC"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Quality Control for Stability and Durability</w:t>
            </w:r>
          </w:p>
          <w:p w14:paraId="21FBDF00" w14:textId="77777777" w:rsidR="002B3FB2" w:rsidRPr="00725E27" w:rsidRDefault="002B3FB2" w:rsidP="004470E5">
            <w:pPr>
              <w:pStyle w:val="ListParagraph"/>
              <w:numPr>
                <w:ilvl w:val="1"/>
                <w:numId w:val="709"/>
              </w:numPr>
              <w:jc w:val="left"/>
              <w:rPr>
                <w:bCs/>
                <w:szCs w:val="24"/>
              </w:rPr>
            </w:pPr>
            <w:r w:rsidRPr="00725E27">
              <w:rPr>
                <w:bCs/>
                <w:szCs w:val="24"/>
              </w:rPr>
              <w:t>Quality Control Operations</w:t>
            </w:r>
          </w:p>
          <w:p w14:paraId="56A6BE7E" w14:textId="77777777" w:rsidR="002B3FB2" w:rsidRPr="00725E27" w:rsidRDefault="002B3FB2" w:rsidP="004470E5">
            <w:pPr>
              <w:pStyle w:val="ListParagraph"/>
              <w:numPr>
                <w:ilvl w:val="0"/>
                <w:numId w:val="683"/>
              </w:numPr>
              <w:spacing w:before="100" w:beforeAutospacing="1" w:after="100" w:afterAutospacing="1" w:line="240" w:lineRule="auto"/>
              <w:contextualSpacing w:val="0"/>
              <w:rPr>
                <w:rFonts w:eastAsia="Times New Roman"/>
                <w:vanish/>
                <w:szCs w:val="24"/>
                <w:lang w:val="en-US"/>
              </w:rPr>
            </w:pPr>
          </w:p>
          <w:p w14:paraId="55E6CA27" w14:textId="77777777" w:rsidR="002B3FB2" w:rsidRPr="00725E27" w:rsidRDefault="002B3FB2" w:rsidP="004470E5">
            <w:pPr>
              <w:pStyle w:val="ListParagraph"/>
              <w:numPr>
                <w:ilvl w:val="0"/>
                <w:numId w:val="683"/>
              </w:numPr>
              <w:spacing w:before="100" w:beforeAutospacing="1" w:after="100" w:afterAutospacing="1" w:line="240" w:lineRule="auto"/>
              <w:contextualSpacing w:val="0"/>
              <w:rPr>
                <w:rFonts w:eastAsia="Times New Roman"/>
                <w:vanish/>
                <w:szCs w:val="24"/>
                <w:lang w:val="en-US"/>
              </w:rPr>
            </w:pPr>
          </w:p>
          <w:p w14:paraId="11E626F8" w14:textId="77777777" w:rsidR="002B3FB2" w:rsidRPr="00725E27" w:rsidRDefault="002B3FB2" w:rsidP="004470E5">
            <w:pPr>
              <w:pStyle w:val="ListParagraph"/>
              <w:numPr>
                <w:ilvl w:val="0"/>
                <w:numId w:val="683"/>
              </w:numPr>
              <w:spacing w:before="100" w:beforeAutospacing="1" w:after="100" w:afterAutospacing="1" w:line="240" w:lineRule="auto"/>
              <w:contextualSpacing w:val="0"/>
              <w:rPr>
                <w:rFonts w:eastAsia="Times New Roman"/>
                <w:vanish/>
                <w:szCs w:val="24"/>
                <w:lang w:val="en-US"/>
              </w:rPr>
            </w:pPr>
          </w:p>
          <w:p w14:paraId="4571A1AE" w14:textId="77777777" w:rsidR="002B3FB2" w:rsidRPr="00725E27" w:rsidRDefault="002B3FB2" w:rsidP="004470E5">
            <w:pPr>
              <w:pStyle w:val="ListParagraph"/>
              <w:numPr>
                <w:ilvl w:val="0"/>
                <w:numId w:val="683"/>
              </w:numPr>
              <w:spacing w:before="100" w:beforeAutospacing="1" w:after="100" w:afterAutospacing="1" w:line="240" w:lineRule="auto"/>
              <w:contextualSpacing w:val="0"/>
              <w:rPr>
                <w:rFonts w:eastAsia="Times New Roman"/>
                <w:vanish/>
                <w:szCs w:val="24"/>
                <w:lang w:val="en-US"/>
              </w:rPr>
            </w:pPr>
          </w:p>
          <w:p w14:paraId="335462C8"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475E72F0"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0D6C4AB1"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0E7A1230"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7C188384"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537A551D"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1720249C"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47293DCD"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1434C61B"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47A0AB1C"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79D13EF0" w14:textId="77777777" w:rsidR="002B3FB2" w:rsidRPr="00725E27" w:rsidRDefault="002B3FB2" w:rsidP="004470E5">
            <w:pPr>
              <w:pStyle w:val="ListParagraph"/>
              <w:numPr>
                <w:ilvl w:val="1"/>
                <w:numId w:val="683"/>
              </w:numPr>
              <w:spacing w:before="100" w:beforeAutospacing="1" w:after="100" w:afterAutospacing="1" w:line="240" w:lineRule="auto"/>
              <w:contextualSpacing w:val="0"/>
              <w:rPr>
                <w:rFonts w:eastAsia="Times New Roman"/>
                <w:vanish/>
                <w:szCs w:val="24"/>
                <w:lang w:val="en-US"/>
              </w:rPr>
            </w:pPr>
          </w:p>
          <w:p w14:paraId="6B68815C"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Standards for Drainage and Bridge Construction</w:t>
            </w:r>
          </w:p>
          <w:p w14:paraId="23379026"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Testing of Materials (e.g., concrete strength, compaction)</w:t>
            </w:r>
          </w:p>
          <w:p w14:paraId="25A1C0AC"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lastRenderedPageBreak/>
              <w:t>Inspection of Structures (culverts, drains, bridges, gullies)</w:t>
            </w:r>
          </w:p>
          <w:p w14:paraId="4969492C"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Addressing Defects and Ensuring Compliance</w:t>
            </w:r>
          </w:p>
          <w:p w14:paraId="6728E9C9" w14:textId="77777777" w:rsidR="002B3FB2" w:rsidRPr="00725E27" w:rsidRDefault="002B3FB2" w:rsidP="004470E5">
            <w:pPr>
              <w:pStyle w:val="ListParagraph"/>
              <w:numPr>
                <w:ilvl w:val="1"/>
                <w:numId w:val="709"/>
              </w:numPr>
              <w:jc w:val="left"/>
              <w:rPr>
                <w:bCs/>
                <w:szCs w:val="24"/>
              </w:rPr>
            </w:pPr>
            <w:r w:rsidRPr="00725E27">
              <w:rPr>
                <w:bCs/>
                <w:szCs w:val="24"/>
              </w:rPr>
              <w:t>Retaining Wall Construction Operations</w:t>
            </w:r>
          </w:p>
          <w:p w14:paraId="279DA4D4" w14:textId="77777777" w:rsidR="002B3FB2" w:rsidRPr="00725E27" w:rsidRDefault="002B3FB2" w:rsidP="004470E5">
            <w:pPr>
              <w:pStyle w:val="ListParagraph"/>
              <w:numPr>
                <w:ilvl w:val="0"/>
                <w:numId w:val="684"/>
              </w:numPr>
              <w:spacing w:before="100" w:beforeAutospacing="1" w:after="100" w:afterAutospacing="1" w:line="240" w:lineRule="auto"/>
              <w:contextualSpacing w:val="0"/>
              <w:rPr>
                <w:rFonts w:eastAsia="Times New Roman"/>
                <w:vanish/>
                <w:szCs w:val="24"/>
                <w:lang w:val="en-US"/>
              </w:rPr>
            </w:pPr>
          </w:p>
          <w:p w14:paraId="65C92690" w14:textId="77777777" w:rsidR="002B3FB2" w:rsidRPr="00725E27" w:rsidRDefault="002B3FB2" w:rsidP="004470E5">
            <w:pPr>
              <w:pStyle w:val="ListParagraph"/>
              <w:numPr>
                <w:ilvl w:val="0"/>
                <w:numId w:val="684"/>
              </w:numPr>
              <w:spacing w:before="100" w:beforeAutospacing="1" w:after="100" w:afterAutospacing="1" w:line="240" w:lineRule="auto"/>
              <w:contextualSpacing w:val="0"/>
              <w:rPr>
                <w:rFonts w:eastAsia="Times New Roman"/>
                <w:vanish/>
                <w:szCs w:val="24"/>
                <w:lang w:val="en-US"/>
              </w:rPr>
            </w:pPr>
          </w:p>
          <w:p w14:paraId="70D96270" w14:textId="77777777" w:rsidR="002B3FB2" w:rsidRPr="00725E27" w:rsidRDefault="002B3FB2" w:rsidP="004470E5">
            <w:pPr>
              <w:pStyle w:val="ListParagraph"/>
              <w:numPr>
                <w:ilvl w:val="0"/>
                <w:numId w:val="684"/>
              </w:numPr>
              <w:spacing w:before="100" w:beforeAutospacing="1" w:after="100" w:afterAutospacing="1" w:line="240" w:lineRule="auto"/>
              <w:contextualSpacing w:val="0"/>
              <w:rPr>
                <w:rFonts w:eastAsia="Times New Roman"/>
                <w:vanish/>
                <w:szCs w:val="24"/>
                <w:lang w:val="en-US"/>
              </w:rPr>
            </w:pPr>
          </w:p>
          <w:p w14:paraId="5EA253C1" w14:textId="77777777" w:rsidR="002B3FB2" w:rsidRPr="00725E27" w:rsidRDefault="002B3FB2" w:rsidP="004470E5">
            <w:pPr>
              <w:pStyle w:val="ListParagraph"/>
              <w:numPr>
                <w:ilvl w:val="0"/>
                <w:numId w:val="684"/>
              </w:numPr>
              <w:spacing w:before="100" w:beforeAutospacing="1" w:after="100" w:afterAutospacing="1" w:line="240" w:lineRule="auto"/>
              <w:contextualSpacing w:val="0"/>
              <w:rPr>
                <w:rFonts w:eastAsia="Times New Roman"/>
                <w:vanish/>
                <w:szCs w:val="24"/>
                <w:lang w:val="en-US"/>
              </w:rPr>
            </w:pPr>
          </w:p>
          <w:p w14:paraId="1473F0B4"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3EE5D7D9"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12966AFD"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2F932681"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3B38FE5A"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14829438"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707CF3CB"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04A1AF95"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49D98BEB"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39D99754"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6B8F4D00"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7389F0E2" w14:textId="77777777" w:rsidR="002B3FB2" w:rsidRPr="00725E27" w:rsidRDefault="002B3FB2" w:rsidP="004470E5">
            <w:pPr>
              <w:pStyle w:val="ListParagraph"/>
              <w:numPr>
                <w:ilvl w:val="1"/>
                <w:numId w:val="684"/>
              </w:numPr>
              <w:spacing w:before="100" w:beforeAutospacing="1" w:after="100" w:afterAutospacing="1" w:line="240" w:lineRule="auto"/>
              <w:contextualSpacing w:val="0"/>
              <w:rPr>
                <w:rFonts w:eastAsia="Times New Roman"/>
                <w:vanish/>
                <w:szCs w:val="24"/>
                <w:lang w:val="en-US"/>
              </w:rPr>
            </w:pPr>
          </w:p>
          <w:p w14:paraId="0DEAFFEC" w14:textId="77777777" w:rsidR="002B3FB2" w:rsidRPr="00725E27" w:rsidRDefault="002B3FB2" w:rsidP="004470E5">
            <w:pPr>
              <w:pStyle w:val="ListParagraph"/>
              <w:numPr>
                <w:ilvl w:val="2"/>
                <w:numId w:val="277"/>
              </w:numPr>
              <w:spacing w:before="100" w:beforeAutospacing="1" w:after="100" w:afterAutospacing="1" w:line="240" w:lineRule="auto"/>
              <w:rPr>
                <w:rFonts w:eastAsia="Times New Roman"/>
                <w:szCs w:val="24"/>
              </w:rPr>
            </w:pPr>
            <w:r w:rsidRPr="00725E27">
              <w:rPr>
                <w:rFonts w:eastAsia="Times New Roman"/>
                <w:szCs w:val="24"/>
              </w:rPr>
              <w:t>Types of Retaining Walls (e.g., gravity walls, cantilever walls, gabion walls)</w:t>
            </w:r>
          </w:p>
          <w:p w14:paraId="0B68B0EB" w14:textId="77777777" w:rsidR="002B3FB2" w:rsidRPr="00725E27" w:rsidRDefault="002B3FB2" w:rsidP="004470E5">
            <w:pPr>
              <w:numPr>
                <w:ilvl w:val="2"/>
                <w:numId w:val="277"/>
              </w:numPr>
              <w:spacing w:before="100" w:beforeAutospacing="1" w:after="100" w:afterAutospacing="1" w:line="240" w:lineRule="auto"/>
              <w:rPr>
                <w:rFonts w:eastAsia="Times New Roman" w:cs="Times New Roman"/>
                <w:szCs w:val="24"/>
              </w:rPr>
            </w:pPr>
            <w:r w:rsidRPr="00725E27">
              <w:rPr>
                <w:rFonts w:eastAsia="Times New Roman" w:cs="Times New Roman"/>
                <w:szCs w:val="24"/>
              </w:rPr>
              <w:t>Materials for Retaining Wall Construction (concrete, stone, steel)</w:t>
            </w:r>
          </w:p>
          <w:p w14:paraId="4A57D2FB" w14:textId="77777777" w:rsidR="002B3FB2" w:rsidRPr="00725E27" w:rsidRDefault="002B3FB2" w:rsidP="004470E5">
            <w:pPr>
              <w:numPr>
                <w:ilvl w:val="2"/>
                <w:numId w:val="277"/>
              </w:numPr>
              <w:spacing w:before="100" w:beforeAutospacing="1" w:after="100" w:afterAutospacing="1" w:line="240" w:lineRule="auto"/>
              <w:rPr>
                <w:rFonts w:eastAsia="Times New Roman" w:cs="Times New Roman"/>
                <w:szCs w:val="24"/>
              </w:rPr>
            </w:pPr>
            <w:r w:rsidRPr="00725E27">
              <w:rPr>
                <w:rFonts w:eastAsia="Times New Roman" w:cs="Times New Roman"/>
                <w:szCs w:val="24"/>
              </w:rPr>
              <w:t>Construction Techniques for Retaining Walls (excavation, placing, compaction)</w:t>
            </w:r>
          </w:p>
          <w:p w14:paraId="2645B616" w14:textId="77777777" w:rsidR="002B3FB2" w:rsidRPr="00725E27" w:rsidRDefault="002B3FB2" w:rsidP="004470E5">
            <w:pPr>
              <w:numPr>
                <w:ilvl w:val="2"/>
                <w:numId w:val="277"/>
              </w:numPr>
              <w:spacing w:before="100" w:beforeAutospacing="1" w:after="100" w:afterAutospacing="1" w:line="240" w:lineRule="auto"/>
              <w:rPr>
                <w:rFonts w:eastAsia="Times New Roman" w:cs="Times New Roman"/>
                <w:szCs w:val="24"/>
              </w:rPr>
            </w:pPr>
            <w:r w:rsidRPr="00725E27">
              <w:rPr>
                <w:rFonts w:eastAsia="Times New Roman" w:cs="Times New Roman"/>
                <w:szCs w:val="24"/>
              </w:rPr>
              <w:t>Stability and Load-Bearing Quality Checks</w:t>
            </w:r>
          </w:p>
          <w:p w14:paraId="5B6727BB" w14:textId="77777777" w:rsidR="002B3FB2" w:rsidRPr="00725E27" w:rsidRDefault="002B3FB2" w:rsidP="004470E5">
            <w:pPr>
              <w:pStyle w:val="ListParagraph"/>
              <w:numPr>
                <w:ilvl w:val="1"/>
                <w:numId w:val="709"/>
              </w:numPr>
              <w:jc w:val="left"/>
              <w:rPr>
                <w:bCs/>
                <w:szCs w:val="24"/>
              </w:rPr>
            </w:pPr>
            <w:r w:rsidRPr="00725E27">
              <w:rPr>
                <w:bCs/>
                <w:szCs w:val="24"/>
              </w:rPr>
              <w:t>Backfilling Procedures</w:t>
            </w:r>
          </w:p>
          <w:p w14:paraId="1F6C248D" w14:textId="77777777" w:rsidR="002B3FB2" w:rsidRPr="00725E27" w:rsidRDefault="002B3FB2" w:rsidP="004470E5">
            <w:pPr>
              <w:pStyle w:val="ListParagraph"/>
              <w:numPr>
                <w:ilvl w:val="0"/>
                <w:numId w:val="685"/>
              </w:numPr>
              <w:spacing w:before="100" w:beforeAutospacing="1" w:after="100" w:afterAutospacing="1" w:line="240" w:lineRule="auto"/>
              <w:contextualSpacing w:val="0"/>
              <w:rPr>
                <w:rFonts w:eastAsia="Times New Roman"/>
                <w:vanish/>
                <w:szCs w:val="24"/>
                <w:lang w:val="en-US"/>
              </w:rPr>
            </w:pPr>
          </w:p>
          <w:p w14:paraId="12C2F31E" w14:textId="77777777" w:rsidR="002B3FB2" w:rsidRPr="00725E27" w:rsidRDefault="002B3FB2" w:rsidP="004470E5">
            <w:pPr>
              <w:pStyle w:val="ListParagraph"/>
              <w:numPr>
                <w:ilvl w:val="0"/>
                <w:numId w:val="685"/>
              </w:numPr>
              <w:spacing w:before="100" w:beforeAutospacing="1" w:after="100" w:afterAutospacing="1" w:line="240" w:lineRule="auto"/>
              <w:contextualSpacing w:val="0"/>
              <w:rPr>
                <w:rFonts w:eastAsia="Times New Roman"/>
                <w:vanish/>
                <w:szCs w:val="24"/>
                <w:lang w:val="en-US"/>
              </w:rPr>
            </w:pPr>
          </w:p>
          <w:p w14:paraId="5BF57AB9" w14:textId="77777777" w:rsidR="002B3FB2" w:rsidRPr="00725E27" w:rsidRDefault="002B3FB2" w:rsidP="004470E5">
            <w:pPr>
              <w:pStyle w:val="ListParagraph"/>
              <w:numPr>
                <w:ilvl w:val="0"/>
                <w:numId w:val="685"/>
              </w:numPr>
              <w:spacing w:before="100" w:beforeAutospacing="1" w:after="100" w:afterAutospacing="1" w:line="240" w:lineRule="auto"/>
              <w:contextualSpacing w:val="0"/>
              <w:rPr>
                <w:rFonts w:eastAsia="Times New Roman"/>
                <w:vanish/>
                <w:szCs w:val="24"/>
                <w:lang w:val="en-US"/>
              </w:rPr>
            </w:pPr>
          </w:p>
          <w:p w14:paraId="7371E737" w14:textId="77777777" w:rsidR="002B3FB2" w:rsidRPr="00725E27" w:rsidRDefault="002B3FB2" w:rsidP="004470E5">
            <w:pPr>
              <w:pStyle w:val="ListParagraph"/>
              <w:numPr>
                <w:ilvl w:val="0"/>
                <w:numId w:val="685"/>
              </w:numPr>
              <w:spacing w:before="100" w:beforeAutospacing="1" w:after="100" w:afterAutospacing="1" w:line="240" w:lineRule="auto"/>
              <w:contextualSpacing w:val="0"/>
              <w:rPr>
                <w:rFonts w:eastAsia="Times New Roman"/>
                <w:vanish/>
                <w:szCs w:val="24"/>
                <w:lang w:val="en-US"/>
              </w:rPr>
            </w:pPr>
          </w:p>
          <w:p w14:paraId="73C02B47"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2E493E34"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4AE40AA9"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2979D0F5"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41521F7F"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068F1279"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39C45C70"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3D1AFC2B"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4F48E266"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3A2248A8"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504A3A8F"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4AB55E82"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2AF783E9" w14:textId="77777777" w:rsidR="002B3FB2" w:rsidRPr="00725E27" w:rsidRDefault="002B3FB2" w:rsidP="004470E5">
            <w:pPr>
              <w:pStyle w:val="ListParagraph"/>
              <w:numPr>
                <w:ilvl w:val="1"/>
                <w:numId w:val="685"/>
              </w:numPr>
              <w:spacing w:before="100" w:beforeAutospacing="1" w:after="100" w:afterAutospacing="1" w:line="240" w:lineRule="auto"/>
              <w:contextualSpacing w:val="0"/>
              <w:rPr>
                <w:rFonts w:eastAsia="Times New Roman"/>
                <w:vanish/>
                <w:szCs w:val="24"/>
                <w:lang w:val="en-US"/>
              </w:rPr>
            </w:pPr>
          </w:p>
          <w:p w14:paraId="748C3D96" w14:textId="77777777" w:rsidR="002B3FB2" w:rsidRPr="00725E27" w:rsidRDefault="002B3FB2" w:rsidP="004470E5">
            <w:pPr>
              <w:pStyle w:val="ListParagraph"/>
              <w:numPr>
                <w:ilvl w:val="2"/>
                <w:numId w:val="709"/>
              </w:numPr>
              <w:spacing w:before="100" w:beforeAutospacing="1" w:after="100" w:afterAutospacing="1" w:line="240" w:lineRule="auto"/>
              <w:rPr>
                <w:rFonts w:eastAsia="Times New Roman"/>
                <w:szCs w:val="24"/>
              </w:rPr>
            </w:pPr>
            <w:r w:rsidRPr="00725E27">
              <w:rPr>
                <w:rFonts w:eastAsia="Times New Roman"/>
                <w:szCs w:val="24"/>
              </w:rPr>
              <w:t>Purpose of Backfilling in Drainage and Bridge Construction</w:t>
            </w:r>
          </w:p>
          <w:p w14:paraId="43238952"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Selection of Backfill Materials (e.g., granular soil, aggregate)</w:t>
            </w:r>
          </w:p>
          <w:p w14:paraId="4557E2EF"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Placement and Compaction Techniques for Backfill</w:t>
            </w:r>
          </w:p>
          <w:p w14:paraId="57A9C3FD" w14:textId="77777777" w:rsidR="002B3FB2" w:rsidRPr="00725E27" w:rsidRDefault="002B3FB2" w:rsidP="004470E5">
            <w:pPr>
              <w:numPr>
                <w:ilvl w:val="2"/>
                <w:numId w:val="709"/>
              </w:numPr>
              <w:spacing w:before="100" w:beforeAutospacing="1" w:after="100" w:afterAutospacing="1" w:line="240" w:lineRule="auto"/>
              <w:rPr>
                <w:rFonts w:eastAsia="Times New Roman" w:cs="Times New Roman"/>
                <w:szCs w:val="24"/>
              </w:rPr>
            </w:pPr>
            <w:r w:rsidRPr="00725E27">
              <w:rPr>
                <w:rFonts w:eastAsia="Times New Roman" w:cs="Times New Roman"/>
                <w:szCs w:val="24"/>
              </w:rPr>
              <w:t>Quality Assurance for Proper Compaction and Settlement</w:t>
            </w:r>
          </w:p>
        </w:tc>
        <w:tc>
          <w:tcPr>
            <w:tcW w:w="1066" w:type="pct"/>
            <w:tcBorders>
              <w:top w:val="single" w:sz="4" w:space="0" w:color="auto"/>
              <w:left w:val="single" w:sz="4" w:space="0" w:color="auto"/>
              <w:bottom w:val="single" w:sz="4" w:space="0" w:color="auto"/>
              <w:right w:val="single" w:sz="4" w:space="0" w:color="auto"/>
            </w:tcBorders>
          </w:tcPr>
          <w:p w14:paraId="26D0A098" w14:textId="77777777" w:rsidR="002B3FB2" w:rsidRPr="00725E27" w:rsidRDefault="002B3FB2" w:rsidP="004470E5">
            <w:pPr>
              <w:pStyle w:val="ListParagraph"/>
              <w:numPr>
                <w:ilvl w:val="0"/>
                <w:numId w:val="671"/>
              </w:numPr>
              <w:jc w:val="left"/>
              <w:rPr>
                <w:szCs w:val="24"/>
              </w:rPr>
            </w:pPr>
            <w:r w:rsidRPr="00725E27">
              <w:rPr>
                <w:szCs w:val="24"/>
              </w:rPr>
              <w:lastRenderedPageBreak/>
              <w:t>Observation</w:t>
            </w:r>
          </w:p>
          <w:p w14:paraId="2CADBF56" w14:textId="77777777" w:rsidR="002B3FB2" w:rsidRPr="00725E27" w:rsidRDefault="002B3FB2" w:rsidP="004470E5">
            <w:pPr>
              <w:pStyle w:val="ListParagraph"/>
              <w:numPr>
                <w:ilvl w:val="0"/>
                <w:numId w:val="671"/>
              </w:numPr>
              <w:jc w:val="left"/>
              <w:rPr>
                <w:szCs w:val="24"/>
              </w:rPr>
            </w:pPr>
            <w:r w:rsidRPr="00725E27">
              <w:rPr>
                <w:szCs w:val="24"/>
              </w:rPr>
              <w:t>Oral questioning</w:t>
            </w:r>
          </w:p>
          <w:p w14:paraId="20921119" w14:textId="77777777" w:rsidR="002B3FB2" w:rsidRPr="00725E27" w:rsidRDefault="002B3FB2" w:rsidP="004470E5">
            <w:pPr>
              <w:pStyle w:val="ListParagraph"/>
              <w:numPr>
                <w:ilvl w:val="0"/>
                <w:numId w:val="671"/>
              </w:numPr>
              <w:jc w:val="left"/>
              <w:rPr>
                <w:szCs w:val="24"/>
              </w:rPr>
            </w:pPr>
            <w:r w:rsidRPr="00725E27">
              <w:rPr>
                <w:szCs w:val="24"/>
              </w:rPr>
              <w:t>Projects</w:t>
            </w:r>
          </w:p>
          <w:p w14:paraId="1EA6B12B" w14:textId="77777777" w:rsidR="002B3FB2" w:rsidRPr="00725E27" w:rsidRDefault="002B3FB2" w:rsidP="004470E5">
            <w:pPr>
              <w:pStyle w:val="ListParagraph"/>
              <w:numPr>
                <w:ilvl w:val="0"/>
                <w:numId w:val="671"/>
              </w:numPr>
              <w:jc w:val="left"/>
              <w:rPr>
                <w:szCs w:val="24"/>
              </w:rPr>
            </w:pPr>
            <w:r w:rsidRPr="00725E27">
              <w:rPr>
                <w:szCs w:val="24"/>
              </w:rPr>
              <w:t>Written tests</w:t>
            </w:r>
          </w:p>
          <w:p w14:paraId="7BE7843A" w14:textId="77777777" w:rsidR="002B3FB2" w:rsidRPr="00725E27" w:rsidRDefault="002B3FB2" w:rsidP="004470E5">
            <w:pPr>
              <w:pStyle w:val="ListParagraph"/>
              <w:numPr>
                <w:ilvl w:val="0"/>
                <w:numId w:val="671"/>
              </w:numPr>
              <w:jc w:val="left"/>
              <w:rPr>
                <w:szCs w:val="24"/>
              </w:rPr>
            </w:pPr>
            <w:r w:rsidRPr="00725E27">
              <w:rPr>
                <w:szCs w:val="24"/>
              </w:rPr>
              <w:t>Third party</w:t>
            </w:r>
          </w:p>
          <w:p w14:paraId="7BC89B74" w14:textId="77777777" w:rsidR="002B3FB2" w:rsidRPr="00725E27" w:rsidRDefault="002B3FB2" w:rsidP="004470E5">
            <w:pPr>
              <w:pStyle w:val="ListParagraph"/>
              <w:numPr>
                <w:ilvl w:val="0"/>
                <w:numId w:val="671"/>
              </w:numPr>
              <w:jc w:val="left"/>
              <w:rPr>
                <w:szCs w:val="24"/>
              </w:rPr>
            </w:pPr>
            <w:r w:rsidRPr="00725E27">
              <w:rPr>
                <w:szCs w:val="24"/>
              </w:rPr>
              <w:t>Portfolio</w:t>
            </w:r>
          </w:p>
        </w:tc>
      </w:tr>
      <w:tr w:rsidR="00DC0CBC" w:rsidRPr="00725E27" w14:paraId="21B74641" w14:textId="77777777" w:rsidTr="002B3FB2">
        <w:trPr>
          <w:trHeight w:val="755"/>
        </w:trPr>
        <w:tc>
          <w:tcPr>
            <w:tcW w:w="1147" w:type="pct"/>
            <w:tcBorders>
              <w:top w:val="single" w:sz="4" w:space="0" w:color="auto"/>
              <w:left w:val="single" w:sz="4" w:space="0" w:color="auto"/>
              <w:bottom w:val="single" w:sz="4" w:space="0" w:color="auto"/>
              <w:right w:val="single" w:sz="4" w:space="0" w:color="auto"/>
            </w:tcBorders>
          </w:tcPr>
          <w:p w14:paraId="6794CF3B" w14:textId="77777777" w:rsidR="002B3FB2" w:rsidRPr="00725E27" w:rsidRDefault="002B3FB2" w:rsidP="004470E5">
            <w:pPr>
              <w:numPr>
                <w:ilvl w:val="0"/>
                <w:numId w:val="670"/>
              </w:numPr>
              <w:spacing w:after="0" w:line="360" w:lineRule="auto"/>
              <w:rPr>
                <w:rFonts w:cs="Times New Roman"/>
                <w:bCs/>
                <w:szCs w:val="24"/>
                <w:lang w:val="en-GB"/>
              </w:rPr>
            </w:pPr>
            <w:r w:rsidRPr="00725E27">
              <w:rPr>
                <w:rFonts w:cs="Times New Roman"/>
                <w:bCs/>
                <w:szCs w:val="24"/>
                <w:lang w:val="en-GB"/>
              </w:rPr>
              <w:lastRenderedPageBreak/>
              <w:t>Construct erosion prevention structures</w:t>
            </w:r>
          </w:p>
        </w:tc>
        <w:tc>
          <w:tcPr>
            <w:tcW w:w="2787" w:type="pct"/>
            <w:tcBorders>
              <w:top w:val="single" w:sz="4" w:space="0" w:color="auto"/>
              <w:left w:val="single" w:sz="4" w:space="0" w:color="auto"/>
              <w:bottom w:val="single" w:sz="4" w:space="0" w:color="auto"/>
              <w:right w:val="single" w:sz="4" w:space="0" w:color="auto"/>
            </w:tcBorders>
          </w:tcPr>
          <w:p w14:paraId="52DEFB46" w14:textId="77777777" w:rsidR="002B3FB2" w:rsidRPr="00725E27" w:rsidRDefault="002B3FB2" w:rsidP="004470E5">
            <w:pPr>
              <w:pStyle w:val="ListParagraph"/>
              <w:numPr>
                <w:ilvl w:val="0"/>
                <w:numId w:val="698"/>
              </w:numPr>
              <w:jc w:val="left"/>
              <w:rPr>
                <w:bCs/>
                <w:vanish/>
                <w:szCs w:val="24"/>
              </w:rPr>
            </w:pPr>
          </w:p>
          <w:p w14:paraId="4F5A9B66" w14:textId="77777777" w:rsidR="002B3FB2" w:rsidRPr="00725E27" w:rsidRDefault="002B3FB2" w:rsidP="004470E5">
            <w:pPr>
              <w:pStyle w:val="ListParagraph"/>
              <w:numPr>
                <w:ilvl w:val="0"/>
                <w:numId w:val="698"/>
              </w:numPr>
              <w:jc w:val="left"/>
              <w:rPr>
                <w:bCs/>
                <w:vanish/>
                <w:szCs w:val="24"/>
              </w:rPr>
            </w:pPr>
          </w:p>
          <w:p w14:paraId="62087244" w14:textId="77777777" w:rsidR="002B3FB2" w:rsidRPr="00725E27" w:rsidRDefault="002B3FB2" w:rsidP="004470E5">
            <w:pPr>
              <w:pStyle w:val="ListParagraph"/>
              <w:numPr>
                <w:ilvl w:val="0"/>
                <w:numId w:val="698"/>
              </w:numPr>
              <w:jc w:val="left"/>
              <w:rPr>
                <w:bCs/>
                <w:vanish/>
                <w:szCs w:val="24"/>
              </w:rPr>
            </w:pPr>
          </w:p>
          <w:p w14:paraId="79148F37" w14:textId="77777777" w:rsidR="002B3FB2" w:rsidRPr="00725E27" w:rsidRDefault="002B3FB2" w:rsidP="004470E5">
            <w:pPr>
              <w:pStyle w:val="ListParagraph"/>
              <w:numPr>
                <w:ilvl w:val="0"/>
                <w:numId w:val="698"/>
              </w:numPr>
              <w:jc w:val="left"/>
              <w:rPr>
                <w:bCs/>
                <w:vanish/>
                <w:szCs w:val="24"/>
              </w:rPr>
            </w:pPr>
          </w:p>
          <w:p w14:paraId="24C71C21" w14:textId="77777777" w:rsidR="002B3FB2" w:rsidRPr="00725E27" w:rsidRDefault="002B3FB2" w:rsidP="004470E5">
            <w:pPr>
              <w:pStyle w:val="ListParagraph"/>
              <w:numPr>
                <w:ilvl w:val="0"/>
                <w:numId w:val="698"/>
              </w:numPr>
              <w:jc w:val="left"/>
              <w:rPr>
                <w:bCs/>
                <w:vanish/>
                <w:szCs w:val="24"/>
              </w:rPr>
            </w:pPr>
          </w:p>
          <w:p w14:paraId="058EEE3E" w14:textId="77777777" w:rsidR="002B3FB2" w:rsidRPr="00725E27" w:rsidRDefault="002B3FB2" w:rsidP="004470E5">
            <w:pPr>
              <w:pStyle w:val="ListParagraph"/>
              <w:numPr>
                <w:ilvl w:val="1"/>
                <w:numId w:val="735"/>
              </w:numPr>
              <w:jc w:val="left"/>
              <w:rPr>
                <w:bCs/>
                <w:szCs w:val="24"/>
              </w:rPr>
            </w:pPr>
            <w:r w:rsidRPr="00725E27">
              <w:rPr>
                <w:bCs/>
                <w:szCs w:val="24"/>
              </w:rPr>
              <w:t>Types of Soil Erosion</w:t>
            </w:r>
          </w:p>
          <w:p w14:paraId="5756623D" w14:textId="77777777" w:rsidR="002B3FB2" w:rsidRPr="00725E27" w:rsidRDefault="002B3FB2" w:rsidP="004470E5">
            <w:pPr>
              <w:pStyle w:val="ListParagraph"/>
              <w:numPr>
                <w:ilvl w:val="0"/>
                <w:numId w:val="699"/>
              </w:numPr>
              <w:spacing w:before="100" w:beforeAutospacing="1" w:after="100" w:afterAutospacing="1" w:line="240" w:lineRule="auto"/>
              <w:contextualSpacing w:val="0"/>
              <w:rPr>
                <w:rFonts w:eastAsia="Times New Roman"/>
                <w:bCs/>
                <w:vanish/>
                <w:szCs w:val="24"/>
                <w:lang w:val="en-US"/>
              </w:rPr>
            </w:pPr>
          </w:p>
          <w:p w14:paraId="2803B453" w14:textId="77777777" w:rsidR="002B3FB2" w:rsidRPr="00725E27" w:rsidRDefault="002B3FB2" w:rsidP="004470E5">
            <w:pPr>
              <w:pStyle w:val="ListParagraph"/>
              <w:numPr>
                <w:ilvl w:val="0"/>
                <w:numId w:val="699"/>
              </w:numPr>
              <w:spacing w:before="100" w:beforeAutospacing="1" w:after="100" w:afterAutospacing="1" w:line="240" w:lineRule="auto"/>
              <w:contextualSpacing w:val="0"/>
              <w:rPr>
                <w:rFonts w:eastAsia="Times New Roman"/>
                <w:bCs/>
                <w:vanish/>
                <w:szCs w:val="24"/>
                <w:lang w:val="en-US"/>
              </w:rPr>
            </w:pPr>
          </w:p>
          <w:p w14:paraId="312998CA" w14:textId="77777777" w:rsidR="002B3FB2" w:rsidRPr="00725E27" w:rsidRDefault="002B3FB2" w:rsidP="004470E5">
            <w:pPr>
              <w:pStyle w:val="ListParagraph"/>
              <w:numPr>
                <w:ilvl w:val="0"/>
                <w:numId w:val="699"/>
              </w:numPr>
              <w:spacing w:before="100" w:beforeAutospacing="1" w:after="100" w:afterAutospacing="1" w:line="240" w:lineRule="auto"/>
              <w:contextualSpacing w:val="0"/>
              <w:rPr>
                <w:rFonts w:eastAsia="Times New Roman"/>
                <w:bCs/>
                <w:vanish/>
                <w:szCs w:val="24"/>
                <w:lang w:val="en-US"/>
              </w:rPr>
            </w:pPr>
          </w:p>
          <w:p w14:paraId="23D73F8C" w14:textId="77777777" w:rsidR="002B3FB2" w:rsidRPr="00725E27" w:rsidRDefault="002B3FB2" w:rsidP="004470E5">
            <w:pPr>
              <w:pStyle w:val="ListParagraph"/>
              <w:numPr>
                <w:ilvl w:val="0"/>
                <w:numId w:val="699"/>
              </w:numPr>
              <w:spacing w:before="100" w:beforeAutospacing="1" w:after="100" w:afterAutospacing="1" w:line="240" w:lineRule="auto"/>
              <w:contextualSpacing w:val="0"/>
              <w:rPr>
                <w:rFonts w:eastAsia="Times New Roman"/>
                <w:bCs/>
                <w:vanish/>
                <w:szCs w:val="24"/>
                <w:lang w:val="en-US"/>
              </w:rPr>
            </w:pPr>
          </w:p>
          <w:p w14:paraId="13ADA040" w14:textId="77777777" w:rsidR="002B3FB2" w:rsidRPr="00725E27" w:rsidRDefault="002B3FB2" w:rsidP="004470E5">
            <w:pPr>
              <w:pStyle w:val="ListParagraph"/>
              <w:numPr>
                <w:ilvl w:val="0"/>
                <w:numId w:val="699"/>
              </w:numPr>
              <w:spacing w:before="100" w:beforeAutospacing="1" w:after="100" w:afterAutospacing="1" w:line="240" w:lineRule="auto"/>
              <w:contextualSpacing w:val="0"/>
              <w:rPr>
                <w:rFonts w:eastAsia="Times New Roman"/>
                <w:bCs/>
                <w:vanish/>
                <w:szCs w:val="24"/>
                <w:lang w:val="en-US"/>
              </w:rPr>
            </w:pPr>
          </w:p>
          <w:p w14:paraId="06E9682F" w14:textId="77777777" w:rsidR="002B3FB2" w:rsidRPr="00725E27" w:rsidRDefault="002B3FB2" w:rsidP="004470E5">
            <w:pPr>
              <w:pStyle w:val="ListParagraph"/>
              <w:numPr>
                <w:ilvl w:val="1"/>
                <w:numId w:val="699"/>
              </w:numPr>
              <w:spacing w:before="100" w:beforeAutospacing="1" w:after="100" w:afterAutospacing="1" w:line="240" w:lineRule="auto"/>
              <w:contextualSpacing w:val="0"/>
              <w:rPr>
                <w:rFonts w:eastAsia="Times New Roman"/>
                <w:bCs/>
                <w:vanish/>
                <w:szCs w:val="24"/>
                <w:lang w:val="en-US"/>
              </w:rPr>
            </w:pPr>
          </w:p>
          <w:p w14:paraId="434E77A4"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bCs/>
                <w:szCs w:val="24"/>
              </w:rPr>
              <w:t>Water Erosion</w:t>
            </w:r>
            <w:r w:rsidRPr="00725E27">
              <w:rPr>
                <w:rFonts w:eastAsia="Times New Roman"/>
                <w:szCs w:val="24"/>
              </w:rPr>
              <w:t>: Surface runoff, rill erosion, and gully erosion</w:t>
            </w:r>
          </w:p>
          <w:p w14:paraId="34509AA2"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Wind Erosion</w:t>
            </w:r>
            <w:r w:rsidRPr="00725E27">
              <w:rPr>
                <w:rFonts w:eastAsia="Times New Roman" w:cs="Times New Roman"/>
                <w:szCs w:val="24"/>
              </w:rPr>
              <w:t>: Impact on sandy and loose soils</w:t>
            </w:r>
          </w:p>
          <w:p w14:paraId="1348FA58"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Glacial Erosion</w:t>
            </w:r>
            <w:r w:rsidRPr="00725E27">
              <w:rPr>
                <w:rFonts w:eastAsia="Times New Roman" w:cs="Times New Roman"/>
                <w:szCs w:val="24"/>
              </w:rPr>
              <w:t>: Erosion caused by glacial movement</w:t>
            </w:r>
          </w:p>
          <w:p w14:paraId="71B8AC00"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Coastal Erosion</w:t>
            </w:r>
            <w:r w:rsidRPr="00725E27">
              <w:rPr>
                <w:rFonts w:eastAsia="Times New Roman" w:cs="Times New Roman"/>
                <w:szCs w:val="24"/>
              </w:rPr>
              <w:t>: Erosion due to wave action along shorelines</w:t>
            </w:r>
          </w:p>
          <w:p w14:paraId="54AB7861"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Gravity Erosion</w:t>
            </w:r>
            <w:r w:rsidRPr="00725E27">
              <w:rPr>
                <w:rFonts w:eastAsia="Times New Roman" w:cs="Times New Roman"/>
                <w:szCs w:val="24"/>
              </w:rPr>
              <w:t>: Mass wasting, including landslides and rockfalls</w:t>
            </w:r>
          </w:p>
          <w:p w14:paraId="51360F28"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Causes and Impact of Soil Erosion on Infrastructure and the Environment</w:t>
            </w:r>
          </w:p>
          <w:p w14:paraId="21F05D48" w14:textId="77777777" w:rsidR="002B3FB2" w:rsidRPr="00725E27" w:rsidRDefault="002B3FB2" w:rsidP="004470E5">
            <w:pPr>
              <w:pStyle w:val="ListParagraph"/>
              <w:numPr>
                <w:ilvl w:val="1"/>
                <w:numId w:val="735"/>
              </w:numPr>
              <w:jc w:val="left"/>
              <w:rPr>
                <w:bCs/>
                <w:szCs w:val="24"/>
              </w:rPr>
            </w:pPr>
            <w:r w:rsidRPr="00725E27">
              <w:rPr>
                <w:bCs/>
                <w:szCs w:val="24"/>
              </w:rPr>
              <w:t>Mobilization of Construction Resources</w:t>
            </w:r>
          </w:p>
          <w:p w14:paraId="1D374E47" w14:textId="77777777" w:rsidR="002B3FB2" w:rsidRPr="00725E27" w:rsidRDefault="002B3FB2" w:rsidP="004470E5">
            <w:pPr>
              <w:pStyle w:val="ListParagraph"/>
              <w:numPr>
                <w:ilvl w:val="0"/>
                <w:numId w:val="700"/>
              </w:numPr>
              <w:spacing w:before="100" w:beforeAutospacing="1" w:after="100" w:afterAutospacing="1" w:line="240" w:lineRule="auto"/>
              <w:contextualSpacing w:val="0"/>
              <w:rPr>
                <w:rFonts w:eastAsia="Times New Roman"/>
                <w:vanish/>
                <w:szCs w:val="24"/>
                <w:lang w:val="en-US"/>
              </w:rPr>
            </w:pPr>
          </w:p>
          <w:p w14:paraId="6DC2B954" w14:textId="77777777" w:rsidR="002B3FB2" w:rsidRPr="00725E27" w:rsidRDefault="002B3FB2" w:rsidP="004470E5">
            <w:pPr>
              <w:pStyle w:val="ListParagraph"/>
              <w:numPr>
                <w:ilvl w:val="0"/>
                <w:numId w:val="700"/>
              </w:numPr>
              <w:spacing w:before="100" w:beforeAutospacing="1" w:after="100" w:afterAutospacing="1" w:line="240" w:lineRule="auto"/>
              <w:contextualSpacing w:val="0"/>
              <w:rPr>
                <w:rFonts w:eastAsia="Times New Roman"/>
                <w:vanish/>
                <w:szCs w:val="24"/>
                <w:lang w:val="en-US"/>
              </w:rPr>
            </w:pPr>
          </w:p>
          <w:p w14:paraId="624CCCEA" w14:textId="77777777" w:rsidR="002B3FB2" w:rsidRPr="00725E27" w:rsidRDefault="002B3FB2" w:rsidP="004470E5">
            <w:pPr>
              <w:pStyle w:val="ListParagraph"/>
              <w:numPr>
                <w:ilvl w:val="0"/>
                <w:numId w:val="700"/>
              </w:numPr>
              <w:spacing w:before="100" w:beforeAutospacing="1" w:after="100" w:afterAutospacing="1" w:line="240" w:lineRule="auto"/>
              <w:contextualSpacing w:val="0"/>
              <w:rPr>
                <w:rFonts w:eastAsia="Times New Roman"/>
                <w:vanish/>
                <w:szCs w:val="24"/>
                <w:lang w:val="en-US"/>
              </w:rPr>
            </w:pPr>
          </w:p>
          <w:p w14:paraId="375E2186" w14:textId="77777777" w:rsidR="002B3FB2" w:rsidRPr="00725E27" w:rsidRDefault="002B3FB2" w:rsidP="004470E5">
            <w:pPr>
              <w:pStyle w:val="ListParagraph"/>
              <w:numPr>
                <w:ilvl w:val="0"/>
                <w:numId w:val="700"/>
              </w:numPr>
              <w:spacing w:before="100" w:beforeAutospacing="1" w:after="100" w:afterAutospacing="1" w:line="240" w:lineRule="auto"/>
              <w:contextualSpacing w:val="0"/>
              <w:rPr>
                <w:rFonts w:eastAsia="Times New Roman"/>
                <w:vanish/>
                <w:szCs w:val="24"/>
                <w:lang w:val="en-US"/>
              </w:rPr>
            </w:pPr>
          </w:p>
          <w:p w14:paraId="3138D677" w14:textId="77777777" w:rsidR="002B3FB2" w:rsidRPr="00725E27" w:rsidRDefault="002B3FB2" w:rsidP="004470E5">
            <w:pPr>
              <w:pStyle w:val="ListParagraph"/>
              <w:numPr>
                <w:ilvl w:val="0"/>
                <w:numId w:val="700"/>
              </w:numPr>
              <w:spacing w:before="100" w:beforeAutospacing="1" w:after="100" w:afterAutospacing="1" w:line="240" w:lineRule="auto"/>
              <w:contextualSpacing w:val="0"/>
              <w:rPr>
                <w:rFonts w:eastAsia="Times New Roman"/>
                <w:vanish/>
                <w:szCs w:val="24"/>
                <w:lang w:val="en-US"/>
              </w:rPr>
            </w:pPr>
          </w:p>
          <w:p w14:paraId="6C886354" w14:textId="77777777" w:rsidR="002B3FB2" w:rsidRPr="00725E27" w:rsidRDefault="002B3FB2" w:rsidP="004470E5">
            <w:pPr>
              <w:pStyle w:val="ListParagraph"/>
              <w:numPr>
                <w:ilvl w:val="1"/>
                <w:numId w:val="700"/>
              </w:numPr>
              <w:spacing w:before="100" w:beforeAutospacing="1" w:after="100" w:afterAutospacing="1" w:line="240" w:lineRule="auto"/>
              <w:contextualSpacing w:val="0"/>
              <w:rPr>
                <w:rFonts w:eastAsia="Times New Roman"/>
                <w:vanish/>
                <w:szCs w:val="24"/>
                <w:lang w:val="en-US"/>
              </w:rPr>
            </w:pPr>
          </w:p>
          <w:p w14:paraId="47576E06" w14:textId="77777777" w:rsidR="002B3FB2" w:rsidRPr="00725E27" w:rsidRDefault="002B3FB2" w:rsidP="004470E5">
            <w:pPr>
              <w:pStyle w:val="ListParagraph"/>
              <w:numPr>
                <w:ilvl w:val="1"/>
                <w:numId w:val="700"/>
              </w:numPr>
              <w:spacing w:before="100" w:beforeAutospacing="1" w:after="100" w:afterAutospacing="1" w:line="240" w:lineRule="auto"/>
              <w:contextualSpacing w:val="0"/>
              <w:rPr>
                <w:rFonts w:eastAsia="Times New Roman"/>
                <w:vanish/>
                <w:szCs w:val="24"/>
                <w:lang w:val="en-US"/>
              </w:rPr>
            </w:pPr>
          </w:p>
          <w:p w14:paraId="0024B43A"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Identification of Required Resources (materials, equipment, personnel)</w:t>
            </w:r>
          </w:p>
          <w:p w14:paraId="1B22B298"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lastRenderedPageBreak/>
              <w:t>Selection and Sourcing of Materials (e.g., geotextiles, rocks, vegetation)</w:t>
            </w:r>
          </w:p>
          <w:p w14:paraId="1D2A3A6D"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Equipment Mobilization (e.g., bulldozers, excavators, compactors)</w:t>
            </w:r>
          </w:p>
          <w:p w14:paraId="78103B37"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Coordination and Scheduling for Efficient Resource Deployment</w:t>
            </w:r>
          </w:p>
          <w:p w14:paraId="21BCA218" w14:textId="77777777" w:rsidR="002B3FB2" w:rsidRPr="00725E27" w:rsidRDefault="002B3FB2" w:rsidP="004470E5">
            <w:pPr>
              <w:pStyle w:val="ListParagraph"/>
              <w:numPr>
                <w:ilvl w:val="1"/>
                <w:numId w:val="735"/>
              </w:numPr>
              <w:jc w:val="left"/>
              <w:rPr>
                <w:bCs/>
                <w:szCs w:val="24"/>
              </w:rPr>
            </w:pPr>
            <w:r w:rsidRPr="00725E27">
              <w:rPr>
                <w:bCs/>
                <w:szCs w:val="24"/>
              </w:rPr>
              <w:t>Erosion Control Structures</w:t>
            </w:r>
          </w:p>
          <w:p w14:paraId="5CA348F6" w14:textId="77777777" w:rsidR="002B3FB2" w:rsidRPr="00725E27" w:rsidRDefault="002B3FB2" w:rsidP="004470E5">
            <w:pPr>
              <w:pStyle w:val="ListParagraph"/>
              <w:numPr>
                <w:ilvl w:val="0"/>
                <w:numId w:val="701"/>
              </w:numPr>
              <w:spacing w:before="100" w:beforeAutospacing="1" w:after="100" w:afterAutospacing="1" w:line="240" w:lineRule="auto"/>
              <w:contextualSpacing w:val="0"/>
              <w:rPr>
                <w:rFonts w:eastAsia="Times New Roman"/>
                <w:bCs/>
                <w:vanish/>
                <w:szCs w:val="24"/>
                <w:lang w:val="en-US"/>
              </w:rPr>
            </w:pPr>
          </w:p>
          <w:p w14:paraId="7F32E1D3" w14:textId="77777777" w:rsidR="002B3FB2" w:rsidRPr="00725E27" w:rsidRDefault="002B3FB2" w:rsidP="004470E5">
            <w:pPr>
              <w:pStyle w:val="ListParagraph"/>
              <w:numPr>
                <w:ilvl w:val="0"/>
                <w:numId w:val="701"/>
              </w:numPr>
              <w:spacing w:before="100" w:beforeAutospacing="1" w:after="100" w:afterAutospacing="1" w:line="240" w:lineRule="auto"/>
              <w:contextualSpacing w:val="0"/>
              <w:rPr>
                <w:rFonts w:eastAsia="Times New Roman"/>
                <w:bCs/>
                <w:vanish/>
                <w:szCs w:val="24"/>
                <w:lang w:val="en-US"/>
              </w:rPr>
            </w:pPr>
          </w:p>
          <w:p w14:paraId="5E0E6166" w14:textId="77777777" w:rsidR="002B3FB2" w:rsidRPr="00725E27" w:rsidRDefault="002B3FB2" w:rsidP="004470E5">
            <w:pPr>
              <w:pStyle w:val="ListParagraph"/>
              <w:numPr>
                <w:ilvl w:val="0"/>
                <w:numId w:val="701"/>
              </w:numPr>
              <w:spacing w:before="100" w:beforeAutospacing="1" w:after="100" w:afterAutospacing="1" w:line="240" w:lineRule="auto"/>
              <w:contextualSpacing w:val="0"/>
              <w:rPr>
                <w:rFonts w:eastAsia="Times New Roman"/>
                <w:bCs/>
                <w:vanish/>
                <w:szCs w:val="24"/>
                <w:lang w:val="en-US"/>
              </w:rPr>
            </w:pPr>
          </w:p>
          <w:p w14:paraId="68BB68BC" w14:textId="77777777" w:rsidR="002B3FB2" w:rsidRPr="00725E27" w:rsidRDefault="002B3FB2" w:rsidP="004470E5">
            <w:pPr>
              <w:pStyle w:val="ListParagraph"/>
              <w:numPr>
                <w:ilvl w:val="0"/>
                <w:numId w:val="701"/>
              </w:numPr>
              <w:spacing w:before="100" w:beforeAutospacing="1" w:after="100" w:afterAutospacing="1" w:line="240" w:lineRule="auto"/>
              <w:contextualSpacing w:val="0"/>
              <w:rPr>
                <w:rFonts w:eastAsia="Times New Roman"/>
                <w:bCs/>
                <w:vanish/>
                <w:szCs w:val="24"/>
                <w:lang w:val="en-US"/>
              </w:rPr>
            </w:pPr>
          </w:p>
          <w:p w14:paraId="78ADD69A" w14:textId="77777777" w:rsidR="002B3FB2" w:rsidRPr="00725E27" w:rsidRDefault="002B3FB2" w:rsidP="004470E5">
            <w:pPr>
              <w:pStyle w:val="ListParagraph"/>
              <w:numPr>
                <w:ilvl w:val="0"/>
                <w:numId w:val="701"/>
              </w:numPr>
              <w:spacing w:before="100" w:beforeAutospacing="1" w:after="100" w:afterAutospacing="1" w:line="240" w:lineRule="auto"/>
              <w:contextualSpacing w:val="0"/>
              <w:rPr>
                <w:rFonts w:eastAsia="Times New Roman"/>
                <w:bCs/>
                <w:vanish/>
                <w:szCs w:val="24"/>
                <w:lang w:val="en-US"/>
              </w:rPr>
            </w:pPr>
          </w:p>
          <w:p w14:paraId="400EB7C6" w14:textId="77777777" w:rsidR="002B3FB2" w:rsidRPr="00725E27" w:rsidRDefault="002B3FB2" w:rsidP="004470E5">
            <w:pPr>
              <w:pStyle w:val="ListParagraph"/>
              <w:numPr>
                <w:ilvl w:val="1"/>
                <w:numId w:val="701"/>
              </w:numPr>
              <w:spacing w:before="100" w:beforeAutospacing="1" w:after="100" w:afterAutospacing="1" w:line="240" w:lineRule="auto"/>
              <w:contextualSpacing w:val="0"/>
              <w:rPr>
                <w:rFonts w:eastAsia="Times New Roman"/>
                <w:bCs/>
                <w:vanish/>
                <w:szCs w:val="24"/>
                <w:lang w:val="en-US"/>
              </w:rPr>
            </w:pPr>
          </w:p>
          <w:p w14:paraId="0FACFB14" w14:textId="77777777" w:rsidR="002B3FB2" w:rsidRPr="00725E27" w:rsidRDefault="002B3FB2" w:rsidP="004470E5">
            <w:pPr>
              <w:pStyle w:val="ListParagraph"/>
              <w:numPr>
                <w:ilvl w:val="1"/>
                <w:numId w:val="701"/>
              </w:numPr>
              <w:spacing w:before="100" w:beforeAutospacing="1" w:after="100" w:afterAutospacing="1" w:line="240" w:lineRule="auto"/>
              <w:contextualSpacing w:val="0"/>
              <w:rPr>
                <w:rFonts w:eastAsia="Times New Roman"/>
                <w:bCs/>
                <w:vanish/>
                <w:szCs w:val="24"/>
                <w:lang w:val="en-US"/>
              </w:rPr>
            </w:pPr>
          </w:p>
          <w:p w14:paraId="7A28E110" w14:textId="77777777" w:rsidR="002B3FB2" w:rsidRPr="00725E27" w:rsidRDefault="002B3FB2" w:rsidP="004470E5">
            <w:pPr>
              <w:pStyle w:val="ListParagraph"/>
              <w:numPr>
                <w:ilvl w:val="1"/>
                <w:numId w:val="701"/>
              </w:numPr>
              <w:spacing w:before="100" w:beforeAutospacing="1" w:after="100" w:afterAutospacing="1" w:line="240" w:lineRule="auto"/>
              <w:contextualSpacing w:val="0"/>
              <w:rPr>
                <w:rFonts w:eastAsia="Times New Roman"/>
                <w:bCs/>
                <w:vanish/>
                <w:szCs w:val="24"/>
                <w:lang w:val="en-US"/>
              </w:rPr>
            </w:pPr>
          </w:p>
          <w:p w14:paraId="0D4F28DD"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bCs/>
                <w:szCs w:val="24"/>
              </w:rPr>
              <w:t>Vegetative Structures</w:t>
            </w:r>
            <w:r w:rsidRPr="00725E27">
              <w:rPr>
                <w:rFonts w:eastAsia="Times New Roman"/>
                <w:szCs w:val="24"/>
              </w:rPr>
              <w:t>: Grass planting, shrubs, and trees for erosion control</w:t>
            </w:r>
          </w:p>
          <w:p w14:paraId="30DF581D"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Structural Erosion Control</w:t>
            </w:r>
            <w:r w:rsidRPr="00725E27">
              <w:rPr>
                <w:rFonts w:eastAsia="Times New Roman" w:cs="Times New Roman"/>
                <w:szCs w:val="24"/>
              </w:rPr>
              <w:t>: Retaining walls, riprap, and gabions</w:t>
            </w:r>
          </w:p>
          <w:p w14:paraId="0344225C"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Drainage Structures</w:t>
            </w:r>
            <w:r w:rsidRPr="00725E27">
              <w:rPr>
                <w:rFonts w:eastAsia="Times New Roman" w:cs="Times New Roman"/>
                <w:szCs w:val="24"/>
              </w:rPr>
              <w:t>: Culverts, drains, and channels for water management</w:t>
            </w:r>
          </w:p>
          <w:p w14:paraId="67E6E462"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Mechanical Structures</w:t>
            </w:r>
            <w:r w:rsidRPr="00725E27">
              <w:rPr>
                <w:rFonts w:eastAsia="Times New Roman" w:cs="Times New Roman"/>
                <w:szCs w:val="24"/>
              </w:rPr>
              <w:t>: Silt fences, erosion mats, and barriers</w:t>
            </w:r>
          </w:p>
          <w:p w14:paraId="1FD46FF4"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Bioengineering Solutions</w:t>
            </w:r>
            <w:r w:rsidRPr="00725E27">
              <w:rPr>
                <w:rFonts w:eastAsia="Times New Roman" w:cs="Times New Roman"/>
                <w:szCs w:val="24"/>
              </w:rPr>
              <w:t>: Combining vegetation and structural methods</w:t>
            </w:r>
          </w:p>
          <w:p w14:paraId="33D7A0C8" w14:textId="77777777" w:rsidR="002B3FB2" w:rsidRPr="00725E27" w:rsidRDefault="002B3FB2" w:rsidP="004470E5">
            <w:pPr>
              <w:pStyle w:val="ListParagraph"/>
              <w:numPr>
                <w:ilvl w:val="1"/>
                <w:numId w:val="735"/>
              </w:numPr>
              <w:jc w:val="left"/>
              <w:rPr>
                <w:bCs/>
                <w:szCs w:val="24"/>
              </w:rPr>
            </w:pPr>
            <w:r w:rsidRPr="00725E27">
              <w:rPr>
                <w:bCs/>
                <w:szCs w:val="24"/>
              </w:rPr>
              <w:t>Location of Erosion Prevention Structures</w:t>
            </w:r>
          </w:p>
          <w:p w14:paraId="723FFAE2" w14:textId="77777777" w:rsidR="002B3FB2" w:rsidRPr="00725E27" w:rsidRDefault="002B3FB2" w:rsidP="004470E5">
            <w:pPr>
              <w:pStyle w:val="ListParagraph"/>
              <w:numPr>
                <w:ilvl w:val="0"/>
                <w:numId w:val="702"/>
              </w:numPr>
              <w:spacing w:before="100" w:beforeAutospacing="1" w:after="100" w:afterAutospacing="1" w:line="240" w:lineRule="auto"/>
              <w:contextualSpacing w:val="0"/>
              <w:rPr>
                <w:rFonts w:eastAsia="Times New Roman"/>
                <w:vanish/>
                <w:szCs w:val="24"/>
                <w:lang w:val="en-US"/>
              </w:rPr>
            </w:pPr>
          </w:p>
          <w:p w14:paraId="1B88B554" w14:textId="77777777" w:rsidR="002B3FB2" w:rsidRPr="00725E27" w:rsidRDefault="002B3FB2" w:rsidP="004470E5">
            <w:pPr>
              <w:pStyle w:val="ListParagraph"/>
              <w:numPr>
                <w:ilvl w:val="0"/>
                <w:numId w:val="702"/>
              </w:numPr>
              <w:spacing w:before="100" w:beforeAutospacing="1" w:after="100" w:afterAutospacing="1" w:line="240" w:lineRule="auto"/>
              <w:contextualSpacing w:val="0"/>
              <w:rPr>
                <w:rFonts w:eastAsia="Times New Roman"/>
                <w:vanish/>
                <w:szCs w:val="24"/>
                <w:lang w:val="en-US"/>
              </w:rPr>
            </w:pPr>
          </w:p>
          <w:p w14:paraId="66A1097E" w14:textId="77777777" w:rsidR="002B3FB2" w:rsidRPr="00725E27" w:rsidRDefault="002B3FB2" w:rsidP="004470E5">
            <w:pPr>
              <w:pStyle w:val="ListParagraph"/>
              <w:numPr>
                <w:ilvl w:val="0"/>
                <w:numId w:val="702"/>
              </w:numPr>
              <w:spacing w:before="100" w:beforeAutospacing="1" w:after="100" w:afterAutospacing="1" w:line="240" w:lineRule="auto"/>
              <w:contextualSpacing w:val="0"/>
              <w:rPr>
                <w:rFonts w:eastAsia="Times New Roman"/>
                <w:vanish/>
                <w:szCs w:val="24"/>
                <w:lang w:val="en-US"/>
              </w:rPr>
            </w:pPr>
          </w:p>
          <w:p w14:paraId="4AF60688" w14:textId="77777777" w:rsidR="002B3FB2" w:rsidRPr="00725E27" w:rsidRDefault="002B3FB2" w:rsidP="004470E5">
            <w:pPr>
              <w:pStyle w:val="ListParagraph"/>
              <w:numPr>
                <w:ilvl w:val="0"/>
                <w:numId w:val="702"/>
              </w:numPr>
              <w:spacing w:before="100" w:beforeAutospacing="1" w:after="100" w:afterAutospacing="1" w:line="240" w:lineRule="auto"/>
              <w:contextualSpacing w:val="0"/>
              <w:rPr>
                <w:rFonts w:eastAsia="Times New Roman"/>
                <w:vanish/>
                <w:szCs w:val="24"/>
                <w:lang w:val="en-US"/>
              </w:rPr>
            </w:pPr>
          </w:p>
          <w:p w14:paraId="5B656E7D" w14:textId="77777777" w:rsidR="002B3FB2" w:rsidRPr="00725E27" w:rsidRDefault="002B3FB2" w:rsidP="004470E5">
            <w:pPr>
              <w:pStyle w:val="ListParagraph"/>
              <w:numPr>
                <w:ilvl w:val="0"/>
                <w:numId w:val="702"/>
              </w:numPr>
              <w:spacing w:before="100" w:beforeAutospacing="1" w:after="100" w:afterAutospacing="1" w:line="240" w:lineRule="auto"/>
              <w:contextualSpacing w:val="0"/>
              <w:rPr>
                <w:rFonts w:eastAsia="Times New Roman"/>
                <w:vanish/>
                <w:szCs w:val="24"/>
                <w:lang w:val="en-US"/>
              </w:rPr>
            </w:pPr>
          </w:p>
          <w:p w14:paraId="5D4C9E81" w14:textId="77777777" w:rsidR="002B3FB2" w:rsidRPr="00725E27" w:rsidRDefault="002B3FB2" w:rsidP="004470E5">
            <w:pPr>
              <w:pStyle w:val="ListParagraph"/>
              <w:numPr>
                <w:ilvl w:val="1"/>
                <w:numId w:val="702"/>
              </w:numPr>
              <w:spacing w:before="100" w:beforeAutospacing="1" w:after="100" w:afterAutospacing="1" w:line="240" w:lineRule="auto"/>
              <w:contextualSpacing w:val="0"/>
              <w:rPr>
                <w:rFonts w:eastAsia="Times New Roman"/>
                <w:vanish/>
                <w:szCs w:val="24"/>
                <w:lang w:val="en-US"/>
              </w:rPr>
            </w:pPr>
          </w:p>
          <w:p w14:paraId="5F69A6AF" w14:textId="77777777" w:rsidR="002B3FB2" w:rsidRPr="00725E27" w:rsidRDefault="002B3FB2" w:rsidP="004470E5">
            <w:pPr>
              <w:pStyle w:val="ListParagraph"/>
              <w:numPr>
                <w:ilvl w:val="1"/>
                <w:numId w:val="702"/>
              </w:numPr>
              <w:spacing w:before="100" w:beforeAutospacing="1" w:after="100" w:afterAutospacing="1" w:line="240" w:lineRule="auto"/>
              <w:contextualSpacing w:val="0"/>
              <w:rPr>
                <w:rFonts w:eastAsia="Times New Roman"/>
                <w:vanish/>
                <w:szCs w:val="24"/>
                <w:lang w:val="en-US"/>
              </w:rPr>
            </w:pPr>
          </w:p>
          <w:p w14:paraId="732C7005" w14:textId="77777777" w:rsidR="002B3FB2" w:rsidRPr="00725E27" w:rsidRDefault="002B3FB2" w:rsidP="004470E5">
            <w:pPr>
              <w:pStyle w:val="ListParagraph"/>
              <w:numPr>
                <w:ilvl w:val="1"/>
                <w:numId w:val="702"/>
              </w:numPr>
              <w:spacing w:before="100" w:beforeAutospacing="1" w:after="100" w:afterAutospacing="1" w:line="240" w:lineRule="auto"/>
              <w:contextualSpacing w:val="0"/>
              <w:rPr>
                <w:rFonts w:eastAsia="Times New Roman"/>
                <w:vanish/>
                <w:szCs w:val="24"/>
                <w:lang w:val="en-US"/>
              </w:rPr>
            </w:pPr>
          </w:p>
          <w:p w14:paraId="0AD277F7" w14:textId="77777777" w:rsidR="002B3FB2" w:rsidRPr="00725E27" w:rsidRDefault="002B3FB2" w:rsidP="004470E5">
            <w:pPr>
              <w:pStyle w:val="ListParagraph"/>
              <w:numPr>
                <w:ilvl w:val="1"/>
                <w:numId w:val="702"/>
              </w:numPr>
              <w:spacing w:before="100" w:beforeAutospacing="1" w:after="100" w:afterAutospacing="1" w:line="240" w:lineRule="auto"/>
              <w:contextualSpacing w:val="0"/>
              <w:rPr>
                <w:rFonts w:eastAsia="Times New Roman"/>
                <w:vanish/>
                <w:szCs w:val="24"/>
                <w:lang w:val="en-US"/>
              </w:rPr>
            </w:pPr>
          </w:p>
          <w:p w14:paraId="4750F3DB"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Site Assessment for Erosion Risk (e.g., slope, water flow, soil type)</w:t>
            </w:r>
          </w:p>
          <w:p w14:paraId="07A7EA16"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Identifying High-Risk Areas (e.g., steep slopes, riverbanks, construction sites)</w:t>
            </w:r>
          </w:p>
          <w:p w14:paraId="4FCBF315"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Strategic Placement of Structures to Minimize Erosion Impact</w:t>
            </w:r>
          </w:p>
          <w:p w14:paraId="5E394318"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Factors Influencing Location (e.g., topography, hydrology, accessibility)</w:t>
            </w:r>
          </w:p>
          <w:p w14:paraId="55CFE116" w14:textId="77777777" w:rsidR="002B3FB2" w:rsidRPr="00725E27" w:rsidRDefault="002B3FB2" w:rsidP="004470E5">
            <w:pPr>
              <w:pStyle w:val="ListParagraph"/>
              <w:numPr>
                <w:ilvl w:val="1"/>
                <w:numId w:val="735"/>
              </w:numPr>
              <w:jc w:val="left"/>
              <w:rPr>
                <w:bCs/>
                <w:szCs w:val="24"/>
              </w:rPr>
            </w:pPr>
            <w:r w:rsidRPr="00725E27">
              <w:rPr>
                <w:bCs/>
                <w:szCs w:val="24"/>
              </w:rPr>
              <w:t>Interpretation of Drawings</w:t>
            </w:r>
          </w:p>
          <w:p w14:paraId="22FADC04" w14:textId="77777777" w:rsidR="002B3FB2" w:rsidRPr="00725E27" w:rsidRDefault="002B3FB2" w:rsidP="004470E5">
            <w:pPr>
              <w:pStyle w:val="ListParagraph"/>
              <w:numPr>
                <w:ilvl w:val="0"/>
                <w:numId w:val="703"/>
              </w:numPr>
              <w:spacing w:before="100" w:beforeAutospacing="1" w:after="100" w:afterAutospacing="1" w:line="240" w:lineRule="auto"/>
              <w:contextualSpacing w:val="0"/>
              <w:rPr>
                <w:rFonts w:eastAsia="Times New Roman"/>
                <w:vanish/>
                <w:szCs w:val="24"/>
                <w:lang w:val="en-US"/>
              </w:rPr>
            </w:pPr>
          </w:p>
          <w:p w14:paraId="0CD742D3" w14:textId="77777777" w:rsidR="002B3FB2" w:rsidRPr="00725E27" w:rsidRDefault="002B3FB2" w:rsidP="004470E5">
            <w:pPr>
              <w:pStyle w:val="ListParagraph"/>
              <w:numPr>
                <w:ilvl w:val="0"/>
                <w:numId w:val="703"/>
              </w:numPr>
              <w:spacing w:before="100" w:beforeAutospacing="1" w:after="100" w:afterAutospacing="1" w:line="240" w:lineRule="auto"/>
              <w:contextualSpacing w:val="0"/>
              <w:rPr>
                <w:rFonts w:eastAsia="Times New Roman"/>
                <w:vanish/>
                <w:szCs w:val="24"/>
                <w:lang w:val="en-US"/>
              </w:rPr>
            </w:pPr>
          </w:p>
          <w:p w14:paraId="392B4310" w14:textId="77777777" w:rsidR="002B3FB2" w:rsidRPr="00725E27" w:rsidRDefault="002B3FB2" w:rsidP="004470E5">
            <w:pPr>
              <w:pStyle w:val="ListParagraph"/>
              <w:numPr>
                <w:ilvl w:val="0"/>
                <w:numId w:val="703"/>
              </w:numPr>
              <w:spacing w:before="100" w:beforeAutospacing="1" w:after="100" w:afterAutospacing="1" w:line="240" w:lineRule="auto"/>
              <w:contextualSpacing w:val="0"/>
              <w:rPr>
                <w:rFonts w:eastAsia="Times New Roman"/>
                <w:vanish/>
                <w:szCs w:val="24"/>
                <w:lang w:val="en-US"/>
              </w:rPr>
            </w:pPr>
          </w:p>
          <w:p w14:paraId="4BB88F4F" w14:textId="77777777" w:rsidR="002B3FB2" w:rsidRPr="00725E27" w:rsidRDefault="002B3FB2" w:rsidP="004470E5">
            <w:pPr>
              <w:pStyle w:val="ListParagraph"/>
              <w:numPr>
                <w:ilvl w:val="0"/>
                <w:numId w:val="703"/>
              </w:numPr>
              <w:spacing w:before="100" w:beforeAutospacing="1" w:after="100" w:afterAutospacing="1" w:line="240" w:lineRule="auto"/>
              <w:contextualSpacing w:val="0"/>
              <w:rPr>
                <w:rFonts w:eastAsia="Times New Roman"/>
                <w:vanish/>
                <w:szCs w:val="24"/>
                <w:lang w:val="en-US"/>
              </w:rPr>
            </w:pPr>
          </w:p>
          <w:p w14:paraId="025EA305" w14:textId="77777777" w:rsidR="002B3FB2" w:rsidRPr="00725E27" w:rsidRDefault="002B3FB2" w:rsidP="004470E5">
            <w:pPr>
              <w:pStyle w:val="ListParagraph"/>
              <w:numPr>
                <w:ilvl w:val="0"/>
                <w:numId w:val="703"/>
              </w:numPr>
              <w:spacing w:before="100" w:beforeAutospacing="1" w:after="100" w:afterAutospacing="1" w:line="240" w:lineRule="auto"/>
              <w:contextualSpacing w:val="0"/>
              <w:rPr>
                <w:rFonts w:eastAsia="Times New Roman"/>
                <w:vanish/>
                <w:szCs w:val="24"/>
                <w:lang w:val="en-US"/>
              </w:rPr>
            </w:pPr>
          </w:p>
          <w:p w14:paraId="03A097B7" w14:textId="77777777" w:rsidR="002B3FB2" w:rsidRPr="00725E27" w:rsidRDefault="002B3FB2" w:rsidP="004470E5">
            <w:pPr>
              <w:pStyle w:val="ListParagraph"/>
              <w:numPr>
                <w:ilvl w:val="1"/>
                <w:numId w:val="703"/>
              </w:numPr>
              <w:spacing w:before="100" w:beforeAutospacing="1" w:after="100" w:afterAutospacing="1" w:line="240" w:lineRule="auto"/>
              <w:contextualSpacing w:val="0"/>
              <w:rPr>
                <w:rFonts w:eastAsia="Times New Roman"/>
                <w:vanish/>
                <w:szCs w:val="24"/>
                <w:lang w:val="en-US"/>
              </w:rPr>
            </w:pPr>
          </w:p>
          <w:p w14:paraId="42E8F0FE" w14:textId="77777777" w:rsidR="002B3FB2" w:rsidRPr="00725E27" w:rsidRDefault="002B3FB2" w:rsidP="004470E5">
            <w:pPr>
              <w:pStyle w:val="ListParagraph"/>
              <w:numPr>
                <w:ilvl w:val="1"/>
                <w:numId w:val="703"/>
              </w:numPr>
              <w:spacing w:before="100" w:beforeAutospacing="1" w:after="100" w:afterAutospacing="1" w:line="240" w:lineRule="auto"/>
              <w:contextualSpacing w:val="0"/>
              <w:rPr>
                <w:rFonts w:eastAsia="Times New Roman"/>
                <w:vanish/>
                <w:szCs w:val="24"/>
                <w:lang w:val="en-US"/>
              </w:rPr>
            </w:pPr>
          </w:p>
          <w:p w14:paraId="7D7222DE" w14:textId="77777777" w:rsidR="002B3FB2" w:rsidRPr="00725E27" w:rsidRDefault="002B3FB2" w:rsidP="004470E5">
            <w:pPr>
              <w:pStyle w:val="ListParagraph"/>
              <w:numPr>
                <w:ilvl w:val="1"/>
                <w:numId w:val="703"/>
              </w:numPr>
              <w:spacing w:before="100" w:beforeAutospacing="1" w:after="100" w:afterAutospacing="1" w:line="240" w:lineRule="auto"/>
              <w:contextualSpacing w:val="0"/>
              <w:rPr>
                <w:rFonts w:eastAsia="Times New Roman"/>
                <w:vanish/>
                <w:szCs w:val="24"/>
                <w:lang w:val="en-US"/>
              </w:rPr>
            </w:pPr>
          </w:p>
          <w:p w14:paraId="1EB09111" w14:textId="77777777" w:rsidR="002B3FB2" w:rsidRPr="00725E27" w:rsidRDefault="002B3FB2" w:rsidP="004470E5">
            <w:pPr>
              <w:pStyle w:val="ListParagraph"/>
              <w:numPr>
                <w:ilvl w:val="1"/>
                <w:numId w:val="703"/>
              </w:numPr>
              <w:spacing w:before="100" w:beforeAutospacing="1" w:after="100" w:afterAutospacing="1" w:line="240" w:lineRule="auto"/>
              <w:contextualSpacing w:val="0"/>
              <w:rPr>
                <w:rFonts w:eastAsia="Times New Roman"/>
                <w:vanish/>
                <w:szCs w:val="24"/>
                <w:lang w:val="en-US"/>
              </w:rPr>
            </w:pPr>
          </w:p>
          <w:p w14:paraId="76B9FABC" w14:textId="77777777" w:rsidR="002B3FB2" w:rsidRPr="00725E27" w:rsidRDefault="002B3FB2" w:rsidP="004470E5">
            <w:pPr>
              <w:pStyle w:val="ListParagraph"/>
              <w:numPr>
                <w:ilvl w:val="1"/>
                <w:numId w:val="703"/>
              </w:numPr>
              <w:spacing w:before="100" w:beforeAutospacing="1" w:after="100" w:afterAutospacing="1" w:line="240" w:lineRule="auto"/>
              <w:contextualSpacing w:val="0"/>
              <w:rPr>
                <w:rFonts w:eastAsia="Times New Roman"/>
                <w:vanish/>
                <w:szCs w:val="24"/>
                <w:lang w:val="en-US"/>
              </w:rPr>
            </w:pPr>
          </w:p>
          <w:p w14:paraId="57D4FC07"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Types of Erosion Control Drawings (e.g., site plans, cross-sections, details)</w:t>
            </w:r>
          </w:p>
          <w:p w14:paraId="20D56A97"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Symbols, Scales, and Notations for Erosion Control Structures</w:t>
            </w:r>
          </w:p>
          <w:p w14:paraId="3666F8B9"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Extracting Relevant Information for Erosion Control Implementation</w:t>
            </w:r>
          </w:p>
          <w:p w14:paraId="2760B131"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Application of Drawings to Site Setup and Construction</w:t>
            </w:r>
          </w:p>
          <w:p w14:paraId="437A726D" w14:textId="77777777" w:rsidR="002B3FB2" w:rsidRPr="00725E27" w:rsidRDefault="002B3FB2" w:rsidP="004470E5">
            <w:pPr>
              <w:pStyle w:val="ListParagraph"/>
              <w:numPr>
                <w:ilvl w:val="1"/>
                <w:numId w:val="735"/>
              </w:numPr>
              <w:jc w:val="left"/>
              <w:rPr>
                <w:bCs/>
                <w:szCs w:val="24"/>
              </w:rPr>
            </w:pPr>
            <w:r w:rsidRPr="00725E27">
              <w:rPr>
                <w:bCs/>
                <w:szCs w:val="24"/>
              </w:rPr>
              <w:t>Standard Construction Manuals</w:t>
            </w:r>
          </w:p>
          <w:p w14:paraId="4B84A054" w14:textId="77777777" w:rsidR="002B3FB2" w:rsidRPr="00725E27" w:rsidRDefault="002B3FB2" w:rsidP="004470E5">
            <w:pPr>
              <w:pStyle w:val="ListParagraph"/>
              <w:numPr>
                <w:ilvl w:val="0"/>
                <w:numId w:val="704"/>
              </w:numPr>
              <w:spacing w:before="100" w:beforeAutospacing="1" w:after="100" w:afterAutospacing="1" w:line="240" w:lineRule="auto"/>
              <w:contextualSpacing w:val="0"/>
              <w:rPr>
                <w:rFonts w:eastAsia="Times New Roman"/>
                <w:vanish/>
                <w:szCs w:val="24"/>
                <w:lang w:val="en-US"/>
              </w:rPr>
            </w:pPr>
          </w:p>
          <w:p w14:paraId="3A07A376" w14:textId="77777777" w:rsidR="002B3FB2" w:rsidRPr="00725E27" w:rsidRDefault="002B3FB2" w:rsidP="004470E5">
            <w:pPr>
              <w:pStyle w:val="ListParagraph"/>
              <w:numPr>
                <w:ilvl w:val="0"/>
                <w:numId w:val="704"/>
              </w:numPr>
              <w:spacing w:before="100" w:beforeAutospacing="1" w:after="100" w:afterAutospacing="1" w:line="240" w:lineRule="auto"/>
              <w:contextualSpacing w:val="0"/>
              <w:rPr>
                <w:rFonts w:eastAsia="Times New Roman"/>
                <w:vanish/>
                <w:szCs w:val="24"/>
                <w:lang w:val="en-US"/>
              </w:rPr>
            </w:pPr>
          </w:p>
          <w:p w14:paraId="5216C3C0" w14:textId="77777777" w:rsidR="002B3FB2" w:rsidRPr="00725E27" w:rsidRDefault="002B3FB2" w:rsidP="004470E5">
            <w:pPr>
              <w:pStyle w:val="ListParagraph"/>
              <w:numPr>
                <w:ilvl w:val="0"/>
                <w:numId w:val="704"/>
              </w:numPr>
              <w:spacing w:before="100" w:beforeAutospacing="1" w:after="100" w:afterAutospacing="1" w:line="240" w:lineRule="auto"/>
              <w:contextualSpacing w:val="0"/>
              <w:rPr>
                <w:rFonts w:eastAsia="Times New Roman"/>
                <w:vanish/>
                <w:szCs w:val="24"/>
                <w:lang w:val="en-US"/>
              </w:rPr>
            </w:pPr>
          </w:p>
          <w:p w14:paraId="4E608D71" w14:textId="77777777" w:rsidR="002B3FB2" w:rsidRPr="00725E27" w:rsidRDefault="002B3FB2" w:rsidP="004470E5">
            <w:pPr>
              <w:pStyle w:val="ListParagraph"/>
              <w:numPr>
                <w:ilvl w:val="0"/>
                <w:numId w:val="704"/>
              </w:numPr>
              <w:spacing w:before="100" w:beforeAutospacing="1" w:after="100" w:afterAutospacing="1" w:line="240" w:lineRule="auto"/>
              <w:contextualSpacing w:val="0"/>
              <w:rPr>
                <w:rFonts w:eastAsia="Times New Roman"/>
                <w:vanish/>
                <w:szCs w:val="24"/>
                <w:lang w:val="en-US"/>
              </w:rPr>
            </w:pPr>
          </w:p>
          <w:p w14:paraId="691F0915" w14:textId="77777777" w:rsidR="002B3FB2" w:rsidRPr="00725E27" w:rsidRDefault="002B3FB2" w:rsidP="004470E5">
            <w:pPr>
              <w:pStyle w:val="ListParagraph"/>
              <w:numPr>
                <w:ilvl w:val="0"/>
                <w:numId w:val="704"/>
              </w:numPr>
              <w:spacing w:before="100" w:beforeAutospacing="1" w:after="100" w:afterAutospacing="1" w:line="240" w:lineRule="auto"/>
              <w:contextualSpacing w:val="0"/>
              <w:rPr>
                <w:rFonts w:eastAsia="Times New Roman"/>
                <w:vanish/>
                <w:szCs w:val="24"/>
                <w:lang w:val="en-US"/>
              </w:rPr>
            </w:pPr>
          </w:p>
          <w:p w14:paraId="66AC4D15" w14:textId="77777777" w:rsidR="002B3FB2" w:rsidRPr="00725E27" w:rsidRDefault="002B3FB2" w:rsidP="004470E5">
            <w:pPr>
              <w:pStyle w:val="ListParagraph"/>
              <w:numPr>
                <w:ilvl w:val="1"/>
                <w:numId w:val="704"/>
              </w:numPr>
              <w:spacing w:before="100" w:beforeAutospacing="1" w:after="100" w:afterAutospacing="1" w:line="240" w:lineRule="auto"/>
              <w:contextualSpacing w:val="0"/>
              <w:rPr>
                <w:rFonts w:eastAsia="Times New Roman"/>
                <w:vanish/>
                <w:szCs w:val="24"/>
                <w:lang w:val="en-US"/>
              </w:rPr>
            </w:pPr>
          </w:p>
          <w:p w14:paraId="7B161264" w14:textId="77777777" w:rsidR="002B3FB2" w:rsidRPr="00725E27" w:rsidRDefault="002B3FB2" w:rsidP="004470E5">
            <w:pPr>
              <w:pStyle w:val="ListParagraph"/>
              <w:numPr>
                <w:ilvl w:val="1"/>
                <w:numId w:val="704"/>
              </w:numPr>
              <w:spacing w:before="100" w:beforeAutospacing="1" w:after="100" w:afterAutospacing="1" w:line="240" w:lineRule="auto"/>
              <w:contextualSpacing w:val="0"/>
              <w:rPr>
                <w:rFonts w:eastAsia="Times New Roman"/>
                <w:vanish/>
                <w:szCs w:val="24"/>
                <w:lang w:val="en-US"/>
              </w:rPr>
            </w:pPr>
          </w:p>
          <w:p w14:paraId="18CC7886" w14:textId="77777777" w:rsidR="002B3FB2" w:rsidRPr="00725E27" w:rsidRDefault="002B3FB2" w:rsidP="004470E5">
            <w:pPr>
              <w:pStyle w:val="ListParagraph"/>
              <w:numPr>
                <w:ilvl w:val="1"/>
                <w:numId w:val="704"/>
              </w:numPr>
              <w:spacing w:before="100" w:beforeAutospacing="1" w:after="100" w:afterAutospacing="1" w:line="240" w:lineRule="auto"/>
              <w:contextualSpacing w:val="0"/>
              <w:rPr>
                <w:rFonts w:eastAsia="Times New Roman"/>
                <w:vanish/>
                <w:szCs w:val="24"/>
                <w:lang w:val="en-US"/>
              </w:rPr>
            </w:pPr>
          </w:p>
          <w:p w14:paraId="77385942" w14:textId="77777777" w:rsidR="002B3FB2" w:rsidRPr="00725E27" w:rsidRDefault="002B3FB2" w:rsidP="004470E5">
            <w:pPr>
              <w:pStyle w:val="ListParagraph"/>
              <w:numPr>
                <w:ilvl w:val="1"/>
                <w:numId w:val="704"/>
              </w:numPr>
              <w:spacing w:before="100" w:beforeAutospacing="1" w:after="100" w:afterAutospacing="1" w:line="240" w:lineRule="auto"/>
              <w:contextualSpacing w:val="0"/>
              <w:rPr>
                <w:rFonts w:eastAsia="Times New Roman"/>
                <w:vanish/>
                <w:szCs w:val="24"/>
                <w:lang w:val="en-US"/>
              </w:rPr>
            </w:pPr>
          </w:p>
          <w:p w14:paraId="47C53C1A" w14:textId="77777777" w:rsidR="002B3FB2" w:rsidRPr="00725E27" w:rsidRDefault="002B3FB2" w:rsidP="004470E5">
            <w:pPr>
              <w:pStyle w:val="ListParagraph"/>
              <w:numPr>
                <w:ilvl w:val="1"/>
                <w:numId w:val="704"/>
              </w:numPr>
              <w:spacing w:before="100" w:beforeAutospacing="1" w:after="100" w:afterAutospacing="1" w:line="240" w:lineRule="auto"/>
              <w:contextualSpacing w:val="0"/>
              <w:rPr>
                <w:rFonts w:eastAsia="Times New Roman"/>
                <w:vanish/>
                <w:szCs w:val="24"/>
                <w:lang w:val="en-US"/>
              </w:rPr>
            </w:pPr>
          </w:p>
          <w:p w14:paraId="749F867C" w14:textId="77777777" w:rsidR="002B3FB2" w:rsidRPr="00725E27" w:rsidRDefault="002B3FB2" w:rsidP="004470E5">
            <w:pPr>
              <w:pStyle w:val="ListParagraph"/>
              <w:numPr>
                <w:ilvl w:val="1"/>
                <w:numId w:val="704"/>
              </w:numPr>
              <w:spacing w:before="100" w:beforeAutospacing="1" w:after="100" w:afterAutospacing="1" w:line="240" w:lineRule="auto"/>
              <w:contextualSpacing w:val="0"/>
              <w:rPr>
                <w:rFonts w:eastAsia="Times New Roman"/>
                <w:vanish/>
                <w:szCs w:val="24"/>
                <w:lang w:val="en-US"/>
              </w:rPr>
            </w:pPr>
          </w:p>
          <w:p w14:paraId="26F74978"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Guidelines for Erosion Control Design and Construction (e.g., FHWA, ASTM)</w:t>
            </w:r>
          </w:p>
          <w:p w14:paraId="77CA5556"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Specifications for Materials and Techniques (e.g., soil stabilization, drainage)</w:t>
            </w:r>
          </w:p>
          <w:p w14:paraId="2838AECB"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lastRenderedPageBreak/>
              <w:t>Safety and Environmental Standards in Erosion Control</w:t>
            </w:r>
          </w:p>
          <w:p w14:paraId="2196609D"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Reference Materials for Quality Control and Compliance</w:t>
            </w:r>
          </w:p>
          <w:p w14:paraId="210529B9" w14:textId="77777777" w:rsidR="002B3FB2" w:rsidRPr="00725E27" w:rsidRDefault="002B3FB2" w:rsidP="004470E5">
            <w:pPr>
              <w:pStyle w:val="ListParagraph"/>
              <w:numPr>
                <w:ilvl w:val="1"/>
                <w:numId w:val="735"/>
              </w:numPr>
              <w:jc w:val="left"/>
              <w:rPr>
                <w:bCs/>
                <w:szCs w:val="24"/>
              </w:rPr>
            </w:pPr>
            <w:r w:rsidRPr="00725E27">
              <w:rPr>
                <w:bCs/>
                <w:szCs w:val="24"/>
              </w:rPr>
              <w:t>Construction of Erosion Prevention Structures</w:t>
            </w:r>
          </w:p>
          <w:p w14:paraId="5E1E6B02" w14:textId="77777777" w:rsidR="002B3FB2" w:rsidRPr="00725E27" w:rsidRDefault="002B3FB2" w:rsidP="004470E5">
            <w:pPr>
              <w:pStyle w:val="ListParagraph"/>
              <w:numPr>
                <w:ilvl w:val="0"/>
                <w:numId w:val="705"/>
              </w:numPr>
              <w:spacing w:before="100" w:beforeAutospacing="1" w:after="100" w:afterAutospacing="1" w:line="240" w:lineRule="auto"/>
              <w:contextualSpacing w:val="0"/>
              <w:rPr>
                <w:rFonts w:eastAsia="Times New Roman"/>
                <w:vanish/>
                <w:szCs w:val="24"/>
                <w:lang w:val="en-US"/>
              </w:rPr>
            </w:pPr>
          </w:p>
          <w:p w14:paraId="4FFC0C89" w14:textId="77777777" w:rsidR="002B3FB2" w:rsidRPr="00725E27" w:rsidRDefault="002B3FB2" w:rsidP="004470E5">
            <w:pPr>
              <w:pStyle w:val="ListParagraph"/>
              <w:numPr>
                <w:ilvl w:val="0"/>
                <w:numId w:val="705"/>
              </w:numPr>
              <w:spacing w:before="100" w:beforeAutospacing="1" w:after="100" w:afterAutospacing="1" w:line="240" w:lineRule="auto"/>
              <w:contextualSpacing w:val="0"/>
              <w:rPr>
                <w:rFonts w:eastAsia="Times New Roman"/>
                <w:vanish/>
                <w:szCs w:val="24"/>
                <w:lang w:val="en-US"/>
              </w:rPr>
            </w:pPr>
          </w:p>
          <w:p w14:paraId="1379B153" w14:textId="77777777" w:rsidR="002B3FB2" w:rsidRPr="00725E27" w:rsidRDefault="002B3FB2" w:rsidP="004470E5">
            <w:pPr>
              <w:pStyle w:val="ListParagraph"/>
              <w:numPr>
                <w:ilvl w:val="0"/>
                <w:numId w:val="705"/>
              </w:numPr>
              <w:spacing w:before="100" w:beforeAutospacing="1" w:after="100" w:afterAutospacing="1" w:line="240" w:lineRule="auto"/>
              <w:contextualSpacing w:val="0"/>
              <w:rPr>
                <w:rFonts w:eastAsia="Times New Roman"/>
                <w:vanish/>
                <w:szCs w:val="24"/>
                <w:lang w:val="en-US"/>
              </w:rPr>
            </w:pPr>
          </w:p>
          <w:p w14:paraId="3E94708E" w14:textId="77777777" w:rsidR="002B3FB2" w:rsidRPr="00725E27" w:rsidRDefault="002B3FB2" w:rsidP="004470E5">
            <w:pPr>
              <w:pStyle w:val="ListParagraph"/>
              <w:numPr>
                <w:ilvl w:val="0"/>
                <w:numId w:val="705"/>
              </w:numPr>
              <w:spacing w:before="100" w:beforeAutospacing="1" w:after="100" w:afterAutospacing="1" w:line="240" w:lineRule="auto"/>
              <w:contextualSpacing w:val="0"/>
              <w:rPr>
                <w:rFonts w:eastAsia="Times New Roman"/>
                <w:vanish/>
                <w:szCs w:val="24"/>
                <w:lang w:val="en-US"/>
              </w:rPr>
            </w:pPr>
          </w:p>
          <w:p w14:paraId="5FAEC24A" w14:textId="77777777" w:rsidR="002B3FB2" w:rsidRPr="00725E27" w:rsidRDefault="002B3FB2" w:rsidP="004470E5">
            <w:pPr>
              <w:pStyle w:val="ListParagraph"/>
              <w:numPr>
                <w:ilvl w:val="0"/>
                <w:numId w:val="705"/>
              </w:numPr>
              <w:spacing w:before="100" w:beforeAutospacing="1" w:after="100" w:afterAutospacing="1" w:line="240" w:lineRule="auto"/>
              <w:contextualSpacing w:val="0"/>
              <w:rPr>
                <w:rFonts w:eastAsia="Times New Roman"/>
                <w:vanish/>
                <w:szCs w:val="24"/>
                <w:lang w:val="en-US"/>
              </w:rPr>
            </w:pPr>
          </w:p>
          <w:p w14:paraId="4E606E65"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6477E68A"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66D431C5"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75863325"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386517D1"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194F6CB1"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17098BE2" w14:textId="77777777" w:rsidR="002B3FB2" w:rsidRPr="00725E27" w:rsidRDefault="002B3FB2" w:rsidP="004470E5">
            <w:pPr>
              <w:pStyle w:val="ListParagraph"/>
              <w:numPr>
                <w:ilvl w:val="1"/>
                <w:numId w:val="705"/>
              </w:numPr>
              <w:spacing w:before="100" w:beforeAutospacing="1" w:after="100" w:afterAutospacing="1" w:line="240" w:lineRule="auto"/>
              <w:contextualSpacing w:val="0"/>
              <w:rPr>
                <w:rFonts w:eastAsia="Times New Roman"/>
                <w:vanish/>
                <w:szCs w:val="24"/>
                <w:lang w:val="en-US"/>
              </w:rPr>
            </w:pPr>
          </w:p>
          <w:p w14:paraId="64481ED0"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Excavation and Site Preparation for Structures (e.g., channel reshaping, trenching)</w:t>
            </w:r>
          </w:p>
          <w:p w14:paraId="3DD2F6DE"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Installation of Erosion Control Materials (e.g., soil nails, retaining walls)</w:t>
            </w:r>
          </w:p>
          <w:p w14:paraId="61556C4D"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Methods for Building Vegetative Structures (e.g., seeding, mulching, planting)</w:t>
            </w:r>
          </w:p>
          <w:p w14:paraId="2528B505"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Techniques for Constructing Drainage and Water Flow Control Structures</w:t>
            </w:r>
          </w:p>
          <w:p w14:paraId="25B53BA3" w14:textId="77777777" w:rsidR="002B3FB2" w:rsidRPr="00725E27" w:rsidRDefault="002B3FB2" w:rsidP="004470E5">
            <w:pPr>
              <w:pStyle w:val="ListParagraph"/>
              <w:numPr>
                <w:ilvl w:val="1"/>
                <w:numId w:val="735"/>
              </w:numPr>
              <w:jc w:val="left"/>
              <w:rPr>
                <w:bCs/>
                <w:szCs w:val="24"/>
              </w:rPr>
            </w:pPr>
            <w:r w:rsidRPr="00725E27">
              <w:rPr>
                <w:bCs/>
                <w:szCs w:val="24"/>
              </w:rPr>
              <w:t>Quality Control Procedures</w:t>
            </w:r>
          </w:p>
          <w:p w14:paraId="34BDA63F" w14:textId="77777777" w:rsidR="002B3FB2" w:rsidRPr="00725E27" w:rsidRDefault="002B3FB2" w:rsidP="004470E5">
            <w:pPr>
              <w:pStyle w:val="ListParagraph"/>
              <w:numPr>
                <w:ilvl w:val="0"/>
                <w:numId w:val="706"/>
              </w:numPr>
              <w:spacing w:before="100" w:beforeAutospacing="1" w:after="100" w:afterAutospacing="1" w:line="240" w:lineRule="auto"/>
              <w:contextualSpacing w:val="0"/>
              <w:rPr>
                <w:rFonts w:eastAsia="Times New Roman"/>
                <w:vanish/>
                <w:szCs w:val="24"/>
                <w:lang w:val="en-US"/>
              </w:rPr>
            </w:pPr>
          </w:p>
          <w:p w14:paraId="6A9F840B" w14:textId="77777777" w:rsidR="002B3FB2" w:rsidRPr="00725E27" w:rsidRDefault="002B3FB2" w:rsidP="004470E5">
            <w:pPr>
              <w:pStyle w:val="ListParagraph"/>
              <w:numPr>
                <w:ilvl w:val="0"/>
                <w:numId w:val="706"/>
              </w:numPr>
              <w:spacing w:before="100" w:beforeAutospacing="1" w:after="100" w:afterAutospacing="1" w:line="240" w:lineRule="auto"/>
              <w:contextualSpacing w:val="0"/>
              <w:rPr>
                <w:rFonts w:eastAsia="Times New Roman"/>
                <w:vanish/>
                <w:szCs w:val="24"/>
                <w:lang w:val="en-US"/>
              </w:rPr>
            </w:pPr>
          </w:p>
          <w:p w14:paraId="04998CF1" w14:textId="77777777" w:rsidR="002B3FB2" w:rsidRPr="00725E27" w:rsidRDefault="002B3FB2" w:rsidP="004470E5">
            <w:pPr>
              <w:pStyle w:val="ListParagraph"/>
              <w:numPr>
                <w:ilvl w:val="0"/>
                <w:numId w:val="706"/>
              </w:numPr>
              <w:spacing w:before="100" w:beforeAutospacing="1" w:after="100" w:afterAutospacing="1" w:line="240" w:lineRule="auto"/>
              <w:contextualSpacing w:val="0"/>
              <w:rPr>
                <w:rFonts w:eastAsia="Times New Roman"/>
                <w:vanish/>
                <w:szCs w:val="24"/>
                <w:lang w:val="en-US"/>
              </w:rPr>
            </w:pPr>
          </w:p>
          <w:p w14:paraId="11C09F18" w14:textId="77777777" w:rsidR="002B3FB2" w:rsidRPr="00725E27" w:rsidRDefault="002B3FB2" w:rsidP="004470E5">
            <w:pPr>
              <w:pStyle w:val="ListParagraph"/>
              <w:numPr>
                <w:ilvl w:val="0"/>
                <w:numId w:val="706"/>
              </w:numPr>
              <w:spacing w:before="100" w:beforeAutospacing="1" w:after="100" w:afterAutospacing="1" w:line="240" w:lineRule="auto"/>
              <w:contextualSpacing w:val="0"/>
              <w:rPr>
                <w:rFonts w:eastAsia="Times New Roman"/>
                <w:vanish/>
                <w:szCs w:val="24"/>
                <w:lang w:val="en-US"/>
              </w:rPr>
            </w:pPr>
          </w:p>
          <w:p w14:paraId="25A40F45" w14:textId="77777777" w:rsidR="002B3FB2" w:rsidRPr="00725E27" w:rsidRDefault="002B3FB2" w:rsidP="004470E5">
            <w:pPr>
              <w:pStyle w:val="ListParagraph"/>
              <w:numPr>
                <w:ilvl w:val="0"/>
                <w:numId w:val="706"/>
              </w:numPr>
              <w:spacing w:before="100" w:beforeAutospacing="1" w:after="100" w:afterAutospacing="1" w:line="240" w:lineRule="auto"/>
              <w:contextualSpacing w:val="0"/>
              <w:rPr>
                <w:rFonts w:eastAsia="Times New Roman"/>
                <w:vanish/>
                <w:szCs w:val="24"/>
                <w:lang w:val="en-US"/>
              </w:rPr>
            </w:pPr>
          </w:p>
          <w:p w14:paraId="21EAA2B5"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4170CF06"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1FC2E7C8"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1342ABE4"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7FC90132"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5D3FE448"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77258794"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75CF2868" w14:textId="77777777" w:rsidR="002B3FB2" w:rsidRPr="00725E27" w:rsidRDefault="002B3FB2" w:rsidP="004470E5">
            <w:pPr>
              <w:pStyle w:val="ListParagraph"/>
              <w:numPr>
                <w:ilvl w:val="1"/>
                <w:numId w:val="706"/>
              </w:numPr>
              <w:spacing w:before="100" w:beforeAutospacing="1" w:after="100" w:afterAutospacing="1" w:line="240" w:lineRule="auto"/>
              <w:contextualSpacing w:val="0"/>
              <w:rPr>
                <w:rFonts w:eastAsia="Times New Roman"/>
                <w:vanish/>
                <w:szCs w:val="24"/>
                <w:lang w:val="en-US"/>
              </w:rPr>
            </w:pPr>
          </w:p>
          <w:p w14:paraId="274E1080"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Standards for Materials Used in Erosion Control (e.g., strength, permeability, durability)</w:t>
            </w:r>
          </w:p>
          <w:p w14:paraId="78DBB592"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Inspection and Testing of Installed Structures (e.g., stability, proper installation)</w:t>
            </w:r>
          </w:p>
          <w:p w14:paraId="1FD18F49"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Monitoring Erosion Control Effectiveness (e.g., vegetation health, soil retention)</w:t>
            </w:r>
          </w:p>
          <w:p w14:paraId="4572B711"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Documentation and Reporting of Quality Control Results</w:t>
            </w:r>
          </w:p>
          <w:p w14:paraId="5CE5CEF5" w14:textId="77777777" w:rsidR="00204E20" w:rsidRPr="00725E27" w:rsidRDefault="00204E20" w:rsidP="00204E20">
            <w:pPr>
              <w:spacing w:before="100" w:beforeAutospacing="1" w:after="100" w:afterAutospacing="1" w:line="240" w:lineRule="auto"/>
              <w:ind w:left="1429"/>
              <w:rPr>
                <w:rFonts w:eastAsia="Times New Roman" w:cs="Times New Roman"/>
                <w:szCs w:val="24"/>
              </w:rPr>
            </w:pPr>
          </w:p>
          <w:p w14:paraId="7741674A" w14:textId="77777777" w:rsidR="002B3FB2" w:rsidRPr="00725E27" w:rsidRDefault="002B3FB2" w:rsidP="004470E5">
            <w:pPr>
              <w:pStyle w:val="ListParagraph"/>
              <w:numPr>
                <w:ilvl w:val="1"/>
                <w:numId w:val="735"/>
              </w:numPr>
              <w:jc w:val="left"/>
              <w:rPr>
                <w:bCs/>
                <w:szCs w:val="24"/>
              </w:rPr>
            </w:pPr>
            <w:r w:rsidRPr="00725E27">
              <w:rPr>
                <w:bCs/>
                <w:szCs w:val="24"/>
              </w:rPr>
              <w:t>Maintenance of Erosion Prevention Structures</w:t>
            </w:r>
          </w:p>
          <w:p w14:paraId="23247D5E" w14:textId="77777777" w:rsidR="002B3FB2" w:rsidRPr="00725E27" w:rsidRDefault="002B3FB2" w:rsidP="004470E5">
            <w:pPr>
              <w:pStyle w:val="ListParagraph"/>
              <w:numPr>
                <w:ilvl w:val="0"/>
                <w:numId w:val="707"/>
              </w:numPr>
              <w:spacing w:before="100" w:beforeAutospacing="1" w:after="100" w:afterAutospacing="1" w:line="240" w:lineRule="auto"/>
              <w:contextualSpacing w:val="0"/>
              <w:rPr>
                <w:rFonts w:eastAsia="Times New Roman"/>
                <w:vanish/>
                <w:szCs w:val="24"/>
                <w:lang w:val="en-US"/>
              </w:rPr>
            </w:pPr>
          </w:p>
          <w:p w14:paraId="49EA3FD0" w14:textId="77777777" w:rsidR="002B3FB2" w:rsidRPr="00725E27" w:rsidRDefault="002B3FB2" w:rsidP="004470E5">
            <w:pPr>
              <w:pStyle w:val="ListParagraph"/>
              <w:numPr>
                <w:ilvl w:val="0"/>
                <w:numId w:val="707"/>
              </w:numPr>
              <w:spacing w:before="100" w:beforeAutospacing="1" w:after="100" w:afterAutospacing="1" w:line="240" w:lineRule="auto"/>
              <w:contextualSpacing w:val="0"/>
              <w:rPr>
                <w:rFonts w:eastAsia="Times New Roman"/>
                <w:vanish/>
                <w:szCs w:val="24"/>
                <w:lang w:val="en-US"/>
              </w:rPr>
            </w:pPr>
          </w:p>
          <w:p w14:paraId="3A9EDF09" w14:textId="77777777" w:rsidR="002B3FB2" w:rsidRPr="00725E27" w:rsidRDefault="002B3FB2" w:rsidP="004470E5">
            <w:pPr>
              <w:pStyle w:val="ListParagraph"/>
              <w:numPr>
                <w:ilvl w:val="0"/>
                <w:numId w:val="707"/>
              </w:numPr>
              <w:spacing w:before="100" w:beforeAutospacing="1" w:after="100" w:afterAutospacing="1" w:line="240" w:lineRule="auto"/>
              <w:contextualSpacing w:val="0"/>
              <w:rPr>
                <w:rFonts w:eastAsia="Times New Roman"/>
                <w:vanish/>
                <w:szCs w:val="24"/>
                <w:lang w:val="en-US"/>
              </w:rPr>
            </w:pPr>
          </w:p>
          <w:p w14:paraId="7BDF3941" w14:textId="77777777" w:rsidR="002B3FB2" w:rsidRPr="00725E27" w:rsidRDefault="002B3FB2" w:rsidP="004470E5">
            <w:pPr>
              <w:pStyle w:val="ListParagraph"/>
              <w:numPr>
                <w:ilvl w:val="0"/>
                <w:numId w:val="707"/>
              </w:numPr>
              <w:spacing w:before="100" w:beforeAutospacing="1" w:after="100" w:afterAutospacing="1" w:line="240" w:lineRule="auto"/>
              <w:contextualSpacing w:val="0"/>
              <w:rPr>
                <w:rFonts w:eastAsia="Times New Roman"/>
                <w:vanish/>
                <w:szCs w:val="24"/>
                <w:lang w:val="en-US"/>
              </w:rPr>
            </w:pPr>
          </w:p>
          <w:p w14:paraId="3DA45C6A" w14:textId="77777777" w:rsidR="002B3FB2" w:rsidRPr="00725E27" w:rsidRDefault="002B3FB2" w:rsidP="004470E5">
            <w:pPr>
              <w:pStyle w:val="ListParagraph"/>
              <w:numPr>
                <w:ilvl w:val="0"/>
                <w:numId w:val="707"/>
              </w:numPr>
              <w:spacing w:before="100" w:beforeAutospacing="1" w:after="100" w:afterAutospacing="1" w:line="240" w:lineRule="auto"/>
              <w:contextualSpacing w:val="0"/>
              <w:rPr>
                <w:rFonts w:eastAsia="Times New Roman"/>
                <w:vanish/>
                <w:szCs w:val="24"/>
                <w:lang w:val="en-US"/>
              </w:rPr>
            </w:pPr>
          </w:p>
          <w:p w14:paraId="657A1444"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176852AA"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1838150F"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3A8C96FF"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3E899778"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3F84A079"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5E0D1F8A"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387FEC51"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1E99AA95" w14:textId="77777777" w:rsidR="002B3FB2" w:rsidRPr="00725E27" w:rsidRDefault="002B3FB2" w:rsidP="004470E5">
            <w:pPr>
              <w:pStyle w:val="ListParagraph"/>
              <w:numPr>
                <w:ilvl w:val="1"/>
                <w:numId w:val="707"/>
              </w:numPr>
              <w:spacing w:before="100" w:beforeAutospacing="1" w:after="100" w:afterAutospacing="1" w:line="240" w:lineRule="auto"/>
              <w:contextualSpacing w:val="0"/>
              <w:rPr>
                <w:rFonts w:eastAsia="Times New Roman"/>
                <w:vanish/>
                <w:szCs w:val="24"/>
                <w:lang w:val="en-US"/>
              </w:rPr>
            </w:pPr>
          </w:p>
          <w:p w14:paraId="0831D0BA"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Routine Inspection and Monitoring for Wear and Tear</w:t>
            </w:r>
          </w:p>
          <w:p w14:paraId="7A2124B1"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Repair and Reinforcement Techniques for Damaged Structures</w:t>
            </w:r>
          </w:p>
          <w:p w14:paraId="6489922F"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Vegetation Maintenance (e.g., reseeding, mulching)</w:t>
            </w:r>
          </w:p>
          <w:p w14:paraId="0CBA06E5"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Drainage Maintenance and Cleaning (e.g., clearing blockages, ensuring proper flow)</w:t>
            </w:r>
          </w:p>
          <w:p w14:paraId="57A72F4B" w14:textId="77777777" w:rsidR="002B3FB2" w:rsidRPr="00725E27" w:rsidRDefault="002B3FB2" w:rsidP="004470E5">
            <w:pPr>
              <w:pStyle w:val="ListParagraph"/>
              <w:numPr>
                <w:ilvl w:val="1"/>
                <w:numId w:val="735"/>
              </w:numPr>
              <w:jc w:val="left"/>
              <w:rPr>
                <w:bCs/>
                <w:szCs w:val="24"/>
              </w:rPr>
            </w:pPr>
            <w:r w:rsidRPr="00725E27">
              <w:rPr>
                <w:bCs/>
                <w:szCs w:val="24"/>
              </w:rPr>
              <w:t>Legal and Statutory Requirements</w:t>
            </w:r>
          </w:p>
          <w:p w14:paraId="43CE419D" w14:textId="77777777" w:rsidR="002B3FB2" w:rsidRPr="00725E27" w:rsidRDefault="002B3FB2" w:rsidP="004470E5">
            <w:pPr>
              <w:pStyle w:val="ListParagraph"/>
              <w:numPr>
                <w:ilvl w:val="0"/>
                <w:numId w:val="708"/>
              </w:numPr>
              <w:spacing w:before="100" w:beforeAutospacing="1" w:after="100" w:afterAutospacing="1" w:line="240" w:lineRule="auto"/>
              <w:contextualSpacing w:val="0"/>
              <w:rPr>
                <w:rFonts w:eastAsia="Times New Roman"/>
                <w:vanish/>
                <w:szCs w:val="24"/>
                <w:lang w:val="en-US"/>
              </w:rPr>
            </w:pPr>
          </w:p>
          <w:p w14:paraId="5AB7F70E" w14:textId="77777777" w:rsidR="002B3FB2" w:rsidRPr="00725E27" w:rsidRDefault="002B3FB2" w:rsidP="004470E5">
            <w:pPr>
              <w:pStyle w:val="ListParagraph"/>
              <w:numPr>
                <w:ilvl w:val="0"/>
                <w:numId w:val="708"/>
              </w:numPr>
              <w:spacing w:before="100" w:beforeAutospacing="1" w:after="100" w:afterAutospacing="1" w:line="240" w:lineRule="auto"/>
              <w:contextualSpacing w:val="0"/>
              <w:rPr>
                <w:rFonts w:eastAsia="Times New Roman"/>
                <w:vanish/>
                <w:szCs w:val="24"/>
                <w:lang w:val="en-US"/>
              </w:rPr>
            </w:pPr>
          </w:p>
          <w:p w14:paraId="5E8DB7D0" w14:textId="77777777" w:rsidR="002B3FB2" w:rsidRPr="00725E27" w:rsidRDefault="002B3FB2" w:rsidP="004470E5">
            <w:pPr>
              <w:pStyle w:val="ListParagraph"/>
              <w:numPr>
                <w:ilvl w:val="0"/>
                <w:numId w:val="708"/>
              </w:numPr>
              <w:spacing w:before="100" w:beforeAutospacing="1" w:after="100" w:afterAutospacing="1" w:line="240" w:lineRule="auto"/>
              <w:contextualSpacing w:val="0"/>
              <w:rPr>
                <w:rFonts w:eastAsia="Times New Roman"/>
                <w:vanish/>
                <w:szCs w:val="24"/>
                <w:lang w:val="en-US"/>
              </w:rPr>
            </w:pPr>
          </w:p>
          <w:p w14:paraId="7DD19DB2" w14:textId="77777777" w:rsidR="002B3FB2" w:rsidRPr="00725E27" w:rsidRDefault="002B3FB2" w:rsidP="004470E5">
            <w:pPr>
              <w:pStyle w:val="ListParagraph"/>
              <w:numPr>
                <w:ilvl w:val="0"/>
                <w:numId w:val="708"/>
              </w:numPr>
              <w:spacing w:before="100" w:beforeAutospacing="1" w:after="100" w:afterAutospacing="1" w:line="240" w:lineRule="auto"/>
              <w:contextualSpacing w:val="0"/>
              <w:rPr>
                <w:rFonts w:eastAsia="Times New Roman"/>
                <w:vanish/>
                <w:szCs w:val="24"/>
                <w:lang w:val="en-US"/>
              </w:rPr>
            </w:pPr>
          </w:p>
          <w:p w14:paraId="6D9BAE85" w14:textId="77777777" w:rsidR="002B3FB2" w:rsidRPr="00725E27" w:rsidRDefault="002B3FB2" w:rsidP="004470E5">
            <w:pPr>
              <w:pStyle w:val="ListParagraph"/>
              <w:numPr>
                <w:ilvl w:val="0"/>
                <w:numId w:val="708"/>
              </w:numPr>
              <w:spacing w:before="100" w:beforeAutospacing="1" w:after="100" w:afterAutospacing="1" w:line="240" w:lineRule="auto"/>
              <w:contextualSpacing w:val="0"/>
              <w:rPr>
                <w:rFonts w:eastAsia="Times New Roman"/>
                <w:vanish/>
                <w:szCs w:val="24"/>
                <w:lang w:val="en-US"/>
              </w:rPr>
            </w:pPr>
          </w:p>
          <w:p w14:paraId="08832413"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2A0B94D7"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1959CED4"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256062E0"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7DBDE644"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7937B610"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69506B49"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4D30C9E0"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63BD87F7"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7915F6A7" w14:textId="77777777" w:rsidR="002B3FB2" w:rsidRPr="00725E27" w:rsidRDefault="002B3FB2" w:rsidP="004470E5">
            <w:pPr>
              <w:pStyle w:val="ListParagraph"/>
              <w:numPr>
                <w:ilvl w:val="1"/>
                <w:numId w:val="708"/>
              </w:numPr>
              <w:spacing w:before="100" w:beforeAutospacing="1" w:after="100" w:afterAutospacing="1" w:line="240" w:lineRule="auto"/>
              <w:contextualSpacing w:val="0"/>
              <w:rPr>
                <w:rFonts w:eastAsia="Times New Roman"/>
                <w:vanish/>
                <w:szCs w:val="24"/>
                <w:lang w:val="en-US"/>
              </w:rPr>
            </w:pPr>
          </w:p>
          <w:p w14:paraId="5AA46265" w14:textId="77777777" w:rsidR="002B3FB2" w:rsidRPr="00725E27" w:rsidRDefault="002B3FB2" w:rsidP="004470E5">
            <w:pPr>
              <w:pStyle w:val="ListParagraph"/>
              <w:numPr>
                <w:ilvl w:val="2"/>
                <w:numId w:val="735"/>
              </w:numPr>
              <w:spacing w:before="100" w:beforeAutospacing="1" w:after="100" w:afterAutospacing="1" w:line="240" w:lineRule="auto"/>
              <w:rPr>
                <w:rFonts w:eastAsia="Times New Roman"/>
                <w:szCs w:val="24"/>
              </w:rPr>
            </w:pPr>
            <w:r w:rsidRPr="00725E27">
              <w:rPr>
                <w:rFonts w:eastAsia="Times New Roman"/>
                <w:szCs w:val="24"/>
              </w:rPr>
              <w:t>Permits and Approvals for Erosion Control Works (e.g., environmental impact assessments)</w:t>
            </w:r>
          </w:p>
          <w:p w14:paraId="6F5FB519"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Compliance with Local, National, and International Regulations (e.g., NEMA, EPA)</w:t>
            </w:r>
          </w:p>
          <w:p w14:paraId="45B37C50"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Requirements for Environmental Protection and Land Rehabilitation</w:t>
            </w:r>
          </w:p>
          <w:p w14:paraId="11B4E933" w14:textId="77777777" w:rsidR="002B3FB2" w:rsidRPr="00725E27" w:rsidRDefault="002B3FB2" w:rsidP="004470E5">
            <w:pPr>
              <w:numPr>
                <w:ilvl w:val="2"/>
                <w:numId w:val="735"/>
              </w:numPr>
              <w:spacing w:before="100" w:beforeAutospacing="1" w:after="100" w:afterAutospacing="1" w:line="240" w:lineRule="auto"/>
              <w:rPr>
                <w:rFonts w:eastAsia="Times New Roman" w:cs="Times New Roman"/>
                <w:szCs w:val="24"/>
              </w:rPr>
            </w:pPr>
            <w:r w:rsidRPr="00725E27">
              <w:rPr>
                <w:rFonts w:eastAsia="Times New Roman" w:cs="Times New Roman"/>
                <w:szCs w:val="24"/>
              </w:rPr>
              <w:t>Legal Documentation and Reporting for Erosion Control Projects</w:t>
            </w:r>
          </w:p>
        </w:tc>
        <w:tc>
          <w:tcPr>
            <w:tcW w:w="1066" w:type="pct"/>
            <w:tcBorders>
              <w:top w:val="single" w:sz="4" w:space="0" w:color="auto"/>
              <w:left w:val="single" w:sz="4" w:space="0" w:color="auto"/>
              <w:bottom w:val="single" w:sz="4" w:space="0" w:color="auto"/>
              <w:right w:val="single" w:sz="4" w:space="0" w:color="auto"/>
            </w:tcBorders>
          </w:tcPr>
          <w:p w14:paraId="6462FEB9" w14:textId="77777777" w:rsidR="002B3FB2" w:rsidRPr="00725E27" w:rsidRDefault="002B3FB2" w:rsidP="004470E5">
            <w:pPr>
              <w:pStyle w:val="ListParagraph"/>
              <w:numPr>
                <w:ilvl w:val="0"/>
                <w:numId w:val="686"/>
              </w:numPr>
              <w:jc w:val="left"/>
              <w:rPr>
                <w:szCs w:val="24"/>
              </w:rPr>
            </w:pPr>
            <w:r w:rsidRPr="00725E27">
              <w:rPr>
                <w:szCs w:val="24"/>
              </w:rPr>
              <w:lastRenderedPageBreak/>
              <w:t>Observation</w:t>
            </w:r>
          </w:p>
          <w:p w14:paraId="44D2FE10" w14:textId="77777777" w:rsidR="002B3FB2" w:rsidRPr="00725E27" w:rsidRDefault="002B3FB2" w:rsidP="004470E5">
            <w:pPr>
              <w:pStyle w:val="ListParagraph"/>
              <w:numPr>
                <w:ilvl w:val="0"/>
                <w:numId w:val="686"/>
              </w:numPr>
              <w:jc w:val="left"/>
              <w:rPr>
                <w:szCs w:val="24"/>
              </w:rPr>
            </w:pPr>
            <w:r w:rsidRPr="00725E27">
              <w:rPr>
                <w:szCs w:val="24"/>
              </w:rPr>
              <w:t>Oral questioning</w:t>
            </w:r>
          </w:p>
          <w:p w14:paraId="6D697324" w14:textId="77777777" w:rsidR="002B3FB2" w:rsidRPr="00725E27" w:rsidRDefault="002B3FB2" w:rsidP="004470E5">
            <w:pPr>
              <w:pStyle w:val="ListParagraph"/>
              <w:numPr>
                <w:ilvl w:val="0"/>
                <w:numId w:val="686"/>
              </w:numPr>
              <w:jc w:val="left"/>
              <w:rPr>
                <w:szCs w:val="24"/>
              </w:rPr>
            </w:pPr>
            <w:r w:rsidRPr="00725E27">
              <w:rPr>
                <w:szCs w:val="24"/>
              </w:rPr>
              <w:t>Projects</w:t>
            </w:r>
          </w:p>
          <w:p w14:paraId="0173294A" w14:textId="77777777" w:rsidR="002B3FB2" w:rsidRPr="00725E27" w:rsidRDefault="002B3FB2" w:rsidP="004470E5">
            <w:pPr>
              <w:pStyle w:val="ListParagraph"/>
              <w:numPr>
                <w:ilvl w:val="0"/>
                <w:numId w:val="686"/>
              </w:numPr>
              <w:jc w:val="left"/>
              <w:rPr>
                <w:szCs w:val="24"/>
              </w:rPr>
            </w:pPr>
            <w:r w:rsidRPr="00725E27">
              <w:rPr>
                <w:szCs w:val="24"/>
              </w:rPr>
              <w:t>Written tests</w:t>
            </w:r>
          </w:p>
          <w:p w14:paraId="3A039D14" w14:textId="77777777" w:rsidR="002B3FB2" w:rsidRPr="00725E27" w:rsidRDefault="002B3FB2" w:rsidP="004470E5">
            <w:pPr>
              <w:pStyle w:val="ListParagraph"/>
              <w:numPr>
                <w:ilvl w:val="0"/>
                <w:numId w:val="686"/>
              </w:numPr>
              <w:jc w:val="left"/>
              <w:rPr>
                <w:szCs w:val="24"/>
              </w:rPr>
            </w:pPr>
            <w:r w:rsidRPr="00725E27">
              <w:rPr>
                <w:szCs w:val="24"/>
              </w:rPr>
              <w:t>Third party</w:t>
            </w:r>
          </w:p>
          <w:p w14:paraId="37ADCDA7" w14:textId="77777777" w:rsidR="002B3FB2" w:rsidRPr="00725E27" w:rsidRDefault="002B3FB2" w:rsidP="004470E5">
            <w:pPr>
              <w:pStyle w:val="ListParagraph"/>
              <w:numPr>
                <w:ilvl w:val="0"/>
                <w:numId w:val="686"/>
              </w:numPr>
              <w:jc w:val="left"/>
              <w:rPr>
                <w:szCs w:val="24"/>
              </w:rPr>
            </w:pPr>
            <w:r w:rsidRPr="00725E27">
              <w:rPr>
                <w:szCs w:val="24"/>
              </w:rPr>
              <w:t>Portfolio</w:t>
            </w:r>
          </w:p>
        </w:tc>
      </w:tr>
      <w:tr w:rsidR="002B3FB2" w:rsidRPr="00725E27" w14:paraId="701FCA8F" w14:textId="77777777" w:rsidTr="002B3FB2">
        <w:trPr>
          <w:trHeight w:val="755"/>
        </w:trPr>
        <w:tc>
          <w:tcPr>
            <w:tcW w:w="1147" w:type="pct"/>
            <w:tcBorders>
              <w:top w:val="single" w:sz="4" w:space="0" w:color="auto"/>
              <w:left w:val="single" w:sz="4" w:space="0" w:color="auto"/>
              <w:bottom w:val="single" w:sz="4" w:space="0" w:color="auto"/>
              <w:right w:val="single" w:sz="4" w:space="0" w:color="auto"/>
            </w:tcBorders>
          </w:tcPr>
          <w:p w14:paraId="0F0EE323" w14:textId="77777777" w:rsidR="002B3FB2" w:rsidRPr="00725E27" w:rsidRDefault="002B3FB2" w:rsidP="004470E5">
            <w:pPr>
              <w:numPr>
                <w:ilvl w:val="0"/>
                <w:numId w:val="670"/>
              </w:numPr>
              <w:spacing w:after="0" w:line="360" w:lineRule="auto"/>
              <w:rPr>
                <w:rFonts w:cs="Times New Roman"/>
                <w:bCs/>
                <w:szCs w:val="24"/>
                <w:lang w:val="en-GB"/>
              </w:rPr>
            </w:pPr>
            <w:r w:rsidRPr="00725E27">
              <w:rPr>
                <w:rFonts w:cs="Times New Roman"/>
                <w:bCs/>
                <w:szCs w:val="24"/>
                <w:lang w:val="en-GB"/>
              </w:rPr>
              <w:lastRenderedPageBreak/>
              <w:t>Install road furniture</w:t>
            </w:r>
          </w:p>
        </w:tc>
        <w:tc>
          <w:tcPr>
            <w:tcW w:w="2787" w:type="pct"/>
            <w:tcBorders>
              <w:top w:val="single" w:sz="4" w:space="0" w:color="auto"/>
              <w:left w:val="single" w:sz="4" w:space="0" w:color="auto"/>
              <w:bottom w:val="single" w:sz="4" w:space="0" w:color="auto"/>
              <w:right w:val="single" w:sz="4" w:space="0" w:color="auto"/>
            </w:tcBorders>
          </w:tcPr>
          <w:p w14:paraId="492C800B" w14:textId="77777777" w:rsidR="002B3FB2" w:rsidRPr="00725E27" w:rsidRDefault="002B3FB2" w:rsidP="004470E5">
            <w:pPr>
              <w:pStyle w:val="ListParagraph"/>
              <w:numPr>
                <w:ilvl w:val="0"/>
                <w:numId w:val="688"/>
              </w:numPr>
              <w:jc w:val="left"/>
              <w:rPr>
                <w:bCs/>
                <w:vanish/>
                <w:szCs w:val="24"/>
              </w:rPr>
            </w:pPr>
          </w:p>
          <w:p w14:paraId="4B390707" w14:textId="77777777" w:rsidR="002B3FB2" w:rsidRPr="00725E27" w:rsidRDefault="002B3FB2" w:rsidP="004470E5">
            <w:pPr>
              <w:pStyle w:val="ListParagraph"/>
              <w:numPr>
                <w:ilvl w:val="0"/>
                <w:numId w:val="688"/>
              </w:numPr>
              <w:jc w:val="left"/>
              <w:rPr>
                <w:bCs/>
                <w:vanish/>
                <w:szCs w:val="24"/>
              </w:rPr>
            </w:pPr>
          </w:p>
          <w:p w14:paraId="65CF79FF" w14:textId="77777777" w:rsidR="002B3FB2" w:rsidRPr="00725E27" w:rsidRDefault="002B3FB2" w:rsidP="004470E5">
            <w:pPr>
              <w:pStyle w:val="ListParagraph"/>
              <w:numPr>
                <w:ilvl w:val="0"/>
                <w:numId w:val="688"/>
              </w:numPr>
              <w:jc w:val="left"/>
              <w:rPr>
                <w:bCs/>
                <w:vanish/>
                <w:szCs w:val="24"/>
              </w:rPr>
            </w:pPr>
          </w:p>
          <w:p w14:paraId="63881F66" w14:textId="77777777" w:rsidR="002B3FB2" w:rsidRPr="00725E27" w:rsidRDefault="002B3FB2" w:rsidP="004470E5">
            <w:pPr>
              <w:pStyle w:val="ListParagraph"/>
              <w:numPr>
                <w:ilvl w:val="0"/>
                <w:numId w:val="688"/>
              </w:numPr>
              <w:jc w:val="left"/>
              <w:rPr>
                <w:bCs/>
                <w:vanish/>
                <w:szCs w:val="24"/>
              </w:rPr>
            </w:pPr>
          </w:p>
          <w:p w14:paraId="78297E3E" w14:textId="77777777" w:rsidR="002B3FB2" w:rsidRPr="00725E27" w:rsidRDefault="002B3FB2" w:rsidP="004470E5">
            <w:pPr>
              <w:pStyle w:val="ListParagraph"/>
              <w:numPr>
                <w:ilvl w:val="0"/>
                <w:numId w:val="688"/>
              </w:numPr>
              <w:jc w:val="left"/>
              <w:rPr>
                <w:bCs/>
                <w:vanish/>
                <w:szCs w:val="24"/>
              </w:rPr>
            </w:pPr>
          </w:p>
          <w:p w14:paraId="6ADD09D4" w14:textId="77777777" w:rsidR="002B3FB2" w:rsidRPr="00725E27" w:rsidRDefault="002B3FB2" w:rsidP="004470E5">
            <w:pPr>
              <w:pStyle w:val="ListParagraph"/>
              <w:numPr>
                <w:ilvl w:val="0"/>
                <w:numId w:val="688"/>
              </w:numPr>
              <w:jc w:val="left"/>
              <w:rPr>
                <w:bCs/>
                <w:vanish/>
                <w:szCs w:val="24"/>
              </w:rPr>
            </w:pPr>
          </w:p>
          <w:p w14:paraId="3CCF0D37" w14:textId="77777777" w:rsidR="002B3FB2" w:rsidRPr="00725E27" w:rsidRDefault="002B3FB2" w:rsidP="004470E5">
            <w:pPr>
              <w:pStyle w:val="ListParagraph"/>
              <w:numPr>
                <w:ilvl w:val="1"/>
                <w:numId w:val="506"/>
              </w:numPr>
              <w:jc w:val="left"/>
              <w:rPr>
                <w:bCs/>
                <w:szCs w:val="24"/>
              </w:rPr>
            </w:pPr>
            <w:r w:rsidRPr="00725E27">
              <w:rPr>
                <w:bCs/>
                <w:szCs w:val="24"/>
              </w:rPr>
              <w:t>Acquisition and Mobilization of Road Furniture Resources</w:t>
            </w:r>
          </w:p>
          <w:p w14:paraId="6E3AD2EA" w14:textId="77777777" w:rsidR="002B3FB2" w:rsidRPr="00725E27" w:rsidRDefault="002B3FB2" w:rsidP="004470E5">
            <w:pPr>
              <w:pStyle w:val="ListParagraph"/>
              <w:numPr>
                <w:ilvl w:val="0"/>
                <w:numId w:val="689"/>
              </w:numPr>
              <w:spacing w:before="100" w:beforeAutospacing="1" w:after="100" w:afterAutospacing="1" w:line="240" w:lineRule="auto"/>
              <w:contextualSpacing w:val="0"/>
              <w:rPr>
                <w:rFonts w:eastAsia="Times New Roman"/>
                <w:vanish/>
                <w:szCs w:val="24"/>
                <w:lang w:val="en-US"/>
              </w:rPr>
            </w:pPr>
          </w:p>
          <w:p w14:paraId="61BA5657" w14:textId="77777777" w:rsidR="002B3FB2" w:rsidRPr="00725E27" w:rsidRDefault="002B3FB2" w:rsidP="004470E5">
            <w:pPr>
              <w:pStyle w:val="ListParagraph"/>
              <w:numPr>
                <w:ilvl w:val="0"/>
                <w:numId w:val="689"/>
              </w:numPr>
              <w:spacing w:before="100" w:beforeAutospacing="1" w:after="100" w:afterAutospacing="1" w:line="240" w:lineRule="auto"/>
              <w:contextualSpacing w:val="0"/>
              <w:rPr>
                <w:rFonts w:eastAsia="Times New Roman"/>
                <w:vanish/>
                <w:szCs w:val="24"/>
                <w:lang w:val="en-US"/>
              </w:rPr>
            </w:pPr>
          </w:p>
          <w:p w14:paraId="448F20D8" w14:textId="77777777" w:rsidR="002B3FB2" w:rsidRPr="00725E27" w:rsidRDefault="002B3FB2" w:rsidP="004470E5">
            <w:pPr>
              <w:pStyle w:val="ListParagraph"/>
              <w:numPr>
                <w:ilvl w:val="0"/>
                <w:numId w:val="689"/>
              </w:numPr>
              <w:spacing w:before="100" w:beforeAutospacing="1" w:after="100" w:afterAutospacing="1" w:line="240" w:lineRule="auto"/>
              <w:contextualSpacing w:val="0"/>
              <w:rPr>
                <w:rFonts w:eastAsia="Times New Roman"/>
                <w:vanish/>
                <w:szCs w:val="24"/>
                <w:lang w:val="en-US"/>
              </w:rPr>
            </w:pPr>
          </w:p>
          <w:p w14:paraId="41EBE51F" w14:textId="77777777" w:rsidR="002B3FB2" w:rsidRPr="00725E27" w:rsidRDefault="002B3FB2" w:rsidP="004470E5">
            <w:pPr>
              <w:pStyle w:val="ListParagraph"/>
              <w:numPr>
                <w:ilvl w:val="0"/>
                <w:numId w:val="689"/>
              </w:numPr>
              <w:spacing w:before="100" w:beforeAutospacing="1" w:after="100" w:afterAutospacing="1" w:line="240" w:lineRule="auto"/>
              <w:contextualSpacing w:val="0"/>
              <w:rPr>
                <w:rFonts w:eastAsia="Times New Roman"/>
                <w:vanish/>
                <w:szCs w:val="24"/>
                <w:lang w:val="en-US"/>
              </w:rPr>
            </w:pPr>
          </w:p>
          <w:p w14:paraId="11C1AA42" w14:textId="77777777" w:rsidR="002B3FB2" w:rsidRPr="00725E27" w:rsidRDefault="002B3FB2" w:rsidP="004470E5">
            <w:pPr>
              <w:pStyle w:val="ListParagraph"/>
              <w:numPr>
                <w:ilvl w:val="0"/>
                <w:numId w:val="689"/>
              </w:numPr>
              <w:spacing w:before="100" w:beforeAutospacing="1" w:after="100" w:afterAutospacing="1" w:line="240" w:lineRule="auto"/>
              <w:contextualSpacing w:val="0"/>
              <w:rPr>
                <w:rFonts w:eastAsia="Times New Roman"/>
                <w:vanish/>
                <w:szCs w:val="24"/>
                <w:lang w:val="en-US"/>
              </w:rPr>
            </w:pPr>
          </w:p>
          <w:p w14:paraId="4DAD7134" w14:textId="77777777" w:rsidR="002B3FB2" w:rsidRPr="00725E27" w:rsidRDefault="002B3FB2" w:rsidP="004470E5">
            <w:pPr>
              <w:pStyle w:val="ListParagraph"/>
              <w:numPr>
                <w:ilvl w:val="0"/>
                <w:numId w:val="689"/>
              </w:numPr>
              <w:spacing w:before="100" w:beforeAutospacing="1" w:after="100" w:afterAutospacing="1" w:line="240" w:lineRule="auto"/>
              <w:contextualSpacing w:val="0"/>
              <w:rPr>
                <w:rFonts w:eastAsia="Times New Roman"/>
                <w:vanish/>
                <w:szCs w:val="24"/>
                <w:lang w:val="en-US"/>
              </w:rPr>
            </w:pPr>
          </w:p>
          <w:p w14:paraId="11DCBFD2" w14:textId="77777777" w:rsidR="002B3FB2" w:rsidRPr="00725E27" w:rsidRDefault="002B3FB2" w:rsidP="004470E5">
            <w:pPr>
              <w:pStyle w:val="ListParagraph"/>
              <w:numPr>
                <w:ilvl w:val="1"/>
                <w:numId w:val="689"/>
              </w:numPr>
              <w:spacing w:before="100" w:beforeAutospacing="1" w:after="100" w:afterAutospacing="1" w:line="240" w:lineRule="auto"/>
              <w:contextualSpacing w:val="0"/>
              <w:rPr>
                <w:rFonts w:eastAsia="Times New Roman"/>
                <w:vanish/>
                <w:szCs w:val="24"/>
                <w:lang w:val="en-US"/>
              </w:rPr>
            </w:pPr>
          </w:p>
          <w:p w14:paraId="5CB78C4A"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szCs w:val="24"/>
              </w:rPr>
              <w:t>Identification of Required Road Furniture (e.g., signs, barriers, traffic lights)</w:t>
            </w:r>
          </w:p>
          <w:p w14:paraId="088DEB25"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Sourcing and Procurement of Materials and Equipment</w:t>
            </w:r>
          </w:p>
          <w:p w14:paraId="4782B25F"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Mobilization of Resources (manpower, tools, machinery)</w:t>
            </w:r>
          </w:p>
          <w:p w14:paraId="7C01CEBC"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Scheduling and Logistics for Efficient Resource Deployment</w:t>
            </w:r>
          </w:p>
          <w:p w14:paraId="6C64F589" w14:textId="77777777" w:rsidR="002B3FB2" w:rsidRPr="00725E27" w:rsidRDefault="002B3FB2" w:rsidP="004470E5">
            <w:pPr>
              <w:pStyle w:val="ListParagraph"/>
              <w:numPr>
                <w:ilvl w:val="1"/>
                <w:numId w:val="506"/>
              </w:numPr>
              <w:jc w:val="left"/>
              <w:rPr>
                <w:bCs/>
                <w:szCs w:val="24"/>
              </w:rPr>
            </w:pPr>
            <w:r w:rsidRPr="00725E27">
              <w:rPr>
                <w:bCs/>
                <w:szCs w:val="24"/>
              </w:rPr>
              <w:t>Interpretation of Drawings</w:t>
            </w:r>
          </w:p>
          <w:p w14:paraId="782C70B1" w14:textId="77777777" w:rsidR="002B3FB2" w:rsidRPr="00725E27" w:rsidRDefault="002B3FB2" w:rsidP="004470E5">
            <w:pPr>
              <w:pStyle w:val="ListParagraph"/>
              <w:numPr>
                <w:ilvl w:val="0"/>
                <w:numId w:val="690"/>
              </w:numPr>
              <w:spacing w:before="100" w:beforeAutospacing="1" w:after="100" w:afterAutospacing="1" w:line="240" w:lineRule="auto"/>
              <w:contextualSpacing w:val="0"/>
              <w:rPr>
                <w:rFonts w:eastAsia="Times New Roman"/>
                <w:vanish/>
                <w:szCs w:val="24"/>
                <w:lang w:val="en-US"/>
              </w:rPr>
            </w:pPr>
          </w:p>
          <w:p w14:paraId="5BEC341B" w14:textId="77777777" w:rsidR="002B3FB2" w:rsidRPr="00725E27" w:rsidRDefault="002B3FB2" w:rsidP="004470E5">
            <w:pPr>
              <w:pStyle w:val="ListParagraph"/>
              <w:numPr>
                <w:ilvl w:val="0"/>
                <w:numId w:val="690"/>
              </w:numPr>
              <w:spacing w:before="100" w:beforeAutospacing="1" w:after="100" w:afterAutospacing="1" w:line="240" w:lineRule="auto"/>
              <w:contextualSpacing w:val="0"/>
              <w:rPr>
                <w:rFonts w:eastAsia="Times New Roman"/>
                <w:vanish/>
                <w:szCs w:val="24"/>
                <w:lang w:val="en-US"/>
              </w:rPr>
            </w:pPr>
          </w:p>
          <w:p w14:paraId="0F97C8C0" w14:textId="77777777" w:rsidR="002B3FB2" w:rsidRPr="00725E27" w:rsidRDefault="002B3FB2" w:rsidP="004470E5">
            <w:pPr>
              <w:pStyle w:val="ListParagraph"/>
              <w:numPr>
                <w:ilvl w:val="0"/>
                <w:numId w:val="690"/>
              </w:numPr>
              <w:spacing w:before="100" w:beforeAutospacing="1" w:after="100" w:afterAutospacing="1" w:line="240" w:lineRule="auto"/>
              <w:contextualSpacing w:val="0"/>
              <w:rPr>
                <w:rFonts w:eastAsia="Times New Roman"/>
                <w:vanish/>
                <w:szCs w:val="24"/>
                <w:lang w:val="en-US"/>
              </w:rPr>
            </w:pPr>
          </w:p>
          <w:p w14:paraId="4CFD3887" w14:textId="77777777" w:rsidR="002B3FB2" w:rsidRPr="00725E27" w:rsidRDefault="002B3FB2" w:rsidP="004470E5">
            <w:pPr>
              <w:pStyle w:val="ListParagraph"/>
              <w:numPr>
                <w:ilvl w:val="0"/>
                <w:numId w:val="690"/>
              </w:numPr>
              <w:spacing w:before="100" w:beforeAutospacing="1" w:after="100" w:afterAutospacing="1" w:line="240" w:lineRule="auto"/>
              <w:contextualSpacing w:val="0"/>
              <w:rPr>
                <w:rFonts w:eastAsia="Times New Roman"/>
                <w:vanish/>
                <w:szCs w:val="24"/>
                <w:lang w:val="en-US"/>
              </w:rPr>
            </w:pPr>
          </w:p>
          <w:p w14:paraId="296E7786" w14:textId="77777777" w:rsidR="002B3FB2" w:rsidRPr="00725E27" w:rsidRDefault="002B3FB2" w:rsidP="004470E5">
            <w:pPr>
              <w:pStyle w:val="ListParagraph"/>
              <w:numPr>
                <w:ilvl w:val="0"/>
                <w:numId w:val="690"/>
              </w:numPr>
              <w:spacing w:before="100" w:beforeAutospacing="1" w:after="100" w:afterAutospacing="1" w:line="240" w:lineRule="auto"/>
              <w:contextualSpacing w:val="0"/>
              <w:rPr>
                <w:rFonts w:eastAsia="Times New Roman"/>
                <w:vanish/>
                <w:szCs w:val="24"/>
                <w:lang w:val="en-US"/>
              </w:rPr>
            </w:pPr>
          </w:p>
          <w:p w14:paraId="0DEC196A" w14:textId="77777777" w:rsidR="002B3FB2" w:rsidRPr="00725E27" w:rsidRDefault="002B3FB2" w:rsidP="004470E5">
            <w:pPr>
              <w:pStyle w:val="ListParagraph"/>
              <w:numPr>
                <w:ilvl w:val="0"/>
                <w:numId w:val="690"/>
              </w:numPr>
              <w:spacing w:before="100" w:beforeAutospacing="1" w:after="100" w:afterAutospacing="1" w:line="240" w:lineRule="auto"/>
              <w:contextualSpacing w:val="0"/>
              <w:rPr>
                <w:rFonts w:eastAsia="Times New Roman"/>
                <w:vanish/>
                <w:szCs w:val="24"/>
                <w:lang w:val="en-US"/>
              </w:rPr>
            </w:pPr>
          </w:p>
          <w:p w14:paraId="3597A0CB" w14:textId="77777777" w:rsidR="002B3FB2" w:rsidRPr="00725E27" w:rsidRDefault="002B3FB2" w:rsidP="004470E5">
            <w:pPr>
              <w:pStyle w:val="ListParagraph"/>
              <w:numPr>
                <w:ilvl w:val="1"/>
                <w:numId w:val="690"/>
              </w:numPr>
              <w:spacing w:before="100" w:beforeAutospacing="1" w:after="100" w:afterAutospacing="1" w:line="240" w:lineRule="auto"/>
              <w:contextualSpacing w:val="0"/>
              <w:rPr>
                <w:rFonts w:eastAsia="Times New Roman"/>
                <w:vanish/>
                <w:szCs w:val="24"/>
                <w:lang w:val="en-US"/>
              </w:rPr>
            </w:pPr>
          </w:p>
          <w:p w14:paraId="150068CF" w14:textId="77777777" w:rsidR="002B3FB2" w:rsidRPr="00725E27" w:rsidRDefault="002B3FB2" w:rsidP="004470E5">
            <w:pPr>
              <w:pStyle w:val="ListParagraph"/>
              <w:numPr>
                <w:ilvl w:val="1"/>
                <w:numId w:val="690"/>
              </w:numPr>
              <w:spacing w:before="100" w:beforeAutospacing="1" w:after="100" w:afterAutospacing="1" w:line="240" w:lineRule="auto"/>
              <w:contextualSpacing w:val="0"/>
              <w:rPr>
                <w:rFonts w:eastAsia="Times New Roman"/>
                <w:vanish/>
                <w:szCs w:val="24"/>
                <w:lang w:val="en-US"/>
              </w:rPr>
            </w:pPr>
          </w:p>
          <w:p w14:paraId="4BC1979A"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szCs w:val="24"/>
              </w:rPr>
              <w:t>Types of Road Furniture Drawings (e.g., location plans, elevation views, installation details)</w:t>
            </w:r>
          </w:p>
          <w:p w14:paraId="5CE1D6F2"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Symbols, Scales, and Notations in Road Furniture Drawings</w:t>
            </w:r>
          </w:p>
          <w:p w14:paraId="5EFFE03F"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Extracting Key Information for Installation (e.g., dimensions, positioning)</w:t>
            </w:r>
          </w:p>
          <w:p w14:paraId="194AC507"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Application of Drawings to Site Setup and Installation</w:t>
            </w:r>
          </w:p>
          <w:p w14:paraId="647565D9" w14:textId="77777777" w:rsidR="002B3FB2" w:rsidRPr="00725E27" w:rsidRDefault="002B3FB2" w:rsidP="004470E5">
            <w:pPr>
              <w:pStyle w:val="ListParagraph"/>
              <w:numPr>
                <w:ilvl w:val="1"/>
                <w:numId w:val="506"/>
              </w:numPr>
              <w:jc w:val="left"/>
              <w:rPr>
                <w:bCs/>
                <w:szCs w:val="24"/>
              </w:rPr>
            </w:pPr>
            <w:r w:rsidRPr="00725E27">
              <w:rPr>
                <w:bCs/>
                <w:szCs w:val="24"/>
              </w:rPr>
              <w:t>Standard Installation Manuals</w:t>
            </w:r>
          </w:p>
          <w:p w14:paraId="06D11A8A" w14:textId="77777777" w:rsidR="002B3FB2" w:rsidRPr="00725E27" w:rsidRDefault="002B3FB2" w:rsidP="004470E5">
            <w:pPr>
              <w:pStyle w:val="ListParagraph"/>
              <w:numPr>
                <w:ilvl w:val="0"/>
                <w:numId w:val="691"/>
              </w:numPr>
              <w:spacing w:before="100" w:beforeAutospacing="1" w:after="100" w:afterAutospacing="1" w:line="240" w:lineRule="auto"/>
              <w:contextualSpacing w:val="0"/>
              <w:rPr>
                <w:rFonts w:eastAsia="Times New Roman"/>
                <w:vanish/>
                <w:szCs w:val="24"/>
                <w:lang w:val="en-US"/>
              </w:rPr>
            </w:pPr>
          </w:p>
          <w:p w14:paraId="1EF3D868" w14:textId="77777777" w:rsidR="002B3FB2" w:rsidRPr="00725E27" w:rsidRDefault="002B3FB2" w:rsidP="004470E5">
            <w:pPr>
              <w:pStyle w:val="ListParagraph"/>
              <w:numPr>
                <w:ilvl w:val="0"/>
                <w:numId w:val="691"/>
              </w:numPr>
              <w:spacing w:before="100" w:beforeAutospacing="1" w:after="100" w:afterAutospacing="1" w:line="240" w:lineRule="auto"/>
              <w:contextualSpacing w:val="0"/>
              <w:rPr>
                <w:rFonts w:eastAsia="Times New Roman"/>
                <w:vanish/>
                <w:szCs w:val="24"/>
                <w:lang w:val="en-US"/>
              </w:rPr>
            </w:pPr>
          </w:p>
          <w:p w14:paraId="0BC1D112" w14:textId="77777777" w:rsidR="002B3FB2" w:rsidRPr="00725E27" w:rsidRDefault="002B3FB2" w:rsidP="004470E5">
            <w:pPr>
              <w:pStyle w:val="ListParagraph"/>
              <w:numPr>
                <w:ilvl w:val="0"/>
                <w:numId w:val="691"/>
              </w:numPr>
              <w:spacing w:before="100" w:beforeAutospacing="1" w:after="100" w:afterAutospacing="1" w:line="240" w:lineRule="auto"/>
              <w:contextualSpacing w:val="0"/>
              <w:rPr>
                <w:rFonts w:eastAsia="Times New Roman"/>
                <w:vanish/>
                <w:szCs w:val="24"/>
                <w:lang w:val="en-US"/>
              </w:rPr>
            </w:pPr>
          </w:p>
          <w:p w14:paraId="257E575D" w14:textId="77777777" w:rsidR="002B3FB2" w:rsidRPr="00725E27" w:rsidRDefault="002B3FB2" w:rsidP="004470E5">
            <w:pPr>
              <w:pStyle w:val="ListParagraph"/>
              <w:numPr>
                <w:ilvl w:val="0"/>
                <w:numId w:val="691"/>
              </w:numPr>
              <w:spacing w:before="100" w:beforeAutospacing="1" w:after="100" w:afterAutospacing="1" w:line="240" w:lineRule="auto"/>
              <w:contextualSpacing w:val="0"/>
              <w:rPr>
                <w:rFonts w:eastAsia="Times New Roman"/>
                <w:vanish/>
                <w:szCs w:val="24"/>
                <w:lang w:val="en-US"/>
              </w:rPr>
            </w:pPr>
          </w:p>
          <w:p w14:paraId="7AEA4A9F" w14:textId="77777777" w:rsidR="002B3FB2" w:rsidRPr="00725E27" w:rsidRDefault="002B3FB2" w:rsidP="004470E5">
            <w:pPr>
              <w:pStyle w:val="ListParagraph"/>
              <w:numPr>
                <w:ilvl w:val="0"/>
                <w:numId w:val="691"/>
              </w:numPr>
              <w:spacing w:before="100" w:beforeAutospacing="1" w:after="100" w:afterAutospacing="1" w:line="240" w:lineRule="auto"/>
              <w:contextualSpacing w:val="0"/>
              <w:rPr>
                <w:rFonts w:eastAsia="Times New Roman"/>
                <w:vanish/>
                <w:szCs w:val="24"/>
                <w:lang w:val="en-US"/>
              </w:rPr>
            </w:pPr>
          </w:p>
          <w:p w14:paraId="093DACAD" w14:textId="77777777" w:rsidR="002B3FB2" w:rsidRPr="00725E27" w:rsidRDefault="002B3FB2" w:rsidP="004470E5">
            <w:pPr>
              <w:pStyle w:val="ListParagraph"/>
              <w:numPr>
                <w:ilvl w:val="0"/>
                <w:numId w:val="691"/>
              </w:numPr>
              <w:spacing w:before="100" w:beforeAutospacing="1" w:after="100" w:afterAutospacing="1" w:line="240" w:lineRule="auto"/>
              <w:contextualSpacing w:val="0"/>
              <w:rPr>
                <w:rFonts w:eastAsia="Times New Roman"/>
                <w:vanish/>
                <w:szCs w:val="24"/>
                <w:lang w:val="en-US"/>
              </w:rPr>
            </w:pPr>
          </w:p>
          <w:p w14:paraId="1E162684" w14:textId="77777777" w:rsidR="002B3FB2" w:rsidRPr="00725E27" w:rsidRDefault="002B3FB2" w:rsidP="004470E5">
            <w:pPr>
              <w:pStyle w:val="ListParagraph"/>
              <w:numPr>
                <w:ilvl w:val="1"/>
                <w:numId w:val="691"/>
              </w:numPr>
              <w:spacing w:before="100" w:beforeAutospacing="1" w:after="100" w:afterAutospacing="1" w:line="240" w:lineRule="auto"/>
              <w:contextualSpacing w:val="0"/>
              <w:rPr>
                <w:rFonts w:eastAsia="Times New Roman"/>
                <w:vanish/>
                <w:szCs w:val="24"/>
                <w:lang w:val="en-US"/>
              </w:rPr>
            </w:pPr>
          </w:p>
          <w:p w14:paraId="52D05C3C" w14:textId="77777777" w:rsidR="002B3FB2" w:rsidRPr="00725E27" w:rsidRDefault="002B3FB2" w:rsidP="004470E5">
            <w:pPr>
              <w:pStyle w:val="ListParagraph"/>
              <w:numPr>
                <w:ilvl w:val="1"/>
                <w:numId w:val="691"/>
              </w:numPr>
              <w:spacing w:before="100" w:beforeAutospacing="1" w:after="100" w:afterAutospacing="1" w:line="240" w:lineRule="auto"/>
              <w:contextualSpacing w:val="0"/>
              <w:rPr>
                <w:rFonts w:eastAsia="Times New Roman"/>
                <w:vanish/>
                <w:szCs w:val="24"/>
                <w:lang w:val="en-US"/>
              </w:rPr>
            </w:pPr>
          </w:p>
          <w:p w14:paraId="1E6F522D" w14:textId="77777777" w:rsidR="002B3FB2" w:rsidRPr="00725E27" w:rsidRDefault="002B3FB2" w:rsidP="004470E5">
            <w:pPr>
              <w:pStyle w:val="ListParagraph"/>
              <w:numPr>
                <w:ilvl w:val="1"/>
                <w:numId w:val="691"/>
              </w:numPr>
              <w:spacing w:before="100" w:beforeAutospacing="1" w:after="100" w:afterAutospacing="1" w:line="240" w:lineRule="auto"/>
              <w:contextualSpacing w:val="0"/>
              <w:rPr>
                <w:rFonts w:eastAsia="Times New Roman"/>
                <w:vanish/>
                <w:szCs w:val="24"/>
                <w:lang w:val="en-US"/>
              </w:rPr>
            </w:pPr>
          </w:p>
          <w:p w14:paraId="2FB03CCC"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szCs w:val="24"/>
              </w:rPr>
              <w:t>Guidelines for Installation of Road Furniture (e.g., road signs, lighting systems)</w:t>
            </w:r>
          </w:p>
          <w:p w14:paraId="17193DA5"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Specifications for Materials and Construction Methods (e.g., sign posts, concrete bases)</w:t>
            </w:r>
          </w:p>
          <w:p w14:paraId="3E5EAD1F"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lastRenderedPageBreak/>
              <w:t>Safety and Regulatory Standards for Road Furniture Installation</w:t>
            </w:r>
          </w:p>
          <w:p w14:paraId="5124515B"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Maintenance of Installation Manuals for Ongoing Reference</w:t>
            </w:r>
          </w:p>
          <w:p w14:paraId="7951FAC1" w14:textId="77777777" w:rsidR="002B3FB2" w:rsidRPr="00725E27" w:rsidRDefault="002B3FB2" w:rsidP="004470E5">
            <w:pPr>
              <w:pStyle w:val="ListParagraph"/>
              <w:numPr>
                <w:ilvl w:val="1"/>
                <w:numId w:val="506"/>
              </w:numPr>
              <w:jc w:val="left"/>
              <w:rPr>
                <w:bCs/>
                <w:szCs w:val="24"/>
              </w:rPr>
            </w:pPr>
            <w:r w:rsidRPr="00725E27">
              <w:rPr>
                <w:bCs/>
                <w:szCs w:val="24"/>
              </w:rPr>
              <w:t>Types of Road Furniture</w:t>
            </w:r>
          </w:p>
          <w:p w14:paraId="590DB121" w14:textId="77777777" w:rsidR="002B3FB2" w:rsidRPr="00725E27" w:rsidRDefault="002B3FB2" w:rsidP="004470E5">
            <w:pPr>
              <w:pStyle w:val="ListParagraph"/>
              <w:numPr>
                <w:ilvl w:val="0"/>
                <w:numId w:val="692"/>
              </w:numPr>
              <w:spacing w:before="100" w:beforeAutospacing="1" w:after="100" w:afterAutospacing="1" w:line="240" w:lineRule="auto"/>
              <w:contextualSpacing w:val="0"/>
              <w:rPr>
                <w:rFonts w:eastAsia="Times New Roman"/>
                <w:bCs/>
                <w:vanish/>
                <w:szCs w:val="24"/>
                <w:lang w:val="en-US"/>
              </w:rPr>
            </w:pPr>
          </w:p>
          <w:p w14:paraId="7D5111EE" w14:textId="77777777" w:rsidR="002B3FB2" w:rsidRPr="00725E27" w:rsidRDefault="002B3FB2" w:rsidP="004470E5">
            <w:pPr>
              <w:pStyle w:val="ListParagraph"/>
              <w:numPr>
                <w:ilvl w:val="0"/>
                <w:numId w:val="692"/>
              </w:numPr>
              <w:spacing w:before="100" w:beforeAutospacing="1" w:after="100" w:afterAutospacing="1" w:line="240" w:lineRule="auto"/>
              <w:contextualSpacing w:val="0"/>
              <w:rPr>
                <w:rFonts w:eastAsia="Times New Roman"/>
                <w:bCs/>
                <w:vanish/>
                <w:szCs w:val="24"/>
                <w:lang w:val="en-US"/>
              </w:rPr>
            </w:pPr>
          </w:p>
          <w:p w14:paraId="2A29DA96" w14:textId="77777777" w:rsidR="002B3FB2" w:rsidRPr="00725E27" w:rsidRDefault="002B3FB2" w:rsidP="004470E5">
            <w:pPr>
              <w:pStyle w:val="ListParagraph"/>
              <w:numPr>
                <w:ilvl w:val="0"/>
                <w:numId w:val="692"/>
              </w:numPr>
              <w:spacing w:before="100" w:beforeAutospacing="1" w:after="100" w:afterAutospacing="1" w:line="240" w:lineRule="auto"/>
              <w:contextualSpacing w:val="0"/>
              <w:rPr>
                <w:rFonts w:eastAsia="Times New Roman"/>
                <w:bCs/>
                <w:vanish/>
                <w:szCs w:val="24"/>
                <w:lang w:val="en-US"/>
              </w:rPr>
            </w:pPr>
          </w:p>
          <w:p w14:paraId="22B3818A" w14:textId="77777777" w:rsidR="002B3FB2" w:rsidRPr="00725E27" w:rsidRDefault="002B3FB2" w:rsidP="004470E5">
            <w:pPr>
              <w:pStyle w:val="ListParagraph"/>
              <w:numPr>
                <w:ilvl w:val="0"/>
                <w:numId w:val="692"/>
              </w:numPr>
              <w:spacing w:before="100" w:beforeAutospacing="1" w:after="100" w:afterAutospacing="1" w:line="240" w:lineRule="auto"/>
              <w:contextualSpacing w:val="0"/>
              <w:rPr>
                <w:rFonts w:eastAsia="Times New Roman"/>
                <w:bCs/>
                <w:vanish/>
                <w:szCs w:val="24"/>
                <w:lang w:val="en-US"/>
              </w:rPr>
            </w:pPr>
          </w:p>
          <w:p w14:paraId="5B7D44D4" w14:textId="77777777" w:rsidR="002B3FB2" w:rsidRPr="00725E27" w:rsidRDefault="002B3FB2" w:rsidP="004470E5">
            <w:pPr>
              <w:pStyle w:val="ListParagraph"/>
              <w:numPr>
                <w:ilvl w:val="0"/>
                <w:numId w:val="692"/>
              </w:numPr>
              <w:spacing w:before="100" w:beforeAutospacing="1" w:after="100" w:afterAutospacing="1" w:line="240" w:lineRule="auto"/>
              <w:contextualSpacing w:val="0"/>
              <w:rPr>
                <w:rFonts w:eastAsia="Times New Roman"/>
                <w:bCs/>
                <w:vanish/>
                <w:szCs w:val="24"/>
                <w:lang w:val="en-US"/>
              </w:rPr>
            </w:pPr>
          </w:p>
          <w:p w14:paraId="6FC64D9B" w14:textId="77777777" w:rsidR="002B3FB2" w:rsidRPr="00725E27" w:rsidRDefault="002B3FB2" w:rsidP="004470E5">
            <w:pPr>
              <w:pStyle w:val="ListParagraph"/>
              <w:numPr>
                <w:ilvl w:val="0"/>
                <w:numId w:val="692"/>
              </w:numPr>
              <w:spacing w:before="100" w:beforeAutospacing="1" w:after="100" w:afterAutospacing="1" w:line="240" w:lineRule="auto"/>
              <w:contextualSpacing w:val="0"/>
              <w:rPr>
                <w:rFonts w:eastAsia="Times New Roman"/>
                <w:bCs/>
                <w:vanish/>
                <w:szCs w:val="24"/>
                <w:lang w:val="en-US"/>
              </w:rPr>
            </w:pPr>
          </w:p>
          <w:p w14:paraId="259C3649" w14:textId="77777777" w:rsidR="002B3FB2" w:rsidRPr="00725E27" w:rsidRDefault="002B3FB2" w:rsidP="004470E5">
            <w:pPr>
              <w:pStyle w:val="ListParagraph"/>
              <w:numPr>
                <w:ilvl w:val="1"/>
                <w:numId w:val="692"/>
              </w:numPr>
              <w:spacing w:before="100" w:beforeAutospacing="1" w:after="100" w:afterAutospacing="1" w:line="240" w:lineRule="auto"/>
              <w:contextualSpacing w:val="0"/>
              <w:rPr>
                <w:rFonts w:eastAsia="Times New Roman"/>
                <w:bCs/>
                <w:vanish/>
                <w:szCs w:val="24"/>
                <w:lang w:val="en-US"/>
              </w:rPr>
            </w:pPr>
          </w:p>
          <w:p w14:paraId="74DB5579" w14:textId="77777777" w:rsidR="002B3FB2" w:rsidRPr="00725E27" w:rsidRDefault="002B3FB2" w:rsidP="004470E5">
            <w:pPr>
              <w:pStyle w:val="ListParagraph"/>
              <w:numPr>
                <w:ilvl w:val="1"/>
                <w:numId w:val="692"/>
              </w:numPr>
              <w:spacing w:before="100" w:beforeAutospacing="1" w:after="100" w:afterAutospacing="1" w:line="240" w:lineRule="auto"/>
              <w:contextualSpacing w:val="0"/>
              <w:rPr>
                <w:rFonts w:eastAsia="Times New Roman"/>
                <w:bCs/>
                <w:vanish/>
                <w:szCs w:val="24"/>
                <w:lang w:val="en-US"/>
              </w:rPr>
            </w:pPr>
          </w:p>
          <w:p w14:paraId="1D6B03B0" w14:textId="77777777" w:rsidR="002B3FB2" w:rsidRPr="00725E27" w:rsidRDefault="002B3FB2" w:rsidP="004470E5">
            <w:pPr>
              <w:pStyle w:val="ListParagraph"/>
              <w:numPr>
                <w:ilvl w:val="1"/>
                <w:numId w:val="692"/>
              </w:numPr>
              <w:spacing w:before="100" w:beforeAutospacing="1" w:after="100" w:afterAutospacing="1" w:line="240" w:lineRule="auto"/>
              <w:contextualSpacing w:val="0"/>
              <w:rPr>
                <w:rFonts w:eastAsia="Times New Roman"/>
                <w:bCs/>
                <w:vanish/>
                <w:szCs w:val="24"/>
                <w:lang w:val="en-US"/>
              </w:rPr>
            </w:pPr>
          </w:p>
          <w:p w14:paraId="2D792CD0" w14:textId="77777777" w:rsidR="002B3FB2" w:rsidRPr="00725E27" w:rsidRDefault="002B3FB2" w:rsidP="004470E5">
            <w:pPr>
              <w:pStyle w:val="ListParagraph"/>
              <w:numPr>
                <w:ilvl w:val="1"/>
                <w:numId w:val="692"/>
              </w:numPr>
              <w:spacing w:before="100" w:beforeAutospacing="1" w:after="100" w:afterAutospacing="1" w:line="240" w:lineRule="auto"/>
              <w:contextualSpacing w:val="0"/>
              <w:rPr>
                <w:rFonts w:eastAsia="Times New Roman"/>
                <w:bCs/>
                <w:vanish/>
                <w:szCs w:val="24"/>
                <w:lang w:val="en-US"/>
              </w:rPr>
            </w:pPr>
          </w:p>
          <w:p w14:paraId="1CB8F20B"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bCs/>
                <w:szCs w:val="24"/>
              </w:rPr>
              <w:t>Traffic Signs</w:t>
            </w:r>
            <w:r w:rsidRPr="00725E27">
              <w:rPr>
                <w:rFonts w:eastAsia="Times New Roman"/>
                <w:szCs w:val="24"/>
              </w:rPr>
              <w:t>: Regulatory, warning, and informational signs (e.g., speed limits, direction signs)</w:t>
            </w:r>
          </w:p>
          <w:p w14:paraId="7E2A5899"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Road Markings</w:t>
            </w:r>
            <w:r w:rsidRPr="00725E27">
              <w:rPr>
                <w:rFonts w:eastAsia="Times New Roman" w:cs="Times New Roman"/>
                <w:szCs w:val="24"/>
              </w:rPr>
              <w:t>: Lane markings, pedestrian crossings, stop lines</w:t>
            </w:r>
          </w:p>
          <w:p w14:paraId="3995E629"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Barriers and Guardrails</w:t>
            </w:r>
            <w:r w:rsidRPr="00725E27">
              <w:rPr>
                <w:rFonts w:eastAsia="Times New Roman" w:cs="Times New Roman"/>
                <w:szCs w:val="24"/>
              </w:rPr>
              <w:t>: Safety barriers, guardrails for vehicles and pedestrians</w:t>
            </w:r>
          </w:p>
          <w:p w14:paraId="46AB810B"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Street Lighting</w:t>
            </w:r>
            <w:r w:rsidRPr="00725E27">
              <w:rPr>
                <w:rFonts w:eastAsia="Times New Roman" w:cs="Times New Roman"/>
                <w:szCs w:val="24"/>
              </w:rPr>
              <w:t>: Illuminating roads, intersections, and pedestrian walkways</w:t>
            </w:r>
          </w:p>
          <w:p w14:paraId="3C826E25"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Traffic Signals and Control Systems</w:t>
            </w:r>
            <w:r w:rsidRPr="00725E27">
              <w:rPr>
                <w:rFonts w:eastAsia="Times New Roman" w:cs="Times New Roman"/>
                <w:szCs w:val="24"/>
              </w:rPr>
              <w:t>: Signals for vehicle and pedestrian management</w:t>
            </w:r>
          </w:p>
          <w:p w14:paraId="72C85189"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Other Road Furniture</w:t>
            </w:r>
            <w:r w:rsidRPr="00725E27">
              <w:rPr>
                <w:rFonts w:eastAsia="Times New Roman" w:cs="Times New Roman"/>
                <w:szCs w:val="24"/>
              </w:rPr>
              <w:t>: Bus shelters, bollards, road studs, and information boards</w:t>
            </w:r>
          </w:p>
          <w:p w14:paraId="09ECFBA5" w14:textId="77777777" w:rsidR="002B3FB2" w:rsidRPr="00725E27" w:rsidRDefault="002B3FB2" w:rsidP="004470E5">
            <w:pPr>
              <w:pStyle w:val="ListParagraph"/>
              <w:numPr>
                <w:ilvl w:val="1"/>
                <w:numId w:val="506"/>
              </w:numPr>
              <w:jc w:val="left"/>
              <w:rPr>
                <w:bCs/>
                <w:szCs w:val="24"/>
              </w:rPr>
            </w:pPr>
            <w:r w:rsidRPr="00725E27">
              <w:rPr>
                <w:bCs/>
                <w:szCs w:val="24"/>
              </w:rPr>
              <w:t>Road Furniture Location Types</w:t>
            </w:r>
          </w:p>
          <w:p w14:paraId="637E9A9E" w14:textId="77777777" w:rsidR="002B3FB2" w:rsidRPr="00725E27" w:rsidRDefault="002B3FB2" w:rsidP="004470E5">
            <w:pPr>
              <w:pStyle w:val="ListParagraph"/>
              <w:numPr>
                <w:ilvl w:val="0"/>
                <w:numId w:val="693"/>
              </w:numPr>
              <w:spacing w:before="100" w:beforeAutospacing="1" w:after="100" w:afterAutospacing="1" w:line="240" w:lineRule="auto"/>
              <w:contextualSpacing w:val="0"/>
              <w:rPr>
                <w:rFonts w:eastAsia="Times New Roman"/>
                <w:bCs/>
                <w:vanish/>
                <w:szCs w:val="24"/>
                <w:lang w:val="en-US"/>
              </w:rPr>
            </w:pPr>
          </w:p>
          <w:p w14:paraId="0AFE89A6" w14:textId="77777777" w:rsidR="002B3FB2" w:rsidRPr="00725E27" w:rsidRDefault="002B3FB2" w:rsidP="004470E5">
            <w:pPr>
              <w:pStyle w:val="ListParagraph"/>
              <w:numPr>
                <w:ilvl w:val="0"/>
                <w:numId w:val="693"/>
              </w:numPr>
              <w:spacing w:before="100" w:beforeAutospacing="1" w:after="100" w:afterAutospacing="1" w:line="240" w:lineRule="auto"/>
              <w:contextualSpacing w:val="0"/>
              <w:rPr>
                <w:rFonts w:eastAsia="Times New Roman"/>
                <w:bCs/>
                <w:vanish/>
                <w:szCs w:val="24"/>
                <w:lang w:val="en-US"/>
              </w:rPr>
            </w:pPr>
          </w:p>
          <w:p w14:paraId="61F36E82" w14:textId="77777777" w:rsidR="002B3FB2" w:rsidRPr="00725E27" w:rsidRDefault="002B3FB2" w:rsidP="004470E5">
            <w:pPr>
              <w:pStyle w:val="ListParagraph"/>
              <w:numPr>
                <w:ilvl w:val="0"/>
                <w:numId w:val="693"/>
              </w:numPr>
              <w:spacing w:before="100" w:beforeAutospacing="1" w:after="100" w:afterAutospacing="1" w:line="240" w:lineRule="auto"/>
              <w:contextualSpacing w:val="0"/>
              <w:rPr>
                <w:rFonts w:eastAsia="Times New Roman"/>
                <w:bCs/>
                <w:vanish/>
                <w:szCs w:val="24"/>
                <w:lang w:val="en-US"/>
              </w:rPr>
            </w:pPr>
          </w:p>
          <w:p w14:paraId="52E35CD3" w14:textId="77777777" w:rsidR="002B3FB2" w:rsidRPr="00725E27" w:rsidRDefault="002B3FB2" w:rsidP="004470E5">
            <w:pPr>
              <w:pStyle w:val="ListParagraph"/>
              <w:numPr>
                <w:ilvl w:val="0"/>
                <w:numId w:val="693"/>
              </w:numPr>
              <w:spacing w:before="100" w:beforeAutospacing="1" w:after="100" w:afterAutospacing="1" w:line="240" w:lineRule="auto"/>
              <w:contextualSpacing w:val="0"/>
              <w:rPr>
                <w:rFonts w:eastAsia="Times New Roman"/>
                <w:bCs/>
                <w:vanish/>
                <w:szCs w:val="24"/>
                <w:lang w:val="en-US"/>
              </w:rPr>
            </w:pPr>
          </w:p>
          <w:p w14:paraId="776CDE32" w14:textId="77777777" w:rsidR="002B3FB2" w:rsidRPr="00725E27" w:rsidRDefault="002B3FB2" w:rsidP="004470E5">
            <w:pPr>
              <w:pStyle w:val="ListParagraph"/>
              <w:numPr>
                <w:ilvl w:val="0"/>
                <w:numId w:val="693"/>
              </w:numPr>
              <w:spacing w:before="100" w:beforeAutospacing="1" w:after="100" w:afterAutospacing="1" w:line="240" w:lineRule="auto"/>
              <w:contextualSpacing w:val="0"/>
              <w:rPr>
                <w:rFonts w:eastAsia="Times New Roman"/>
                <w:bCs/>
                <w:vanish/>
                <w:szCs w:val="24"/>
                <w:lang w:val="en-US"/>
              </w:rPr>
            </w:pPr>
          </w:p>
          <w:p w14:paraId="2695124F" w14:textId="77777777" w:rsidR="002B3FB2" w:rsidRPr="00725E27" w:rsidRDefault="002B3FB2" w:rsidP="004470E5">
            <w:pPr>
              <w:pStyle w:val="ListParagraph"/>
              <w:numPr>
                <w:ilvl w:val="0"/>
                <w:numId w:val="693"/>
              </w:numPr>
              <w:spacing w:before="100" w:beforeAutospacing="1" w:after="100" w:afterAutospacing="1" w:line="240" w:lineRule="auto"/>
              <w:contextualSpacing w:val="0"/>
              <w:rPr>
                <w:rFonts w:eastAsia="Times New Roman"/>
                <w:bCs/>
                <w:vanish/>
                <w:szCs w:val="24"/>
                <w:lang w:val="en-US"/>
              </w:rPr>
            </w:pPr>
          </w:p>
          <w:p w14:paraId="3FEC3B23" w14:textId="77777777" w:rsidR="002B3FB2" w:rsidRPr="00725E27" w:rsidRDefault="002B3FB2" w:rsidP="004470E5">
            <w:pPr>
              <w:pStyle w:val="ListParagraph"/>
              <w:numPr>
                <w:ilvl w:val="1"/>
                <w:numId w:val="693"/>
              </w:numPr>
              <w:spacing w:before="100" w:beforeAutospacing="1" w:after="100" w:afterAutospacing="1" w:line="240" w:lineRule="auto"/>
              <w:contextualSpacing w:val="0"/>
              <w:rPr>
                <w:rFonts w:eastAsia="Times New Roman"/>
                <w:bCs/>
                <w:vanish/>
                <w:szCs w:val="24"/>
                <w:lang w:val="en-US"/>
              </w:rPr>
            </w:pPr>
          </w:p>
          <w:p w14:paraId="64A590C5" w14:textId="77777777" w:rsidR="002B3FB2" w:rsidRPr="00725E27" w:rsidRDefault="002B3FB2" w:rsidP="004470E5">
            <w:pPr>
              <w:pStyle w:val="ListParagraph"/>
              <w:numPr>
                <w:ilvl w:val="1"/>
                <w:numId w:val="693"/>
              </w:numPr>
              <w:spacing w:before="100" w:beforeAutospacing="1" w:after="100" w:afterAutospacing="1" w:line="240" w:lineRule="auto"/>
              <w:contextualSpacing w:val="0"/>
              <w:rPr>
                <w:rFonts w:eastAsia="Times New Roman"/>
                <w:bCs/>
                <w:vanish/>
                <w:szCs w:val="24"/>
                <w:lang w:val="en-US"/>
              </w:rPr>
            </w:pPr>
          </w:p>
          <w:p w14:paraId="3EAFB45A" w14:textId="77777777" w:rsidR="002B3FB2" w:rsidRPr="00725E27" w:rsidRDefault="002B3FB2" w:rsidP="004470E5">
            <w:pPr>
              <w:pStyle w:val="ListParagraph"/>
              <w:numPr>
                <w:ilvl w:val="1"/>
                <w:numId w:val="693"/>
              </w:numPr>
              <w:spacing w:before="100" w:beforeAutospacing="1" w:after="100" w:afterAutospacing="1" w:line="240" w:lineRule="auto"/>
              <w:contextualSpacing w:val="0"/>
              <w:rPr>
                <w:rFonts w:eastAsia="Times New Roman"/>
                <w:bCs/>
                <w:vanish/>
                <w:szCs w:val="24"/>
                <w:lang w:val="en-US"/>
              </w:rPr>
            </w:pPr>
          </w:p>
          <w:p w14:paraId="75A6B1EA" w14:textId="77777777" w:rsidR="002B3FB2" w:rsidRPr="00725E27" w:rsidRDefault="002B3FB2" w:rsidP="004470E5">
            <w:pPr>
              <w:pStyle w:val="ListParagraph"/>
              <w:numPr>
                <w:ilvl w:val="1"/>
                <w:numId w:val="693"/>
              </w:numPr>
              <w:spacing w:before="100" w:beforeAutospacing="1" w:after="100" w:afterAutospacing="1" w:line="240" w:lineRule="auto"/>
              <w:contextualSpacing w:val="0"/>
              <w:rPr>
                <w:rFonts w:eastAsia="Times New Roman"/>
                <w:bCs/>
                <w:vanish/>
                <w:szCs w:val="24"/>
                <w:lang w:val="en-US"/>
              </w:rPr>
            </w:pPr>
          </w:p>
          <w:p w14:paraId="17045A51" w14:textId="77777777" w:rsidR="002B3FB2" w:rsidRPr="00725E27" w:rsidRDefault="002B3FB2" w:rsidP="004470E5">
            <w:pPr>
              <w:pStyle w:val="ListParagraph"/>
              <w:numPr>
                <w:ilvl w:val="1"/>
                <w:numId w:val="693"/>
              </w:numPr>
              <w:spacing w:before="100" w:beforeAutospacing="1" w:after="100" w:afterAutospacing="1" w:line="240" w:lineRule="auto"/>
              <w:contextualSpacing w:val="0"/>
              <w:rPr>
                <w:rFonts w:eastAsia="Times New Roman"/>
                <w:bCs/>
                <w:vanish/>
                <w:szCs w:val="24"/>
                <w:lang w:val="en-US"/>
              </w:rPr>
            </w:pPr>
          </w:p>
          <w:p w14:paraId="1D099617"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bCs/>
                <w:szCs w:val="24"/>
              </w:rPr>
              <w:t>Strategic Location</w:t>
            </w:r>
            <w:r w:rsidRPr="00725E27">
              <w:rPr>
                <w:rFonts w:eastAsia="Times New Roman"/>
                <w:szCs w:val="24"/>
              </w:rPr>
              <w:t>: Near intersections, pedestrian crossings, and busy junctions</w:t>
            </w:r>
          </w:p>
          <w:p w14:paraId="13CFC0D5"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Regulatory Placement</w:t>
            </w:r>
            <w:r w:rsidRPr="00725E27">
              <w:rPr>
                <w:rFonts w:eastAsia="Times New Roman" w:cs="Times New Roman"/>
                <w:szCs w:val="24"/>
              </w:rPr>
              <w:t>: Locations where traffic control is required (e.g., speed limit signs, stop signs)</w:t>
            </w:r>
          </w:p>
          <w:p w14:paraId="24256201"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Visibility Considerations</w:t>
            </w:r>
            <w:r w:rsidRPr="00725E27">
              <w:rPr>
                <w:rFonts w:eastAsia="Times New Roman" w:cs="Times New Roman"/>
                <w:szCs w:val="24"/>
              </w:rPr>
              <w:t>: Proper placement for maximum visibility and effectiveness</w:t>
            </w:r>
          </w:p>
          <w:p w14:paraId="492D83CC"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Safety Requirements</w:t>
            </w:r>
            <w:r w:rsidRPr="00725E27">
              <w:rPr>
                <w:rFonts w:eastAsia="Times New Roman" w:cs="Times New Roman"/>
                <w:szCs w:val="24"/>
              </w:rPr>
              <w:t>: Clear and hazard-free placement, away from traffic obstructions</w:t>
            </w:r>
          </w:p>
          <w:p w14:paraId="7226153A"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Aesthetic and Functional Factors</w:t>
            </w:r>
            <w:r w:rsidRPr="00725E27">
              <w:rPr>
                <w:rFonts w:eastAsia="Times New Roman" w:cs="Times New Roman"/>
                <w:szCs w:val="24"/>
              </w:rPr>
              <w:t>: Considering aesthetics and integration into urban design</w:t>
            </w:r>
          </w:p>
          <w:p w14:paraId="3A095665" w14:textId="77777777" w:rsidR="002B3FB2" w:rsidRPr="00725E27" w:rsidRDefault="002B3FB2" w:rsidP="004470E5">
            <w:pPr>
              <w:pStyle w:val="ListParagraph"/>
              <w:numPr>
                <w:ilvl w:val="1"/>
                <w:numId w:val="506"/>
              </w:numPr>
              <w:jc w:val="left"/>
              <w:rPr>
                <w:bCs/>
                <w:szCs w:val="24"/>
              </w:rPr>
            </w:pPr>
            <w:r w:rsidRPr="00725E27">
              <w:rPr>
                <w:bCs/>
                <w:szCs w:val="24"/>
              </w:rPr>
              <w:t>Installation of Road Furniture</w:t>
            </w:r>
          </w:p>
          <w:p w14:paraId="13443224" w14:textId="77777777" w:rsidR="002B3FB2" w:rsidRPr="00725E27" w:rsidRDefault="002B3FB2" w:rsidP="004470E5">
            <w:pPr>
              <w:pStyle w:val="ListParagraph"/>
              <w:numPr>
                <w:ilvl w:val="0"/>
                <w:numId w:val="694"/>
              </w:numPr>
              <w:spacing w:before="100" w:beforeAutospacing="1" w:after="100" w:afterAutospacing="1" w:line="240" w:lineRule="auto"/>
              <w:contextualSpacing w:val="0"/>
              <w:rPr>
                <w:rFonts w:eastAsia="Times New Roman"/>
                <w:vanish/>
                <w:szCs w:val="24"/>
                <w:lang w:val="en-US"/>
              </w:rPr>
            </w:pPr>
          </w:p>
          <w:p w14:paraId="3A445390" w14:textId="77777777" w:rsidR="002B3FB2" w:rsidRPr="00725E27" w:rsidRDefault="002B3FB2" w:rsidP="004470E5">
            <w:pPr>
              <w:pStyle w:val="ListParagraph"/>
              <w:numPr>
                <w:ilvl w:val="0"/>
                <w:numId w:val="694"/>
              </w:numPr>
              <w:spacing w:before="100" w:beforeAutospacing="1" w:after="100" w:afterAutospacing="1" w:line="240" w:lineRule="auto"/>
              <w:contextualSpacing w:val="0"/>
              <w:rPr>
                <w:rFonts w:eastAsia="Times New Roman"/>
                <w:vanish/>
                <w:szCs w:val="24"/>
                <w:lang w:val="en-US"/>
              </w:rPr>
            </w:pPr>
          </w:p>
          <w:p w14:paraId="6A4695E6" w14:textId="77777777" w:rsidR="002B3FB2" w:rsidRPr="00725E27" w:rsidRDefault="002B3FB2" w:rsidP="004470E5">
            <w:pPr>
              <w:pStyle w:val="ListParagraph"/>
              <w:numPr>
                <w:ilvl w:val="0"/>
                <w:numId w:val="694"/>
              </w:numPr>
              <w:spacing w:before="100" w:beforeAutospacing="1" w:after="100" w:afterAutospacing="1" w:line="240" w:lineRule="auto"/>
              <w:contextualSpacing w:val="0"/>
              <w:rPr>
                <w:rFonts w:eastAsia="Times New Roman"/>
                <w:vanish/>
                <w:szCs w:val="24"/>
                <w:lang w:val="en-US"/>
              </w:rPr>
            </w:pPr>
          </w:p>
          <w:p w14:paraId="30F1898C" w14:textId="77777777" w:rsidR="002B3FB2" w:rsidRPr="00725E27" w:rsidRDefault="002B3FB2" w:rsidP="004470E5">
            <w:pPr>
              <w:pStyle w:val="ListParagraph"/>
              <w:numPr>
                <w:ilvl w:val="0"/>
                <w:numId w:val="694"/>
              </w:numPr>
              <w:spacing w:before="100" w:beforeAutospacing="1" w:after="100" w:afterAutospacing="1" w:line="240" w:lineRule="auto"/>
              <w:contextualSpacing w:val="0"/>
              <w:rPr>
                <w:rFonts w:eastAsia="Times New Roman"/>
                <w:vanish/>
                <w:szCs w:val="24"/>
                <w:lang w:val="en-US"/>
              </w:rPr>
            </w:pPr>
          </w:p>
          <w:p w14:paraId="3D369667" w14:textId="77777777" w:rsidR="002B3FB2" w:rsidRPr="00725E27" w:rsidRDefault="002B3FB2" w:rsidP="004470E5">
            <w:pPr>
              <w:pStyle w:val="ListParagraph"/>
              <w:numPr>
                <w:ilvl w:val="0"/>
                <w:numId w:val="694"/>
              </w:numPr>
              <w:spacing w:before="100" w:beforeAutospacing="1" w:after="100" w:afterAutospacing="1" w:line="240" w:lineRule="auto"/>
              <w:contextualSpacing w:val="0"/>
              <w:rPr>
                <w:rFonts w:eastAsia="Times New Roman"/>
                <w:vanish/>
                <w:szCs w:val="24"/>
                <w:lang w:val="en-US"/>
              </w:rPr>
            </w:pPr>
          </w:p>
          <w:p w14:paraId="7234BF63" w14:textId="77777777" w:rsidR="002B3FB2" w:rsidRPr="00725E27" w:rsidRDefault="002B3FB2" w:rsidP="004470E5">
            <w:pPr>
              <w:pStyle w:val="ListParagraph"/>
              <w:numPr>
                <w:ilvl w:val="0"/>
                <w:numId w:val="694"/>
              </w:numPr>
              <w:spacing w:before="100" w:beforeAutospacing="1" w:after="100" w:afterAutospacing="1" w:line="240" w:lineRule="auto"/>
              <w:contextualSpacing w:val="0"/>
              <w:rPr>
                <w:rFonts w:eastAsia="Times New Roman"/>
                <w:vanish/>
                <w:szCs w:val="24"/>
                <w:lang w:val="en-US"/>
              </w:rPr>
            </w:pPr>
          </w:p>
          <w:p w14:paraId="6C9F2E3A" w14:textId="77777777" w:rsidR="002B3FB2" w:rsidRPr="00725E27" w:rsidRDefault="002B3FB2" w:rsidP="004470E5">
            <w:pPr>
              <w:pStyle w:val="ListParagraph"/>
              <w:numPr>
                <w:ilvl w:val="1"/>
                <w:numId w:val="694"/>
              </w:numPr>
              <w:spacing w:before="100" w:beforeAutospacing="1" w:after="100" w:afterAutospacing="1" w:line="240" w:lineRule="auto"/>
              <w:contextualSpacing w:val="0"/>
              <w:rPr>
                <w:rFonts w:eastAsia="Times New Roman"/>
                <w:vanish/>
                <w:szCs w:val="24"/>
                <w:lang w:val="en-US"/>
              </w:rPr>
            </w:pPr>
          </w:p>
          <w:p w14:paraId="31BD4B40" w14:textId="77777777" w:rsidR="002B3FB2" w:rsidRPr="00725E27" w:rsidRDefault="002B3FB2" w:rsidP="004470E5">
            <w:pPr>
              <w:pStyle w:val="ListParagraph"/>
              <w:numPr>
                <w:ilvl w:val="1"/>
                <w:numId w:val="694"/>
              </w:numPr>
              <w:spacing w:before="100" w:beforeAutospacing="1" w:after="100" w:afterAutospacing="1" w:line="240" w:lineRule="auto"/>
              <w:contextualSpacing w:val="0"/>
              <w:rPr>
                <w:rFonts w:eastAsia="Times New Roman"/>
                <w:vanish/>
                <w:szCs w:val="24"/>
                <w:lang w:val="en-US"/>
              </w:rPr>
            </w:pPr>
          </w:p>
          <w:p w14:paraId="45FCAA8B" w14:textId="77777777" w:rsidR="002B3FB2" w:rsidRPr="00725E27" w:rsidRDefault="002B3FB2" w:rsidP="004470E5">
            <w:pPr>
              <w:pStyle w:val="ListParagraph"/>
              <w:numPr>
                <w:ilvl w:val="1"/>
                <w:numId w:val="694"/>
              </w:numPr>
              <w:spacing w:before="100" w:beforeAutospacing="1" w:after="100" w:afterAutospacing="1" w:line="240" w:lineRule="auto"/>
              <w:contextualSpacing w:val="0"/>
              <w:rPr>
                <w:rFonts w:eastAsia="Times New Roman"/>
                <w:vanish/>
                <w:szCs w:val="24"/>
                <w:lang w:val="en-US"/>
              </w:rPr>
            </w:pPr>
          </w:p>
          <w:p w14:paraId="09277D9A" w14:textId="77777777" w:rsidR="002B3FB2" w:rsidRPr="00725E27" w:rsidRDefault="002B3FB2" w:rsidP="004470E5">
            <w:pPr>
              <w:pStyle w:val="ListParagraph"/>
              <w:numPr>
                <w:ilvl w:val="1"/>
                <w:numId w:val="694"/>
              </w:numPr>
              <w:spacing w:before="100" w:beforeAutospacing="1" w:after="100" w:afterAutospacing="1" w:line="240" w:lineRule="auto"/>
              <w:contextualSpacing w:val="0"/>
              <w:rPr>
                <w:rFonts w:eastAsia="Times New Roman"/>
                <w:vanish/>
                <w:szCs w:val="24"/>
                <w:lang w:val="en-US"/>
              </w:rPr>
            </w:pPr>
          </w:p>
          <w:p w14:paraId="4B0A2E06" w14:textId="77777777" w:rsidR="002B3FB2" w:rsidRPr="00725E27" w:rsidRDefault="002B3FB2" w:rsidP="004470E5">
            <w:pPr>
              <w:pStyle w:val="ListParagraph"/>
              <w:numPr>
                <w:ilvl w:val="1"/>
                <w:numId w:val="694"/>
              </w:numPr>
              <w:spacing w:before="100" w:beforeAutospacing="1" w:after="100" w:afterAutospacing="1" w:line="240" w:lineRule="auto"/>
              <w:contextualSpacing w:val="0"/>
              <w:rPr>
                <w:rFonts w:eastAsia="Times New Roman"/>
                <w:vanish/>
                <w:szCs w:val="24"/>
                <w:lang w:val="en-US"/>
              </w:rPr>
            </w:pPr>
          </w:p>
          <w:p w14:paraId="6094750B" w14:textId="77777777" w:rsidR="002B3FB2" w:rsidRPr="00725E27" w:rsidRDefault="002B3FB2" w:rsidP="004470E5">
            <w:pPr>
              <w:pStyle w:val="ListParagraph"/>
              <w:numPr>
                <w:ilvl w:val="1"/>
                <w:numId w:val="694"/>
              </w:numPr>
              <w:spacing w:before="100" w:beforeAutospacing="1" w:after="100" w:afterAutospacing="1" w:line="240" w:lineRule="auto"/>
              <w:contextualSpacing w:val="0"/>
              <w:rPr>
                <w:rFonts w:eastAsia="Times New Roman"/>
                <w:vanish/>
                <w:szCs w:val="24"/>
                <w:lang w:val="en-US"/>
              </w:rPr>
            </w:pPr>
          </w:p>
          <w:p w14:paraId="3A5B112C"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szCs w:val="24"/>
              </w:rPr>
              <w:t xml:space="preserve">Site Preparation for Installation (e.g., clearing, excavation, </w:t>
            </w:r>
            <w:proofErr w:type="spellStart"/>
            <w:r w:rsidRPr="00725E27">
              <w:rPr>
                <w:rFonts w:eastAsia="Times New Roman"/>
                <w:szCs w:val="24"/>
              </w:rPr>
              <w:t>leveling</w:t>
            </w:r>
            <w:proofErr w:type="spellEnd"/>
            <w:r w:rsidRPr="00725E27">
              <w:rPr>
                <w:rFonts w:eastAsia="Times New Roman"/>
                <w:szCs w:val="24"/>
              </w:rPr>
              <w:t>)</w:t>
            </w:r>
          </w:p>
          <w:p w14:paraId="52AE8738"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Installation of Different Types of Road Furniture (e.g., mounting traffic signs, setting up barriers)</w:t>
            </w:r>
          </w:p>
          <w:p w14:paraId="0C865F11"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Fixing Methods for Sign Posts, Barriers, and Lighting Systems</w:t>
            </w:r>
          </w:p>
          <w:p w14:paraId="19F9BBFC"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Testing and Commissioning of Installed Road Furniture (e.g., functional checks for traffic lights)</w:t>
            </w:r>
          </w:p>
          <w:p w14:paraId="1CAD7DDA" w14:textId="77777777" w:rsidR="002B3FB2" w:rsidRPr="00725E27" w:rsidRDefault="002B3FB2" w:rsidP="004470E5">
            <w:pPr>
              <w:pStyle w:val="ListParagraph"/>
              <w:numPr>
                <w:ilvl w:val="1"/>
                <w:numId w:val="506"/>
              </w:numPr>
              <w:jc w:val="left"/>
              <w:rPr>
                <w:bCs/>
                <w:szCs w:val="24"/>
              </w:rPr>
            </w:pPr>
            <w:r w:rsidRPr="00725E27">
              <w:rPr>
                <w:bCs/>
                <w:szCs w:val="24"/>
              </w:rPr>
              <w:t>Quality Control Procedures</w:t>
            </w:r>
          </w:p>
          <w:p w14:paraId="46C1DCBA" w14:textId="77777777" w:rsidR="002B3FB2" w:rsidRPr="00725E27" w:rsidRDefault="002B3FB2" w:rsidP="004470E5">
            <w:pPr>
              <w:pStyle w:val="ListParagraph"/>
              <w:numPr>
                <w:ilvl w:val="0"/>
                <w:numId w:val="695"/>
              </w:numPr>
              <w:spacing w:before="100" w:beforeAutospacing="1" w:after="100" w:afterAutospacing="1" w:line="240" w:lineRule="auto"/>
              <w:contextualSpacing w:val="0"/>
              <w:rPr>
                <w:rFonts w:eastAsia="Times New Roman"/>
                <w:vanish/>
                <w:szCs w:val="24"/>
                <w:lang w:val="en-US"/>
              </w:rPr>
            </w:pPr>
          </w:p>
          <w:p w14:paraId="163D9ED2" w14:textId="77777777" w:rsidR="002B3FB2" w:rsidRPr="00725E27" w:rsidRDefault="002B3FB2" w:rsidP="004470E5">
            <w:pPr>
              <w:pStyle w:val="ListParagraph"/>
              <w:numPr>
                <w:ilvl w:val="0"/>
                <w:numId w:val="695"/>
              </w:numPr>
              <w:spacing w:before="100" w:beforeAutospacing="1" w:after="100" w:afterAutospacing="1" w:line="240" w:lineRule="auto"/>
              <w:contextualSpacing w:val="0"/>
              <w:rPr>
                <w:rFonts w:eastAsia="Times New Roman"/>
                <w:vanish/>
                <w:szCs w:val="24"/>
                <w:lang w:val="en-US"/>
              </w:rPr>
            </w:pPr>
          </w:p>
          <w:p w14:paraId="55028A32" w14:textId="77777777" w:rsidR="002B3FB2" w:rsidRPr="00725E27" w:rsidRDefault="002B3FB2" w:rsidP="004470E5">
            <w:pPr>
              <w:pStyle w:val="ListParagraph"/>
              <w:numPr>
                <w:ilvl w:val="0"/>
                <w:numId w:val="695"/>
              </w:numPr>
              <w:spacing w:before="100" w:beforeAutospacing="1" w:after="100" w:afterAutospacing="1" w:line="240" w:lineRule="auto"/>
              <w:contextualSpacing w:val="0"/>
              <w:rPr>
                <w:rFonts w:eastAsia="Times New Roman"/>
                <w:vanish/>
                <w:szCs w:val="24"/>
                <w:lang w:val="en-US"/>
              </w:rPr>
            </w:pPr>
          </w:p>
          <w:p w14:paraId="5D7C8AEF" w14:textId="77777777" w:rsidR="002B3FB2" w:rsidRPr="00725E27" w:rsidRDefault="002B3FB2" w:rsidP="004470E5">
            <w:pPr>
              <w:pStyle w:val="ListParagraph"/>
              <w:numPr>
                <w:ilvl w:val="0"/>
                <w:numId w:val="695"/>
              </w:numPr>
              <w:spacing w:before="100" w:beforeAutospacing="1" w:after="100" w:afterAutospacing="1" w:line="240" w:lineRule="auto"/>
              <w:contextualSpacing w:val="0"/>
              <w:rPr>
                <w:rFonts w:eastAsia="Times New Roman"/>
                <w:vanish/>
                <w:szCs w:val="24"/>
                <w:lang w:val="en-US"/>
              </w:rPr>
            </w:pPr>
          </w:p>
          <w:p w14:paraId="0DEAECD0" w14:textId="77777777" w:rsidR="002B3FB2" w:rsidRPr="00725E27" w:rsidRDefault="002B3FB2" w:rsidP="004470E5">
            <w:pPr>
              <w:pStyle w:val="ListParagraph"/>
              <w:numPr>
                <w:ilvl w:val="0"/>
                <w:numId w:val="695"/>
              </w:numPr>
              <w:spacing w:before="100" w:beforeAutospacing="1" w:after="100" w:afterAutospacing="1" w:line="240" w:lineRule="auto"/>
              <w:contextualSpacing w:val="0"/>
              <w:rPr>
                <w:rFonts w:eastAsia="Times New Roman"/>
                <w:vanish/>
                <w:szCs w:val="24"/>
                <w:lang w:val="en-US"/>
              </w:rPr>
            </w:pPr>
          </w:p>
          <w:p w14:paraId="088B8FF4" w14:textId="77777777" w:rsidR="002B3FB2" w:rsidRPr="00725E27" w:rsidRDefault="002B3FB2" w:rsidP="004470E5">
            <w:pPr>
              <w:pStyle w:val="ListParagraph"/>
              <w:numPr>
                <w:ilvl w:val="0"/>
                <w:numId w:val="695"/>
              </w:numPr>
              <w:spacing w:before="100" w:beforeAutospacing="1" w:after="100" w:afterAutospacing="1" w:line="240" w:lineRule="auto"/>
              <w:contextualSpacing w:val="0"/>
              <w:rPr>
                <w:rFonts w:eastAsia="Times New Roman"/>
                <w:vanish/>
                <w:szCs w:val="24"/>
                <w:lang w:val="en-US"/>
              </w:rPr>
            </w:pPr>
          </w:p>
          <w:p w14:paraId="6D1E3371"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3AA871E8"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6B26B4DC"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46F5451F"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4A699100"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4EEC8591"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62CCD9F9" w14:textId="77777777" w:rsidR="002B3FB2" w:rsidRPr="00725E27" w:rsidRDefault="002B3FB2" w:rsidP="004470E5">
            <w:pPr>
              <w:pStyle w:val="ListParagraph"/>
              <w:numPr>
                <w:ilvl w:val="1"/>
                <w:numId w:val="695"/>
              </w:numPr>
              <w:spacing w:before="100" w:beforeAutospacing="1" w:after="100" w:afterAutospacing="1" w:line="240" w:lineRule="auto"/>
              <w:contextualSpacing w:val="0"/>
              <w:rPr>
                <w:rFonts w:eastAsia="Times New Roman"/>
                <w:vanish/>
                <w:szCs w:val="24"/>
                <w:lang w:val="en-US"/>
              </w:rPr>
            </w:pPr>
          </w:p>
          <w:p w14:paraId="67D31E8A" w14:textId="77777777" w:rsidR="002B3FB2" w:rsidRPr="00725E27" w:rsidRDefault="002B3FB2" w:rsidP="004470E5">
            <w:pPr>
              <w:pStyle w:val="ListParagraph"/>
              <w:numPr>
                <w:ilvl w:val="2"/>
                <w:numId w:val="588"/>
              </w:numPr>
              <w:spacing w:before="100" w:beforeAutospacing="1" w:after="100" w:afterAutospacing="1" w:line="240" w:lineRule="auto"/>
              <w:rPr>
                <w:rFonts w:eastAsia="Times New Roman"/>
                <w:szCs w:val="24"/>
              </w:rPr>
            </w:pPr>
            <w:r w:rsidRPr="00725E27">
              <w:rPr>
                <w:rFonts w:eastAsia="Times New Roman"/>
                <w:szCs w:val="24"/>
              </w:rPr>
              <w:t>Inspection of Installed Road Furniture for Compliance with Design Specifications</w:t>
            </w:r>
          </w:p>
          <w:p w14:paraId="2947825B" w14:textId="77777777" w:rsidR="002B3FB2" w:rsidRPr="00725E27" w:rsidRDefault="002B3FB2" w:rsidP="004470E5">
            <w:pPr>
              <w:pStyle w:val="ListParagraph"/>
              <w:numPr>
                <w:ilvl w:val="2"/>
                <w:numId w:val="588"/>
              </w:numPr>
              <w:spacing w:before="100" w:beforeAutospacing="1" w:after="100" w:afterAutospacing="1" w:line="240" w:lineRule="auto"/>
              <w:rPr>
                <w:rFonts w:eastAsia="Times New Roman"/>
                <w:szCs w:val="24"/>
              </w:rPr>
            </w:pPr>
            <w:r w:rsidRPr="00725E27">
              <w:rPr>
                <w:rFonts w:eastAsia="Times New Roman"/>
                <w:szCs w:val="24"/>
              </w:rPr>
              <w:t>Testing of Materials and Equipment Used for Installation (e.g., durability, strength)</w:t>
            </w:r>
          </w:p>
          <w:p w14:paraId="376097F4" w14:textId="77777777" w:rsidR="002B3FB2" w:rsidRPr="00725E27" w:rsidRDefault="002B3FB2" w:rsidP="004470E5">
            <w:pPr>
              <w:pStyle w:val="ListParagraph"/>
              <w:numPr>
                <w:ilvl w:val="2"/>
                <w:numId w:val="588"/>
              </w:numPr>
              <w:spacing w:before="100" w:beforeAutospacing="1" w:after="100" w:afterAutospacing="1" w:line="240" w:lineRule="auto"/>
              <w:rPr>
                <w:rFonts w:eastAsia="Times New Roman"/>
                <w:szCs w:val="24"/>
              </w:rPr>
            </w:pPr>
            <w:r w:rsidRPr="00725E27">
              <w:rPr>
                <w:rFonts w:eastAsia="Times New Roman"/>
                <w:szCs w:val="24"/>
              </w:rPr>
              <w:t>Ensuring Proper Alignment and Positioning of Road Furniture</w:t>
            </w:r>
          </w:p>
          <w:p w14:paraId="0FB23CA4" w14:textId="77777777" w:rsidR="002B3FB2" w:rsidRPr="00725E27" w:rsidRDefault="002B3FB2" w:rsidP="004470E5">
            <w:pPr>
              <w:pStyle w:val="ListParagraph"/>
              <w:numPr>
                <w:ilvl w:val="2"/>
                <w:numId w:val="588"/>
              </w:numPr>
              <w:spacing w:before="100" w:beforeAutospacing="1" w:after="100" w:afterAutospacing="1" w:line="240" w:lineRule="auto"/>
              <w:rPr>
                <w:rFonts w:eastAsia="Times New Roman"/>
                <w:szCs w:val="24"/>
              </w:rPr>
            </w:pPr>
            <w:r w:rsidRPr="00725E27">
              <w:rPr>
                <w:rFonts w:eastAsia="Times New Roman"/>
                <w:szCs w:val="24"/>
              </w:rPr>
              <w:t>Documentation and Reporting of Quality Control Results (e.g., inspections, certifications)</w:t>
            </w:r>
          </w:p>
          <w:p w14:paraId="43CD209E" w14:textId="77777777" w:rsidR="002B3FB2" w:rsidRPr="00725E27" w:rsidRDefault="002B3FB2" w:rsidP="004470E5">
            <w:pPr>
              <w:pStyle w:val="ListParagraph"/>
              <w:numPr>
                <w:ilvl w:val="1"/>
                <w:numId w:val="506"/>
              </w:numPr>
              <w:jc w:val="left"/>
              <w:rPr>
                <w:bCs/>
                <w:szCs w:val="24"/>
              </w:rPr>
            </w:pPr>
            <w:r w:rsidRPr="00725E27">
              <w:rPr>
                <w:bCs/>
                <w:szCs w:val="24"/>
              </w:rPr>
              <w:t>Maintenance Activities on Road Furniture</w:t>
            </w:r>
          </w:p>
          <w:p w14:paraId="2F691A5A" w14:textId="77777777" w:rsidR="002B3FB2" w:rsidRPr="00725E27" w:rsidRDefault="002B3FB2" w:rsidP="004470E5">
            <w:pPr>
              <w:pStyle w:val="ListParagraph"/>
              <w:numPr>
                <w:ilvl w:val="0"/>
                <w:numId w:val="696"/>
              </w:numPr>
              <w:spacing w:before="100" w:beforeAutospacing="1" w:after="100" w:afterAutospacing="1" w:line="240" w:lineRule="auto"/>
              <w:contextualSpacing w:val="0"/>
              <w:rPr>
                <w:rFonts w:eastAsia="Times New Roman"/>
                <w:vanish/>
                <w:szCs w:val="24"/>
                <w:lang w:val="en-US"/>
              </w:rPr>
            </w:pPr>
          </w:p>
          <w:p w14:paraId="6E24B713" w14:textId="77777777" w:rsidR="002B3FB2" w:rsidRPr="00725E27" w:rsidRDefault="002B3FB2" w:rsidP="004470E5">
            <w:pPr>
              <w:pStyle w:val="ListParagraph"/>
              <w:numPr>
                <w:ilvl w:val="0"/>
                <w:numId w:val="696"/>
              </w:numPr>
              <w:spacing w:before="100" w:beforeAutospacing="1" w:after="100" w:afterAutospacing="1" w:line="240" w:lineRule="auto"/>
              <w:contextualSpacing w:val="0"/>
              <w:rPr>
                <w:rFonts w:eastAsia="Times New Roman"/>
                <w:vanish/>
                <w:szCs w:val="24"/>
                <w:lang w:val="en-US"/>
              </w:rPr>
            </w:pPr>
          </w:p>
          <w:p w14:paraId="11903F94" w14:textId="77777777" w:rsidR="002B3FB2" w:rsidRPr="00725E27" w:rsidRDefault="002B3FB2" w:rsidP="004470E5">
            <w:pPr>
              <w:pStyle w:val="ListParagraph"/>
              <w:numPr>
                <w:ilvl w:val="0"/>
                <w:numId w:val="696"/>
              </w:numPr>
              <w:spacing w:before="100" w:beforeAutospacing="1" w:after="100" w:afterAutospacing="1" w:line="240" w:lineRule="auto"/>
              <w:contextualSpacing w:val="0"/>
              <w:rPr>
                <w:rFonts w:eastAsia="Times New Roman"/>
                <w:vanish/>
                <w:szCs w:val="24"/>
                <w:lang w:val="en-US"/>
              </w:rPr>
            </w:pPr>
          </w:p>
          <w:p w14:paraId="65E3C4FD" w14:textId="77777777" w:rsidR="002B3FB2" w:rsidRPr="00725E27" w:rsidRDefault="002B3FB2" w:rsidP="004470E5">
            <w:pPr>
              <w:pStyle w:val="ListParagraph"/>
              <w:numPr>
                <w:ilvl w:val="0"/>
                <w:numId w:val="696"/>
              </w:numPr>
              <w:spacing w:before="100" w:beforeAutospacing="1" w:after="100" w:afterAutospacing="1" w:line="240" w:lineRule="auto"/>
              <w:contextualSpacing w:val="0"/>
              <w:rPr>
                <w:rFonts w:eastAsia="Times New Roman"/>
                <w:vanish/>
                <w:szCs w:val="24"/>
                <w:lang w:val="en-US"/>
              </w:rPr>
            </w:pPr>
          </w:p>
          <w:p w14:paraId="6E090EE6" w14:textId="77777777" w:rsidR="002B3FB2" w:rsidRPr="00725E27" w:rsidRDefault="002B3FB2" w:rsidP="004470E5">
            <w:pPr>
              <w:pStyle w:val="ListParagraph"/>
              <w:numPr>
                <w:ilvl w:val="0"/>
                <w:numId w:val="696"/>
              </w:numPr>
              <w:spacing w:before="100" w:beforeAutospacing="1" w:after="100" w:afterAutospacing="1" w:line="240" w:lineRule="auto"/>
              <w:contextualSpacing w:val="0"/>
              <w:rPr>
                <w:rFonts w:eastAsia="Times New Roman"/>
                <w:vanish/>
                <w:szCs w:val="24"/>
                <w:lang w:val="en-US"/>
              </w:rPr>
            </w:pPr>
          </w:p>
          <w:p w14:paraId="6C8D8A75" w14:textId="77777777" w:rsidR="002B3FB2" w:rsidRPr="00725E27" w:rsidRDefault="002B3FB2" w:rsidP="004470E5">
            <w:pPr>
              <w:pStyle w:val="ListParagraph"/>
              <w:numPr>
                <w:ilvl w:val="0"/>
                <w:numId w:val="696"/>
              </w:numPr>
              <w:spacing w:before="100" w:beforeAutospacing="1" w:after="100" w:afterAutospacing="1" w:line="240" w:lineRule="auto"/>
              <w:contextualSpacing w:val="0"/>
              <w:rPr>
                <w:rFonts w:eastAsia="Times New Roman"/>
                <w:vanish/>
                <w:szCs w:val="24"/>
                <w:lang w:val="en-US"/>
              </w:rPr>
            </w:pPr>
          </w:p>
          <w:p w14:paraId="0D05A2EB"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2C47C0F4"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57C2113A"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4B1BCDF0"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04B8514C"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2E1393AC"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4014F6C4"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7F4B8967" w14:textId="77777777" w:rsidR="002B3FB2" w:rsidRPr="00725E27" w:rsidRDefault="002B3FB2" w:rsidP="004470E5">
            <w:pPr>
              <w:pStyle w:val="ListParagraph"/>
              <w:numPr>
                <w:ilvl w:val="1"/>
                <w:numId w:val="696"/>
              </w:numPr>
              <w:spacing w:before="100" w:beforeAutospacing="1" w:after="100" w:afterAutospacing="1" w:line="240" w:lineRule="auto"/>
              <w:contextualSpacing w:val="0"/>
              <w:rPr>
                <w:rFonts w:eastAsia="Times New Roman"/>
                <w:vanish/>
                <w:szCs w:val="24"/>
                <w:lang w:val="en-US"/>
              </w:rPr>
            </w:pPr>
          </w:p>
          <w:p w14:paraId="0FE32A35"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szCs w:val="24"/>
              </w:rPr>
              <w:t>Routine Inspections and Monitoring (e.g., checking for wear, damage, or malfunction)</w:t>
            </w:r>
          </w:p>
          <w:p w14:paraId="18D6FB6A"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Repair and Replacement of Damaged or Malfunctioning Furniture (e.g., broken signs, defective lights)</w:t>
            </w:r>
          </w:p>
          <w:p w14:paraId="0A77C1EA"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Cleaning and Upkeep of Road Furniture (e.g., washing signs, repainting road markings)</w:t>
            </w:r>
          </w:p>
          <w:p w14:paraId="2F56EE86"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Upgrading or Replacing Outdated Road Furniture</w:t>
            </w:r>
          </w:p>
          <w:p w14:paraId="35094D38" w14:textId="77777777" w:rsidR="002B3FB2" w:rsidRPr="00725E27" w:rsidRDefault="002B3FB2" w:rsidP="004470E5">
            <w:pPr>
              <w:pStyle w:val="ListParagraph"/>
              <w:numPr>
                <w:ilvl w:val="1"/>
                <w:numId w:val="506"/>
              </w:numPr>
              <w:jc w:val="left"/>
              <w:rPr>
                <w:bCs/>
                <w:szCs w:val="24"/>
              </w:rPr>
            </w:pPr>
            <w:r w:rsidRPr="00725E27">
              <w:rPr>
                <w:bCs/>
                <w:szCs w:val="24"/>
              </w:rPr>
              <w:t>Legal and Statutory Requirements</w:t>
            </w:r>
          </w:p>
          <w:p w14:paraId="40E41C35" w14:textId="77777777" w:rsidR="002B3FB2" w:rsidRPr="00725E27" w:rsidRDefault="002B3FB2" w:rsidP="004470E5">
            <w:pPr>
              <w:pStyle w:val="ListParagraph"/>
              <w:numPr>
                <w:ilvl w:val="0"/>
                <w:numId w:val="697"/>
              </w:numPr>
              <w:spacing w:before="100" w:beforeAutospacing="1" w:after="100" w:afterAutospacing="1" w:line="240" w:lineRule="auto"/>
              <w:contextualSpacing w:val="0"/>
              <w:rPr>
                <w:rFonts w:eastAsia="Times New Roman"/>
                <w:vanish/>
                <w:szCs w:val="24"/>
                <w:lang w:val="en-US"/>
              </w:rPr>
            </w:pPr>
          </w:p>
          <w:p w14:paraId="0A1B064F" w14:textId="77777777" w:rsidR="002B3FB2" w:rsidRPr="00725E27" w:rsidRDefault="002B3FB2" w:rsidP="004470E5">
            <w:pPr>
              <w:pStyle w:val="ListParagraph"/>
              <w:numPr>
                <w:ilvl w:val="0"/>
                <w:numId w:val="697"/>
              </w:numPr>
              <w:spacing w:before="100" w:beforeAutospacing="1" w:after="100" w:afterAutospacing="1" w:line="240" w:lineRule="auto"/>
              <w:contextualSpacing w:val="0"/>
              <w:rPr>
                <w:rFonts w:eastAsia="Times New Roman"/>
                <w:vanish/>
                <w:szCs w:val="24"/>
                <w:lang w:val="en-US"/>
              </w:rPr>
            </w:pPr>
          </w:p>
          <w:p w14:paraId="49CDAB23" w14:textId="77777777" w:rsidR="002B3FB2" w:rsidRPr="00725E27" w:rsidRDefault="002B3FB2" w:rsidP="004470E5">
            <w:pPr>
              <w:pStyle w:val="ListParagraph"/>
              <w:numPr>
                <w:ilvl w:val="0"/>
                <w:numId w:val="697"/>
              </w:numPr>
              <w:spacing w:before="100" w:beforeAutospacing="1" w:after="100" w:afterAutospacing="1" w:line="240" w:lineRule="auto"/>
              <w:contextualSpacing w:val="0"/>
              <w:rPr>
                <w:rFonts w:eastAsia="Times New Roman"/>
                <w:vanish/>
                <w:szCs w:val="24"/>
                <w:lang w:val="en-US"/>
              </w:rPr>
            </w:pPr>
          </w:p>
          <w:p w14:paraId="722B3E85" w14:textId="77777777" w:rsidR="002B3FB2" w:rsidRPr="00725E27" w:rsidRDefault="002B3FB2" w:rsidP="004470E5">
            <w:pPr>
              <w:pStyle w:val="ListParagraph"/>
              <w:numPr>
                <w:ilvl w:val="0"/>
                <w:numId w:val="697"/>
              </w:numPr>
              <w:spacing w:before="100" w:beforeAutospacing="1" w:after="100" w:afterAutospacing="1" w:line="240" w:lineRule="auto"/>
              <w:contextualSpacing w:val="0"/>
              <w:rPr>
                <w:rFonts w:eastAsia="Times New Roman"/>
                <w:vanish/>
                <w:szCs w:val="24"/>
                <w:lang w:val="en-US"/>
              </w:rPr>
            </w:pPr>
          </w:p>
          <w:p w14:paraId="000A683C" w14:textId="77777777" w:rsidR="002B3FB2" w:rsidRPr="00725E27" w:rsidRDefault="002B3FB2" w:rsidP="004470E5">
            <w:pPr>
              <w:pStyle w:val="ListParagraph"/>
              <w:numPr>
                <w:ilvl w:val="0"/>
                <w:numId w:val="697"/>
              </w:numPr>
              <w:spacing w:before="100" w:beforeAutospacing="1" w:after="100" w:afterAutospacing="1" w:line="240" w:lineRule="auto"/>
              <w:contextualSpacing w:val="0"/>
              <w:rPr>
                <w:rFonts w:eastAsia="Times New Roman"/>
                <w:vanish/>
                <w:szCs w:val="24"/>
                <w:lang w:val="en-US"/>
              </w:rPr>
            </w:pPr>
          </w:p>
          <w:p w14:paraId="2A4D7946" w14:textId="77777777" w:rsidR="002B3FB2" w:rsidRPr="00725E27" w:rsidRDefault="002B3FB2" w:rsidP="004470E5">
            <w:pPr>
              <w:pStyle w:val="ListParagraph"/>
              <w:numPr>
                <w:ilvl w:val="0"/>
                <w:numId w:val="697"/>
              </w:numPr>
              <w:spacing w:before="100" w:beforeAutospacing="1" w:after="100" w:afterAutospacing="1" w:line="240" w:lineRule="auto"/>
              <w:contextualSpacing w:val="0"/>
              <w:rPr>
                <w:rFonts w:eastAsia="Times New Roman"/>
                <w:vanish/>
                <w:szCs w:val="24"/>
                <w:lang w:val="en-US"/>
              </w:rPr>
            </w:pPr>
          </w:p>
          <w:p w14:paraId="7932441A"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186B8079"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6F2C7281"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1731A2D2"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664011C0"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42F5ED2F"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6F98F645"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5A2C98DF"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7BF17AC0" w14:textId="77777777" w:rsidR="002B3FB2" w:rsidRPr="00725E27" w:rsidRDefault="002B3FB2" w:rsidP="004470E5">
            <w:pPr>
              <w:pStyle w:val="ListParagraph"/>
              <w:numPr>
                <w:ilvl w:val="1"/>
                <w:numId w:val="697"/>
              </w:numPr>
              <w:spacing w:before="100" w:beforeAutospacing="1" w:after="100" w:afterAutospacing="1" w:line="240" w:lineRule="auto"/>
              <w:contextualSpacing w:val="0"/>
              <w:rPr>
                <w:rFonts w:eastAsia="Times New Roman"/>
                <w:vanish/>
                <w:szCs w:val="24"/>
                <w:lang w:val="en-US"/>
              </w:rPr>
            </w:pPr>
          </w:p>
          <w:p w14:paraId="79FF0C7C" w14:textId="77777777" w:rsidR="002B3FB2" w:rsidRPr="00725E27" w:rsidRDefault="002B3FB2" w:rsidP="004470E5">
            <w:pPr>
              <w:pStyle w:val="ListParagraph"/>
              <w:numPr>
                <w:ilvl w:val="2"/>
                <w:numId w:val="506"/>
              </w:numPr>
              <w:spacing w:before="100" w:beforeAutospacing="1" w:after="100" w:afterAutospacing="1" w:line="240" w:lineRule="auto"/>
              <w:rPr>
                <w:rFonts w:eastAsia="Times New Roman"/>
                <w:szCs w:val="24"/>
              </w:rPr>
            </w:pPr>
            <w:r w:rsidRPr="00725E27">
              <w:rPr>
                <w:rFonts w:eastAsia="Times New Roman"/>
                <w:szCs w:val="24"/>
              </w:rPr>
              <w:t>Regulatory Framework for Road Furniture Installation and Maintenance (e.g., national road authority standards)</w:t>
            </w:r>
          </w:p>
          <w:p w14:paraId="488EF140"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lastRenderedPageBreak/>
              <w:t>Compliance with Local and International Road Safety Standards</w:t>
            </w:r>
          </w:p>
          <w:p w14:paraId="2EC9F600"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Required Permits for Installation of Certain Road Furniture</w:t>
            </w:r>
          </w:p>
          <w:p w14:paraId="14EF17FF"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Environmental and Safety Considerations in Road Furniture Installation and Maintenance</w:t>
            </w:r>
          </w:p>
          <w:p w14:paraId="33785BBE" w14:textId="77777777" w:rsidR="002B3FB2" w:rsidRPr="00725E27" w:rsidRDefault="002B3FB2" w:rsidP="004470E5">
            <w:pPr>
              <w:numPr>
                <w:ilvl w:val="2"/>
                <w:numId w:val="506"/>
              </w:numPr>
              <w:spacing w:before="100" w:beforeAutospacing="1" w:after="100" w:afterAutospacing="1" w:line="240" w:lineRule="auto"/>
              <w:rPr>
                <w:rFonts w:eastAsia="Times New Roman" w:cs="Times New Roman"/>
                <w:szCs w:val="24"/>
              </w:rPr>
            </w:pPr>
            <w:r w:rsidRPr="00725E27">
              <w:rPr>
                <w:rFonts w:eastAsia="Times New Roman" w:cs="Times New Roman"/>
                <w:szCs w:val="24"/>
              </w:rPr>
              <w:t>Documentation and Reporting for Legal Compliance and Audits</w:t>
            </w:r>
          </w:p>
        </w:tc>
        <w:tc>
          <w:tcPr>
            <w:tcW w:w="1066" w:type="pct"/>
            <w:tcBorders>
              <w:top w:val="single" w:sz="4" w:space="0" w:color="auto"/>
              <w:left w:val="single" w:sz="4" w:space="0" w:color="auto"/>
              <w:bottom w:val="single" w:sz="4" w:space="0" w:color="auto"/>
              <w:right w:val="single" w:sz="4" w:space="0" w:color="auto"/>
            </w:tcBorders>
          </w:tcPr>
          <w:p w14:paraId="2B645427" w14:textId="77777777" w:rsidR="002B3FB2" w:rsidRPr="00725E27" w:rsidRDefault="002B3FB2" w:rsidP="004470E5">
            <w:pPr>
              <w:pStyle w:val="ListParagraph"/>
              <w:numPr>
                <w:ilvl w:val="0"/>
                <w:numId w:val="687"/>
              </w:numPr>
              <w:jc w:val="left"/>
              <w:rPr>
                <w:szCs w:val="24"/>
              </w:rPr>
            </w:pPr>
            <w:r w:rsidRPr="00725E27">
              <w:rPr>
                <w:szCs w:val="24"/>
              </w:rPr>
              <w:lastRenderedPageBreak/>
              <w:t>Observation</w:t>
            </w:r>
          </w:p>
          <w:p w14:paraId="42FD24A0" w14:textId="77777777" w:rsidR="002B3FB2" w:rsidRPr="00725E27" w:rsidRDefault="002B3FB2" w:rsidP="004470E5">
            <w:pPr>
              <w:pStyle w:val="ListParagraph"/>
              <w:numPr>
                <w:ilvl w:val="0"/>
                <w:numId w:val="687"/>
              </w:numPr>
              <w:jc w:val="left"/>
              <w:rPr>
                <w:szCs w:val="24"/>
              </w:rPr>
            </w:pPr>
            <w:r w:rsidRPr="00725E27">
              <w:rPr>
                <w:szCs w:val="24"/>
              </w:rPr>
              <w:t>Oral questioning</w:t>
            </w:r>
          </w:p>
          <w:p w14:paraId="0472DA68" w14:textId="77777777" w:rsidR="002B3FB2" w:rsidRPr="00725E27" w:rsidRDefault="002B3FB2" w:rsidP="004470E5">
            <w:pPr>
              <w:pStyle w:val="ListParagraph"/>
              <w:numPr>
                <w:ilvl w:val="0"/>
                <w:numId w:val="687"/>
              </w:numPr>
              <w:jc w:val="left"/>
              <w:rPr>
                <w:szCs w:val="24"/>
              </w:rPr>
            </w:pPr>
            <w:r w:rsidRPr="00725E27">
              <w:rPr>
                <w:szCs w:val="24"/>
              </w:rPr>
              <w:t>Projects</w:t>
            </w:r>
          </w:p>
          <w:p w14:paraId="453177CF" w14:textId="77777777" w:rsidR="002B3FB2" w:rsidRPr="00725E27" w:rsidRDefault="002B3FB2" w:rsidP="004470E5">
            <w:pPr>
              <w:pStyle w:val="ListParagraph"/>
              <w:numPr>
                <w:ilvl w:val="0"/>
                <w:numId w:val="687"/>
              </w:numPr>
              <w:jc w:val="left"/>
              <w:rPr>
                <w:szCs w:val="24"/>
              </w:rPr>
            </w:pPr>
            <w:r w:rsidRPr="00725E27">
              <w:rPr>
                <w:szCs w:val="24"/>
              </w:rPr>
              <w:t>Written tests</w:t>
            </w:r>
          </w:p>
          <w:p w14:paraId="15CE2A9A" w14:textId="77777777" w:rsidR="002B3FB2" w:rsidRPr="00725E27" w:rsidRDefault="002B3FB2" w:rsidP="004470E5">
            <w:pPr>
              <w:pStyle w:val="ListParagraph"/>
              <w:numPr>
                <w:ilvl w:val="0"/>
                <w:numId w:val="687"/>
              </w:numPr>
              <w:jc w:val="left"/>
              <w:rPr>
                <w:szCs w:val="24"/>
              </w:rPr>
            </w:pPr>
            <w:r w:rsidRPr="00725E27">
              <w:rPr>
                <w:szCs w:val="24"/>
              </w:rPr>
              <w:t>Third party</w:t>
            </w:r>
          </w:p>
          <w:p w14:paraId="214506BA" w14:textId="77777777" w:rsidR="002B3FB2" w:rsidRPr="00725E27" w:rsidRDefault="002B3FB2" w:rsidP="004470E5">
            <w:pPr>
              <w:pStyle w:val="ListParagraph"/>
              <w:numPr>
                <w:ilvl w:val="0"/>
                <w:numId w:val="687"/>
              </w:numPr>
              <w:jc w:val="left"/>
              <w:rPr>
                <w:szCs w:val="24"/>
              </w:rPr>
            </w:pPr>
            <w:r w:rsidRPr="00725E27">
              <w:rPr>
                <w:szCs w:val="24"/>
              </w:rPr>
              <w:t>Portfolio</w:t>
            </w:r>
          </w:p>
        </w:tc>
      </w:tr>
    </w:tbl>
    <w:p w14:paraId="0EAACA9C" w14:textId="77777777" w:rsidR="002B3FB2" w:rsidRPr="00725E27" w:rsidRDefault="002B3FB2" w:rsidP="002B3FB2">
      <w:pPr>
        <w:rPr>
          <w:rFonts w:eastAsia="Times New Roman" w:cs="Times New Roman"/>
          <w:b/>
          <w:szCs w:val="24"/>
        </w:rPr>
      </w:pPr>
    </w:p>
    <w:p w14:paraId="492B837C" w14:textId="77777777" w:rsidR="002B3FB2" w:rsidRPr="00725E27" w:rsidRDefault="002B3FB2" w:rsidP="002B3FB2">
      <w:pPr>
        <w:rPr>
          <w:rFonts w:eastAsia="Times New Roman" w:cs="Times New Roman"/>
          <w:b/>
          <w:szCs w:val="24"/>
        </w:rPr>
      </w:pPr>
      <w:r w:rsidRPr="00725E27">
        <w:rPr>
          <w:rFonts w:eastAsia="Times New Roman" w:cs="Times New Roman"/>
          <w:b/>
          <w:szCs w:val="24"/>
        </w:rPr>
        <w:t>Suggested Methods of Instruction</w:t>
      </w:r>
    </w:p>
    <w:p w14:paraId="25600A75" w14:textId="77777777" w:rsidR="002B3FB2" w:rsidRPr="00725E27" w:rsidRDefault="002B3FB2" w:rsidP="004470E5">
      <w:pPr>
        <w:numPr>
          <w:ilvl w:val="0"/>
          <w:numId w:val="710"/>
        </w:numPr>
        <w:spacing w:after="0" w:line="276" w:lineRule="auto"/>
        <w:jc w:val="left"/>
        <w:rPr>
          <w:rFonts w:eastAsia="Times New Roman" w:cs="Times New Roman"/>
          <w:szCs w:val="24"/>
        </w:rPr>
      </w:pPr>
      <w:r w:rsidRPr="00725E27">
        <w:rPr>
          <w:rFonts w:eastAsia="Times New Roman" w:cs="Times New Roman"/>
          <w:szCs w:val="24"/>
        </w:rPr>
        <w:t>Practical</w:t>
      </w:r>
    </w:p>
    <w:p w14:paraId="707DFF3F" w14:textId="77777777" w:rsidR="002B3FB2" w:rsidRPr="00725E27" w:rsidRDefault="002B3FB2" w:rsidP="004470E5">
      <w:pPr>
        <w:numPr>
          <w:ilvl w:val="0"/>
          <w:numId w:val="710"/>
        </w:numPr>
        <w:spacing w:after="0" w:line="276" w:lineRule="auto"/>
        <w:jc w:val="left"/>
        <w:rPr>
          <w:rFonts w:eastAsia="Times New Roman" w:cs="Times New Roman"/>
          <w:szCs w:val="24"/>
        </w:rPr>
      </w:pPr>
      <w:r w:rsidRPr="00725E27">
        <w:rPr>
          <w:rFonts w:eastAsia="Times New Roman" w:cs="Times New Roman"/>
          <w:szCs w:val="24"/>
        </w:rPr>
        <w:t>Projects</w:t>
      </w:r>
    </w:p>
    <w:p w14:paraId="2CB5FE70" w14:textId="77777777" w:rsidR="002B3FB2" w:rsidRPr="00725E27" w:rsidRDefault="002B3FB2" w:rsidP="004470E5">
      <w:pPr>
        <w:numPr>
          <w:ilvl w:val="0"/>
          <w:numId w:val="710"/>
        </w:numPr>
        <w:spacing w:after="0" w:line="276" w:lineRule="auto"/>
        <w:jc w:val="left"/>
        <w:rPr>
          <w:rFonts w:eastAsia="Times New Roman" w:cs="Times New Roman"/>
          <w:szCs w:val="24"/>
        </w:rPr>
      </w:pPr>
      <w:r w:rsidRPr="00725E27">
        <w:rPr>
          <w:rFonts w:eastAsia="Times New Roman" w:cs="Times New Roman"/>
          <w:szCs w:val="24"/>
        </w:rPr>
        <w:t>Demonstrations</w:t>
      </w:r>
    </w:p>
    <w:p w14:paraId="5CEECD8D" w14:textId="77777777" w:rsidR="002B3FB2" w:rsidRPr="00725E27" w:rsidRDefault="002B3FB2" w:rsidP="004470E5">
      <w:pPr>
        <w:numPr>
          <w:ilvl w:val="0"/>
          <w:numId w:val="710"/>
        </w:numPr>
        <w:spacing w:after="0" w:line="276" w:lineRule="auto"/>
        <w:jc w:val="left"/>
        <w:rPr>
          <w:rFonts w:eastAsia="Times New Roman" w:cs="Times New Roman"/>
          <w:szCs w:val="24"/>
        </w:rPr>
      </w:pPr>
      <w:r w:rsidRPr="00725E27">
        <w:rPr>
          <w:rFonts w:eastAsia="Times New Roman" w:cs="Times New Roman"/>
          <w:szCs w:val="24"/>
        </w:rPr>
        <w:t>Group discussions</w:t>
      </w:r>
    </w:p>
    <w:p w14:paraId="50508345" w14:textId="77777777" w:rsidR="002B3FB2" w:rsidRPr="00725E27" w:rsidRDefault="002B3FB2" w:rsidP="004470E5">
      <w:pPr>
        <w:numPr>
          <w:ilvl w:val="0"/>
          <w:numId w:val="710"/>
        </w:numPr>
        <w:spacing w:line="276" w:lineRule="auto"/>
        <w:jc w:val="left"/>
        <w:rPr>
          <w:rFonts w:eastAsia="Times New Roman" w:cs="Times New Roman"/>
          <w:szCs w:val="24"/>
        </w:rPr>
      </w:pPr>
      <w:r w:rsidRPr="00725E27">
        <w:rPr>
          <w:rFonts w:eastAsia="Times New Roman" w:cs="Times New Roman"/>
          <w:szCs w:val="24"/>
        </w:rPr>
        <w:t xml:space="preserve">Direct instructions </w:t>
      </w:r>
    </w:p>
    <w:p w14:paraId="3BC8E13B" w14:textId="77777777" w:rsidR="002B3FB2" w:rsidRPr="00725E27" w:rsidRDefault="002B3FB2" w:rsidP="002B3FB2">
      <w:pPr>
        <w:rPr>
          <w:rFonts w:eastAsia="Times New Roman" w:cs="Times New Roman"/>
          <w:b/>
          <w:szCs w:val="24"/>
        </w:rPr>
      </w:pPr>
      <w:r w:rsidRPr="00725E27">
        <w:rPr>
          <w:rFonts w:eastAsia="Times New Roman"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6DCB7B72" w14:textId="77777777" w:rsidTr="002B3FB2">
        <w:tc>
          <w:tcPr>
            <w:tcW w:w="895" w:type="dxa"/>
            <w:shd w:val="clear" w:color="auto" w:fill="auto"/>
          </w:tcPr>
          <w:p w14:paraId="2475753E"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491F9913"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5C4047AA"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290A35D4"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07BFBD2B"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Recommended Ratio</w:t>
            </w:r>
          </w:p>
          <w:p w14:paraId="61C8C21B"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434CE4F1" w14:textId="77777777" w:rsidTr="002B3FB2">
        <w:tc>
          <w:tcPr>
            <w:tcW w:w="895" w:type="dxa"/>
            <w:shd w:val="clear" w:color="auto" w:fill="auto"/>
          </w:tcPr>
          <w:p w14:paraId="324BA4FF"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A</w:t>
            </w:r>
          </w:p>
        </w:tc>
        <w:tc>
          <w:tcPr>
            <w:tcW w:w="8455" w:type="dxa"/>
            <w:gridSpan w:val="4"/>
            <w:shd w:val="clear" w:color="auto" w:fill="auto"/>
          </w:tcPr>
          <w:p w14:paraId="1B05A9B9"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1150AFD5" w14:textId="77777777" w:rsidTr="002B3FB2">
        <w:tc>
          <w:tcPr>
            <w:tcW w:w="895" w:type="dxa"/>
            <w:shd w:val="clear" w:color="auto" w:fill="auto"/>
          </w:tcPr>
          <w:p w14:paraId="77F7B702" w14:textId="77777777" w:rsidR="002B3FB2" w:rsidRPr="00725E27" w:rsidRDefault="002B3FB2" w:rsidP="004470E5">
            <w:pPr>
              <w:numPr>
                <w:ilvl w:val="0"/>
                <w:numId w:val="711"/>
              </w:numPr>
              <w:spacing w:after="0" w:line="360" w:lineRule="auto"/>
              <w:rPr>
                <w:rFonts w:cs="Times New Roman"/>
                <w:bCs/>
                <w:szCs w:val="24"/>
                <w:lang w:val="en-GB"/>
              </w:rPr>
            </w:pPr>
          </w:p>
        </w:tc>
        <w:tc>
          <w:tcPr>
            <w:tcW w:w="3240" w:type="dxa"/>
            <w:shd w:val="clear" w:color="auto" w:fill="auto"/>
          </w:tcPr>
          <w:p w14:paraId="7534B02C" w14:textId="77777777" w:rsidR="002B3FB2" w:rsidRPr="00725E27" w:rsidRDefault="002B3FB2" w:rsidP="002B3FB2">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01579048"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1746DD38"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14A176A1"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1:5</w:t>
            </w:r>
          </w:p>
        </w:tc>
      </w:tr>
      <w:tr w:rsidR="00DC0CBC" w:rsidRPr="00725E27" w14:paraId="4476DD11" w14:textId="77777777" w:rsidTr="002B3FB2">
        <w:tc>
          <w:tcPr>
            <w:tcW w:w="895" w:type="dxa"/>
            <w:shd w:val="clear" w:color="auto" w:fill="auto"/>
          </w:tcPr>
          <w:p w14:paraId="5F763616" w14:textId="77777777" w:rsidR="002B3FB2" w:rsidRPr="00725E27" w:rsidRDefault="002B3FB2" w:rsidP="004470E5">
            <w:pPr>
              <w:numPr>
                <w:ilvl w:val="0"/>
                <w:numId w:val="711"/>
              </w:numPr>
              <w:spacing w:after="0" w:line="360" w:lineRule="auto"/>
              <w:rPr>
                <w:rFonts w:cs="Times New Roman"/>
                <w:bCs/>
                <w:szCs w:val="24"/>
                <w:lang w:val="en-GB"/>
              </w:rPr>
            </w:pPr>
          </w:p>
        </w:tc>
        <w:tc>
          <w:tcPr>
            <w:tcW w:w="3240" w:type="dxa"/>
            <w:shd w:val="clear" w:color="auto" w:fill="auto"/>
          </w:tcPr>
          <w:p w14:paraId="5505D8EC"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Road construction Works reference books </w:t>
            </w:r>
          </w:p>
        </w:tc>
        <w:tc>
          <w:tcPr>
            <w:tcW w:w="2070" w:type="dxa"/>
            <w:shd w:val="clear" w:color="auto" w:fill="auto"/>
          </w:tcPr>
          <w:p w14:paraId="5C5FBFAE"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0497044"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14</w:t>
            </w:r>
          </w:p>
        </w:tc>
        <w:tc>
          <w:tcPr>
            <w:tcW w:w="1693" w:type="dxa"/>
            <w:shd w:val="clear" w:color="auto" w:fill="auto"/>
          </w:tcPr>
          <w:p w14:paraId="7C64DCC8"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1:2</w:t>
            </w:r>
          </w:p>
        </w:tc>
      </w:tr>
      <w:tr w:rsidR="00DC0CBC" w:rsidRPr="00725E27" w14:paraId="73A65492" w14:textId="77777777" w:rsidTr="002B3FB2">
        <w:tc>
          <w:tcPr>
            <w:tcW w:w="895" w:type="dxa"/>
            <w:shd w:val="clear" w:color="auto" w:fill="auto"/>
          </w:tcPr>
          <w:p w14:paraId="1F0BAB1F" w14:textId="77777777" w:rsidR="002B3FB2" w:rsidRPr="00725E27" w:rsidRDefault="002B3FB2" w:rsidP="004470E5">
            <w:pPr>
              <w:numPr>
                <w:ilvl w:val="0"/>
                <w:numId w:val="711"/>
              </w:numPr>
              <w:spacing w:after="0" w:line="360" w:lineRule="auto"/>
              <w:rPr>
                <w:rFonts w:cs="Times New Roman"/>
                <w:bCs/>
                <w:szCs w:val="24"/>
                <w:lang w:val="en-GB"/>
              </w:rPr>
            </w:pPr>
          </w:p>
        </w:tc>
        <w:tc>
          <w:tcPr>
            <w:tcW w:w="3240" w:type="dxa"/>
            <w:shd w:val="clear" w:color="auto" w:fill="auto"/>
          </w:tcPr>
          <w:p w14:paraId="1DB084DA"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Rulers, protractors  </w:t>
            </w:r>
          </w:p>
        </w:tc>
        <w:tc>
          <w:tcPr>
            <w:tcW w:w="2070" w:type="dxa"/>
            <w:shd w:val="clear" w:color="auto" w:fill="auto"/>
          </w:tcPr>
          <w:p w14:paraId="17E568B4"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56EE7C22"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161D0DC7"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2:1</w:t>
            </w:r>
          </w:p>
        </w:tc>
      </w:tr>
      <w:tr w:rsidR="00DC0CBC" w:rsidRPr="00725E27" w14:paraId="119F7DCE" w14:textId="77777777" w:rsidTr="002B3FB2">
        <w:tc>
          <w:tcPr>
            <w:tcW w:w="895" w:type="dxa"/>
            <w:shd w:val="clear" w:color="auto" w:fill="auto"/>
          </w:tcPr>
          <w:p w14:paraId="4F07579B" w14:textId="77777777" w:rsidR="002B3FB2" w:rsidRPr="00725E27" w:rsidRDefault="002B3FB2" w:rsidP="004470E5">
            <w:pPr>
              <w:numPr>
                <w:ilvl w:val="0"/>
                <w:numId w:val="711"/>
              </w:numPr>
              <w:spacing w:after="0" w:line="360" w:lineRule="auto"/>
              <w:rPr>
                <w:rFonts w:cs="Times New Roman"/>
                <w:bCs/>
                <w:szCs w:val="24"/>
                <w:lang w:val="en-GB"/>
              </w:rPr>
            </w:pPr>
          </w:p>
        </w:tc>
        <w:tc>
          <w:tcPr>
            <w:tcW w:w="3240" w:type="dxa"/>
            <w:shd w:val="clear" w:color="auto" w:fill="auto"/>
          </w:tcPr>
          <w:p w14:paraId="67B8A4CE" w14:textId="77777777" w:rsidR="002B3FB2" w:rsidRPr="00725E27" w:rsidRDefault="002B3FB2" w:rsidP="002B3FB2">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Roads Drawings samples</w:t>
            </w:r>
          </w:p>
        </w:tc>
        <w:tc>
          <w:tcPr>
            <w:tcW w:w="2070" w:type="dxa"/>
            <w:shd w:val="clear" w:color="auto" w:fill="auto"/>
          </w:tcPr>
          <w:p w14:paraId="31976853"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188A0ACD"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02CD1B5D"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1:1</w:t>
            </w:r>
          </w:p>
        </w:tc>
      </w:tr>
      <w:tr w:rsidR="00DC0CBC" w:rsidRPr="00725E27" w14:paraId="56D77C7C" w14:textId="77777777" w:rsidTr="002B3FB2">
        <w:tc>
          <w:tcPr>
            <w:tcW w:w="895" w:type="dxa"/>
            <w:shd w:val="clear" w:color="auto" w:fill="auto"/>
          </w:tcPr>
          <w:p w14:paraId="2EA9F219" w14:textId="77777777" w:rsidR="002B3FB2" w:rsidRPr="00725E27" w:rsidRDefault="002B3FB2" w:rsidP="004470E5">
            <w:pPr>
              <w:numPr>
                <w:ilvl w:val="0"/>
                <w:numId w:val="711"/>
              </w:numPr>
              <w:spacing w:after="0" w:line="360" w:lineRule="auto"/>
              <w:rPr>
                <w:rFonts w:cs="Times New Roman"/>
                <w:bCs/>
                <w:szCs w:val="24"/>
                <w:lang w:val="en-GB"/>
              </w:rPr>
            </w:pPr>
          </w:p>
        </w:tc>
        <w:tc>
          <w:tcPr>
            <w:tcW w:w="3240" w:type="dxa"/>
            <w:shd w:val="clear" w:color="auto" w:fill="auto"/>
          </w:tcPr>
          <w:p w14:paraId="48B984A5" w14:textId="77777777" w:rsidR="002B3FB2" w:rsidRPr="00725E27" w:rsidRDefault="002B3FB2" w:rsidP="002B3FB2">
            <w:pPr>
              <w:spacing w:after="0" w:line="360" w:lineRule="auto"/>
              <w:rPr>
                <w:rFonts w:cs="Times New Roman"/>
                <w:szCs w:val="24"/>
                <w:lang w:val="en-GB"/>
              </w:rPr>
            </w:pPr>
            <w:r w:rsidRPr="00725E27">
              <w:rPr>
                <w:rFonts w:cs="Times New Roman"/>
                <w:szCs w:val="24"/>
                <w:lang w:val="en-GB"/>
              </w:rPr>
              <w:t>Sample contract documents</w:t>
            </w:r>
          </w:p>
          <w:p w14:paraId="1022866F" w14:textId="77777777" w:rsidR="002B3FB2" w:rsidRPr="00725E27" w:rsidRDefault="002B3FB2" w:rsidP="002B3FB2">
            <w:pPr>
              <w:spacing w:after="0" w:line="360" w:lineRule="auto"/>
              <w:contextualSpacing/>
              <w:rPr>
                <w:rFonts w:eastAsia="Times New Roman" w:cs="Times New Roman"/>
                <w:szCs w:val="24"/>
                <w:lang w:eastAsia="zh-CN"/>
              </w:rPr>
            </w:pPr>
          </w:p>
        </w:tc>
        <w:tc>
          <w:tcPr>
            <w:tcW w:w="2070" w:type="dxa"/>
            <w:shd w:val="clear" w:color="auto" w:fill="auto"/>
          </w:tcPr>
          <w:p w14:paraId="178C17A9"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74745EDF"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2F687EDC"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1:1</w:t>
            </w:r>
          </w:p>
        </w:tc>
      </w:tr>
      <w:tr w:rsidR="00DC0CBC" w:rsidRPr="00725E27" w14:paraId="002A809B" w14:textId="77777777" w:rsidTr="002B3FB2">
        <w:tc>
          <w:tcPr>
            <w:tcW w:w="895" w:type="dxa"/>
            <w:shd w:val="clear" w:color="auto" w:fill="auto"/>
          </w:tcPr>
          <w:p w14:paraId="23CF9497"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B</w:t>
            </w:r>
          </w:p>
        </w:tc>
        <w:tc>
          <w:tcPr>
            <w:tcW w:w="8455" w:type="dxa"/>
            <w:gridSpan w:val="4"/>
            <w:shd w:val="clear" w:color="auto" w:fill="auto"/>
          </w:tcPr>
          <w:p w14:paraId="6D841BC7"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56D5A0C5" w14:textId="77777777" w:rsidTr="002B3FB2">
        <w:tc>
          <w:tcPr>
            <w:tcW w:w="895" w:type="dxa"/>
            <w:shd w:val="clear" w:color="auto" w:fill="auto"/>
          </w:tcPr>
          <w:p w14:paraId="79946F94"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4E898697" w14:textId="77777777" w:rsidR="002B3FB2" w:rsidRPr="00725E27" w:rsidRDefault="002B3FB2" w:rsidP="002B3FB2">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0CFD2075" w14:textId="77777777" w:rsidR="002B3FB2" w:rsidRPr="00725E27" w:rsidRDefault="002B3FB2" w:rsidP="002B3FB2">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65D2D48F"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64316AA8"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1:25</w:t>
            </w:r>
          </w:p>
        </w:tc>
      </w:tr>
      <w:tr w:rsidR="00DC0CBC" w:rsidRPr="00725E27" w14:paraId="5499074B" w14:textId="77777777" w:rsidTr="002B3FB2">
        <w:tc>
          <w:tcPr>
            <w:tcW w:w="895" w:type="dxa"/>
            <w:shd w:val="clear" w:color="auto" w:fill="auto"/>
          </w:tcPr>
          <w:p w14:paraId="5C859B6D"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0CA89A17" w14:textId="77777777" w:rsidR="002B3FB2" w:rsidRPr="00725E27" w:rsidRDefault="002B3FB2" w:rsidP="002B3FB2">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3B2C10A4" w14:textId="77777777" w:rsidR="002B3FB2" w:rsidRPr="00725E27" w:rsidRDefault="002B3FB2" w:rsidP="002B3FB2">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24872478"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6F8ECE9B"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1:25</w:t>
            </w:r>
          </w:p>
        </w:tc>
      </w:tr>
      <w:tr w:rsidR="00DC0CBC" w:rsidRPr="00725E27" w14:paraId="2146C20B" w14:textId="77777777" w:rsidTr="002B3FB2">
        <w:trPr>
          <w:trHeight w:val="664"/>
        </w:trPr>
        <w:tc>
          <w:tcPr>
            <w:tcW w:w="895" w:type="dxa"/>
            <w:shd w:val="clear" w:color="auto" w:fill="auto"/>
          </w:tcPr>
          <w:p w14:paraId="0DB9B32C"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281B5A2E" w14:textId="77777777" w:rsidR="002B3FB2" w:rsidRPr="00725E27" w:rsidRDefault="002B3FB2" w:rsidP="002B3FB2">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Workshop</w:t>
            </w:r>
          </w:p>
        </w:tc>
        <w:tc>
          <w:tcPr>
            <w:tcW w:w="2070" w:type="dxa"/>
            <w:shd w:val="clear" w:color="auto" w:fill="auto"/>
          </w:tcPr>
          <w:p w14:paraId="3C5F5D38"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31880443"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4A184CCA"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1:25</w:t>
            </w:r>
          </w:p>
        </w:tc>
      </w:tr>
      <w:tr w:rsidR="00DC0CBC" w:rsidRPr="00725E27" w14:paraId="54D6EEF1" w14:textId="77777777" w:rsidTr="002B3FB2">
        <w:trPr>
          <w:trHeight w:val="664"/>
        </w:trPr>
        <w:tc>
          <w:tcPr>
            <w:tcW w:w="895" w:type="dxa"/>
            <w:shd w:val="clear" w:color="auto" w:fill="auto"/>
          </w:tcPr>
          <w:p w14:paraId="328EDF9D"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2E2545AE" w14:textId="77777777" w:rsidR="002B3FB2" w:rsidRPr="00725E27" w:rsidRDefault="002B3FB2" w:rsidP="002B3FB2">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Construction materials</w:t>
            </w:r>
          </w:p>
        </w:tc>
        <w:tc>
          <w:tcPr>
            <w:tcW w:w="2070" w:type="dxa"/>
            <w:shd w:val="clear" w:color="auto" w:fill="auto"/>
          </w:tcPr>
          <w:p w14:paraId="66EEEE2A"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7733A5CF"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Adequate</w:t>
            </w:r>
          </w:p>
        </w:tc>
        <w:tc>
          <w:tcPr>
            <w:tcW w:w="1693" w:type="dxa"/>
            <w:shd w:val="clear" w:color="auto" w:fill="auto"/>
          </w:tcPr>
          <w:p w14:paraId="136CED43" w14:textId="77777777" w:rsidR="002B3FB2" w:rsidRPr="00725E27" w:rsidRDefault="002B3FB2" w:rsidP="002B3FB2">
            <w:pPr>
              <w:spacing w:after="0" w:line="360" w:lineRule="auto"/>
              <w:rPr>
                <w:rFonts w:cs="Times New Roman"/>
                <w:bCs/>
                <w:szCs w:val="24"/>
                <w:lang w:val="en-GB"/>
              </w:rPr>
            </w:pPr>
          </w:p>
        </w:tc>
      </w:tr>
      <w:tr w:rsidR="00DC0CBC" w:rsidRPr="00725E27" w14:paraId="6711CCCA" w14:textId="77777777" w:rsidTr="002B3FB2">
        <w:trPr>
          <w:trHeight w:val="664"/>
        </w:trPr>
        <w:tc>
          <w:tcPr>
            <w:tcW w:w="895" w:type="dxa"/>
            <w:shd w:val="clear" w:color="auto" w:fill="auto"/>
          </w:tcPr>
          <w:p w14:paraId="549977F4"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1E9BB4C4" w14:textId="77777777" w:rsidR="002B3FB2" w:rsidRPr="00725E27" w:rsidRDefault="002B3FB2" w:rsidP="002B3FB2">
            <w:pPr>
              <w:spacing w:after="0" w:line="360" w:lineRule="auto"/>
              <w:rPr>
                <w:rFonts w:cs="Times New Roman"/>
                <w:szCs w:val="24"/>
                <w:lang w:val="en-GB"/>
              </w:rPr>
            </w:pPr>
            <w:r w:rsidRPr="00725E27">
              <w:rPr>
                <w:rFonts w:cs="Times New Roman"/>
                <w:szCs w:val="24"/>
                <w:lang w:val="en-GB"/>
              </w:rPr>
              <w:t>Road construction site</w:t>
            </w:r>
          </w:p>
          <w:p w14:paraId="567296F9" w14:textId="77777777" w:rsidR="002B3FB2" w:rsidRPr="00725E27" w:rsidRDefault="002B3FB2" w:rsidP="002B3FB2">
            <w:pPr>
              <w:spacing w:after="0" w:line="360" w:lineRule="auto"/>
              <w:contextualSpacing/>
              <w:rPr>
                <w:rFonts w:eastAsia="Times New Roman" w:cs="Times New Roman"/>
                <w:szCs w:val="24"/>
                <w:lang w:eastAsia="zh-CN"/>
              </w:rPr>
            </w:pPr>
          </w:p>
        </w:tc>
        <w:tc>
          <w:tcPr>
            <w:tcW w:w="2070" w:type="dxa"/>
            <w:shd w:val="clear" w:color="auto" w:fill="auto"/>
          </w:tcPr>
          <w:p w14:paraId="0516AB26"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51B0785E"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adequate</w:t>
            </w:r>
          </w:p>
        </w:tc>
        <w:tc>
          <w:tcPr>
            <w:tcW w:w="1693" w:type="dxa"/>
            <w:shd w:val="clear" w:color="auto" w:fill="auto"/>
          </w:tcPr>
          <w:p w14:paraId="7A068463" w14:textId="77777777" w:rsidR="002B3FB2" w:rsidRPr="00725E27" w:rsidRDefault="002B3FB2" w:rsidP="002B3FB2">
            <w:pPr>
              <w:spacing w:after="0" w:line="360" w:lineRule="auto"/>
              <w:rPr>
                <w:rFonts w:cs="Times New Roman"/>
                <w:bCs/>
                <w:szCs w:val="24"/>
                <w:lang w:val="en-GB"/>
              </w:rPr>
            </w:pPr>
          </w:p>
        </w:tc>
      </w:tr>
      <w:tr w:rsidR="00DC0CBC" w:rsidRPr="00725E27" w14:paraId="34E49152" w14:textId="77777777" w:rsidTr="002B3FB2">
        <w:tc>
          <w:tcPr>
            <w:tcW w:w="895" w:type="dxa"/>
            <w:shd w:val="clear" w:color="auto" w:fill="auto"/>
          </w:tcPr>
          <w:p w14:paraId="30EA40EB"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25C9418D"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0CB753E9" w14:textId="77777777" w:rsidTr="002B3FB2">
        <w:trPr>
          <w:trHeight w:val="495"/>
        </w:trPr>
        <w:tc>
          <w:tcPr>
            <w:tcW w:w="895" w:type="dxa"/>
            <w:shd w:val="clear" w:color="auto" w:fill="auto"/>
          </w:tcPr>
          <w:p w14:paraId="3FA7BB20"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20C28747" w14:textId="77777777" w:rsidR="002B3FB2" w:rsidRPr="00725E27" w:rsidRDefault="002B3FB2" w:rsidP="002B3FB2">
            <w:pPr>
              <w:spacing w:after="0" w:line="360" w:lineRule="auto"/>
              <w:rPr>
                <w:rFonts w:cs="Times New Roman"/>
                <w:bCs/>
                <w:szCs w:val="24"/>
                <w:lang w:val="en-GB"/>
              </w:rPr>
            </w:pPr>
            <w:r w:rsidRPr="00725E27">
              <w:rPr>
                <w:rFonts w:eastAsia="Times New Roman" w:cs="Times New Roman"/>
                <w:szCs w:val="24"/>
                <w:lang w:eastAsia="zh-CN"/>
              </w:rPr>
              <w:t xml:space="preserve">Assorted </w:t>
            </w:r>
            <w:proofErr w:type="spellStart"/>
            <w:r w:rsidRPr="00725E27">
              <w:rPr>
                <w:rFonts w:eastAsia="Times New Roman" w:cs="Times New Roman"/>
                <w:szCs w:val="24"/>
                <w:lang w:eastAsia="zh-CN"/>
              </w:rPr>
              <w:t>colour</w:t>
            </w:r>
            <w:proofErr w:type="spellEnd"/>
            <w:r w:rsidRPr="00725E27">
              <w:rPr>
                <w:rFonts w:eastAsia="Times New Roman" w:cs="Times New Roman"/>
                <w:szCs w:val="24"/>
                <w:lang w:eastAsia="zh-CN"/>
              </w:rPr>
              <w:t xml:space="preserve"> of whiteboard markers</w:t>
            </w:r>
          </w:p>
        </w:tc>
        <w:tc>
          <w:tcPr>
            <w:tcW w:w="2070" w:type="dxa"/>
            <w:shd w:val="clear" w:color="auto" w:fill="auto"/>
          </w:tcPr>
          <w:p w14:paraId="61CC81A9"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D972C8C"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2B94F63D"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10:1</w:t>
            </w:r>
          </w:p>
        </w:tc>
      </w:tr>
      <w:tr w:rsidR="00DC0CBC" w:rsidRPr="00725E27" w14:paraId="470643D7" w14:textId="77777777" w:rsidTr="002B3FB2">
        <w:tc>
          <w:tcPr>
            <w:tcW w:w="895" w:type="dxa"/>
            <w:shd w:val="clear" w:color="auto" w:fill="auto"/>
          </w:tcPr>
          <w:p w14:paraId="701ACBA3"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4F031CAE" w14:textId="77777777" w:rsidR="002B3FB2" w:rsidRPr="00725E27" w:rsidRDefault="002B3FB2" w:rsidP="002B3FB2">
            <w:pPr>
              <w:spacing w:after="0" w:line="360" w:lineRule="auto"/>
              <w:rPr>
                <w:rFonts w:eastAsia="Times New Roman" w:cs="Times New Roman"/>
                <w:szCs w:val="24"/>
                <w:lang w:eastAsia="zh-CN"/>
              </w:rPr>
            </w:pPr>
            <w:r w:rsidRPr="00725E27">
              <w:rPr>
                <w:rFonts w:eastAsia="Times New Roman" w:cs="Times New Roman"/>
                <w:szCs w:val="24"/>
                <w:lang w:eastAsia="zh-CN"/>
              </w:rPr>
              <w:t xml:space="preserve">Masking Tape </w:t>
            </w:r>
          </w:p>
        </w:tc>
        <w:tc>
          <w:tcPr>
            <w:tcW w:w="2070" w:type="dxa"/>
            <w:shd w:val="clear" w:color="auto" w:fill="auto"/>
          </w:tcPr>
          <w:p w14:paraId="457031C7"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C326EB7"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 xml:space="preserve"> 1pc </w:t>
            </w:r>
          </w:p>
        </w:tc>
        <w:tc>
          <w:tcPr>
            <w:tcW w:w="1693" w:type="dxa"/>
            <w:shd w:val="clear" w:color="auto" w:fill="auto"/>
          </w:tcPr>
          <w:p w14:paraId="35CE5100"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25:1</w:t>
            </w:r>
          </w:p>
        </w:tc>
      </w:tr>
      <w:tr w:rsidR="00DC0CBC" w:rsidRPr="00725E27" w14:paraId="13ED0DB1" w14:textId="77777777" w:rsidTr="002B3FB2">
        <w:tc>
          <w:tcPr>
            <w:tcW w:w="895" w:type="dxa"/>
            <w:shd w:val="clear" w:color="auto" w:fill="auto"/>
          </w:tcPr>
          <w:p w14:paraId="56657CF3"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0E775B0F" w14:textId="77777777" w:rsidR="002B3FB2" w:rsidRPr="00725E27" w:rsidRDefault="002B3FB2" w:rsidP="002B3FB2">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0763A0A5" w14:textId="77777777" w:rsidTr="002B3FB2">
        <w:trPr>
          <w:trHeight w:val="600"/>
        </w:trPr>
        <w:tc>
          <w:tcPr>
            <w:tcW w:w="895" w:type="dxa"/>
            <w:shd w:val="clear" w:color="auto" w:fill="auto"/>
          </w:tcPr>
          <w:p w14:paraId="0832FE78"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2758F9CB" w14:textId="77777777" w:rsidR="002B3FB2" w:rsidRPr="00725E27" w:rsidRDefault="002B3FB2" w:rsidP="002B3FB2">
            <w:pPr>
              <w:spacing w:after="0" w:line="360" w:lineRule="auto"/>
              <w:rPr>
                <w:rFonts w:cs="Times New Roman"/>
                <w:bCs/>
                <w:szCs w:val="24"/>
                <w:lang w:val="en-GB"/>
              </w:rPr>
            </w:pPr>
            <w:r w:rsidRPr="00725E27">
              <w:rPr>
                <w:rFonts w:eastAsia="Times New Roman" w:cs="Times New Roman"/>
                <w:szCs w:val="24"/>
                <w:lang w:eastAsia="zh-CN"/>
              </w:rPr>
              <w:t xml:space="preserve">Assorted Construction Equipment </w:t>
            </w:r>
            <w:proofErr w:type="gramStart"/>
            <w:r w:rsidRPr="00725E27">
              <w:rPr>
                <w:rFonts w:eastAsia="Times New Roman" w:cs="Times New Roman"/>
                <w:szCs w:val="24"/>
                <w:lang w:eastAsia="zh-CN"/>
              </w:rPr>
              <w:t>( Earth</w:t>
            </w:r>
            <w:proofErr w:type="gramEnd"/>
            <w:r w:rsidRPr="00725E27">
              <w:rPr>
                <w:rFonts w:eastAsia="Times New Roman" w:cs="Times New Roman"/>
                <w:szCs w:val="24"/>
                <w:lang w:eastAsia="zh-CN"/>
              </w:rPr>
              <w:t xml:space="preserve"> moving Equipment, Hauling Equipment, Excavating Equipment) </w:t>
            </w:r>
          </w:p>
        </w:tc>
        <w:tc>
          <w:tcPr>
            <w:tcW w:w="2070" w:type="dxa"/>
            <w:shd w:val="clear" w:color="auto" w:fill="auto"/>
          </w:tcPr>
          <w:p w14:paraId="1B739D11"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D5D511E"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3FFDD1BA"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1:1</w:t>
            </w:r>
          </w:p>
        </w:tc>
      </w:tr>
      <w:tr w:rsidR="00DC0CBC" w:rsidRPr="00725E27" w14:paraId="77188C58" w14:textId="77777777" w:rsidTr="002B3FB2">
        <w:tc>
          <w:tcPr>
            <w:tcW w:w="895" w:type="dxa"/>
            <w:shd w:val="clear" w:color="auto" w:fill="auto"/>
          </w:tcPr>
          <w:p w14:paraId="141685C7" w14:textId="77777777" w:rsidR="002B3FB2" w:rsidRPr="00725E27" w:rsidRDefault="002B3FB2" w:rsidP="004470E5">
            <w:pPr>
              <w:numPr>
                <w:ilvl w:val="0"/>
                <w:numId w:val="82"/>
              </w:numPr>
              <w:spacing w:after="0" w:line="360" w:lineRule="auto"/>
              <w:rPr>
                <w:rFonts w:cs="Times New Roman"/>
                <w:bCs/>
                <w:szCs w:val="24"/>
                <w:lang w:val="en-GB"/>
              </w:rPr>
            </w:pPr>
          </w:p>
        </w:tc>
        <w:tc>
          <w:tcPr>
            <w:tcW w:w="3240" w:type="dxa"/>
            <w:shd w:val="clear" w:color="auto" w:fill="auto"/>
          </w:tcPr>
          <w:p w14:paraId="3F16E0BC" w14:textId="77777777" w:rsidR="002B3FB2" w:rsidRPr="00725E27" w:rsidRDefault="002B3FB2" w:rsidP="002B3FB2">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Drawing Board</w:t>
            </w:r>
          </w:p>
        </w:tc>
        <w:tc>
          <w:tcPr>
            <w:tcW w:w="2070" w:type="dxa"/>
            <w:shd w:val="clear" w:color="auto" w:fill="auto"/>
          </w:tcPr>
          <w:p w14:paraId="6BB86409"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BE2A203"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606E0090" w14:textId="77777777" w:rsidR="002B3FB2" w:rsidRPr="00725E27" w:rsidRDefault="002B3FB2" w:rsidP="002B3FB2">
            <w:pPr>
              <w:spacing w:after="0" w:line="360" w:lineRule="auto"/>
              <w:rPr>
                <w:rFonts w:cs="Times New Roman"/>
                <w:bCs/>
                <w:szCs w:val="24"/>
                <w:lang w:val="en-GB"/>
              </w:rPr>
            </w:pPr>
            <w:r w:rsidRPr="00725E27">
              <w:rPr>
                <w:rFonts w:cs="Times New Roman"/>
                <w:bCs/>
                <w:szCs w:val="24"/>
                <w:lang w:val="en-GB"/>
              </w:rPr>
              <w:t>1:1</w:t>
            </w:r>
          </w:p>
        </w:tc>
      </w:tr>
    </w:tbl>
    <w:p w14:paraId="03CD0BBA" w14:textId="77777777" w:rsidR="00CE1315" w:rsidRPr="00725E27" w:rsidRDefault="00CE1315" w:rsidP="0017491A">
      <w:pPr>
        <w:pStyle w:val="Heading2"/>
        <w:rPr>
          <w:b w:val="0"/>
          <w:lang w:val="en-ZA"/>
        </w:rPr>
      </w:pPr>
      <w:r w:rsidRPr="00725E27">
        <w:br w:type="page"/>
      </w:r>
    </w:p>
    <w:p w14:paraId="02FE2BC3" w14:textId="77777777" w:rsidR="00B779FA" w:rsidRPr="00725E27" w:rsidRDefault="00B779FA" w:rsidP="00B779FA">
      <w:pPr>
        <w:spacing w:after="0"/>
        <w:contextualSpacing/>
        <w:rPr>
          <w:rFonts w:eastAsia="Times New Roman" w:cs="Times New Roman"/>
          <w:szCs w:val="24"/>
          <w:lang w:val="en-ZA"/>
        </w:rPr>
      </w:pPr>
      <w:bookmarkStart w:id="121" w:name="_Hlk194741839"/>
    </w:p>
    <w:p w14:paraId="52CE9F1B" w14:textId="67453929" w:rsidR="00B779FA" w:rsidRPr="00725E27" w:rsidRDefault="00B779FA" w:rsidP="00B779FA">
      <w:pPr>
        <w:spacing w:line="278" w:lineRule="auto"/>
        <w:rPr>
          <w:rFonts w:cs="Times New Roman"/>
          <w:b/>
          <w:szCs w:val="24"/>
          <w:lang w:val="en-ZA"/>
        </w:rPr>
      </w:pPr>
    </w:p>
    <w:p w14:paraId="5BBAAB1E" w14:textId="77777777" w:rsidR="00CE1315" w:rsidRPr="00725E27" w:rsidRDefault="00CE1315" w:rsidP="00CE1315">
      <w:pPr>
        <w:pStyle w:val="Heading2"/>
        <w:rPr>
          <w:lang w:val="en-ZW"/>
        </w:rPr>
      </w:pPr>
      <w:bookmarkStart w:id="122" w:name="_Toc197173405"/>
      <w:r w:rsidRPr="00725E27">
        <w:rPr>
          <w:lang w:val="en-ZW"/>
        </w:rPr>
        <w:t>STRUCTURAL ANALYSIS PRINCIPLES II</w:t>
      </w:r>
      <w:bookmarkEnd w:id="122"/>
    </w:p>
    <w:p w14:paraId="234395B6" w14:textId="499BB88A"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 xml:space="preserve">UNIT CODE: 0732 541 </w:t>
      </w:r>
      <w:r w:rsidR="00FA5A3A" w:rsidRPr="00725E27">
        <w:rPr>
          <w:rFonts w:eastAsia="SimSun" w:cs="Times New Roman"/>
          <w:b/>
          <w:bCs/>
          <w:szCs w:val="24"/>
          <w:lang w:val="en-ZW"/>
        </w:rPr>
        <w:t>21</w:t>
      </w:r>
      <w:r w:rsidRPr="00725E27">
        <w:rPr>
          <w:rFonts w:eastAsia="SimSun" w:cs="Times New Roman"/>
          <w:b/>
          <w:bCs/>
          <w:szCs w:val="24"/>
          <w:lang w:val="en-ZW"/>
        </w:rPr>
        <w:t>A</w:t>
      </w:r>
    </w:p>
    <w:p w14:paraId="72D32B99" w14:textId="77777777"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UNIT DURATION: 110 HOURS</w:t>
      </w:r>
      <w:r w:rsidRPr="00725E27">
        <w:rPr>
          <w:rFonts w:eastAsia="Calibri" w:cs="Times New Roman"/>
          <w:b/>
          <w:szCs w:val="24"/>
          <w:lang w:val="en-ZW"/>
        </w:rPr>
        <w:t xml:space="preserve"> </w:t>
      </w:r>
    </w:p>
    <w:p w14:paraId="2A3C8D89" w14:textId="77777777"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Relationship to Occupational Standards</w:t>
      </w:r>
    </w:p>
    <w:p w14:paraId="700E8B78" w14:textId="7A6BC64A"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szCs w:val="24"/>
          <w:lang w:val="en-ZW"/>
        </w:rPr>
        <w:t>This unit addresses the Unit of Competence:  Apply structural analysis principles</w:t>
      </w:r>
      <w:r w:rsidRPr="00725E27">
        <w:rPr>
          <w:rFonts w:eastAsia="SimSun" w:cs="Times New Roman"/>
          <w:b/>
          <w:szCs w:val="24"/>
          <w:lang w:val="en-ZW"/>
        </w:rPr>
        <w:t xml:space="preserve"> </w:t>
      </w:r>
      <w:r w:rsidR="00FA5A3A" w:rsidRPr="00725E27">
        <w:rPr>
          <w:rFonts w:eastAsia="SimSun" w:cs="Times New Roman"/>
          <w:b/>
          <w:szCs w:val="24"/>
          <w:lang w:val="en-ZW"/>
        </w:rPr>
        <w:t>II</w:t>
      </w:r>
    </w:p>
    <w:p w14:paraId="79097E77"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b/>
          <w:szCs w:val="24"/>
          <w:lang w:val="en-ZW"/>
        </w:rPr>
        <w:t>Unit Description</w:t>
      </w:r>
    </w:p>
    <w:p w14:paraId="7C458F71" w14:textId="77777777" w:rsidR="00CE1315" w:rsidRPr="00725E27" w:rsidRDefault="00CE1315" w:rsidP="00CE1315">
      <w:pPr>
        <w:spacing w:before="100" w:beforeAutospacing="1" w:after="0" w:line="360" w:lineRule="auto"/>
        <w:rPr>
          <w:rFonts w:eastAsia="SimSun" w:cs="Times New Roman"/>
          <w:szCs w:val="24"/>
          <w:lang w:val="en-ZW"/>
        </w:rPr>
      </w:pPr>
      <w:bookmarkStart w:id="123" w:name="_Hlk195623225"/>
      <w:r w:rsidRPr="00725E27">
        <w:rPr>
          <w:rFonts w:eastAsia="SimSun" w:cs="Times New Roman"/>
          <w:szCs w:val="24"/>
          <w:lang w:val="en-ZW"/>
        </w:rPr>
        <w:t xml:space="preserve">This Unit describes the principles required to perform structural designs. It involves </w:t>
      </w:r>
    </w:p>
    <w:p w14:paraId="139CD7C4" w14:textId="77777777" w:rsidR="00CE1315" w:rsidRPr="00725E27" w:rsidRDefault="00CE1315" w:rsidP="00CE1315">
      <w:pPr>
        <w:spacing w:before="100" w:beforeAutospacing="1" w:after="0" w:line="360" w:lineRule="auto"/>
        <w:rPr>
          <w:rFonts w:eastAsia="SimSun" w:cs="Times New Roman"/>
          <w:szCs w:val="24"/>
          <w:lang w:val="en-ZW"/>
        </w:rPr>
      </w:pPr>
      <w:r w:rsidRPr="00725E27">
        <w:rPr>
          <w:rFonts w:eastAsia="SimSun" w:cs="Times New Roman"/>
          <w:szCs w:val="24"/>
          <w:lang w:val="en-ZW"/>
        </w:rPr>
        <w:t xml:space="preserve">Computing theory of simple bending, computing horizontal shear stresses, </w:t>
      </w:r>
      <w:r w:rsidR="00CB1246" w:rsidRPr="00725E27">
        <w:rPr>
          <w:rFonts w:eastAsia="SimSun" w:cs="Times New Roman"/>
          <w:szCs w:val="24"/>
          <w:lang w:val="en-ZW"/>
        </w:rPr>
        <w:t>analysing</w:t>
      </w:r>
      <w:r w:rsidRPr="00725E27">
        <w:rPr>
          <w:rFonts w:eastAsia="SimSun" w:cs="Times New Roman"/>
          <w:szCs w:val="24"/>
          <w:lang w:val="en-ZW"/>
        </w:rPr>
        <w:t xml:space="preserve"> structural compression members, computing combined stresses and determining retaining walls forces.</w:t>
      </w:r>
    </w:p>
    <w:bookmarkEnd w:id="123"/>
    <w:p w14:paraId="030E3B78"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b/>
          <w:szCs w:val="24"/>
          <w:lang w:val="en-ZW"/>
        </w:rPr>
        <w:t>Summary of Learning Outcomes</w:t>
      </w:r>
    </w:p>
    <w:tbl>
      <w:tblPr>
        <w:tblW w:w="694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3"/>
        <w:gridCol w:w="2169"/>
      </w:tblGrid>
      <w:tr w:rsidR="00DC0CBC" w:rsidRPr="00725E27" w14:paraId="3A6D92F3" w14:textId="77777777" w:rsidTr="009346B4">
        <w:trPr>
          <w:trHeight w:val="89"/>
        </w:trPr>
        <w:tc>
          <w:tcPr>
            <w:tcW w:w="4773" w:type="dxa"/>
            <w:tcBorders>
              <w:top w:val="single" w:sz="4" w:space="0" w:color="000000"/>
              <w:left w:val="single" w:sz="4" w:space="0" w:color="000000"/>
              <w:bottom w:val="single" w:sz="4" w:space="0" w:color="000000"/>
              <w:right w:val="single" w:sz="4" w:space="0" w:color="000000"/>
            </w:tcBorders>
          </w:tcPr>
          <w:p w14:paraId="540C2616" w14:textId="77777777" w:rsidR="000B04CD" w:rsidRPr="00725E27" w:rsidRDefault="000B04CD" w:rsidP="000B04CD">
            <w:pPr>
              <w:spacing w:before="100" w:beforeAutospacing="1" w:after="0" w:line="360" w:lineRule="auto"/>
              <w:contextualSpacing/>
              <w:rPr>
                <w:rFonts w:eastAsia="Times New Roman" w:cs="Times New Roman"/>
                <w:szCs w:val="24"/>
                <w:lang w:val="en-ZW"/>
              </w:rPr>
            </w:pPr>
          </w:p>
          <w:p w14:paraId="711DFC5F" w14:textId="77777777" w:rsidR="000B04CD" w:rsidRPr="00725E27" w:rsidRDefault="000B04CD" w:rsidP="000B04CD">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Learning Outcomes</w:t>
            </w:r>
          </w:p>
        </w:tc>
        <w:tc>
          <w:tcPr>
            <w:tcW w:w="2169" w:type="dxa"/>
            <w:tcBorders>
              <w:top w:val="single" w:sz="4" w:space="0" w:color="000000"/>
              <w:left w:val="single" w:sz="4" w:space="0" w:color="000000"/>
              <w:bottom w:val="single" w:sz="4" w:space="0" w:color="000000"/>
              <w:right w:val="single" w:sz="4" w:space="0" w:color="000000"/>
            </w:tcBorders>
          </w:tcPr>
          <w:p w14:paraId="2667CC50" w14:textId="77777777" w:rsidR="000B04CD" w:rsidRPr="00725E27" w:rsidRDefault="000B04CD" w:rsidP="000B04CD">
            <w:pPr>
              <w:rPr>
                <w:rFonts w:eastAsia="Times New Roman" w:cs="Times New Roman"/>
                <w:b/>
                <w:szCs w:val="24"/>
              </w:rPr>
            </w:pPr>
          </w:p>
          <w:p w14:paraId="7715E004" w14:textId="77777777" w:rsidR="000B04CD" w:rsidRPr="00725E27" w:rsidRDefault="000B04CD" w:rsidP="000B04CD">
            <w:pPr>
              <w:rPr>
                <w:rFonts w:eastAsia="Times New Roman" w:cs="Times New Roman"/>
                <w:b/>
                <w:szCs w:val="24"/>
              </w:rPr>
            </w:pPr>
            <w:r w:rsidRPr="00725E27">
              <w:rPr>
                <w:rFonts w:eastAsia="Times New Roman" w:cs="Times New Roman"/>
                <w:b/>
                <w:szCs w:val="24"/>
              </w:rPr>
              <w:t>DURATION (HOURS)</w:t>
            </w:r>
          </w:p>
          <w:p w14:paraId="1D3FFA2F" w14:textId="77777777" w:rsidR="000B04CD" w:rsidRPr="00725E27" w:rsidRDefault="000B04CD" w:rsidP="000B04CD">
            <w:pPr>
              <w:rPr>
                <w:rFonts w:eastAsia="Times New Roman" w:cs="Times New Roman"/>
                <w:b/>
                <w:szCs w:val="24"/>
              </w:rPr>
            </w:pPr>
          </w:p>
        </w:tc>
      </w:tr>
      <w:tr w:rsidR="00DC0CBC" w:rsidRPr="00725E27" w14:paraId="3D003CD8" w14:textId="77777777" w:rsidTr="009346B4">
        <w:trPr>
          <w:trHeight w:val="89"/>
        </w:trPr>
        <w:tc>
          <w:tcPr>
            <w:tcW w:w="4773" w:type="dxa"/>
          </w:tcPr>
          <w:p w14:paraId="18AB3EC2" w14:textId="77777777" w:rsidR="00FD6FC9" w:rsidRPr="00725E27" w:rsidRDefault="00FD6FC9" w:rsidP="004470E5">
            <w:pPr>
              <w:numPr>
                <w:ilvl w:val="0"/>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 Theory of simple bending</w:t>
            </w:r>
          </w:p>
        </w:tc>
        <w:tc>
          <w:tcPr>
            <w:tcW w:w="2169" w:type="dxa"/>
          </w:tcPr>
          <w:p w14:paraId="7C936114" w14:textId="77777777" w:rsidR="00FD6FC9" w:rsidRPr="00725E27" w:rsidRDefault="00FD6FC9" w:rsidP="005161CB">
            <w:pPr>
              <w:rPr>
                <w:rFonts w:eastAsia="Times New Roman" w:cs="Times New Roman"/>
                <w:b/>
                <w:szCs w:val="24"/>
              </w:rPr>
            </w:pPr>
            <w:r w:rsidRPr="00725E27">
              <w:rPr>
                <w:rFonts w:eastAsia="Times New Roman" w:cs="Times New Roman"/>
                <w:b/>
                <w:szCs w:val="24"/>
              </w:rPr>
              <w:t>20</w:t>
            </w:r>
          </w:p>
        </w:tc>
      </w:tr>
      <w:tr w:rsidR="00DC0CBC" w:rsidRPr="00725E27" w14:paraId="3DD1BAF5" w14:textId="77777777" w:rsidTr="009346B4">
        <w:trPr>
          <w:trHeight w:val="89"/>
        </w:trPr>
        <w:tc>
          <w:tcPr>
            <w:tcW w:w="4773" w:type="dxa"/>
          </w:tcPr>
          <w:p w14:paraId="4D2AF89E" w14:textId="77777777" w:rsidR="00FD6FC9" w:rsidRPr="00725E27" w:rsidRDefault="00FD6FC9" w:rsidP="004470E5">
            <w:pPr>
              <w:numPr>
                <w:ilvl w:val="0"/>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 Horizontal shear stress distribution</w:t>
            </w:r>
          </w:p>
        </w:tc>
        <w:tc>
          <w:tcPr>
            <w:tcW w:w="2169" w:type="dxa"/>
          </w:tcPr>
          <w:p w14:paraId="0490B08D" w14:textId="77777777" w:rsidR="00FD6FC9" w:rsidRPr="00725E27" w:rsidRDefault="00FD6FC9" w:rsidP="005161CB">
            <w:pPr>
              <w:rPr>
                <w:rFonts w:eastAsia="Times New Roman" w:cs="Times New Roman"/>
                <w:b/>
                <w:szCs w:val="24"/>
              </w:rPr>
            </w:pPr>
            <w:r w:rsidRPr="00725E27">
              <w:rPr>
                <w:rFonts w:eastAsia="Times New Roman" w:cs="Times New Roman"/>
                <w:b/>
                <w:szCs w:val="24"/>
              </w:rPr>
              <w:t>30</w:t>
            </w:r>
          </w:p>
        </w:tc>
      </w:tr>
      <w:tr w:rsidR="00DC0CBC" w:rsidRPr="00725E27" w14:paraId="43BA30BD" w14:textId="77777777" w:rsidTr="009346B4">
        <w:trPr>
          <w:trHeight w:val="89"/>
        </w:trPr>
        <w:tc>
          <w:tcPr>
            <w:tcW w:w="4773" w:type="dxa"/>
          </w:tcPr>
          <w:p w14:paraId="31FE2983" w14:textId="77777777" w:rsidR="00FD6FC9" w:rsidRPr="00725E27" w:rsidRDefault="00CB1246" w:rsidP="004470E5">
            <w:pPr>
              <w:numPr>
                <w:ilvl w:val="0"/>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Analyse</w:t>
            </w:r>
            <w:r w:rsidR="00FD6FC9" w:rsidRPr="00725E27">
              <w:rPr>
                <w:rFonts w:eastAsia="Times New Roman" w:cs="Times New Roman"/>
                <w:szCs w:val="24"/>
                <w:lang w:val="en-ZW"/>
              </w:rPr>
              <w:t xml:space="preserve"> structural compression members</w:t>
            </w:r>
          </w:p>
        </w:tc>
        <w:tc>
          <w:tcPr>
            <w:tcW w:w="2169" w:type="dxa"/>
          </w:tcPr>
          <w:p w14:paraId="7E8B5EA1" w14:textId="77777777" w:rsidR="00FD6FC9" w:rsidRPr="00725E27" w:rsidRDefault="00FD6FC9" w:rsidP="005161CB">
            <w:pPr>
              <w:rPr>
                <w:rFonts w:eastAsia="Times New Roman" w:cs="Times New Roman"/>
                <w:b/>
                <w:szCs w:val="24"/>
              </w:rPr>
            </w:pPr>
            <w:r w:rsidRPr="00725E27">
              <w:rPr>
                <w:rFonts w:eastAsia="Times New Roman" w:cs="Times New Roman"/>
                <w:b/>
                <w:szCs w:val="24"/>
              </w:rPr>
              <w:t>20</w:t>
            </w:r>
          </w:p>
        </w:tc>
      </w:tr>
      <w:tr w:rsidR="00DC0CBC" w:rsidRPr="00725E27" w14:paraId="5622ED6D" w14:textId="77777777" w:rsidTr="009346B4">
        <w:trPr>
          <w:trHeight w:val="89"/>
        </w:trPr>
        <w:tc>
          <w:tcPr>
            <w:tcW w:w="4773" w:type="dxa"/>
          </w:tcPr>
          <w:p w14:paraId="58EC8C04" w14:textId="77777777" w:rsidR="00FD6FC9" w:rsidRPr="00725E27" w:rsidRDefault="00FD6FC9" w:rsidP="004470E5">
            <w:pPr>
              <w:numPr>
                <w:ilvl w:val="0"/>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 Combined stresses</w:t>
            </w:r>
          </w:p>
        </w:tc>
        <w:tc>
          <w:tcPr>
            <w:tcW w:w="2169" w:type="dxa"/>
          </w:tcPr>
          <w:p w14:paraId="05C448A1" w14:textId="77777777" w:rsidR="00FD6FC9" w:rsidRPr="00725E27" w:rsidRDefault="00FD6FC9" w:rsidP="005161CB">
            <w:pPr>
              <w:rPr>
                <w:rFonts w:eastAsia="Times New Roman" w:cs="Times New Roman"/>
                <w:b/>
                <w:szCs w:val="24"/>
              </w:rPr>
            </w:pPr>
            <w:r w:rsidRPr="00725E27">
              <w:rPr>
                <w:rFonts w:eastAsia="Times New Roman" w:cs="Times New Roman"/>
                <w:b/>
                <w:szCs w:val="24"/>
              </w:rPr>
              <w:t>20</w:t>
            </w:r>
          </w:p>
        </w:tc>
      </w:tr>
      <w:tr w:rsidR="00DC0CBC" w:rsidRPr="00725E27" w14:paraId="1A755817" w14:textId="77777777" w:rsidTr="009346B4">
        <w:trPr>
          <w:trHeight w:val="89"/>
        </w:trPr>
        <w:tc>
          <w:tcPr>
            <w:tcW w:w="4773" w:type="dxa"/>
          </w:tcPr>
          <w:p w14:paraId="14FB5D7F" w14:textId="77777777" w:rsidR="00FD6FC9" w:rsidRPr="00725E27" w:rsidRDefault="00FD6FC9" w:rsidP="004470E5">
            <w:pPr>
              <w:numPr>
                <w:ilvl w:val="0"/>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Determine retaining walls forces</w:t>
            </w:r>
          </w:p>
        </w:tc>
        <w:tc>
          <w:tcPr>
            <w:tcW w:w="2169" w:type="dxa"/>
          </w:tcPr>
          <w:p w14:paraId="0A3E7E06" w14:textId="77777777" w:rsidR="00FD6FC9" w:rsidRPr="00725E27" w:rsidRDefault="00FD6FC9" w:rsidP="005161CB">
            <w:pPr>
              <w:rPr>
                <w:rFonts w:eastAsia="Times New Roman" w:cs="Times New Roman"/>
                <w:b/>
                <w:szCs w:val="24"/>
              </w:rPr>
            </w:pPr>
            <w:r w:rsidRPr="00725E27">
              <w:rPr>
                <w:rFonts w:eastAsia="Times New Roman" w:cs="Times New Roman"/>
                <w:b/>
                <w:szCs w:val="24"/>
              </w:rPr>
              <w:t>20</w:t>
            </w:r>
          </w:p>
        </w:tc>
      </w:tr>
      <w:tr w:rsidR="00FD6FC9" w:rsidRPr="00725E27" w14:paraId="778FB566" w14:textId="77777777" w:rsidTr="009346B4">
        <w:trPr>
          <w:trHeight w:val="89"/>
        </w:trPr>
        <w:tc>
          <w:tcPr>
            <w:tcW w:w="4773" w:type="dxa"/>
          </w:tcPr>
          <w:p w14:paraId="22C12EC4" w14:textId="77777777" w:rsidR="00FD6FC9" w:rsidRPr="00725E27" w:rsidRDefault="00FD6FC9" w:rsidP="005161CB">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TOTAL</w:t>
            </w:r>
          </w:p>
        </w:tc>
        <w:tc>
          <w:tcPr>
            <w:tcW w:w="2169" w:type="dxa"/>
          </w:tcPr>
          <w:p w14:paraId="682BE8D2" w14:textId="77777777" w:rsidR="00FD6FC9" w:rsidRPr="00725E27" w:rsidRDefault="00FD6FC9" w:rsidP="005161CB">
            <w:pPr>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110</w:t>
            </w:r>
            <w:r w:rsidRPr="00725E27">
              <w:rPr>
                <w:rFonts w:eastAsia="Times New Roman" w:cs="Times New Roman"/>
                <w:b/>
                <w:szCs w:val="24"/>
              </w:rPr>
              <w:fldChar w:fldCharType="end"/>
            </w:r>
          </w:p>
        </w:tc>
      </w:tr>
    </w:tbl>
    <w:p w14:paraId="79D6A6E3" w14:textId="77777777" w:rsidR="008E1203" w:rsidRPr="00725E27" w:rsidRDefault="008E1203" w:rsidP="00CE1315">
      <w:pPr>
        <w:spacing w:before="100" w:beforeAutospacing="1" w:after="0" w:line="360" w:lineRule="auto"/>
        <w:contextualSpacing/>
        <w:rPr>
          <w:rFonts w:eastAsia="Times New Roman" w:cs="Times New Roman"/>
          <w:b/>
          <w:kern w:val="28"/>
          <w:szCs w:val="24"/>
          <w:lang w:val="en-ZW"/>
        </w:rPr>
      </w:pPr>
    </w:p>
    <w:p w14:paraId="5F2F0695" w14:textId="4FEAB2B5" w:rsidR="00CE1315" w:rsidRPr="00725E27" w:rsidRDefault="00CE1315" w:rsidP="00CE1315">
      <w:pPr>
        <w:spacing w:before="100" w:beforeAutospacing="1" w:after="0" w:line="360" w:lineRule="auto"/>
        <w:contextualSpacing/>
        <w:rPr>
          <w:rFonts w:eastAsia="Times New Roman" w:cs="Times New Roman"/>
          <w:b/>
          <w:kern w:val="28"/>
          <w:szCs w:val="24"/>
          <w:lang w:val="en-ZW"/>
        </w:rPr>
      </w:pPr>
      <w:r w:rsidRPr="00725E27">
        <w:rPr>
          <w:rFonts w:eastAsia="Times New Roman" w:cs="Times New Roman"/>
          <w:b/>
          <w:kern w:val="28"/>
          <w:szCs w:val="24"/>
          <w:lang w:val="en-ZW"/>
        </w:rPr>
        <w:t>Learning Outcomes, Content and Suggested Assessment Methods</w:t>
      </w:r>
    </w:p>
    <w:p w14:paraId="2A1C7E23"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p>
    <w:p w14:paraId="221FCFCC"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4949"/>
        <w:gridCol w:w="2250"/>
      </w:tblGrid>
      <w:tr w:rsidR="00DC0CBC" w:rsidRPr="00725E27" w14:paraId="1DDE66F0" w14:textId="77777777" w:rsidTr="00C24A23">
        <w:trPr>
          <w:trHeight w:val="620"/>
        </w:trPr>
        <w:tc>
          <w:tcPr>
            <w:tcW w:w="1295" w:type="pct"/>
            <w:tcBorders>
              <w:top w:val="single" w:sz="4" w:space="0" w:color="auto"/>
              <w:left w:val="single" w:sz="4" w:space="0" w:color="auto"/>
              <w:bottom w:val="single" w:sz="4" w:space="0" w:color="auto"/>
              <w:right w:val="single" w:sz="4" w:space="0" w:color="auto"/>
            </w:tcBorders>
          </w:tcPr>
          <w:p w14:paraId="397378BC"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Learning Outcome</w:t>
            </w:r>
          </w:p>
        </w:tc>
        <w:tc>
          <w:tcPr>
            <w:tcW w:w="2547" w:type="pct"/>
            <w:tcBorders>
              <w:top w:val="single" w:sz="4" w:space="0" w:color="auto"/>
              <w:left w:val="nil"/>
              <w:bottom w:val="single" w:sz="4" w:space="0" w:color="auto"/>
              <w:right w:val="single" w:sz="4" w:space="0" w:color="auto"/>
            </w:tcBorders>
          </w:tcPr>
          <w:p w14:paraId="1DEBA3E8"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Content</w:t>
            </w:r>
          </w:p>
        </w:tc>
        <w:tc>
          <w:tcPr>
            <w:tcW w:w="1158" w:type="pct"/>
            <w:tcBorders>
              <w:top w:val="single" w:sz="4" w:space="0" w:color="auto"/>
              <w:left w:val="nil"/>
              <w:bottom w:val="single" w:sz="4" w:space="0" w:color="auto"/>
              <w:right w:val="single" w:sz="4" w:space="0" w:color="auto"/>
            </w:tcBorders>
          </w:tcPr>
          <w:p w14:paraId="73FBCC6D"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Suggested Assessment Methods</w:t>
            </w:r>
          </w:p>
        </w:tc>
      </w:tr>
      <w:tr w:rsidR="00DC0CBC" w:rsidRPr="00725E27" w14:paraId="2699F40B"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781FCA0B" w14:textId="77777777" w:rsidR="00CE1315" w:rsidRPr="00725E27" w:rsidRDefault="00CE1315" w:rsidP="004470E5">
            <w:pPr>
              <w:numPr>
                <w:ilvl w:val="0"/>
                <w:numId w:val="167"/>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Compute Theory of simple bending</w:t>
            </w:r>
          </w:p>
        </w:tc>
        <w:tc>
          <w:tcPr>
            <w:tcW w:w="2547" w:type="pct"/>
            <w:tcBorders>
              <w:top w:val="single" w:sz="4" w:space="0" w:color="auto"/>
              <w:left w:val="nil"/>
              <w:bottom w:val="single" w:sz="4" w:space="0" w:color="auto"/>
              <w:right w:val="single" w:sz="4" w:space="0" w:color="auto"/>
            </w:tcBorders>
          </w:tcPr>
          <w:p w14:paraId="7697056C" w14:textId="77777777" w:rsidR="00CE1315" w:rsidRPr="00725E27" w:rsidRDefault="00CE1315" w:rsidP="004470E5">
            <w:pPr>
              <w:numPr>
                <w:ilvl w:val="0"/>
                <w:numId w:val="149"/>
              </w:numPr>
              <w:spacing w:before="100" w:beforeAutospacing="1" w:after="0" w:line="360" w:lineRule="auto"/>
              <w:contextualSpacing/>
              <w:rPr>
                <w:rFonts w:eastAsia="Calibri" w:cs="Times New Roman"/>
                <w:bCs/>
                <w:vanish/>
                <w:szCs w:val="24"/>
                <w:lang w:val="en-ZW"/>
              </w:rPr>
            </w:pPr>
          </w:p>
          <w:p w14:paraId="1AB80323" w14:textId="77777777" w:rsidR="00CE1315" w:rsidRPr="00725E27" w:rsidRDefault="00CE1315" w:rsidP="004470E5">
            <w:pPr>
              <w:numPr>
                <w:ilvl w:val="1"/>
                <w:numId w:val="149"/>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Introduction to Simple Bending Theory</w:t>
            </w:r>
          </w:p>
          <w:p w14:paraId="205D15C8" w14:textId="77777777" w:rsidR="00CE1315" w:rsidRPr="00725E27" w:rsidRDefault="00CE1315" w:rsidP="004470E5">
            <w:pPr>
              <w:numPr>
                <w:ilvl w:val="2"/>
                <w:numId w:val="167"/>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Neutral axis and bending stress in beam sections</w:t>
            </w:r>
          </w:p>
          <w:p w14:paraId="2E1958BF" w14:textId="77777777" w:rsidR="00CE1315" w:rsidRPr="00725E27" w:rsidRDefault="00CE1315" w:rsidP="004470E5">
            <w:pPr>
              <w:numPr>
                <w:ilvl w:val="2"/>
                <w:numId w:val="167"/>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Elastic bending and plastic bending differences</w:t>
            </w:r>
          </w:p>
          <w:p w14:paraId="2A3335CD" w14:textId="77777777" w:rsidR="008E1203" w:rsidRPr="00725E27" w:rsidRDefault="00CE1315" w:rsidP="004470E5">
            <w:pPr>
              <w:numPr>
                <w:ilvl w:val="1"/>
                <w:numId w:val="149"/>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Derivation and Application of Bending Formula</w:t>
            </w:r>
          </w:p>
          <w:p w14:paraId="30A453A0" w14:textId="3F7FEE07" w:rsidR="00CE1315" w:rsidRPr="00725E27" w:rsidRDefault="00CE1315" w:rsidP="004470E5">
            <w:pPr>
              <w:pStyle w:val="ListParagraph"/>
              <w:numPr>
                <w:ilvl w:val="2"/>
                <w:numId w:val="149"/>
              </w:numPr>
              <w:spacing w:before="100" w:beforeAutospacing="1" w:after="0" w:line="360" w:lineRule="auto"/>
              <w:rPr>
                <w:szCs w:val="24"/>
              </w:rPr>
            </w:pPr>
            <w:r w:rsidRPr="00725E27">
              <w:rPr>
                <w:szCs w:val="24"/>
              </w:rPr>
              <w:t>Bending equation</w:t>
            </w:r>
          </w:p>
          <w:p w14:paraId="2B28DCB2" w14:textId="77777777" w:rsidR="00CE1315" w:rsidRPr="00725E27" w:rsidRDefault="00CE1315" w:rsidP="00C24A23">
            <w:pPr>
              <w:spacing w:before="100" w:beforeAutospacing="1" w:after="0" w:line="360" w:lineRule="auto"/>
              <w:ind w:left="720"/>
              <w:rPr>
                <w:rFonts w:eastAsia="Times New Roman" w:cs="Times New Roman"/>
                <w:szCs w:val="24"/>
                <w:lang w:val="en-ZW"/>
              </w:rPr>
            </w:pPr>
            <w:r w:rsidRPr="00725E27">
              <w:rPr>
                <w:rFonts w:eastAsia="Times New Roman" w:cs="Times New Roman"/>
                <w:noProof/>
                <w:szCs w:val="24"/>
              </w:rPr>
              <w:drawing>
                <wp:inline distT="0" distB="0" distL="0" distR="0" wp14:anchorId="4CF81C6B" wp14:editId="65670890">
                  <wp:extent cx="1162050" cy="371475"/>
                  <wp:effectExtent l="0" t="0" r="0" b="9525"/>
                  <wp:docPr id="1" name="Picture 1" descr="C:\Users\User\AppData\Local\Temp\ksohtml1034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AppData\Local\Temp\ksohtml10344\wp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62050" cy="371475"/>
                          </a:xfrm>
                          <a:prstGeom prst="rect">
                            <a:avLst/>
                          </a:prstGeom>
                          <a:noFill/>
                          <a:ln>
                            <a:noFill/>
                          </a:ln>
                        </pic:spPr>
                      </pic:pic>
                    </a:graphicData>
                  </a:graphic>
                </wp:inline>
              </w:drawing>
            </w:r>
          </w:p>
          <w:p w14:paraId="59A75BA6" w14:textId="77777777" w:rsidR="00CE1315" w:rsidRPr="00725E27" w:rsidRDefault="00CE1315" w:rsidP="004470E5">
            <w:pPr>
              <w:numPr>
                <w:ilvl w:val="1"/>
                <w:numId w:val="149"/>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Practical Considerations in Simple Bending</w:t>
            </w:r>
          </w:p>
          <w:p w14:paraId="5AC367FD" w14:textId="15793BF1" w:rsidR="008E1203" w:rsidRPr="00725E27" w:rsidRDefault="00CE1315" w:rsidP="004470E5">
            <w:pPr>
              <w:pStyle w:val="ListParagraph"/>
              <w:numPr>
                <w:ilvl w:val="2"/>
                <w:numId w:val="644"/>
              </w:numPr>
              <w:spacing w:before="100" w:beforeAutospacing="1" w:after="0" w:line="360" w:lineRule="auto"/>
              <w:rPr>
                <w:szCs w:val="24"/>
              </w:rPr>
            </w:pPr>
            <w:r w:rsidRPr="00725E27">
              <w:rPr>
                <w:szCs w:val="24"/>
              </w:rPr>
              <w:t xml:space="preserve">Structural members subject to bending </w:t>
            </w:r>
          </w:p>
          <w:p w14:paraId="6B318881" w14:textId="2092F070" w:rsidR="00CE1315" w:rsidRPr="00725E27" w:rsidRDefault="00CE1315" w:rsidP="004470E5">
            <w:pPr>
              <w:pStyle w:val="ListParagraph"/>
              <w:numPr>
                <w:ilvl w:val="3"/>
                <w:numId w:val="149"/>
              </w:numPr>
              <w:spacing w:before="100" w:beforeAutospacing="1" w:after="0" w:line="360" w:lineRule="auto"/>
              <w:rPr>
                <w:szCs w:val="24"/>
              </w:rPr>
            </w:pPr>
            <w:r w:rsidRPr="00725E27">
              <w:rPr>
                <w:szCs w:val="24"/>
              </w:rPr>
              <w:t>Rectangular sections</w:t>
            </w:r>
          </w:p>
          <w:p w14:paraId="664EB246" w14:textId="77777777" w:rsidR="00CE1315" w:rsidRPr="00725E27" w:rsidRDefault="00CE1315" w:rsidP="004470E5">
            <w:pPr>
              <w:pStyle w:val="ListParagraph"/>
              <w:numPr>
                <w:ilvl w:val="3"/>
                <w:numId w:val="149"/>
              </w:numPr>
              <w:spacing w:before="100" w:beforeAutospacing="1" w:after="0" w:line="360" w:lineRule="auto"/>
              <w:rPr>
                <w:szCs w:val="24"/>
              </w:rPr>
            </w:pPr>
            <w:r w:rsidRPr="00725E27">
              <w:rPr>
                <w:szCs w:val="24"/>
              </w:rPr>
              <w:t>T – sections</w:t>
            </w:r>
          </w:p>
          <w:p w14:paraId="741A198B" w14:textId="77777777" w:rsidR="00CE1315" w:rsidRPr="00725E27" w:rsidRDefault="00CE1315" w:rsidP="004470E5">
            <w:pPr>
              <w:pStyle w:val="ListParagraph"/>
              <w:numPr>
                <w:ilvl w:val="3"/>
                <w:numId w:val="149"/>
              </w:numPr>
              <w:spacing w:before="100" w:beforeAutospacing="1" w:after="0" w:line="360" w:lineRule="auto"/>
              <w:rPr>
                <w:szCs w:val="24"/>
              </w:rPr>
            </w:pPr>
            <w:r w:rsidRPr="00725E27">
              <w:rPr>
                <w:szCs w:val="24"/>
              </w:rPr>
              <w:t xml:space="preserve">I – sections </w:t>
            </w:r>
          </w:p>
          <w:p w14:paraId="2852DBD7" w14:textId="0478B588" w:rsidR="00CE1315" w:rsidRPr="00725E27" w:rsidRDefault="00CE1315" w:rsidP="004470E5">
            <w:pPr>
              <w:pStyle w:val="ListParagraph"/>
              <w:numPr>
                <w:ilvl w:val="2"/>
                <w:numId w:val="644"/>
              </w:numPr>
              <w:spacing w:before="100" w:beforeAutospacing="1" w:after="0" w:line="360" w:lineRule="auto"/>
              <w:rPr>
                <w:bCs/>
                <w:vanish/>
                <w:szCs w:val="24"/>
              </w:rPr>
            </w:pPr>
            <w:r w:rsidRPr="00725E27">
              <w:rPr>
                <w:szCs w:val="24"/>
              </w:rPr>
              <w:t xml:space="preserve"> Safety factors and design considerations for bending stress</w:t>
            </w:r>
          </w:p>
        </w:tc>
        <w:tc>
          <w:tcPr>
            <w:tcW w:w="1158" w:type="pct"/>
            <w:tcBorders>
              <w:top w:val="single" w:sz="4" w:space="0" w:color="auto"/>
              <w:left w:val="nil"/>
              <w:bottom w:val="single" w:sz="4" w:space="0" w:color="auto"/>
              <w:right w:val="single" w:sz="4" w:space="0" w:color="auto"/>
            </w:tcBorders>
          </w:tcPr>
          <w:p w14:paraId="0DC881C7" w14:textId="77777777" w:rsidR="00CE1315" w:rsidRPr="00725E27" w:rsidRDefault="00CE1315" w:rsidP="004470E5">
            <w:pPr>
              <w:numPr>
                <w:ilvl w:val="0"/>
                <w:numId w:val="15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Practical tests</w:t>
            </w:r>
          </w:p>
          <w:p w14:paraId="60276B62" w14:textId="77777777" w:rsidR="00CE1315" w:rsidRPr="00725E27" w:rsidRDefault="00CE1315" w:rsidP="004470E5">
            <w:pPr>
              <w:numPr>
                <w:ilvl w:val="0"/>
                <w:numId w:val="15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Project</w:t>
            </w:r>
          </w:p>
          <w:p w14:paraId="634F825D" w14:textId="77777777" w:rsidR="00CE1315" w:rsidRPr="00725E27" w:rsidRDefault="00CE1315" w:rsidP="004470E5">
            <w:pPr>
              <w:numPr>
                <w:ilvl w:val="0"/>
                <w:numId w:val="15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Portfolio of evidence</w:t>
            </w:r>
          </w:p>
          <w:p w14:paraId="7C491BF9" w14:textId="77777777" w:rsidR="00CE1315" w:rsidRPr="00725E27" w:rsidRDefault="00CE1315" w:rsidP="004470E5">
            <w:pPr>
              <w:numPr>
                <w:ilvl w:val="0"/>
                <w:numId w:val="15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Third party report</w:t>
            </w:r>
          </w:p>
          <w:p w14:paraId="1BC318C5" w14:textId="77777777" w:rsidR="00CE1315" w:rsidRPr="00725E27" w:rsidRDefault="00CE1315" w:rsidP="004470E5">
            <w:pPr>
              <w:numPr>
                <w:ilvl w:val="0"/>
                <w:numId w:val="14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Written tests</w:t>
            </w:r>
          </w:p>
        </w:tc>
      </w:tr>
      <w:tr w:rsidR="00DC0CBC" w:rsidRPr="00725E27" w14:paraId="6886C595"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7B33FF7E" w14:textId="77777777" w:rsidR="00CE1315" w:rsidRPr="00725E27" w:rsidRDefault="00CE1315" w:rsidP="004470E5">
            <w:pPr>
              <w:numPr>
                <w:ilvl w:val="0"/>
                <w:numId w:val="147"/>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Compute Horizontal shear stress distribution</w:t>
            </w:r>
          </w:p>
        </w:tc>
        <w:tc>
          <w:tcPr>
            <w:tcW w:w="2547" w:type="pct"/>
            <w:tcBorders>
              <w:top w:val="single" w:sz="4" w:space="0" w:color="auto"/>
              <w:left w:val="nil"/>
              <w:bottom w:val="single" w:sz="4" w:space="0" w:color="auto"/>
              <w:right w:val="single" w:sz="4" w:space="0" w:color="auto"/>
            </w:tcBorders>
          </w:tcPr>
          <w:p w14:paraId="14DD7924" w14:textId="77777777" w:rsidR="00CE1315" w:rsidRPr="00725E27" w:rsidRDefault="00CE1315" w:rsidP="004470E5">
            <w:pPr>
              <w:numPr>
                <w:ilvl w:val="1"/>
                <w:numId w:val="147"/>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Fundamentals of Horizontal Shear Stress</w:t>
            </w:r>
          </w:p>
          <w:p w14:paraId="0F7D1101" w14:textId="77777777" w:rsidR="00CE1315" w:rsidRPr="00725E27" w:rsidRDefault="00CE1315" w:rsidP="004470E5">
            <w:pPr>
              <w:numPr>
                <w:ilvl w:val="2"/>
                <w:numId w:val="129"/>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Horizontal shear stress in beams under bending</w:t>
            </w:r>
          </w:p>
          <w:p w14:paraId="4C020C4F" w14:textId="77777777" w:rsidR="00CE1315" w:rsidRPr="00725E27" w:rsidRDefault="00CE1315" w:rsidP="004470E5">
            <w:pPr>
              <w:numPr>
                <w:ilvl w:val="2"/>
                <w:numId w:val="129"/>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Relationship between vertical load and horizontal shear</w:t>
            </w:r>
          </w:p>
          <w:p w14:paraId="059F0E57" w14:textId="77777777" w:rsidR="00CE1315" w:rsidRPr="00725E27" w:rsidRDefault="00CE1315" w:rsidP="004470E5">
            <w:pPr>
              <w:numPr>
                <w:ilvl w:val="1"/>
                <w:numId w:val="147"/>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Shear Stress Distribution in Various Sections</w:t>
            </w:r>
          </w:p>
          <w:p w14:paraId="41F5D8B3" w14:textId="77777777" w:rsidR="00CE1315" w:rsidRPr="00725E27" w:rsidRDefault="00CE1315" w:rsidP="004470E5">
            <w:pPr>
              <w:numPr>
                <w:ilvl w:val="2"/>
                <w:numId w:val="175"/>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lastRenderedPageBreak/>
              <w:t>Distribution analysis for rectangular, T-sections and I-sections</w:t>
            </w:r>
          </w:p>
          <w:p w14:paraId="0F87349B" w14:textId="77777777" w:rsidR="00CE1315" w:rsidRPr="00725E27" w:rsidRDefault="00CE1315" w:rsidP="004470E5">
            <w:pPr>
              <w:numPr>
                <w:ilvl w:val="1"/>
                <w:numId w:val="147"/>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Practical Applications of Shear Stress Distribution</w:t>
            </w:r>
          </w:p>
          <w:p w14:paraId="50F9CF29" w14:textId="77777777" w:rsidR="00CE1315" w:rsidRPr="00725E27" w:rsidRDefault="00CE1315" w:rsidP="004470E5">
            <w:pPr>
              <w:numPr>
                <w:ilvl w:val="2"/>
                <w:numId w:val="17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Plotting and interpreting shear stress distribution curves</w:t>
            </w:r>
          </w:p>
          <w:p w14:paraId="1A8D4238" w14:textId="77777777" w:rsidR="00CE1315" w:rsidRPr="00725E27" w:rsidRDefault="00CE1315" w:rsidP="004470E5">
            <w:pPr>
              <w:numPr>
                <w:ilvl w:val="2"/>
                <w:numId w:val="17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 xml:space="preserve">Case examples in beams </w:t>
            </w:r>
          </w:p>
        </w:tc>
        <w:tc>
          <w:tcPr>
            <w:tcW w:w="1158" w:type="pct"/>
            <w:tcBorders>
              <w:top w:val="single" w:sz="4" w:space="0" w:color="auto"/>
              <w:left w:val="nil"/>
              <w:bottom w:val="single" w:sz="4" w:space="0" w:color="auto"/>
              <w:right w:val="single" w:sz="4" w:space="0" w:color="auto"/>
            </w:tcBorders>
          </w:tcPr>
          <w:p w14:paraId="38322E85" w14:textId="77777777" w:rsidR="00CE1315" w:rsidRPr="00725E27" w:rsidRDefault="00CE1315" w:rsidP="004470E5">
            <w:pPr>
              <w:numPr>
                <w:ilvl w:val="0"/>
                <w:numId w:val="14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lastRenderedPageBreak/>
              <w:t>Practical tests</w:t>
            </w:r>
          </w:p>
          <w:p w14:paraId="782F656D" w14:textId="77777777" w:rsidR="00CE1315" w:rsidRPr="00725E27" w:rsidRDefault="00CE1315" w:rsidP="004470E5">
            <w:pPr>
              <w:numPr>
                <w:ilvl w:val="0"/>
                <w:numId w:val="14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Project</w:t>
            </w:r>
          </w:p>
          <w:p w14:paraId="4D5300E1" w14:textId="77777777" w:rsidR="00CE1315" w:rsidRPr="00725E27" w:rsidRDefault="00CE1315" w:rsidP="004470E5">
            <w:pPr>
              <w:numPr>
                <w:ilvl w:val="0"/>
                <w:numId w:val="14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Portfolio of evidence</w:t>
            </w:r>
          </w:p>
          <w:p w14:paraId="0455A25D" w14:textId="77777777" w:rsidR="00CE1315" w:rsidRPr="00725E27" w:rsidRDefault="00CE1315" w:rsidP="004470E5">
            <w:pPr>
              <w:numPr>
                <w:ilvl w:val="0"/>
                <w:numId w:val="14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Third party report</w:t>
            </w:r>
          </w:p>
          <w:p w14:paraId="64428F77" w14:textId="77777777" w:rsidR="00CE1315" w:rsidRPr="00725E27" w:rsidRDefault="00CE1315" w:rsidP="004470E5">
            <w:pPr>
              <w:numPr>
                <w:ilvl w:val="0"/>
                <w:numId w:val="14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Written tests</w:t>
            </w:r>
          </w:p>
        </w:tc>
      </w:tr>
      <w:tr w:rsidR="00DC0CBC" w:rsidRPr="00725E27" w14:paraId="7DC7111A" w14:textId="77777777" w:rsidTr="00C24A23">
        <w:trPr>
          <w:trHeight w:val="58"/>
        </w:trPr>
        <w:tc>
          <w:tcPr>
            <w:tcW w:w="1295" w:type="pct"/>
            <w:tcBorders>
              <w:top w:val="single" w:sz="4" w:space="0" w:color="auto"/>
              <w:left w:val="single" w:sz="4" w:space="0" w:color="auto"/>
              <w:bottom w:val="single" w:sz="4" w:space="0" w:color="auto"/>
              <w:right w:val="single" w:sz="4" w:space="0" w:color="auto"/>
            </w:tcBorders>
          </w:tcPr>
          <w:p w14:paraId="1556E0EA" w14:textId="77777777" w:rsidR="00CE1315" w:rsidRPr="00725E27" w:rsidRDefault="00CE1315" w:rsidP="004470E5">
            <w:pPr>
              <w:numPr>
                <w:ilvl w:val="0"/>
                <w:numId w:val="168"/>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lastRenderedPageBreak/>
              <w:t>Analyse structural compression members</w:t>
            </w:r>
          </w:p>
        </w:tc>
        <w:tc>
          <w:tcPr>
            <w:tcW w:w="2547" w:type="pct"/>
            <w:tcBorders>
              <w:top w:val="single" w:sz="4" w:space="0" w:color="auto"/>
              <w:left w:val="nil"/>
              <w:bottom w:val="single" w:sz="4" w:space="0" w:color="auto"/>
              <w:right w:val="single" w:sz="4" w:space="0" w:color="auto"/>
            </w:tcBorders>
          </w:tcPr>
          <w:p w14:paraId="40FF272E" w14:textId="77777777" w:rsidR="00CE1315" w:rsidRPr="00725E27" w:rsidRDefault="00CE1315" w:rsidP="004470E5">
            <w:pPr>
              <w:numPr>
                <w:ilvl w:val="0"/>
                <w:numId w:val="153"/>
              </w:numPr>
              <w:spacing w:before="100" w:beforeAutospacing="1" w:line="256" w:lineRule="auto"/>
              <w:contextualSpacing/>
              <w:rPr>
                <w:rFonts w:eastAsia="Calibri" w:cs="Times New Roman"/>
                <w:bCs/>
                <w:vanish/>
                <w:szCs w:val="24"/>
                <w:lang w:val="en-ZW"/>
              </w:rPr>
            </w:pPr>
          </w:p>
          <w:p w14:paraId="178EF611" w14:textId="77777777" w:rsidR="00CE1315" w:rsidRPr="00725E27" w:rsidRDefault="00CE1315" w:rsidP="004470E5">
            <w:pPr>
              <w:numPr>
                <w:ilvl w:val="0"/>
                <w:numId w:val="153"/>
              </w:numPr>
              <w:spacing w:before="100" w:beforeAutospacing="1" w:line="256" w:lineRule="auto"/>
              <w:contextualSpacing/>
              <w:rPr>
                <w:rFonts w:eastAsia="Calibri" w:cs="Times New Roman"/>
                <w:bCs/>
                <w:vanish/>
                <w:szCs w:val="24"/>
                <w:lang w:val="en-ZW"/>
              </w:rPr>
            </w:pPr>
          </w:p>
          <w:p w14:paraId="6282A24C" w14:textId="77777777" w:rsidR="00CE1315" w:rsidRPr="00725E27" w:rsidRDefault="00CE1315" w:rsidP="004470E5">
            <w:pPr>
              <w:numPr>
                <w:ilvl w:val="0"/>
                <w:numId w:val="153"/>
              </w:numPr>
              <w:spacing w:before="100" w:beforeAutospacing="1" w:line="256" w:lineRule="auto"/>
              <w:contextualSpacing/>
              <w:rPr>
                <w:rFonts w:eastAsia="Calibri" w:cs="Times New Roman"/>
                <w:bCs/>
                <w:vanish/>
                <w:szCs w:val="24"/>
                <w:lang w:val="en-ZW"/>
              </w:rPr>
            </w:pPr>
          </w:p>
          <w:p w14:paraId="48991952" w14:textId="77777777" w:rsidR="00CE1315" w:rsidRPr="00725E27" w:rsidRDefault="00CE1315" w:rsidP="004470E5">
            <w:pPr>
              <w:numPr>
                <w:ilvl w:val="1"/>
                <w:numId w:val="153"/>
              </w:numPr>
              <w:spacing w:before="100" w:beforeAutospacing="1" w:line="256" w:lineRule="auto"/>
              <w:contextualSpacing/>
              <w:rPr>
                <w:rFonts w:eastAsia="Calibri" w:cs="Times New Roman"/>
                <w:bCs/>
                <w:szCs w:val="24"/>
                <w:lang w:val="en-ZW"/>
              </w:rPr>
            </w:pPr>
            <w:r w:rsidRPr="00725E27">
              <w:rPr>
                <w:rFonts w:eastAsia="Calibri" w:cs="Times New Roman"/>
                <w:bCs/>
                <w:szCs w:val="24"/>
                <w:lang w:val="en-ZW"/>
              </w:rPr>
              <w:t>Compression Member Types and Buckling Analysis</w:t>
            </w:r>
          </w:p>
          <w:p w14:paraId="10D30D1F" w14:textId="77777777" w:rsidR="008E1203" w:rsidRPr="00725E27" w:rsidRDefault="00CE1315" w:rsidP="004470E5">
            <w:pPr>
              <w:numPr>
                <w:ilvl w:val="2"/>
                <w:numId w:val="168"/>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Classification of columns</w:t>
            </w:r>
          </w:p>
          <w:p w14:paraId="5F05346F" w14:textId="189D981D" w:rsidR="00CE1315" w:rsidRPr="00725E27" w:rsidRDefault="00CE1315" w:rsidP="004470E5">
            <w:pPr>
              <w:pStyle w:val="ListParagraph"/>
              <w:numPr>
                <w:ilvl w:val="3"/>
                <w:numId w:val="153"/>
              </w:numPr>
              <w:spacing w:before="100" w:beforeAutospacing="1" w:after="0" w:line="360" w:lineRule="auto"/>
              <w:rPr>
                <w:rFonts w:eastAsia="Times New Roman"/>
                <w:szCs w:val="24"/>
              </w:rPr>
            </w:pPr>
            <w:r w:rsidRPr="00725E27">
              <w:rPr>
                <w:rFonts w:eastAsia="Times New Roman"/>
                <w:szCs w:val="24"/>
              </w:rPr>
              <w:t>Short</w:t>
            </w:r>
          </w:p>
          <w:p w14:paraId="65B95DEA" w14:textId="77777777" w:rsidR="00CE1315" w:rsidRPr="00725E27" w:rsidRDefault="00CE1315" w:rsidP="004470E5">
            <w:pPr>
              <w:pStyle w:val="ListParagraph"/>
              <w:numPr>
                <w:ilvl w:val="3"/>
                <w:numId w:val="153"/>
              </w:numPr>
              <w:spacing w:before="100" w:beforeAutospacing="1" w:after="0" w:line="360" w:lineRule="auto"/>
              <w:rPr>
                <w:rFonts w:eastAsia="Times New Roman"/>
                <w:szCs w:val="24"/>
              </w:rPr>
            </w:pPr>
            <w:r w:rsidRPr="00725E27">
              <w:rPr>
                <w:rFonts w:eastAsia="Times New Roman"/>
                <w:szCs w:val="24"/>
              </w:rPr>
              <w:t>Intermediate</w:t>
            </w:r>
          </w:p>
          <w:p w14:paraId="1354C0D0" w14:textId="77777777" w:rsidR="00CE1315" w:rsidRPr="00725E27" w:rsidRDefault="00CE1315" w:rsidP="004470E5">
            <w:pPr>
              <w:pStyle w:val="ListParagraph"/>
              <w:numPr>
                <w:ilvl w:val="3"/>
                <w:numId w:val="153"/>
              </w:numPr>
              <w:spacing w:before="100" w:beforeAutospacing="1" w:after="0" w:line="360" w:lineRule="auto"/>
              <w:rPr>
                <w:rFonts w:eastAsia="Times New Roman"/>
                <w:szCs w:val="24"/>
              </w:rPr>
            </w:pPr>
            <w:r w:rsidRPr="00725E27">
              <w:rPr>
                <w:rFonts w:eastAsia="Times New Roman"/>
                <w:szCs w:val="24"/>
              </w:rPr>
              <w:t>Long</w:t>
            </w:r>
          </w:p>
          <w:p w14:paraId="3575A722" w14:textId="77777777" w:rsidR="00CE1315" w:rsidRPr="00725E27" w:rsidRDefault="00CE1315" w:rsidP="004470E5">
            <w:pPr>
              <w:numPr>
                <w:ilvl w:val="2"/>
                <w:numId w:val="153"/>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Euler's buckling theory and its application</w:t>
            </w:r>
          </w:p>
        </w:tc>
        <w:tc>
          <w:tcPr>
            <w:tcW w:w="1158" w:type="pct"/>
            <w:tcBorders>
              <w:top w:val="single" w:sz="4" w:space="0" w:color="auto"/>
              <w:left w:val="nil"/>
              <w:bottom w:val="single" w:sz="4" w:space="0" w:color="auto"/>
              <w:right w:val="single" w:sz="4" w:space="0" w:color="auto"/>
            </w:tcBorders>
          </w:tcPr>
          <w:p w14:paraId="7D998656" w14:textId="77777777" w:rsidR="00CE1315" w:rsidRPr="00725E27" w:rsidRDefault="00CE1315" w:rsidP="004470E5">
            <w:pPr>
              <w:numPr>
                <w:ilvl w:val="0"/>
                <w:numId w:val="154"/>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Practical tests</w:t>
            </w:r>
          </w:p>
          <w:p w14:paraId="05C379EC" w14:textId="77777777" w:rsidR="00CE1315" w:rsidRPr="00725E27" w:rsidRDefault="00CE1315" w:rsidP="004470E5">
            <w:pPr>
              <w:numPr>
                <w:ilvl w:val="0"/>
                <w:numId w:val="154"/>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Project</w:t>
            </w:r>
          </w:p>
          <w:p w14:paraId="3728FCC5" w14:textId="77777777" w:rsidR="00CE1315" w:rsidRPr="00725E27" w:rsidRDefault="00CE1315" w:rsidP="004470E5">
            <w:pPr>
              <w:numPr>
                <w:ilvl w:val="0"/>
                <w:numId w:val="154"/>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Portfolio of evidence</w:t>
            </w:r>
          </w:p>
          <w:p w14:paraId="3A75E796" w14:textId="77777777" w:rsidR="00CE1315" w:rsidRPr="00725E27" w:rsidRDefault="00CE1315" w:rsidP="004470E5">
            <w:pPr>
              <w:numPr>
                <w:ilvl w:val="0"/>
                <w:numId w:val="154"/>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Third party report</w:t>
            </w:r>
          </w:p>
          <w:p w14:paraId="58422D0C" w14:textId="77777777" w:rsidR="00CE1315" w:rsidRPr="00725E27" w:rsidRDefault="00CE1315" w:rsidP="004470E5">
            <w:pPr>
              <w:numPr>
                <w:ilvl w:val="0"/>
                <w:numId w:val="154"/>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Written tests</w:t>
            </w:r>
          </w:p>
        </w:tc>
      </w:tr>
      <w:tr w:rsidR="00DC0CBC" w:rsidRPr="00725E27" w14:paraId="7427C70E"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58E81A4A" w14:textId="77777777" w:rsidR="00CE1315" w:rsidRPr="00725E27" w:rsidRDefault="00CE1315" w:rsidP="004470E5">
            <w:pPr>
              <w:numPr>
                <w:ilvl w:val="0"/>
                <w:numId w:val="169"/>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Compute Combined stresses</w:t>
            </w:r>
          </w:p>
        </w:tc>
        <w:tc>
          <w:tcPr>
            <w:tcW w:w="2547" w:type="pct"/>
            <w:tcBorders>
              <w:top w:val="single" w:sz="4" w:space="0" w:color="auto"/>
              <w:left w:val="nil"/>
              <w:bottom w:val="single" w:sz="4" w:space="0" w:color="auto"/>
              <w:right w:val="single" w:sz="4" w:space="0" w:color="auto"/>
            </w:tcBorders>
          </w:tcPr>
          <w:p w14:paraId="5B456EDC" w14:textId="77777777" w:rsidR="00CE1315" w:rsidRPr="00725E27" w:rsidRDefault="00CE1315" w:rsidP="004470E5">
            <w:pPr>
              <w:numPr>
                <w:ilvl w:val="0"/>
                <w:numId w:val="157"/>
              </w:numPr>
              <w:spacing w:before="100" w:beforeAutospacing="1" w:after="0" w:line="360" w:lineRule="auto"/>
              <w:contextualSpacing/>
              <w:rPr>
                <w:rFonts w:eastAsia="Calibri" w:cs="Times New Roman"/>
                <w:bCs/>
                <w:vanish/>
                <w:szCs w:val="24"/>
                <w:lang w:val="en-ZW"/>
              </w:rPr>
            </w:pPr>
          </w:p>
          <w:p w14:paraId="11BACFEE" w14:textId="77777777" w:rsidR="00CE1315" w:rsidRPr="00725E27" w:rsidRDefault="00CE1315" w:rsidP="004470E5">
            <w:pPr>
              <w:numPr>
                <w:ilvl w:val="0"/>
                <w:numId w:val="157"/>
              </w:numPr>
              <w:spacing w:before="100" w:beforeAutospacing="1" w:after="0" w:line="360" w:lineRule="auto"/>
              <w:contextualSpacing/>
              <w:rPr>
                <w:rFonts w:eastAsia="Calibri" w:cs="Times New Roman"/>
                <w:bCs/>
                <w:vanish/>
                <w:szCs w:val="24"/>
                <w:lang w:val="en-ZW"/>
              </w:rPr>
            </w:pPr>
          </w:p>
          <w:p w14:paraId="46C7A76A" w14:textId="77777777" w:rsidR="00CE1315" w:rsidRPr="00725E27" w:rsidRDefault="00CE1315" w:rsidP="004470E5">
            <w:pPr>
              <w:numPr>
                <w:ilvl w:val="0"/>
                <w:numId w:val="157"/>
              </w:numPr>
              <w:spacing w:before="100" w:beforeAutospacing="1" w:after="0" w:line="360" w:lineRule="auto"/>
              <w:contextualSpacing/>
              <w:rPr>
                <w:rFonts w:eastAsia="Calibri" w:cs="Times New Roman"/>
                <w:bCs/>
                <w:vanish/>
                <w:szCs w:val="24"/>
                <w:lang w:val="en-ZW"/>
              </w:rPr>
            </w:pPr>
          </w:p>
          <w:p w14:paraId="746E720F" w14:textId="77777777" w:rsidR="00CE1315" w:rsidRPr="00725E27" w:rsidRDefault="00CE1315" w:rsidP="004470E5">
            <w:pPr>
              <w:numPr>
                <w:ilvl w:val="0"/>
                <w:numId w:val="157"/>
              </w:numPr>
              <w:spacing w:before="100" w:beforeAutospacing="1" w:after="0" w:line="360" w:lineRule="auto"/>
              <w:contextualSpacing/>
              <w:rPr>
                <w:rFonts w:eastAsia="Calibri" w:cs="Times New Roman"/>
                <w:bCs/>
                <w:vanish/>
                <w:szCs w:val="24"/>
                <w:lang w:val="en-ZW"/>
              </w:rPr>
            </w:pPr>
          </w:p>
          <w:p w14:paraId="4C1AA083" w14:textId="77777777" w:rsidR="00CE1315" w:rsidRPr="00725E27" w:rsidRDefault="00CE1315" w:rsidP="004470E5">
            <w:pPr>
              <w:numPr>
                <w:ilvl w:val="1"/>
                <w:numId w:val="157"/>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Stress Types and Their Implications in Columns</w:t>
            </w:r>
          </w:p>
          <w:p w14:paraId="348C8D32" w14:textId="77777777" w:rsidR="00CE1315" w:rsidRPr="00725E27" w:rsidRDefault="00CE1315" w:rsidP="004470E5">
            <w:pPr>
              <w:numPr>
                <w:ilvl w:val="2"/>
                <w:numId w:val="169"/>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Direct stress and bending stress in columns</w:t>
            </w:r>
          </w:p>
          <w:p w14:paraId="0F117535" w14:textId="77777777" w:rsidR="00CE1315" w:rsidRPr="00725E27" w:rsidRDefault="00CE1315" w:rsidP="004470E5">
            <w:pPr>
              <w:numPr>
                <w:ilvl w:val="2"/>
                <w:numId w:val="169"/>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Combined axial and bending stress for eccentrically loaded columns</w:t>
            </w:r>
          </w:p>
          <w:p w14:paraId="2BCA3504" w14:textId="77777777" w:rsidR="00CE1315" w:rsidRPr="00725E27" w:rsidRDefault="00CE1315" w:rsidP="004470E5">
            <w:pPr>
              <w:numPr>
                <w:ilvl w:val="1"/>
                <w:numId w:val="157"/>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Assumptions and Considerations in Combined Stress Analysis</w:t>
            </w:r>
          </w:p>
          <w:p w14:paraId="0760AE3A" w14:textId="77777777" w:rsidR="00CE1315" w:rsidRPr="00725E27" w:rsidRDefault="00CE1315" w:rsidP="004470E5">
            <w:pPr>
              <w:numPr>
                <w:ilvl w:val="2"/>
                <w:numId w:val="177"/>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 xml:space="preserve">Effects of load eccentricity </w:t>
            </w:r>
          </w:p>
        </w:tc>
        <w:tc>
          <w:tcPr>
            <w:tcW w:w="1158" w:type="pct"/>
            <w:tcBorders>
              <w:top w:val="single" w:sz="4" w:space="0" w:color="auto"/>
              <w:left w:val="nil"/>
              <w:bottom w:val="single" w:sz="4" w:space="0" w:color="auto"/>
              <w:right w:val="single" w:sz="4" w:space="0" w:color="auto"/>
            </w:tcBorders>
          </w:tcPr>
          <w:p w14:paraId="23089D65" w14:textId="77777777" w:rsidR="00CE1315" w:rsidRPr="00725E27" w:rsidRDefault="00CE1315" w:rsidP="004470E5">
            <w:pPr>
              <w:numPr>
                <w:ilvl w:val="0"/>
                <w:numId w:val="15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Practical tests</w:t>
            </w:r>
          </w:p>
          <w:p w14:paraId="1C8AF99F" w14:textId="77777777" w:rsidR="00CE1315" w:rsidRPr="00725E27" w:rsidRDefault="00CE1315" w:rsidP="004470E5">
            <w:pPr>
              <w:numPr>
                <w:ilvl w:val="0"/>
                <w:numId w:val="15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Project</w:t>
            </w:r>
          </w:p>
          <w:p w14:paraId="1A96F8A5" w14:textId="77777777" w:rsidR="00CE1315" w:rsidRPr="00725E27" w:rsidRDefault="00CE1315" w:rsidP="004470E5">
            <w:pPr>
              <w:numPr>
                <w:ilvl w:val="0"/>
                <w:numId w:val="15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Portfolio of evidence</w:t>
            </w:r>
          </w:p>
          <w:p w14:paraId="2CCD880B" w14:textId="77777777" w:rsidR="00CE1315" w:rsidRPr="00725E27" w:rsidRDefault="00CE1315" w:rsidP="004470E5">
            <w:pPr>
              <w:numPr>
                <w:ilvl w:val="0"/>
                <w:numId w:val="158"/>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Third party report</w:t>
            </w:r>
          </w:p>
          <w:p w14:paraId="63E8C704" w14:textId="77777777" w:rsidR="00CE1315" w:rsidRPr="00725E27" w:rsidRDefault="00CE1315" w:rsidP="004470E5">
            <w:pPr>
              <w:numPr>
                <w:ilvl w:val="0"/>
                <w:numId w:val="158"/>
              </w:numPr>
              <w:spacing w:before="100" w:beforeAutospacing="1" w:line="256" w:lineRule="auto"/>
              <w:contextualSpacing/>
              <w:rPr>
                <w:rFonts w:eastAsia="Calibri" w:cs="Times New Roman"/>
                <w:kern w:val="28"/>
                <w:szCs w:val="24"/>
                <w:lang w:val="en-ZW"/>
              </w:rPr>
            </w:pPr>
            <w:r w:rsidRPr="00725E27">
              <w:rPr>
                <w:rFonts w:eastAsia="Calibri" w:cs="Times New Roman"/>
                <w:szCs w:val="24"/>
                <w:lang w:val="en-ZW"/>
              </w:rPr>
              <w:t>Written tests</w:t>
            </w:r>
          </w:p>
        </w:tc>
      </w:tr>
      <w:tr w:rsidR="00CE1315" w:rsidRPr="00725E27" w14:paraId="62E69733" w14:textId="77777777" w:rsidTr="00C24A23">
        <w:trPr>
          <w:trHeight w:val="1259"/>
        </w:trPr>
        <w:tc>
          <w:tcPr>
            <w:tcW w:w="1295" w:type="pct"/>
            <w:tcBorders>
              <w:top w:val="single" w:sz="4" w:space="0" w:color="auto"/>
              <w:left w:val="single" w:sz="4" w:space="0" w:color="auto"/>
              <w:bottom w:val="single" w:sz="4" w:space="0" w:color="auto"/>
              <w:right w:val="single" w:sz="4" w:space="0" w:color="auto"/>
            </w:tcBorders>
          </w:tcPr>
          <w:p w14:paraId="350C65CA" w14:textId="77777777" w:rsidR="00CE1315" w:rsidRPr="00725E27" w:rsidRDefault="00CE1315" w:rsidP="004470E5">
            <w:pPr>
              <w:numPr>
                <w:ilvl w:val="0"/>
                <w:numId w:val="170"/>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Determine retaining walls forces</w:t>
            </w:r>
          </w:p>
        </w:tc>
        <w:tc>
          <w:tcPr>
            <w:tcW w:w="2547" w:type="pct"/>
            <w:tcBorders>
              <w:top w:val="single" w:sz="4" w:space="0" w:color="auto"/>
              <w:left w:val="nil"/>
              <w:bottom w:val="single" w:sz="4" w:space="0" w:color="auto"/>
              <w:right w:val="single" w:sz="4" w:space="0" w:color="auto"/>
            </w:tcBorders>
          </w:tcPr>
          <w:p w14:paraId="37A9BA0B" w14:textId="77777777" w:rsidR="00CE1315" w:rsidRPr="00725E27" w:rsidRDefault="00CE1315" w:rsidP="004470E5">
            <w:pPr>
              <w:numPr>
                <w:ilvl w:val="0"/>
                <w:numId w:val="159"/>
              </w:numPr>
              <w:spacing w:before="100" w:beforeAutospacing="1" w:after="0" w:line="360" w:lineRule="auto"/>
              <w:contextualSpacing/>
              <w:rPr>
                <w:rFonts w:eastAsia="Calibri" w:cs="Times New Roman"/>
                <w:bCs/>
                <w:vanish/>
                <w:szCs w:val="24"/>
                <w:lang w:val="en-ZW"/>
              </w:rPr>
            </w:pPr>
          </w:p>
          <w:p w14:paraId="055312AA" w14:textId="77777777" w:rsidR="00CE1315" w:rsidRPr="00725E27" w:rsidRDefault="00CE1315" w:rsidP="004470E5">
            <w:pPr>
              <w:numPr>
                <w:ilvl w:val="0"/>
                <w:numId w:val="159"/>
              </w:numPr>
              <w:spacing w:before="100" w:beforeAutospacing="1" w:after="0" w:line="360" w:lineRule="auto"/>
              <w:contextualSpacing/>
              <w:rPr>
                <w:rFonts w:eastAsia="Calibri" w:cs="Times New Roman"/>
                <w:bCs/>
                <w:vanish/>
                <w:szCs w:val="24"/>
                <w:lang w:val="en-ZW"/>
              </w:rPr>
            </w:pPr>
          </w:p>
          <w:p w14:paraId="5EFFAEFD" w14:textId="77777777" w:rsidR="00CE1315" w:rsidRPr="00725E27" w:rsidRDefault="00CE1315" w:rsidP="004470E5">
            <w:pPr>
              <w:numPr>
                <w:ilvl w:val="0"/>
                <w:numId w:val="159"/>
              </w:numPr>
              <w:spacing w:before="100" w:beforeAutospacing="1" w:after="0" w:line="360" w:lineRule="auto"/>
              <w:contextualSpacing/>
              <w:rPr>
                <w:rFonts w:eastAsia="Calibri" w:cs="Times New Roman"/>
                <w:bCs/>
                <w:vanish/>
                <w:szCs w:val="24"/>
                <w:lang w:val="en-ZW"/>
              </w:rPr>
            </w:pPr>
          </w:p>
          <w:p w14:paraId="11E918B3" w14:textId="77777777" w:rsidR="00CE1315" w:rsidRPr="00725E27" w:rsidRDefault="00CE1315" w:rsidP="004470E5">
            <w:pPr>
              <w:numPr>
                <w:ilvl w:val="0"/>
                <w:numId w:val="159"/>
              </w:numPr>
              <w:spacing w:before="100" w:beforeAutospacing="1" w:after="0" w:line="360" w:lineRule="auto"/>
              <w:contextualSpacing/>
              <w:rPr>
                <w:rFonts w:eastAsia="Calibri" w:cs="Times New Roman"/>
                <w:bCs/>
                <w:vanish/>
                <w:szCs w:val="24"/>
                <w:lang w:val="en-ZW"/>
              </w:rPr>
            </w:pPr>
          </w:p>
          <w:p w14:paraId="36653703" w14:textId="77777777" w:rsidR="00CE1315" w:rsidRPr="00725E27" w:rsidRDefault="00CE1315" w:rsidP="004470E5">
            <w:pPr>
              <w:numPr>
                <w:ilvl w:val="0"/>
                <w:numId w:val="159"/>
              </w:numPr>
              <w:spacing w:before="100" w:beforeAutospacing="1" w:after="0" w:line="360" w:lineRule="auto"/>
              <w:contextualSpacing/>
              <w:rPr>
                <w:rFonts w:eastAsia="Calibri" w:cs="Times New Roman"/>
                <w:bCs/>
                <w:vanish/>
                <w:szCs w:val="24"/>
                <w:lang w:val="en-ZW"/>
              </w:rPr>
            </w:pPr>
          </w:p>
          <w:p w14:paraId="63FC3977" w14:textId="77777777" w:rsidR="00CE1315" w:rsidRPr="00725E27" w:rsidRDefault="00CB1246" w:rsidP="004470E5">
            <w:pPr>
              <w:numPr>
                <w:ilvl w:val="1"/>
                <w:numId w:val="159"/>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Centre</w:t>
            </w:r>
            <w:r w:rsidR="00CE1315" w:rsidRPr="00725E27">
              <w:rPr>
                <w:rFonts w:eastAsia="Calibri" w:cs="Times New Roman"/>
                <w:bCs/>
                <w:szCs w:val="24"/>
                <w:lang w:val="en-ZW"/>
              </w:rPr>
              <w:t xml:space="preserve"> of Gravity and Stability in Retaining Walls</w:t>
            </w:r>
          </w:p>
          <w:p w14:paraId="5E358017" w14:textId="77777777" w:rsidR="00CE1315" w:rsidRPr="00725E27" w:rsidRDefault="00CE1315" w:rsidP="004470E5">
            <w:pPr>
              <w:numPr>
                <w:ilvl w:val="2"/>
                <w:numId w:val="170"/>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 xml:space="preserve">Determination of </w:t>
            </w:r>
            <w:r w:rsidR="00CB1246" w:rsidRPr="00725E27">
              <w:rPr>
                <w:rFonts w:eastAsia="Times New Roman" w:cs="Times New Roman"/>
                <w:szCs w:val="24"/>
                <w:lang w:val="en-ZW"/>
              </w:rPr>
              <w:t>centre</w:t>
            </w:r>
            <w:r w:rsidRPr="00725E27">
              <w:rPr>
                <w:rFonts w:eastAsia="Times New Roman" w:cs="Times New Roman"/>
                <w:szCs w:val="24"/>
                <w:lang w:val="en-ZW"/>
              </w:rPr>
              <w:t xml:space="preserve"> of gravity for uniform and non-uniform sections</w:t>
            </w:r>
          </w:p>
          <w:p w14:paraId="457FE7D8" w14:textId="77777777" w:rsidR="00CE1315" w:rsidRPr="00725E27" w:rsidRDefault="00CE1315" w:rsidP="004470E5">
            <w:pPr>
              <w:numPr>
                <w:ilvl w:val="2"/>
                <w:numId w:val="170"/>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lastRenderedPageBreak/>
              <w:t>Effects on stability and risk of overturning</w:t>
            </w:r>
          </w:p>
          <w:p w14:paraId="56EE1C1D" w14:textId="77777777" w:rsidR="00CE1315" w:rsidRPr="00725E27" w:rsidRDefault="00CE1315" w:rsidP="004470E5">
            <w:pPr>
              <w:numPr>
                <w:ilvl w:val="1"/>
                <w:numId w:val="159"/>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Types of Pressure Acting on Retaining Walls</w:t>
            </w:r>
          </w:p>
          <w:p w14:paraId="07B96BCA" w14:textId="77777777" w:rsidR="00CE1315" w:rsidRPr="00725E27" w:rsidRDefault="00CE1315" w:rsidP="004470E5">
            <w:pPr>
              <w:numPr>
                <w:ilvl w:val="2"/>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Active</w:t>
            </w:r>
          </w:p>
          <w:p w14:paraId="6F68E365" w14:textId="77777777" w:rsidR="00CE1315" w:rsidRPr="00725E27" w:rsidRDefault="00CE1315" w:rsidP="004470E5">
            <w:pPr>
              <w:numPr>
                <w:ilvl w:val="2"/>
                <w:numId w:val="166"/>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Passive</w:t>
            </w:r>
          </w:p>
          <w:p w14:paraId="25E890AE" w14:textId="77777777" w:rsidR="00CE1315" w:rsidRPr="00725E27" w:rsidRDefault="00CE1315" w:rsidP="004470E5">
            <w:pPr>
              <w:numPr>
                <w:ilvl w:val="2"/>
                <w:numId w:val="166"/>
              </w:numPr>
              <w:spacing w:before="100" w:beforeAutospacing="1" w:after="0" w:line="360" w:lineRule="auto"/>
              <w:contextualSpacing/>
              <w:rPr>
                <w:rFonts w:eastAsia="Calibri" w:cs="Times New Roman"/>
                <w:szCs w:val="24"/>
                <w:lang w:val="en-ZW"/>
              </w:rPr>
            </w:pPr>
            <w:r w:rsidRPr="00725E27">
              <w:rPr>
                <w:rFonts w:eastAsia="Calibri" w:cs="Times New Roman"/>
                <w:szCs w:val="24"/>
                <w:lang w:val="en-ZW"/>
              </w:rPr>
              <w:t>Calculation of earth pressures</w:t>
            </w:r>
          </w:p>
          <w:p w14:paraId="660327C5" w14:textId="77777777" w:rsidR="00CE1315" w:rsidRPr="00725E27" w:rsidRDefault="00CE1315" w:rsidP="004470E5">
            <w:pPr>
              <w:numPr>
                <w:ilvl w:val="1"/>
                <w:numId w:val="159"/>
              </w:numPr>
              <w:spacing w:before="100" w:beforeAutospacing="1" w:after="0" w:line="360" w:lineRule="auto"/>
              <w:contextualSpacing/>
              <w:rPr>
                <w:rFonts w:eastAsia="Calibri" w:cs="Times New Roman"/>
                <w:szCs w:val="24"/>
                <w:lang w:val="en-ZW"/>
              </w:rPr>
            </w:pPr>
            <w:r w:rsidRPr="00725E27">
              <w:rPr>
                <w:rFonts w:eastAsia="Calibri" w:cs="Times New Roman"/>
                <w:bCs/>
                <w:szCs w:val="24"/>
                <w:lang w:val="en-ZW"/>
              </w:rPr>
              <w:t>Lateral Thrust and Stability Analysis</w:t>
            </w:r>
          </w:p>
          <w:p w14:paraId="22199220" w14:textId="5660CDD9" w:rsidR="00CE1315" w:rsidRPr="00725E27" w:rsidRDefault="00CE1315" w:rsidP="004470E5">
            <w:pPr>
              <w:pStyle w:val="ListParagraph"/>
              <w:numPr>
                <w:ilvl w:val="2"/>
                <w:numId w:val="159"/>
              </w:numPr>
              <w:spacing w:before="100" w:beforeAutospacing="1" w:after="0" w:line="360" w:lineRule="auto"/>
              <w:rPr>
                <w:szCs w:val="24"/>
              </w:rPr>
            </w:pPr>
            <w:r w:rsidRPr="00725E27">
              <w:rPr>
                <w:szCs w:val="24"/>
              </w:rPr>
              <w:t xml:space="preserve">Methods for calculating lateral thrust </w:t>
            </w:r>
          </w:p>
          <w:p w14:paraId="4A079C22" w14:textId="77777777" w:rsidR="00CE1315" w:rsidRPr="00725E27" w:rsidRDefault="00CE1315" w:rsidP="008E1203">
            <w:pPr>
              <w:spacing w:before="100" w:beforeAutospacing="1" w:after="0" w:line="360" w:lineRule="auto"/>
              <w:ind w:left="1210"/>
              <w:rPr>
                <w:rFonts w:eastAsia="Times New Roman" w:cs="Times New Roman"/>
                <w:szCs w:val="24"/>
                <w:lang w:val="en-ZW"/>
              </w:rPr>
            </w:pPr>
            <w:r w:rsidRPr="00725E27">
              <w:rPr>
                <w:rFonts w:eastAsia="Times New Roman" w:cs="Times New Roman"/>
                <w:szCs w:val="24"/>
                <w:lang w:val="en-ZW"/>
              </w:rPr>
              <w:t xml:space="preserve">Rankine’s theory </w:t>
            </w:r>
          </w:p>
          <w:p w14:paraId="20FD9B45" w14:textId="6956567B" w:rsidR="00CE1315" w:rsidRPr="00725E27" w:rsidRDefault="00CE1315" w:rsidP="004470E5">
            <w:pPr>
              <w:pStyle w:val="ListParagraph"/>
              <w:numPr>
                <w:ilvl w:val="2"/>
                <w:numId w:val="159"/>
              </w:numPr>
              <w:spacing w:before="100" w:beforeAutospacing="1" w:after="0" w:line="360" w:lineRule="auto"/>
              <w:rPr>
                <w:rFonts w:eastAsia="Times New Roman"/>
                <w:szCs w:val="24"/>
              </w:rPr>
            </w:pPr>
            <w:r w:rsidRPr="00725E27">
              <w:rPr>
                <w:rFonts w:eastAsia="Times New Roman"/>
                <w:szCs w:val="24"/>
              </w:rPr>
              <w:t>Stability checks and design considerations for different wall types</w:t>
            </w:r>
          </w:p>
          <w:p w14:paraId="3C3A7484" w14:textId="77777777" w:rsidR="00CE1315" w:rsidRPr="00725E27" w:rsidRDefault="00CE1315" w:rsidP="008E1203">
            <w:pPr>
              <w:spacing w:before="100" w:beforeAutospacing="1" w:after="0" w:line="360" w:lineRule="auto"/>
              <w:ind w:left="1352"/>
              <w:rPr>
                <w:rFonts w:eastAsia="Times New Roman" w:cs="Times New Roman"/>
                <w:szCs w:val="24"/>
                <w:lang w:val="en-ZW"/>
              </w:rPr>
            </w:pPr>
            <w:r w:rsidRPr="00725E27">
              <w:rPr>
                <w:rFonts w:eastAsia="Times New Roman" w:cs="Times New Roman"/>
                <w:szCs w:val="24"/>
                <w:lang w:val="en-ZW"/>
              </w:rPr>
              <w:t>rectangular walls</w:t>
            </w:r>
          </w:p>
          <w:p w14:paraId="2994CC9D" w14:textId="77777777" w:rsidR="00CE1315" w:rsidRPr="00725E27" w:rsidRDefault="00CE1315" w:rsidP="008E1203">
            <w:pPr>
              <w:spacing w:before="100" w:beforeAutospacing="1" w:after="0" w:line="360" w:lineRule="auto"/>
              <w:ind w:left="1352"/>
              <w:rPr>
                <w:rFonts w:eastAsia="Times New Roman" w:cs="Times New Roman"/>
                <w:szCs w:val="24"/>
                <w:lang w:val="en-ZW"/>
              </w:rPr>
            </w:pPr>
            <w:r w:rsidRPr="00725E27">
              <w:rPr>
                <w:rFonts w:eastAsia="Times New Roman" w:cs="Times New Roman"/>
                <w:szCs w:val="24"/>
                <w:lang w:val="en-ZW"/>
              </w:rPr>
              <w:t>trapezoidal walls</w:t>
            </w:r>
          </w:p>
        </w:tc>
        <w:tc>
          <w:tcPr>
            <w:tcW w:w="1158" w:type="pct"/>
            <w:tcBorders>
              <w:top w:val="single" w:sz="4" w:space="0" w:color="auto"/>
              <w:left w:val="nil"/>
              <w:bottom w:val="single" w:sz="4" w:space="0" w:color="auto"/>
              <w:right w:val="single" w:sz="4" w:space="0" w:color="auto"/>
            </w:tcBorders>
          </w:tcPr>
          <w:p w14:paraId="4C7A62A6" w14:textId="77777777" w:rsidR="00CE1315" w:rsidRPr="00725E27" w:rsidRDefault="00CE1315" w:rsidP="004470E5">
            <w:pPr>
              <w:numPr>
                <w:ilvl w:val="0"/>
                <w:numId w:val="16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lastRenderedPageBreak/>
              <w:t>Practical tests</w:t>
            </w:r>
          </w:p>
          <w:p w14:paraId="0E275C50" w14:textId="77777777" w:rsidR="00CE1315" w:rsidRPr="00725E27" w:rsidRDefault="00CE1315" w:rsidP="004470E5">
            <w:pPr>
              <w:numPr>
                <w:ilvl w:val="0"/>
                <w:numId w:val="16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Project</w:t>
            </w:r>
          </w:p>
          <w:p w14:paraId="170D3305" w14:textId="77777777" w:rsidR="00CE1315" w:rsidRPr="00725E27" w:rsidRDefault="00CE1315" w:rsidP="004470E5">
            <w:pPr>
              <w:numPr>
                <w:ilvl w:val="0"/>
                <w:numId w:val="16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Portfolio of evidence</w:t>
            </w:r>
          </w:p>
          <w:p w14:paraId="706B0501" w14:textId="77777777" w:rsidR="00CE1315" w:rsidRPr="00725E27" w:rsidRDefault="00CE1315" w:rsidP="004470E5">
            <w:pPr>
              <w:numPr>
                <w:ilvl w:val="0"/>
                <w:numId w:val="160"/>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Third party report</w:t>
            </w:r>
          </w:p>
          <w:p w14:paraId="54ABEE6C" w14:textId="77777777" w:rsidR="00CE1315" w:rsidRPr="00725E27" w:rsidRDefault="00CE1315" w:rsidP="004470E5">
            <w:pPr>
              <w:numPr>
                <w:ilvl w:val="0"/>
                <w:numId w:val="160"/>
              </w:numPr>
              <w:spacing w:before="100" w:beforeAutospacing="1" w:line="256" w:lineRule="auto"/>
              <w:contextualSpacing/>
              <w:rPr>
                <w:rFonts w:eastAsia="Calibri" w:cs="Times New Roman"/>
                <w:kern w:val="28"/>
                <w:szCs w:val="24"/>
                <w:lang w:val="en-ZW"/>
              </w:rPr>
            </w:pPr>
            <w:r w:rsidRPr="00725E27">
              <w:rPr>
                <w:rFonts w:eastAsia="Calibri" w:cs="Times New Roman"/>
                <w:szCs w:val="24"/>
                <w:lang w:val="en-ZW"/>
              </w:rPr>
              <w:t>Written tests</w:t>
            </w:r>
          </w:p>
        </w:tc>
      </w:tr>
    </w:tbl>
    <w:p w14:paraId="434363EE"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p>
    <w:p w14:paraId="0B5D8A97" w14:textId="77777777" w:rsidR="00CE1315" w:rsidRPr="00725E27" w:rsidRDefault="00CE1315" w:rsidP="00CE1315">
      <w:pPr>
        <w:spacing w:before="100" w:beforeAutospacing="1" w:after="0" w:line="360" w:lineRule="auto"/>
        <w:contextualSpacing/>
        <w:rPr>
          <w:rFonts w:eastAsia="Calibri" w:cs="Times New Roman"/>
          <w:b/>
          <w:szCs w:val="24"/>
          <w:lang w:val="en-ZW"/>
        </w:rPr>
      </w:pPr>
      <w:r w:rsidRPr="00725E27">
        <w:rPr>
          <w:rFonts w:eastAsia="Calibri" w:cs="Times New Roman"/>
          <w:b/>
          <w:szCs w:val="24"/>
          <w:lang w:val="en-ZW"/>
        </w:rPr>
        <w:t>Suggested Methods of Instruction</w:t>
      </w:r>
    </w:p>
    <w:p w14:paraId="1E9A7044" w14:textId="77777777" w:rsidR="00CE1315" w:rsidRPr="00725E27" w:rsidRDefault="00CE1315" w:rsidP="004470E5">
      <w:pPr>
        <w:numPr>
          <w:ilvl w:val="0"/>
          <w:numId w:val="738"/>
        </w:numPr>
        <w:spacing w:before="100" w:beforeAutospacing="1" w:after="0" w:line="360" w:lineRule="auto"/>
        <w:rPr>
          <w:rFonts w:eastAsia="Times New Roman" w:cs="Times New Roman"/>
          <w:szCs w:val="24"/>
          <w:lang w:val="en-ZW"/>
        </w:rPr>
      </w:pPr>
      <w:r w:rsidRPr="00725E27">
        <w:rPr>
          <w:rFonts w:eastAsia="Calibri" w:cs="Times New Roman"/>
          <w:szCs w:val="24"/>
          <w:lang w:val="en-ZW"/>
        </w:rPr>
        <w:t>Practical</w:t>
      </w:r>
    </w:p>
    <w:p w14:paraId="25D19707" w14:textId="77777777" w:rsidR="00CE1315" w:rsidRPr="00725E27" w:rsidRDefault="00CE1315" w:rsidP="004470E5">
      <w:pPr>
        <w:numPr>
          <w:ilvl w:val="0"/>
          <w:numId w:val="738"/>
        </w:numPr>
        <w:spacing w:before="100" w:beforeAutospacing="1" w:after="0" w:line="360" w:lineRule="auto"/>
        <w:rPr>
          <w:rFonts w:eastAsia="Times New Roman" w:cs="Times New Roman"/>
          <w:szCs w:val="24"/>
          <w:lang w:val="en-ZW"/>
        </w:rPr>
      </w:pPr>
      <w:r w:rsidRPr="00725E27">
        <w:rPr>
          <w:rFonts w:eastAsia="Calibri" w:cs="Times New Roman"/>
          <w:szCs w:val="24"/>
          <w:lang w:val="en-ZW"/>
        </w:rPr>
        <w:t>Projects</w:t>
      </w:r>
    </w:p>
    <w:p w14:paraId="749BB577" w14:textId="77777777" w:rsidR="00CE1315" w:rsidRPr="00725E27" w:rsidRDefault="00CE1315" w:rsidP="004470E5">
      <w:pPr>
        <w:numPr>
          <w:ilvl w:val="0"/>
          <w:numId w:val="738"/>
        </w:numPr>
        <w:spacing w:before="100" w:beforeAutospacing="1" w:after="0" w:line="360" w:lineRule="auto"/>
        <w:rPr>
          <w:rFonts w:eastAsia="Times New Roman" w:cs="Times New Roman"/>
          <w:szCs w:val="24"/>
          <w:lang w:val="en-ZW"/>
        </w:rPr>
      </w:pPr>
      <w:r w:rsidRPr="00725E27">
        <w:rPr>
          <w:rFonts w:eastAsia="Calibri" w:cs="Times New Roman"/>
          <w:szCs w:val="24"/>
          <w:lang w:val="en-ZW"/>
        </w:rPr>
        <w:t>Demonstrations</w:t>
      </w:r>
    </w:p>
    <w:p w14:paraId="148D92D7" w14:textId="77777777" w:rsidR="00CE1315" w:rsidRPr="00725E27" w:rsidRDefault="00CE1315" w:rsidP="004470E5">
      <w:pPr>
        <w:numPr>
          <w:ilvl w:val="0"/>
          <w:numId w:val="738"/>
        </w:numPr>
        <w:spacing w:before="100" w:beforeAutospacing="1" w:after="0" w:line="360" w:lineRule="auto"/>
        <w:rPr>
          <w:rFonts w:eastAsia="Times New Roman" w:cs="Times New Roman"/>
          <w:szCs w:val="24"/>
          <w:lang w:val="en-ZW"/>
        </w:rPr>
      </w:pPr>
      <w:r w:rsidRPr="00725E27">
        <w:rPr>
          <w:rFonts w:eastAsia="Calibri" w:cs="Times New Roman"/>
          <w:szCs w:val="24"/>
          <w:lang w:val="en-ZW"/>
        </w:rPr>
        <w:t>Group discussions</w:t>
      </w:r>
    </w:p>
    <w:p w14:paraId="1646F848" w14:textId="75FA6AB7" w:rsidR="00CE1315" w:rsidRPr="00725E27" w:rsidRDefault="00CE1315" w:rsidP="004470E5">
      <w:pPr>
        <w:numPr>
          <w:ilvl w:val="0"/>
          <w:numId w:val="738"/>
        </w:numPr>
        <w:spacing w:before="100" w:beforeAutospacing="1" w:after="0" w:line="360" w:lineRule="auto"/>
        <w:rPr>
          <w:rFonts w:eastAsia="Times New Roman" w:cs="Times New Roman"/>
          <w:szCs w:val="24"/>
          <w:lang w:val="en-ZW"/>
        </w:rPr>
      </w:pPr>
      <w:r w:rsidRPr="00725E27">
        <w:rPr>
          <w:rFonts w:eastAsia="Calibri" w:cs="Times New Roman"/>
          <w:szCs w:val="24"/>
          <w:lang w:val="en-ZW"/>
        </w:rPr>
        <w:t>Direct instructions</w:t>
      </w:r>
    </w:p>
    <w:p w14:paraId="22DCE9BD" w14:textId="21CD5987" w:rsidR="008E72E5" w:rsidRPr="00725E27" w:rsidRDefault="008E72E5" w:rsidP="008E72E5">
      <w:pPr>
        <w:spacing w:before="100" w:beforeAutospacing="1" w:after="0" w:line="360" w:lineRule="auto"/>
        <w:rPr>
          <w:rFonts w:eastAsia="Times New Roman" w:cs="Times New Roman"/>
          <w:szCs w:val="24"/>
          <w:lang w:val="en-ZW"/>
        </w:rPr>
      </w:pPr>
    </w:p>
    <w:p w14:paraId="5DF05E6B" w14:textId="6963088F" w:rsidR="008E72E5" w:rsidRPr="00725E27" w:rsidRDefault="008E72E5" w:rsidP="008E72E5">
      <w:pPr>
        <w:spacing w:before="100" w:beforeAutospacing="1" w:after="0" w:line="360" w:lineRule="auto"/>
        <w:rPr>
          <w:rFonts w:eastAsia="Times New Roman" w:cs="Times New Roman"/>
          <w:szCs w:val="24"/>
          <w:lang w:val="en-ZW"/>
        </w:rPr>
      </w:pPr>
    </w:p>
    <w:p w14:paraId="174C400D" w14:textId="77777777" w:rsidR="008E72E5" w:rsidRPr="00725E27" w:rsidRDefault="008E72E5" w:rsidP="008E72E5">
      <w:pPr>
        <w:spacing w:before="100" w:beforeAutospacing="1" w:after="0" w:line="360" w:lineRule="auto"/>
        <w:rPr>
          <w:rFonts w:eastAsia="Times New Roman" w:cs="Times New Roman"/>
          <w:szCs w:val="24"/>
          <w:lang w:val="en-ZW"/>
        </w:rPr>
      </w:pPr>
    </w:p>
    <w:p w14:paraId="3BAFA225" w14:textId="77777777" w:rsidR="00CE1315" w:rsidRPr="00725E27" w:rsidRDefault="00CE1315" w:rsidP="00CE1315">
      <w:pPr>
        <w:spacing w:before="100" w:beforeAutospacing="1" w:after="0" w:line="360" w:lineRule="auto"/>
        <w:rPr>
          <w:rFonts w:eastAsia="Calibri" w:cs="Times New Roman"/>
          <w:b/>
          <w:szCs w:val="24"/>
          <w:lang w:val="en-ZW"/>
        </w:rPr>
      </w:pPr>
      <w:r w:rsidRPr="00725E27">
        <w:rPr>
          <w:rFonts w:eastAsia="Calibri" w:cs="Times New Roman"/>
          <w:b/>
          <w:szCs w:val="24"/>
          <w:lang w:val="en-ZW"/>
        </w:rPr>
        <w:lastRenderedPageBreak/>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DC0CBC" w:rsidRPr="00725E27" w14:paraId="28BE3FDB" w14:textId="77777777" w:rsidTr="00C24A23">
        <w:tc>
          <w:tcPr>
            <w:tcW w:w="479" w:type="pct"/>
            <w:tcBorders>
              <w:top w:val="single" w:sz="4" w:space="0" w:color="auto"/>
              <w:left w:val="single" w:sz="4" w:space="0" w:color="auto"/>
              <w:bottom w:val="single" w:sz="4" w:space="0" w:color="auto"/>
              <w:right w:val="single" w:sz="4" w:space="0" w:color="auto"/>
            </w:tcBorders>
          </w:tcPr>
          <w:p w14:paraId="5BEC43ED"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S/No.</w:t>
            </w:r>
          </w:p>
        </w:tc>
        <w:tc>
          <w:tcPr>
            <w:tcW w:w="1733" w:type="pct"/>
            <w:tcBorders>
              <w:top w:val="single" w:sz="4" w:space="0" w:color="auto"/>
              <w:left w:val="single" w:sz="4" w:space="0" w:color="auto"/>
              <w:bottom w:val="single" w:sz="4" w:space="0" w:color="auto"/>
              <w:right w:val="single" w:sz="4" w:space="0" w:color="auto"/>
            </w:tcBorders>
          </w:tcPr>
          <w:p w14:paraId="11F6B6D0"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Category/Item</w:t>
            </w:r>
          </w:p>
        </w:tc>
        <w:tc>
          <w:tcPr>
            <w:tcW w:w="1107" w:type="pct"/>
            <w:tcBorders>
              <w:top w:val="single" w:sz="4" w:space="0" w:color="auto"/>
              <w:left w:val="single" w:sz="4" w:space="0" w:color="auto"/>
              <w:bottom w:val="single" w:sz="4" w:space="0" w:color="auto"/>
              <w:right w:val="single" w:sz="4" w:space="0" w:color="auto"/>
            </w:tcBorders>
          </w:tcPr>
          <w:p w14:paraId="40D009A0"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Description/ Specifications</w:t>
            </w:r>
          </w:p>
        </w:tc>
        <w:tc>
          <w:tcPr>
            <w:tcW w:w="776" w:type="pct"/>
            <w:tcBorders>
              <w:top w:val="single" w:sz="4" w:space="0" w:color="auto"/>
              <w:left w:val="single" w:sz="4" w:space="0" w:color="auto"/>
              <w:bottom w:val="single" w:sz="4" w:space="0" w:color="auto"/>
              <w:right w:val="single" w:sz="4" w:space="0" w:color="auto"/>
            </w:tcBorders>
          </w:tcPr>
          <w:p w14:paraId="080E2495"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Quantity</w:t>
            </w:r>
          </w:p>
        </w:tc>
        <w:tc>
          <w:tcPr>
            <w:tcW w:w="905" w:type="pct"/>
            <w:tcBorders>
              <w:top w:val="single" w:sz="4" w:space="0" w:color="auto"/>
              <w:left w:val="single" w:sz="4" w:space="0" w:color="auto"/>
              <w:bottom w:val="single" w:sz="4" w:space="0" w:color="auto"/>
              <w:right w:val="single" w:sz="4" w:space="0" w:color="auto"/>
            </w:tcBorders>
          </w:tcPr>
          <w:p w14:paraId="219E195C"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Recommended Ratio</w:t>
            </w:r>
          </w:p>
          <w:p w14:paraId="493F9ED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(Item: Trainee)</w:t>
            </w:r>
          </w:p>
        </w:tc>
      </w:tr>
      <w:tr w:rsidR="00DC0CBC" w:rsidRPr="00725E27" w14:paraId="3B5F804F" w14:textId="77777777" w:rsidTr="00C24A23">
        <w:tc>
          <w:tcPr>
            <w:tcW w:w="479" w:type="pct"/>
            <w:tcBorders>
              <w:top w:val="single" w:sz="4" w:space="0" w:color="auto"/>
              <w:left w:val="single" w:sz="4" w:space="0" w:color="auto"/>
              <w:bottom w:val="single" w:sz="4" w:space="0" w:color="auto"/>
              <w:right w:val="single" w:sz="4" w:space="0" w:color="auto"/>
            </w:tcBorders>
          </w:tcPr>
          <w:p w14:paraId="25A4778C"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A</w:t>
            </w:r>
          </w:p>
        </w:tc>
        <w:tc>
          <w:tcPr>
            <w:tcW w:w="4521" w:type="pct"/>
            <w:gridSpan w:val="4"/>
            <w:tcBorders>
              <w:top w:val="single" w:sz="4" w:space="0" w:color="auto"/>
              <w:left w:val="single" w:sz="4" w:space="0" w:color="auto"/>
              <w:bottom w:val="single" w:sz="4" w:space="0" w:color="auto"/>
              <w:right w:val="single" w:sz="4" w:space="0" w:color="auto"/>
            </w:tcBorders>
          </w:tcPr>
          <w:p w14:paraId="318AF82C"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Learning Materials</w:t>
            </w:r>
          </w:p>
        </w:tc>
      </w:tr>
      <w:tr w:rsidR="00DC0CBC" w:rsidRPr="00725E27" w14:paraId="47769A3C" w14:textId="77777777" w:rsidTr="00C24A23">
        <w:tc>
          <w:tcPr>
            <w:tcW w:w="479" w:type="pct"/>
            <w:tcBorders>
              <w:top w:val="single" w:sz="4" w:space="0" w:color="auto"/>
              <w:left w:val="single" w:sz="4" w:space="0" w:color="auto"/>
              <w:bottom w:val="single" w:sz="4" w:space="0" w:color="auto"/>
              <w:right w:val="single" w:sz="4" w:space="0" w:color="auto"/>
            </w:tcBorders>
          </w:tcPr>
          <w:p w14:paraId="59CA25BF"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3B17026E"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Rolls Flip Charts</w:t>
            </w:r>
          </w:p>
        </w:tc>
        <w:tc>
          <w:tcPr>
            <w:tcW w:w="1107" w:type="pct"/>
            <w:tcBorders>
              <w:top w:val="single" w:sz="4" w:space="0" w:color="auto"/>
              <w:left w:val="single" w:sz="4" w:space="0" w:color="auto"/>
              <w:bottom w:val="single" w:sz="4" w:space="0" w:color="auto"/>
              <w:right w:val="single" w:sz="4" w:space="0" w:color="auto"/>
            </w:tcBorders>
          </w:tcPr>
          <w:p w14:paraId="7CC4FAF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both trainer’s and trainee’ use</w:t>
            </w:r>
          </w:p>
        </w:tc>
        <w:tc>
          <w:tcPr>
            <w:tcW w:w="776" w:type="pct"/>
            <w:tcBorders>
              <w:top w:val="single" w:sz="4" w:space="0" w:color="auto"/>
              <w:left w:val="single" w:sz="4" w:space="0" w:color="auto"/>
              <w:bottom w:val="single" w:sz="4" w:space="0" w:color="auto"/>
              <w:right w:val="single" w:sz="4" w:space="0" w:color="auto"/>
            </w:tcBorders>
          </w:tcPr>
          <w:p w14:paraId="2BDCE11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5 pcs</w:t>
            </w:r>
          </w:p>
        </w:tc>
        <w:tc>
          <w:tcPr>
            <w:tcW w:w="905" w:type="pct"/>
            <w:tcBorders>
              <w:top w:val="single" w:sz="4" w:space="0" w:color="auto"/>
              <w:left w:val="single" w:sz="4" w:space="0" w:color="auto"/>
              <w:bottom w:val="single" w:sz="4" w:space="0" w:color="auto"/>
              <w:right w:val="single" w:sz="4" w:space="0" w:color="auto"/>
            </w:tcBorders>
          </w:tcPr>
          <w:p w14:paraId="53B4503A"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1:5</w:t>
            </w:r>
          </w:p>
        </w:tc>
      </w:tr>
      <w:tr w:rsidR="00DC0CBC" w:rsidRPr="00725E27" w14:paraId="5797B79C" w14:textId="77777777" w:rsidTr="00C24A23">
        <w:tc>
          <w:tcPr>
            <w:tcW w:w="479" w:type="pct"/>
            <w:tcBorders>
              <w:top w:val="single" w:sz="4" w:space="0" w:color="auto"/>
              <w:left w:val="single" w:sz="4" w:space="0" w:color="auto"/>
              <w:bottom w:val="single" w:sz="4" w:space="0" w:color="auto"/>
              <w:right w:val="single" w:sz="4" w:space="0" w:color="auto"/>
            </w:tcBorders>
          </w:tcPr>
          <w:p w14:paraId="2C07CF7B"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42AF79C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Graph book </w:t>
            </w:r>
          </w:p>
        </w:tc>
        <w:tc>
          <w:tcPr>
            <w:tcW w:w="1107" w:type="pct"/>
            <w:tcBorders>
              <w:top w:val="single" w:sz="4" w:space="0" w:color="auto"/>
              <w:left w:val="single" w:sz="4" w:space="0" w:color="auto"/>
              <w:bottom w:val="single" w:sz="4" w:space="0" w:color="auto"/>
              <w:right w:val="single" w:sz="4" w:space="0" w:color="auto"/>
            </w:tcBorders>
          </w:tcPr>
          <w:p w14:paraId="60E07853"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1E74F39A"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14</w:t>
            </w:r>
          </w:p>
        </w:tc>
        <w:tc>
          <w:tcPr>
            <w:tcW w:w="905" w:type="pct"/>
            <w:tcBorders>
              <w:top w:val="single" w:sz="4" w:space="0" w:color="auto"/>
              <w:left w:val="single" w:sz="4" w:space="0" w:color="auto"/>
              <w:bottom w:val="single" w:sz="4" w:space="0" w:color="auto"/>
              <w:right w:val="single" w:sz="4" w:space="0" w:color="auto"/>
            </w:tcBorders>
          </w:tcPr>
          <w:p w14:paraId="07B2208F"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w:t>
            </w:r>
          </w:p>
        </w:tc>
      </w:tr>
      <w:tr w:rsidR="00DC0CBC" w:rsidRPr="00725E27" w14:paraId="6B6E87CD" w14:textId="77777777" w:rsidTr="00C24A23">
        <w:tc>
          <w:tcPr>
            <w:tcW w:w="479" w:type="pct"/>
            <w:tcBorders>
              <w:top w:val="single" w:sz="4" w:space="0" w:color="auto"/>
              <w:left w:val="single" w:sz="4" w:space="0" w:color="auto"/>
              <w:bottom w:val="single" w:sz="4" w:space="0" w:color="auto"/>
              <w:right w:val="single" w:sz="4" w:space="0" w:color="auto"/>
            </w:tcBorders>
          </w:tcPr>
          <w:p w14:paraId="726BB535"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2913B4C8"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Rulers, protractors and compasses, set-squares  </w:t>
            </w:r>
          </w:p>
        </w:tc>
        <w:tc>
          <w:tcPr>
            <w:tcW w:w="1107" w:type="pct"/>
            <w:tcBorders>
              <w:top w:val="single" w:sz="4" w:space="0" w:color="auto"/>
              <w:left w:val="single" w:sz="4" w:space="0" w:color="auto"/>
              <w:bottom w:val="single" w:sz="4" w:space="0" w:color="auto"/>
              <w:right w:val="single" w:sz="4" w:space="0" w:color="auto"/>
            </w:tcBorders>
          </w:tcPr>
          <w:p w14:paraId="740B205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69E39E1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2 pcs each </w:t>
            </w:r>
          </w:p>
        </w:tc>
        <w:tc>
          <w:tcPr>
            <w:tcW w:w="905" w:type="pct"/>
            <w:tcBorders>
              <w:top w:val="single" w:sz="4" w:space="0" w:color="auto"/>
              <w:left w:val="single" w:sz="4" w:space="0" w:color="auto"/>
              <w:bottom w:val="single" w:sz="4" w:space="0" w:color="auto"/>
              <w:right w:val="single" w:sz="4" w:space="0" w:color="auto"/>
            </w:tcBorders>
          </w:tcPr>
          <w:p w14:paraId="5C34AA1A"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2:1</w:t>
            </w:r>
          </w:p>
        </w:tc>
      </w:tr>
      <w:tr w:rsidR="00DC0CBC" w:rsidRPr="00725E27" w14:paraId="6420569C" w14:textId="77777777" w:rsidTr="00C24A23">
        <w:tc>
          <w:tcPr>
            <w:tcW w:w="479" w:type="pct"/>
            <w:tcBorders>
              <w:top w:val="single" w:sz="4" w:space="0" w:color="auto"/>
              <w:left w:val="single" w:sz="4" w:space="0" w:color="auto"/>
              <w:bottom w:val="single" w:sz="4" w:space="0" w:color="auto"/>
              <w:right w:val="single" w:sz="4" w:space="0" w:color="auto"/>
            </w:tcBorders>
          </w:tcPr>
          <w:p w14:paraId="0A5CB3F2"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216FF0C1"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A4 drawing papers</w:t>
            </w:r>
          </w:p>
          <w:p w14:paraId="5E73EB89" w14:textId="77777777" w:rsidR="00CE1315" w:rsidRPr="00725E27" w:rsidRDefault="00CE1315" w:rsidP="00C24A23">
            <w:pPr>
              <w:spacing w:before="100" w:beforeAutospacing="1" w:after="0" w:line="360" w:lineRule="auto"/>
              <w:rPr>
                <w:rFonts w:eastAsia="Calibri" w:cs="Times New Roman"/>
                <w:bCs/>
                <w:szCs w:val="24"/>
                <w:lang w:val="en-ZW"/>
              </w:rPr>
            </w:pPr>
          </w:p>
        </w:tc>
        <w:tc>
          <w:tcPr>
            <w:tcW w:w="1107" w:type="pct"/>
            <w:tcBorders>
              <w:top w:val="single" w:sz="4" w:space="0" w:color="auto"/>
              <w:left w:val="single" w:sz="4" w:space="0" w:color="auto"/>
              <w:bottom w:val="single" w:sz="4" w:space="0" w:color="auto"/>
              <w:right w:val="single" w:sz="4" w:space="0" w:color="auto"/>
            </w:tcBorders>
          </w:tcPr>
          <w:p w14:paraId="201FD54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00464EA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14:paraId="24441D2F"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1:1</w:t>
            </w:r>
          </w:p>
        </w:tc>
      </w:tr>
      <w:tr w:rsidR="00DC0CBC" w:rsidRPr="00725E27" w14:paraId="63A62D1E" w14:textId="77777777" w:rsidTr="00C24A23">
        <w:tc>
          <w:tcPr>
            <w:tcW w:w="479" w:type="pct"/>
            <w:tcBorders>
              <w:top w:val="single" w:sz="4" w:space="0" w:color="auto"/>
              <w:left w:val="single" w:sz="4" w:space="0" w:color="auto"/>
              <w:bottom w:val="single" w:sz="4" w:space="0" w:color="auto"/>
              <w:right w:val="single" w:sz="4" w:space="0" w:color="auto"/>
            </w:tcBorders>
          </w:tcPr>
          <w:p w14:paraId="47A79249"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B</w:t>
            </w:r>
          </w:p>
        </w:tc>
        <w:tc>
          <w:tcPr>
            <w:tcW w:w="4521" w:type="pct"/>
            <w:gridSpan w:val="4"/>
            <w:tcBorders>
              <w:top w:val="single" w:sz="4" w:space="0" w:color="auto"/>
              <w:left w:val="single" w:sz="4" w:space="0" w:color="auto"/>
              <w:bottom w:val="single" w:sz="4" w:space="0" w:color="auto"/>
              <w:right w:val="single" w:sz="4" w:space="0" w:color="auto"/>
            </w:tcBorders>
          </w:tcPr>
          <w:p w14:paraId="02A3DEC7"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Learning Facilities &amp; infrastructure</w:t>
            </w:r>
          </w:p>
        </w:tc>
      </w:tr>
      <w:tr w:rsidR="00DC0CBC" w:rsidRPr="00725E27" w14:paraId="44E6C7F4" w14:textId="77777777" w:rsidTr="00C24A23">
        <w:tc>
          <w:tcPr>
            <w:tcW w:w="479" w:type="pct"/>
            <w:tcBorders>
              <w:top w:val="single" w:sz="4" w:space="0" w:color="auto"/>
              <w:left w:val="single" w:sz="4" w:space="0" w:color="auto"/>
              <w:bottom w:val="single" w:sz="4" w:space="0" w:color="auto"/>
              <w:right w:val="single" w:sz="4" w:space="0" w:color="auto"/>
            </w:tcBorders>
          </w:tcPr>
          <w:p w14:paraId="791DB3E9"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038BE49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Whiteboards</w:t>
            </w:r>
          </w:p>
        </w:tc>
        <w:tc>
          <w:tcPr>
            <w:tcW w:w="1107" w:type="pct"/>
            <w:tcBorders>
              <w:top w:val="single" w:sz="4" w:space="0" w:color="auto"/>
              <w:left w:val="single" w:sz="4" w:space="0" w:color="auto"/>
              <w:bottom w:val="single" w:sz="4" w:space="0" w:color="auto"/>
              <w:right w:val="single" w:sz="4" w:space="0" w:color="auto"/>
            </w:tcBorders>
          </w:tcPr>
          <w:p w14:paraId="28CD1A8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5F802E58"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14:paraId="537EDCB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DC0CBC" w:rsidRPr="00725E27" w14:paraId="0CA986B5" w14:textId="77777777" w:rsidTr="00C24A23">
        <w:tc>
          <w:tcPr>
            <w:tcW w:w="479" w:type="pct"/>
            <w:tcBorders>
              <w:top w:val="single" w:sz="4" w:space="0" w:color="auto"/>
              <w:left w:val="single" w:sz="4" w:space="0" w:color="auto"/>
              <w:bottom w:val="single" w:sz="4" w:space="0" w:color="auto"/>
              <w:right w:val="single" w:sz="4" w:space="0" w:color="auto"/>
            </w:tcBorders>
          </w:tcPr>
          <w:p w14:paraId="6491A332"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422EA0E9" w14:textId="77777777" w:rsidR="00CE1315" w:rsidRPr="00725E27" w:rsidRDefault="00CE1315" w:rsidP="00C24A23">
            <w:pPr>
              <w:spacing w:before="100" w:beforeAutospacing="1" w:after="0" w:line="360" w:lineRule="auto"/>
              <w:rPr>
                <w:rFonts w:eastAsia="Calibri" w:cs="Times New Roman"/>
                <w:szCs w:val="24"/>
                <w:lang w:val="en-ZW"/>
              </w:rPr>
            </w:pPr>
            <w:r w:rsidRPr="00725E27">
              <w:rPr>
                <w:rFonts w:eastAsia="Calibri" w:cs="Times New Roman"/>
                <w:szCs w:val="24"/>
                <w:lang w:val="en-ZW"/>
              </w:rPr>
              <w:t xml:space="preserve">Chalkboard </w:t>
            </w:r>
          </w:p>
        </w:tc>
        <w:tc>
          <w:tcPr>
            <w:tcW w:w="1107" w:type="pct"/>
            <w:tcBorders>
              <w:top w:val="single" w:sz="4" w:space="0" w:color="auto"/>
              <w:left w:val="single" w:sz="4" w:space="0" w:color="auto"/>
              <w:bottom w:val="single" w:sz="4" w:space="0" w:color="auto"/>
              <w:right w:val="single" w:sz="4" w:space="0" w:color="auto"/>
            </w:tcBorders>
          </w:tcPr>
          <w:p w14:paraId="11DFEC2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56726D8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14:paraId="7EE0AF14"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DC0CBC" w:rsidRPr="00725E27" w14:paraId="6B14ED6A" w14:textId="77777777" w:rsidTr="00C24A23">
        <w:trPr>
          <w:trHeight w:val="664"/>
        </w:trPr>
        <w:tc>
          <w:tcPr>
            <w:tcW w:w="479" w:type="pct"/>
            <w:tcBorders>
              <w:top w:val="single" w:sz="4" w:space="0" w:color="auto"/>
              <w:left w:val="single" w:sz="4" w:space="0" w:color="auto"/>
              <w:bottom w:val="single" w:sz="4" w:space="0" w:color="auto"/>
              <w:right w:val="single" w:sz="4" w:space="0" w:color="auto"/>
            </w:tcBorders>
          </w:tcPr>
          <w:p w14:paraId="5EA18BB8"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7679F3FF"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 xml:space="preserve">Classroom </w:t>
            </w:r>
          </w:p>
        </w:tc>
        <w:tc>
          <w:tcPr>
            <w:tcW w:w="1107" w:type="pct"/>
            <w:tcBorders>
              <w:top w:val="single" w:sz="4" w:space="0" w:color="auto"/>
              <w:left w:val="single" w:sz="4" w:space="0" w:color="auto"/>
              <w:bottom w:val="single" w:sz="4" w:space="0" w:color="auto"/>
              <w:right w:val="single" w:sz="4" w:space="0" w:color="auto"/>
            </w:tcBorders>
          </w:tcPr>
          <w:p w14:paraId="3F927BE4"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9m by 8m</w:t>
            </w:r>
          </w:p>
        </w:tc>
        <w:tc>
          <w:tcPr>
            <w:tcW w:w="776" w:type="pct"/>
            <w:tcBorders>
              <w:top w:val="single" w:sz="4" w:space="0" w:color="auto"/>
              <w:left w:val="single" w:sz="4" w:space="0" w:color="auto"/>
              <w:bottom w:val="single" w:sz="4" w:space="0" w:color="auto"/>
              <w:right w:val="single" w:sz="4" w:space="0" w:color="auto"/>
            </w:tcBorders>
          </w:tcPr>
          <w:p w14:paraId="71A7B63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1 </w:t>
            </w:r>
          </w:p>
        </w:tc>
        <w:tc>
          <w:tcPr>
            <w:tcW w:w="905" w:type="pct"/>
            <w:tcBorders>
              <w:top w:val="single" w:sz="4" w:space="0" w:color="auto"/>
              <w:left w:val="single" w:sz="4" w:space="0" w:color="auto"/>
              <w:bottom w:val="single" w:sz="4" w:space="0" w:color="auto"/>
              <w:right w:val="single" w:sz="4" w:space="0" w:color="auto"/>
            </w:tcBorders>
          </w:tcPr>
          <w:p w14:paraId="4A063465"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DC0CBC" w:rsidRPr="00725E27" w14:paraId="646380DF" w14:textId="77777777" w:rsidTr="00C24A23">
        <w:tc>
          <w:tcPr>
            <w:tcW w:w="479" w:type="pct"/>
            <w:tcBorders>
              <w:top w:val="single" w:sz="4" w:space="0" w:color="auto"/>
              <w:left w:val="single" w:sz="4" w:space="0" w:color="auto"/>
              <w:bottom w:val="single" w:sz="4" w:space="0" w:color="auto"/>
              <w:right w:val="single" w:sz="4" w:space="0" w:color="auto"/>
            </w:tcBorders>
          </w:tcPr>
          <w:p w14:paraId="1CE4FCD6" w14:textId="77777777" w:rsidR="00CE1315" w:rsidRPr="00725E27" w:rsidRDefault="00CE1315" w:rsidP="00C24A23">
            <w:pPr>
              <w:spacing w:before="100" w:beforeAutospacing="1" w:after="0" w:line="360" w:lineRule="auto"/>
              <w:rPr>
                <w:rFonts w:eastAsia="Calibri" w:cs="Times New Roman"/>
                <w:b/>
                <w:bCs/>
                <w:szCs w:val="24"/>
                <w:lang w:val="en-ZW"/>
              </w:rPr>
            </w:pPr>
            <w:r w:rsidRPr="00725E27">
              <w:rPr>
                <w:rFonts w:eastAsia="Calibri" w:cs="Times New Roman"/>
                <w:b/>
                <w:bCs/>
                <w:szCs w:val="24"/>
                <w:lang w:val="en-ZW"/>
              </w:rPr>
              <w:t>C</w:t>
            </w:r>
          </w:p>
        </w:tc>
        <w:tc>
          <w:tcPr>
            <w:tcW w:w="4521" w:type="pct"/>
            <w:gridSpan w:val="4"/>
            <w:tcBorders>
              <w:top w:val="single" w:sz="4" w:space="0" w:color="auto"/>
              <w:left w:val="single" w:sz="4" w:space="0" w:color="auto"/>
              <w:bottom w:val="single" w:sz="4" w:space="0" w:color="auto"/>
              <w:right w:val="single" w:sz="4" w:space="0" w:color="auto"/>
            </w:tcBorders>
          </w:tcPr>
          <w:p w14:paraId="17C46500"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Consumable materials</w:t>
            </w:r>
          </w:p>
        </w:tc>
      </w:tr>
      <w:tr w:rsidR="00DC0CBC" w:rsidRPr="00725E27" w14:paraId="5E4572B3" w14:textId="77777777" w:rsidTr="00C24A23">
        <w:trPr>
          <w:trHeight w:val="495"/>
        </w:trPr>
        <w:tc>
          <w:tcPr>
            <w:tcW w:w="479" w:type="pct"/>
            <w:tcBorders>
              <w:top w:val="single" w:sz="4" w:space="0" w:color="auto"/>
              <w:left w:val="single" w:sz="4" w:space="0" w:color="auto"/>
              <w:bottom w:val="single" w:sz="4" w:space="0" w:color="auto"/>
              <w:right w:val="single" w:sz="4" w:space="0" w:color="auto"/>
            </w:tcBorders>
          </w:tcPr>
          <w:p w14:paraId="5853DCFA"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2451473A"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 xml:space="preserve">Assorted </w:t>
            </w:r>
            <w:r w:rsidR="00CB1246" w:rsidRPr="00725E27">
              <w:rPr>
                <w:rFonts w:eastAsia="Times New Roman" w:cs="Times New Roman"/>
                <w:szCs w:val="24"/>
                <w:lang w:val="en-ZW"/>
              </w:rPr>
              <w:t>colour</w:t>
            </w:r>
            <w:r w:rsidRPr="00725E27">
              <w:rPr>
                <w:rFonts w:eastAsia="Times New Roman" w:cs="Times New Roman"/>
                <w:szCs w:val="24"/>
                <w:lang w:val="en-ZW"/>
              </w:rPr>
              <w:t xml:space="preserve"> of whiteboard markers</w:t>
            </w:r>
          </w:p>
        </w:tc>
        <w:tc>
          <w:tcPr>
            <w:tcW w:w="1107" w:type="pct"/>
            <w:tcBorders>
              <w:top w:val="single" w:sz="4" w:space="0" w:color="auto"/>
              <w:left w:val="single" w:sz="4" w:space="0" w:color="auto"/>
              <w:bottom w:val="single" w:sz="4" w:space="0" w:color="auto"/>
              <w:right w:val="single" w:sz="4" w:space="0" w:color="auto"/>
            </w:tcBorders>
          </w:tcPr>
          <w:p w14:paraId="5D263ED4"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1F45452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10 pcs</w:t>
            </w:r>
          </w:p>
        </w:tc>
        <w:tc>
          <w:tcPr>
            <w:tcW w:w="905" w:type="pct"/>
            <w:tcBorders>
              <w:top w:val="single" w:sz="4" w:space="0" w:color="auto"/>
              <w:left w:val="single" w:sz="4" w:space="0" w:color="auto"/>
              <w:bottom w:val="single" w:sz="4" w:space="0" w:color="auto"/>
              <w:right w:val="single" w:sz="4" w:space="0" w:color="auto"/>
            </w:tcBorders>
          </w:tcPr>
          <w:p w14:paraId="3F7A9F7E"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10:1</w:t>
            </w:r>
          </w:p>
        </w:tc>
      </w:tr>
      <w:tr w:rsidR="00DC0CBC" w:rsidRPr="00725E27" w14:paraId="23748C6E" w14:textId="77777777" w:rsidTr="00C24A23">
        <w:tc>
          <w:tcPr>
            <w:tcW w:w="479" w:type="pct"/>
            <w:tcBorders>
              <w:top w:val="single" w:sz="4" w:space="0" w:color="auto"/>
              <w:left w:val="single" w:sz="4" w:space="0" w:color="auto"/>
              <w:bottom w:val="single" w:sz="4" w:space="0" w:color="auto"/>
              <w:right w:val="single" w:sz="4" w:space="0" w:color="auto"/>
            </w:tcBorders>
          </w:tcPr>
          <w:p w14:paraId="294E1346"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r w:rsidRPr="00725E27">
              <w:rPr>
                <w:rFonts w:eastAsia="Calibri" w:cs="Times New Roman"/>
                <w:bCs/>
                <w:szCs w:val="24"/>
                <w:lang w:val="en-ZW"/>
              </w:rPr>
              <w:t>D</w:t>
            </w:r>
          </w:p>
        </w:tc>
        <w:tc>
          <w:tcPr>
            <w:tcW w:w="4521" w:type="pct"/>
            <w:gridSpan w:val="4"/>
            <w:tcBorders>
              <w:top w:val="single" w:sz="4" w:space="0" w:color="auto"/>
              <w:left w:val="single" w:sz="4" w:space="0" w:color="auto"/>
              <w:bottom w:val="single" w:sz="4" w:space="0" w:color="auto"/>
              <w:right w:val="single" w:sz="4" w:space="0" w:color="auto"/>
            </w:tcBorders>
          </w:tcPr>
          <w:p w14:paraId="33461A87"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Tools and Equipment</w:t>
            </w:r>
          </w:p>
        </w:tc>
      </w:tr>
      <w:tr w:rsidR="00DC0CBC" w:rsidRPr="00725E27" w14:paraId="0F355FC0" w14:textId="77777777" w:rsidTr="00C24A23">
        <w:trPr>
          <w:trHeight w:val="600"/>
        </w:trPr>
        <w:tc>
          <w:tcPr>
            <w:tcW w:w="479" w:type="pct"/>
            <w:tcBorders>
              <w:top w:val="single" w:sz="4" w:space="0" w:color="auto"/>
              <w:left w:val="single" w:sz="4" w:space="0" w:color="auto"/>
              <w:bottom w:val="single" w:sz="4" w:space="0" w:color="auto"/>
              <w:right w:val="single" w:sz="4" w:space="0" w:color="auto"/>
            </w:tcBorders>
          </w:tcPr>
          <w:p w14:paraId="493C1434"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20DFEA3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 xml:space="preserve">Scientific calculator </w:t>
            </w:r>
          </w:p>
        </w:tc>
        <w:tc>
          <w:tcPr>
            <w:tcW w:w="1107" w:type="pct"/>
            <w:tcBorders>
              <w:top w:val="single" w:sz="4" w:space="0" w:color="auto"/>
              <w:left w:val="single" w:sz="4" w:space="0" w:color="auto"/>
              <w:bottom w:val="single" w:sz="4" w:space="0" w:color="auto"/>
              <w:right w:val="single" w:sz="4" w:space="0" w:color="auto"/>
            </w:tcBorders>
          </w:tcPr>
          <w:p w14:paraId="49299D05"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5C799C83"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14:paraId="4076234F"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1:1</w:t>
            </w:r>
          </w:p>
        </w:tc>
      </w:tr>
      <w:tr w:rsidR="00CE1315" w:rsidRPr="00725E27" w14:paraId="4E6E34CF" w14:textId="77777777" w:rsidTr="00C24A23">
        <w:tc>
          <w:tcPr>
            <w:tcW w:w="479" w:type="pct"/>
            <w:tcBorders>
              <w:top w:val="single" w:sz="4" w:space="0" w:color="auto"/>
              <w:left w:val="single" w:sz="4" w:space="0" w:color="auto"/>
              <w:bottom w:val="single" w:sz="4" w:space="0" w:color="auto"/>
              <w:right w:val="single" w:sz="4" w:space="0" w:color="auto"/>
            </w:tcBorders>
          </w:tcPr>
          <w:p w14:paraId="0DA6F842"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598EB598"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Computers installed with numerical analysis software’s</w:t>
            </w:r>
          </w:p>
        </w:tc>
        <w:tc>
          <w:tcPr>
            <w:tcW w:w="1107" w:type="pct"/>
            <w:tcBorders>
              <w:top w:val="single" w:sz="4" w:space="0" w:color="auto"/>
              <w:left w:val="single" w:sz="4" w:space="0" w:color="auto"/>
              <w:bottom w:val="single" w:sz="4" w:space="0" w:color="auto"/>
              <w:right w:val="single" w:sz="4" w:space="0" w:color="auto"/>
            </w:tcBorders>
          </w:tcPr>
          <w:p w14:paraId="52D97C35"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7C7EDDF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13 pcs</w:t>
            </w:r>
          </w:p>
        </w:tc>
        <w:tc>
          <w:tcPr>
            <w:tcW w:w="905" w:type="pct"/>
            <w:tcBorders>
              <w:top w:val="single" w:sz="4" w:space="0" w:color="auto"/>
              <w:left w:val="single" w:sz="4" w:space="0" w:color="auto"/>
              <w:bottom w:val="single" w:sz="4" w:space="0" w:color="auto"/>
              <w:right w:val="single" w:sz="4" w:space="0" w:color="auto"/>
            </w:tcBorders>
          </w:tcPr>
          <w:p w14:paraId="2A16F97F"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w:t>
            </w:r>
          </w:p>
        </w:tc>
      </w:tr>
      <w:bookmarkEnd w:id="121"/>
    </w:tbl>
    <w:p w14:paraId="74ECC176" w14:textId="77777777" w:rsidR="00CE1315" w:rsidRPr="00725E27" w:rsidRDefault="00CE1315" w:rsidP="00CE1315">
      <w:pPr>
        <w:spacing w:after="0" w:line="240" w:lineRule="auto"/>
        <w:rPr>
          <w:rFonts w:eastAsia="SimSun" w:cs="Times New Roman"/>
          <w:b/>
          <w:szCs w:val="24"/>
          <w:lang w:val="en-ZW"/>
        </w:rPr>
      </w:pPr>
    </w:p>
    <w:p w14:paraId="39C6CB05" w14:textId="77777777" w:rsidR="00CE1315" w:rsidRPr="00725E27" w:rsidRDefault="00CE1315" w:rsidP="00CE1315">
      <w:pPr>
        <w:rPr>
          <w:rFonts w:cs="Times New Roman"/>
          <w:szCs w:val="24"/>
        </w:rPr>
      </w:pPr>
      <w:r w:rsidRPr="00725E27">
        <w:rPr>
          <w:rFonts w:cs="Times New Roman"/>
          <w:szCs w:val="24"/>
        </w:rPr>
        <w:br w:type="page"/>
      </w:r>
    </w:p>
    <w:p w14:paraId="1A676219" w14:textId="77777777" w:rsidR="00CE1315" w:rsidRPr="00725E27" w:rsidRDefault="00CE1315" w:rsidP="00CE1315">
      <w:pPr>
        <w:pStyle w:val="Heading2"/>
      </w:pPr>
      <w:bookmarkStart w:id="124" w:name="_Toc197173406"/>
      <w:r w:rsidRPr="00725E27">
        <w:lastRenderedPageBreak/>
        <w:t>ENGINEERING SURVEY II</w:t>
      </w:r>
      <w:bookmarkEnd w:id="124"/>
    </w:p>
    <w:p w14:paraId="0B2B2669" w14:textId="02EC0B79" w:rsidR="00FD6FC9" w:rsidRPr="00725E27" w:rsidRDefault="00FA5A3A" w:rsidP="00FD6FC9">
      <w:pPr>
        <w:rPr>
          <w:rFonts w:cs="Times New Roman"/>
          <w:b/>
          <w:szCs w:val="24"/>
        </w:rPr>
      </w:pPr>
      <w:r w:rsidRPr="00725E27">
        <w:rPr>
          <w:rFonts w:cs="Times New Roman"/>
          <w:b/>
          <w:szCs w:val="24"/>
        </w:rPr>
        <w:t xml:space="preserve">Unit code: </w:t>
      </w:r>
      <w:r w:rsidR="00FD6FC9" w:rsidRPr="00725E27">
        <w:rPr>
          <w:rFonts w:cs="Times New Roman"/>
          <w:b/>
          <w:szCs w:val="24"/>
        </w:rPr>
        <w:t xml:space="preserve">0732 551 </w:t>
      </w:r>
      <w:r w:rsidRPr="00725E27">
        <w:rPr>
          <w:rFonts w:cs="Times New Roman"/>
          <w:b/>
          <w:szCs w:val="24"/>
        </w:rPr>
        <w:t>22</w:t>
      </w:r>
      <w:r w:rsidR="00FD6FC9" w:rsidRPr="00725E27">
        <w:rPr>
          <w:rFonts w:cs="Times New Roman"/>
          <w:b/>
          <w:szCs w:val="24"/>
        </w:rPr>
        <w:t>A</w:t>
      </w:r>
    </w:p>
    <w:p w14:paraId="116D4F02" w14:textId="6A747F13" w:rsidR="00FD6FC9" w:rsidRPr="00725E27" w:rsidRDefault="00FA5A3A" w:rsidP="00FD6FC9">
      <w:pPr>
        <w:rPr>
          <w:rFonts w:cs="Times New Roman"/>
          <w:b/>
          <w:szCs w:val="24"/>
        </w:rPr>
      </w:pPr>
      <w:r w:rsidRPr="00725E27">
        <w:rPr>
          <w:rFonts w:cs="Times New Roman"/>
          <w:b/>
          <w:szCs w:val="24"/>
        </w:rPr>
        <w:t>Duration</w:t>
      </w:r>
      <w:r w:rsidR="00FD6FC9" w:rsidRPr="00725E27">
        <w:rPr>
          <w:rFonts w:cs="Times New Roman"/>
          <w:b/>
          <w:szCs w:val="24"/>
        </w:rPr>
        <w:t>: 80 HOURS</w:t>
      </w:r>
    </w:p>
    <w:p w14:paraId="297CB06F"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Relationship to Occupational Standards</w:t>
      </w:r>
    </w:p>
    <w:p w14:paraId="2F894859" w14:textId="77777777" w:rsidR="00CE1315" w:rsidRPr="00725E27" w:rsidRDefault="00CE1315" w:rsidP="00CE1315">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lang w:val="en-ZW"/>
        </w:rPr>
        <w:t>carry out Civil Engineering survey I</w:t>
      </w:r>
    </w:p>
    <w:p w14:paraId="40A956BF" w14:textId="77777777" w:rsidR="00CE1315" w:rsidRPr="00725E27" w:rsidRDefault="00CE1315" w:rsidP="00CE1315">
      <w:pPr>
        <w:spacing w:after="0" w:line="360" w:lineRule="auto"/>
        <w:rPr>
          <w:rFonts w:cs="Times New Roman"/>
          <w:b/>
          <w:szCs w:val="24"/>
          <w:lang w:val="en-ZA"/>
        </w:rPr>
      </w:pPr>
    </w:p>
    <w:p w14:paraId="3B71C41D"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Unit Description</w:t>
      </w:r>
    </w:p>
    <w:p w14:paraId="167D6780" w14:textId="77777777" w:rsidR="00CE1315" w:rsidRPr="00725E27" w:rsidRDefault="00CE1315" w:rsidP="00CE1315">
      <w:pPr>
        <w:rPr>
          <w:rFonts w:cs="Times New Roman"/>
          <w:szCs w:val="24"/>
          <w:lang w:val="en-GB"/>
        </w:rPr>
      </w:pPr>
      <w:r w:rsidRPr="00725E27">
        <w:rPr>
          <w:rFonts w:cs="Times New Roman"/>
          <w:szCs w:val="24"/>
          <w:lang w:val="en-GB"/>
        </w:rPr>
        <w:t>This unit specifies the competencies required to carry out civil engineering survey</w:t>
      </w:r>
      <w:r w:rsidRPr="00725E27">
        <w:rPr>
          <w:rFonts w:cs="Times New Roman"/>
          <w:b/>
          <w:szCs w:val="24"/>
          <w:lang w:val="en-GB"/>
        </w:rPr>
        <w:t xml:space="preserve">. </w:t>
      </w:r>
      <w:r w:rsidRPr="00725E27">
        <w:rPr>
          <w:rFonts w:cs="Times New Roman"/>
          <w:szCs w:val="24"/>
          <w:lang w:val="en-GB"/>
        </w:rPr>
        <w:t>It involves; Perform Curve Ranging and traversing works.</w:t>
      </w:r>
    </w:p>
    <w:p w14:paraId="63F8609B" w14:textId="77777777" w:rsidR="00CE1315" w:rsidRPr="00725E27" w:rsidRDefault="00CE1315" w:rsidP="00CE1315">
      <w:pPr>
        <w:rPr>
          <w:rFonts w:cs="Times New Roman"/>
          <w:szCs w:val="24"/>
          <w:lang w:val="en-GB"/>
        </w:rPr>
      </w:pPr>
    </w:p>
    <w:p w14:paraId="4A9F029C"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Summary of Learning Outcomes</w:t>
      </w:r>
    </w:p>
    <w:tbl>
      <w:tblPr>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3827"/>
      </w:tblGrid>
      <w:tr w:rsidR="00DC0CBC" w:rsidRPr="00725E27" w14:paraId="061A9DC5" w14:textId="77777777" w:rsidTr="000B04CD">
        <w:trPr>
          <w:trHeight w:val="178"/>
        </w:trPr>
        <w:tc>
          <w:tcPr>
            <w:tcW w:w="2972" w:type="dxa"/>
            <w:tcBorders>
              <w:top w:val="single" w:sz="4" w:space="0" w:color="000000"/>
              <w:left w:val="single" w:sz="4" w:space="0" w:color="000000"/>
              <w:bottom w:val="single" w:sz="4" w:space="0" w:color="000000"/>
              <w:right w:val="single" w:sz="4" w:space="0" w:color="000000"/>
            </w:tcBorders>
          </w:tcPr>
          <w:p w14:paraId="5133EE84" w14:textId="77777777" w:rsidR="000B04CD" w:rsidRPr="00725E27" w:rsidRDefault="000B04CD" w:rsidP="000B04CD">
            <w:pPr>
              <w:spacing w:after="0" w:line="360" w:lineRule="auto"/>
              <w:rPr>
                <w:rFonts w:cs="Times New Roman"/>
                <w:szCs w:val="24"/>
                <w:lang w:val="en-ZA"/>
              </w:rPr>
            </w:pPr>
          </w:p>
          <w:p w14:paraId="5052219B" w14:textId="77777777" w:rsidR="000B04CD" w:rsidRPr="00725E27" w:rsidRDefault="000B04CD" w:rsidP="000B04CD">
            <w:pPr>
              <w:spacing w:after="0" w:line="360" w:lineRule="auto"/>
              <w:rPr>
                <w:rFonts w:cs="Times New Roman"/>
                <w:szCs w:val="24"/>
                <w:lang w:val="en-ZA"/>
              </w:rPr>
            </w:pPr>
            <w:r w:rsidRPr="00725E27">
              <w:rPr>
                <w:rFonts w:cs="Times New Roman"/>
                <w:szCs w:val="24"/>
                <w:lang w:val="en-ZA"/>
              </w:rPr>
              <w:t>Learning Outcomes</w:t>
            </w:r>
          </w:p>
        </w:tc>
        <w:tc>
          <w:tcPr>
            <w:tcW w:w="3827" w:type="dxa"/>
            <w:tcBorders>
              <w:top w:val="single" w:sz="4" w:space="0" w:color="000000"/>
              <w:left w:val="single" w:sz="4" w:space="0" w:color="000000"/>
              <w:bottom w:val="single" w:sz="4" w:space="0" w:color="000000"/>
              <w:right w:val="single" w:sz="4" w:space="0" w:color="000000"/>
            </w:tcBorders>
          </w:tcPr>
          <w:p w14:paraId="79E02779" w14:textId="77777777" w:rsidR="000B04CD" w:rsidRPr="00725E27" w:rsidRDefault="000B04CD" w:rsidP="0020334F">
            <w:pPr>
              <w:jc w:val="center"/>
              <w:rPr>
                <w:rFonts w:eastAsia="Times New Roman" w:cs="Times New Roman"/>
                <w:szCs w:val="24"/>
              </w:rPr>
            </w:pPr>
          </w:p>
          <w:p w14:paraId="275749F0" w14:textId="77777777" w:rsidR="000B04CD" w:rsidRPr="00725E27" w:rsidRDefault="000B04CD" w:rsidP="0020334F">
            <w:pPr>
              <w:jc w:val="center"/>
              <w:rPr>
                <w:rFonts w:eastAsia="Times New Roman" w:cs="Times New Roman"/>
                <w:szCs w:val="24"/>
              </w:rPr>
            </w:pPr>
            <w:r w:rsidRPr="00725E27">
              <w:rPr>
                <w:rFonts w:eastAsia="Times New Roman" w:cs="Times New Roman"/>
                <w:szCs w:val="24"/>
              </w:rPr>
              <w:t>DURATION (HOURS)</w:t>
            </w:r>
          </w:p>
          <w:p w14:paraId="5ABC5520" w14:textId="77777777" w:rsidR="000B04CD" w:rsidRPr="00725E27" w:rsidRDefault="000B04CD" w:rsidP="0020334F">
            <w:pPr>
              <w:jc w:val="center"/>
              <w:rPr>
                <w:rFonts w:eastAsia="Times New Roman" w:cs="Times New Roman"/>
                <w:szCs w:val="24"/>
              </w:rPr>
            </w:pPr>
          </w:p>
        </w:tc>
      </w:tr>
      <w:tr w:rsidR="00DC0CBC" w:rsidRPr="00725E27" w14:paraId="178942FD" w14:textId="77777777" w:rsidTr="00FD6FC9">
        <w:trPr>
          <w:trHeight w:val="178"/>
        </w:trPr>
        <w:tc>
          <w:tcPr>
            <w:tcW w:w="2972" w:type="dxa"/>
          </w:tcPr>
          <w:p w14:paraId="46234CAF" w14:textId="77777777" w:rsidR="00FD6FC9" w:rsidRPr="00725E27" w:rsidRDefault="00FD6FC9" w:rsidP="004470E5">
            <w:pPr>
              <w:pStyle w:val="ListParagraph"/>
              <w:numPr>
                <w:ilvl w:val="0"/>
                <w:numId w:val="592"/>
              </w:numPr>
              <w:spacing w:after="0" w:line="360" w:lineRule="auto"/>
              <w:rPr>
                <w:szCs w:val="24"/>
                <w:lang w:val="en-ZA"/>
              </w:rPr>
            </w:pPr>
            <w:r w:rsidRPr="00725E27">
              <w:rPr>
                <w:szCs w:val="24"/>
                <w:lang w:val="en-ZA"/>
              </w:rPr>
              <w:t>Conduct topographic survey</w:t>
            </w:r>
          </w:p>
        </w:tc>
        <w:tc>
          <w:tcPr>
            <w:tcW w:w="3827" w:type="dxa"/>
          </w:tcPr>
          <w:p w14:paraId="53419F4E" w14:textId="77777777" w:rsidR="00FD6FC9" w:rsidRPr="00725E27" w:rsidRDefault="00FD6FC9" w:rsidP="005161CB">
            <w:pPr>
              <w:jc w:val="center"/>
              <w:rPr>
                <w:rFonts w:eastAsia="Times New Roman" w:cs="Times New Roman"/>
                <w:szCs w:val="24"/>
              </w:rPr>
            </w:pPr>
          </w:p>
        </w:tc>
      </w:tr>
      <w:tr w:rsidR="00DC0CBC" w:rsidRPr="00725E27" w14:paraId="07B349E8" w14:textId="77777777" w:rsidTr="00FD6FC9">
        <w:trPr>
          <w:trHeight w:val="178"/>
        </w:trPr>
        <w:tc>
          <w:tcPr>
            <w:tcW w:w="2972" w:type="dxa"/>
          </w:tcPr>
          <w:p w14:paraId="07DB9A9D" w14:textId="77777777" w:rsidR="00FD6FC9" w:rsidRPr="00725E27" w:rsidRDefault="00FD6FC9" w:rsidP="004470E5">
            <w:pPr>
              <w:pStyle w:val="ListParagraph"/>
              <w:numPr>
                <w:ilvl w:val="0"/>
                <w:numId w:val="592"/>
              </w:numPr>
              <w:spacing w:after="0" w:line="360" w:lineRule="auto"/>
              <w:rPr>
                <w:szCs w:val="24"/>
                <w:lang w:val="en-ZA"/>
              </w:rPr>
            </w:pPr>
            <w:r w:rsidRPr="00725E27">
              <w:rPr>
                <w:bCs/>
                <w:szCs w:val="24"/>
              </w:rPr>
              <w:t>Draft survey design</w:t>
            </w:r>
          </w:p>
        </w:tc>
        <w:tc>
          <w:tcPr>
            <w:tcW w:w="3827" w:type="dxa"/>
          </w:tcPr>
          <w:p w14:paraId="0EC71D14" w14:textId="77777777" w:rsidR="00FD6FC9" w:rsidRPr="00725E27" w:rsidRDefault="00FD6FC9" w:rsidP="005161CB">
            <w:pPr>
              <w:jc w:val="center"/>
              <w:rPr>
                <w:rFonts w:eastAsia="Times New Roman" w:cs="Times New Roman"/>
                <w:szCs w:val="24"/>
              </w:rPr>
            </w:pPr>
            <w:r w:rsidRPr="00725E27">
              <w:rPr>
                <w:rFonts w:eastAsia="Times New Roman" w:cs="Times New Roman"/>
                <w:szCs w:val="24"/>
              </w:rPr>
              <w:t>40</w:t>
            </w:r>
          </w:p>
        </w:tc>
      </w:tr>
      <w:tr w:rsidR="00DC0CBC" w:rsidRPr="00725E27" w14:paraId="184B0CA3" w14:textId="77777777" w:rsidTr="00FD6FC9">
        <w:trPr>
          <w:trHeight w:val="178"/>
        </w:trPr>
        <w:tc>
          <w:tcPr>
            <w:tcW w:w="2972" w:type="dxa"/>
          </w:tcPr>
          <w:p w14:paraId="04270142" w14:textId="77777777" w:rsidR="00FD6FC9" w:rsidRPr="00725E27" w:rsidRDefault="00FD6FC9" w:rsidP="005161CB">
            <w:pPr>
              <w:rPr>
                <w:rFonts w:eastAsia="Times New Roman" w:cs="Times New Roman"/>
                <w:b/>
                <w:szCs w:val="24"/>
              </w:rPr>
            </w:pPr>
          </w:p>
        </w:tc>
        <w:tc>
          <w:tcPr>
            <w:tcW w:w="3827" w:type="dxa"/>
          </w:tcPr>
          <w:p w14:paraId="6767E863" w14:textId="77777777" w:rsidR="00FD6FC9" w:rsidRPr="00725E27" w:rsidRDefault="00FD6FC9" w:rsidP="005161CB">
            <w:pPr>
              <w:jc w:val="center"/>
              <w:rPr>
                <w:rFonts w:eastAsia="Times New Roman" w:cs="Times New Roman"/>
                <w:szCs w:val="24"/>
              </w:rPr>
            </w:pPr>
            <w:r w:rsidRPr="00725E27">
              <w:rPr>
                <w:rFonts w:eastAsia="Times New Roman" w:cs="Times New Roman"/>
                <w:szCs w:val="24"/>
              </w:rPr>
              <w:t>40</w:t>
            </w:r>
          </w:p>
        </w:tc>
      </w:tr>
      <w:tr w:rsidR="00DC0CBC" w:rsidRPr="00725E27" w14:paraId="5CE61AFE" w14:textId="77777777" w:rsidTr="00FD6FC9">
        <w:trPr>
          <w:trHeight w:val="178"/>
        </w:trPr>
        <w:tc>
          <w:tcPr>
            <w:tcW w:w="2972" w:type="dxa"/>
          </w:tcPr>
          <w:p w14:paraId="1230878F" w14:textId="77777777" w:rsidR="00FD6FC9" w:rsidRPr="00725E27" w:rsidRDefault="00FD6FC9" w:rsidP="005161CB">
            <w:pPr>
              <w:rPr>
                <w:rFonts w:eastAsia="Times New Roman" w:cs="Times New Roman"/>
                <w:b/>
                <w:szCs w:val="24"/>
              </w:rPr>
            </w:pPr>
          </w:p>
        </w:tc>
        <w:tc>
          <w:tcPr>
            <w:tcW w:w="3827" w:type="dxa"/>
          </w:tcPr>
          <w:p w14:paraId="6ACD3138" w14:textId="77777777" w:rsidR="00FD6FC9" w:rsidRPr="00725E27" w:rsidRDefault="00FD6FC9" w:rsidP="005161CB">
            <w:pPr>
              <w:jc w:val="center"/>
              <w:rPr>
                <w:rFonts w:eastAsia="Times New Roman" w:cs="Times New Roman"/>
                <w:szCs w:val="24"/>
              </w:rPr>
            </w:pPr>
            <w:r w:rsidRPr="00725E27">
              <w:rPr>
                <w:rFonts w:eastAsia="Times New Roman" w:cs="Times New Roman"/>
                <w:szCs w:val="24"/>
              </w:rPr>
              <w:t>80 HOURS</w:t>
            </w:r>
          </w:p>
        </w:tc>
      </w:tr>
    </w:tbl>
    <w:p w14:paraId="02A6609D" w14:textId="77777777" w:rsidR="00CE1315" w:rsidRPr="00725E27" w:rsidRDefault="00CE1315" w:rsidP="00CE1315">
      <w:pPr>
        <w:rPr>
          <w:rFonts w:cs="Times New Roman"/>
          <w:szCs w:val="24"/>
          <w:lang w:val="en-GB"/>
        </w:rPr>
      </w:pPr>
      <w:r w:rsidRPr="00725E27">
        <w:rPr>
          <w:rFonts w:cs="Times New Roman"/>
          <w:szCs w:val="24"/>
          <w:lang w:val="en-GB"/>
        </w:rPr>
        <w:t>.</w:t>
      </w:r>
    </w:p>
    <w:p w14:paraId="43D50E73" w14:textId="77777777" w:rsidR="00CE1315" w:rsidRPr="00725E27" w:rsidRDefault="00CE1315" w:rsidP="00CE1315">
      <w:pPr>
        <w:pStyle w:val="ListParagraph"/>
        <w:spacing w:after="0" w:line="360" w:lineRule="auto"/>
        <w:ind w:left="1440"/>
        <w:rPr>
          <w:szCs w:val="24"/>
          <w:lang w:val="en-ZA"/>
        </w:rPr>
      </w:pPr>
    </w:p>
    <w:p w14:paraId="5F981A15"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040"/>
        <w:gridCol w:w="2425"/>
      </w:tblGrid>
      <w:tr w:rsidR="00DC0CBC" w:rsidRPr="00725E27" w14:paraId="5D5BCE98" w14:textId="77777777" w:rsidTr="00C24A23">
        <w:trPr>
          <w:trHeight w:val="535"/>
        </w:trPr>
        <w:tc>
          <w:tcPr>
            <w:tcW w:w="1008" w:type="pct"/>
            <w:tcBorders>
              <w:top w:val="single" w:sz="4" w:space="0" w:color="auto"/>
              <w:left w:val="single" w:sz="4" w:space="0" w:color="auto"/>
              <w:bottom w:val="single" w:sz="4" w:space="0" w:color="auto"/>
              <w:right w:val="single" w:sz="4" w:space="0" w:color="auto"/>
            </w:tcBorders>
          </w:tcPr>
          <w:p w14:paraId="692D9355" w14:textId="77777777" w:rsidR="00CE1315" w:rsidRPr="00725E27" w:rsidRDefault="00CE1315" w:rsidP="00C24A23">
            <w:pPr>
              <w:spacing w:after="0" w:line="360" w:lineRule="auto"/>
              <w:rPr>
                <w:rFonts w:cs="Times New Roman"/>
                <w:szCs w:val="24"/>
                <w:lang w:val="en-ZW"/>
              </w:rPr>
            </w:pPr>
            <w:r w:rsidRPr="00725E27">
              <w:rPr>
                <w:rFonts w:cs="Times New Roman"/>
                <w:b/>
                <w:szCs w:val="24"/>
                <w:lang w:val="en-ZA"/>
              </w:rPr>
              <w:t>Learning Outcome</w:t>
            </w:r>
          </w:p>
        </w:tc>
        <w:tc>
          <w:tcPr>
            <w:tcW w:w="2695" w:type="pct"/>
            <w:tcBorders>
              <w:top w:val="single" w:sz="4" w:space="0" w:color="auto"/>
              <w:left w:val="single" w:sz="4" w:space="0" w:color="auto"/>
              <w:bottom w:val="single" w:sz="4" w:space="0" w:color="auto"/>
              <w:right w:val="single" w:sz="4" w:space="0" w:color="auto"/>
            </w:tcBorders>
          </w:tcPr>
          <w:p w14:paraId="147A1FD0" w14:textId="77777777" w:rsidR="00CE1315" w:rsidRPr="00725E27" w:rsidRDefault="00CE1315" w:rsidP="00C24A23">
            <w:pPr>
              <w:spacing w:after="0" w:line="360" w:lineRule="auto"/>
              <w:rPr>
                <w:rFonts w:cs="Times New Roman"/>
                <w:szCs w:val="24"/>
                <w:lang w:val="en-ZA"/>
              </w:rPr>
            </w:pPr>
            <w:r w:rsidRPr="00725E27">
              <w:rPr>
                <w:rFonts w:cs="Times New Roman"/>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14:paraId="2C2332AD"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Suggested Assessment Methods</w:t>
            </w:r>
          </w:p>
        </w:tc>
      </w:tr>
      <w:tr w:rsidR="00CE1315" w:rsidRPr="00725E27" w14:paraId="00C7963B" w14:textId="77777777" w:rsidTr="00C24A23">
        <w:trPr>
          <w:trHeight w:val="652"/>
        </w:trPr>
        <w:tc>
          <w:tcPr>
            <w:tcW w:w="1008" w:type="pct"/>
            <w:tcBorders>
              <w:top w:val="single" w:sz="4" w:space="0" w:color="auto"/>
              <w:left w:val="single" w:sz="4" w:space="0" w:color="auto"/>
              <w:bottom w:val="single" w:sz="4" w:space="0" w:color="auto"/>
              <w:right w:val="single" w:sz="4" w:space="0" w:color="auto"/>
            </w:tcBorders>
          </w:tcPr>
          <w:p w14:paraId="416FE2C7" w14:textId="77777777" w:rsidR="00CE1315" w:rsidRPr="00725E27" w:rsidRDefault="00CE1315" w:rsidP="004470E5">
            <w:pPr>
              <w:pStyle w:val="ListParagraph"/>
              <w:numPr>
                <w:ilvl w:val="0"/>
                <w:numId w:val="739"/>
              </w:numPr>
              <w:spacing w:after="0" w:line="360" w:lineRule="auto"/>
              <w:rPr>
                <w:szCs w:val="24"/>
              </w:rPr>
            </w:pPr>
            <w:r w:rsidRPr="00725E27">
              <w:rPr>
                <w:bCs/>
                <w:szCs w:val="24"/>
                <w:lang w:val="en-US"/>
              </w:rPr>
              <w:t xml:space="preserve">Conduct topographic survey  </w:t>
            </w:r>
          </w:p>
        </w:tc>
        <w:tc>
          <w:tcPr>
            <w:tcW w:w="2695" w:type="pct"/>
            <w:tcBorders>
              <w:top w:val="single" w:sz="4" w:space="0" w:color="auto"/>
              <w:left w:val="single" w:sz="4" w:space="0" w:color="auto"/>
              <w:bottom w:val="single" w:sz="4" w:space="0" w:color="auto"/>
              <w:right w:val="single" w:sz="4" w:space="0" w:color="auto"/>
            </w:tcBorders>
          </w:tcPr>
          <w:p w14:paraId="7C5BD57D" w14:textId="77777777" w:rsidR="00CE1315" w:rsidRPr="00725E27" w:rsidRDefault="00CE1315" w:rsidP="004470E5">
            <w:pPr>
              <w:pStyle w:val="ListParagraph"/>
              <w:numPr>
                <w:ilvl w:val="0"/>
                <w:numId w:val="401"/>
              </w:numPr>
              <w:spacing w:after="0" w:line="360" w:lineRule="auto"/>
              <w:contextualSpacing w:val="0"/>
              <w:rPr>
                <w:rFonts w:eastAsiaTheme="minorHAnsi"/>
                <w:bCs/>
                <w:iCs/>
                <w:vanish/>
                <w:szCs w:val="24"/>
              </w:rPr>
            </w:pPr>
          </w:p>
          <w:p w14:paraId="6A1A1D82" w14:textId="77777777" w:rsidR="00CE1315" w:rsidRPr="00725E27" w:rsidRDefault="00CE1315" w:rsidP="004470E5">
            <w:pPr>
              <w:pStyle w:val="ListParagraph"/>
              <w:numPr>
                <w:ilvl w:val="0"/>
                <w:numId w:val="401"/>
              </w:numPr>
              <w:spacing w:after="0" w:line="360" w:lineRule="auto"/>
              <w:contextualSpacing w:val="0"/>
              <w:rPr>
                <w:rFonts w:eastAsiaTheme="minorHAnsi"/>
                <w:bCs/>
                <w:iCs/>
                <w:vanish/>
                <w:szCs w:val="24"/>
              </w:rPr>
            </w:pPr>
          </w:p>
          <w:p w14:paraId="06EB033C" w14:textId="77777777" w:rsidR="00CE1315" w:rsidRPr="00725E27" w:rsidRDefault="00CE1315" w:rsidP="004470E5">
            <w:pPr>
              <w:pStyle w:val="ListParagraph"/>
              <w:numPr>
                <w:ilvl w:val="0"/>
                <w:numId w:val="401"/>
              </w:numPr>
              <w:spacing w:after="0" w:line="360" w:lineRule="auto"/>
              <w:contextualSpacing w:val="0"/>
              <w:rPr>
                <w:rFonts w:eastAsiaTheme="minorHAnsi"/>
                <w:bCs/>
                <w:iCs/>
                <w:vanish/>
                <w:szCs w:val="24"/>
              </w:rPr>
            </w:pPr>
          </w:p>
          <w:p w14:paraId="00E7C3B5" w14:textId="77777777" w:rsidR="00CE1315" w:rsidRPr="00725E27" w:rsidRDefault="00CE1315" w:rsidP="004470E5">
            <w:pPr>
              <w:numPr>
                <w:ilvl w:val="1"/>
                <w:numId w:val="401"/>
              </w:numPr>
              <w:spacing w:after="0" w:line="360" w:lineRule="auto"/>
              <w:rPr>
                <w:rFonts w:cs="Times New Roman"/>
                <w:szCs w:val="24"/>
              </w:rPr>
            </w:pPr>
            <w:r w:rsidRPr="00725E27">
              <w:rPr>
                <w:rFonts w:cs="Times New Roman"/>
                <w:bCs/>
                <w:iCs/>
                <w:szCs w:val="24"/>
              </w:rPr>
              <w:t xml:space="preserve">Topographic tools and equipment </w:t>
            </w:r>
          </w:p>
          <w:p w14:paraId="564B9EFD" w14:textId="555F26E6" w:rsidR="00CE1315" w:rsidRPr="00725E27" w:rsidRDefault="00CE1315" w:rsidP="004470E5">
            <w:pPr>
              <w:pStyle w:val="ListParagraph"/>
              <w:numPr>
                <w:ilvl w:val="2"/>
                <w:numId w:val="739"/>
              </w:numPr>
              <w:spacing w:after="0" w:line="360" w:lineRule="auto"/>
              <w:rPr>
                <w:szCs w:val="24"/>
              </w:rPr>
            </w:pPr>
            <w:r w:rsidRPr="00725E27">
              <w:rPr>
                <w:szCs w:val="24"/>
              </w:rPr>
              <w:t>Basic Surveying Tools</w:t>
            </w:r>
          </w:p>
          <w:p w14:paraId="2E1F3E82" w14:textId="77777777" w:rsidR="00CE1315" w:rsidRPr="00725E27" w:rsidRDefault="00CE1315" w:rsidP="004470E5">
            <w:pPr>
              <w:numPr>
                <w:ilvl w:val="1"/>
                <w:numId w:val="401"/>
              </w:numPr>
              <w:spacing w:after="0" w:line="360" w:lineRule="auto"/>
              <w:rPr>
                <w:rFonts w:cs="Times New Roman"/>
                <w:szCs w:val="24"/>
              </w:rPr>
            </w:pPr>
            <w:r w:rsidRPr="00725E27">
              <w:rPr>
                <w:rFonts w:cs="Times New Roman"/>
                <w:szCs w:val="24"/>
              </w:rPr>
              <w:t>Calibration of topographic tools and equipment</w:t>
            </w:r>
          </w:p>
          <w:p w14:paraId="7FADC40F" w14:textId="34D4BC66" w:rsidR="00CE1315" w:rsidRPr="00725E27" w:rsidRDefault="00CE1315" w:rsidP="004470E5">
            <w:pPr>
              <w:pStyle w:val="ListParagraph"/>
              <w:numPr>
                <w:ilvl w:val="2"/>
                <w:numId w:val="482"/>
              </w:numPr>
              <w:spacing w:after="0" w:line="360" w:lineRule="auto"/>
              <w:rPr>
                <w:szCs w:val="24"/>
              </w:rPr>
            </w:pPr>
            <w:r w:rsidRPr="00725E27">
              <w:rPr>
                <w:szCs w:val="24"/>
              </w:rPr>
              <w:t xml:space="preserve">Theodolite calibration (collimation, </w:t>
            </w:r>
            <w:proofErr w:type="spellStart"/>
            <w:r w:rsidRPr="00725E27">
              <w:rPr>
                <w:szCs w:val="24"/>
              </w:rPr>
              <w:t>leveling</w:t>
            </w:r>
            <w:proofErr w:type="spellEnd"/>
            <w:r w:rsidRPr="00725E27">
              <w:rPr>
                <w:szCs w:val="24"/>
              </w:rPr>
              <w:t xml:space="preserve">, trunnion axis) </w:t>
            </w:r>
          </w:p>
          <w:p w14:paraId="4847748D" w14:textId="77777777" w:rsidR="00CE1315" w:rsidRPr="00725E27" w:rsidRDefault="00CE1315" w:rsidP="004470E5">
            <w:pPr>
              <w:pStyle w:val="ListParagraph"/>
              <w:numPr>
                <w:ilvl w:val="2"/>
                <w:numId w:val="482"/>
              </w:numPr>
              <w:spacing w:after="0" w:line="360" w:lineRule="auto"/>
              <w:rPr>
                <w:szCs w:val="24"/>
                <w:lang w:val="en-US"/>
              </w:rPr>
            </w:pPr>
            <w:r w:rsidRPr="00725E27">
              <w:rPr>
                <w:szCs w:val="24"/>
              </w:rPr>
              <w:lastRenderedPageBreak/>
              <w:t>Level calibration (sensitivity)</w:t>
            </w:r>
          </w:p>
          <w:p w14:paraId="784F1DDC" w14:textId="77777777" w:rsidR="00CE1315" w:rsidRPr="00725E27" w:rsidRDefault="00CE1315" w:rsidP="004470E5">
            <w:pPr>
              <w:pStyle w:val="ListParagraph"/>
              <w:numPr>
                <w:ilvl w:val="2"/>
                <w:numId w:val="482"/>
              </w:numPr>
              <w:spacing w:after="0" w:line="360" w:lineRule="auto"/>
              <w:rPr>
                <w:szCs w:val="24"/>
                <w:lang w:val="en-US"/>
              </w:rPr>
            </w:pPr>
            <w:r w:rsidRPr="00725E27">
              <w:rPr>
                <w:szCs w:val="24"/>
              </w:rPr>
              <w:t>EDM equipment calibration</w:t>
            </w:r>
          </w:p>
          <w:p w14:paraId="0E397C8F" w14:textId="77777777" w:rsidR="00CE1315" w:rsidRPr="00725E27" w:rsidRDefault="00CE1315" w:rsidP="004470E5">
            <w:pPr>
              <w:numPr>
                <w:ilvl w:val="1"/>
                <w:numId w:val="401"/>
              </w:numPr>
              <w:spacing w:after="0" w:line="360" w:lineRule="auto"/>
              <w:rPr>
                <w:rFonts w:cs="Times New Roman"/>
                <w:szCs w:val="24"/>
              </w:rPr>
            </w:pPr>
            <w:r w:rsidRPr="00725E27">
              <w:rPr>
                <w:rFonts w:cs="Times New Roman"/>
                <w:szCs w:val="24"/>
              </w:rPr>
              <w:t>Horizontal distance determination</w:t>
            </w:r>
          </w:p>
          <w:p w14:paraId="0C8946B4" w14:textId="77777777" w:rsidR="008E72E5" w:rsidRPr="00725E27" w:rsidRDefault="00CE1315" w:rsidP="004470E5">
            <w:pPr>
              <w:pStyle w:val="ListParagraph"/>
              <w:numPr>
                <w:ilvl w:val="2"/>
                <w:numId w:val="740"/>
              </w:numPr>
              <w:spacing w:after="0" w:line="360" w:lineRule="auto"/>
              <w:rPr>
                <w:szCs w:val="24"/>
              </w:rPr>
            </w:pPr>
            <w:r w:rsidRPr="00725E27">
              <w:rPr>
                <w:bCs/>
                <w:szCs w:val="24"/>
              </w:rPr>
              <w:t>Direct Measurement:</w:t>
            </w:r>
            <w:r w:rsidRPr="00725E27">
              <w:rPr>
                <w:szCs w:val="24"/>
              </w:rPr>
              <w:t xml:space="preserve"> </w:t>
            </w:r>
          </w:p>
          <w:p w14:paraId="256E1369" w14:textId="2B27B842" w:rsidR="00CE1315" w:rsidRPr="00725E27" w:rsidRDefault="00CE1315" w:rsidP="004470E5">
            <w:pPr>
              <w:pStyle w:val="ListParagraph"/>
              <w:numPr>
                <w:ilvl w:val="3"/>
                <w:numId w:val="740"/>
              </w:numPr>
              <w:spacing w:after="0" w:line="360" w:lineRule="auto"/>
              <w:rPr>
                <w:szCs w:val="24"/>
              </w:rPr>
            </w:pPr>
            <w:r w:rsidRPr="00725E27">
              <w:rPr>
                <w:szCs w:val="24"/>
              </w:rPr>
              <w:t>Using a tape measure</w:t>
            </w:r>
          </w:p>
          <w:p w14:paraId="0AEB78A4" w14:textId="77777777" w:rsidR="00CE1315" w:rsidRPr="00725E27" w:rsidRDefault="00CE1315" w:rsidP="004470E5">
            <w:pPr>
              <w:pStyle w:val="ListParagraph"/>
              <w:numPr>
                <w:ilvl w:val="3"/>
                <w:numId w:val="740"/>
              </w:numPr>
              <w:spacing w:after="0" w:line="360" w:lineRule="auto"/>
              <w:rPr>
                <w:szCs w:val="24"/>
                <w:lang w:val="en-US"/>
              </w:rPr>
            </w:pPr>
            <w:r w:rsidRPr="00725E27">
              <w:rPr>
                <w:szCs w:val="24"/>
                <w:lang w:val="en-US"/>
              </w:rPr>
              <w:t>Using an EDM device</w:t>
            </w:r>
          </w:p>
          <w:p w14:paraId="77C38EC9" w14:textId="77777777" w:rsidR="008E72E5" w:rsidRPr="00725E27" w:rsidRDefault="00CE1315" w:rsidP="004470E5">
            <w:pPr>
              <w:pStyle w:val="ListParagraph"/>
              <w:numPr>
                <w:ilvl w:val="2"/>
                <w:numId w:val="740"/>
              </w:numPr>
              <w:spacing w:after="0" w:line="360" w:lineRule="auto"/>
              <w:rPr>
                <w:szCs w:val="24"/>
                <w:lang w:val="en-US"/>
              </w:rPr>
            </w:pPr>
            <w:r w:rsidRPr="00725E27">
              <w:rPr>
                <w:bCs/>
                <w:szCs w:val="24"/>
                <w:lang w:val="en-US"/>
              </w:rPr>
              <w:t>Indirect Measurement:</w:t>
            </w:r>
            <w:r w:rsidRPr="00725E27">
              <w:rPr>
                <w:szCs w:val="24"/>
                <w:lang w:val="en-US"/>
              </w:rPr>
              <w:t xml:space="preserve"> </w:t>
            </w:r>
          </w:p>
          <w:p w14:paraId="740FBD12" w14:textId="213F845F" w:rsidR="00CE1315" w:rsidRPr="00725E27" w:rsidRDefault="00CE1315" w:rsidP="004470E5">
            <w:pPr>
              <w:pStyle w:val="ListParagraph"/>
              <w:numPr>
                <w:ilvl w:val="3"/>
                <w:numId w:val="728"/>
              </w:numPr>
              <w:spacing w:after="0" w:line="360" w:lineRule="auto"/>
              <w:rPr>
                <w:szCs w:val="24"/>
                <w:lang w:val="en-US"/>
              </w:rPr>
            </w:pPr>
            <w:r w:rsidRPr="00725E27">
              <w:rPr>
                <w:szCs w:val="24"/>
              </w:rPr>
              <w:t>Stadia method</w:t>
            </w:r>
          </w:p>
          <w:p w14:paraId="1AD560C4" w14:textId="77777777" w:rsidR="00CE1315" w:rsidRPr="00725E27" w:rsidRDefault="00CE1315" w:rsidP="004470E5">
            <w:pPr>
              <w:pStyle w:val="ListParagraph"/>
              <w:numPr>
                <w:ilvl w:val="3"/>
                <w:numId w:val="728"/>
              </w:numPr>
              <w:spacing w:after="0" w:line="360" w:lineRule="auto"/>
              <w:rPr>
                <w:szCs w:val="24"/>
                <w:lang w:val="en-US"/>
              </w:rPr>
            </w:pPr>
            <w:r w:rsidRPr="00725E27">
              <w:rPr>
                <w:szCs w:val="24"/>
              </w:rPr>
              <w:t>Trigonometric</w:t>
            </w:r>
            <w:r w:rsidRPr="00725E27">
              <w:rPr>
                <w:szCs w:val="24"/>
                <w:lang w:val="en-US"/>
              </w:rPr>
              <w:t xml:space="preserve"> method (using angles and vertical distances)</w:t>
            </w:r>
          </w:p>
          <w:p w14:paraId="06EDF12F" w14:textId="77777777" w:rsidR="00CE1315" w:rsidRPr="00725E27" w:rsidRDefault="00CE1315" w:rsidP="004470E5">
            <w:pPr>
              <w:numPr>
                <w:ilvl w:val="1"/>
                <w:numId w:val="401"/>
              </w:numPr>
              <w:spacing w:after="0" w:line="360" w:lineRule="auto"/>
              <w:rPr>
                <w:rFonts w:cs="Times New Roman"/>
                <w:szCs w:val="24"/>
              </w:rPr>
            </w:pPr>
            <w:r w:rsidRPr="00725E27">
              <w:rPr>
                <w:rFonts w:cs="Times New Roman"/>
                <w:szCs w:val="24"/>
              </w:rPr>
              <w:t xml:space="preserve">Vertical distance determination </w:t>
            </w:r>
          </w:p>
          <w:p w14:paraId="714A5177" w14:textId="69E5938D" w:rsidR="00CE1315" w:rsidRPr="00725E27" w:rsidRDefault="00CE1315" w:rsidP="004470E5">
            <w:pPr>
              <w:pStyle w:val="ListParagraph"/>
              <w:numPr>
                <w:ilvl w:val="2"/>
                <w:numId w:val="356"/>
              </w:numPr>
              <w:spacing w:after="0" w:line="360" w:lineRule="auto"/>
              <w:rPr>
                <w:szCs w:val="24"/>
              </w:rPr>
            </w:pPr>
            <w:r w:rsidRPr="00725E27">
              <w:rPr>
                <w:szCs w:val="24"/>
              </w:rPr>
              <w:t>Direct Measurement</w:t>
            </w:r>
          </w:p>
          <w:p w14:paraId="4B2447AD" w14:textId="77777777" w:rsidR="00CE1315" w:rsidRPr="00725E27" w:rsidRDefault="00CE1315" w:rsidP="004470E5">
            <w:pPr>
              <w:pStyle w:val="ListParagraph"/>
              <w:numPr>
                <w:ilvl w:val="2"/>
                <w:numId w:val="356"/>
              </w:numPr>
              <w:spacing w:after="0" w:line="360" w:lineRule="auto"/>
              <w:rPr>
                <w:szCs w:val="24"/>
              </w:rPr>
            </w:pPr>
            <w:r w:rsidRPr="00725E27">
              <w:rPr>
                <w:szCs w:val="24"/>
                <w:lang w:val="en-US"/>
              </w:rPr>
              <w:t>Indirect Measurement</w:t>
            </w:r>
          </w:p>
          <w:p w14:paraId="49DEA505" w14:textId="77777777" w:rsidR="00CE1315" w:rsidRPr="00725E27" w:rsidRDefault="00CE1315" w:rsidP="004470E5">
            <w:pPr>
              <w:numPr>
                <w:ilvl w:val="1"/>
                <w:numId w:val="401"/>
              </w:numPr>
              <w:spacing w:after="0" w:line="360" w:lineRule="auto"/>
              <w:rPr>
                <w:rFonts w:cs="Times New Roman"/>
                <w:szCs w:val="24"/>
              </w:rPr>
            </w:pPr>
            <w:r w:rsidRPr="00725E27">
              <w:rPr>
                <w:rFonts w:cs="Times New Roman"/>
                <w:szCs w:val="24"/>
              </w:rPr>
              <w:t>Topographic data collection</w:t>
            </w:r>
          </w:p>
          <w:p w14:paraId="7D6D7D3D" w14:textId="77777777" w:rsidR="00CE1315" w:rsidRPr="00725E27" w:rsidRDefault="00CE1315" w:rsidP="004470E5">
            <w:pPr>
              <w:numPr>
                <w:ilvl w:val="1"/>
                <w:numId w:val="401"/>
              </w:numPr>
              <w:spacing w:after="0" w:line="360" w:lineRule="auto"/>
              <w:rPr>
                <w:rFonts w:cs="Times New Roman"/>
                <w:szCs w:val="24"/>
              </w:rPr>
            </w:pPr>
            <w:r w:rsidRPr="00725E27">
              <w:rPr>
                <w:rFonts w:cs="Times New Roman"/>
                <w:szCs w:val="24"/>
              </w:rPr>
              <w:t>Maintenance of tools and equipment</w:t>
            </w:r>
          </w:p>
        </w:tc>
        <w:tc>
          <w:tcPr>
            <w:tcW w:w="1297" w:type="pct"/>
            <w:tcBorders>
              <w:top w:val="single" w:sz="4" w:space="0" w:color="auto"/>
              <w:left w:val="single" w:sz="4" w:space="0" w:color="auto"/>
              <w:bottom w:val="single" w:sz="4" w:space="0" w:color="auto"/>
              <w:right w:val="single" w:sz="4" w:space="0" w:color="auto"/>
            </w:tcBorders>
          </w:tcPr>
          <w:p w14:paraId="6C6A97DA" w14:textId="77777777" w:rsidR="00CE1315" w:rsidRPr="00725E27" w:rsidRDefault="00CE1315" w:rsidP="004470E5">
            <w:pPr>
              <w:pStyle w:val="ListParagraph"/>
              <w:numPr>
                <w:ilvl w:val="0"/>
                <w:numId w:val="400"/>
              </w:numPr>
              <w:rPr>
                <w:szCs w:val="24"/>
              </w:rPr>
            </w:pPr>
            <w:r w:rsidRPr="00725E27">
              <w:rPr>
                <w:szCs w:val="24"/>
              </w:rPr>
              <w:lastRenderedPageBreak/>
              <w:t>Observation</w:t>
            </w:r>
          </w:p>
          <w:p w14:paraId="5050686D" w14:textId="77777777" w:rsidR="00CE1315" w:rsidRPr="00725E27" w:rsidRDefault="00CE1315" w:rsidP="004470E5">
            <w:pPr>
              <w:pStyle w:val="ListParagraph"/>
              <w:numPr>
                <w:ilvl w:val="0"/>
                <w:numId w:val="400"/>
              </w:numPr>
              <w:rPr>
                <w:szCs w:val="24"/>
              </w:rPr>
            </w:pPr>
            <w:r w:rsidRPr="00725E27">
              <w:rPr>
                <w:szCs w:val="24"/>
              </w:rPr>
              <w:t>Oral questioning</w:t>
            </w:r>
          </w:p>
          <w:p w14:paraId="37C2FC88" w14:textId="77777777" w:rsidR="00CE1315" w:rsidRPr="00725E27" w:rsidRDefault="00CE1315" w:rsidP="004470E5">
            <w:pPr>
              <w:pStyle w:val="ListParagraph"/>
              <w:numPr>
                <w:ilvl w:val="0"/>
                <w:numId w:val="400"/>
              </w:numPr>
              <w:rPr>
                <w:szCs w:val="24"/>
              </w:rPr>
            </w:pPr>
            <w:r w:rsidRPr="00725E27">
              <w:rPr>
                <w:szCs w:val="24"/>
              </w:rPr>
              <w:t>Projects</w:t>
            </w:r>
          </w:p>
          <w:p w14:paraId="4E5ECC91" w14:textId="77777777" w:rsidR="00CE1315" w:rsidRPr="00725E27" w:rsidRDefault="00CE1315" w:rsidP="004470E5">
            <w:pPr>
              <w:pStyle w:val="ListParagraph"/>
              <w:numPr>
                <w:ilvl w:val="0"/>
                <w:numId w:val="400"/>
              </w:numPr>
              <w:rPr>
                <w:szCs w:val="24"/>
              </w:rPr>
            </w:pPr>
            <w:r w:rsidRPr="00725E27">
              <w:rPr>
                <w:szCs w:val="24"/>
              </w:rPr>
              <w:t>Written tests</w:t>
            </w:r>
          </w:p>
          <w:p w14:paraId="25DAA461" w14:textId="77777777" w:rsidR="00CE1315" w:rsidRPr="00725E27" w:rsidRDefault="00CE1315" w:rsidP="004470E5">
            <w:pPr>
              <w:pStyle w:val="ListParagraph"/>
              <w:numPr>
                <w:ilvl w:val="0"/>
                <w:numId w:val="400"/>
              </w:numPr>
              <w:rPr>
                <w:szCs w:val="24"/>
              </w:rPr>
            </w:pPr>
            <w:r w:rsidRPr="00725E27">
              <w:rPr>
                <w:szCs w:val="24"/>
              </w:rPr>
              <w:t>Third party</w:t>
            </w:r>
          </w:p>
          <w:p w14:paraId="4FE0DE93" w14:textId="77777777" w:rsidR="00CE1315" w:rsidRPr="00725E27" w:rsidRDefault="00CE1315" w:rsidP="004470E5">
            <w:pPr>
              <w:pStyle w:val="ListParagraph"/>
              <w:numPr>
                <w:ilvl w:val="0"/>
                <w:numId w:val="400"/>
              </w:numPr>
              <w:rPr>
                <w:szCs w:val="24"/>
              </w:rPr>
            </w:pPr>
            <w:r w:rsidRPr="00725E27">
              <w:rPr>
                <w:szCs w:val="24"/>
              </w:rPr>
              <w:t xml:space="preserve">Portfolio </w:t>
            </w:r>
          </w:p>
        </w:tc>
      </w:tr>
    </w:tbl>
    <w:p w14:paraId="03DB0D56" w14:textId="77777777" w:rsidR="00CE1315" w:rsidRPr="00725E27" w:rsidRDefault="00CE1315" w:rsidP="00CE1315">
      <w:pPr>
        <w:rPr>
          <w:rFonts w:cs="Times New Roman"/>
          <w:b/>
          <w:szCs w:val="24"/>
        </w:rPr>
      </w:pPr>
    </w:p>
    <w:p w14:paraId="6FC20E4B" w14:textId="77777777" w:rsidR="00CE1315" w:rsidRPr="00725E27" w:rsidRDefault="00CE1315" w:rsidP="00CE1315">
      <w:pPr>
        <w:spacing w:after="0" w:line="360" w:lineRule="auto"/>
        <w:rPr>
          <w:rFonts w:cs="Times New Roman"/>
          <w:b/>
          <w:bCs/>
          <w:szCs w:val="24"/>
        </w:rPr>
      </w:pPr>
      <w:r w:rsidRPr="00725E27">
        <w:rPr>
          <w:rFonts w:cs="Times New Roman"/>
          <w:b/>
          <w:bCs/>
          <w:szCs w:val="24"/>
        </w:rPr>
        <w:t>Suggested Methods of Instruction</w:t>
      </w:r>
    </w:p>
    <w:p w14:paraId="02AB3C4D" w14:textId="27095004" w:rsidR="00CE1315" w:rsidRPr="00725E27" w:rsidRDefault="00CE1315" w:rsidP="004470E5">
      <w:pPr>
        <w:pStyle w:val="ListParagraph"/>
        <w:numPr>
          <w:ilvl w:val="0"/>
          <w:numId w:val="741"/>
        </w:numPr>
        <w:spacing w:after="0" w:line="360" w:lineRule="auto"/>
        <w:rPr>
          <w:szCs w:val="24"/>
        </w:rPr>
      </w:pPr>
      <w:r w:rsidRPr="00725E27">
        <w:rPr>
          <w:szCs w:val="24"/>
        </w:rPr>
        <w:t>Practical</w:t>
      </w:r>
    </w:p>
    <w:p w14:paraId="7E34FC8F" w14:textId="2704B2EE" w:rsidR="00CE1315" w:rsidRPr="00725E27" w:rsidRDefault="00CE1315" w:rsidP="004470E5">
      <w:pPr>
        <w:pStyle w:val="ListParagraph"/>
        <w:numPr>
          <w:ilvl w:val="0"/>
          <w:numId w:val="741"/>
        </w:numPr>
        <w:spacing w:after="0" w:line="360" w:lineRule="auto"/>
        <w:rPr>
          <w:szCs w:val="24"/>
        </w:rPr>
      </w:pPr>
      <w:r w:rsidRPr="00725E27">
        <w:rPr>
          <w:szCs w:val="24"/>
        </w:rPr>
        <w:t>Projects</w:t>
      </w:r>
    </w:p>
    <w:p w14:paraId="51C9E8B2" w14:textId="12960942" w:rsidR="00CE1315" w:rsidRPr="00725E27" w:rsidRDefault="00CE1315" w:rsidP="004470E5">
      <w:pPr>
        <w:pStyle w:val="ListParagraph"/>
        <w:numPr>
          <w:ilvl w:val="0"/>
          <w:numId w:val="741"/>
        </w:numPr>
        <w:spacing w:after="0" w:line="360" w:lineRule="auto"/>
        <w:rPr>
          <w:szCs w:val="24"/>
        </w:rPr>
      </w:pPr>
      <w:r w:rsidRPr="00725E27">
        <w:rPr>
          <w:szCs w:val="24"/>
        </w:rPr>
        <w:t>Demonstrations</w:t>
      </w:r>
    </w:p>
    <w:p w14:paraId="49F0D10D" w14:textId="613793EA" w:rsidR="00CE1315" w:rsidRPr="00725E27" w:rsidRDefault="00CE1315" w:rsidP="004470E5">
      <w:pPr>
        <w:pStyle w:val="ListParagraph"/>
        <w:numPr>
          <w:ilvl w:val="0"/>
          <w:numId w:val="741"/>
        </w:numPr>
        <w:spacing w:after="0" w:line="360" w:lineRule="auto"/>
        <w:rPr>
          <w:szCs w:val="24"/>
        </w:rPr>
      </w:pPr>
      <w:r w:rsidRPr="00725E27">
        <w:rPr>
          <w:szCs w:val="24"/>
        </w:rPr>
        <w:t>Group discussions</w:t>
      </w:r>
    </w:p>
    <w:p w14:paraId="3690B824" w14:textId="2215FC86" w:rsidR="00CE1315" w:rsidRPr="00725E27" w:rsidRDefault="00CE1315" w:rsidP="004470E5">
      <w:pPr>
        <w:pStyle w:val="ListParagraph"/>
        <w:numPr>
          <w:ilvl w:val="0"/>
          <w:numId w:val="741"/>
        </w:numPr>
        <w:spacing w:after="0" w:line="360" w:lineRule="auto"/>
        <w:rPr>
          <w:szCs w:val="24"/>
        </w:rPr>
      </w:pPr>
      <w:r w:rsidRPr="00725E27">
        <w:rPr>
          <w:szCs w:val="24"/>
        </w:rPr>
        <w:t xml:space="preserve">Direct instructions </w:t>
      </w:r>
    </w:p>
    <w:p w14:paraId="68F4FD70" w14:textId="77777777" w:rsidR="00CE1315" w:rsidRPr="00725E27" w:rsidRDefault="00CE1315" w:rsidP="00CE1315">
      <w:pPr>
        <w:spacing w:after="0" w:line="360" w:lineRule="auto"/>
        <w:rPr>
          <w:rFonts w:cs="Times New Roman"/>
          <w:b/>
          <w:szCs w:val="24"/>
        </w:rPr>
      </w:pPr>
      <w:r w:rsidRPr="00725E27">
        <w:rPr>
          <w:rFonts w:cs="Times New Roman"/>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1115"/>
        <w:gridCol w:w="3128"/>
        <w:gridCol w:w="1958"/>
        <w:gridCol w:w="1341"/>
        <w:gridCol w:w="1808"/>
      </w:tblGrid>
      <w:tr w:rsidR="00DC0CBC" w:rsidRPr="00725E27" w14:paraId="7FD1A991" w14:textId="77777777" w:rsidTr="0017491A">
        <w:trPr>
          <w:tblHeader/>
        </w:trPr>
        <w:tc>
          <w:tcPr>
            <w:tcW w:w="596" w:type="pct"/>
            <w:shd w:val="clear" w:color="auto" w:fill="auto"/>
          </w:tcPr>
          <w:p w14:paraId="19ABB304"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S/No.</w:t>
            </w:r>
          </w:p>
        </w:tc>
        <w:tc>
          <w:tcPr>
            <w:tcW w:w="1673" w:type="pct"/>
            <w:shd w:val="clear" w:color="auto" w:fill="auto"/>
          </w:tcPr>
          <w:p w14:paraId="6AFF678F"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Category/Item</w:t>
            </w:r>
          </w:p>
        </w:tc>
        <w:tc>
          <w:tcPr>
            <w:tcW w:w="1047" w:type="pct"/>
            <w:shd w:val="clear" w:color="auto" w:fill="auto"/>
          </w:tcPr>
          <w:p w14:paraId="6334C13F"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717" w:type="pct"/>
            <w:shd w:val="clear" w:color="auto" w:fill="auto"/>
          </w:tcPr>
          <w:p w14:paraId="79E68817"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Quantity</w:t>
            </w:r>
          </w:p>
        </w:tc>
        <w:tc>
          <w:tcPr>
            <w:tcW w:w="967" w:type="pct"/>
            <w:shd w:val="clear" w:color="auto" w:fill="auto"/>
          </w:tcPr>
          <w:p w14:paraId="1BFFE46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Recommended Ratio</w:t>
            </w:r>
          </w:p>
          <w:p w14:paraId="42E900D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23851ABF" w14:textId="77777777" w:rsidTr="0017491A">
        <w:tc>
          <w:tcPr>
            <w:tcW w:w="596" w:type="pct"/>
            <w:shd w:val="clear" w:color="auto" w:fill="auto"/>
          </w:tcPr>
          <w:p w14:paraId="296316BD"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A</w:t>
            </w:r>
          </w:p>
        </w:tc>
        <w:tc>
          <w:tcPr>
            <w:tcW w:w="4404" w:type="pct"/>
            <w:gridSpan w:val="4"/>
            <w:shd w:val="clear" w:color="auto" w:fill="auto"/>
          </w:tcPr>
          <w:p w14:paraId="596C1C43"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1B4AD285" w14:textId="77777777" w:rsidTr="0017491A">
        <w:tc>
          <w:tcPr>
            <w:tcW w:w="596" w:type="pct"/>
            <w:shd w:val="clear" w:color="auto" w:fill="auto"/>
          </w:tcPr>
          <w:p w14:paraId="445FD426" w14:textId="77777777" w:rsidR="00CE1315" w:rsidRPr="00725E27" w:rsidRDefault="00CE1315" w:rsidP="004470E5">
            <w:pPr>
              <w:pStyle w:val="ListParagraph"/>
              <w:numPr>
                <w:ilvl w:val="0"/>
                <w:numId w:val="457"/>
              </w:numPr>
              <w:spacing w:after="0" w:line="360" w:lineRule="auto"/>
              <w:contextualSpacing w:val="0"/>
              <w:rPr>
                <w:bCs/>
                <w:szCs w:val="24"/>
                <w:lang w:val="en-GB"/>
              </w:rPr>
            </w:pPr>
          </w:p>
        </w:tc>
        <w:tc>
          <w:tcPr>
            <w:tcW w:w="1673" w:type="pct"/>
            <w:shd w:val="clear" w:color="auto" w:fill="auto"/>
          </w:tcPr>
          <w:p w14:paraId="2B5A8993"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1047" w:type="pct"/>
            <w:shd w:val="clear" w:color="auto" w:fill="auto"/>
          </w:tcPr>
          <w:p w14:paraId="4B5CA91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717" w:type="pct"/>
            <w:shd w:val="clear" w:color="auto" w:fill="auto"/>
          </w:tcPr>
          <w:p w14:paraId="3CCFA54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 pcs</w:t>
            </w:r>
          </w:p>
        </w:tc>
        <w:tc>
          <w:tcPr>
            <w:tcW w:w="967" w:type="pct"/>
            <w:shd w:val="clear" w:color="auto" w:fill="auto"/>
          </w:tcPr>
          <w:p w14:paraId="0504916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70DAAB03" w14:textId="77777777" w:rsidTr="0017491A">
        <w:tc>
          <w:tcPr>
            <w:tcW w:w="596" w:type="pct"/>
            <w:shd w:val="clear" w:color="auto" w:fill="auto"/>
          </w:tcPr>
          <w:p w14:paraId="207AF157" w14:textId="77777777" w:rsidR="00CE1315" w:rsidRPr="00725E27" w:rsidRDefault="00CE1315" w:rsidP="004470E5">
            <w:pPr>
              <w:pStyle w:val="ListParagraph"/>
              <w:numPr>
                <w:ilvl w:val="0"/>
                <w:numId w:val="457"/>
              </w:numPr>
              <w:spacing w:after="0" w:line="360" w:lineRule="auto"/>
              <w:contextualSpacing w:val="0"/>
              <w:rPr>
                <w:bCs/>
                <w:szCs w:val="24"/>
                <w:lang w:val="en-GB"/>
              </w:rPr>
            </w:pPr>
          </w:p>
        </w:tc>
        <w:tc>
          <w:tcPr>
            <w:tcW w:w="1673" w:type="pct"/>
            <w:shd w:val="clear" w:color="auto" w:fill="auto"/>
          </w:tcPr>
          <w:p w14:paraId="278952D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Rulers, protractors and compasses, set-squares  </w:t>
            </w:r>
          </w:p>
        </w:tc>
        <w:tc>
          <w:tcPr>
            <w:tcW w:w="1047" w:type="pct"/>
            <w:shd w:val="clear" w:color="auto" w:fill="auto"/>
          </w:tcPr>
          <w:p w14:paraId="5A3C2A2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717" w:type="pct"/>
            <w:shd w:val="clear" w:color="auto" w:fill="auto"/>
          </w:tcPr>
          <w:p w14:paraId="512A9D9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 pcs each </w:t>
            </w:r>
          </w:p>
        </w:tc>
        <w:tc>
          <w:tcPr>
            <w:tcW w:w="967" w:type="pct"/>
            <w:shd w:val="clear" w:color="auto" w:fill="auto"/>
          </w:tcPr>
          <w:p w14:paraId="6AEBBDB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6C747469" w14:textId="77777777" w:rsidTr="0017491A">
        <w:tc>
          <w:tcPr>
            <w:tcW w:w="596" w:type="pct"/>
            <w:shd w:val="clear" w:color="auto" w:fill="auto"/>
          </w:tcPr>
          <w:p w14:paraId="0FDF8A81" w14:textId="77777777" w:rsidR="00CE1315" w:rsidRPr="00725E27" w:rsidRDefault="00CE1315" w:rsidP="004470E5">
            <w:pPr>
              <w:pStyle w:val="ListParagraph"/>
              <w:numPr>
                <w:ilvl w:val="0"/>
                <w:numId w:val="457"/>
              </w:numPr>
              <w:spacing w:after="0" w:line="360" w:lineRule="auto"/>
              <w:contextualSpacing w:val="0"/>
              <w:rPr>
                <w:bCs/>
                <w:szCs w:val="24"/>
                <w:lang w:val="en-GB"/>
              </w:rPr>
            </w:pPr>
          </w:p>
        </w:tc>
        <w:tc>
          <w:tcPr>
            <w:tcW w:w="1673" w:type="pct"/>
            <w:shd w:val="clear" w:color="auto" w:fill="auto"/>
          </w:tcPr>
          <w:p w14:paraId="0DD12672" w14:textId="77777777" w:rsidR="00CE1315" w:rsidRPr="00725E27" w:rsidRDefault="00CE1315" w:rsidP="00C24A23">
            <w:pPr>
              <w:spacing w:after="0" w:line="360" w:lineRule="auto"/>
              <w:rPr>
                <w:rFonts w:cs="Times New Roman"/>
                <w:szCs w:val="24"/>
                <w:lang w:val="en-GB"/>
              </w:rPr>
            </w:pPr>
            <w:r w:rsidRPr="00725E27">
              <w:rPr>
                <w:rFonts w:cs="Times New Roman"/>
                <w:szCs w:val="24"/>
                <w:lang w:val="en-GB"/>
              </w:rPr>
              <w:t>Surveyors filed notebooks</w:t>
            </w:r>
          </w:p>
          <w:p w14:paraId="2BBCA401" w14:textId="77777777" w:rsidR="00CE1315" w:rsidRPr="00725E27" w:rsidRDefault="00CE1315" w:rsidP="00C24A23">
            <w:pPr>
              <w:spacing w:after="0" w:line="360" w:lineRule="auto"/>
              <w:rPr>
                <w:rFonts w:cs="Times New Roman"/>
                <w:bCs/>
                <w:szCs w:val="24"/>
                <w:lang w:val="en-GB"/>
              </w:rPr>
            </w:pPr>
          </w:p>
        </w:tc>
        <w:tc>
          <w:tcPr>
            <w:tcW w:w="1047" w:type="pct"/>
            <w:shd w:val="clear" w:color="auto" w:fill="auto"/>
          </w:tcPr>
          <w:p w14:paraId="7EEC83D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717" w:type="pct"/>
            <w:shd w:val="clear" w:color="auto" w:fill="auto"/>
          </w:tcPr>
          <w:p w14:paraId="528BBCC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967" w:type="pct"/>
            <w:shd w:val="clear" w:color="auto" w:fill="auto"/>
          </w:tcPr>
          <w:p w14:paraId="55D5218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DE5E7CF" w14:textId="77777777" w:rsidTr="0017491A">
        <w:tc>
          <w:tcPr>
            <w:tcW w:w="596" w:type="pct"/>
            <w:shd w:val="clear" w:color="auto" w:fill="auto"/>
          </w:tcPr>
          <w:p w14:paraId="4AA2D2B6" w14:textId="77777777" w:rsidR="00CE1315" w:rsidRPr="00725E27" w:rsidRDefault="00CE1315" w:rsidP="004470E5">
            <w:pPr>
              <w:pStyle w:val="ListParagraph"/>
              <w:numPr>
                <w:ilvl w:val="0"/>
                <w:numId w:val="457"/>
              </w:numPr>
              <w:spacing w:after="0" w:line="360" w:lineRule="auto"/>
              <w:contextualSpacing w:val="0"/>
              <w:rPr>
                <w:bCs/>
                <w:szCs w:val="24"/>
                <w:lang w:val="en-GB"/>
              </w:rPr>
            </w:pPr>
          </w:p>
        </w:tc>
        <w:tc>
          <w:tcPr>
            <w:tcW w:w="1673" w:type="pct"/>
            <w:shd w:val="clear" w:color="auto" w:fill="auto"/>
          </w:tcPr>
          <w:p w14:paraId="637A5F9D" w14:textId="77777777" w:rsidR="00CE1315" w:rsidRPr="00725E27" w:rsidRDefault="00CE1315" w:rsidP="00C24A23">
            <w:pPr>
              <w:spacing w:after="0" w:line="360" w:lineRule="auto"/>
              <w:rPr>
                <w:rFonts w:cs="Times New Roman"/>
                <w:szCs w:val="24"/>
                <w:lang w:val="en-GB"/>
              </w:rPr>
            </w:pPr>
            <w:r w:rsidRPr="00725E27">
              <w:rPr>
                <w:rFonts w:cs="Times New Roman"/>
                <w:szCs w:val="24"/>
                <w:lang w:val="en-GB"/>
              </w:rPr>
              <w:t>Grid papers</w:t>
            </w:r>
          </w:p>
          <w:p w14:paraId="68B2FF85" w14:textId="77777777" w:rsidR="00CE1315" w:rsidRPr="00725E27" w:rsidRDefault="00CE1315" w:rsidP="00C24A23">
            <w:pPr>
              <w:spacing w:after="0" w:line="360" w:lineRule="auto"/>
              <w:contextualSpacing/>
              <w:rPr>
                <w:rFonts w:eastAsia="Times New Roman" w:cs="Times New Roman"/>
                <w:szCs w:val="24"/>
                <w:lang w:eastAsia="zh-CN"/>
              </w:rPr>
            </w:pPr>
          </w:p>
        </w:tc>
        <w:tc>
          <w:tcPr>
            <w:tcW w:w="1047" w:type="pct"/>
            <w:shd w:val="clear" w:color="auto" w:fill="auto"/>
          </w:tcPr>
          <w:p w14:paraId="36018A5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717" w:type="pct"/>
            <w:shd w:val="clear" w:color="auto" w:fill="auto"/>
          </w:tcPr>
          <w:p w14:paraId="7424796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967" w:type="pct"/>
            <w:shd w:val="clear" w:color="auto" w:fill="auto"/>
          </w:tcPr>
          <w:p w14:paraId="365249C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29D38F9C" w14:textId="77777777" w:rsidTr="0017491A">
        <w:tc>
          <w:tcPr>
            <w:tcW w:w="596" w:type="pct"/>
            <w:shd w:val="clear" w:color="auto" w:fill="auto"/>
          </w:tcPr>
          <w:p w14:paraId="47FABBBA"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B</w:t>
            </w:r>
          </w:p>
        </w:tc>
        <w:tc>
          <w:tcPr>
            <w:tcW w:w="4404" w:type="pct"/>
            <w:gridSpan w:val="4"/>
            <w:shd w:val="clear" w:color="auto" w:fill="auto"/>
          </w:tcPr>
          <w:p w14:paraId="7900AC01"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24335725" w14:textId="77777777" w:rsidTr="0017491A">
        <w:tc>
          <w:tcPr>
            <w:tcW w:w="596" w:type="pct"/>
            <w:shd w:val="clear" w:color="auto" w:fill="auto"/>
          </w:tcPr>
          <w:p w14:paraId="34392738"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0FA25721"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Whiteboards</w:t>
            </w:r>
          </w:p>
        </w:tc>
        <w:tc>
          <w:tcPr>
            <w:tcW w:w="1047" w:type="pct"/>
            <w:shd w:val="clear" w:color="auto" w:fill="auto"/>
          </w:tcPr>
          <w:p w14:paraId="61F540E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717" w:type="pct"/>
            <w:shd w:val="clear" w:color="auto" w:fill="auto"/>
          </w:tcPr>
          <w:p w14:paraId="18C8262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967" w:type="pct"/>
            <w:shd w:val="clear" w:color="auto" w:fill="auto"/>
          </w:tcPr>
          <w:p w14:paraId="516B80A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15A941A3" w14:textId="77777777" w:rsidTr="0017491A">
        <w:tc>
          <w:tcPr>
            <w:tcW w:w="596" w:type="pct"/>
            <w:shd w:val="clear" w:color="auto" w:fill="auto"/>
          </w:tcPr>
          <w:p w14:paraId="60A2DD10"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6307989C" w14:textId="77777777" w:rsidR="00CE1315" w:rsidRPr="00725E27" w:rsidRDefault="00CE1315" w:rsidP="00C24A23">
            <w:pPr>
              <w:spacing w:after="0" w:line="360" w:lineRule="auto"/>
              <w:rPr>
                <w:rFonts w:cs="Times New Roman"/>
                <w:szCs w:val="24"/>
                <w:lang w:val="en-ZA"/>
              </w:rPr>
            </w:pPr>
            <w:r w:rsidRPr="00725E27">
              <w:rPr>
                <w:rFonts w:cs="Times New Roman"/>
                <w:szCs w:val="24"/>
                <w:lang w:val="en-ZA"/>
              </w:rPr>
              <w:t xml:space="preserve">Chalkboard </w:t>
            </w:r>
          </w:p>
        </w:tc>
        <w:tc>
          <w:tcPr>
            <w:tcW w:w="1047" w:type="pct"/>
            <w:shd w:val="clear" w:color="auto" w:fill="auto"/>
          </w:tcPr>
          <w:p w14:paraId="357684C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717" w:type="pct"/>
            <w:shd w:val="clear" w:color="auto" w:fill="auto"/>
          </w:tcPr>
          <w:p w14:paraId="1ED13DB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967" w:type="pct"/>
            <w:shd w:val="clear" w:color="auto" w:fill="auto"/>
          </w:tcPr>
          <w:p w14:paraId="5C391A0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31985488" w14:textId="77777777" w:rsidTr="0017491A">
        <w:trPr>
          <w:trHeight w:val="664"/>
        </w:trPr>
        <w:tc>
          <w:tcPr>
            <w:tcW w:w="596" w:type="pct"/>
            <w:shd w:val="clear" w:color="auto" w:fill="auto"/>
          </w:tcPr>
          <w:p w14:paraId="1947C6AF"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719DF173"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Drafting room</w:t>
            </w:r>
          </w:p>
        </w:tc>
        <w:tc>
          <w:tcPr>
            <w:tcW w:w="1047" w:type="pct"/>
            <w:shd w:val="clear" w:color="auto" w:fill="auto"/>
          </w:tcPr>
          <w:p w14:paraId="5344CCB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9m by 8m</w:t>
            </w:r>
          </w:p>
        </w:tc>
        <w:tc>
          <w:tcPr>
            <w:tcW w:w="717" w:type="pct"/>
            <w:shd w:val="clear" w:color="auto" w:fill="auto"/>
          </w:tcPr>
          <w:p w14:paraId="116ED07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1 </w:t>
            </w:r>
          </w:p>
        </w:tc>
        <w:tc>
          <w:tcPr>
            <w:tcW w:w="967" w:type="pct"/>
            <w:shd w:val="clear" w:color="auto" w:fill="auto"/>
          </w:tcPr>
          <w:p w14:paraId="6340375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096034AD" w14:textId="77777777" w:rsidTr="0017491A">
        <w:trPr>
          <w:trHeight w:val="664"/>
        </w:trPr>
        <w:tc>
          <w:tcPr>
            <w:tcW w:w="596" w:type="pct"/>
            <w:shd w:val="clear" w:color="auto" w:fill="auto"/>
          </w:tcPr>
          <w:p w14:paraId="3BEFC145"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77D64210"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Computer rooms</w:t>
            </w:r>
          </w:p>
        </w:tc>
        <w:tc>
          <w:tcPr>
            <w:tcW w:w="1047" w:type="pct"/>
            <w:shd w:val="clear" w:color="auto" w:fill="auto"/>
          </w:tcPr>
          <w:p w14:paraId="71B1636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9m by 8m</w:t>
            </w:r>
          </w:p>
        </w:tc>
        <w:tc>
          <w:tcPr>
            <w:tcW w:w="717" w:type="pct"/>
            <w:shd w:val="clear" w:color="auto" w:fill="auto"/>
          </w:tcPr>
          <w:p w14:paraId="3D3EA54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1 </w:t>
            </w:r>
          </w:p>
        </w:tc>
        <w:tc>
          <w:tcPr>
            <w:tcW w:w="967" w:type="pct"/>
            <w:shd w:val="clear" w:color="auto" w:fill="auto"/>
          </w:tcPr>
          <w:p w14:paraId="2758812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29B34F3" w14:textId="77777777" w:rsidTr="0017491A">
        <w:trPr>
          <w:trHeight w:val="664"/>
        </w:trPr>
        <w:tc>
          <w:tcPr>
            <w:tcW w:w="596" w:type="pct"/>
            <w:shd w:val="clear" w:color="auto" w:fill="auto"/>
          </w:tcPr>
          <w:p w14:paraId="4AD19375"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6512DBB3"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Computers with surveying software</w:t>
            </w:r>
          </w:p>
        </w:tc>
        <w:tc>
          <w:tcPr>
            <w:tcW w:w="1047" w:type="pct"/>
            <w:shd w:val="clear" w:color="auto" w:fill="auto"/>
          </w:tcPr>
          <w:p w14:paraId="1F8346F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and trainees</w:t>
            </w:r>
          </w:p>
        </w:tc>
        <w:tc>
          <w:tcPr>
            <w:tcW w:w="717" w:type="pct"/>
            <w:shd w:val="clear" w:color="auto" w:fill="auto"/>
          </w:tcPr>
          <w:p w14:paraId="0A45F22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13</w:t>
            </w:r>
          </w:p>
        </w:tc>
        <w:tc>
          <w:tcPr>
            <w:tcW w:w="967" w:type="pct"/>
            <w:shd w:val="clear" w:color="auto" w:fill="auto"/>
          </w:tcPr>
          <w:p w14:paraId="3868ABF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1EDA9670" w14:textId="77777777" w:rsidTr="0017491A">
        <w:trPr>
          <w:trHeight w:val="664"/>
        </w:trPr>
        <w:tc>
          <w:tcPr>
            <w:tcW w:w="596" w:type="pct"/>
            <w:shd w:val="clear" w:color="auto" w:fill="auto"/>
          </w:tcPr>
          <w:p w14:paraId="374B038D"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53D417AE"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Plotter </w:t>
            </w:r>
          </w:p>
        </w:tc>
        <w:tc>
          <w:tcPr>
            <w:tcW w:w="1047" w:type="pct"/>
            <w:shd w:val="clear" w:color="auto" w:fill="auto"/>
          </w:tcPr>
          <w:p w14:paraId="0A9D57C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and trainees</w:t>
            </w:r>
          </w:p>
        </w:tc>
        <w:tc>
          <w:tcPr>
            <w:tcW w:w="717" w:type="pct"/>
            <w:shd w:val="clear" w:color="auto" w:fill="auto"/>
          </w:tcPr>
          <w:p w14:paraId="513D913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w:t>
            </w:r>
          </w:p>
        </w:tc>
        <w:tc>
          <w:tcPr>
            <w:tcW w:w="967" w:type="pct"/>
            <w:shd w:val="clear" w:color="auto" w:fill="auto"/>
          </w:tcPr>
          <w:p w14:paraId="41F9951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418041F4" w14:textId="77777777" w:rsidTr="0017491A">
        <w:tc>
          <w:tcPr>
            <w:tcW w:w="596" w:type="pct"/>
            <w:shd w:val="clear" w:color="auto" w:fill="auto"/>
          </w:tcPr>
          <w:p w14:paraId="42CA07CD"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w:t>
            </w:r>
          </w:p>
        </w:tc>
        <w:tc>
          <w:tcPr>
            <w:tcW w:w="4404" w:type="pct"/>
            <w:gridSpan w:val="4"/>
            <w:shd w:val="clear" w:color="auto" w:fill="auto"/>
          </w:tcPr>
          <w:p w14:paraId="5B9A1764"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2C5CA223" w14:textId="77777777" w:rsidTr="0017491A">
        <w:trPr>
          <w:trHeight w:val="495"/>
        </w:trPr>
        <w:tc>
          <w:tcPr>
            <w:tcW w:w="596" w:type="pct"/>
            <w:shd w:val="clear" w:color="auto" w:fill="auto"/>
          </w:tcPr>
          <w:p w14:paraId="706EF352"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6B798E24"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Assorted color of whiteboard markers</w:t>
            </w:r>
          </w:p>
        </w:tc>
        <w:tc>
          <w:tcPr>
            <w:tcW w:w="1047" w:type="pct"/>
            <w:shd w:val="clear" w:color="auto" w:fill="auto"/>
          </w:tcPr>
          <w:p w14:paraId="314EF6F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 and trainee’s use</w:t>
            </w:r>
          </w:p>
        </w:tc>
        <w:tc>
          <w:tcPr>
            <w:tcW w:w="717" w:type="pct"/>
            <w:shd w:val="clear" w:color="auto" w:fill="auto"/>
          </w:tcPr>
          <w:p w14:paraId="3D641268"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 per stationery</w:t>
            </w:r>
          </w:p>
        </w:tc>
        <w:tc>
          <w:tcPr>
            <w:tcW w:w="967" w:type="pct"/>
            <w:shd w:val="clear" w:color="auto" w:fill="auto"/>
          </w:tcPr>
          <w:p w14:paraId="4322E29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6CD6A942" w14:textId="77777777" w:rsidTr="0017491A">
        <w:tc>
          <w:tcPr>
            <w:tcW w:w="596" w:type="pct"/>
            <w:shd w:val="clear" w:color="auto" w:fill="auto"/>
          </w:tcPr>
          <w:p w14:paraId="78C4F147"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36692575" w14:textId="77777777" w:rsidR="00CE1315" w:rsidRPr="00725E27" w:rsidRDefault="00CE1315" w:rsidP="00C24A23">
            <w:pPr>
              <w:spacing w:after="0" w:line="360" w:lineRule="auto"/>
              <w:rPr>
                <w:rFonts w:eastAsia="Times New Roman" w:cs="Times New Roman"/>
                <w:szCs w:val="24"/>
                <w:lang w:eastAsia="zh-CN"/>
              </w:rPr>
            </w:pPr>
            <w:r w:rsidRPr="00725E27">
              <w:rPr>
                <w:rFonts w:eastAsia="Times New Roman" w:cs="Times New Roman"/>
                <w:szCs w:val="24"/>
                <w:lang w:eastAsia="zh-CN"/>
              </w:rPr>
              <w:t xml:space="preserve">Masking Tape </w:t>
            </w:r>
          </w:p>
        </w:tc>
        <w:tc>
          <w:tcPr>
            <w:tcW w:w="1047" w:type="pct"/>
            <w:shd w:val="clear" w:color="auto" w:fill="auto"/>
          </w:tcPr>
          <w:p w14:paraId="7ACECC4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717" w:type="pct"/>
            <w:shd w:val="clear" w:color="auto" w:fill="auto"/>
          </w:tcPr>
          <w:p w14:paraId="6A8074C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 1pc </w:t>
            </w:r>
          </w:p>
        </w:tc>
        <w:tc>
          <w:tcPr>
            <w:tcW w:w="967" w:type="pct"/>
            <w:shd w:val="clear" w:color="auto" w:fill="auto"/>
          </w:tcPr>
          <w:p w14:paraId="5D0D933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25:1</w:t>
            </w:r>
          </w:p>
        </w:tc>
      </w:tr>
      <w:tr w:rsidR="00DC0CBC" w:rsidRPr="00725E27" w14:paraId="3BC24580" w14:textId="77777777" w:rsidTr="0017491A">
        <w:tc>
          <w:tcPr>
            <w:tcW w:w="596" w:type="pct"/>
            <w:shd w:val="clear" w:color="auto" w:fill="auto"/>
          </w:tcPr>
          <w:p w14:paraId="02282CDC"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5A4DAC5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Drawing stationery </w:t>
            </w:r>
          </w:p>
        </w:tc>
        <w:tc>
          <w:tcPr>
            <w:tcW w:w="1047" w:type="pct"/>
            <w:shd w:val="clear" w:color="auto" w:fill="auto"/>
          </w:tcPr>
          <w:p w14:paraId="70D97D3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717" w:type="pct"/>
            <w:shd w:val="clear" w:color="auto" w:fill="auto"/>
          </w:tcPr>
          <w:p w14:paraId="62A4ADB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per stationery </w:t>
            </w:r>
          </w:p>
        </w:tc>
        <w:tc>
          <w:tcPr>
            <w:tcW w:w="967" w:type="pct"/>
            <w:shd w:val="clear" w:color="auto" w:fill="auto"/>
          </w:tcPr>
          <w:p w14:paraId="62AA566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53BC6599" w14:textId="77777777" w:rsidTr="0017491A">
        <w:tc>
          <w:tcPr>
            <w:tcW w:w="596" w:type="pct"/>
            <w:shd w:val="clear" w:color="auto" w:fill="auto"/>
          </w:tcPr>
          <w:p w14:paraId="26F1184B"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0A3DB217"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pencils</w:t>
            </w:r>
          </w:p>
        </w:tc>
        <w:tc>
          <w:tcPr>
            <w:tcW w:w="1047" w:type="pct"/>
            <w:shd w:val="clear" w:color="auto" w:fill="auto"/>
          </w:tcPr>
          <w:p w14:paraId="7BE5E2B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717" w:type="pct"/>
            <w:shd w:val="clear" w:color="auto" w:fill="auto"/>
          </w:tcPr>
          <w:p w14:paraId="3D374F7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 per stationery</w:t>
            </w:r>
          </w:p>
        </w:tc>
        <w:tc>
          <w:tcPr>
            <w:tcW w:w="967" w:type="pct"/>
            <w:shd w:val="clear" w:color="auto" w:fill="auto"/>
          </w:tcPr>
          <w:p w14:paraId="0DF038B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697939B5" w14:textId="77777777" w:rsidTr="0017491A">
        <w:tc>
          <w:tcPr>
            <w:tcW w:w="596" w:type="pct"/>
            <w:shd w:val="clear" w:color="auto" w:fill="auto"/>
          </w:tcPr>
          <w:p w14:paraId="7D92835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w:t>
            </w:r>
          </w:p>
        </w:tc>
        <w:tc>
          <w:tcPr>
            <w:tcW w:w="4404" w:type="pct"/>
            <w:gridSpan w:val="4"/>
            <w:shd w:val="clear" w:color="auto" w:fill="auto"/>
          </w:tcPr>
          <w:p w14:paraId="78C64606"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1BB0F1BD" w14:textId="77777777" w:rsidTr="0017491A">
        <w:trPr>
          <w:trHeight w:val="600"/>
        </w:trPr>
        <w:tc>
          <w:tcPr>
            <w:tcW w:w="596" w:type="pct"/>
            <w:shd w:val="clear" w:color="auto" w:fill="auto"/>
          </w:tcPr>
          <w:p w14:paraId="6AA7B363"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3E99C69D"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Technical Drawing Instruments</w:t>
            </w:r>
          </w:p>
        </w:tc>
        <w:tc>
          <w:tcPr>
            <w:tcW w:w="1047" w:type="pct"/>
            <w:shd w:val="clear" w:color="auto" w:fill="auto"/>
          </w:tcPr>
          <w:p w14:paraId="2C65533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717" w:type="pct"/>
            <w:shd w:val="clear" w:color="auto" w:fill="auto"/>
          </w:tcPr>
          <w:p w14:paraId="4636718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967" w:type="pct"/>
            <w:shd w:val="clear" w:color="auto" w:fill="auto"/>
          </w:tcPr>
          <w:p w14:paraId="31AED86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DD72BA1" w14:textId="77777777" w:rsidTr="0017491A">
        <w:tc>
          <w:tcPr>
            <w:tcW w:w="596" w:type="pct"/>
            <w:shd w:val="clear" w:color="auto" w:fill="auto"/>
          </w:tcPr>
          <w:p w14:paraId="6E369EF9" w14:textId="77777777" w:rsidR="00CE1315" w:rsidRPr="00725E27" w:rsidRDefault="00CE1315" w:rsidP="004470E5">
            <w:pPr>
              <w:pStyle w:val="ListParagraph"/>
              <w:numPr>
                <w:ilvl w:val="0"/>
                <w:numId w:val="82"/>
              </w:numPr>
              <w:spacing w:after="0" w:line="360" w:lineRule="auto"/>
              <w:contextualSpacing w:val="0"/>
              <w:rPr>
                <w:bCs/>
                <w:szCs w:val="24"/>
                <w:lang w:val="en-GB"/>
              </w:rPr>
            </w:pPr>
          </w:p>
        </w:tc>
        <w:tc>
          <w:tcPr>
            <w:tcW w:w="1673" w:type="pct"/>
            <w:shd w:val="clear" w:color="auto" w:fill="auto"/>
          </w:tcPr>
          <w:p w14:paraId="407DA2F4"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Drawing Board</w:t>
            </w:r>
          </w:p>
        </w:tc>
        <w:tc>
          <w:tcPr>
            <w:tcW w:w="1047" w:type="pct"/>
            <w:shd w:val="clear" w:color="auto" w:fill="auto"/>
          </w:tcPr>
          <w:p w14:paraId="2EE1451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717" w:type="pct"/>
            <w:shd w:val="clear" w:color="auto" w:fill="auto"/>
          </w:tcPr>
          <w:p w14:paraId="1323F35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967" w:type="pct"/>
            <w:shd w:val="clear" w:color="auto" w:fill="auto"/>
          </w:tcPr>
          <w:p w14:paraId="653A6F9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CE1315" w:rsidRPr="00725E27" w14:paraId="222D309D" w14:textId="77777777" w:rsidTr="0017491A">
        <w:tc>
          <w:tcPr>
            <w:tcW w:w="596" w:type="pct"/>
            <w:shd w:val="clear" w:color="auto" w:fill="auto"/>
          </w:tcPr>
          <w:p w14:paraId="12B16F12" w14:textId="77777777" w:rsidR="00CE1315" w:rsidRPr="00725E27" w:rsidRDefault="00CE1315" w:rsidP="004470E5">
            <w:pPr>
              <w:pStyle w:val="ListParagraph"/>
              <w:numPr>
                <w:ilvl w:val="0"/>
                <w:numId w:val="82"/>
              </w:numPr>
              <w:spacing w:after="0" w:line="360" w:lineRule="auto"/>
              <w:contextualSpacing w:val="0"/>
              <w:rPr>
                <w:bCs/>
                <w:szCs w:val="24"/>
                <w:lang w:val="en-GB"/>
              </w:rPr>
            </w:pPr>
            <w:r w:rsidRPr="00725E27">
              <w:rPr>
                <w:bCs/>
                <w:szCs w:val="24"/>
                <w:lang w:val="en-GB"/>
              </w:rPr>
              <w:t>a</w:t>
            </w:r>
          </w:p>
        </w:tc>
        <w:tc>
          <w:tcPr>
            <w:tcW w:w="1673" w:type="pct"/>
            <w:shd w:val="clear" w:color="auto" w:fill="auto"/>
          </w:tcPr>
          <w:p w14:paraId="3BFEC621"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Assorted Surveying Equipment </w:t>
            </w:r>
          </w:p>
        </w:tc>
        <w:tc>
          <w:tcPr>
            <w:tcW w:w="1047" w:type="pct"/>
            <w:shd w:val="clear" w:color="auto" w:fill="auto"/>
          </w:tcPr>
          <w:p w14:paraId="3803A97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For Trainer </w:t>
            </w:r>
            <w:proofErr w:type="spellStart"/>
            <w:r w:rsidRPr="00725E27">
              <w:rPr>
                <w:rFonts w:cs="Times New Roman"/>
                <w:bCs/>
                <w:szCs w:val="24"/>
                <w:lang w:val="en-GB"/>
              </w:rPr>
              <w:t>nd</w:t>
            </w:r>
            <w:proofErr w:type="spellEnd"/>
            <w:r w:rsidRPr="00725E27">
              <w:rPr>
                <w:rFonts w:cs="Times New Roman"/>
                <w:bCs/>
                <w:szCs w:val="24"/>
                <w:lang w:val="en-GB"/>
              </w:rPr>
              <w:t xml:space="preserve"> trainees use</w:t>
            </w:r>
          </w:p>
        </w:tc>
        <w:tc>
          <w:tcPr>
            <w:tcW w:w="717" w:type="pct"/>
            <w:shd w:val="clear" w:color="auto" w:fill="auto"/>
          </w:tcPr>
          <w:p w14:paraId="7F8A27E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8 pcs</w:t>
            </w:r>
          </w:p>
        </w:tc>
        <w:tc>
          <w:tcPr>
            <w:tcW w:w="967" w:type="pct"/>
            <w:shd w:val="clear" w:color="auto" w:fill="auto"/>
          </w:tcPr>
          <w:p w14:paraId="7228CC29"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3:1</w:t>
            </w:r>
          </w:p>
        </w:tc>
      </w:tr>
    </w:tbl>
    <w:p w14:paraId="3AAECA48" w14:textId="77777777" w:rsidR="00765F07" w:rsidRPr="00725E27" w:rsidRDefault="00765F07" w:rsidP="0017491A">
      <w:pPr>
        <w:pStyle w:val="Heading2"/>
      </w:pPr>
      <w:bookmarkStart w:id="125" w:name="_Hlk195603739"/>
    </w:p>
    <w:p w14:paraId="5E92FE6D" w14:textId="77777777" w:rsidR="00765F07" w:rsidRPr="00725E27" w:rsidRDefault="00765F07">
      <w:pPr>
        <w:rPr>
          <w:rFonts w:eastAsia="SimSun" w:cs="Times New Roman"/>
          <w:b/>
          <w:szCs w:val="24"/>
        </w:rPr>
      </w:pPr>
      <w:r w:rsidRPr="00725E27">
        <w:rPr>
          <w:rFonts w:cs="Times New Roman"/>
          <w:szCs w:val="24"/>
        </w:rPr>
        <w:br w:type="page"/>
      </w:r>
    </w:p>
    <w:p w14:paraId="4837865F" w14:textId="77777777" w:rsidR="0017491A" w:rsidRPr="00725E27" w:rsidRDefault="0017491A" w:rsidP="0017491A">
      <w:pPr>
        <w:pStyle w:val="Heading2"/>
      </w:pPr>
      <w:bookmarkStart w:id="126" w:name="_Toc197173407"/>
      <w:r w:rsidRPr="00725E27">
        <w:lastRenderedPageBreak/>
        <w:t>TRIGONOMETRY AND COMPLEX NUMBERS</w:t>
      </w:r>
      <w:bookmarkEnd w:id="126"/>
    </w:p>
    <w:bookmarkEnd w:id="125"/>
    <w:p w14:paraId="56C217A7" w14:textId="6C70EFDD" w:rsidR="00FA5A3A" w:rsidRPr="00725E27" w:rsidRDefault="00FA5A3A" w:rsidP="00FA5A3A">
      <w:pPr>
        <w:rPr>
          <w:rFonts w:cs="Times New Roman"/>
          <w:b/>
          <w:szCs w:val="24"/>
        </w:rPr>
      </w:pPr>
      <w:r w:rsidRPr="00725E27">
        <w:rPr>
          <w:rFonts w:cs="Times New Roman"/>
          <w:b/>
          <w:szCs w:val="24"/>
        </w:rPr>
        <w:t>Unit code: 0732 551 23A</w:t>
      </w:r>
    </w:p>
    <w:p w14:paraId="018497D9" w14:textId="2B5C1206" w:rsidR="00FA5A3A" w:rsidRPr="00725E27" w:rsidRDefault="00FA5A3A" w:rsidP="00FA5A3A">
      <w:pPr>
        <w:rPr>
          <w:rFonts w:cs="Times New Roman"/>
          <w:b/>
          <w:szCs w:val="24"/>
        </w:rPr>
      </w:pPr>
      <w:r w:rsidRPr="00725E27">
        <w:rPr>
          <w:rFonts w:cs="Times New Roman"/>
          <w:b/>
          <w:szCs w:val="24"/>
        </w:rPr>
        <w:t>Duration: 80 HOURS</w:t>
      </w:r>
    </w:p>
    <w:p w14:paraId="152ABE22" w14:textId="31DCDFDB"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Relationship to Occupational Standards</w:t>
      </w:r>
    </w:p>
    <w:p w14:paraId="23CCED1A" w14:textId="77777777" w:rsidR="0017491A" w:rsidRPr="00725E27" w:rsidRDefault="0017491A" w:rsidP="0017491A">
      <w:pPr>
        <w:spacing w:before="100" w:beforeAutospacing="1" w:after="0" w:line="360" w:lineRule="auto"/>
        <w:rPr>
          <w:rFonts w:cs="Times New Roman"/>
          <w:b/>
          <w:szCs w:val="24"/>
          <w:lang w:val="en-ZW"/>
        </w:rPr>
      </w:pPr>
      <w:r w:rsidRPr="00725E27">
        <w:rPr>
          <w:rFonts w:cs="Times New Roman"/>
          <w:szCs w:val="24"/>
          <w:lang w:val="en-ZW"/>
        </w:rPr>
        <w:t xml:space="preserve">This unit addresses the Unit of Competency:  </w:t>
      </w:r>
      <w:r w:rsidRPr="00725E27">
        <w:rPr>
          <w:rFonts w:cs="Times New Roman"/>
          <w:bCs/>
          <w:szCs w:val="24"/>
          <w:lang w:val="en-ZW"/>
        </w:rPr>
        <w:t xml:space="preserve">Apply </w:t>
      </w:r>
      <w:r w:rsidRPr="00725E27">
        <w:rPr>
          <w:rFonts w:cs="Times New Roman"/>
          <w:szCs w:val="24"/>
          <w:lang w:val="en-ZW"/>
        </w:rPr>
        <w:t>Trigonometry and Complex Numbers</w:t>
      </w:r>
    </w:p>
    <w:p w14:paraId="07B0D49E"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Unit Description</w:t>
      </w:r>
    </w:p>
    <w:p w14:paraId="25D96088" w14:textId="77777777" w:rsidR="0017491A" w:rsidRPr="00725E27" w:rsidRDefault="0017491A" w:rsidP="0017491A">
      <w:pPr>
        <w:rPr>
          <w:rFonts w:cs="Times New Roman"/>
          <w:szCs w:val="24"/>
          <w:lang w:val="en-ZW"/>
        </w:rPr>
      </w:pPr>
      <w:bookmarkStart w:id="127" w:name="_Hlk195603790"/>
      <w:r w:rsidRPr="00725E27">
        <w:rPr>
          <w:rFonts w:cs="Times New Roman"/>
          <w:szCs w:val="24"/>
          <w:lang w:val="en-ZW"/>
        </w:rPr>
        <w:t>This unit describes the competencies required by a technician in order to apply a wide range of mathematical skills in their work; it involves applying Trigonometry and hyperbolic functions, complex numbers and power series</w:t>
      </w:r>
    </w:p>
    <w:bookmarkEnd w:id="127"/>
    <w:p w14:paraId="1F58FE8D" w14:textId="77777777" w:rsidR="0017491A" w:rsidRPr="00725E27" w:rsidRDefault="0017491A" w:rsidP="0017491A">
      <w:pPr>
        <w:rPr>
          <w:rFonts w:cs="Times New Roman"/>
          <w:b/>
          <w:szCs w:val="24"/>
        </w:rPr>
      </w:pPr>
      <w:r w:rsidRPr="00725E27">
        <w:rPr>
          <w:rFonts w:cs="Times New Roman"/>
          <w:b/>
          <w:szCs w:val="24"/>
        </w:rPr>
        <w:t>Summary of Learning Outcomes</w:t>
      </w:r>
    </w:p>
    <w:tbl>
      <w:tblPr>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8"/>
        <w:gridCol w:w="2216"/>
      </w:tblGrid>
      <w:tr w:rsidR="00DC0CBC" w:rsidRPr="00725E27" w14:paraId="5959663D" w14:textId="77777777" w:rsidTr="000B04CD">
        <w:trPr>
          <w:trHeight w:val="88"/>
        </w:trPr>
        <w:tc>
          <w:tcPr>
            <w:tcW w:w="7508" w:type="dxa"/>
            <w:tcBorders>
              <w:top w:val="single" w:sz="4" w:space="0" w:color="000000"/>
              <w:left w:val="single" w:sz="4" w:space="0" w:color="000000"/>
              <w:bottom w:val="single" w:sz="4" w:space="0" w:color="000000"/>
              <w:right w:val="single" w:sz="4" w:space="0" w:color="000000"/>
            </w:tcBorders>
          </w:tcPr>
          <w:p w14:paraId="342A2317" w14:textId="77777777" w:rsidR="000B04CD" w:rsidRPr="00725E27" w:rsidRDefault="000B04CD" w:rsidP="000B04CD">
            <w:pPr>
              <w:pStyle w:val="ListParagraph"/>
              <w:spacing w:after="0" w:line="360" w:lineRule="auto"/>
              <w:ind w:hanging="360"/>
              <w:rPr>
                <w:szCs w:val="24"/>
              </w:rPr>
            </w:pPr>
          </w:p>
          <w:p w14:paraId="4F910837" w14:textId="77777777" w:rsidR="000B04CD" w:rsidRPr="00725E27" w:rsidRDefault="000B04CD" w:rsidP="000B04CD">
            <w:pPr>
              <w:pStyle w:val="ListParagraph"/>
              <w:spacing w:after="0" w:line="360" w:lineRule="auto"/>
              <w:ind w:hanging="360"/>
              <w:rPr>
                <w:szCs w:val="24"/>
              </w:rPr>
            </w:pPr>
            <w:r w:rsidRPr="00725E27">
              <w:rPr>
                <w:szCs w:val="24"/>
              </w:rPr>
              <w:t>Learning Outcomes</w:t>
            </w:r>
          </w:p>
        </w:tc>
        <w:tc>
          <w:tcPr>
            <w:tcW w:w="2216" w:type="dxa"/>
            <w:tcBorders>
              <w:top w:val="single" w:sz="4" w:space="0" w:color="000000"/>
              <w:left w:val="single" w:sz="4" w:space="0" w:color="000000"/>
              <w:bottom w:val="single" w:sz="4" w:space="0" w:color="000000"/>
              <w:right w:val="single" w:sz="4" w:space="0" w:color="000000"/>
            </w:tcBorders>
          </w:tcPr>
          <w:p w14:paraId="09F4FE2D" w14:textId="77777777" w:rsidR="000B04CD" w:rsidRPr="00725E27" w:rsidRDefault="000B04CD" w:rsidP="000B04CD">
            <w:pPr>
              <w:rPr>
                <w:rFonts w:eastAsia="Times New Roman" w:cs="Times New Roman"/>
                <w:b/>
                <w:szCs w:val="24"/>
              </w:rPr>
            </w:pPr>
          </w:p>
          <w:p w14:paraId="16C7AFCF" w14:textId="77777777" w:rsidR="000B04CD" w:rsidRPr="00725E27" w:rsidRDefault="000B04CD" w:rsidP="000B04CD">
            <w:pPr>
              <w:rPr>
                <w:rFonts w:eastAsia="Times New Roman" w:cs="Times New Roman"/>
                <w:b/>
                <w:szCs w:val="24"/>
              </w:rPr>
            </w:pPr>
            <w:r w:rsidRPr="00725E27">
              <w:rPr>
                <w:rFonts w:eastAsia="Times New Roman" w:cs="Times New Roman"/>
                <w:b/>
                <w:szCs w:val="24"/>
              </w:rPr>
              <w:t>DURATION (HOURS)</w:t>
            </w:r>
          </w:p>
          <w:p w14:paraId="05B0592A" w14:textId="77777777" w:rsidR="000B04CD" w:rsidRPr="00725E27" w:rsidRDefault="000B04CD" w:rsidP="000B04CD">
            <w:pPr>
              <w:rPr>
                <w:rFonts w:eastAsia="Times New Roman" w:cs="Times New Roman"/>
                <w:b/>
                <w:szCs w:val="24"/>
              </w:rPr>
            </w:pPr>
          </w:p>
        </w:tc>
      </w:tr>
      <w:tr w:rsidR="00DC0CBC" w:rsidRPr="00725E27" w14:paraId="60EC205B" w14:textId="77777777" w:rsidTr="00765F07">
        <w:trPr>
          <w:trHeight w:val="88"/>
        </w:trPr>
        <w:tc>
          <w:tcPr>
            <w:tcW w:w="7508" w:type="dxa"/>
          </w:tcPr>
          <w:p w14:paraId="55B42506" w14:textId="77777777" w:rsidR="00765F07" w:rsidRPr="00725E27" w:rsidRDefault="00765F07" w:rsidP="004470E5">
            <w:pPr>
              <w:pStyle w:val="ListParagraph"/>
              <w:numPr>
                <w:ilvl w:val="0"/>
                <w:numId w:val="435"/>
              </w:numPr>
              <w:spacing w:after="0" w:line="360" w:lineRule="auto"/>
              <w:rPr>
                <w:szCs w:val="24"/>
              </w:rPr>
            </w:pPr>
            <w:r w:rsidRPr="00725E27">
              <w:rPr>
                <w:szCs w:val="24"/>
              </w:rPr>
              <w:t>Perform Trigonometry and hyperbolic functions</w:t>
            </w:r>
          </w:p>
        </w:tc>
        <w:tc>
          <w:tcPr>
            <w:tcW w:w="2216" w:type="dxa"/>
          </w:tcPr>
          <w:p w14:paraId="7AFD4279" w14:textId="77777777" w:rsidR="00765F07" w:rsidRPr="00725E27" w:rsidRDefault="00765F07" w:rsidP="005161CB">
            <w:pPr>
              <w:rPr>
                <w:rFonts w:eastAsia="Times New Roman" w:cs="Times New Roman"/>
                <w:b/>
                <w:szCs w:val="24"/>
              </w:rPr>
            </w:pPr>
            <w:r w:rsidRPr="00725E27">
              <w:rPr>
                <w:rFonts w:eastAsia="Times New Roman" w:cs="Times New Roman"/>
                <w:b/>
                <w:szCs w:val="24"/>
              </w:rPr>
              <w:t>20</w:t>
            </w:r>
          </w:p>
        </w:tc>
      </w:tr>
      <w:tr w:rsidR="00DC0CBC" w:rsidRPr="00725E27" w14:paraId="798CC5A5" w14:textId="77777777" w:rsidTr="00765F07">
        <w:trPr>
          <w:trHeight w:val="88"/>
        </w:trPr>
        <w:tc>
          <w:tcPr>
            <w:tcW w:w="7508" w:type="dxa"/>
          </w:tcPr>
          <w:p w14:paraId="5DA21B66" w14:textId="77777777" w:rsidR="00765F07" w:rsidRPr="00725E27" w:rsidRDefault="00765F07" w:rsidP="004470E5">
            <w:pPr>
              <w:pStyle w:val="ListParagraph"/>
              <w:numPr>
                <w:ilvl w:val="0"/>
                <w:numId w:val="435"/>
              </w:numPr>
              <w:spacing w:before="100" w:beforeAutospacing="1" w:after="0" w:line="256" w:lineRule="auto"/>
              <w:rPr>
                <w:rFonts w:eastAsia="Tahoma"/>
                <w:b/>
                <w:szCs w:val="24"/>
              </w:rPr>
            </w:pPr>
            <w:r w:rsidRPr="00725E27">
              <w:rPr>
                <w:szCs w:val="24"/>
              </w:rPr>
              <w:t xml:space="preserve">Perform complex number operations </w:t>
            </w:r>
          </w:p>
        </w:tc>
        <w:tc>
          <w:tcPr>
            <w:tcW w:w="2216" w:type="dxa"/>
          </w:tcPr>
          <w:p w14:paraId="2F01F7D0" w14:textId="77777777" w:rsidR="00765F07" w:rsidRPr="00725E27" w:rsidRDefault="00765F07" w:rsidP="005161CB">
            <w:pPr>
              <w:rPr>
                <w:rFonts w:eastAsia="Times New Roman" w:cs="Times New Roman"/>
                <w:b/>
                <w:szCs w:val="24"/>
              </w:rPr>
            </w:pPr>
            <w:r w:rsidRPr="00725E27">
              <w:rPr>
                <w:rFonts w:eastAsia="Times New Roman" w:cs="Times New Roman"/>
                <w:b/>
                <w:szCs w:val="24"/>
              </w:rPr>
              <w:t>20</w:t>
            </w:r>
          </w:p>
        </w:tc>
      </w:tr>
      <w:tr w:rsidR="00DC0CBC" w:rsidRPr="00725E27" w14:paraId="7C0063CD" w14:textId="77777777" w:rsidTr="00765F07">
        <w:trPr>
          <w:trHeight w:val="88"/>
        </w:trPr>
        <w:tc>
          <w:tcPr>
            <w:tcW w:w="7508" w:type="dxa"/>
          </w:tcPr>
          <w:p w14:paraId="2887380A" w14:textId="77777777" w:rsidR="00765F07" w:rsidRPr="00725E27" w:rsidRDefault="00765F07" w:rsidP="004470E5">
            <w:pPr>
              <w:pStyle w:val="ListParagraph"/>
              <w:numPr>
                <w:ilvl w:val="0"/>
                <w:numId w:val="435"/>
              </w:numPr>
              <w:spacing w:before="100" w:beforeAutospacing="1" w:after="0" w:line="256" w:lineRule="auto"/>
              <w:rPr>
                <w:rFonts w:eastAsia="Tahoma"/>
                <w:b/>
                <w:szCs w:val="24"/>
              </w:rPr>
            </w:pPr>
            <w:r w:rsidRPr="00725E27">
              <w:rPr>
                <w:szCs w:val="24"/>
              </w:rPr>
              <w:t>Apply power series</w:t>
            </w:r>
          </w:p>
        </w:tc>
        <w:tc>
          <w:tcPr>
            <w:tcW w:w="2216" w:type="dxa"/>
          </w:tcPr>
          <w:p w14:paraId="667D9D17" w14:textId="77777777" w:rsidR="00765F07" w:rsidRPr="00725E27" w:rsidRDefault="00765F07" w:rsidP="005161CB">
            <w:pPr>
              <w:rPr>
                <w:rFonts w:eastAsia="Times New Roman" w:cs="Times New Roman"/>
                <w:b/>
                <w:szCs w:val="24"/>
              </w:rPr>
            </w:pPr>
            <w:r w:rsidRPr="00725E27">
              <w:rPr>
                <w:rFonts w:eastAsia="Times New Roman" w:cs="Times New Roman"/>
                <w:b/>
                <w:szCs w:val="24"/>
              </w:rPr>
              <w:t>10</w:t>
            </w:r>
          </w:p>
        </w:tc>
      </w:tr>
      <w:tr w:rsidR="00765F07" w:rsidRPr="00725E27" w14:paraId="1817ECFD" w14:textId="77777777" w:rsidTr="00765F07">
        <w:trPr>
          <w:trHeight w:val="88"/>
        </w:trPr>
        <w:tc>
          <w:tcPr>
            <w:tcW w:w="7508" w:type="dxa"/>
          </w:tcPr>
          <w:p w14:paraId="3601B79E" w14:textId="77777777" w:rsidR="00765F07" w:rsidRPr="00725E27" w:rsidRDefault="00765F07" w:rsidP="005161CB">
            <w:pPr>
              <w:spacing w:before="100" w:beforeAutospacing="1" w:after="0" w:line="360" w:lineRule="auto"/>
              <w:contextualSpacing/>
              <w:rPr>
                <w:rFonts w:eastAsia="Times New Roman" w:cs="Times New Roman"/>
                <w:b/>
                <w:szCs w:val="24"/>
                <w:lang w:val="en-ZW"/>
              </w:rPr>
            </w:pPr>
            <w:r w:rsidRPr="00725E27">
              <w:rPr>
                <w:rFonts w:eastAsia="Times New Roman" w:cs="Times New Roman"/>
                <w:b/>
                <w:szCs w:val="24"/>
                <w:lang w:val="en-ZW"/>
              </w:rPr>
              <w:t>TOTAL</w:t>
            </w:r>
          </w:p>
        </w:tc>
        <w:tc>
          <w:tcPr>
            <w:tcW w:w="2216" w:type="dxa"/>
          </w:tcPr>
          <w:p w14:paraId="7AEE03E2" w14:textId="77777777" w:rsidR="00765F07" w:rsidRPr="00725E27" w:rsidRDefault="00765F07" w:rsidP="005161CB">
            <w:pPr>
              <w:rPr>
                <w:rFonts w:eastAsia="Times New Roman" w:cs="Times New Roman"/>
                <w:b/>
                <w:szCs w:val="24"/>
              </w:rPr>
            </w:pPr>
            <w:r w:rsidRPr="00725E27">
              <w:rPr>
                <w:rFonts w:eastAsia="Times New Roman" w:cs="Times New Roman"/>
                <w:b/>
                <w:szCs w:val="24"/>
              </w:rPr>
              <w:t>50 HOURS</w:t>
            </w:r>
          </w:p>
        </w:tc>
      </w:tr>
    </w:tbl>
    <w:p w14:paraId="68EB715C" w14:textId="77777777" w:rsidR="0017491A" w:rsidRPr="00725E27" w:rsidRDefault="0017491A" w:rsidP="0017491A">
      <w:pPr>
        <w:pStyle w:val="ListParagraph"/>
        <w:spacing w:before="100" w:beforeAutospacing="1" w:after="0" w:line="256" w:lineRule="auto"/>
        <w:rPr>
          <w:szCs w:val="24"/>
        </w:rPr>
      </w:pPr>
    </w:p>
    <w:p w14:paraId="2B68D341" w14:textId="77777777" w:rsidR="0017491A" w:rsidRPr="00725E27" w:rsidRDefault="0017491A" w:rsidP="0017491A">
      <w:pPr>
        <w:pStyle w:val="ListParagraph"/>
        <w:spacing w:before="100" w:beforeAutospacing="1" w:after="0" w:line="256" w:lineRule="auto"/>
        <w:rPr>
          <w:szCs w:val="24"/>
        </w:rPr>
      </w:pPr>
    </w:p>
    <w:p w14:paraId="111D7285" w14:textId="7A53A690" w:rsidR="003136ED" w:rsidRPr="00725E27" w:rsidRDefault="003136ED" w:rsidP="0017491A">
      <w:pPr>
        <w:pStyle w:val="ListParagraph"/>
        <w:spacing w:before="100" w:beforeAutospacing="1" w:after="0" w:line="256" w:lineRule="auto"/>
        <w:rPr>
          <w:rFonts w:eastAsia="Tahoma"/>
          <w:b/>
          <w:szCs w:val="24"/>
        </w:rPr>
      </w:pPr>
    </w:p>
    <w:p w14:paraId="7629D939" w14:textId="3E7F43BD" w:rsidR="001004A1" w:rsidRPr="00725E27" w:rsidRDefault="001004A1" w:rsidP="0017491A">
      <w:pPr>
        <w:pStyle w:val="ListParagraph"/>
        <w:spacing w:before="100" w:beforeAutospacing="1" w:after="0" w:line="256" w:lineRule="auto"/>
        <w:rPr>
          <w:rFonts w:eastAsia="Tahoma"/>
          <w:b/>
          <w:szCs w:val="24"/>
        </w:rPr>
      </w:pPr>
    </w:p>
    <w:p w14:paraId="33567005" w14:textId="161438CD" w:rsidR="001004A1" w:rsidRPr="00725E27" w:rsidRDefault="001004A1" w:rsidP="0017491A">
      <w:pPr>
        <w:pStyle w:val="ListParagraph"/>
        <w:spacing w:before="100" w:beforeAutospacing="1" w:after="0" w:line="256" w:lineRule="auto"/>
        <w:rPr>
          <w:rFonts w:eastAsia="Tahoma"/>
          <w:b/>
          <w:szCs w:val="24"/>
        </w:rPr>
      </w:pPr>
    </w:p>
    <w:p w14:paraId="20D3C0CE" w14:textId="76985861" w:rsidR="001004A1" w:rsidRPr="00725E27" w:rsidRDefault="001004A1" w:rsidP="0017491A">
      <w:pPr>
        <w:pStyle w:val="ListParagraph"/>
        <w:spacing w:before="100" w:beforeAutospacing="1" w:after="0" w:line="256" w:lineRule="auto"/>
        <w:rPr>
          <w:rFonts w:eastAsia="Tahoma"/>
          <w:b/>
          <w:szCs w:val="24"/>
        </w:rPr>
      </w:pPr>
    </w:p>
    <w:p w14:paraId="4D836E42" w14:textId="4629BEE8" w:rsidR="001004A1" w:rsidRPr="00725E27" w:rsidRDefault="001004A1" w:rsidP="0017491A">
      <w:pPr>
        <w:pStyle w:val="ListParagraph"/>
        <w:spacing w:before="100" w:beforeAutospacing="1" w:after="0" w:line="256" w:lineRule="auto"/>
        <w:rPr>
          <w:rFonts w:eastAsia="Tahoma"/>
          <w:b/>
          <w:szCs w:val="24"/>
        </w:rPr>
      </w:pPr>
    </w:p>
    <w:p w14:paraId="4A8D9775" w14:textId="34F840CA" w:rsidR="001004A1" w:rsidRPr="00725E27" w:rsidRDefault="001004A1" w:rsidP="0017491A">
      <w:pPr>
        <w:pStyle w:val="ListParagraph"/>
        <w:spacing w:before="100" w:beforeAutospacing="1" w:after="0" w:line="256" w:lineRule="auto"/>
        <w:rPr>
          <w:rFonts w:eastAsia="Tahoma"/>
          <w:b/>
          <w:szCs w:val="24"/>
        </w:rPr>
      </w:pPr>
    </w:p>
    <w:p w14:paraId="32DA64B1" w14:textId="77777777" w:rsidR="001004A1" w:rsidRPr="00725E27" w:rsidRDefault="001004A1" w:rsidP="0017491A">
      <w:pPr>
        <w:pStyle w:val="ListParagraph"/>
        <w:spacing w:before="100" w:beforeAutospacing="1" w:after="0" w:line="256" w:lineRule="auto"/>
        <w:rPr>
          <w:rFonts w:eastAsia="Tahoma"/>
          <w:b/>
          <w:szCs w:val="24"/>
        </w:rPr>
      </w:pPr>
    </w:p>
    <w:p w14:paraId="0AE648E5" w14:textId="77777777" w:rsidR="003136ED" w:rsidRPr="00725E27" w:rsidRDefault="003136ED" w:rsidP="0017491A">
      <w:pPr>
        <w:pStyle w:val="ListParagraph"/>
        <w:spacing w:before="100" w:beforeAutospacing="1" w:after="0" w:line="256" w:lineRule="auto"/>
        <w:rPr>
          <w:rFonts w:eastAsia="Tahoma"/>
          <w:b/>
          <w:szCs w:val="24"/>
        </w:rPr>
      </w:pPr>
    </w:p>
    <w:p w14:paraId="3E735D2F" w14:textId="77777777" w:rsidR="003136ED" w:rsidRPr="00725E27" w:rsidRDefault="003136ED" w:rsidP="0017491A">
      <w:pPr>
        <w:pStyle w:val="ListParagraph"/>
        <w:spacing w:before="100" w:beforeAutospacing="1" w:after="0" w:line="256" w:lineRule="auto"/>
        <w:rPr>
          <w:rFonts w:eastAsia="Tahoma"/>
          <w:b/>
          <w:szCs w:val="24"/>
        </w:rPr>
      </w:pPr>
    </w:p>
    <w:p w14:paraId="6F7D2F9D" w14:textId="3F8723C0" w:rsidR="0017491A" w:rsidRPr="00725E27" w:rsidRDefault="0017491A" w:rsidP="0017491A">
      <w:pPr>
        <w:pStyle w:val="ListParagraph"/>
        <w:spacing w:before="100" w:beforeAutospacing="1" w:after="0" w:line="256" w:lineRule="auto"/>
        <w:rPr>
          <w:rFonts w:eastAsia="Tahoma"/>
          <w:b/>
          <w:szCs w:val="24"/>
        </w:rPr>
      </w:pPr>
      <w:r w:rsidRPr="00725E27">
        <w:rPr>
          <w:rFonts w:eastAsia="Tahoma"/>
          <w:b/>
          <w:szCs w:val="24"/>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4028"/>
        <w:gridCol w:w="2250"/>
      </w:tblGrid>
      <w:tr w:rsidR="00DC0CBC" w:rsidRPr="00725E27" w14:paraId="51CE6457" w14:textId="77777777" w:rsidTr="003136ED">
        <w:tc>
          <w:tcPr>
            <w:tcW w:w="0" w:type="auto"/>
            <w:tcBorders>
              <w:top w:val="single" w:sz="4" w:space="0" w:color="auto"/>
              <w:left w:val="single" w:sz="4" w:space="0" w:color="auto"/>
              <w:bottom w:val="single" w:sz="4" w:space="0" w:color="auto"/>
              <w:right w:val="single" w:sz="4" w:space="0" w:color="auto"/>
            </w:tcBorders>
          </w:tcPr>
          <w:p w14:paraId="3098936C" w14:textId="77777777" w:rsidR="0017491A" w:rsidRPr="00725E27" w:rsidRDefault="0017491A" w:rsidP="001004A1">
            <w:pPr>
              <w:keepNext/>
              <w:spacing w:after="0" w:line="360" w:lineRule="auto"/>
              <w:rPr>
                <w:rFonts w:eastAsia="Times New Roman" w:cs="Times New Roman"/>
                <w:szCs w:val="24"/>
              </w:rPr>
            </w:pPr>
            <w:r w:rsidRPr="00725E27">
              <w:rPr>
                <w:rFonts w:eastAsia="Tahoma" w:cs="Times New Roman"/>
                <w:b/>
                <w:szCs w:val="24"/>
              </w:rPr>
              <w:lastRenderedPageBreak/>
              <w:t>Learning Outcomes</w:t>
            </w:r>
          </w:p>
        </w:tc>
        <w:tc>
          <w:tcPr>
            <w:tcW w:w="0" w:type="auto"/>
            <w:tcBorders>
              <w:top w:val="single" w:sz="4" w:space="0" w:color="auto"/>
              <w:left w:val="nil"/>
              <w:bottom w:val="single" w:sz="4" w:space="0" w:color="auto"/>
              <w:right w:val="single" w:sz="4" w:space="0" w:color="auto"/>
            </w:tcBorders>
          </w:tcPr>
          <w:p w14:paraId="685C5399" w14:textId="77777777" w:rsidR="0017491A" w:rsidRPr="00725E27" w:rsidRDefault="0017491A" w:rsidP="001004A1">
            <w:pPr>
              <w:spacing w:after="0" w:line="360" w:lineRule="auto"/>
              <w:rPr>
                <w:rFonts w:eastAsia="Times New Roman" w:cs="Times New Roman"/>
                <w:b/>
                <w:bCs/>
                <w:szCs w:val="24"/>
              </w:rPr>
            </w:pPr>
            <w:r w:rsidRPr="00725E27">
              <w:rPr>
                <w:rFonts w:eastAsia="Tahoma" w:cs="Times New Roman"/>
                <w:b/>
                <w:szCs w:val="24"/>
              </w:rPr>
              <w:t>Content</w:t>
            </w:r>
          </w:p>
        </w:tc>
        <w:tc>
          <w:tcPr>
            <w:tcW w:w="0" w:type="auto"/>
            <w:tcBorders>
              <w:top w:val="single" w:sz="4" w:space="0" w:color="auto"/>
              <w:left w:val="nil"/>
              <w:bottom w:val="single" w:sz="4" w:space="0" w:color="auto"/>
              <w:right w:val="single" w:sz="4" w:space="0" w:color="auto"/>
            </w:tcBorders>
          </w:tcPr>
          <w:p w14:paraId="39000BB8" w14:textId="77777777" w:rsidR="0017491A" w:rsidRPr="00725E27" w:rsidRDefault="0017491A" w:rsidP="001004A1">
            <w:pPr>
              <w:spacing w:after="0" w:line="360" w:lineRule="auto"/>
              <w:rPr>
                <w:rFonts w:eastAsia="Times New Roman" w:cs="Times New Roman"/>
                <w:szCs w:val="24"/>
              </w:rPr>
            </w:pPr>
            <w:r w:rsidRPr="00725E27">
              <w:rPr>
                <w:rFonts w:eastAsia="Tahoma" w:cs="Times New Roman"/>
                <w:b/>
                <w:szCs w:val="24"/>
              </w:rPr>
              <w:t>Suggested Assessment Methods</w:t>
            </w:r>
          </w:p>
        </w:tc>
      </w:tr>
      <w:tr w:rsidR="00DC0CBC" w:rsidRPr="00725E27" w14:paraId="1F83E7F7" w14:textId="77777777" w:rsidTr="003136ED">
        <w:trPr>
          <w:trHeight w:val="288"/>
        </w:trPr>
        <w:tc>
          <w:tcPr>
            <w:tcW w:w="0" w:type="auto"/>
            <w:tcBorders>
              <w:top w:val="single" w:sz="4" w:space="0" w:color="auto"/>
              <w:left w:val="single" w:sz="4" w:space="0" w:color="auto"/>
              <w:bottom w:val="single" w:sz="4" w:space="0" w:color="auto"/>
              <w:right w:val="single" w:sz="4" w:space="0" w:color="auto"/>
            </w:tcBorders>
          </w:tcPr>
          <w:p w14:paraId="0203C2FF" w14:textId="77777777" w:rsidR="0017491A" w:rsidRPr="00725E27" w:rsidRDefault="0017491A" w:rsidP="004470E5">
            <w:pPr>
              <w:keepNext/>
              <w:numPr>
                <w:ilvl w:val="0"/>
                <w:numId w:val="433"/>
              </w:numPr>
              <w:spacing w:after="0" w:line="360" w:lineRule="auto"/>
              <w:rPr>
                <w:rFonts w:eastAsia="Times New Roman" w:cs="Times New Roman"/>
                <w:szCs w:val="24"/>
              </w:rPr>
            </w:pPr>
            <w:r w:rsidRPr="00725E27">
              <w:rPr>
                <w:rFonts w:eastAsia="Times New Roman" w:cs="Times New Roman"/>
                <w:szCs w:val="24"/>
              </w:rPr>
              <w:t>Perform Trigonometry and hyperbolic functions</w:t>
            </w:r>
          </w:p>
        </w:tc>
        <w:tc>
          <w:tcPr>
            <w:tcW w:w="0" w:type="auto"/>
            <w:tcBorders>
              <w:top w:val="single" w:sz="4" w:space="0" w:color="auto"/>
              <w:left w:val="nil"/>
              <w:bottom w:val="single" w:sz="4" w:space="0" w:color="auto"/>
              <w:right w:val="single" w:sz="4" w:space="0" w:color="auto"/>
            </w:tcBorders>
          </w:tcPr>
          <w:p w14:paraId="655C5A38" w14:textId="77777777" w:rsidR="0017491A" w:rsidRPr="00725E27" w:rsidRDefault="0017491A" w:rsidP="004470E5">
            <w:pPr>
              <w:numPr>
                <w:ilvl w:val="0"/>
                <w:numId w:val="436"/>
              </w:numPr>
              <w:spacing w:after="0" w:line="360" w:lineRule="auto"/>
              <w:contextualSpacing/>
              <w:rPr>
                <w:rFonts w:cs="Times New Roman"/>
                <w:vanish/>
                <w:szCs w:val="24"/>
              </w:rPr>
            </w:pPr>
          </w:p>
          <w:p w14:paraId="22FE0F48" w14:textId="77777777" w:rsidR="0017491A" w:rsidRPr="00725E27" w:rsidRDefault="0017491A" w:rsidP="004470E5">
            <w:pPr>
              <w:numPr>
                <w:ilvl w:val="0"/>
                <w:numId w:val="436"/>
              </w:numPr>
              <w:spacing w:after="0" w:line="360" w:lineRule="auto"/>
              <w:contextualSpacing/>
              <w:rPr>
                <w:rFonts w:cs="Times New Roman"/>
                <w:vanish/>
                <w:szCs w:val="24"/>
              </w:rPr>
            </w:pPr>
          </w:p>
          <w:p w14:paraId="079D0E15" w14:textId="77777777" w:rsidR="0017491A" w:rsidRPr="00725E27" w:rsidRDefault="0017491A" w:rsidP="004470E5">
            <w:pPr>
              <w:numPr>
                <w:ilvl w:val="1"/>
                <w:numId w:val="436"/>
              </w:numPr>
              <w:spacing w:after="0" w:line="360" w:lineRule="auto"/>
              <w:contextualSpacing/>
              <w:rPr>
                <w:rFonts w:cs="Times New Roman"/>
                <w:b/>
                <w:bCs/>
                <w:szCs w:val="24"/>
              </w:rPr>
            </w:pPr>
            <w:r w:rsidRPr="00725E27">
              <w:rPr>
                <w:rFonts w:cs="Times New Roman"/>
                <w:b/>
                <w:bCs/>
                <w:szCs w:val="24"/>
              </w:rPr>
              <w:t>Trigonometric Ratios</w:t>
            </w:r>
          </w:p>
          <w:p w14:paraId="2F31F5B3" w14:textId="77777777" w:rsidR="0017491A" w:rsidRPr="00725E27" w:rsidRDefault="0017491A" w:rsidP="004470E5">
            <w:pPr>
              <w:numPr>
                <w:ilvl w:val="2"/>
                <w:numId w:val="437"/>
              </w:numPr>
              <w:spacing w:after="0" w:line="360" w:lineRule="auto"/>
              <w:contextualSpacing/>
              <w:rPr>
                <w:rFonts w:cs="Times New Roman"/>
                <w:szCs w:val="24"/>
              </w:rPr>
            </w:pPr>
            <w:r w:rsidRPr="00725E27">
              <w:rPr>
                <w:rFonts w:cs="Times New Roman"/>
                <w:szCs w:val="24"/>
              </w:rPr>
              <w:t>Sine, Cosine, Tangent, Cosecant, Secant, Cotangent</w:t>
            </w:r>
          </w:p>
          <w:p w14:paraId="2AABA51A" w14:textId="77777777" w:rsidR="0017491A" w:rsidRPr="00725E27" w:rsidRDefault="0017491A" w:rsidP="004470E5">
            <w:pPr>
              <w:numPr>
                <w:ilvl w:val="2"/>
                <w:numId w:val="437"/>
              </w:numPr>
              <w:spacing w:after="0" w:line="360" w:lineRule="auto"/>
              <w:contextualSpacing/>
              <w:rPr>
                <w:rFonts w:cs="Times New Roman"/>
                <w:szCs w:val="24"/>
              </w:rPr>
            </w:pPr>
            <w:r w:rsidRPr="00725E27">
              <w:rPr>
                <w:rFonts w:cs="Times New Roman"/>
                <w:szCs w:val="24"/>
              </w:rPr>
              <w:t>Applications of right-angle trigonometry</w:t>
            </w:r>
          </w:p>
          <w:p w14:paraId="15E99E74" w14:textId="77777777" w:rsidR="0017491A" w:rsidRPr="00725E27" w:rsidRDefault="0017491A" w:rsidP="004470E5">
            <w:pPr>
              <w:numPr>
                <w:ilvl w:val="1"/>
                <w:numId w:val="436"/>
              </w:numPr>
              <w:spacing w:after="0" w:line="360" w:lineRule="auto"/>
              <w:contextualSpacing/>
              <w:rPr>
                <w:rFonts w:cs="Times New Roman"/>
                <w:b/>
                <w:bCs/>
                <w:szCs w:val="24"/>
              </w:rPr>
            </w:pPr>
            <w:r w:rsidRPr="00725E27">
              <w:rPr>
                <w:rFonts w:cs="Times New Roman"/>
                <w:b/>
                <w:bCs/>
                <w:szCs w:val="24"/>
              </w:rPr>
              <w:t>Trigonometric Identities</w:t>
            </w:r>
          </w:p>
          <w:p w14:paraId="3E7090F9" w14:textId="77777777" w:rsidR="0017491A" w:rsidRPr="00725E27" w:rsidRDefault="0017491A" w:rsidP="004470E5">
            <w:pPr>
              <w:numPr>
                <w:ilvl w:val="2"/>
                <w:numId w:val="438"/>
              </w:numPr>
              <w:spacing w:after="0" w:line="360" w:lineRule="auto"/>
              <w:contextualSpacing/>
              <w:rPr>
                <w:rFonts w:cs="Times New Roman"/>
                <w:szCs w:val="24"/>
              </w:rPr>
            </w:pPr>
            <w:r w:rsidRPr="00725E27">
              <w:rPr>
                <w:rFonts w:cs="Times New Roman"/>
                <w:szCs w:val="24"/>
              </w:rPr>
              <w:t>Pythagorean identity, angle sum and difference identities</w:t>
            </w:r>
          </w:p>
          <w:p w14:paraId="7F766935" w14:textId="77777777" w:rsidR="0017491A" w:rsidRPr="00725E27" w:rsidRDefault="0017491A" w:rsidP="004470E5">
            <w:pPr>
              <w:numPr>
                <w:ilvl w:val="2"/>
                <w:numId w:val="438"/>
              </w:numPr>
              <w:spacing w:after="0" w:line="360" w:lineRule="auto"/>
              <w:contextualSpacing/>
              <w:rPr>
                <w:rFonts w:cs="Times New Roman"/>
                <w:szCs w:val="24"/>
              </w:rPr>
            </w:pPr>
            <w:r w:rsidRPr="00725E27">
              <w:rPr>
                <w:rFonts w:cs="Times New Roman"/>
                <w:szCs w:val="24"/>
              </w:rPr>
              <w:t>Double angle, half-angle identities</w:t>
            </w:r>
          </w:p>
          <w:p w14:paraId="7CAF24C4" w14:textId="77777777" w:rsidR="0017491A" w:rsidRPr="00725E27" w:rsidRDefault="0017491A" w:rsidP="004470E5">
            <w:pPr>
              <w:numPr>
                <w:ilvl w:val="1"/>
                <w:numId w:val="436"/>
              </w:numPr>
              <w:spacing w:after="0" w:line="360" w:lineRule="auto"/>
              <w:contextualSpacing/>
              <w:rPr>
                <w:rFonts w:cs="Times New Roman"/>
                <w:b/>
                <w:bCs/>
                <w:szCs w:val="24"/>
              </w:rPr>
            </w:pPr>
            <w:r w:rsidRPr="00725E27">
              <w:rPr>
                <w:rFonts w:cs="Times New Roman"/>
                <w:b/>
                <w:bCs/>
                <w:szCs w:val="24"/>
              </w:rPr>
              <w:t>Solving Trigonometric Equations</w:t>
            </w:r>
          </w:p>
          <w:p w14:paraId="66225F9F" w14:textId="77777777" w:rsidR="0017491A" w:rsidRPr="00725E27" w:rsidRDefault="0017491A" w:rsidP="004470E5">
            <w:pPr>
              <w:numPr>
                <w:ilvl w:val="2"/>
                <w:numId w:val="439"/>
              </w:numPr>
              <w:spacing w:after="0" w:line="360" w:lineRule="auto"/>
              <w:contextualSpacing/>
              <w:rPr>
                <w:rFonts w:cs="Times New Roman"/>
                <w:szCs w:val="24"/>
              </w:rPr>
            </w:pPr>
            <w:r w:rsidRPr="00725E27">
              <w:rPr>
                <w:rFonts w:cs="Times New Roman"/>
                <w:szCs w:val="24"/>
              </w:rPr>
              <w:t>Using trigonometric identities to solve equations</w:t>
            </w:r>
          </w:p>
          <w:p w14:paraId="4FBB50AB" w14:textId="77777777" w:rsidR="0017491A" w:rsidRPr="00725E27" w:rsidRDefault="0017491A" w:rsidP="004470E5">
            <w:pPr>
              <w:numPr>
                <w:ilvl w:val="2"/>
                <w:numId w:val="439"/>
              </w:numPr>
              <w:spacing w:after="0" w:line="360" w:lineRule="auto"/>
              <w:contextualSpacing/>
              <w:rPr>
                <w:rFonts w:cs="Times New Roman"/>
                <w:szCs w:val="24"/>
              </w:rPr>
            </w:pPr>
            <w:r w:rsidRPr="00725E27">
              <w:rPr>
                <w:rFonts w:cs="Times New Roman"/>
                <w:szCs w:val="24"/>
              </w:rPr>
              <w:t>Real-world applications of trigonometric solutions</w:t>
            </w:r>
          </w:p>
          <w:p w14:paraId="60129E44" w14:textId="77777777" w:rsidR="0017491A" w:rsidRPr="00725E27" w:rsidRDefault="0017491A" w:rsidP="004470E5">
            <w:pPr>
              <w:numPr>
                <w:ilvl w:val="1"/>
                <w:numId w:val="436"/>
              </w:numPr>
              <w:spacing w:after="0" w:line="360" w:lineRule="auto"/>
              <w:contextualSpacing/>
              <w:rPr>
                <w:rFonts w:cs="Times New Roman"/>
                <w:b/>
                <w:bCs/>
                <w:szCs w:val="24"/>
              </w:rPr>
            </w:pPr>
            <w:r w:rsidRPr="00725E27">
              <w:rPr>
                <w:rFonts w:cs="Times New Roman"/>
                <w:b/>
                <w:bCs/>
                <w:szCs w:val="24"/>
              </w:rPr>
              <w:t>Hyperbolic Functions</w:t>
            </w:r>
          </w:p>
          <w:p w14:paraId="454E70FE" w14:textId="77777777" w:rsidR="0017491A" w:rsidRPr="00725E27" w:rsidRDefault="0017491A" w:rsidP="004470E5">
            <w:pPr>
              <w:numPr>
                <w:ilvl w:val="2"/>
                <w:numId w:val="440"/>
              </w:numPr>
              <w:spacing w:after="0" w:line="360" w:lineRule="auto"/>
              <w:contextualSpacing/>
              <w:rPr>
                <w:rFonts w:cs="Times New Roman"/>
                <w:szCs w:val="24"/>
              </w:rPr>
            </w:pPr>
            <w:r w:rsidRPr="00725E27">
              <w:rPr>
                <w:rFonts w:cs="Times New Roman"/>
                <w:szCs w:val="24"/>
              </w:rPr>
              <w:t xml:space="preserve">Definitions of </w:t>
            </w:r>
            <w:proofErr w:type="spellStart"/>
            <w:r w:rsidRPr="00725E27">
              <w:rPr>
                <w:rFonts w:cs="Times New Roman"/>
                <w:szCs w:val="24"/>
              </w:rPr>
              <w:t>sinh</w:t>
            </w:r>
            <w:proofErr w:type="spellEnd"/>
            <w:r w:rsidRPr="00725E27">
              <w:rPr>
                <w:rFonts w:cs="Times New Roman"/>
                <w:szCs w:val="24"/>
              </w:rPr>
              <w:t xml:space="preserve">, </w:t>
            </w:r>
            <w:proofErr w:type="spellStart"/>
            <w:r w:rsidRPr="00725E27">
              <w:rPr>
                <w:rFonts w:cs="Times New Roman"/>
                <w:szCs w:val="24"/>
              </w:rPr>
              <w:t>cosh</w:t>
            </w:r>
            <w:proofErr w:type="spellEnd"/>
            <w:r w:rsidRPr="00725E27">
              <w:rPr>
                <w:rFonts w:cs="Times New Roman"/>
                <w:szCs w:val="24"/>
              </w:rPr>
              <w:t>, tanh</w:t>
            </w:r>
          </w:p>
          <w:p w14:paraId="6D519564" w14:textId="77777777" w:rsidR="0017491A" w:rsidRPr="00725E27" w:rsidRDefault="0017491A" w:rsidP="004470E5">
            <w:pPr>
              <w:numPr>
                <w:ilvl w:val="2"/>
                <w:numId w:val="440"/>
              </w:numPr>
              <w:spacing w:after="0" w:line="360" w:lineRule="auto"/>
              <w:contextualSpacing/>
              <w:rPr>
                <w:rFonts w:cs="Times New Roman"/>
                <w:szCs w:val="24"/>
              </w:rPr>
            </w:pPr>
            <w:r w:rsidRPr="00725E27">
              <w:rPr>
                <w:rFonts w:cs="Times New Roman"/>
                <w:szCs w:val="24"/>
              </w:rPr>
              <w:t>Hyperbolic identities</w:t>
            </w:r>
          </w:p>
          <w:p w14:paraId="6DDD045A" w14:textId="77777777" w:rsidR="0017491A" w:rsidRPr="00725E27" w:rsidRDefault="0017491A" w:rsidP="004470E5">
            <w:pPr>
              <w:numPr>
                <w:ilvl w:val="1"/>
                <w:numId w:val="436"/>
              </w:numPr>
              <w:spacing w:after="0" w:line="360" w:lineRule="auto"/>
              <w:contextualSpacing/>
              <w:rPr>
                <w:rFonts w:cs="Times New Roman"/>
                <w:b/>
                <w:bCs/>
                <w:szCs w:val="24"/>
              </w:rPr>
            </w:pPr>
            <w:r w:rsidRPr="00725E27">
              <w:rPr>
                <w:rFonts w:cs="Times New Roman"/>
                <w:b/>
                <w:bCs/>
                <w:szCs w:val="24"/>
              </w:rPr>
              <w:t>Hyperbolic Equations</w:t>
            </w:r>
          </w:p>
          <w:p w14:paraId="52FCE79B" w14:textId="77777777" w:rsidR="0017491A" w:rsidRPr="00725E27" w:rsidRDefault="0017491A" w:rsidP="004470E5">
            <w:pPr>
              <w:numPr>
                <w:ilvl w:val="2"/>
                <w:numId w:val="441"/>
              </w:numPr>
              <w:spacing w:after="0" w:line="360" w:lineRule="auto"/>
              <w:contextualSpacing/>
              <w:rPr>
                <w:rFonts w:cs="Times New Roman"/>
                <w:szCs w:val="24"/>
              </w:rPr>
            </w:pPr>
            <w:r w:rsidRPr="00725E27">
              <w:rPr>
                <w:rFonts w:cs="Times New Roman"/>
                <w:szCs w:val="24"/>
              </w:rPr>
              <w:t>Solving equations involving hyperbolic functions</w:t>
            </w:r>
          </w:p>
          <w:p w14:paraId="4B4E0956" w14:textId="77777777" w:rsidR="0017491A" w:rsidRPr="00725E27" w:rsidRDefault="0017491A" w:rsidP="004470E5">
            <w:pPr>
              <w:numPr>
                <w:ilvl w:val="2"/>
                <w:numId w:val="441"/>
              </w:numPr>
              <w:spacing w:after="0" w:line="360" w:lineRule="auto"/>
              <w:contextualSpacing/>
              <w:rPr>
                <w:rFonts w:cs="Times New Roman"/>
                <w:szCs w:val="24"/>
              </w:rPr>
            </w:pPr>
            <w:r w:rsidRPr="00725E27">
              <w:rPr>
                <w:rFonts w:cs="Times New Roman"/>
                <w:szCs w:val="24"/>
              </w:rPr>
              <w:t>Applications in engineering and physics</w:t>
            </w:r>
          </w:p>
        </w:tc>
        <w:tc>
          <w:tcPr>
            <w:tcW w:w="0" w:type="auto"/>
            <w:tcBorders>
              <w:top w:val="single" w:sz="4" w:space="0" w:color="auto"/>
              <w:left w:val="nil"/>
              <w:bottom w:val="single" w:sz="4" w:space="0" w:color="auto"/>
              <w:right w:val="single" w:sz="4" w:space="0" w:color="auto"/>
            </w:tcBorders>
          </w:tcPr>
          <w:p w14:paraId="0BC914E4" w14:textId="77777777" w:rsidR="0017491A" w:rsidRPr="00725E27" w:rsidRDefault="0017491A" w:rsidP="004470E5">
            <w:pPr>
              <w:numPr>
                <w:ilvl w:val="0"/>
                <w:numId w:val="442"/>
              </w:numPr>
              <w:spacing w:after="0" w:line="360" w:lineRule="auto"/>
              <w:contextualSpacing/>
              <w:rPr>
                <w:rFonts w:cs="Times New Roman"/>
                <w:szCs w:val="24"/>
              </w:rPr>
            </w:pPr>
            <w:r w:rsidRPr="00725E27">
              <w:rPr>
                <w:rFonts w:cs="Times New Roman"/>
                <w:szCs w:val="24"/>
              </w:rPr>
              <w:t>Practical tests</w:t>
            </w:r>
          </w:p>
          <w:p w14:paraId="3C3330D7" w14:textId="77777777" w:rsidR="0017491A" w:rsidRPr="00725E27" w:rsidRDefault="0017491A" w:rsidP="004470E5">
            <w:pPr>
              <w:numPr>
                <w:ilvl w:val="0"/>
                <w:numId w:val="442"/>
              </w:numPr>
              <w:spacing w:after="0" w:line="360" w:lineRule="auto"/>
              <w:contextualSpacing/>
              <w:rPr>
                <w:rFonts w:cs="Times New Roman"/>
                <w:szCs w:val="24"/>
              </w:rPr>
            </w:pPr>
            <w:r w:rsidRPr="00725E27">
              <w:rPr>
                <w:rFonts w:cs="Times New Roman"/>
                <w:szCs w:val="24"/>
              </w:rPr>
              <w:t>Project</w:t>
            </w:r>
          </w:p>
          <w:p w14:paraId="12E582EC" w14:textId="77777777" w:rsidR="0017491A" w:rsidRPr="00725E27" w:rsidRDefault="0017491A" w:rsidP="004470E5">
            <w:pPr>
              <w:numPr>
                <w:ilvl w:val="0"/>
                <w:numId w:val="442"/>
              </w:numPr>
              <w:spacing w:after="0" w:line="360" w:lineRule="auto"/>
              <w:contextualSpacing/>
              <w:rPr>
                <w:rFonts w:cs="Times New Roman"/>
                <w:szCs w:val="24"/>
              </w:rPr>
            </w:pPr>
            <w:r w:rsidRPr="00725E27">
              <w:rPr>
                <w:rFonts w:cs="Times New Roman"/>
                <w:szCs w:val="24"/>
              </w:rPr>
              <w:t>Portfolio of evidence</w:t>
            </w:r>
          </w:p>
          <w:p w14:paraId="09DC50E9" w14:textId="77777777" w:rsidR="0017491A" w:rsidRPr="00725E27" w:rsidRDefault="0017491A" w:rsidP="004470E5">
            <w:pPr>
              <w:numPr>
                <w:ilvl w:val="0"/>
                <w:numId w:val="442"/>
              </w:numPr>
              <w:spacing w:after="0" w:line="360" w:lineRule="auto"/>
              <w:contextualSpacing/>
              <w:rPr>
                <w:rFonts w:cs="Times New Roman"/>
                <w:szCs w:val="24"/>
              </w:rPr>
            </w:pPr>
            <w:r w:rsidRPr="00725E27">
              <w:rPr>
                <w:rFonts w:cs="Times New Roman"/>
                <w:szCs w:val="24"/>
              </w:rPr>
              <w:t>Third party report</w:t>
            </w:r>
          </w:p>
          <w:p w14:paraId="64189E75" w14:textId="77777777" w:rsidR="0017491A" w:rsidRPr="00725E27" w:rsidRDefault="0017491A" w:rsidP="004470E5">
            <w:pPr>
              <w:numPr>
                <w:ilvl w:val="0"/>
                <w:numId w:val="442"/>
              </w:numPr>
              <w:spacing w:after="0" w:line="360" w:lineRule="auto"/>
              <w:contextualSpacing/>
              <w:rPr>
                <w:rFonts w:cs="Times New Roman"/>
                <w:szCs w:val="24"/>
              </w:rPr>
            </w:pPr>
            <w:r w:rsidRPr="00725E27">
              <w:rPr>
                <w:rFonts w:cs="Times New Roman"/>
                <w:szCs w:val="24"/>
              </w:rPr>
              <w:t>Written tests</w:t>
            </w:r>
          </w:p>
        </w:tc>
      </w:tr>
      <w:tr w:rsidR="00DC0CBC" w:rsidRPr="00725E27" w14:paraId="540022B9" w14:textId="77777777" w:rsidTr="003136ED">
        <w:trPr>
          <w:trHeight w:val="288"/>
        </w:trPr>
        <w:tc>
          <w:tcPr>
            <w:tcW w:w="0" w:type="auto"/>
            <w:tcBorders>
              <w:top w:val="single" w:sz="4" w:space="0" w:color="auto"/>
              <w:left w:val="single" w:sz="4" w:space="0" w:color="auto"/>
              <w:bottom w:val="single" w:sz="4" w:space="0" w:color="auto"/>
              <w:right w:val="single" w:sz="4" w:space="0" w:color="auto"/>
            </w:tcBorders>
          </w:tcPr>
          <w:p w14:paraId="2266B311" w14:textId="77777777" w:rsidR="0017491A" w:rsidRPr="00725E27" w:rsidRDefault="0017491A" w:rsidP="004470E5">
            <w:pPr>
              <w:keepNext/>
              <w:numPr>
                <w:ilvl w:val="0"/>
                <w:numId w:val="129"/>
              </w:numPr>
              <w:spacing w:after="0" w:line="360" w:lineRule="auto"/>
              <w:rPr>
                <w:rFonts w:eastAsia="Times New Roman" w:cs="Times New Roman"/>
                <w:szCs w:val="24"/>
              </w:rPr>
            </w:pPr>
            <w:r w:rsidRPr="00725E27">
              <w:rPr>
                <w:rFonts w:eastAsia="Times New Roman" w:cs="Times New Roman"/>
                <w:szCs w:val="24"/>
              </w:rPr>
              <w:lastRenderedPageBreak/>
              <w:t xml:space="preserve">Perform complex number operations </w:t>
            </w:r>
          </w:p>
        </w:tc>
        <w:tc>
          <w:tcPr>
            <w:tcW w:w="0" w:type="auto"/>
            <w:tcBorders>
              <w:top w:val="single" w:sz="4" w:space="0" w:color="auto"/>
              <w:left w:val="nil"/>
              <w:bottom w:val="single" w:sz="4" w:space="0" w:color="auto"/>
              <w:right w:val="single" w:sz="4" w:space="0" w:color="auto"/>
            </w:tcBorders>
          </w:tcPr>
          <w:p w14:paraId="58F05FD4" w14:textId="77777777" w:rsidR="0017491A" w:rsidRPr="00725E27" w:rsidRDefault="0017491A" w:rsidP="004470E5">
            <w:pPr>
              <w:numPr>
                <w:ilvl w:val="0"/>
                <w:numId w:val="443"/>
              </w:numPr>
              <w:spacing w:after="0" w:line="360" w:lineRule="auto"/>
              <w:contextualSpacing/>
              <w:rPr>
                <w:rFonts w:cs="Times New Roman"/>
                <w:b/>
                <w:bCs/>
                <w:vanish/>
                <w:szCs w:val="24"/>
              </w:rPr>
            </w:pPr>
          </w:p>
          <w:p w14:paraId="18991AE4" w14:textId="77777777" w:rsidR="0017491A" w:rsidRPr="00725E27" w:rsidRDefault="0017491A" w:rsidP="004470E5">
            <w:pPr>
              <w:numPr>
                <w:ilvl w:val="0"/>
                <w:numId w:val="443"/>
              </w:numPr>
              <w:spacing w:after="0" w:line="360" w:lineRule="auto"/>
              <w:contextualSpacing/>
              <w:rPr>
                <w:rFonts w:cs="Times New Roman"/>
                <w:b/>
                <w:bCs/>
                <w:vanish/>
                <w:szCs w:val="24"/>
              </w:rPr>
            </w:pPr>
          </w:p>
          <w:p w14:paraId="44A94C42" w14:textId="77777777" w:rsidR="0017491A" w:rsidRPr="00725E27" w:rsidRDefault="0017491A" w:rsidP="004470E5">
            <w:pPr>
              <w:numPr>
                <w:ilvl w:val="0"/>
                <w:numId w:val="443"/>
              </w:numPr>
              <w:spacing w:after="0" w:line="360" w:lineRule="auto"/>
              <w:contextualSpacing/>
              <w:rPr>
                <w:rFonts w:cs="Times New Roman"/>
                <w:b/>
                <w:bCs/>
                <w:vanish/>
                <w:szCs w:val="24"/>
              </w:rPr>
            </w:pPr>
          </w:p>
          <w:p w14:paraId="2DDF58FE" w14:textId="77777777" w:rsidR="0017491A" w:rsidRPr="00725E27" w:rsidRDefault="0017491A" w:rsidP="004470E5">
            <w:pPr>
              <w:numPr>
                <w:ilvl w:val="1"/>
                <w:numId w:val="443"/>
              </w:numPr>
              <w:spacing w:after="0" w:line="360" w:lineRule="auto"/>
              <w:contextualSpacing/>
              <w:rPr>
                <w:rFonts w:cs="Times New Roman"/>
                <w:szCs w:val="24"/>
              </w:rPr>
            </w:pPr>
            <w:r w:rsidRPr="00725E27">
              <w:rPr>
                <w:rFonts w:cs="Times New Roman"/>
                <w:b/>
                <w:bCs/>
                <w:szCs w:val="24"/>
              </w:rPr>
              <w:t>Real and Imaginary Numbers</w:t>
            </w:r>
          </w:p>
          <w:p w14:paraId="6C65DA05" w14:textId="77777777" w:rsidR="0017491A" w:rsidRPr="00725E27" w:rsidRDefault="0017491A" w:rsidP="004470E5">
            <w:pPr>
              <w:numPr>
                <w:ilvl w:val="2"/>
                <w:numId w:val="444"/>
              </w:numPr>
              <w:spacing w:after="0" w:line="360" w:lineRule="auto"/>
              <w:contextualSpacing/>
              <w:rPr>
                <w:rFonts w:cs="Times New Roman"/>
                <w:szCs w:val="24"/>
              </w:rPr>
            </w:pPr>
            <w:r w:rsidRPr="00725E27">
              <w:rPr>
                <w:rFonts w:cs="Times New Roman"/>
                <w:szCs w:val="24"/>
              </w:rPr>
              <w:t>Understanding complex numbers in the form a + bi</w:t>
            </w:r>
          </w:p>
          <w:p w14:paraId="1A69D22D" w14:textId="77777777" w:rsidR="0017491A" w:rsidRPr="00725E27" w:rsidRDefault="0017491A" w:rsidP="004470E5">
            <w:pPr>
              <w:numPr>
                <w:ilvl w:val="1"/>
                <w:numId w:val="443"/>
              </w:numPr>
              <w:spacing w:after="0" w:line="360" w:lineRule="auto"/>
              <w:contextualSpacing/>
              <w:rPr>
                <w:rFonts w:cs="Times New Roman"/>
                <w:szCs w:val="24"/>
              </w:rPr>
            </w:pPr>
            <w:r w:rsidRPr="00725E27">
              <w:rPr>
                <w:rFonts w:cs="Times New Roman"/>
                <w:b/>
                <w:bCs/>
                <w:szCs w:val="24"/>
              </w:rPr>
              <w:t>Argand Diagram Representation</w:t>
            </w:r>
          </w:p>
          <w:p w14:paraId="68B0D299" w14:textId="77777777" w:rsidR="0017491A" w:rsidRPr="00725E27" w:rsidRDefault="0017491A" w:rsidP="004470E5">
            <w:pPr>
              <w:numPr>
                <w:ilvl w:val="2"/>
                <w:numId w:val="445"/>
              </w:numPr>
              <w:spacing w:after="0" w:line="360" w:lineRule="auto"/>
              <w:contextualSpacing/>
              <w:rPr>
                <w:rFonts w:cs="Times New Roman"/>
                <w:szCs w:val="24"/>
              </w:rPr>
            </w:pPr>
            <w:r w:rsidRPr="00725E27">
              <w:rPr>
                <w:rFonts w:cs="Times New Roman"/>
                <w:szCs w:val="24"/>
              </w:rPr>
              <w:t>Plotting complex numbers on the Argand plane</w:t>
            </w:r>
          </w:p>
          <w:p w14:paraId="628C3802" w14:textId="77777777" w:rsidR="0017491A" w:rsidRPr="00725E27" w:rsidRDefault="0017491A" w:rsidP="004470E5">
            <w:pPr>
              <w:numPr>
                <w:ilvl w:val="2"/>
                <w:numId w:val="445"/>
              </w:numPr>
              <w:spacing w:after="0" w:line="360" w:lineRule="auto"/>
              <w:contextualSpacing/>
              <w:rPr>
                <w:rFonts w:cs="Times New Roman"/>
                <w:szCs w:val="24"/>
              </w:rPr>
            </w:pPr>
            <w:r w:rsidRPr="00725E27">
              <w:rPr>
                <w:rFonts w:cs="Times New Roman"/>
                <w:szCs w:val="24"/>
              </w:rPr>
              <w:t>Polar and rectangular forms</w:t>
            </w:r>
          </w:p>
          <w:p w14:paraId="384D8B4E" w14:textId="77777777" w:rsidR="0017491A" w:rsidRPr="00725E27" w:rsidRDefault="0017491A" w:rsidP="004470E5">
            <w:pPr>
              <w:numPr>
                <w:ilvl w:val="1"/>
                <w:numId w:val="443"/>
              </w:numPr>
              <w:spacing w:after="0" w:line="360" w:lineRule="auto"/>
              <w:contextualSpacing/>
              <w:rPr>
                <w:rFonts w:cs="Times New Roman"/>
                <w:szCs w:val="24"/>
              </w:rPr>
            </w:pPr>
            <w:r w:rsidRPr="00725E27">
              <w:rPr>
                <w:rFonts w:cs="Times New Roman"/>
                <w:b/>
                <w:bCs/>
                <w:szCs w:val="24"/>
              </w:rPr>
              <w:t>Polar Form of Complex Numbers</w:t>
            </w:r>
          </w:p>
          <w:p w14:paraId="11E5FC5E" w14:textId="77777777" w:rsidR="0017491A" w:rsidRPr="00725E27" w:rsidRDefault="0017491A" w:rsidP="004470E5">
            <w:pPr>
              <w:numPr>
                <w:ilvl w:val="2"/>
                <w:numId w:val="446"/>
              </w:numPr>
              <w:spacing w:after="0" w:line="360" w:lineRule="auto"/>
              <w:contextualSpacing/>
              <w:rPr>
                <w:rFonts w:cs="Times New Roman"/>
                <w:szCs w:val="24"/>
              </w:rPr>
            </w:pPr>
            <w:r w:rsidRPr="00725E27">
              <w:rPr>
                <w:rFonts w:cs="Times New Roman"/>
                <w:szCs w:val="24"/>
              </w:rPr>
              <w:t>Conversion between polar and rectangular forms</w:t>
            </w:r>
          </w:p>
          <w:p w14:paraId="3F0F4B22" w14:textId="77777777" w:rsidR="0017491A" w:rsidRPr="00725E27" w:rsidRDefault="0017491A" w:rsidP="004470E5">
            <w:pPr>
              <w:numPr>
                <w:ilvl w:val="2"/>
                <w:numId w:val="446"/>
              </w:numPr>
              <w:spacing w:after="0" w:line="360" w:lineRule="auto"/>
              <w:contextualSpacing/>
              <w:rPr>
                <w:rFonts w:cs="Times New Roman"/>
                <w:szCs w:val="24"/>
              </w:rPr>
            </w:pPr>
            <w:r w:rsidRPr="00725E27">
              <w:rPr>
                <w:rFonts w:cs="Times New Roman"/>
                <w:szCs w:val="24"/>
              </w:rPr>
              <w:t>Modulus and argument of complex numbers</w:t>
            </w:r>
          </w:p>
          <w:p w14:paraId="48C23EE7" w14:textId="77777777" w:rsidR="0017491A" w:rsidRPr="00725E27" w:rsidRDefault="0017491A" w:rsidP="004470E5">
            <w:pPr>
              <w:numPr>
                <w:ilvl w:val="1"/>
                <w:numId w:val="443"/>
              </w:numPr>
              <w:spacing w:after="0" w:line="360" w:lineRule="auto"/>
              <w:contextualSpacing/>
              <w:rPr>
                <w:rFonts w:cs="Times New Roman"/>
                <w:szCs w:val="24"/>
              </w:rPr>
            </w:pPr>
            <w:r w:rsidRPr="00725E27">
              <w:rPr>
                <w:rFonts w:cs="Times New Roman"/>
                <w:b/>
                <w:bCs/>
                <w:szCs w:val="24"/>
              </w:rPr>
              <w:t>Operations on Complex Numbers</w:t>
            </w:r>
          </w:p>
          <w:p w14:paraId="5EF3FECE" w14:textId="77777777" w:rsidR="0017491A" w:rsidRPr="00725E27" w:rsidRDefault="0017491A" w:rsidP="004470E5">
            <w:pPr>
              <w:numPr>
                <w:ilvl w:val="2"/>
                <w:numId w:val="447"/>
              </w:numPr>
              <w:spacing w:after="0" w:line="360" w:lineRule="auto"/>
              <w:contextualSpacing/>
              <w:rPr>
                <w:rFonts w:cs="Times New Roman"/>
                <w:szCs w:val="24"/>
              </w:rPr>
            </w:pPr>
            <w:r w:rsidRPr="00725E27">
              <w:rPr>
                <w:rFonts w:cs="Times New Roman"/>
                <w:szCs w:val="24"/>
              </w:rPr>
              <w:t>Addition, subtraction, multiplication, and division of complex numbers</w:t>
            </w:r>
          </w:p>
          <w:p w14:paraId="51830B56" w14:textId="77777777" w:rsidR="0017491A" w:rsidRPr="00725E27" w:rsidRDefault="0017491A" w:rsidP="004470E5">
            <w:pPr>
              <w:numPr>
                <w:ilvl w:val="2"/>
                <w:numId w:val="447"/>
              </w:numPr>
              <w:spacing w:after="0" w:line="360" w:lineRule="auto"/>
              <w:contextualSpacing/>
              <w:rPr>
                <w:rFonts w:cs="Times New Roman"/>
                <w:szCs w:val="24"/>
              </w:rPr>
            </w:pPr>
            <w:r w:rsidRPr="00725E27">
              <w:rPr>
                <w:rFonts w:cs="Times New Roman"/>
                <w:szCs w:val="24"/>
              </w:rPr>
              <w:t>Complex conjugates</w:t>
            </w:r>
          </w:p>
          <w:p w14:paraId="2B56CEAA" w14:textId="77777777" w:rsidR="0017491A" w:rsidRPr="00725E27" w:rsidRDefault="0017491A" w:rsidP="004470E5">
            <w:pPr>
              <w:numPr>
                <w:ilvl w:val="1"/>
                <w:numId w:val="443"/>
              </w:numPr>
              <w:spacing w:after="0" w:line="360" w:lineRule="auto"/>
              <w:contextualSpacing/>
              <w:rPr>
                <w:rFonts w:cs="Times New Roman"/>
                <w:szCs w:val="24"/>
              </w:rPr>
            </w:pPr>
            <w:r w:rsidRPr="00725E27">
              <w:rPr>
                <w:rFonts w:cs="Times New Roman"/>
                <w:b/>
                <w:szCs w:val="24"/>
              </w:rPr>
              <w:t>De</w:t>
            </w:r>
            <w:r w:rsidRPr="00725E27">
              <w:rPr>
                <w:rFonts w:cs="Times New Roman"/>
                <w:b/>
                <w:bCs/>
                <w:szCs w:val="24"/>
              </w:rPr>
              <w:t xml:space="preserve"> Moivre’s Theorem</w:t>
            </w:r>
          </w:p>
          <w:p w14:paraId="3C43233A" w14:textId="77777777" w:rsidR="0017491A" w:rsidRPr="00725E27" w:rsidRDefault="0017491A" w:rsidP="004470E5">
            <w:pPr>
              <w:numPr>
                <w:ilvl w:val="2"/>
                <w:numId w:val="434"/>
              </w:numPr>
              <w:spacing w:after="0" w:line="360" w:lineRule="auto"/>
              <w:contextualSpacing/>
              <w:rPr>
                <w:rFonts w:cs="Times New Roman"/>
                <w:szCs w:val="24"/>
              </w:rPr>
            </w:pPr>
            <w:r w:rsidRPr="00725E27">
              <w:rPr>
                <w:rFonts w:cs="Times New Roman"/>
                <w:szCs w:val="24"/>
              </w:rPr>
              <w:t>Powers and roots of complex numbers</w:t>
            </w:r>
          </w:p>
          <w:p w14:paraId="76AB4F3E" w14:textId="77777777" w:rsidR="0017491A" w:rsidRPr="00725E27" w:rsidRDefault="0017491A" w:rsidP="004470E5">
            <w:pPr>
              <w:numPr>
                <w:ilvl w:val="2"/>
                <w:numId w:val="434"/>
              </w:numPr>
              <w:spacing w:after="0" w:line="360" w:lineRule="auto"/>
              <w:contextualSpacing/>
              <w:rPr>
                <w:rFonts w:cs="Times New Roman"/>
                <w:szCs w:val="24"/>
              </w:rPr>
            </w:pPr>
            <w:r w:rsidRPr="00725E27">
              <w:rPr>
                <w:rFonts w:cs="Times New Roman"/>
                <w:szCs w:val="24"/>
              </w:rPr>
              <w:t>Application in solving polynomial equations</w:t>
            </w:r>
          </w:p>
        </w:tc>
        <w:tc>
          <w:tcPr>
            <w:tcW w:w="0" w:type="auto"/>
            <w:tcBorders>
              <w:top w:val="single" w:sz="4" w:space="0" w:color="auto"/>
              <w:left w:val="nil"/>
              <w:bottom w:val="single" w:sz="4" w:space="0" w:color="auto"/>
              <w:right w:val="single" w:sz="4" w:space="0" w:color="auto"/>
            </w:tcBorders>
          </w:tcPr>
          <w:p w14:paraId="250C024C" w14:textId="77777777" w:rsidR="0017491A" w:rsidRPr="00725E27" w:rsidRDefault="0017491A" w:rsidP="004470E5">
            <w:pPr>
              <w:numPr>
                <w:ilvl w:val="0"/>
                <w:numId w:val="448"/>
              </w:numPr>
              <w:spacing w:after="0" w:line="360" w:lineRule="auto"/>
              <w:contextualSpacing/>
              <w:rPr>
                <w:rFonts w:cs="Times New Roman"/>
                <w:szCs w:val="24"/>
              </w:rPr>
            </w:pPr>
            <w:r w:rsidRPr="00725E27">
              <w:rPr>
                <w:rFonts w:cs="Times New Roman"/>
                <w:szCs w:val="24"/>
              </w:rPr>
              <w:t>Practical tests</w:t>
            </w:r>
          </w:p>
          <w:p w14:paraId="58C0F25A" w14:textId="77777777" w:rsidR="0017491A" w:rsidRPr="00725E27" w:rsidRDefault="0017491A" w:rsidP="004470E5">
            <w:pPr>
              <w:numPr>
                <w:ilvl w:val="0"/>
                <w:numId w:val="448"/>
              </w:numPr>
              <w:spacing w:after="0" w:line="360" w:lineRule="auto"/>
              <w:contextualSpacing/>
              <w:rPr>
                <w:rFonts w:cs="Times New Roman"/>
                <w:szCs w:val="24"/>
              </w:rPr>
            </w:pPr>
            <w:r w:rsidRPr="00725E27">
              <w:rPr>
                <w:rFonts w:cs="Times New Roman"/>
                <w:szCs w:val="24"/>
              </w:rPr>
              <w:t>Project</w:t>
            </w:r>
          </w:p>
          <w:p w14:paraId="7D1E513D" w14:textId="77777777" w:rsidR="0017491A" w:rsidRPr="00725E27" w:rsidRDefault="0017491A" w:rsidP="004470E5">
            <w:pPr>
              <w:numPr>
                <w:ilvl w:val="0"/>
                <w:numId w:val="448"/>
              </w:numPr>
              <w:spacing w:after="0" w:line="360" w:lineRule="auto"/>
              <w:contextualSpacing/>
              <w:rPr>
                <w:rFonts w:cs="Times New Roman"/>
                <w:szCs w:val="24"/>
              </w:rPr>
            </w:pPr>
            <w:r w:rsidRPr="00725E27">
              <w:rPr>
                <w:rFonts w:cs="Times New Roman"/>
                <w:szCs w:val="24"/>
              </w:rPr>
              <w:t>Portfolio of evidence</w:t>
            </w:r>
          </w:p>
          <w:p w14:paraId="0F1F9C9B" w14:textId="77777777" w:rsidR="0017491A" w:rsidRPr="00725E27" w:rsidRDefault="0017491A" w:rsidP="004470E5">
            <w:pPr>
              <w:numPr>
                <w:ilvl w:val="0"/>
                <w:numId w:val="448"/>
              </w:numPr>
              <w:spacing w:after="0" w:line="360" w:lineRule="auto"/>
              <w:contextualSpacing/>
              <w:rPr>
                <w:rFonts w:cs="Times New Roman"/>
                <w:szCs w:val="24"/>
              </w:rPr>
            </w:pPr>
            <w:r w:rsidRPr="00725E27">
              <w:rPr>
                <w:rFonts w:cs="Times New Roman"/>
                <w:szCs w:val="24"/>
              </w:rPr>
              <w:t>Third party report</w:t>
            </w:r>
          </w:p>
          <w:p w14:paraId="4AC79B22" w14:textId="77777777" w:rsidR="0017491A" w:rsidRPr="00725E27" w:rsidRDefault="0017491A" w:rsidP="004470E5">
            <w:pPr>
              <w:numPr>
                <w:ilvl w:val="0"/>
                <w:numId w:val="448"/>
              </w:numPr>
              <w:spacing w:after="0" w:line="360" w:lineRule="auto"/>
              <w:contextualSpacing/>
              <w:rPr>
                <w:rFonts w:cs="Times New Roman"/>
                <w:szCs w:val="24"/>
              </w:rPr>
            </w:pPr>
            <w:r w:rsidRPr="00725E27">
              <w:rPr>
                <w:rFonts w:cs="Times New Roman"/>
                <w:szCs w:val="24"/>
              </w:rPr>
              <w:t>Written tests</w:t>
            </w:r>
          </w:p>
          <w:p w14:paraId="6697435D" w14:textId="77777777" w:rsidR="0017491A" w:rsidRPr="00725E27" w:rsidRDefault="0017491A" w:rsidP="001004A1">
            <w:pPr>
              <w:spacing w:after="0" w:line="360" w:lineRule="auto"/>
              <w:ind w:left="410"/>
              <w:rPr>
                <w:rFonts w:cs="Times New Roman"/>
                <w:szCs w:val="24"/>
              </w:rPr>
            </w:pPr>
          </w:p>
        </w:tc>
      </w:tr>
      <w:tr w:rsidR="00DC0CBC" w:rsidRPr="00725E27" w14:paraId="7F54828C" w14:textId="77777777" w:rsidTr="003136ED">
        <w:trPr>
          <w:trHeight w:val="288"/>
        </w:trPr>
        <w:tc>
          <w:tcPr>
            <w:tcW w:w="0" w:type="auto"/>
            <w:tcBorders>
              <w:top w:val="single" w:sz="4" w:space="0" w:color="auto"/>
              <w:left w:val="single" w:sz="4" w:space="0" w:color="auto"/>
              <w:bottom w:val="single" w:sz="4" w:space="0" w:color="auto"/>
              <w:right w:val="single" w:sz="4" w:space="0" w:color="auto"/>
            </w:tcBorders>
          </w:tcPr>
          <w:p w14:paraId="2977DA7C" w14:textId="77777777" w:rsidR="00E66C2E" w:rsidRPr="00725E27" w:rsidRDefault="00E66C2E" w:rsidP="003A277C">
            <w:pPr>
              <w:keepNext/>
              <w:numPr>
                <w:ilvl w:val="0"/>
                <w:numId w:val="129"/>
              </w:numPr>
              <w:spacing w:after="0" w:line="360" w:lineRule="auto"/>
              <w:rPr>
                <w:rFonts w:eastAsia="Times New Roman" w:cs="Times New Roman"/>
                <w:szCs w:val="24"/>
              </w:rPr>
            </w:pPr>
            <w:r w:rsidRPr="00725E27">
              <w:rPr>
                <w:rFonts w:eastAsia="Times New Roman" w:cs="Times New Roman"/>
                <w:szCs w:val="24"/>
              </w:rPr>
              <w:lastRenderedPageBreak/>
              <w:t>Apply Power Series</w:t>
            </w:r>
          </w:p>
          <w:p w14:paraId="2440E82D" w14:textId="231A47FE" w:rsidR="00E66C2E" w:rsidRPr="00725E27" w:rsidRDefault="00E66C2E" w:rsidP="003A277C">
            <w:pPr>
              <w:keepNext/>
              <w:spacing w:after="0" w:line="360" w:lineRule="auto"/>
              <w:rPr>
                <w:rFonts w:eastAsia="Times New Roman" w:cs="Times New Roman"/>
                <w:szCs w:val="24"/>
              </w:rPr>
            </w:pPr>
          </w:p>
        </w:tc>
        <w:tc>
          <w:tcPr>
            <w:tcW w:w="0" w:type="auto"/>
            <w:tcBorders>
              <w:top w:val="single" w:sz="4" w:space="0" w:color="auto"/>
              <w:left w:val="nil"/>
              <w:bottom w:val="single" w:sz="4" w:space="0" w:color="auto"/>
              <w:right w:val="single" w:sz="4" w:space="0" w:color="auto"/>
            </w:tcBorders>
          </w:tcPr>
          <w:p w14:paraId="510295BF" w14:textId="252C3907" w:rsidR="00E66C2E" w:rsidRPr="00725E27" w:rsidRDefault="00E66C2E" w:rsidP="003A277C">
            <w:pPr>
              <w:pStyle w:val="ListParagraph"/>
              <w:keepNext/>
              <w:numPr>
                <w:ilvl w:val="1"/>
                <w:numId w:val="672"/>
              </w:numPr>
              <w:spacing w:after="0" w:line="360" w:lineRule="auto"/>
              <w:rPr>
                <w:rFonts w:eastAsia="Times New Roman"/>
                <w:szCs w:val="24"/>
              </w:rPr>
            </w:pPr>
            <w:r w:rsidRPr="00725E27">
              <w:rPr>
                <w:rFonts w:eastAsia="Times New Roman"/>
                <w:szCs w:val="24"/>
              </w:rPr>
              <w:t xml:space="preserve">Definition of series </w:t>
            </w:r>
          </w:p>
          <w:p w14:paraId="6B37B3D9" w14:textId="77777777" w:rsidR="00E66C2E" w:rsidRPr="00725E27" w:rsidRDefault="00E66C2E" w:rsidP="003A277C">
            <w:pPr>
              <w:pStyle w:val="ListParagraph"/>
              <w:keepNext/>
              <w:numPr>
                <w:ilvl w:val="1"/>
                <w:numId w:val="672"/>
              </w:numPr>
              <w:spacing w:after="0" w:line="360" w:lineRule="auto"/>
              <w:rPr>
                <w:rFonts w:eastAsia="Times New Roman"/>
                <w:szCs w:val="24"/>
              </w:rPr>
            </w:pPr>
            <w:r w:rsidRPr="00725E27">
              <w:rPr>
                <w:rFonts w:eastAsia="Times New Roman"/>
                <w:szCs w:val="24"/>
              </w:rPr>
              <w:t>Interval and radius of convergence</w:t>
            </w:r>
          </w:p>
          <w:p w14:paraId="52FB8883" w14:textId="77777777" w:rsidR="00E66C2E" w:rsidRPr="00725E27" w:rsidRDefault="00E66C2E" w:rsidP="003A277C">
            <w:pPr>
              <w:pStyle w:val="ListParagraph"/>
              <w:keepNext/>
              <w:numPr>
                <w:ilvl w:val="1"/>
                <w:numId w:val="672"/>
              </w:numPr>
              <w:spacing w:after="0" w:line="360" w:lineRule="auto"/>
              <w:rPr>
                <w:rFonts w:eastAsia="Times New Roman"/>
                <w:szCs w:val="24"/>
              </w:rPr>
            </w:pPr>
            <w:r w:rsidRPr="00725E27">
              <w:rPr>
                <w:rFonts w:eastAsia="Times New Roman"/>
                <w:szCs w:val="24"/>
              </w:rPr>
              <w:t>Operation of power series</w:t>
            </w:r>
          </w:p>
          <w:p w14:paraId="16B0ED06" w14:textId="77777777" w:rsidR="00E66C2E" w:rsidRPr="00725E27" w:rsidRDefault="00E66C2E" w:rsidP="003A277C">
            <w:pPr>
              <w:pStyle w:val="ListParagraph"/>
              <w:keepNext/>
              <w:numPr>
                <w:ilvl w:val="1"/>
                <w:numId w:val="672"/>
              </w:numPr>
              <w:spacing w:after="0" w:line="360" w:lineRule="auto"/>
              <w:rPr>
                <w:rFonts w:eastAsia="Times New Roman"/>
                <w:szCs w:val="24"/>
              </w:rPr>
            </w:pPr>
            <w:r w:rsidRPr="00725E27">
              <w:rPr>
                <w:rFonts w:eastAsia="Times New Roman"/>
                <w:szCs w:val="24"/>
              </w:rPr>
              <w:t>Tylor and Maclurin’s</w:t>
            </w:r>
          </w:p>
          <w:p w14:paraId="4CCA1AEE" w14:textId="414A60EA" w:rsidR="00E66C2E" w:rsidRPr="00725E27" w:rsidRDefault="00E66C2E" w:rsidP="003A277C">
            <w:pPr>
              <w:pStyle w:val="ListParagraph"/>
              <w:keepNext/>
              <w:numPr>
                <w:ilvl w:val="1"/>
                <w:numId w:val="672"/>
              </w:numPr>
              <w:spacing w:after="0" w:line="360" w:lineRule="auto"/>
              <w:rPr>
                <w:b/>
                <w:bCs/>
                <w:vanish/>
                <w:szCs w:val="24"/>
              </w:rPr>
            </w:pPr>
            <w:r w:rsidRPr="00725E27">
              <w:rPr>
                <w:rFonts w:eastAsia="Times New Roman"/>
                <w:szCs w:val="24"/>
              </w:rPr>
              <w:t>Applications of power series</w:t>
            </w:r>
          </w:p>
        </w:tc>
        <w:tc>
          <w:tcPr>
            <w:tcW w:w="0" w:type="auto"/>
            <w:tcBorders>
              <w:top w:val="single" w:sz="4" w:space="0" w:color="auto"/>
              <w:left w:val="nil"/>
              <w:bottom w:val="single" w:sz="4" w:space="0" w:color="auto"/>
              <w:right w:val="single" w:sz="4" w:space="0" w:color="auto"/>
            </w:tcBorders>
          </w:tcPr>
          <w:p w14:paraId="36E6463F" w14:textId="77777777" w:rsidR="00E66C2E" w:rsidRPr="00725E27" w:rsidRDefault="00E66C2E" w:rsidP="003A277C">
            <w:pPr>
              <w:numPr>
                <w:ilvl w:val="0"/>
                <w:numId w:val="173"/>
              </w:numPr>
              <w:spacing w:after="0" w:line="360" w:lineRule="auto"/>
              <w:contextualSpacing/>
              <w:rPr>
                <w:rFonts w:cs="Times New Roman"/>
                <w:szCs w:val="24"/>
              </w:rPr>
            </w:pPr>
            <w:r w:rsidRPr="00725E27">
              <w:rPr>
                <w:rFonts w:cs="Times New Roman"/>
                <w:szCs w:val="24"/>
              </w:rPr>
              <w:t>Practical tests</w:t>
            </w:r>
          </w:p>
          <w:p w14:paraId="3B21B6B4" w14:textId="77777777" w:rsidR="00E66C2E" w:rsidRPr="00725E27" w:rsidRDefault="00E66C2E" w:rsidP="004470E5">
            <w:pPr>
              <w:numPr>
                <w:ilvl w:val="0"/>
                <w:numId w:val="173"/>
              </w:numPr>
              <w:spacing w:after="0" w:line="360" w:lineRule="auto"/>
              <w:contextualSpacing/>
              <w:rPr>
                <w:rFonts w:cs="Times New Roman"/>
                <w:szCs w:val="24"/>
              </w:rPr>
            </w:pPr>
            <w:r w:rsidRPr="00725E27">
              <w:rPr>
                <w:rFonts w:cs="Times New Roman"/>
                <w:szCs w:val="24"/>
              </w:rPr>
              <w:t>Project</w:t>
            </w:r>
          </w:p>
          <w:p w14:paraId="176AECBD" w14:textId="77777777" w:rsidR="00E66C2E" w:rsidRPr="00725E27" w:rsidRDefault="00E66C2E" w:rsidP="003A277C">
            <w:pPr>
              <w:numPr>
                <w:ilvl w:val="0"/>
                <w:numId w:val="173"/>
              </w:numPr>
              <w:spacing w:after="0" w:line="360" w:lineRule="auto"/>
              <w:contextualSpacing/>
              <w:jc w:val="left"/>
              <w:rPr>
                <w:rFonts w:cs="Times New Roman"/>
                <w:szCs w:val="24"/>
              </w:rPr>
            </w:pPr>
            <w:r w:rsidRPr="00725E27">
              <w:rPr>
                <w:rFonts w:cs="Times New Roman"/>
                <w:szCs w:val="24"/>
              </w:rPr>
              <w:t>Portfolio of evidence</w:t>
            </w:r>
          </w:p>
          <w:p w14:paraId="0850D074" w14:textId="77777777" w:rsidR="003A277C" w:rsidRPr="00725E27" w:rsidRDefault="00E66C2E" w:rsidP="003A277C">
            <w:pPr>
              <w:numPr>
                <w:ilvl w:val="0"/>
                <w:numId w:val="173"/>
              </w:numPr>
              <w:spacing w:after="0" w:line="360" w:lineRule="auto"/>
              <w:contextualSpacing/>
              <w:rPr>
                <w:rFonts w:cs="Times New Roman"/>
                <w:szCs w:val="24"/>
              </w:rPr>
            </w:pPr>
            <w:r w:rsidRPr="00725E27">
              <w:rPr>
                <w:rFonts w:cs="Times New Roman"/>
                <w:szCs w:val="24"/>
              </w:rPr>
              <w:t>Third party report</w:t>
            </w:r>
          </w:p>
          <w:p w14:paraId="7AAAA3A2" w14:textId="7097BD94" w:rsidR="00E66C2E" w:rsidRPr="00725E27" w:rsidRDefault="00E66C2E" w:rsidP="003A277C">
            <w:pPr>
              <w:numPr>
                <w:ilvl w:val="0"/>
                <w:numId w:val="173"/>
              </w:numPr>
              <w:spacing w:after="0" w:line="360" w:lineRule="auto"/>
              <w:contextualSpacing/>
              <w:rPr>
                <w:rFonts w:cs="Times New Roman"/>
                <w:szCs w:val="24"/>
              </w:rPr>
            </w:pPr>
            <w:r w:rsidRPr="00725E27">
              <w:rPr>
                <w:rFonts w:cs="Times New Roman"/>
                <w:szCs w:val="24"/>
              </w:rPr>
              <w:t>Written tests</w:t>
            </w:r>
          </w:p>
        </w:tc>
      </w:tr>
    </w:tbl>
    <w:p w14:paraId="2B0C0E5D" w14:textId="77777777" w:rsidR="0017491A" w:rsidRPr="00725E27" w:rsidRDefault="0017491A" w:rsidP="0017491A">
      <w:pPr>
        <w:spacing w:after="0"/>
        <w:rPr>
          <w:rFonts w:cs="Times New Roman"/>
          <w:b/>
          <w:szCs w:val="24"/>
          <w:lang w:val="en-ZA"/>
        </w:rPr>
      </w:pPr>
      <w:r w:rsidRPr="00725E27">
        <w:rPr>
          <w:rFonts w:cs="Times New Roman"/>
          <w:b/>
          <w:szCs w:val="24"/>
          <w:lang w:val="en-ZA"/>
        </w:rPr>
        <w:t>Suggested Methods of Instruction</w:t>
      </w:r>
    </w:p>
    <w:p w14:paraId="088FC5ED" w14:textId="77777777" w:rsidR="0017491A" w:rsidRPr="00725E27" w:rsidRDefault="0017491A" w:rsidP="003A277C">
      <w:pPr>
        <w:numPr>
          <w:ilvl w:val="0"/>
          <w:numId w:val="753"/>
        </w:numPr>
        <w:spacing w:after="0" w:line="276" w:lineRule="auto"/>
        <w:rPr>
          <w:rFonts w:cs="Times New Roman"/>
          <w:szCs w:val="24"/>
        </w:rPr>
      </w:pPr>
      <w:r w:rsidRPr="00725E27">
        <w:rPr>
          <w:rFonts w:cs="Times New Roman"/>
          <w:szCs w:val="24"/>
        </w:rPr>
        <w:t>Role playing</w:t>
      </w:r>
    </w:p>
    <w:p w14:paraId="0EA8DB29" w14:textId="77777777" w:rsidR="0017491A" w:rsidRPr="00725E27" w:rsidRDefault="0017491A" w:rsidP="003A277C">
      <w:pPr>
        <w:numPr>
          <w:ilvl w:val="0"/>
          <w:numId w:val="753"/>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7EEC60FF" w14:textId="77777777" w:rsidR="0017491A" w:rsidRPr="00725E27" w:rsidRDefault="0017491A" w:rsidP="003A277C">
      <w:pPr>
        <w:numPr>
          <w:ilvl w:val="0"/>
          <w:numId w:val="753"/>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4D52242D" w14:textId="77777777" w:rsidR="0017491A" w:rsidRPr="00725E27" w:rsidRDefault="0017491A" w:rsidP="003A277C">
      <w:pPr>
        <w:numPr>
          <w:ilvl w:val="0"/>
          <w:numId w:val="753"/>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6342B0D5" w14:textId="77777777" w:rsidR="0017491A" w:rsidRPr="00725E27" w:rsidRDefault="0017491A" w:rsidP="003A277C">
      <w:pPr>
        <w:numPr>
          <w:ilvl w:val="0"/>
          <w:numId w:val="753"/>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1086B718" w14:textId="77777777" w:rsidR="0017491A" w:rsidRPr="00725E27" w:rsidRDefault="0017491A" w:rsidP="003A277C">
      <w:pPr>
        <w:numPr>
          <w:ilvl w:val="0"/>
          <w:numId w:val="753"/>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1B2AD3C9" w14:textId="77777777" w:rsidR="0017491A" w:rsidRPr="00725E27" w:rsidRDefault="0017491A" w:rsidP="0017491A">
      <w:pPr>
        <w:spacing w:after="0"/>
        <w:ind w:left="720"/>
        <w:rPr>
          <w:rFonts w:eastAsia="Times New Roman" w:cs="Times New Roman"/>
          <w:noProof/>
          <w:szCs w:val="24"/>
        </w:rPr>
      </w:pPr>
    </w:p>
    <w:p w14:paraId="550B851C" w14:textId="77777777" w:rsidR="0017491A" w:rsidRPr="00725E27" w:rsidRDefault="0017491A" w:rsidP="0017491A">
      <w:pPr>
        <w:spacing w:after="0"/>
        <w:rPr>
          <w:rFonts w:cs="Times New Roman"/>
          <w:b/>
          <w:szCs w:val="24"/>
        </w:rPr>
      </w:pPr>
      <w:r w:rsidRPr="00725E27">
        <w:rPr>
          <w:rFonts w:cs="Times New Roman"/>
          <w:b/>
          <w:szCs w:val="24"/>
        </w:rPr>
        <w:t>Recommended Resources for 25 Trainees</w:t>
      </w:r>
    </w:p>
    <w:p w14:paraId="35FE5AC4" w14:textId="77777777" w:rsidR="0017491A" w:rsidRPr="00725E27" w:rsidRDefault="0017491A" w:rsidP="0017491A">
      <w:pPr>
        <w:spacing w:after="0"/>
        <w:contextualSpacing/>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7DCC4F53" w14:textId="77777777" w:rsidTr="00C24A23">
        <w:tc>
          <w:tcPr>
            <w:tcW w:w="895" w:type="dxa"/>
            <w:shd w:val="clear" w:color="auto" w:fill="auto"/>
          </w:tcPr>
          <w:p w14:paraId="79ECD1A3"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0D336283"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0756FEA8"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2F7415F3"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137AD77C"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6AA9591B" w14:textId="77777777" w:rsidR="0017491A" w:rsidRPr="00725E27" w:rsidRDefault="0017491A"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061A488D" w14:textId="77777777" w:rsidTr="00C24A23">
        <w:tc>
          <w:tcPr>
            <w:tcW w:w="895" w:type="dxa"/>
            <w:shd w:val="clear" w:color="auto" w:fill="auto"/>
          </w:tcPr>
          <w:p w14:paraId="220C2049"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463F512F"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146354CB" w14:textId="77777777" w:rsidTr="00C24A23">
        <w:tc>
          <w:tcPr>
            <w:tcW w:w="895" w:type="dxa"/>
            <w:shd w:val="clear" w:color="auto" w:fill="auto"/>
          </w:tcPr>
          <w:p w14:paraId="395DFFD9"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662CEB44"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644A7BD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187D2B9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14FEF756"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6D6498D" w14:textId="77777777" w:rsidTr="00C24A23">
        <w:tc>
          <w:tcPr>
            <w:tcW w:w="895" w:type="dxa"/>
            <w:shd w:val="clear" w:color="auto" w:fill="auto"/>
          </w:tcPr>
          <w:p w14:paraId="41B8AC37"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64B383DC"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Mathematical table</w:t>
            </w:r>
          </w:p>
        </w:tc>
        <w:tc>
          <w:tcPr>
            <w:tcW w:w="2070" w:type="dxa"/>
            <w:shd w:val="clear" w:color="auto" w:fill="auto"/>
          </w:tcPr>
          <w:p w14:paraId="55D66C82"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E0D8C0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08C2738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649233A9" w14:textId="77777777" w:rsidTr="00C24A23">
        <w:tc>
          <w:tcPr>
            <w:tcW w:w="895" w:type="dxa"/>
            <w:shd w:val="clear" w:color="auto" w:fill="auto"/>
          </w:tcPr>
          <w:p w14:paraId="05D05B5A"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254D36DB"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Mathematical set</w:t>
            </w:r>
          </w:p>
        </w:tc>
        <w:tc>
          <w:tcPr>
            <w:tcW w:w="2070" w:type="dxa"/>
            <w:shd w:val="clear" w:color="auto" w:fill="auto"/>
          </w:tcPr>
          <w:p w14:paraId="1E3E3B0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546AB88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1D3710F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73256033" w14:textId="77777777" w:rsidTr="00C24A23">
        <w:tc>
          <w:tcPr>
            <w:tcW w:w="895" w:type="dxa"/>
            <w:shd w:val="clear" w:color="auto" w:fill="auto"/>
          </w:tcPr>
          <w:p w14:paraId="57D4BE1F"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178EA26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SMP Table</w:t>
            </w:r>
          </w:p>
        </w:tc>
        <w:tc>
          <w:tcPr>
            <w:tcW w:w="2070" w:type="dxa"/>
            <w:shd w:val="clear" w:color="auto" w:fill="auto"/>
          </w:tcPr>
          <w:p w14:paraId="55F8F58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4AF0FB8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19EEA46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1FA81B6C" w14:textId="77777777" w:rsidTr="00C24A23">
        <w:tc>
          <w:tcPr>
            <w:tcW w:w="895" w:type="dxa"/>
            <w:shd w:val="clear" w:color="auto" w:fill="auto"/>
          </w:tcPr>
          <w:p w14:paraId="7BE8767D"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2016A441"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0678E586" w14:textId="77777777" w:rsidTr="00C24A23">
        <w:tc>
          <w:tcPr>
            <w:tcW w:w="895" w:type="dxa"/>
            <w:shd w:val="clear" w:color="auto" w:fill="auto"/>
          </w:tcPr>
          <w:p w14:paraId="0F30AE7E"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59A2CA59"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5539A979"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20276B7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2351716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3EEE3C2A" w14:textId="77777777" w:rsidTr="00C24A23">
        <w:tc>
          <w:tcPr>
            <w:tcW w:w="895" w:type="dxa"/>
            <w:shd w:val="clear" w:color="auto" w:fill="auto"/>
          </w:tcPr>
          <w:p w14:paraId="6709FC60"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0523DFA5" w14:textId="77777777" w:rsidR="0017491A" w:rsidRPr="00725E27" w:rsidRDefault="0017491A"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4C477E94"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6DCFD21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58BBFD3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3AA5704B" w14:textId="77777777" w:rsidTr="00C24A23">
        <w:tc>
          <w:tcPr>
            <w:tcW w:w="895" w:type="dxa"/>
            <w:shd w:val="clear" w:color="auto" w:fill="auto"/>
          </w:tcPr>
          <w:p w14:paraId="5486E389"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55D3D529"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17F0A426" w14:textId="77777777" w:rsidTr="00C24A23">
        <w:trPr>
          <w:trHeight w:val="495"/>
        </w:trPr>
        <w:tc>
          <w:tcPr>
            <w:tcW w:w="895" w:type="dxa"/>
            <w:shd w:val="clear" w:color="auto" w:fill="auto"/>
          </w:tcPr>
          <w:p w14:paraId="77D1C462"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4567ED52"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3F08373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93BC779"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45603C2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32B2B8D9" w14:textId="77777777" w:rsidTr="00C24A23">
        <w:tc>
          <w:tcPr>
            <w:tcW w:w="895" w:type="dxa"/>
            <w:shd w:val="clear" w:color="auto" w:fill="auto"/>
          </w:tcPr>
          <w:p w14:paraId="05D60293"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7E2D80CA"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1B5EDC8C" w14:textId="77777777" w:rsidTr="00C24A23">
        <w:tc>
          <w:tcPr>
            <w:tcW w:w="895" w:type="dxa"/>
            <w:shd w:val="clear" w:color="auto" w:fill="auto"/>
          </w:tcPr>
          <w:p w14:paraId="0D6A333A" w14:textId="77777777" w:rsidR="0017491A" w:rsidRPr="00725E27" w:rsidRDefault="0017491A" w:rsidP="004470E5">
            <w:pPr>
              <w:numPr>
                <w:ilvl w:val="0"/>
                <w:numId w:val="587"/>
              </w:numPr>
              <w:spacing w:after="120" w:line="240" w:lineRule="atLeast"/>
              <w:rPr>
                <w:rFonts w:eastAsia="@MS Mincho" w:cs="Times New Roman"/>
                <w:bCs/>
                <w:szCs w:val="24"/>
                <w:lang w:val="en-GB"/>
              </w:rPr>
            </w:pPr>
          </w:p>
        </w:tc>
        <w:tc>
          <w:tcPr>
            <w:tcW w:w="3240" w:type="dxa"/>
            <w:shd w:val="clear" w:color="auto" w:fill="auto"/>
          </w:tcPr>
          <w:p w14:paraId="3E3BFC1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Rulers, protractors and compasses,  </w:t>
            </w:r>
          </w:p>
        </w:tc>
        <w:tc>
          <w:tcPr>
            <w:tcW w:w="2070" w:type="dxa"/>
            <w:shd w:val="clear" w:color="auto" w:fill="auto"/>
          </w:tcPr>
          <w:p w14:paraId="1E436EF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1C0443A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shd w:val="clear" w:color="auto" w:fill="auto"/>
          </w:tcPr>
          <w:p w14:paraId="6AA3722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17491A" w:rsidRPr="00725E27" w14:paraId="0A40A19F" w14:textId="77777777" w:rsidTr="00C24A23">
        <w:tc>
          <w:tcPr>
            <w:tcW w:w="895" w:type="dxa"/>
            <w:tcBorders>
              <w:top w:val="single" w:sz="4" w:space="0" w:color="auto"/>
              <w:left w:val="single" w:sz="4" w:space="0" w:color="auto"/>
              <w:bottom w:val="single" w:sz="4" w:space="0" w:color="auto"/>
              <w:right w:val="single" w:sz="4" w:space="0" w:color="auto"/>
            </w:tcBorders>
            <w:shd w:val="clear" w:color="auto" w:fill="auto"/>
          </w:tcPr>
          <w:p w14:paraId="213F97F1" w14:textId="77777777" w:rsidR="0017491A" w:rsidRPr="00725E27" w:rsidRDefault="0017491A" w:rsidP="004470E5">
            <w:pPr>
              <w:numPr>
                <w:ilvl w:val="0"/>
                <w:numId w:val="587"/>
              </w:numPr>
              <w:spacing w:after="120" w:line="240" w:lineRule="atLeast"/>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FB4AB0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112FBE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05668C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DFEFD1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bl>
    <w:p w14:paraId="6C850411" w14:textId="77777777" w:rsidR="0017491A" w:rsidRPr="00725E27" w:rsidRDefault="0017491A" w:rsidP="0017491A">
      <w:pPr>
        <w:rPr>
          <w:rFonts w:cs="Times New Roman"/>
          <w:szCs w:val="24"/>
        </w:rPr>
      </w:pPr>
    </w:p>
    <w:p w14:paraId="45F9F21F" w14:textId="77777777" w:rsidR="0017491A" w:rsidRPr="00725E27" w:rsidRDefault="0017491A" w:rsidP="0017491A">
      <w:pPr>
        <w:rPr>
          <w:rFonts w:cs="Times New Roman"/>
          <w:szCs w:val="24"/>
        </w:rPr>
      </w:pPr>
    </w:p>
    <w:p w14:paraId="20CA7B89" w14:textId="77777777" w:rsidR="0017491A" w:rsidRPr="00725E27" w:rsidRDefault="0017491A" w:rsidP="0017491A">
      <w:pPr>
        <w:rPr>
          <w:rFonts w:cs="Times New Roman"/>
          <w:szCs w:val="24"/>
        </w:rPr>
      </w:pPr>
    </w:p>
    <w:p w14:paraId="12F1FC4E" w14:textId="77777777" w:rsidR="0017491A" w:rsidRPr="00725E27" w:rsidRDefault="0017491A" w:rsidP="0017491A">
      <w:pPr>
        <w:rPr>
          <w:rFonts w:cs="Times New Roman"/>
          <w:b/>
          <w:szCs w:val="24"/>
        </w:rPr>
      </w:pPr>
    </w:p>
    <w:p w14:paraId="68690564" w14:textId="77777777" w:rsidR="0017491A" w:rsidRPr="00725E27" w:rsidRDefault="0017491A" w:rsidP="0017491A">
      <w:pPr>
        <w:rPr>
          <w:rFonts w:cs="Times New Roman"/>
          <w:b/>
          <w:szCs w:val="24"/>
        </w:rPr>
      </w:pPr>
    </w:p>
    <w:p w14:paraId="2000AAFE" w14:textId="77777777" w:rsidR="0017491A" w:rsidRPr="00725E27" w:rsidRDefault="0017491A" w:rsidP="0017491A">
      <w:pPr>
        <w:rPr>
          <w:rFonts w:cs="Times New Roman"/>
          <w:b/>
          <w:szCs w:val="24"/>
        </w:rPr>
      </w:pPr>
    </w:p>
    <w:p w14:paraId="54AC87B2" w14:textId="77777777" w:rsidR="0017491A" w:rsidRPr="00725E27" w:rsidRDefault="0017491A" w:rsidP="0017491A">
      <w:pPr>
        <w:rPr>
          <w:rFonts w:cs="Times New Roman"/>
          <w:b/>
          <w:szCs w:val="24"/>
        </w:rPr>
      </w:pPr>
    </w:p>
    <w:p w14:paraId="79DEA50E" w14:textId="77777777" w:rsidR="0017491A" w:rsidRPr="00725E27" w:rsidRDefault="0017491A" w:rsidP="0017491A">
      <w:pPr>
        <w:rPr>
          <w:rFonts w:cs="Times New Roman"/>
          <w:b/>
          <w:szCs w:val="24"/>
        </w:rPr>
      </w:pPr>
    </w:p>
    <w:p w14:paraId="6D6F11C7" w14:textId="77777777" w:rsidR="0017491A" w:rsidRPr="00725E27" w:rsidRDefault="0017491A" w:rsidP="0017491A">
      <w:pPr>
        <w:rPr>
          <w:rFonts w:cs="Times New Roman"/>
          <w:b/>
          <w:szCs w:val="24"/>
        </w:rPr>
      </w:pPr>
    </w:p>
    <w:p w14:paraId="5909FDB2" w14:textId="77777777" w:rsidR="0017491A" w:rsidRPr="00725E27" w:rsidRDefault="0017491A" w:rsidP="0017491A">
      <w:pPr>
        <w:rPr>
          <w:rFonts w:cs="Times New Roman"/>
          <w:b/>
          <w:szCs w:val="24"/>
        </w:rPr>
      </w:pPr>
    </w:p>
    <w:p w14:paraId="6F567FFC" w14:textId="77777777" w:rsidR="0017491A" w:rsidRPr="00725E27" w:rsidRDefault="0017491A" w:rsidP="0017491A">
      <w:pPr>
        <w:rPr>
          <w:rFonts w:cs="Times New Roman"/>
          <w:b/>
          <w:szCs w:val="24"/>
        </w:rPr>
      </w:pPr>
    </w:p>
    <w:p w14:paraId="6478DD15" w14:textId="77777777" w:rsidR="0017491A" w:rsidRPr="00725E27" w:rsidRDefault="0017491A" w:rsidP="0017491A">
      <w:pPr>
        <w:rPr>
          <w:rFonts w:cs="Times New Roman"/>
          <w:b/>
          <w:szCs w:val="24"/>
        </w:rPr>
      </w:pPr>
    </w:p>
    <w:p w14:paraId="0BC65642" w14:textId="77777777" w:rsidR="0017491A" w:rsidRPr="00725E27" w:rsidRDefault="0017491A" w:rsidP="0017491A">
      <w:pPr>
        <w:rPr>
          <w:rFonts w:cs="Times New Roman"/>
          <w:b/>
          <w:szCs w:val="24"/>
        </w:rPr>
      </w:pPr>
    </w:p>
    <w:p w14:paraId="52E7DD78" w14:textId="77777777" w:rsidR="0017491A" w:rsidRPr="00725E27" w:rsidRDefault="0017491A" w:rsidP="0017491A">
      <w:pPr>
        <w:rPr>
          <w:rFonts w:cs="Times New Roman"/>
          <w:b/>
          <w:szCs w:val="24"/>
        </w:rPr>
      </w:pPr>
    </w:p>
    <w:p w14:paraId="242826FA" w14:textId="77777777" w:rsidR="0017491A" w:rsidRPr="00725E27" w:rsidRDefault="0017491A" w:rsidP="0017491A">
      <w:pPr>
        <w:rPr>
          <w:rFonts w:cs="Times New Roman"/>
          <w:b/>
          <w:szCs w:val="24"/>
        </w:rPr>
      </w:pPr>
    </w:p>
    <w:p w14:paraId="336C0B41" w14:textId="77777777" w:rsidR="0017491A" w:rsidRPr="00725E27" w:rsidRDefault="0017491A" w:rsidP="0017491A">
      <w:pPr>
        <w:rPr>
          <w:rFonts w:eastAsia="SimSun" w:cs="Times New Roman"/>
          <w:b/>
          <w:szCs w:val="24"/>
        </w:rPr>
      </w:pPr>
      <w:r w:rsidRPr="00725E27">
        <w:rPr>
          <w:rFonts w:cs="Times New Roman"/>
          <w:szCs w:val="24"/>
        </w:rPr>
        <w:br w:type="page"/>
      </w:r>
    </w:p>
    <w:p w14:paraId="52F88C90" w14:textId="77777777" w:rsidR="00BA22C1" w:rsidRPr="00725E27" w:rsidRDefault="006305E8" w:rsidP="005A1A46">
      <w:pPr>
        <w:pStyle w:val="Heading1"/>
        <w:rPr>
          <w:rFonts w:eastAsia="SimSun"/>
          <w:bCs/>
          <w:color w:val="auto"/>
          <w:lang w:eastAsia="en-GB"/>
        </w:rPr>
      </w:pPr>
      <w:bookmarkStart w:id="128" w:name="_Toc197173408"/>
      <w:r w:rsidRPr="00725E27">
        <w:rPr>
          <w:rFonts w:eastAsia="SimSun"/>
          <w:color w:val="auto"/>
          <w:lang w:eastAsia="en-GB"/>
        </w:rPr>
        <w:lastRenderedPageBreak/>
        <w:t>MODULE V</w:t>
      </w:r>
      <w:bookmarkEnd w:id="128"/>
    </w:p>
    <w:p w14:paraId="243542E3" w14:textId="77777777" w:rsidR="00CE1315" w:rsidRPr="00725E27" w:rsidRDefault="00CE1315" w:rsidP="00CE1315">
      <w:pPr>
        <w:pStyle w:val="Heading2"/>
        <w:rPr>
          <w:lang w:val="en-ZW"/>
        </w:rPr>
      </w:pPr>
      <w:bookmarkStart w:id="129" w:name="_Toc197173409"/>
      <w:bookmarkStart w:id="130" w:name="_Hlk195602366"/>
      <w:r w:rsidRPr="00725E27">
        <w:rPr>
          <w:lang w:val="en-ZW"/>
        </w:rPr>
        <w:t>STRUCTURAL ANALYSIS PRINCIPLES III</w:t>
      </w:r>
      <w:bookmarkEnd w:id="129"/>
    </w:p>
    <w:p w14:paraId="2A53B863" w14:textId="4B6BA16A"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 xml:space="preserve">UNIT CODE: 0732 541 </w:t>
      </w:r>
      <w:r w:rsidR="00175598" w:rsidRPr="00725E27">
        <w:rPr>
          <w:rFonts w:eastAsia="SimSun" w:cs="Times New Roman"/>
          <w:b/>
          <w:bCs/>
          <w:szCs w:val="24"/>
          <w:lang w:val="en-ZW"/>
        </w:rPr>
        <w:t>24</w:t>
      </w:r>
      <w:r w:rsidRPr="00725E27">
        <w:rPr>
          <w:rFonts w:eastAsia="SimSun" w:cs="Times New Roman"/>
          <w:b/>
          <w:bCs/>
          <w:szCs w:val="24"/>
          <w:lang w:val="en-ZW"/>
        </w:rPr>
        <w:t>A</w:t>
      </w:r>
    </w:p>
    <w:p w14:paraId="68D57119" w14:textId="77777777"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UNIT DURATION: 80 HOURS</w:t>
      </w:r>
      <w:r w:rsidRPr="00725E27">
        <w:rPr>
          <w:rFonts w:eastAsia="Calibri" w:cs="Times New Roman"/>
          <w:b/>
          <w:szCs w:val="24"/>
          <w:lang w:val="en-ZW"/>
        </w:rPr>
        <w:t xml:space="preserve"> </w:t>
      </w:r>
    </w:p>
    <w:p w14:paraId="5F60C2B1" w14:textId="77777777" w:rsidR="00CE1315" w:rsidRPr="00725E27" w:rsidRDefault="00CE1315" w:rsidP="00CE1315">
      <w:pPr>
        <w:spacing w:before="100" w:beforeAutospacing="1" w:after="0" w:line="360" w:lineRule="auto"/>
        <w:rPr>
          <w:rFonts w:eastAsia="SimSun" w:cs="Times New Roman"/>
          <w:b/>
          <w:bCs/>
          <w:szCs w:val="24"/>
          <w:lang w:val="en-ZW"/>
        </w:rPr>
      </w:pPr>
      <w:r w:rsidRPr="00725E27">
        <w:rPr>
          <w:rFonts w:eastAsia="SimSun" w:cs="Times New Roman"/>
          <w:b/>
          <w:bCs/>
          <w:szCs w:val="24"/>
          <w:lang w:val="en-ZW"/>
        </w:rPr>
        <w:t>Relationship to Occupational Standards</w:t>
      </w:r>
    </w:p>
    <w:p w14:paraId="1E19EEBF"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szCs w:val="24"/>
          <w:lang w:val="en-ZW"/>
        </w:rPr>
        <w:t>This unit addresses the Unit of Competence:  Apply structural analysis principles</w:t>
      </w:r>
      <w:r w:rsidRPr="00725E27">
        <w:rPr>
          <w:rFonts w:eastAsia="SimSun" w:cs="Times New Roman"/>
          <w:b/>
          <w:szCs w:val="24"/>
          <w:lang w:val="en-ZW"/>
        </w:rPr>
        <w:t xml:space="preserve"> </w:t>
      </w:r>
    </w:p>
    <w:p w14:paraId="63E8E52F"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b/>
          <w:szCs w:val="24"/>
          <w:lang w:val="en-ZW"/>
        </w:rPr>
        <w:t>Unit Description</w:t>
      </w:r>
    </w:p>
    <w:p w14:paraId="78AD2712" w14:textId="77777777" w:rsidR="00CE1315" w:rsidRPr="00725E27" w:rsidRDefault="00CE1315" w:rsidP="00CE1315">
      <w:pPr>
        <w:spacing w:before="100" w:beforeAutospacing="1" w:after="0" w:line="360" w:lineRule="auto"/>
        <w:rPr>
          <w:rFonts w:eastAsia="SimSun" w:cs="Times New Roman"/>
          <w:szCs w:val="24"/>
          <w:lang w:val="en-ZW"/>
        </w:rPr>
      </w:pPr>
      <w:bookmarkStart w:id="131" w:name="_Hlk195623497"/>
      <w:r w:rsidRPr="00725E27">
        <w:rPr>
          <w:rFonts w:eastAsia="SimSun" w:cs="Times New Roman"/>
          <w:szCs w:val="24"/>
          <w:lang w:val="en-ZW"/>
        </w:rPr>
        <w:t xml:space="preserve">This Unit describes the principles required to perform structural designs. It involves </w:t>
      </w:r>
    </w:p>
    <w:p w14:paraId="25C0C611" w14:textId="77777777" w:rsidR="00CE1315" w:rsidRPr="00725E27" w:rsidRDefault="00CE1315" w:rsidP="00CE1315">
      <w:pPr>
        <w:spacing w:before="100" w:beforeAutospacing="1" w:after="0" w:line="360" w:lineRule="auto"/>
        <w:rPr>
          <w:rFonts w:eastAsia="SimSun" w:cs="Times New Roman"/>
          <w:szCs w:val="24"/>
          <w:lang w:val="en-ZW"/>
        </w:rPr>
      </w:pPr>
      <w:r w:rsidRPr="00725E27">
        <w:rPr>
          <w:rFonts w:eastAsia="SimSun" w:cs="Times New Roman"/>
          <w:szCs w:val="24"/>
          <w:lang w:val="en-ZW"/>
        </w:rPr>
        <w:t xml:space="preserve">Computing slope and deflection, and </w:t>
      </w:r>
      <w:r w:rsidR="00CB1246" w:rsidRPr="00725E27">
        <w:rPr>
          <w:rFonts w:eastAsia="SimSun" w:cs="Times New Roman"/>
          <w:szCs w:val="24"/>
          <w:lang w:val="en-ZW"/>
        </w:rPr>
        <w:t>analysing</w:t>
      </w:r>
      <w:r w:rsidRPr="00725E27">
        <w:rPr>
          <w:rFonts w:eastAsia="SimSun" w:cs="Times New Roman"/>
          <w:szCs w:val="24"/>
          <w:lang w:val="en-ZW"/>
        </w:rPr>
        <w:t xml:space="preserve"> indeterminate structures.</w:t>
      </w:r>
    </w:p>
    <w:bookmarkEnd w:id="131"/>
    <w:p w14:paraId="6F7B3CA2" w14:textId="77777777" w:rsidR="00CE1315" w:rsidRPr="00725E27" w:rsidRDefault="00CE1315" w:rsidP="00CE1315">
      <w:pPr>
        <w:spacing w:before="100" w:beforeAutospacing="1" w:after="0" w:line="360" w:lineRule="auto"/>
        <w:rPr>
          <w:rFonts w:eastAsia="SimSun" w:cs="Times New Roman"/>
          <w:b/>
          <w:szCs w:val="24"/>
          <w:lang w:val="en-ZW"/>
        </w:rPr>
      </w:pPr>
      <w:r w:rsidRPr="00725E27">
        <w:rPr>
          <w:rFonts w:eastAsia="SimSun" w:cs="Times New Roman"/>
          <w:b/>
          <w:szCs w:val="24"/>
          <w:lang w:val="en-ZW"/>
        </w:rPr>
        <w:t>Summary of Learning Outcomes</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4"/>
        <w:gridCol w:w="3586"/>
      </w:tblGrid>
      <w:tr w:rsidR="00DC0CBC" w:rsidRPr="00725E27" w14:paraId="252CFB2F" w14:textId="77777777" w:rsidTr="000B04CD">
        <w:trPr>
          <w:trHeight w:val="146"/>
        </w:trPr>
        <w:tc>
          <w:tcPr>
            <w:tcW w:w="5604" w:type="dxa"/>
            <w:tcBorders>
              <w:top w:val="single" w:sz="4" w:space="0" w:color="000000"/>
              <w:left w:val="single" w:sz="4" w:space="0" w:color="000000"/>
              <w:bottom w:val="single" w:sz="4" w:space="0" w:color="000000"/>
              <w:right w:val="single" w:sz="4" w:space="0" w:color="000000"/>
            </w:tcBorders>
          </w:tcPr>
          <w:p w14:paraId="65D21779" w14:textId="77777777" w:rsidR="000B04CD" w:rsidRPr="00725E27" w:rsidRDefault="000B04CD" w:rsidP="000B04CD">
            <w:pPr>
              <w:spacing w:before="100" w:beforeAutospacing="1" w:after="0" w:line="360" w:lineRule="auto"/>
              <w:contextualSpacing/>
              <w:rPr>
                <w:rFonts w:eastAsia="Times New Roman" w:cs="Times New Roman"/>
                <w:szCs w:val="24"/>
                <w:lang w:val="en-ZW"/>
              </w:rPr>
            </w:pPr>
          </w:p>
          <w:p w14:paraId="47DB6A47" w14:textId="77777777" w:rsidR="000B04CD" w:rsidRPr="00725E27" w:rsidRDefault="000B04CD" w:rsidP="000B04CD">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Learning Outcomes</w:t>
            </w:r>
          </w:p>
        </w:tc>
        <w:tc>
          <w:tcPr>
            <w:tcW w:w="3586" w:type="dxa"/>
            <w:tcBorders>
              <w:top w:val="single" w:sz="4" w:space="0" w:color="000000"/>
              <w:left w:val="single" w:sz="4" w:space="0" w:color="000000"/>
              <w:bottom w:val="single" w:sz="4" w:space="0" w:color="000000"/>
              <w:right w:val="single" w:sz="4" w:space="0" w:color="000000"/>
            </w:tcBorders>
          </w:tcPr>
          <w:p w14:paraId="47890028" w14:textId="77777777" w:rsidR="000B04CD" w:rsidRPr="00725E27" w:rsidRDefault="000B04CD" w:rsidP="0020334F">
            <w:pPr>
              <w:jc w:val="center"/>
              <w:rPr>
                <w:rFonts w:eastAsia="Times New Roman" w:cs="Times New Roman"/>
                <w:b/>
                <w:szCs w:val="24"/>
              </w:rPr>
            </w:pPr>
          </w:p>
          <w:p w14:paraId="6DD7DA9E" w14:textId="77777777" w:rsidR="000B04CD" w:rsidRPr="00725E27" w:rsidRDefault="000B04CD" w:rsidP="0020334F">
            <w:pPr>
              <w:jc w:val="center"/>
              <w:rPr>
                <w:rFonts w:eastAsia="Times New Roman" w:cs="Times New Roman"/>
                <w:b/>
                <w:szCs w:val="24"/>
              </w:rPr>
            </w:pPr>
            <w:r w:rsidRPr="00725E27">
              <w:rPr>
                <w:rFonts w:eastAsia="Times New Roman" w:cs="Times New Roman"/>
                <w:b/>
                <w:szCs w:val="24"/>
              </w:rPr>
              <w:t>DURATION (HOURS)</w:t>
            </w:r>
          </w:p>
          <w:p w14:paraId="0CEAC24F" w14:textId="77777777" w:rsidR="000B04CD" w:rsidRPr="00725E27" w:rsidRDefault="000B04CD" w:rsidP="0020334F">
            <w:pPr>
              <w:jc w:val="center"/>
              <w:rPr>
                <w:rFonts w:eastAsia="Times New Roman" w:cs="Times New Roman"/>
                <w:b/>
                <w:szCs w:val="24"/>
              </w:rPr>
            </w:pPr>
          </w:p>
        </w:tc>
      </w:tr>
      <w:tr w:rsidR="00DC0CBC" w:rsidRPr="00725E27" w14:paraId="3CA2E026" w14:textId="77777777" w:rsidTr="00765F07">
        <w:trPr>
          <w:trHeight w:val="146"/>
        </w:trPr>
        <w:tc>
          <w:tcPr>
            <w:tcW w:w="5604" w:type="dxa"/>
          </w:tcPr>
          <w:p w14:paraId="49AD138A" w14:textId="77777777" w:rsidR="00765F07" w:rsidRPr="00725E27" w:rsidRDefault="00765F07" w:rsidP="004470E5">
            <w:pPr>
              <w:numPr>
                <w:ilvl w:val="0"/>
                <w:numId w:val="171"/>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 slope and deflection</w:t>
            </w:r>
          </w:p>
        </w:tc>
        <w:tc>
          <w:tcPr>
            <w:tcW w:w="3586" w:type="dxa"/>
          </w:tcPr>
          <w:p w14:paraId="0FD36A54" w14:textId="77777777" w:rsidR="00765F07" w:rsidRPr="00725E27" w:rsidRDefault="00765F07" w:rsidP="005161CB">
            <w:pPr>
              <w:jc w:val="center"/>
              <w:rPr>
                <w:rFonts w:eastAsia="Times New Roman" w:cs="Times New Roman"/>
                <w:b/>
                <w:szCs w:val="24"/>
              </w:rPr>
            </w:pPr>
            <w:r w:rsidRPr="00725E27">
              <w:rPr>
                <w:rFonts w:eastAsia="Times New Roman" w:cs="Times New Roman"/>
                <w:b/>
                <w:szCs w:val="24"/>
              </w:rPr>
              <w:t>40</w:t>
            </w:r>
          </w:p>
        </w:tc>
      </w:tr>
      <w:tr w:rsidR="00DC0CBC" w:rsidRPr="00725E27" w14:paraId="3643EE1B" w14:textId="77777777" w:rsidTr="00765F07">
        <w:trPr>
          <w:trHeight w:val="142"/>
        </w:trPr>
        <w:tc>
          <w:tcPr>
            <w:tcW w:w="5604" w:type="dxa"/>
          </w:tcPr>
          <w:p w14:paraId="4F7DDE28" w14:textId="77777777" w:rsidR="00765F07" w:rsidRPr="00725E27" w:rsidRDefault="00CB1246" w:rsidP="004470E5">
            <w:pPr>
              <w:numPr>
                <w:ilvl w:val="0"/>
                <w:numId w:val="171"/>
              </w:numPr>
              <w:spacing w:before="100" w:beforeAutospacing="1" w:after="0" w:line="360" w:lineRule="auto"/>
              <w:contextualSpacing/>
              <w:rPr>
                <w:rFonts w:eastAsia="Times New Roman" w:cs="Times New Roman"/>
                <w:bCs/>
                <w:kern w:val="28"/>
                <w:szCs w:val="24"/>
                <w:lang w:val="en-ZW"/>
              </w:rPr>
            </w:pPr>
            <w:r w:rsidRPr="00725E27">
              <w:rPr>
                <w:rFonts w:eastAsia="Times New Roman" w:cs="Times New Roman"/>
                <w:bCs/>
                <w:kern w:val="28"/>
                <w:szCs w:val="24"/>
                <w:lang w:val="en-ZW"/>
              </w:rPr>
              <w:t>Analyse</w:t>
            </w:r>
            <w:r w:rsidR="00765F07" w:rsidRPr="00725E27">
              <w:rPr>
                <w:rFonts w:eastAsia="Times New Roman" w:cs="Times New Roman"/>
                <w:bCs/>
                <w:kern w:val="28"/>
                <w:szCs w:val="24"/>
                <w:lang w:val="en-ZW"/>
              </w:rPr>
              <w:t xml:space="preserve"> indeterminate structures</w:t>
            </w:r>
          </w:p>
        </w:tc>
        <w:tc>
          <w:tcPr>
            <w:tcW w:w="3586" w:type="dxa"/>
          </w:tcPr>
          <w:p w14:paraId="2AC081E5" w14:textId="77777777" w:rsidR="00765F07" w:rsidRPr="00725E27" w:rsidRDefault="00765F07" w:rsidP="005161CB">
            <w:pPr>
              <w:jc w:val="center"/>
              <w:rPr>
                <w:rFonts w:eastAsia="Times New Roman" w:cs="Times New Roman"/>
                <w:b/>
                <w:szCs w:val="24"/>
              </w:rPr>
            </w:pPr>
            <w:r w:rsidRPr="00725E27">
              <w:rPr>
                <w:rFonts w:eastAsia="Times New Roman" w:cs="Times New Roman"/>
                <w:b/>
                <w:szCs w:val="24"/>
              </w:rPr>
              <w:t>40</w:t>
            </w:r>
          </w:p>
        </w:tc>
      </w:tr>
      <w:tr w:rsidR="00DC0CBC" w:rsidRPr="00725E27" w14:paraId="153B3D9A" w14:textId="77777777" w:rsidTr="00765F07">
        <w:trPr>
          <w:trHeight w:val="142"/>
        </w:trPr>
        <w:tc>
          <w:tcPr>
            <w:tcW w:w="5604" w:type="dxa"/>
          </w:tcPr>
          <w:p w14:paraId="67125953" w14:textId="77777777" w:rsidR="00765F07" w:rsidRPr="00725E27" w:rsidRDefault="00765F07" w:rsidP="005161CB">
            <w:pPr>
              <w:rPr>
                <w:rFonts w:eastAsia="Times New Roman" w:cs="Times New Roman"/>
                <w:b/>
                <w:szCs w:val="24"/>
              </w:rPr>
            </w:pPr>
            <w:r w:rsidRPr="00725E27">
              <w:rPr>
                <w:rFonts w:eastAsia="Times New Roman" w:cs="Times New Roman"/>
                <w:b/>
                <w:szCs w:val="24"/>
              </w:rPr>
              <w:t>TOTAL</w:t>
            </w:r>
          </w:p>
        </w:tc>
        <w:tc>
          <w:tcPr>
            <w:tcW w:w="3586" w:type="dxa"/>
          </w:tcPr>
          <w:p w14:paraId="45F9A4FC" w14:textId="77777777" w:rsidR="00765F07" w:rsidRPr="00725E27" w:rsidRDefault="00765F07" w:rsidP="005161CB">
            <w:pPr>
              <w:jc w:val="center"/>
              <w:rPr>
                <w:rFonts w:eastAsia="Times New Roman" w:cs="Times New Roman"/>
                <w:b/>
                <w:szCs w:val="24"/>
              </w:rPr>
            </w:pPr>
            <w:r w:rsidRPr="00725E27">
              <w:rPr>
                <w:rFonts w:eastAsia="Times New Roman" w:cs="Times New Roman"/>
                <w:b/>
                <w:szCs w:val="24"/>
              </w:rPr>
              <w:t>80</w:t>
            </w:r>
          </w:p>
        </w:tc>
      </w:tr>
    </w:tbl>
    <w:p w14:paraId="1CB6FF8F"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r w:rsidRPr="00725E27">
        <w:rPr>
          <w:rFonts w:eastAsia="Times New Roman" w:cs="Times New Roman"/>
          <w:b/>
          <w:kern w:val="28"/>
          <w:szCs w:val="24"/>
          <w:lang w:val="en-ZW"/>
        </w:rPr>
        <w:t>Learning Outcomes, Content and Suggested Assessment Methods</w:t>
      </w:r>
    </w:p>
    <w:p w14:paraId="3376D6C9"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p>
    <w:p w14:paraId="711A9B95"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4924"/>
        <w:gridCol w:w="2302"/>
      </w:tblGrid>
      <w:tr w:rsidR="00DC0CBC" w:rsidRPr="00725E27" w14:paraId="1010B5C7" w14:textId="77777777" w:rsidTr="00C24A23">
        <w:trPr>
          <w:trHeight w:val="620"/>
        </w:trPr>
        <w:tc>
          <w:tcPr>
            <w:tcW w:w="1281" w:type="pct"/>
            <w:tcBorders>
              <w:top w:val="single" w:sz="4" w:space="0" w:color="auto"/>
              <w:left w:val="single" w:sz="4" w:space="0" w:color="auto"/>
              <w:bottom w:val="single" w:sz="4" w:space="0" w:color="auto"/>
              <w:right w:val="single" w:sz="4" w:space="0" w:color="auto"/>
            </w:tcBorders>
          </w:tcPr>
          <w:p w14:paraId="24CF96AC"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Learning Outcome</w:t>
            </w:r>
          </w:p>
        </w:tc>
        <w:tc>
          <w:tcPr>
            <w:tcW w:w="2534" w:type="pct"/>
            <w:tcBorders>
              <w:top w:val="single" w:sz="4" w:space="0" w:color="auto"/>
              <w:left w:val="nil"/>
              <w:bottom w:val="single" w:sz="4" w:space="0" w:color="auto"/>
              <w:right w:val="single" w:sz="4" w:space="0" w:color="auto"/>
            </w:tcBorders>
          </w:tcPr>
          <w:p w14:paraId="4AD3FB8E"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Content</w:t>
            </w:r>
          </w:p>
        </w:tc>
        <w:tc>
          <w:tcPr>
            <w:tcW w:w="1185" w:type="pct"/>
            <w:tcBorders>
              <w:top w:val="single" w:sz="4" w:space="0" w:color="auto"/>
              <w:left w:val="nil"/>
              <w:bottom w:val="single" w:sz="4" w:space="0" w:color="auto"/>
              <w:right w:val="single" w:sz="4" w:space="0" w:color="auto"/>
            </w:tcBorders>
          </w:tcPr>
          <w:p w14:paraId="416663D5" w14:textId="77777777" w:rsidR="00CE1315" w:rsidRPr="00725E27" w:rsidRDefault="00CE1315" w:rsidP="00C24A23">
            <w:pPr>
              <w:spacing w:before="100" w:beforeAutospacing="1" w:after="0" w:line="360" w:lineRule="auto"/>
              <w:contextualSpacing/>
              <w:rPr>
                <w:rFonts w:eastAsia="Times New Roman" w:cs="Times New Roman"/>
                <w:kern w:val="28"/>
                <w:szCs w:val="24"/>
                <w:lang w:val="en-ZW"/>
              </w:rPr>
            </w:pPr>
            <w:r w:rsidRPr="00725E27">
              <w:rPr>
                <w:rFonts w:eastAsia="Times New Roman" w:cs="Times New Roman"/>
                <w:b/>
                <w:kern w:val="28"/>
                <w:szCs w:val="24"/>
                <w:lang w:val="en-ZW"/>
              </w:rPr>
              <w:t>Suggested Assessment Methods</w:t>
            </w:r>
          </w:p>
        </w:tc>
      </w:tr>
      <w:tr w:rsidR="00DC0CBC" w:rsidRPr="00725E27" w14:paraId="0A89DEDE" w14:textId="77777777" w:rsidTr="00C24A23">
        <w:trPr>
          <w:trHeight w:val="1259"/>
        </w:trPr>
        <w:tc>
          <w:tcPr>
            <w:tcW w:w="1281" w:type="pct"/>
            <w:tcBorders>
              <w:top w:val="single" w:sz="4" w:space="0" w:color="auto"/>
              <w:left w:val="single" w:sz="4" w:space="0" w:color="auto"/>
              <w:bottom w:val="single" w:sz="4" w:space="0" w:color="auto"/>
              <w:right w:val="single" w:sz="4" w:space="0" w:color="auto"/>
            </w:tcBorders>
          </w:tcPr>
          <w:p w14:paraId="6C1A4D23" w14:textId="77777777" w:rsidR="00CE1315" w:rsidRPr="00725E27" w:rsidRDefault="00CE1315" w:rsidP="004470E5">
            <w:pPr>
              <w:numPr>
                <w:ilvl w:val="0"/>
                <w:numId w:val="172"/>
              </w:numPr>
              <w:spacing w:before="100" w:beforeAutospacing="1" w:after="0" w:line="360" w:lineRule="auto"/>
              <w:contextualSpacing/>
              <w:rPr>
                <w:rFonts w:eastAsia="Times New Roman" w:cs="Times New Roman"/>
                <w:bCs/>
                <w:szCs w:val="24"/>
                <w:lang w:val="en-ZW"/>
              </w:rPr>
            </w:pPr>
            <w:r w:rsidRPr="00725E27">
              <w:rPr>
                <w:rFonts w:eastAsia="Times New Roman" w:cs="Times New Roman"/>
                <w:bCs/>
                <w:szCs w:val="24"/>
                <w:lang w:val="en-ZW"/>
              </w:rPr>
              <w:t>Compute slope and deflection</w:t>
            </w:r>
          </w:p>
        </w:tc>
        <w:tc>
          <w:tcPr>
            <w:tcW w:w="2534" w:type="pct"/>
            <w:tcBorders>
              <w:top w:val="single" w:sz="4" w:space="0" w:color="auto"/>
              <w:left w:val="nil"/>
              <w:bottom w:val="single" w:sz="4" w:space="0" w:color="auto"/>
              <w:right w:val="single" w:sz="4" w:space="0" w:color="auto"/>
            </w:tcBorders>
          </w:tcPr>
          <w:p w14:paraId="480E1A3F"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6011B754"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22B3068E"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490F44C9"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69CEACA2"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38C1A5FC"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780973EF"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1DB18B4B"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3F396C47" w14:textId="77777777" w:rsidR="00CE1315" w:rsidRPr="00725E27" w:rsidRDefault="00CE1315" w:rsidP="004470E5">
            <w:pPr>
              <w:numPr>
                <w:ilvl w:val="0"/>
                <w:numId w:val="155"/>
              </w:numPr>
              <w:spacing w:before="100" w:beforeAutospacing="1" w:after="0" w:line="360" w:lineRule="auto"/>
              <w:contextualSpacing/>
              <w:rPr>
                <w:rFonts w:eastAsia="Calibri" w:cs="Times New Roman"/>
                <w:b/>
                <w:bCs/>
                <w:vanish/>
                <w:szCs w:val="24"/>
                <w:lang w:val="en-ZW"/>
              </w:rPr>
            </w:pPr>
          </w:p>
          <w:p w14:paraId="18FBA3D5" w14:textId="77777777" w:rsidR="00CE1315" w:rsidRPr="00725E27" w:rsidRDefault="00CE1315" w:rsidP="004470E5">
            <w:pPr>
              <w:numPr>
                <w:ilvl w:val="0"/>
                <w:numId w:val="174"/>
              </w:num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Theoretical Basis for Slope and Deflection</w:t>
            </w:r>
          </w:p>
          <w:p w14:paraId="08C8D329" w14:textId="04E262AD" w:rsidR="00CE1315" w:rsidRPr="00725E27" w:rsidRDefault="00CE1315" w:rsidP="004470E5">
            <w:pPr>
              <w:pStyle w:val="ListParagraph"/>
              <w:numPr>
                <w:ilvl w:val="2"/>
                <w:numId w:val="172"/>
              </w:numPr>
              <w:spacing w:before="100" w:beforeAutospacing="1" w:after="0" w:line="360" w:lineRule="auto"/>
              <w:rPr>
                <w:szCs w:val="24"/>
              </w:rPr>
            </w:pPr>
            <w:r w:rsidRPr="00725E27">
              <w:rPr>
                <w:szCs w:val="24"/>
              </w:rPr>
              <w:lastRenderedPageBreak/>
              <w:t>Assumptions in beam theory</w:t>
            </w:r>
          </w:p>
          <w:p w14:paraId="6D8FE67F" w14:textId="77777777" w:rsidR="00E66C2E" w:rsidRPr="00725E27" w:rsidRDefault="00CE1315" w:rsidP="004470E5">
            <w:pPr>
              <w:pStyle w:val="ListParagraph"/>
              <w:numPr>
                <w:ilvl w:val="1"/>
                <w:numId w:val="172"/>
              </w:numPr>
              <w:rPr>
                <w:rFonts w:eastAsia="Times New Roman"/>
                <w:szCs w:val="24"/>
              </w:rPr>
            </w:pPr>
            <w:r w:rsidRPr="00725E27">
              <w:rPr>
                <w:rFonts w:eastAsia="Times New Roman"/>
                <w:szCs w:val="24"/>
              </w:rPr>
              <w:t>Methods of determination of slope and deflection</w:t>
            </w:r>
          </w:p>
          <w:p w14:paraId="54E540C2" w14:textId="11BC33E2" w:rsidR="00CE1315" w:rsidRPr="00725E27" w:rsidRDefault="00CE1315" w:rsidP="004470E5">
            <w:pPr>
              <w:pStyle w:val="ListParagraph"/>
              <w:numPr>
                <w:ilvl w:val="2"/>
                <w:numId w:val="172"/>
              </w:numPr>
              <w:rPr>
                <w:rFonts w:eastAsia="Times New Roman"/>
                <w:szCs w:val="24"/>
              </w:rPr>
            </w:pPr>
            <w:r w:rsidRPr="00725E27">
              <w:rPr>
                <w:rFonts w:eastAsia="Times New Roman"/>
                <w:szCs w:val="24"/>
              </w:rPr>
              <w:t>Mohr’s Method (Moment area method)</w:t>
            </w:r>
          </w:p>
          <w:p w14:paraId="79F23993" w14:textId="77777777" w:rsidR="00CE1315" w:rsidRPr="00725E27" w:rsidRDefault="00CE1315" w:rsidP="004470E5">
            <w:pPr>
              <w:pStyle w:val="ListParagraph"/>
              <w:numPr>
                <w:ilvl w:val="2"/>
                <w:numId w:val="172"/>
              </w:numPr>
              <w:rPr>
                <w:rFonts w:eastAsia="Times New Roman"/>
                <w:szCs w:val="24"/>
              </w:rPr>
            </w:pPr>
            <w:r w:rsidRPr="00725E27">
              <w:rPr>
                <w:rFonts w:eastAsia="Times New Roman"/>
                <w:szCs w:val="24"/>
              </w:rPr>
              <w:t>Macaulay’s method</w:t>
            </w:r>
          </w:p>
        </w:tc>
        <w:tc>
          <w:tcPr>
            <w:tcW w:w="1185" w:type="pct"/>
            <w:tcBorders>
              <w:top w:val="single" w:sz="4" w:space="0" w:color="auto"/>
              <w:left w:val="nil"/>
              <w:bottom w:val="single" w:sz="4" w:space="0" w:color="auto"/>
              <w:right w:val="single" w:sz="4" w:space="0" w:color="auto"/>
            </w:tcBorders>
          </w:tcPr>
          <w:p w14:paraId="5C97BA35" w14:textId="77777777" w:rsidR="00CE1315" w:rsidRPr="00725E27" w:rsidRDefault="00CE1315" w:rsidP="004470E5">
            <w:pPr>
              <w:numPr>
                <w:ilvl w:val="0"/>
                <w:numId w:val="156"/>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lastRenderedPageBreak/>
              <w:t>Practical tests</w:t>
            </w:r>
          </w:p>
          <w:p w14:paraId="43CF5C32" w14:textId="77777777" w:rsidR="00CE1315" w:rsidRPr="00725E27" w:rsidRDefault="00CE1315" w:rsidP="004470E5">
            <w:pPr>
              <w:numPr>
                <w:ilvl w:val="0"/>
                <w:numId w:val="156"/>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Project</w:t>
            </w:r>
          </w:p>
          <w:p w14:paraId="0510B4F2" w14:textId="77777777" w:rsidR="00CE1315" w:rsidRPr="00725E27" w:rsidRDefault="00CE1315" w:rsidP="004470E5">
            <w:pPr>
              <w:numPr>
                <w:ilvl w:val="0"/>
                <w:numId w:val="156"/>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t>Portfolio of evidence</w:t>
            </w:r>
          </w:p>
          <w:p w14:paraId="6CFA6607" w14:textId="77777777" w:rsidR="00CE1315" w:rsidRPr="00725E27" w:rsidRDefault="00CE1315" w:rsidP="004470E5">
            <w:pPr>
              <w:numPr>
                <w:ilvl w:val="0"/>
                <w:numId w:val="156"/>
              </w:numPr>
              <w:spacing w:before="100" w:beforeAutospacing="1" w:line="256" w:lineRule="auto"/>
              <w:contextualSpacing/>
              <w:rPr>
                <w:rFonts w:eastAsia="Calibri" w:cs="Times New Roman"/>
                <w:szCs w:val="24"/>
                <w:lang w:val="en-ZW"/>
              </w:rPr>
            </w:pPr>
            <w:r w:rsidRPr="00725E27">
              <w:rPr>
                <w:rFonts w:eastAsia="Calibri" w:cs="Times New Roman"/>
                <w:szCs w:val="24"/>
                <w:lang w:val="en-ZW"/>
              </w:rPr>
              <w:lastRenderedPageBreak/>
              <w:t>Third party report</w:t>
            </w:r>
          </w:p>
          <w:p w14:paraId="5D290AA2" w14:textId="77777777" w:rsidR="00CE1315" w:rsidRPr="00725E27" w:rsidRDefault="00CE1315" w:rsidP="004470E5">
            <w:pPr>
              <w:numPr>
                <w:ilvl w:val="0"/>
                <w:numId w:val="156"/>
              </w:numPr>
              <w:spacing w:before="100" w:beforeAutospacing="1" w:line="256" w:lineRule="auto"/>
              <w:contextualSpacing/>
              <w:rPr>
                <w:rFonts w:eastAsia="Calibri" w:cs="Times New Roman"/>
                <w:kern w:val="28"/>
                <w:szCs w:val="24"/>
                <w:lang w:val="en-ZW"/>
              </w:rPr>
            </w:pPr>
            <w:r w:rsidRPr="00725E27">
              <w:rPr>
                <w:rFonts w:eastAsia="Calibri" w:cs="Times New Roman"/>
                <w:szCs w:val="24"/>
                <w:lang w:val="en-ZW"/>
              </w:rPr>
              <w:t>Written tests</w:t>
            </w:r>
          </w:p>
        </w:tc>
      </w:tr>
      <w:tr w:rsidR="00CE1315" w:rsidRPr="00725E27" w14:paraId="37D6769E" w14:textId="77777777" w:rsidTr="00C24A23">
        <w:trPr>
          <w:trHeight w:val="1259"/>
        </w:trPr>
        <w:tc>
          <w:tcPr>
            <w:tcW w:w="1281" w:type="pct"/>
            <w:tcBorders>
              <w:top w:val="single" w:sz="4" w:space="0" w:color="auto"/>
              <w:left w:val="single" w:sz="4" w:space="0" w:color="auto"/>
              <w:bottom w:val="single" w:sz="4" w:space="0" w:color="auto"/>
              <w:right w:val="single" w:sz="4" w:space="0" w:color="auto"/>
            </w:tcBorders>
          </w:tcPr>
          <w:p w14:paraId="6637A158" w14:textId="1670BE85" w:rsidR="00CE1315" w:rsidRPr="00725E27" w:rsidRDefault="00CE1315" w:rsidP="004470E5">
            <w:pPr>
              <w:pStyle w:val="ListParagraph"/>
              <w:numPr>
                <w:ilvl w:val="0"/>
                <w:numId w:val="172"/>
              </w:numPr>
              <w:spacing w:before="100" w:beforeAutospacing="1" w:after="0" w:line="360" w:lineRule="auto"/>
              <w:rPr>
                <w:rFonts w:eastAsia="Times New Roman"/>
                <w:bCs/>
                <w:szCs w:val="24"/>
              </w:rPr>
            </w:pPr>
            <w:r w:rsidRPr="00725E27">
              <w:rPr>
                <w:rFonts w:eastAsia="Times New Roman"/>
                <w:szCs w:val="24"/>
              </w:rPr>
              <w:lastRenderedPageBreak/>
              <w:t>Indeterminate structures</w:t>
            </w:r>
          </w:p>
        </w:tc>
        <w:tc>
          <w:tcPr>
            <w:tcW w:w="2534" w:type="pct"/>
            <w:tcBorders>
              <w:top w:val="single" w:sz="4" w:space="0" w:color="auto"/>
              <w:left w:val="nil"/>
              <w:bottom w:val="single" w:sz="4" w:space="0" w:color="auto"/>
              <w:right w:val="single" w:sz="4" w:space="0" w:color="auto"/>
            </w:tcBorders>
          </w:tcPr>
          <w:p w14:paraId="7F359DBB" w14:textId="77777777" w:rsidR="00CE1315" w:rsidRPr="00725E27" w:rsidRDefault="00CE1315" w:rsidP="004470E5">
            <w:pPr>
              <w:numPr>
                <w:ilvl w:val="1"/>
                <w:numId w:val="172"/>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Identification of Determinate and inter-determinate structures</w:t>
            </w:r>
          </w:p>
          <w:p w14:paraId="46F11D4C" w14:textId="77777777" w:rsidR="00CE1315" w:rsidRPr="00725E27" w:rsidRDefault="00CE1315" w:rsidP="00C24A23">
            <w:pPr>
              <w:spacing w:after="0" w:line="360" w:lineRule="auto"/>
              <w:rPr>
                <w:rFonts w:eastAsia="Calibri" w:cs="Times New Roman"/>
                <w:bCs/>
                <w:iCs/>
                <w:szCs w:val="24"/>
                <w:lang w:val="en-ZW"/>
              </w:rPr>
            </w:pPr>
            <w:r w:rsidRPr="00725E27">
              <w:rPr>
                <w:rFonts w:eastAsia="Calibri" w:cs="Times New Roman"/>
                <w:bCs/>
                <w:iCs/>
                <w:szCs w:val="24"/>
                <w:lang w:val="en-ZW"/>
              </w:rPr>
              <w:t>2.2 Analysis methods for indeterminate structures</w:t>
            </w:r>
          </w:p>
          <w:p w14:paraId="2AFDCAF2" w14:textId="77777777" w:rsidR="00CE1315" w:rsidRPr="00725E27" w:rsidRDefault="00CE1315" w:rsidP="00C24A23">
            <w:pPr>
              <w:spacing w:after="0" w:line="360" w:lineRule="auto"/>
              <w:rPr>
                <w:rFonts w:eastAsia="Calibri" w:cs="Times New Roman"/>
                <w:bCs/>
                <w:iCs/>
                <w:szCs w:val="24"/>
                <w:lang w:val="en-ZW"/>
              </w:rPr>
            </w:pPr>
            <w:r w:rsidRPr="00725E27">
              <w:rPr>
                <w:rFonts w:eastAsia="Calibri" w:cs="Times New Roman"/>
                <w:bCs/>
                <w:iCs/>
                <w:szCs w:val="24"/>
                <w:lang w:val="en-ZW"/>
              </w:rPr>
              <w:t xml:space="preserve">      2.2.1 Three moment theorem</w:t>
            </w:r>
          </w:p>
          <w:p w14:paraId="655F73B0" w14:textId="77777777" w:rsidR="00CE1315" w:rsidRPr="00725E27" w:rsidRDefault="00CE1315" w:rsidP="00C24A23">
            <w:pPr>
              <w:spacing w:after="0" w:line="360" w:lineRule="auto"/>
              <w:rPr>
                <w:rFonts w:eastAsia="Calibri" w:cs="Times New Roman"/>
                <w:bCs/>
                <w:iCs/>
                <w:szCs w:val="24"/>
                <w:lang w:val="en-ZW"/>
              </w:rPr>
            </w:pPr>
            <w:r w:rsidRPr="00725E27">
              <w:rPr>
                <w:rFonts w:eastAsia="Calibri" w:cs="Times New Roman"/>
                <w:bCs/>
                <w:iCs/>
                <w:szCs w:val="24"/>
                <w:lang w:val="en-ZW"/>
              </w:rPr>
              <w:t xml:space="preserve">      2.2.2 Moment distribution method</w:t>
            </w:r>
          </w:p>
          <w:p w14:paraId="19E6159C" w14:textId="77777777" w:rsidR="00CE1315" w:rsidRPr="00725E27" w:rsidRDefault="00CE1315" w:rsidP="004470E5">
            <w:pPr>
              <w:numPr>
                <w:ilvl w:val="1"/>
                <w:numId w:val="163"/>
              </w:numPr>
              <w:spacing w:after="0" w:line="360" w:lineRule="auto"/>
              <w:contextualSpacing/>
              <w:rPr>
                <w:rFonts w:eastAsia="Times New Roman" w:cs="Times New Roman"/>
                <w:bCs/>
                <w:iCs/>
                <w:vanish/>
                <w:szCs w:val="24"/>
                <w:lang w:val="en-ZW"/>
              </w:rPr>
            </w:pPr>
          </w:p>
          <w:p w14:paraId="2AD7C004" w14:textId="77777777" w:rsidR="00CE1315" w:rsidRPr="00725E27" w:rsidRDefault="00CE1315" w:rsidP="00C24A23">
            <w:pPr>
              <w:tabs>
                <w:tab w:val="left" w:pos="1352"/>
              </w:tabs>
              <w:spacing w:before="100" w:beforeAutospacing="1" w:after="0" w:line="360" w:lineRule="auto"/>
              <w:ind w:left="360"/>
              <w:contextualSpacing/>
              <w:rPr>
                <w:rFonts w:eastAsia="Times New Roman" w:cs="Times New Roman"/>
                <w:szCs w:val="24"/>
                <w:lang w:val="en-ZW"/>
              </w:rPr>
            </w:pPr>
          </w:p>
        </w:tc>
        <w:tc>
          <w:tcPr>
            <w:tcW w:w="1185" w:type="pct"/>
            <w:tcBorders>
              <w:top w:val="single" w:sz="4" w:space="0" w:color="auto"/>
              <w:left w:val="nil"/>
              <w:bottom w:val="single" w:sz="4" w:space="0" w:color="auto"/>
              <w:right w:val="single" w:sz="4" w:space="0" w:color="auto"/>
            </w:tcBorders>
          </w:tcPr>
          <w:p w14:paraId="31EE11BA" w14:textId="77777777" w:rsidR="00CE1315" w:rsidRPr="00725E27" w:rsidRDefault="00CE1315" w:rsidP="004470E5">
            <w:pPr>
              <w:numPr>
                <w:ilvl w:val="0"/>
                <w:numId w:val="163"/>
              </w:numPr>
              <w:spacing w:after="0" w:line="360" w:lineRule="auto"/>
              <w:rPr>
                <w:rFonts w:eastAsia="Calibri" w:cs="Times New Roman"/>
                <w:szCs w:val="24"/>
                <w:lang w:val="en-ZW"/>
              </w:rPr>
            </w:pPr>
            <w:r w:rsidRPr="00725E27">
              <w:rPr>
                <w:rFonts w:eastAsia="Calibri" w:cs="Times New Roman"/>
                <w:szCs w:val="24"/>
                <w:lang w:val="en-ZW"/>
              </w:rPr>
              <w:t>Written</w:t>
            </w:r>
          </w:p>
          <w:p w14:paraId="152ACFDC" w14:textId="77777777" w:rsidR="00CE1315" w:rsidRPr="00725E27" w:rsidRDefault="00CE1315" w:rsidP="004470E5">
            <w:pPr>
              <w:numPr>
                <w:ilvl w:val="0"/>
                <w:numId w:val="163"/>
              </w:numPr>
              <w:spacing w:after="0" w:line="360" w:lineRule="auto"/>
              <w:rPr>
                <w:rFonts w:eastAsia="Calibri" w:cs="Times New Roman"/>
                <w:szCs w:val="24"/>
                <w:lang w:val="en-ZW"/>
              </w:rPr>
            </w:pPr>
            <w:r w:rsidRPr="00725E27">
              <w:rPr>
                <w:rFonts w:eastAsia="Calibri" w:cs="Times New Roman"/>
                <w:szCs w:val="24"/>
                <w:lang w:val="en-ZW"/>
              </w:rPr>
              <w:t>Observation</w:t>
            </w:r>
          </w:p>
          <w:p w14:paraId="2674E2BF" w14:textId="77777777" w:rsidR="00CE1315" w:rsidRPr="00725E27" w:rsidRDefault="00CE1315" w:rsidP="004470E5">
            <w:pPr>
              <w:numPr>
                <w:ilvl w:val="0"/>
                <w:numId w:val="163"/>
              </w:numPr>
              <w:spacing w:after="0" w:line="360" w:lineRule="auto"/>
              <w:rPr>
                <w:rFonts w:eastAsia="Calibri" w:cs="Times New Roman"/>
                <w:szCs w:val="24"/>
                <w:lang w:val="en-ZW"/>
              </w:rPr>
            </w:pPr>
            <w:r w:rsidRPr="00725E27">
              <w:rPr>
                <w:rFonts w:eastAsia="Calibri" w:cs="Times New Roman"/>
                <w:szCs w:val="24"/>
                <w:lang w:val="en-ZW"/>
              </w:rPr>
              <w:t>Report</w:t>
            </w:r>
          </w:p>
          <w:p w14:paraId="6D2B7939" w14:textId="77777777" w:rsidR="00CE1315" w:rsidRPr="00725E27" w:rsidRDefault="00CE1315" w:rsidP="004470E5">
            <w:pPr>
              <w:numPr>
                <w:ilvl w:val="0"/>
                <w:numId w:val="163"/>
              </w:numPr>
              <w:spacing w:after="0" w:line="360" w:lineRule="auto"/>
              <w:rPr>
                <w:rFonts w:eastAsia="Calibri" w:cs="Times New Roman"/>
                <w:szCs w:val="24"/>
                <w:lang w:val="en-ZW"/>
              </w:rPr>
            </w:pPr>
            <w:r w:rsidRPr="00725E27">
              <w:rPr>
                <w:rFonts w:eastAsia="Calibri" w:cs="Times New Roman"/>
                <w:szCs w:val="24"/>
                <w:lang w:val="en-ZW"/>
              </w:rPr>
              <w:t>Practical</w:t>
            </w:r>
          </w:p>
        </w:tc>
      </w:tr>
    </w:tbl>
    <w:p w14:paraId="39916F6E" w14:textId="77777777" w:rsidR="00CE1315" w:rsidRPr="00725E27" w:rsidRDefault="00CE1315" w:rsidP="00CE1315">
      <w:pPr>
        <w:spacing w:before="100" w:beforeAutospacing="1" w:after="0" w:line="360" w:lineRule="auto"/>
        <w:contextualSpacing/>
        <w:rPr>
          <w:rFonts w:eastAsia="Times New Roman" w:cs="Times New Roman"/>
          <w:b/>
          <w:kern w:val="28"/>
          <w:szCs w:val="24"/>
          <w:lang w:val="en-ZW"/>
        </w:rPr>
      </w:pPr>
    </w:p>
    <w:p w14:paraId="1B6C953F" w14:textId="77777777" w:rsidR="00CE1315" w:rsidRPr="00725E27" w:rsidRDefault="00CE1315" w:rsidP="00CE1315">
      <w:pPr>
        <w:spacing w:before="100" w:beforeAutospacing="1" w:after="0" w:line="360" w:lineRule="auto"/>
        <w:contextualSpacing/>
        <w:rPr>
          <w:rFonts w:eastAsia="Calibri" w:cs="Times New Roman"/>
          <w:b/>
          <w:szCs w:val="24"/>
          <w:lang w:val="en-ZW"/>
        </w:rPr>
      </w:pPr>
      <w:r w:rsidRPr="00725E27">
        <w:rPr>
          <w:rFonts w:eastAsia="Calibri" w:cs="Times New Roman"/>
          <w:b/>
          <w:szCs w:val="24"/>
          <w:lang w:val="en-ZW"/>
        </w:rPr>
        <w:t>Suggested Methods of Instruction</w:t>
      </w:r>
    </w:p>
    <w:p w14:paraId="2FA653E6" w14:textId="77777777" w:rsidR="00CE1315" w:rsidRPr="00725E27" w:rsidRDefault="00CE1315" w:rsidP="004470E5">
      <w:pPr>
        <w:numPr>
          <w:ilvl w:val="0"/>
          <w:numId w:val="742"/>
        </w:numPr>
        <w:spacing w:before="100" w:beforeAutospacing="1" w:after="0" w:line="360" w:lineRule="auto"/>
        <w:rPr>
          <w:rFonts w:eastAsia="Times New Roman" w:cs="Times New Roman"/>
          <w:szCs w:val="24"/>
          <w:lang w:val="en-ZW"/>
        </w:rPr>
      </w:pPr>
      <w:r w:rsidRPr="00725E27">
        <w:rPr>
          <w:rFonts w:eastAsia="Calibri" w:cs="Times New Roman"/>
          <w:szCs w:val="24"/>
          <w:lang w:val="en-ZW"/>
        </w:rPr>
        <w:t>Practical</w:t>
      </w:r>
    </w:p>
    <w:p w14:paraId="1AED795F" w14:textId="77777777" w:rsidR="00CE1315" w:rsidRPr="00725E27" w:rsidRDefault="00CE1315" w:rsidP="004470E5">
      <w:pPr>
        <w:numPr>
          <w:ilvl w:val="0"/>
          <w:numId w:val="742"/>
        </w:numPr>
        <w:spacing w:before="100" w:beforeAutospacing="1" w:after="0" w:line="360" w:lineRule="auto"/>
        <w:rPr>
          <w:rFonts w:eastAsia="Times New Roman" w:cs="Times New Roman"/>
          <w:szCs w:val="24"/>
          <w:lang w:val="en-ZW"/>
        </w:rPr>
      </w:pPr>
      <w:r w:rsidRPr="00725E27">
        <w:rPr>
          <w:rFonts w:eastAsia="Calibri" w:cs="Times New Roman"/>
          <w:szCs w:val="24"/>
          <w:lang w:val="en-ZW"/>
        </w:rPr>
        <w:t>Projects</w:t>
      </w:r>
    </w:p>
    <w:p w14:paraId="2355EAAF" w14:textId="77777777" w:rsidR="00CE1315" w:rsidRPr="00725E27" w:rsidRDefault="00CE1315" w:rsidP="004470E5">
      <w:pPr>
        <w:numPr>
          <w:ilvl w:val="0"/>
          <w:numId w:val="742"/>
        </w:numPr>
        <w:spacing w:before="100" w:beforeAutospacing="1" w:after="0" w:line="360" w:lineRule="auto"/>
        <w:rPr>
          <w:rFonts w:eastAsia="Times New Roman" w:cs="Times New Roman"/>
          <w:szCs w:val="24"/>
          <w:lang w:val="en-ZW"/>
        </w:rPr>
      </w:pPr>
      <w:r w:rsidRPr="00725E27">
        <w:rPr>
          <w:rFonts w:eastAsia="Calibri" w:cs="Times New Roman"/>
          <w:szCs w:val="24"/>
          <w:lang w:val="en-ZW"/>
        </w:rPr>
        <w:t>Demonstrations</w:t>
      </w:r>
    </w:p>
    <w:p w14:paraId="321905C1" w14:textId="77777777" w:rsidR="00CE1315" w:rsidRPr="00725E27" w:rsidRDefault="00CE1315" w:rsidP="004470E5">
      <w:pPr>
        <w:numPr>
          <w:ilvl w:val="0"/>
          <w:numId w:val="742"/>
        </w:numPr>
        <w:spacing w:before="100" w:beforeAutospacing="1" w:after="0" w:line="360" w:lineRule="auto"/>
        <w:rPr>
          <w:rFonts w:eastAsia="Times New Roman" w:cs="Times New Roman"/>
          <w:szCs w:val="24"/>
          <w:lang w:val="en-ZW"/>
        </w:rPr>
      </w:pPr>
      <w:r w:rsidRPr="00725E27">
        <w:rPr>
          <w:rFonts w:eastAsia="Calibri" w:cs="Times New Roman"/>
          <w:szCs w:val="24"/>
          <w:lang w:val="en-ZW"/>
        </w:rPr>
        <w:t>Group discussions</w:t>
      </w:r>
    </w:p>
    <w:p w14:paraId="04FE9036" w14:textId="77777777" w:rsidR="00CE1315" w:rsidRPr="00725E27" w:rsidRDefault="00CE1315" w:rsidP="004470E5">
      <w:pPr>
        <w:numPr>
          <w:ilvl w:val="0"/>
          <w:numId w:val="742"/>
        </w:numPr>
        <w:spacing w:before="100" w:beforeAutospacing="1" w:after="0" w:line="360" w:lineRule="auto"/>
        <w:rPr>
          <w:rFonts w:eastAsia="Times New Roman" w:cs="Times New Roman"/>
          <w:szCs w:val="24"/>
          <w:lang w:val="en-ZW"/>
        </w:rPr>
      </w:pPr>
      <w:r w:rsidRPr="00725E27">
        <w:rPr>
          <w:rFonts w:eastAsia="Calibri" w:cs="Times New Roman"/>
          <w:szCs w:val="24"/>
          <w:lang w:val="en-ZW"/>
        </w:rPr>
        <w:t>Direct instructions</w:t>
      </w:r>
    </w:p>
    <w:p w14:paraId="34EF2BF4" w14:textId="77777777" w:rsidR="00CE1315" w:rsidRPr="00725E27" w:rsidRDefault="00CE1315" w:rsidP="00CE1315">
      <w:pPr>
        <w:spacing w:before="100" w:beforeAutospacing="1" w:after="0" w:line="360" w:lineRule="auto"/>
        <w:rPr>
          <w:rFonts w:eastAsia="Calibri" w:cs="Times New Roman"/>
          <w:b/>
          <w:szCs w:val="24"/>
          <w:lang w:val="en-ZW"/>
        </w:rPr>
      </w:pPr>
      <w:r w:rsidRPr="00725E27">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DC0CBC" w:rsidRPr="00725E27" w14:paraId="57B0CA12" w14:textId="77777777" w:rsidTr="00C24A23">
        <w:tc>
          <w:tcPr>
            <w:tcW w:w="479" w:type="pct"/>
            <w:tcBorders>
              <w:top w:val="single" w:sz="4" w:space="0" w:color="auto"/>
              <w:left w:val="single" w:sz="4" w:space="0" w:color="auto"/>
              <w:bottom w:val="single" w:sz="4" w:space="0" w:color="auto"/>
              <w:right w:val="single" w:sz="4" w:space="0" w:color="auto"/>
            </w:tcBorders>
          </w:tcPr>
          <w:p w14:paraId="5675FC4B"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S/No.</w:t>
            </w:r>
          </w:p>
        </w:tc>
        <w:tc>
          <w:tcPr>
            <w:tcW w:w="1733" w:type="pct"/>
            <w:tcBorders>
              <w:top w:val="single" w:sz="4" w:space="0" w:color="auto"/>
              <w:left w:val="single" w:sz="4" w:space="0" w:color="auto"/>
              <w:bottom w:val="single" w:sz="4" w:space="0" w:color="auto"/>
              <w:right w:val="single" w:sz="4" w:space="0" w:color="auto"/>
            </w:tcBorders>
          </w:tcPr>
          <w:p w14:paraId="075C9C1F"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Category/Item</w:t>
            </w:r>
          </w:p>
        </w:tc>
        <w:tc>
          <w:tcPr>
            <w:tcW w:w="1107" w:type="pct"/>
            <w:tcBorders>
              <w:top w:val="single" w:sz="4" w:space="0" w:color="auto"/>
              <w:left w:val="single" w:sz="4" w:space="0" w:color="auto"/>
              <w:bottom w:val="single" w:sz="4" w:space="0" w:color="auto"/>
              <w:right w:val="single" w:sz="4" w:space="0" w:color="auto"/>
            </w:tcBorders>
          </w:tcPr>
          <w:p w14:paraId="06DE00B2"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Description/ Specifications</w:t>
            </w:r>
          </w:p>
        </w:tc>
        <w:tc>
          <w:tcPr>
            <w:tcW w:w="776" w:type="pct"/>
            <w:tcBorders>
              <w:top w:val="single" w:sz="4" w:space="0" w:color="auto"/>
              <w:left w:val="single" w:sz="4" w:space="0" w:color="auto"/>
              <w:bottom w:val="single" w:sz="4" w:space="0" w:color="auto"/>
              <w:right w:val="single" w:sz="4" w:space="0" w:color="auto"/>
            </w:tcBorders>
          </w:tcPr>
          <w:p w14:paraId="0DCD5F52"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Quantity</w:t>
            </w:r>
          </w:p>
        </w:tc>
        <w:tc>
          <w:tcPr>
            <w:tcW w:w="905" w:type="pct"/>
            <w:tcBorders>
              <w:top w:val="single" w:sz="4" w:space="0" w:color="auto"/>
              <w:left w:val="single" w:sz="4" w:space="0" w:color="auto"/>
              <w:bottom w:val="single" w:sz="4" w:space="0" w:color="auto"/>
              <w:right w:val="single" w:sz="4" w:space="0" w:color="auto"/>
            </w:tcBorders>
          </w:tcPr>
          <w:p w14:paraId="1ACE782D"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Recommended Ratio</w:t>
            </w:r>
          </w:p>
          <w:p w14:paraId="7DE5105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(Item: Trainee)</w:t>
            </w:r>
          </w:p>
        </w:tc>
      </w:tr>
      <w:tr w:rsidR="00DC0CBC" w:rsidRPr="00725E27" w14:paraId="2A14D3F4" w14:textId="77777777" w:rsidTr="00C24A23">
        <w:tc>
          <w:tcPr>
            <w:tcW w:w="479" w:type="pct"/>
            <w:tcBorders>
              <w:top w:val="single" w:sz="4" w:space="0" w:color="auto"/>
              <w:left w:val="single" w:sz="4" w:space="0" w:color="auto"/>
              <w:bottom w:val="single" w:sz="4" w:space="0" w:color="auto"/>
              <w:right w:val="single" w:sz="4" w:space="0" w:color="auto"/>
            </w:tcBorders>
          </w:tcPr>
          <w:p w14:paraId="3445071B"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A</w:t>
            </w:r>
          </w:p>
        </w:tc>
        <w:tc>
          <w:tcPr>
            <w:tcW w:w="4521" w:type="pct"/>
            <w:gridSpan w:val="4"/>
            <w:tcBorders>
              <w:top w:val="single" w:sz="4" w:space="0" w:color="auto"/>
              <w:left w:val="single" w:sz="4" w:space="0" w:color="auto"/>
              <w:bottom w:val="single" w:sz="4" w:space="0" w:color="auto"/>
              <w:right w:val="single" w:sz="4" w:space="0" w:color="auto"/>
            </w:tcBorders>
          </w:tcPr>
          <w:p w14:paraId="572E663B"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Learning Materials</w:t>
            </w:r>
          </w:p>
        </w:tc>
      </w:tr>
      <w:tr w:rsidR="00DC0CBC" w:rsidRPr="00725E27" w14:paraId="004C10EB" w14:textId="77777777" w:rsidTr="00C24A23">
        <w:tc>
          <w:tcPr>
            <w:tcW w:w="479" w:type="pct"/>
            <w:tcBorders>
              <w:top w:val="single" w:sz="4" w:space="0" w:color="auto"/>
              <w:left w:val="single" w:sz="4" w:space="0" w:color="auto"/>
              <w:bottom w:val="single" w:sz="4" w:space="0" w:color="auto"/>
              <w:right w:val="single" w:sz="4" w:space="0" w:color="auto"/>
            </w:tcBorders>
          </w:tcPr>
          <w:p w14:paraId="7C140E67"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287992A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Rolls Flip Charts</w:t>
            </w:r>
          </w:p>
        </w:tc>
        <w:tc>
          <w:tcPr>
            <w:tcW w:w="1107" w:type="pct"/>
            <w:tcBorders>
              <w:top w:val="single" w:sz="4" w:space="0" w:color="auto"/>
              <w:left w:val="single" w:sz="4" w:space="0" w:color="auto"/>
              <w:bottom w:val="single" w:sz="4" w:space="0" w:color="auto"/>
              <w:right w:val="single" w:sz="4" w:space="0" w:color="auto"/>
            </w:tcBorders>
          </w:tcPr>
          <w:p w14:paraId="5AFC200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both trainer’s and trainee’ use</w:t>
            </w:r>
          </w:p>
        </w:tc>
        <w:tc>
          <w:tcPr>
            <w:tcW w:w="776" w:type="pct"/>
            <w:tcBorders>
              <w:top w:val="single" w:sz="4" w:space="0" w:color="auto"/>
              <w:left w:val="single" w:sz="4" w:space="0" w:color="auto"/>
              <w:bottom w:val="single" w:sz="4" w:space="0" w:color="auto"/>
              <w:right w:val="single" w:sz="4" w:space="0" w:color="auto"/>
            </w:tcBorders>
          </w:tcPr>
          <w:p w14:paraId="1564B29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5 pcs</w:t>
            </w:r>
          </w:p>
        </w:tc>
        <w:tc>
          <w:tcPr>
            <w:tcW w:w="905" w:type="pct"/>
            <w:tcBorders>
              <w:top w:val="single" w:sz="4" w:space="0" w:color="auto"/>
              <w:left w:val="single" w:sz="4" w:space="0" w:color="auto"/>
              <w:bottom w:val="single" w:sz="4" w:space="0" w:color="auto"/>
              <w:right w:val="single" w:sz="4" w:space="0" w:color="auto"/>
            </w:tcBorders>
          </w:tcPr>
          <w:p w14:paraId="5322FCE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1:5</w:t>
            </w:r>
          </w:p>
        </w:tc>
      </w:tr>
      <w:tr w:rsidR="00DC0CBC" w:rsidRPr="00725E27" w14:paraId="5FB68AEC" w14:textId="77777777" w:rsidTr="00C24A23">
        <w:tc>
          <w:tcPr>
            <w:tcW w:w="479" w:type="pct"/>
            <w:tcBorders>
              <w:top w:val="single" w:sz="4" w:space="0" w:color="auto"/>
              <w:left w:val="single" w:sz="4" w:space="0" w:color="auto"/>
              <w:bottom w:val="single" w:sz="4" w:space="0" w:color="auto"/>
              <w:right w:val="single" w:sz="4" w:space="0" w:color="auto"/>
            </w:tcBorders>
          </w:tcPr>
          <w:p w14:paraId="0131BE4C"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6C5E228E"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Graph book </w:t>
            </w:r>
          </w:p>
        </w:tc>
        <w:tc>
          <w:tcPr>
            <w:tcW w:w="1107" w:type="pct"/>
            <w:tcBorders>
              <w:top w:val="single" w:sz="4" w:space="0" w:color="auto"/>
              <w:left w:val="single" w:sz="4" w:space="0" w:color="auto"/>
              <w:bottom w:val="single" w:sz="4" w:space="0" w:color="auto"/>
              <w:right w:val="single" w:sz="4" w:space="0" w:color="auto"/>
            </w:tcBorders>
          </w:tcPr>
          <w:p w14:paraId="72608B98"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7CD83BE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14</w:t>
            </w:r>
          </w:p>
        </w:tc>
        <w:tc>
          <w:tcPr>
            <w:tcW w:w="905" w:type="pct"/>
            <w:tcBorders>
              <w:top w:val="single" w:sz="4" w:space="0" w:color="auto"/>
              <w:left w:val="single" w:sz="4" w:space="0" w:color="auto"/>
              <w:bottom w:val="single" w:sz="4" w:space="0" w:color="auto"/>
              <w:right w:val="single" w:sz="4" w:space="0" w:color="auto"/>
            </w:tcBorders>
          </w:tcPr>
          <w:p w14:paraId="0E80011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w:t>
            </w:r>
          </w:p>
        </w:tc>
      </w:tr>
      <w:tr w:rsidR="00DC0CBC" w:rsidRPr="00725E27" w14:paraId="73A94B64" w14:textId="77777777" w:rsidTr="00C24A23">
        <w:tc>
          <w:tcPr>
            <w:tcW w:w="479" w:type="pct"/>
            <w:tcBorders>
              <w:top w:val="single" w:sz="4" w:space="0" w:color="auto"/>
              <w:left w:val="single" w:sz="4" w:space="0" w:color="auto"/>
              <w:bottom w:val="single" w:sz="4" w:space="0" w:color="auto"/>
              <w:right w:val="single" w:sz="4" w:space="0" w:color="auto"/>
            </w:tcBorders>
          </w:tcPr>
          <w:p w14:paraId="78FC6915"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0658334F"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Rulers, protractors and compasses, set-squares  </w:t>
            </w:r>
          </w:p>
        </w:tc>
        <w:tc>
          <w:tcPr>
            <w:tcW w:w="1107" w:type="pct"/>
            <w:tcBorders>
              <w:top w:val="single" w:sz="4" w:space="0" w:color="auto"/>
              <w:left w:val="single" w:sz="4" w:space="0" w:color="auto"/>
              <w:bottom w:val="single" w:sz="4" w:space="0" w:color="auto"/>
              <w:right w:val="single" w:sz="4" w:space="0" w:color="auto"/>
            </w:tcBorders>
          </w:tcPr>
          <w:p w14:paraId="00B507B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3BF68D5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2 pcs each </w:t>
            </w:r>
          </w:p>
        </w:tc>
        <w:tc>
          <w:tcPr>
            <w:tcW w:w="905" w:type="pct"/>
            <w:tcBorders>
              <w:top w:val="single" w:sz="4" w:space="0" w:color="auto"/>
              <w:left w:val="single" w:sz="4" w:space="0" w:color="auto"/>
              <w:bottom w:val="single" w:sz="4" w:space="0" w:color="auto"/>
              <w:right w:val="single" w:sz="4" w:space="0" w:color="auto"/>
            </w:tcBorders>
          </w:tcPr>
          <w:p w14:paraId="7C9823F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2:1</w:t>
            </w:r>
          </w:p>
        </w:tc>
      </w:tr>
      <w:tr w:rsidR="00DC0CBC" w:rsidRPr="00725E27" w14:paraId="26C704B5" w14:textId="77777777" w:rsidTr="00C24A23">
        <w:tc>
          <w:tcPr>
            <w:tcW w:w="479" w:type="pct"/>
            <w:tcBorders>
              <w:top w:val="single" w:sz="4" w:space="0" w:color="auto"/>
              <w:left w:val="single" w:sz="4" w:space="0" w:color="auto"/>
              <w:bottom w:val="single" w:sz="4" w:space="0" w:color="auto"/>
              <w:right w:val="single" w:sz="4" w:space="0" w:color="auto"/>
            </w:tcBorders>
          </w:tcPr>
          <w:p w14:paraId="40BE3B3B"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5CF322AB"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A4 drawing papers</w:t>
            </w:r>
          </w:p>
          <w:p w14:paraId="7685EAF6" w14:textId="77777777" w:rsidR="00CE1315" w:rsidRPr="00725E27" w:rsidRDefault="00CE1315" w:rsidP="00C24A23">
            <w:pPr>
              <w:spacing w:before="100" w:beforeAutospacing="1" w:after="0" w:line="360" w:lineRule="auto"/>
              <w:rPr>
                <w:rFonts w:eastAsia="Calibri" w:cs="Times New Roman"/>
                <w:bCs/>
                <w:szCs w:val="24"/>
                <w:lang w:val="en-ZW"/>
              </w:rPr>
            </w:pPr>
          </w:p>
        </w:tc>
        <w:tc>
          <w:tcPr>
            <w:tcW w:w="1107" w:type="pct"/>
            <w:tcBorders>
              <w:top w:val="single" w:sz="4" w:space="0" w:color="auto"/>
              <w:left w:val="single" w:sz="4" w:space="0" w:color="auto"/>
              <w:bottom w:val="single" w:sz="4" w:space="0" w:color="auto"/>
              <w:right w:val="single" w:sz="4" w:space="0" w:color="auto"/>
            </w:tcBorders>
          </w:tcPr>
          <w:p w14:paraId="0A93CE5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635F938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14:paraId="64AB9D8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1:1</w:t>
            </w:r>
          </w:p>
        </w:tc>
      </w:tr>
      <w:tr w:rsidR="00DC0CBC" w:rsidRPr="00725E27" w14:paraId="0C861CE3" w14:textId="77777777" w:rsidTr="00C24A23">
        <w:tc>
          <w:tcPr>
            <w:tcW w:w="479" w:type="pct"/>
            <w:tcBorders>
              <w:top w:val="single" w:sz="4" w:space="0" w:color="auto"/>
              <w:left w:val="single" w:sz="4" w:space="0" w:color="auto"/>
              <w:bottom w:val="single" w:sz="4" w:space="0" w:color="auto"/>
              <w:right w:val="single" w:sz="4" w:space="0" w:color="auto"/>
            </w:tcBorders>
          </w:tcPr>
          <w:p w14:paraId="3C0C643A"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B</w:t>
            </w:r>
          </w:p>
        </w:tc>
        <w:tc>
          <w:tcPr>
            <w:tcW w:w="4521" w:type="pct"/>
            <w:gridSpan w:val="4"/>
            <w:tcBorders>
              <w:top w:val="single" w:sz="4" w:space="0" w:color="auto"/>
              <w:left w:val="single" w:sz="4" w:space="0" w:color="auto"/>
              <w:bottom w:val="single" w:sz="4" w:space="0" w:color="auto"/>
              <w:right w:val="single" w:sz="4" w:space="0" w:color="auto"/>
            </w:tcBorders>
          </w:tcPr>
          <w:p w14:paraId="426DE20E"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Learning Facilities &amp; infrastructure</w:t>
            </w:r>
          </w:p>
        </w:tc>
      </w:tr>
      <w:tr w:rsidR="00DC0CBC" w:rsidRPr="00725E27" w14:paraId="4ACFBC4A" w14:textId="77777777" w:rsidTr="00C24A23">
        <w:tc>
          <w:tcPr>
            <w:tcW w:w="479" w:type="pct"/>
            <w:tcBorders>
              <w:top w:val="single" w:sz="4" w:space="0" w:color="auto"/>
              <w:left w:val="single" w:sz="4" w:space="0" w:color="auto"/>
              <w:bottom w:val="single" w:sz="4" w:space="0" w:color="auto"/>
              <w:right w:val="single" w:sz="4" w:space="0" w:color="auto"/>
            </w:tcBorders>
          </w:tcPr>
          <w:p w14:paraId="100EF63A"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2908C6A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Whiteboards</w:t>
            </w:r>
          </w:p>
        </w:tc>
        <w:tc>
          <w:tcPr>
            <w:tcW w:w="1107" w:type="pct"/>
            <w:tcBorders>
              <w:top w:val="single" w:sz="4" w:space="0" w:color="auto"/>
              <w:left w:val="single" w:sz="4" w:space="0" w:color="auto"/>
              <w:bottom w:val="single" w:sz="4" w:space="0" w:color="auto"/>
              <w:right w:val="single" w:sz="4" w:space="0" w:color="auto"/>
            </w:tcBorders>
          </w:tcPr>
          <w:p w14:paraId="50BA5F6B"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18EB68C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14:paraId="1A1FA37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DC0CBC" w:rsidRPr="00725E27" w14:paraId="050E19AD" w14:textId="77777777" w:rsidTr="00C24A23">
        <w:tc>
          <w:tcPr>
            <w:tcW w:w="479" w:type="pct"/>
            <w:tcBorders>
              <w:top w:val="single" w:sz="4" w:space="0" w:color="auto"/>
              <w:left w:val="single" w:sz="4" w:space="0" w:color="auto"/>
              <w:bottom w:val="single" w:sz="4" w:space="0" w:color="auto"/>
              <w:right w:val="single" w:sz="4" w:space="0" w:color="auto"/>
            </w:tcBorders>
          </w:tcPr>
          <w:p w14:paraId="1E774078"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5FF11069" w14:textId="77777777" w:rsidR="00CE1315" w:rsidRPr="00725E27" w:rsidRDefault="00CE1315" w:rsidP="00C24A23">
            <w:pPr>
              <w:spacing w:before="100" w:beforeAutospacing="1" w:after="0" w:line="360" w:lineRule="auto"/>
              <w:rPr>
                <w:rFonts w:eastAsia="Calibri" w:cs="Times New Roman"/>
                <w:szCs w:val="24"/>
                <w:lang w:val="en-ZW"/>
              </w:rPr>
            </w:pPr>
            <w:r w:rsidRPr="00725E27">
              <w:rPr>
                <w:rFonts w:eastAsia="Calibri" w:cs="Times New Roman"/>
                <w:szCs w:val="24"/>
                <w:lang w:val="en-ZW"/>
              </w:rPr>
              <w:t xml:space="preserve">Chalkboard </w:t>
            </w:r>
          </w:p>
        </w:tc>
        <w:tc>
          <w:tcPr>
            <w:tcW w:w="1107" w:type="pct"/>
            <w:tcBorders>
              <w:top w:val="single" w:sz="4" w:space="0" w:color="auto"/>
              <w:left w:val="single" w:sz="4" w:space="0" w:color="auto"/>
              <w:bottom w:val="single" w:sz="4" w:space="0" w:color="auto"/>
              <w:right w:val="single" w:sz="4" w:space="0" w:color="auto"/>
            </w:tcBorders>
          </w:tcPr>
          <w:p w14:paraId="3E0F7DA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14:paraId="73549D59"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14:paraId="1025613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DC0CBC" w:rsidRPr="00725E27" w14:paraId="596CC6FA" w14:textId="77777777" w:rsidTr="00C24A23">
        <w:trPr>
          <w:trHeight w:val="664"/>
        </w:trPr>
        <w:tc>
          <w:tcPr>
            <w:tcW w:w="479" w:type="pct"/>
            <w:tcBorders>
              <w:top w:val="single" w:sz="4" w:space="0" w:color="auto"/>
              <w:left w:val="single" w:sz="4" w:space="0" w:color="auto"/>
              <w:bottom w:val="single" w:sz="4" w:space="0" w:color="auto"/>
              <w:right w:val="single" w:sz="4" w:space="0" w:color="auto"/>
            </w:tcBorders>
          </w:tcPr>
          <w:p w14:paraId="08FBADE9"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3A4B6FA1"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 xml:space="preserve">Classroom </w:t>
            </w:r>
          </w:p>
        </w:tc>
        <w:tc>
          <w:tcPr>
            <w:tcW w:w="1107" w:type="pct"/>
            <w:tcBorders>
              <w:top w:val="single" w:sz="4" w:space="0" w:color="auto"/>
              <w:left w:val="single" w:sz="4" w:space="0" w:color="auto"/>
              <w:bottom w:val="single" w:sz="4" w:space="0" w:color="auto"/>
              <w:right w:val="single" w:sz="4" w:space="0" w:color="auto"/>
            </w:tcBorders>
          </w:tcPr>
          <w:p w14:paraId="7B063ED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9m by 8m</w:t>
            </w:r>
          </w:p>
        </w:tc>
        <w:tc>
          <w:tcPr>
            <w:tcW w:w="776" w:type="pct"/>
            <w:tcBorders>
              <w:top w:val="single" w:sz="4" w:space="0" w:color="auto"/>
              <w:left w:val="single" w:sz="4" w:space="0" w:color="auto"/>
              <w:bottom w:val="single" w:sz="4" w:space="0" w:color="auto"/>
              <w:right w:val="single" w:sz="4" w:space="0" w:color="auto"/>
            </w:tcBorders>
          </w:tcPr>
          <w:p w14:paraId="39A69A2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 xml:space="preserve">1 </w:t>
            </w:r>
          </w:p>
        </w:tc>
        <w:tc>
          <w:tcPr>
            <w:tcW w:w="905" w:type="pct"/>
            <w:tcBorders>
              <w:top w:val="single" w:sz="4" w:space="0" w:color="auto"/>
              <w:left w:val="single" w:sz="4" w:space="0" w:color="auto"/>
              <w:bottom w:val="single" w:sz="4" w:space="0" w:color="auto"/>
              <w:right w:val="single" w:sz="4" w:space="0" w:color="auto"/>
            </w:tcBorders>
          </w:tcPr>
          <w:p w14:paraId="47747301"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1:25</w:t>
            </w:r>
          </w:p>
        </w:tc>
      </w:tr>
      <w:tr w:rsidR="00DC0CBC" w:rsidRPr="00725E27" w14:paraId="26E4CF02" w14:textId="77777777" w:rsidTr="00C24A23">
        <w:tc>
          <w:tcPr>
            <w:tcW w:w="479" w:type="pct"/>
            <w:tcBorders>
              <w:top w:val="single" w:sz="4" w:space="0" w:color="auto"/>
              <w:left w:val="single" w:sz="4" w:space="0" w:color="auto"/>
              <w:bottom w:val="single" w:sz="4" w:space="0" w:color="auto"/>
              <w:right w:val="single" w:sz="4" w:space="0" w:color="auto"/>
            </w:tcBorders>
          </w:tcPr>
          <w:p w14:paraId="3D1A47F3" w14:textId="77777777" w:rsidR="00CE1315" w:rsidRPr="00725E27" w:rsidRDefault="00CE1315" w:rsidP="00C24A23">
            <w:pPr>
              <w:spacing w:before="100" w:beforeAutospacing="1" w:after="0" w:line="360" w:lineRule="auto"/>
              <w:rPr>
                <w:rFonts w:eastAsia="Calibri" w:cs="Times New Roman"/>
                <w:b/>
                <w:bCs/>
                <w:szCs w:val="24"/>
                <w:lang w:val="en-ZW"/>
              </w:rPr>
            </w:pPr>
            <w:r w:rsidRPr="00725E27">
              <w:rPr>
                <w:rFonts w:eastAsia="Calibri" w:cs="Times New Roman"/>
                <w:b/>
                <w:bCs/>
                <w:szCs w:val="24"/>
                <w:lang w:val="en-ZW"/>
              </w:rPr>
              <w:t>C</w:t>
            </w:r>
          </w:p>
        </w:tc>
        <w:tc>
          <w:tcPr>
            <w:tcW w:w="4521" w:type="pct"/>
            <w:gridSpan w:val="4"/>
            <w:tcBorders>
              <w:top w:val="single" w:sz="4" w:space="0" w:color="auto"/>
              <w:left w:val="single" w:sz="4" w:space="0" w:color="auto"/>
              <w:bottom w:val="single" w:sz="4" w:space="0" w:color="auto"/>
              <w:right w:val="single" w:sz="4" w:space="0" w:color="auto"/>
            </w:tcBorders>
          </w:tcPr>
          <w:p w14:paraId="34471B08"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Consumable materials</w:t>
            </w:r>
          </w:p>
        </w:tc>
      </w:tr>
      <w:tr w:rsidR="00DC0CBC" w:rsidRPr="00725E27" w14:paraId="0D2B13A5" w14:textId="77777777" w:rsidTr="00C24A23">
        <w:trPr>
          <w:trHeight w:val="495"/>
        </w:trPr>
        <w:tc>
          <w:tcPr>
            <w:tcW w:w="479" w:type="pct"/>
            <w:tcBorders>
              <w:top w:val="single" w:sz="4" w:space="0" w:color="auto"/>
              <w:left w:val="single" w:sz="4" w:space="0" w:color="auto"/>
              <w:bottom w:val="single" w:sz="4" w:space="0" w:color="auto"/>
              <w:right w:val="single" w:sz="4" w:space="0" w:color="auto"/>
            </w:tcBorders>
          </w:tcPr>
          <w:p w14:paraId="32E6560C"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497FC76D"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 xml:space="preserve">Assorted </w:t>
            </w:r>
            <w:r w:rsidR="00CB1246" w:rsidRPr="00725E27">
              <w:rPr>
                <w:rFonts w:eastAsia="Times New Roman" w:cs="Times New Roman"/>
                <w:szCs w:val="24"/>
                <w:lang w:val="en-ZW"/>
              </w:rPr>
              <w:t>colour</w:t>
            </w:r>
            <w:r w:rsidRPr="00725E27">
              <w:rPr>
                <w:rFonts w:eastAsia="Times New Roman" w:cs="Times New Roman"/>
                <w:szCs w:val="24"/>
                <w:lang w:val="en-ZW"/>
              </w:rPr>
              <w:t xml:space="preserve"> of whiteboard markers</w:t>
            </w:r>
          </w:p>
        </w:tc>
        <w:tc>
          <w:tcPr>
            <w:tcW w:w="1107" w:type="pct"/>
            <w:tcBorders>
              <w:top w:val="single" w:sz="4" w:space="0" w:color="auto"/>
              <w:left w:val="single" w:sz="4" w:space="0" w:color="auto"/>
              <w:bottom w:val="single" w:sz="4" w:space="0" w:color="auto"/>
              <w:right w:val="single" w:sz="4" w:space="0" w:color="auto"/>
            </w:tcBorders>
          </w:tcPr>
          <w:p w14:paraId="46127BD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4E2689E7"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10 pcs</w:t>
            </w:r>
          </w:p>
        </w:tc>
        <w:tc>
          <w:tcPr>
            <w:tcW w:w="905" w:type="pct"/>
            <w:tcBorders>
              <w:top w:val="single" w:sz="4" w:space="0" w:color="auto"/>
              <w:left w:val="single" w:sz="4" w:space="0" w:color="auto"/>
              <w:bottom w:val="single" w:sz="4" w:space="0" w:color="auto"/>
              <w:right w:val="single" w:sz="4" w:space="0" w:color="auto"/>
            </w:tcBorders>
          </w:tcPr>
          <w:p w14:paraId="37853ABC"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10:1</w:t>
            </w:r>
          </w:p>
        </w:tc>
      </w:tr>
      <w:tr w:rsidR="00DC0CBC" w:rsidRPr="00725E27" w14:paraId="05D6401F" w14:textId="77777777" w:rsidTr="00C24A23">
        <w:tc>
          <w:tcPr>
            <w:tcW w:w="479" w:type="pct"/>
            <w:tcBorders>
              <w:top w:val="single" w:sz="4" w:space="0" w:color="auto"/>
              <w:left w:val="single" w:sz="4" w:space="0" w:color="auto"/>
              <w:bottom w:val="single" w:sz="4" w:space="0" w:color="auto"/>
              <w:right w:val="single" w:sz="4" w:space="0" w:color="auto"/>
            </w:tcBorders>
          </w:tcPr>
          <w:p w14:paraId="489D5025"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r w:rsidRPr="00725E27">
              <w:rPr>
                <w:rFonts w:eastAsia="Calibri" w:cs="Times New Roman"/>
                <w:bCs/>
                <w:szCs w:val="24"/>
                <w:lang w:val="en-ZW"/>
              </w:rPr>
              <w:t>D</w:t>
            </w:r>
          </w:p>
        </w:tc>
        <w:tc>
          <w:tcPr>
            <w:tcW w:w="4521" w:type="pct"/>
            <w:gridSpan w:val="4"/>
            <w:tcBorders>
              <w:top w:val="single" w:sz="4" w:space="0" w:color="auto"/>
              <w:left w:val="single" w:sz="4" w:space="0" w:color="auto"/>
              <w:bottom w:val="single" w:sz="4" w:space="0" w:color="auto"/>
              <w:right w:val="single" w:sz="4" w:space="0" w:color="auto"/>
            </w:tcBorders>
          </w:tcPr>
          <w:p w14:paraId="561885EA" w14:textId="77777777" w:rsidR="00CE1315" w:rsidRPr="00725E27" w:rsidRDefault="00CE1315" w:rsidP="00C24A23">
            <w:pPr>
              <w:spacing w:before="100" w:beforeAutospacing="1" w:after="0" w:line="360" w:lineRule="auto"/>
              <w:rPr>
                <w:rFonts w:eastAsia="Calibri" w:cs="Times New Roman"/>
                <w:b/>
                <w:szCs w:val="24"/>
                <w:lang w:val="en-ZW"/>
              </w:rPr>
            </w:pPr>
            <w:r w:rsidRPr="00725E27">
              <w:rPr>
                <w:rFonts w:eastAsia="Calibri" w:cs="Times New Roman"/>
                <w:b/>
                <w:szCs w:val="24"/>
                <w:lang w:val="en-ZW"/>
              </w:rPr>
              <w:t>Tools and Equipment</w:t>
            </w:r>
          </w:p>
        </w:tc>
      </w:tr>
      <w:tr w:rsidR="00DC0CBC" w:rsidRPr="00725E27" w14:paraId="39BAF93E" w14:textId="77777777" w:rsidTr="00C24A23">
        <w:trPr>
          <w:trHeight w:val="600"/>
        </w:trPr>
        <w:tc>
          <w:tcPr>
            <w:tcW w:w="479" w:type="pct"/>
            <w:tcBorders>
              <w:top w:val="single" w:sz="4" w:space="0" w:color="auto"/>
              <w:left w:val="single" w:sz="4" w:space="0" w:color="auto"/>
              <w:bottom w:val="single" w:sz="4" w:space="0" w:color="auto"/>
              <w:right w:val="single" w:sz="4" w:space="0" w:color="auto"/>
            </w:tcBorders>
          </w:tcPr>
          <w:p w14:paraId="07669E23"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06CD530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Times New Roman" w:cs="Times New Roman"/>
                <w:szCs w:val="24"/>
                <w:lang w:val="en-ZW"/>
              </w:rPr>
              <w:t xml:space="preserve">Scientific calculator </w:t>
            </w:r>
          </w:p>
        </w:tc>
        <w:tc>
          <w:tcPr>
            <w:tcW w:w="1107" w:type="pct"/>
            <w:tcBorders>
              <w:top w:val="single" w:sz="4" w:space="0" w:color="auto"/>
              <w:left w:val="single" w:sz="4" w:space="0" w:color="auto"/>
              <w:bottom w:val="single" w:sz="4" w:space="0" w:color="auto"/>
              <w:right w:val="single" w:sz="4" w:space="0" w:color="auto"/>
            </w:tcBorders>
          </w:tcPr>
          <w:p w14:paraId="0DF6CA66"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4FBF6DE4"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14:paraId="7DE79E90"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1:1</w:t>
            </w:r>
          </w:p>
        </w:tc>
      </w:tr>
      <w:tr w:rsidR="00DC0CBC" w:rsidRPr="00725E27" w14:paraId="75A08252" w14:textId="77777777" w:rsidTr="00C24A23">
        <w:tc>
          <w:tcPr>
            <w:tcW w:w="479" w:type="pct"/>
            <w:tcBorders>
              <w:top w:val="single" w:sz="4" w:space="0" w:color="auto"/>
              <w:left w:val="single" w:sz="4" w:space="0" w:color="auto"/>
              <w:bottom w:val="single" w:sz="4" w:space="0" w:color="auto"/>
              <w:right w:val="single" w:sz="4" w:space="0" w:color="auto"/>
            </w:tcBorders>
          </w:tcPr>
          <w:p w14:paraId="54F88DF9" w14:textId="77777777" w:rsidR="00CE1315" w:rsidRPr="00725E27" w:rsidRDefault="00CE1315" w:rsidP="004470E5">
            <w:pPr>
              <w:numPr>
                <w:ilvl w:val="0"/>
                <w:numId w:val="162"/>
              </w:numPr>
              <w:spacing w:before="100" w:beforeAutospacing="1" w:after="0" w:line="360" w:lineRule="auto"/>
              <w:contextualSpacing/>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14:paraId="5E6B6A1D" w14:textId="77777777" w:rsidR="00CE1315" w:rsidRPr="00725E27" w:rsidRDefault="00CE1315" w:rsidP="00C24A23">
            <w:pPr>
              <w:spacing w:before="100" w:beforeAutospacing="1" w:after="0" w:line="360" w:lineRule="auto"/>
              <w:contextualSpacing/>
              <w:rPr>
                <w:rFonts w:eastAsia="Times New Roman" w:cs="Times New Roman"/>
                <w:szCs w:val="24"/>
                <w:lang w:val="en-ZW"/>
              </w:rPr>
            </w:pPr>
            <w:r w:rsidRPr="00725E27">
              <w:rPr>
                <w:rFonts w:eastAsia="Times New Roman" w:cs="Times New Roman"/>
                <w:szCs w:val="24"/>
                <w:lang w:val="en-ZW"/>
              </w:rPr>
              <w:t>Computers installed with numerical analysis software’s</w:t>
            </w:r>
          </w:p>
        </w:tc>
        <w:tc>
          <w:tcPr>
            <w:tcW w:w="1107" w:type="pct"/>
            <w:tcBorders>
              <w:top w:val="single" w:sz="4" w:space="0" w:color="auto"/>
              <w:left w:val="single" w:sz="4" w:space="0" w:color="auto"/>
              <w:bottom w:val="single" w:sz="4" w:space="0" w:color="auto"/>
              <w:right w:val="single" w:sz="4" w:space="0" w:color="auto"/>
            </w:tcBorders>
          </w:tcPr>
          <w:p w14:paraId="59D2C083"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14:paraId="0530439A"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13 pcs</w:t>
            </w:r>
          </w:p>
        </w:tc>
        <w:tc>
          <w:tcPr>
            <w:tcW w:w="905" w:type="pct"/>
            <w:tcBorders>
              <w:top w:val="single" w:sz="4" w:space="0" w:color="auto"/>
              <w:left w:val="single" w:sz="4" w:space="0" w:color="auto"/>
              <w:bottom w:val="single" w:sz="4" w:space="0" w:color="auto"/>
              <w:right w:val="single" w:sz="4" w:space="0" w:color="auto"/>
            </w:tcBorders>
          </w:tcPr>
          <w:p w14:paraId="279E0E8A" w14:textId="77777777" w:rsidR="00CE1315" w:rsidRPr="00725E27" w:rsidRDefault="00CE1315" w:rsidP="00C24A23">
            <w:pPr>
              <w:spacing w:before="100" w:beforeAutospacing="1" w:after="0" w:line="360" w:lineRule="auto"/>
              <w:rPr>
                <w:rFonts w:eastAsia="Calibri" w:cs="Times New Roman"/>
                <w:bCs/>
                <w:szCs w:val="24"/>
                <w:lang w:val="en-ZW"/>
              </w:rPr>
            </w:pPr>
            <w:r w:rsidRPr="00725E27">
              <w:rPr>
                <w:rFonts w:eastAsia="Calibri" w:cs="Times New Roman"/>
                <w:bCs/>
                <w:szCs w:val="24"/>
                <w:lang w:val="en-ZW"/>
              </w:rPr>
              <w:t>1:2</w:t>
            </w:r>
          </w:p>
        </w:tc>
      </w:tr>
    </w:tbl>
    <w:p w14:paraId="29B47ADA" w14:textId="77777777" w:rsidR="00CE1315" w:rsidRPr="00725E27" w:rsidRDefault="00CE1315" w:rsidP="00CE1315">
      <w:pPr>
        <w:keepNext/>
        <w:spacing w:before="360" w:after="180"/>
        <w:jc w:val="center"/>
        <w:outlineLvl w:val="1"/>
        <w:rPr>
          <w:rFonts w:eastAsia="Calibri" w:cs="Times New Roman"/>
          <w:b/>
          <w:bCs/>
          <w:iCs/>
          <w:szCs w:val="24"/>
          <w:lang w:val="en-ZW"/>
        </w:rPr>
      </w:pPr>
      <w:r w:rsidRPr="00725E27">
        <w:rPr>
          <w:rFonts w:eastAsia="Calibri" w:cs="Times New Roman"/>
          <w:b/>
          <w:bCs/>
          <w:iCs/>
          <w:szCs w:val="24"/>
          <w:lang w:val="en-ZW"/>
        </w:rPr>
        <w:br w:type="page"/>
      </w:r>
    </w:p>
    <w:p w14:paraId="0BD9C8CD" w14:textId="77777777" w:rsidR="00CE1315" w:rsidRPr="00725E27" w:rsidRDefault="00CE1315" w:rsidP="00CE1315">
      <w:pPr>
        <w:pStyle w:val="Heading2"/>
        <w:rPr>
          <w:lang w:val="en-ZW"/>
        </w:rPr>
      </w:pPr>
      <w:bookmarkStart w:id="132" w:name="_Toc197173410"/>
      <w:r w:rsidRPr="00725E27">
        <w:lastRenderedPageBreak/>
        <w:t>ROAD STRUCTURES I</w:t>
      </w:r>
      <w:bookmarkEnd w:id="132"/>
    </w:p>
    <w:p w14:paraId="3CF91E84" w14:textId="7AFB5E8A" w:rsidR="00CE1315" w:rsidRPr="00725E27" w:rsidRDefault="00CE1315" w:rsidP="00CE1315">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 xml:space="preserve">0732 551 </w:t>
      </w:r>
      <w:r w:rsidR="00175598" w:rsidRPr="00725E27">
        <w:rPr>
          <w:rFonts w:cs="Times New Roman"/>
          <w:b/>
          <w:szCs w:val="24"/>
        </w:rPr>
        <w:t>2</w:t>
      </w:r>
      <w:r w:rsidRPr="00725E27">
        <w:rPr>
          <w:rFonts w:cs="Times New Roman"/>
          <w:b/>
          <w:szCs w:val="24"/>
        </w:rPr>
        <w:t>5A</w:t>
      </w:r>
    </w:p>
    <w:p w14:paraId="3C1470B7" w14:textId="77777777" w:rsidR="00CE1315" w:rsidRPr="00725E27" w:rsidRDefault="00CE1315" w:rsidP="00CE1315">
      <w:pPr>
        <w:spacing w:after="0" w:line="360" w:lineRule="auto"/>
        <w:rPr>
          <w:rFonts w:cs="Times New Roman"/>
          <w:b/>
          <w:szCs w:val="24"/>
          <w:lang w:val="en-ZA"/>
        </w:rPr>
      </w:pPr>
    </w:p>
    <w:p w14:paraId="7734F03F"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70</w:t>
      </w:r>
      <w:r w:rsidRPr="00725E27">
        <w:rPr>
          <w:rFonts w:cs="Times New Roman"/>
          <w:b/>
          <w:szCs w:val="24"/>
          <w:lang w:val="en-ZA"/>
        </w:rPr>
        <w:t xml:space="preserve"> </w:t>
      </w:r>
      <w:r w:rsidRPr="00725E27">
        <w:rPr>
          <w:rFonts w:cs="Times New Roman"/>
          <w:szCs w:val="24"/>
          <w:lang w:val="en-ZA"/>
        </w:rPr>
        <w:t>Hours</w:t>
      </w:r>
    </w:p>
    <w:p w14:paraId="44F1A3F0" w14:textId="77777777" w:rsidR="00CE1315" w:rsidRPr="00725E27" w:rsidRDefault="00CE1315" w:rsidP="00CE1315">
      <w:pPr>
        <w:spacing w:after="0" w:line="360" w:lineRule="auto"/>
        <w:rPr>
          <w:rFonts w:cs="Times New Roman"/>
          <w:b/>
          <w:szCs w:val="24"/>
          <w:lang w:val="en-ZA"/>
        </w:rPr>
      </w:pPr>
    </w:p>
    <w:p w14:paraId="052AFC31"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Relationship to Occupational Standards</w:t>
      </w:r>
    </w:p>
    <w:p w14:paraId="5D199AA6" w14:textId="03BA098D" w:rsidR="00CE1315" w:rsidRPr="00725E27" w:rsidRDefault="00CE1315" w:rsidP="00CE1315">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rPr>
        <w:t>Design Road Structures</w:t>
      </w:r>
      <w:r w:rsidR="00175598" w:rsidRPr="00725E27">
        <w:rPr>
          <w:rFonts w:cs="Times New Roman"/>
          <w:bCs/>
          <w:szCs w:val="24"/>
        </w:rPr>
        <w:t xml:space="preserve"> I</w:t>
      </w:r>
    </w:p>
    <w:p w14:paraId="3A4EAAA5" w14:textId="77777777" w:rsidR="00CE1315" w:rsidRPr="00725E27" w:rsidRDefault="00CE1315" w:rsidP="00CE1315">
      <w:pPr>
        <w:spacing w:after="0" w:line="360" w:lineRule="auto"/>
        <w:rPr>
          <w:rFonts w:cs="Times New Roman"/>
          <w:b/>
          <w:szCs w:val="24"/>
          <w:lang w:val="en-ZA"/>
        </w:rPr>
      </w:pPr>
    </w:p>
    <w:p w14:paraId="76F55BB2" w14:textId="77777777" w:rsidR="00CE1315" w:rsidRPr="00725E27" w:rsidRDefault="00CE1315" w:rsidP="00CE1315">
      <w:pPr>
        <w:spacing w:after="0" w:line="360" w:lineRule="auto"/>
        <w:rPr>
          <w:rFonts w:cs="Times New Roman"/>
          <w:szCs w:val="24"/>
          <w:lang w:val="en-ZA"/>
        </w:rPr>
      </w:pPr>
      <w:r w:rsidRPr="00725E27">
        <w:rPr>
          <w:rFonts w:cs="Times New Roman"/>
          <w:b/>
          <w:szCs w:val="24"/>
          <w:lang w:val="en-ZA"/>
        </w:rPr>
        <w:t>Unit Description</w:t>
      </w:r>
    </w:p>
    <w:p w14:paraId="3DCBC11D" w14:textId="77777777" w:rsidR="00CE1315" w:rsidRPr="00725E27" w:rsidRDefault="00CE1315" w:rsidP="00CE1315">
      <w:pPr>
        <w:tabs>
          <w:tab w:val="left" w:pos="2880"/>
          <w:tab w:val="left" w:pos="9000"/>
        </w:tabs>
        <w:spacing w:after="0" w:line="360" w:lineRule="auto"/>
        <w:rPr>
          <w:rFonts w:cs="Times New Roman"/>
          <w:szCs w:val="24"/>
        </w:rPr>
      </w:pPr>
      <w:bookmarkStart w:id="133" w:name="_Hlk24698975"/>
      <w:r w:rsidRPr="00725E27">
        <w:rPr>
          <w:rFonts w:eastAsia="Times New Roman" w:cs="Times New Roman"/>
          <w:szCs w:val="24"/>
        </w:rPr>
        <w:t xml:space="preserve">This unit specifies the competencies required to </w:t>
      </w:r>
      <w:r w:rsidRPr="00725E27">
        <w:rPr>
          <w:rFonts w:cs="Times New Roman"/>
          <w:szCs w:val="24"/>
        </w:rPr>
        <w:t>design basic pavement structures. It involves; conducting site visit, designing pavement structures and carrying out road geometric design.</w:t>
      </w:r>
    </w:p>
    <w:bookmarkEnd w:id="133"/>
    <w:p w14:paraId="4CBC3C58" w14:textId="6D6F051C" w:rsidR="00CE1315" w:rsidRPr="00725E27" w:rsidRDefault="00CE1315" w:rsidP="00CE1315">
      <w:pPr>
        <w:spacing w:after="0" w:line="360" w:lineRule="auto"/>
        <w:rPr>
          <w:rFonts w:cs="Times New Roman"/>
          <w:szCs w:val="24"/>
          <w:lang w:val="en-ZA"/>
        </w:rPr>
      </w:pPr>
    </w:p>
    <w:p w14:paraId="572402D9" w14:textId="1B8E2C74" w:rsidR="00E66C2E" w:rsidRPr="00725E27" w:rsidRDefault="00E66C2E" w:rsidP="00CE1315">
      <w:pPr>
        <w:spacing w:after="0" w:line="360" w:lineRule="auto"/>
        <w:rPr>
          <w:rFonts w:cs="Times New Roman"/>
          <w:szCs w:val="24"/>
          <w:lang w:val="en-ZA"/>
        </w:rPr>
      </w:pPr>
    </w:p>
    <w:p w14:paraId="384C2E04" w14:textId="5D8E1B0E" w:rsidR="00E66C2E" w:rsidRPr="00725E27" w:rsidRDefault="00E66C2E" w:rsidP="00CE1315">
      <w:pPr>
        <w:spacing w:after="0" w:line="360" w:lineRule="auto"/>
        <w:rPr>
          <w:rFonts w:cs="Times New Roman"/>
          <w:szCs w:val="24"/>
          <w:lang w:val="en-ZA"/>
        </w:rPr>
      </w:pPr>
    </w:p>
    <w:p w14:paraId="2FB0CC7E" w14:textId="2CA1C089" w:rsidR="00E66C2E" w:rsidRPr="00725E27" w:rsidRDefault="00E66C2E" w:rsidP="00CE1315">
      <w:pPr>
        <w:spacing w:after="0" w:line="360" w:lineRule="auto"/>
        <w:rPr>
          <w:rFonts w:cs="Times New Roman"/>
          <w:szCs w:val="24"/>
          <w:lang w:val="en-ZA"/>
        </w:rPr>
      </w:pPr>
    </w:p>
    <w:p w14:paraId="6C63C865"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Summary of Learning Outcomes</w:t>
      </w:r>
    </w:p>
    <w:tbl>
      <w:tblPr>
        <w:tblStyle w:val="TableGrid"/>
        <w:tblW w:w="9350" w:type="dxa"/>
        <w:tblLayout w:type="fixed"/>
        <w:tblLook w:val="04A0" w:firstRow="1" w:lastRow="0" w:firstColumn="1" w:lastColumn="0" w:noHBand="0" w:noVBand="1"/>
      </w:tblPr>
      <w:tblGrid>
        <w:gridCol w:w="4933"/>
        <w:gridCol w:w="4417"/>
      </w:tblGrid>
      <w:tr w:rsidR="00DC0CBC" w:rsidRPr="00725E27" w14:paraId="5EF4952E" w14:textId="77777777" w:rsidTr="000B04CD">
        <w:trPr>
          <w:trHeight w:val="966"/>
        </w:trPr>
        <w:tc>
          <w:tcPr>
            <w:tcW w:w="4933" w:type="dxa"/>
          </w:tcPr>
          <w:p w14:paraId="4B0BAF05" w14:textId="77777777" w:rsidR="000B04CD" w:rsidRPr="00725E27" w:rsidRDefault="000B04CD" w:rsidP="0020334F">
            <w:pPr>
              <w:jc w:val="center"/>
              <w:rPr>
                <w:rFonts w:eastAsia="Times New Roman" w:cs="Times New Roman"/>
                <w:b/>
                <w:szCs w:val="24"/>
              </w:rPr>
            </w:pPr>
          </w:p>
          <w:p w14:paraId="1A46350D" w14:textId="77777777" w:rsidR="000B04CD" w:rsidRPr="00725E27" w:rsidRDefault="000B04CD" w:rsidP="0020334F">
            <w:pPr>
              <w:jc w:val="center"/>
              <w:rPr>
                <w:rFonts w:eastAsia="Times New Roman" w:cs="Times New Roman"/>
                <w:b/>
                <w:szCs w:val="24"/>
              </w:rPr>
            </w:pPr>
            <w:r w:rsidRPr="00725E27">
              <w:rPr>
                <w:rFonts w:cs="Times New Roman"/>
                <w:b/>
                <w:szCs w:val="24"/>
              </w:rPr>
              <w:t>Learning Outcomes</w:t>
            </w:r>
          </w:p>
        </w:tc>
        <w:tc>
          <w:tcPr>
            <w:tcW w:w="4417" w:type="dxa"/>
          </w:tcPr>
          <w:p w14:paraId="126DEC39" w14:textId="77777777" w:rsidR="000B04CD" w:rsidRPr="00725E27" w:rsidRDefault="000B04CD" w:rsidP="0020334F">
            <w:pPr>
              <w:jc w:val="center"/>
              <w:rPr>
                <w:rFonts w:eastAsia="Times New Roman" w:cs="Times New Roman"/>
                <w:b/>
                <w:szCs w:val="24"/>
              </w:rPr>
            </w:pPr>
          </w:p>
          <w:p w14:paraId="1E0BF889" w14:textId="77777777" w:rsidR="000B04CD" w:rsidRPr="00725E27" w:rsidRDefault="000B04CD" w:rsidP="0020334F">
            <w:pPr>
              <w:jc w:val="center"/>
              <w:rPr>
                <w:rFonts w:eastAsia="Times New Roman" w:cs="Times New Roman"/>
                <w:b/>
                <w:szCs w:val="24"/>
              </w:rPr>
            </w:pPr>
            <w:r w:rsidRPr="00725E27">
              <w:rPr>
                <w:rFonts w:eastAsia="Times New Roman" w:cs="Times New Roman"/>
                <w:b/>
                <w:szCs w:val="24"/>
              </w:rPr>
              <w:t>DURATION (HOURS)</w:t>
            </w:r>
          </w:p>
          <w:p w14:paraId="4C4A7197" w14:textId="77777777" w:rsidR="000B04CD" w:rsidRPr="00725E27" w:rsidRDefault="000B04CD" w:rsidP="0020334F">
            <w:pPr>
              <w:jc w:val="center"/>
              <w:rPr>
                <w:rFonts w:eastAsia="Times New Roman" w:cs="Times New Roman"/>
                <w:b/>
                <w:szCs w:val="24"/>
              </w:rPr>
            </w:pPr>
          </w:p>
        </w:tc>
      </w:tr>
      <w:tr w:rsidR="00DC0CBC" w:rsidRPr="00725E27" w14:paraId="3C555693" w14:textId="77777777" w:rsidTr="000B04CD">
        <w:tc>
          <w:tcPr>
            <w:tcW w:w="4933" w:type="dxa"/>
          </w:tcPr>
          <w:p w14:paraId="680BF20E" w14:textId="77777777" w:rsidR="000B04CD" w:rsidRPr="00725E27" w:rsidRDefault="000B04CD" w:rsidP="0020334F">
            <w:pPr>
              <w:spacing w:line="360" w:lineRule="auto"/>
              <w:contextualSpacing/>
              <w:rPr>
                <w:rFonts w:cs="Times New Roman"/>
                <w:szCs w:val="24"/>
                <w:lang w:val="en-ZA"/>
              </w:rPr>
            </w:pPr>
            <w:r w:rsidRPr="00725E27">
              <w:rPr>
                <w:rFonts w:cs="Times New Roman"/>
                <w:szCs w:val="24"/>
                <w:lang w:val="en-ZA"/>
              </w:rPr>
              <w:t>1.   Conduct site visit</w:t>
            </w:r>
          </w:p>
        </w:tc>
        <w:tc>
          <w:tcPr>
            <w:tcW w:w="4417" w:type="dxa"/>
          </w:tcPr>
          <w:p w14:paraId="2D51F5F4" w14:textId="77777777" w:rsidR="000B04CD" w:rsidRPr="00725E27" w:rsidRDefault="000B04CD" w:rsidP="0020334F">
            <w:pPr>
              <w:spacing w:line="360" w:lineRule="auto"/>
              <w:contextualSpacing/>
              <w:rPr>
                <w:rFonts w:cs="Times New Roman"/>
                <w:szCs w:val="24"/>
                <w:lang w:val="en-ZA"/>
              </w:rPr>
            </w:pPr>
            <w:r w:rsidRPr="00725E27">
              <w:rPr>
                <w:rFonts w:cs="Times New Roman"/>
                <w:szCs w:val="24"/>
                <w:lang w:val="en-ZA"/>
              </w:rPr>
              <w:t>20</w:t>
            </w:r>
          </w:p>
        </w:tc>
      </w:tr>
      <w:tr w:rsidR="00DC0CBC" w:rsidRPr="00725E27" w14:paraId="0206046F" w14:textId="77777777" w:rsidTr="00E66C2E">
        <w:trPr>
          <w:trHeight w:val="756"/>
        </w:trPr>
        <w:tc>
          <w:tcPr>
            <w:tcW w:w="4933" w:type="dxa"/>
          </w:tcPr>
          <w:p w14:paraId="30E72370" w14:textId="77777777" w:rsidR="000B04CD" w:rsidRPr="00725E27" w:rsidRDefault="000B04CD" w:rsidP="0020334F">
            <w:pPr>
              <w:spacing w:line="360" w:lineRule="auto"/>
              <w:contextualSpacing/>
              <w:rPr>
                <w:rFonts w:cs="Times New Roman"/>
                <w:szCs w:val="24"/>
                <w:lang w:val="en-ZA"/>
              </w:rPr>
            </w:pPr>
            <w:r w:rsidRPr="00725E27">
              <w:rPr>
                <w:rFonts w:cs="Times New Roman"/>
                <w:szCs w:val="24"/>
                <w:lang w:val="en-ZA"/>
              </w:rPr>
              <w:t>2.   Design pavement structures</w:t>
            </w:r>
          </w:p>
        </w:tc>
        <w:tc>
          <w:tcPr>
            <w:tcW w:w="4417" w:type="dxa"/>
          </w:tcPr>
          <w:p w14:paraId="2E4757F4" w14:textId="77777777" w:rsidR="000B04CD" w:rsidRPr="00725E27" w:rsidRDefault="000B04CD" w:rsidP="0020334F">
            <w:pPr>
              <w:spacing w:line="360" w:lineRule="auto"/>
              <w:contextualSpacing/>
              <w:rPr>
                <w:rFonts w:cs="Times New Roman"/>
                <w:szCs w:val="24"/>
                <w:lang w:val="en-ZA"/>
              </w:rPr>
            </w:pPr>
            <w:r w:rsidRPr="00725E27">
              <w:rPr>
                <w:rFonts w:cs="Times New Roman"/>
                <w:szCs w:val="24"/>
                <w:lang w:val="en-ZA"/>
              </w:rPr>
              <w:t>20</w:t>
            </w:r>
          </w:p>
        </w:tc>
      </w:tr>
      <w:tr w:rsidR="00DC0CBC" w:rsidRPr="00725E27" w14:paraId="2EC8232B" w14:textId="77777777" w:rsidTr="00E66C2E">
        <w:trPr>
          <w:trHeight w:val="696"/>
        </w:trPr>
        <w:tc>
          <w:tcPr>
            <w:tcW w:w="4933" w:type="dxa"/>
          </w:tcPr>
          <w:p w14:paraId="3BE4D32B" w14:textId="77777777" w:rsidR="000B04CD" w:rsidRPr="00725E27" w:rsidRDefault="000B04CD" w:rsidP="0020334F">
            <w:pPr>
              <w:spacing w:line="360" w:lineRule="auto"/>
              <w:contextualSpacing/>
              <w:rPr>
                <w:rFonts w:cs="Times New Roman"/>
                <w:szCs w:val="24"/>
                <w:lang w:val="en-ZA"/>
              </w:rPr>
            </w:pPr>
            <w:r w:rsidRPr="00725E27">
              <w:rPr>
                <w:rFonts w:cs="Times New Roman"/>
                <w:szCs w:val="24"/>
                <w:lang w:val="en-ZA"/>
              </w:rPr>
              <w:t>3.   Carry out road geometric design</w:t>
            </w:r>
          </w:p>
        </w:tc>
        <w:tc>
          <w:tcPr>
            <w:tcW w:w="4417" w:type="dxa"/>
          </w:tcPr>
          <w:p w14:paraId="5485DEFB" w14:textId="77777777" w:rsidR="000B04CD" w:rsidRPr="00725E27" w:rsidRDefault="000B04CD" w:rsidP="0020334F">
            <w:pPr>
              <w:spacing w:line="360" w:lineRule="auto"/>
              <w:contextualSpacing/>
              <w:rPr>
                <w:rFonts w:cs="Times New Roman"/>
                <w:szCs w:val="24"/>
                <w:lang w:val="en-ZA"/>
              </w:rPr>
            </w:pPr>
            <w:r w:rsidRPr="00725E27">
              <w:rPr>
                <w:rFonts w:cs="Times New Roman"/>
                <w:szCs w:val="24"/>
                <w:lang w:val="en-ZA"/>
              </w:rPr>
              <w:t>30</w:t>
            </w:r>
          </w:p>
        </w:tc>
      </w:tr>
    </w:tbl>
    <w:p w14:paraId="4EF9F63F" w14:textId="77777777" w:rsidR="00CE1315" w:rsidRPr="00725E27" w:rsidRDefault="00CE1315" w:rsidP="00CE1315">
      <w:pPr>
        <w:spacing w:after="0" w:line="360" w:lineRule="auto"/>
        <w:contextualSpacing/>
        <w:rPr>
          <w:rFonts w:cs="Times New Roman"/>
          <w:szCs w:val="24"/>
          <w:lang w:val="en-ZA"/>
        </w:rPr>
      </w:pPr>
      <w:r w:rsidRPr="00725E27">
        <w:rPr>
          <w:rFonts w:cs="Times New Roman"/>
          <w:szCs w:val="24"/>
          <w:lang w:val="en-ZA"/>
        </w:rPr>
        <w:tab/>
      </w:r>
    </w:p>
    <w:p w14:paraId="1271CF6E" w14:textId="0FE2D028" w:rsidR="00CE1315" w:rsidRPr="00725E27" w:rsidRDefault="00CE1315" w:rsidP="00CE1315">
      <w:pPr>
        <w:spacing w:after="0" w:line="360" w:lineRule="auto"/>
        <w:contextualSpacing/>
        <w:rPr>
          <w:rFonts w:cs="Times New Roman"/>
          <w:b/>
          <w:szCs w:val="24"/>
          <w:lang w:val="en-ZA"/>
        </w:rPr>
      </w:pPr>
    </w:p>
    <w:p w14:paraId="0B585006" w14:textId="5602A037" w:rsidR="00E66C2E" w:rsidRPr="00725E27" w:rsidRDefault="00E66C2E" w:rsidP="00CE1315">
      <w:pPr>
        <w:spacing w:after="0" w:line="360" w:lineRule="auto"/>
        <w:contextualSpacing/>
        <w:rPr>
          <w:rFonts w:cs="Times New Roman"/>
          <w:b/>
          <w:szCs w:val="24"/>
          <w:lang w:val="en-ZA"/>
        </w:rPr>
      </w:pPr>
    </w:p>
    <w:p w14:paraId="0BC239D0" w14:textId="3530928A" w:rsidR="00E66C2E" w:rsidRPr="00725E27" w:rsidRDefault="00E66C2E" w:rsidP="00CE1315">
      <w:pPr>
        <w:spacing w:after="0" w:line="360" w:lineRule="auto"/>
        <w:contextualSpacing/>
        <w:rPr>
          <w:rFonts w:cs="Times New Roman"/>
          <w:b/>
          <w:szCs w:val="24"/>
          <w:lang w:val="en-ZA"/>
        </w:rPr>
      </w:pPr>
    </w:p>
    <w:p w14:paraId="237297E5" w14:textId="7E39E4E9" w:rsidR="00E66C2E" w:rsidRPr="00725E27" w:rsidRDefault="00E66C2E" w:rsidP="00CE1315">
      <w:pPr>
        <w:spacing w:after="0" w:line="360" w:lineRule="auto"/>
        <w:contextualSpacing/>
        <w:rPr>
          <w:rFonts w:cs="Times New Roman"/>
          <w:b/>
          <w:szCs w:val="24"/>
          <w:lang w:val="en-ZA"/>
        </w:rPr>
      </w:pPr>
    </w:p>
    <w:p w14:paraId="0E0FABBE" w14:textId="0A3C5D7C" w:rsidR="00E66C2E" w:rsidRPr="00725E27" w:rsidRDefault="00E66C2E" w:rsidP="00CE1315">
      <w:pPr>
        <w:spacing w:after="0" w:line="360" w:lineRule="auto"/>
        <w:contextualSpacing/>
        <w:rPr>
          <w:rFonts w:cs="Times New Roman"/>
          <w:b/>
          <w:szCs w:val="24"/>
          <w:lang w:val="en-ZA"/>
        </w:rPr>
      </w:pPr>
    </w:p>
    <w:p w14:paraId="48DB2022" w14:textId="77777777" w:rsidR="00E66C2E" w:rsidRPr="00725E27" w:rsidRDefault="00E66C2E" w:rsidP="00CE1315">
      <w:pPr>
        <w:spacing w:after="0" w:line="360" w:lineRule="auto"/>
        <w:contextualSpacing/>
        <w:rPr>
          <w:rFonts w:cs="Times New Roman"/>
          <w:b/>
          <w:szCs w:val="24"/>
          <w:lang w:val="en-ZA"/>
        </w:rPr>
      </w:pPr>
    </w:p>
    <w:p w14:paraId="332F673C" w14:textId="77777777" w:rsidR="00CE1315" w:rsidRPr="00725E27" w:rsidRDefault="00CE1315" w:rsidP="00CE1315">
      <w:pPr>
        <w:spacing w:after="0" w:line="360" w:lineRule="auto"/>
        <w:contextualSpacing/>
        <w:rPr>
          <w:rFonts w:cs="Times New Roman"/>
          <w:b/>
          <w:szCs w:val="24"/>
          <w:lang w:val="en-ZA"/>
        </w:rPr>
      </w:pPr>
      <w:r w:rsidRPr="00725E27">
        <w:rPr>
          <w:rFonts w:cs="Times New Roman"/>
          <w:b/>
          <w:szCs w:val="24"/>
          <w:lang w:val="en-ZA"/>
        </w:rPr>
        <w:t>Learning Outcomes, Content and Suggested Assessment Methods</w:t>
      </w:r>
    </w:p>
    <w:p w14:paraId="3C982C15" w14:textId="77777777" w:rsidR="00CE1315" w:rsidRPr="00725E27" w:rsidRDefault="00CE1315" w:rsidP="00CE1315">
      <w:pPr>
        <w:spacing w:after="0" w:line="360" w:lineRule="auto"/>
        <w:contextualSpacing/>
        <w:rPr>
          <w:rFonts w:cs="Times New Roman"/>
          <w:b/>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5670"/>
        <w:gridCol w:w="2431"/>
      </w:tblGrid>
      <w:tr w:rsidR="00DC0CBC" w:rsidRPr="00725E27" w14:paraId="7E3510B3" w14:textId="77777777" w:rsidTr="00C24A23">
        <w:trPr>
          <w:trHeight w:val="620"/>
          <w:tblHeader/>
        </w:trPr>
        <w:tc>
          <w:tcPr>
            <w:tcW w:w="831" w:type="pct"/>
            <w:tcBorders>
              <w:top w:val="single" w:sz="4" w:space="0" w:color="auto"/>
              <w:left w:val="single" w:sz="4" w:space="0" w:color="auto"/>
              <w:bottom w:val="single" w:sz="4" w:space="0" w:color="auto"/>
              <w:right w:val="single" w:sz="4" w:space="0" w:color="auto"/>
            </w:tcBorders>
          </w:tcPr>
          <w:p w14:paraId="34DFFFD1" w14:textId="77777777" w:rsidR="00CE1315" w:rsidRPr="00725E27" w:rsidRDefault="00CE1315" w:rsidP="00C24A23">
            <w:pPr>
              <w:spacing w:after="0" w:line="360" w:lineRule="auto"/>
              <w:rPr>
                <w:rFonts w:cs="Times New Roman"/>
                <w:szCs w:val="24"/>
              </w:rPr>
            </w:pPr>
            <w:bookmarkStart w:id="134" w:name="_Hlk185426483"/>
            <w:r w:rsidRPr="00725E27">
              <w:rPr>
                <w:rFonts w:cs="Times New Roman"/>
                <w:b/>
                <w:szCs w:val="24"/>
                <w:lang w:val="en-ZA"/>
              </w:rPr>
              <w:t>Learning Outcome</w:t>
            </w:r>
          </w:p>
        </w:tc>
        <w:tc>
          <w:tcPr>
            <w:tcW w:w="2918" w:type="pct"/>
            <w:tcBorders>
              <w:top w:val="single" w:sz="4" w:space="0" w:color="auto"/>
              <w:left w:val="single" w:sz="4" w:space="0" w:color="auto"/>
              <w:bottom w:val="single" w:sz="4" w:space="0" w:color="auto"/>
              <w:right w:val="single" w:sz="4" w:space="0" w:color="auto"/>
            </w:tcBorders>
          </w:tcPr>
          <w:p w14:paraId="1065B4C5"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Content</w:t>
            </w:r>
          </w:p>
        </w:tc>
        <w:tc>
          <w:tcPr>
            <w:tcW w:w="1251" w:type="pct"/>
            <w:tcBorders>
              <w:top w:val="single" w:sz="4" w:space="0" w:color="auto"/>
              <w:left w:val="single" w:sz="4" w:space="0" w:color="auto"/>
              <w:bottom w:val="single" w:sz="4" w:space="0" w:color="auto"/>
              <w:right w:val="single" w:sz="4" w:space="0" w:color="auto"/>
            </w:tcBorders>
          </w:tcPr>
          <w:p w14:paraId="28D493C1" w14:textId="77777777" w:rsidR="00CE1315" w:rsidRPr="00725E27" w:rsidRDefault="00CE1315" w:rsidP="00C24A23">
            <w:pPr>
              <w:spacing w:after="0" w:line="360" w:lineRule="auto"/>
              <w:rPr>
                <w:rFonts w:cs="Times New Roman"/>
                <w:szCs w:val="24"/>
                <w:lang w:val="en-ZA"/>
              </w:rPr>
            </w:pPr>
            <w:r w:rsidRPr="00725E27">
              <w:rPr>
                <w:rFonts w:cs="Times New Roman"/>
                <w:b/>
                <w:szCs w:val="24"/>
                <w:lang w:val="en-ZA"/>
              </w:rPr>
              <w:t>Suggested Assessment Methods</w:t>
            </w:r>
          </w:p>
        </w:tc>
      </w:tr>
      <w:tr w:rsidR="00DC0CBC" w:rsidRPr="00725E27" w14:paraId="1B160A43" w14:textId="77777777" w:rsidTr="00C24A23">
        <w:trPr>
          <w:trHeight w:val="10043"/>
        </w:trPr>
        <w:tc>
          <w:tcPr>
            <w:tcW w:w="831" w:type="pct"/>
            <w:tcBorders>
              <w:top w:val="single" w:sz="4" w:space="0" w:color="auto"/>
              <w:left w:val="single" w:sz="4" w:space="0" w:color="auto"/>
              <w:bottom w:val="single" w:sz="4" w:space="0" w:color="auto"/>
              <w:right w:val="single" w:sz="4" w:space="0" w:color="auto"/>
            </w:tcBorders>
          </w:tcPr>
          <w:p w14:paraId="54CEAF11" w14:textId="77777777" w:rsidR="00CE1315" w:rsidRPr="00725E27" w:rsidRDefault="00CE1315" w:rsidP="00C24A23">
            <w:pPr>
              <w:spacing w:after="0" w:line="360" w:lineRule="auto"/>
              <w:contextualSpacing/>
              <w:rPr>
                <w:rFonts w:cs="Times New Roman"/>
                <w:szCs w:val="24"/>
                <w:lang w:val="en-ZA"/>
              </w:rPr>
            </w:pPr>
            <w:r w:rsidRPr="00725E27">
              <w:rPr>
                <w:rFonts w:cs="Times New Roman"/>
                <w:szCs w:val="24"/>
                <w:lang w:val="en-ZA"/>
              </w:rPr>
              <w:t>1.Conduct site visit</w:t>
            </w:r>
          </w:p>
        </w:tc>
        <w:tc>
          <w:tcPr>
            <w:tcW w:w="2918" w:type="pct"/>
            <w:tcBorders>
              <w:top w:val="single" w:sz="4" w:space="0" w:color="auto"/>
              <w:left w:val="single" w:sz="4" w:space="0" w:color="auto"/>
              <w:bottom w:val="single" w:sz="4" w:space="0" w:color="auto"/>
              <w:right w:val="single" w:sz="4" w:space="0" w:color="auto"/>
            </w:tcBorders>
          </w:tcPr>
          <w:p w14:paraId="181F0BC0" w14:textId="77777777" w:rsidR="00CE1315" w:rsidRPr="00725E27" w:rsidRDefault="00CE1315" w:rsidP="00C24A23">
            <w:pPr>
              <w:pStyle w:val="ListParagraph"/>
              <w:numPr>
                <w:ilvl w:val="1"/>
                <w:numId w:val="1"/>
              </w:numPr>
              <w:spacing w:after="0" w:line="360" w:lineRule="auto"/>
              <w:rPr>
                <w:rFonts w:eastAsia="Times New Roman"/>
                <w:szCs w:val="24"/>
              </w:rPr>
            </w:pPr>
            <w:r w:rsidRPr="00725E27">
              <w:rPr>
                <w:rFonts w:eastAsia="Times New Roman"/>
                <w:b/>
                <w:bCs/>
                <w:szCs w:val="24"/>
              </w:rPr>
              <w:t>Identification of Location of Road Structures</w:t>
            </w:r>
          </w:p>
          <w:p w14:paraId="7A127FCA"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 xml:space="preserve">Pavements </w:t>
            </w:r>
          </w:p>
          <w:p w14:paraId="32BD6DAE"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 xml:space="preserve">Footpath </w:t>
            </w:r>
          </w:p>
          <w:p w14:paraId="28258B72"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 xml:space="preserve">Parking </w:t>
            </w:r>
          </w:p>
          <w:p w14:paraId="43636915"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 xml:space="preserve">Culverts </w:t>
            </w:r>
          </w:p>
          <w:p w14:paraId="57C32E35"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Road furniture</w:t>
            </w:r>
          </w:p>
          <w:p w14:paraId="75D09073"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 xml:space="preserve">Bridges </w:t>
            </w:r>
          </w:p>
          <w:p w14:paraId="5D428CE1" w14:textId="77777777" w:rsidR="00CE1315" w:rsidRPr="00725E27" w:rsidRDefault="00CE1315" w:rsidP="00C24A23">
            <w:pPr>
              <w:pStyle w:val="ListParagraph"/>
              <w:numPr>
                <w:ilvl w:val="2"/>
                <w:numId w:val="7"/>
              </w:numPr>
              <w:tabs>
                <w:tab w:val="left" w:pos="466"/>
              </w:tabs>
              <w:spacing w:after="0" w:line="360" w:lineRule="auto"/>
              <w:rPr>
                <w:rFonts w:eastAsia="Times New Roman"/>
                <w:szCs w:val="24"/>
              </w:rPr>
            </w:pPr>
            <w:r w:rsidRPr="00725E27">
              <w:rPr>
                <w:rFonts w:eastAsia="Times New Roman"/>
                <w:szCs w:val="24"/>
              </w:rPr>
              <w:t>Hydraulic structures</w:t>
            </w:r>
          </w:p>
          <w:p w14:paraId="5D236C61" w14:textId="77777777" w:rsidR="00CE1315" w:rsidRPr="00725E27" w:rsidRDefault="00CE1315" w:rsidP="00C24A23">
            <w:pPr>
              <w:pStyle w:val="ListParagraph"/>
              <w:numPr>
                <w:ilvl w:val="1"/>
                <w:numId w:val="1"/>
              </w:numPr>
              <w:spacing w:after="0" w:line="360" w:lineRule="auto"/>
              <w:rPr>
                <w:rFonts w:eastAsia="Times New Roman"/>
                <w:szCs w:val="24"/>
              </w:rPr>
            </w:pPr>
            <w:r w:rsidRPr="00725E27">
              <w:rPr>
                <w:rFonts w:eastAsia="Times New Roman"/>
                <w:b/>
                <w:bCs/>
                <w:szCs w:val="24"/>
              </w:rPr>
              <w:t>Site Visit Preparation</w:t>
            </w:r>
          </w:p>
          <w:p w14:paraId="33019A82" w14:textId="77777777" w:rsidR="00CE1315" w:rsidRPr="00725E27" w:rsidRDefault="00CE1315" w:rsidP="00C24A23">
            <w:pPr>
              <w:pStyle w:val="ListParagraph"/>
              <w:numPr>
                <w:ilvl w:val="0"/>
                <w:numId w:val="8"/>
              </w:numPr>
              <w:spacing w:after="0" w:line="360" w:lineRule="auto"/>
              <w:contextualSpacing w:val="0"/>
              <w:rPr>
                <w:rFonts w:eastAsia="Times New Roman"/>
                <w:vanish/>
                <w:szCs w:val="24"/>
                <w:lang w:val="en-US"/>
              </w:rPr>
            </w:pPr>
          </w:p>
          <w:p w14:paraId="5F913BD3" w14:textId="77777777" w:rsidR="00CE1315" w:rsidRPr="00725E27" w:rsidRDefault="00CE1315" w:rsidP="00C24A23">
            <w:pPr>
              <w:pStyle w:val="ListParagraph"/>
              <w:numPr>
                <w:ilvl w:val="1"/>
                <w:numId w:val="8"/>
              </w:numPr>
              <w:spacing w:after="0" w:line="360" w:lineRule="auto"/>
              <w:contextualSpacing w:val="0"/>
              <w:rPr>
                <w:rFonts w:eastAsia="Times New Roman"/>
                <w:vanish/>
                <w:szCs w:val="24"/>
                <w:lang w:val="en-US"/>
              </w:rPr>
            </w:pPr>
          </w:p>
          <w:p w14:paraId="61B0FC3F" w14:textId="77777777" w:rsidR="00CE1315" w:rsidRPr="00725E27" w:rsidRDefault="00CE1315" w:rsidP="00C24A23">
            <w:pPr>
              <w:pStyle w:val="ListParagraph"/>
              <w:numPr>
                <w:ilvl w:val="1"/>
                <w:numId w:val="8"/>
              </w:numPr>
              <w:spacing w:after="0" w:line="360" w:lineRule="auto"/>
              <w:contextualSpacing w:val="0"/>
              <w:rPr>
                <w:rFonts w:eastAsia="Times New Roman"/>
                <w:vanish/>
                <w:szCs w:val="24"/>
                <w:lang w:val="en-US"/>
              </w:rPr>
            </w:pPr>
          </w:p>
          <w:p w14:paraId="5DC9DA9F" w14:textId="77777777" w:rsidR="00CE1315" w:rsidRPr="00725E27" w:rsidRDefault="00CE1315" w:rsidP="00C24A23">
            <w:pPr>
              <w:numPr>
                <w:ilvl w:val="2"/>
                <w:numId w:val="8"/>
              </w:numPr>
              <w:spacing w:after="0" w:line="360" w:lineRule="auto"/>
              <w:rPr>
                <w:rFonts w:eastAsia="Times New Roman" w:cs="Times New Roman"/>
                <w:szCs w:val="24"/>
              </w:rPr>
            </w:pPr>
            <w:r w:rsidRPr="00725E27">
              <w:rPr>
                <w:rFonts w:eastAsia="Times New Roman" w:cs="Times New Roman"/>
                <w:szCs w:val="24"/>
              </w:rPr>
              <w:t xml:space="preserve"> Equipment and materials for site visit</w:t>
            </w:r>
          </w:p>
          <w:p w14:paraId="23D4E885" w14:textId="77777777" w:rsidR="00CE1315" w:rsidRPr="00725E27" w:rsidRDefault="00CE1315" w:rsidP="00C24A23">
            <w:pPr>
              <w:numPr>
                <w:ilvl w:val="2"/>
                <w:numId w:val="8"/>
              </w:numPr>
              <w:spacing w:after="0" w:line="360" w:lineRule="auto"/>
              <w:rPr>
                <w:rFonts w:eastAsia="Times New Roman" w:cs="Times New Roman"/>
                <w:szCs w:val="24"/>
              </w:rPr>
            </w:pPr>
            <w:r w:rsidRPr="00725E27">
              <w:rPr>
                <w:rFonts w:eastAsia="Times New Roman" w:cs="Times New Roman"/>
                <w:szCs w:val="24"/>
              </w:rPr>
              <w:t>Checklist of objectives and data requirements</w:t>
            </w:r>
          </w:p>
          <w:p w14:paraId="39E8F93A" w14:textId="77777777" w:rsidR="00CE1315" w:rsidRPr="00725E27" w:rsidRDefault="00CE1315" w:rsidP="00C24A23">
            <w:pPr>
              <w:numPr>
                <w:ilvl w:val="2"/>
                <w:numId w:val="8"/>
              </w:numPr>
              <w:spacing w:after="0" w:line="360" w:lineRule="auto"/>
              <w:rPr>
                <w:rFonts w:eastAsia="Times New Roman" w:cs="Times New Roman"/>
                <w:szCs w:val="24"/>
              </w:rPr>
            </w:pPr>
            <w:r w:rsidRPr="00725E27">
              <w:rPr>
                <w:rFonts w:eastAsia="Times New Roman" w:cs="Times New Roman"/>
                <w:szCs w:val="24"/>
              </w:rPr>
              <w:t>logistics with relevant personnel</w:t>
            </w:r>
          </w:p>
          <w:p w14:paraId="39AE07C7" w14:textId="77777777" w:rsidR="00CE1315" w:rsidRPr="00725E27" w:rsidRDefault="00CE1315" w:rsidP="00C24A23">
            <w:pPr>
              <w:pStyle w:val="ListParagraph"/>
              <w:numPr>
                <w:ilvl w:val="1"/>
                <w:numId w:val="1"/>
              </w:numPr>
              <w:spacing w:after="0" w:line="360" w:lineRule="auto"/>
              <w:rPr>
                <w:rFonts w:eastAsia="Times New Roman"/>
                <w:szCs w:val="24"/>
              </w:rPr>
            </w:pPr>
            <w:r w:rsidRPr="00725E27">
              <w:rPr>
                <w:rFonts w:eastAsia="Times New Roman"/>
                <w:b/>
                <w:bCs/>
                <w:szCs w:val="24"/>
              </w:rPr>
              <w:t>Preliminary Site Visit</w:t>
            </w:r>
          </w:p>
          <w:p w14:paraId="646D31BC" w14:textId="77777777" w:rsidR="00CE1315" w:rsidRPr="00725E27" w:rsidRDefault="00CE1315" w:rsidP="00C24A23">
            <w:pPr>
              <w:pStyle w:val="ListParagraph"/>
              <w:numPr>
                <w:ilvl w:val="0"/>
                <w:numId w:val="9"/>
              </w:numPr>
              <w:spacing w:after="0" w:line="360" w:lineRule="auto"/>
              <w:contextualSpacing w:val="0"/>
              <w:rPr>
                <w:rFonts w:eastAsia="Times New Roman"/>
                <w:vanish/>
                <w:szCs w:val="24"/>
                <w:lang w:val="en-US"/>
              </w:rPr>
            </w:pPr>
          </w:p>
          <w:p w14:paraId="4C19EE56" w14:textId="77777777" w:rsidR="00CE1315" w:rsidRPr="00725E27" w:rsidRDefault="00CE1315" w:rsidP="00C24A23">
            <w:pPr>
              <w:pStyle w:val="ListParagraph"/>
              <w:numPr>
                <w:ilvl w:val="1"/>
                <w:numId w:val="9"/>
              </w:numPr>
              <w:spacing w:after="0" w:line="360" w:lineRule="auto"/>
              <w:contextualSpacing w:val="0"/>
              <w:rPr>
                <w:rFonts w:eastAsia="Times New Roman"/>
                <w:vanish/>
                <w:szCs w:val="24"/>
                <w:lang w:val="en-US"/>
              </w:rPr>
            </w:pPr>
          </w:p>
          <w:p w14:paraId="19D92872" w14:textId="77777777" w:rsidR="00CE1315" w:rsidRPr="00725E27" w:rsidRDefault="00CE1315" w:rsidP="00C24A23">
            <w:pPr>
              <w:pStyle w:val="ListParagraph"/>
              <w:numPr>
                <w:ilvl w:val="1"/>
                <w:numId w:val="9"/>
              </w:numPr>
              <w:spacing w:after="0" w:line="360" w:lineRule="auto"/>
              <w:contextualSpacing w:val="0"/>
              <w:rPr>
                <w:rFonts w:eastAsia="Times New Roman"/>
                <w:vanish/>
                <w:szCs w:val="24"/>
                <w:lang w:val="en-US"/>
              </w:rPr>
            </w:pPr>
          </w:p>
          <w:p w14:paraId="3AF150AA" w14:textId="77777777" w:rsidR="00CE1315" w:rsidRPr="00725E27" w:rsidRDefault="00CE1315" w:rsidP="00C24A23">
            <w:pPr>
              <w:pStyle w:val="ListParagraph"/>
              <w:numPr>
                <w:ilvl w:val="1"/>
                <w:numId w:val="9"/>
              </w:numPr>
              <w:spacing w:after="0" w:line="360" w:lineRule="auto"/>
              <w:contextualSpacing w:val="0"/>
              <w:rPr>
                <w:rFonts w:eastAsia="Times New Roman"/>
                <w:vanish/>
                <w:szCs w:val="24"/>
                <w:lang w:val="en-US"/>
              </w:rPr>
            </w:pPr>
          </w:p>
          <w:p w14:paraId="56B06CE3" w14:textId="77777777" w:rsidR="00CE1315" w:rsidRPr="00725E27" w:rsidRDefault="00CE1315" w:rsidP="00C24A23">
            <w:pPr>
              <w:numPr>
                <w:ilvl w:val="2"/>
                <w:numId w:val="9"/>
              </w:numPr>
              <w:spacing w:after="0" w:line="360" w:lineRule="auto"/>
              <w:rPr>
                <w:rFonts w:eastAsia="Times New Roman" w:cs="Times New Roman"/>
                <w:szCs w:val="24"/>
              </w:rPr>
            </w:pPr>
            <w:r w:rsidRPr="00725E27">
              <w:rPr>
                <w:rFonts w:eastAsia="Times New Roman" w:cs="Times New Roman"/>
                <w:szCs w:val="24"/>
              </w:rPr>
              <w:t>Visual assessments of existing site conditions</w:t>
            </w:r>
          </w:p>
          <w:p w14:paraId="494E2638" w14:textId="77777777" w:rsidR="00CE1315" w:rsidRPr="00725E27" w:rsidRDefault="00CE1315" w:rsidP="00C24A23">
            <w:pPr>
              <w:numPr>
                <w:ilvl w:val="2"/>
                <w:numId w:val="9"/>
              </w:numPr>
              <w:spacing w:after="0" w:line="360" w:lineRule="auto"/>
              <w:rPr>
                <w:rFonts w:eastAsia="Times New Roman" w:cs="Times New Roman"/>
                <w:szCs w:val="24"/>
              </w:rPr>
            </w:pPr>
            <w:r w:rsidRPr="00725E27">
              <w:rPr>
                <w:rFonts w:eastAsia="Times New Roman" w:cs="Times New Roman"/>
                <w:szCs w:val="24"/>
              </w:rPr>
              <w:t xml:space="preserve">Documenting preliminary observations </w:t>
            </w:r>
          </w:p>
          <w:p w14:paraId="561CFF72" w14:textId="77777777" w:rsidR="00CE1315" w:rsidRPr="00725E27" w:rsidRDefault="00CE1315" w:rsidP="00C24A23">
            <w:pPr>
              <w:numPr>
                <w:ilvl w:val="2"/>
                <w:numId w:val="9"/>
              </w:numPr>
              <w:spacing w:after="0" w:line="360" w:lineRule="auto"/>
              <w:rPr>
                <w:rFonts w:eastAsia="Times New Roman" w:cs="Times New Roman"/>
                <w:szCs w:val="24"/>
              </w:rPr>
            </w:pPr>
            <w:r w:rsidRPr="00725E27">
              <w:rPr>
                <w:rFonts w:eastAsia="Times New Roman" w:cs="Times New Roman"/>
                <w:szCs w:val="24"/>
              </w:rPr>
              <w:t>Potential challenges and opportunities</w:t>
            </w:r>
          </w:p>
          <w:p w14:paraId="31808EBC" w14:textId="77777777" w:rsidR="00CE1315" w:rsidRPr="00725E27" w:rsidRDefault="00CE1315" w:rsidP="00C24A23">
            <w:pPr>
              <w:pStyle w:val="ListParagraph"/>
              <w:numPr>
                <w:ilvl w:val="1"/>
                <w:numId w:val="1"/>
              </w:numPr>
              <w:spacing w:after="0" w:line="360" w:lineRule="auto"/>
              <w:rPr>
                <w:rFonts w:eastAsia="Times New Roman"/>
                <w:szCs w:val="24"/>
              </w:rPr>
            </w:pPr>
            <w:r w:rsidRPr="00725E27">
              <w:rPr>
                <w:rFonts w:eastAsia="Times New Roman"/>
                <w:b/>
                <w:bCs/>
                <w:szCs w:val="24"/>
              </w:rPr>
              <w:t>On-site Data Collection</w:t>
            </w:r>
          </w:p>
          <w:p w14:paraId="2BF07F5D" w14:textId="77777777" w:rsidR="00CE1315" w:rsidRPr="00725E27" w:rsidRDefault="00CE1315" w:rsidP="00C24A23">
            <w:pPr>
              <w:pStyle w:val="ListParagraph"/>
              <w:numPr>
                <w:ilvl w:val="0"/>
                <w:numId w:val="10"/>
              </w:numPr>
              <w:spacing w:after="0" w:line="360" w:lineRule="auto"/>
              <w:contextualSpacing w:val="0"/>
              <w:rPr>
                <w:rFonts w:eastAsia="Times New Roman"/>
                <w:vanish/>
                <w:szCs w:val="24"/>
                <w:lang w:val="en-US"/>
              </w:rPr>
            </w:pPr>
          </w:p>
          <w:p w14:paraId="4452EE0C" w14:textId="77777777" w:rsidR="00CE1315" w:rsidRPr="00725E27" w:rsidRDefault="00CE1315" w:rsidP="00C24A23">
            <w:pPr>
              <w:pStyle w:val="ListParagraph"/>
              <w:numPr>
                <w:ilvl w:val="1"/>
                <w:numId w:val="10"/>
              </w:numPr>
              <w:spacing w:after="0" w:line="360" w:lineRule="auto"/>
              <w:contextualSpacing w:val="0"/>
              <w:rPr>
                <w:rFonts w:eastAsia="Times New Roman"/>
                <w:vanish/>
                <w:szCs w:val="24"/>
                <w:lang w:val="en-US"/>
              </w:rPr>
            </w:pPr>
          </w:p>
          <w:p w14:paraId="3C832557" w14:textId="77777777" w:rsidR="00CE1315" w:rsidRPr="00725E27" w:rsidRDefault="00CE1315" w:rsidP="00C24A23">
            <w:pPr>
              <w:pStyle w:val="ListParagraph"/>
              <w:numPr>
                <w:ilvl w:val="1"/>
                <w:numId w:val="10"/>
              </w:numPr>
              <w:spacing w:after="0" w:line="360" w:lineRule="auto"/>
              <w:contextualSpacing w:val="0"/>
              <w:rPr>
                <w:rFonts w:eastAsia="Times New Roman"/>
                <w:vanish/>
                <w:szCs w:val="24"/>
                <w:lang w:val="en-US"/>
              </w:rPr>
            </w:pPr>
          </w:p>
          <w:p w14:paraId="0E3C526D" w14:textId="77777777" w:rsidR="00CE1315" w:rsidRPr="00725E27" w:rsidRDefault="00CE1315" w:rsidP="00C24A23">
            <w:pPr>
              <w:pStyle w:val="ListParagraph"/>
              <w:numPr>
                <w:ilvl w:val="1"/>
                <w:numId w:val="10"/>
              </w:numPr>
              <w:spacing w:after="0" w:line="360" w:lineRule="auto"/>
              <w:contextualSpacing w:val="0"/>
              <w:rPr>
                <w:rFonts w:eastAsia="Times New Roman"/>
                <w:vanish/>
                <w:szCs w:val="24"/>
                <w:lang w:val="en-US"/>
              </w:rPr>
            </w:pPr>
          </w:p>
          <w:p w14:paraId="3B32CE94" w14:textId="77777777" w:rsidR="00CE1315" w:rsidRPr="00725E27" w:rsidRDefault="00CE1315" w:rsidP="00C24A23">
            <w:pPr>
              <w:pStyle w:val="ListParagraph"/>
              <w:numPr>
                <w:ilvl w:val="1"/>
                <w:numId w:val="10"/>
              </w:numPr>
              <w:spacing w:after="0" w:line="360" w:lineRule="auto"/>
              <w:contextualSpacing w:val="0"/>
              <w:rPr>
                <w:rFonts w:eastAsia="Times New Roman"/>
                <w:vanish/>
                <w:szCs w:val="24"/>
                <w:lang w:val="en-US"/>
              </w:rPr>
            </w:pPr>
          </w:p>
          <w:p w14:paraId="272BD956" w14:textId="77777777" w:rsidR="00CE1315" w:rsidRPr="00725E27" w:rsidRDefault="00CE1315" w:rsidP="00C24A23">
            <w:pPr>
              <w:numPr>
                <w:ilvl w:val="2"/>
                <w:numId w:val="10"/>
              </w:numPr>
              <w:spacing w:after="0" w:line="360" w:lineRule="auto"/>
              <w:rPr>
                <w:rFonts w:eastAsia="Times New Roman" w:cs="Times New Roman"/>
                <w:szCs w:val="24"/>
              </w:rPr>
            </w:pPr>
            <w:r w:rsidRPr="00725E27">
              <w:rPr>
                <w:rFonts w:eastAsia="Times New Roman" w:cs="Times New Roman"/>
                <w:szCs w:val="24"/>
              </w:rPr>
              <w:t>Measurement of key site features (e.g., dimensions, elevations)</w:t>
            </w:r>
          </w:p>
          <w:p w14:paraId="583D7C5A" w14:textId="77777777" w:rsidR="00CE1315" w:rsidRPr="00725E27" w:rsidRDefault="00CE1315" w:rsidP="00C24A23">
            <w:pPr>
              <w:numPr>
                <w:ilvl w:val="2"/>
                <w:numId w:val="10"/>
              </w:numPr>
              <w:spacing w:after="0" w:line="360" w:lineRule="auto"/>
              <w:rPr>
                <w:rFonts w:eastAsia="Times New Roman" w:cs="Times New Roman"/>
                <w:szCs w:val="24"/>
              </w:rPr>
            </w:pPr>
            <w:r w:rsidRPr="00725E27">
              <w:rPr>
                <w:rFonts w:eastAsia="Times New Roman" w:cs="Times New Roman"/>
                <w:szCs w:val="24"/>
              </w:rPr>
              <w:t>Soil samples.</w:t>
            </w:r>
          </w:p>
          <w:p w14:paraId="49D866CE" w14:textId="77777777" w:rsidR="00CE1315" w:rsidRPr="00725E27" w:rsidRDefault="00CB1246" w:rsidP="00C24A23">
            <w:pPr>
              <w:numPr>
                <w:ilvl w:val="2"/>
                <w:numId w:val="10"/>
              </w:numPr>
              <w:spacing w:after="0" w:line="360" w:lineRule="auto"/>
              <w:rPr>
                <w:rFonts w:eastAsia="Times New Roman" w:cs="Times New Roman"/>
                <w:szCs w:val="24"/>
              </w:rPr>
            </w:pPr>
            <w:r w:rsidRPr="00725E27">
              <w:rPr>
                <w:rFonts w:eastAsia="Times New Roman" w:cs="Times New Roman"/>
                <w:szCs w:val="24"/>
              </w:rPr>
              <w:t>Record of</w:t>
            </w:r>
            <w:r w:rsidR="00CE1315" w:rsidRPr="00725E27">
              <w:rPr>
                <w:rFonts w:eastAsia="Times New Roman" w:cs="Times New Roman"/>
                <w:szCs w:val="24"/>
              </w:rPr>
              <w:t xml:space="preserve"> locations of existing utilities and infrastructure</w:t>
            </w:r>
          </w:p>
          <w:p w14:paraId="0DECCC13" w14:textId="77777777" w:rsidR="00CE1315" w:rsidRPr="00725E27" w:rsidRDefault="00CE1315" w:rsidP="00C24A23">
            <w:pPr>
              <w:pStyle w:val="ListParagraph"/>
              <w:spacing w:after="0" w:line="360" w:lineRule="auto"/>
              <w:ind w:left="502"/>
              <w:rPr>
                <w:szCs w:val="24"/>
              </w:rPr>
            </w:pPr>
          </w:p>
        </w:tc>
        <w:tc>
          <w:tcPr>
            <w:tcW w:w="1251" w:type="pct"/>
            <w:tcBorders>
              <w:top w:val="single" w:sz="4" w:space="0" w:color="auto"/>
              <w:left w:val="single" w:sz="4" w:space="0" w:color="auto"/>
              <w:bottom w:val="single" w:sz="4" w:space="0" w:color="auto"/>
              <w:right w:val="single" w:sz="4" w:space="0" w:color="auto"/>
            </w:tcBorders>
          </w:tcPr>
          <w:p w14:paraId="505DA335" w14:textId="77777777" w:rsidR="00CE1315" w:rsidRPr="00725E27" w:rsidRDefault="00CE1315" w:rsidP="00C24A23">
            <w:pPr>
              <w:pStyle w:val="ListParagraph"/>
              <w:numPr>
                <w:ilvl w:val="0"/>
                <w:numId w:val="6"/>
              </w:numPr>
              <w:rPr>
                <w:szCs w:val="24"/>
              </w:rPr>
            </w:pPr>
            <w:r w:rsidRPr="00725E27">
              <w:rPr>
                <w:szCs w:val="24"/>
              </w:rPr>
              <w:t xml:space="preserve">Projects </w:t>
            </w:r>
          </w:p>
          <w:p w14:paraId="334B0BD6" w14:textId="77777777" w:rsidR="00CE1315" w:rsidRPr="00725E27" w:rsidRDefault="00CE1315" w:rsidP="00C24A23">
            <w:pPr>
              <w:pStyle w:val="ListParagraph"/>
              <w:numPr>
                <w:ilvl w:val="0"/>
                <w:numId w:val="6"/>
              </w:numPr>
              <w:rPr>
                <w:szCs w:val="24"/>
                <w:lang w:val="en-ZA"/>
              </w:rPr>
            </w:pPr>
            <w:r w:rsidRPr="00725E27">
              <w:rPr>
                <w:szCs w:val="24"/>
              </w:rPr>
              <w:t>Reports</w:t>
            </w:r>
          </w:p>
          <w:p w14:paraId="6111D394" w14:textId="77777777" w:rsidR="00CE1315" w:rsidRPr="00725E27" w:rsidRDefault="00CE1315" w:rsidP="00C24A23">
            <w:pPr>
              <w:pStyle w:val="ListParagraph"/>
              <w:numPr>
                <w:ilvl w:val="0"/>
                <w:numId w:val="6"/>
              </w:numPr>
              <w:rPr>
                <w:szCs w:val="24"/>
                <w:lang w:val="en-ZA"/>
              </w:rPr>
            </w:pPr>
            <w:r w:rsidRPr="00725E27">
              <w:rPr>
                <w:szCs w:val="24"/>
              </w:rPr>
              <w:t>Written Tests</w:t>
            </w:r>
          </w:p>
          <w:p w14:paraId="03EEAF82" w14:textId="77777777" w:rsidR="00CE1315" w:rsidRPr="00725E27" w:rsidRDefault="00CE1315" w:rsidP="00C24A23">
            <w:pPr>
              <w:pStyle w:val="ListParagraph"/>
              <w:numPr>
                <w:ilvl w:val="0"/>
                <w:numId w:val="6"/>
              </w:numPr>
              <w:rPr>
                <w:szCs w:val="24"/>
                <w:lang w:val="en-ZA"/>
              </w:rPr>
            </w:pPr>
            <w:r w:rsidRPr="00725E27">
              <w:rPr>
                <w:szCs w:val="24"/>
                <w:lang w:val="en-ZA"/>
              </w:rPr>
              <w:t>Practical</w:t>
            </w:r>
          </w:p>
          <w:p w14:paraId="76CFC06D" w14:textId="77777777" w:rsidR="00CE1315" w:rsidRPr="00725E27" w:rsidRDefault="00CE1315" w:rsidP="00C24A23">
            <w:pPr>
              <w:spacing w:after="0" w:line="360" w:lineRule="auto"/>
              <w:ind w:left="360"/>
              <w:rPr>
                <w:rFonts w:cs="Times New Roman"/>
                <w:szCs w:val="24"/>
                <w:lang w:val="en-ZA"/>
              </w:rPr>
            </w:pPr>
          </w:p>
        </w:tc>
      </w:tr>
      <w:tr w:rsidR="00DC0CBC" w:rsidRPr="00725E27" w14:paraId="031CCB7E" w14:textId="77777777" w:rsidTr="00C24A23">
        <w:trPr>
          <w:trHeight w:val="1178"/>
        </w:trPr>
        <w:tc>
          <w:tcPr>
            <w:tcW w:w="831" w:type="pct"/>
            <w:tcBorders>
              <w:top w:val="single" w:sz="4" w:space="0" w:color="auto"/>
              <w:left w:val="single" w:sz="4" w:space="0" w:color="auto"/>
              <w:bottom w:val="single" w:sz="4" w:space="0" w:color="auto"/>
              <w:right w:val="single" w:sz="4" w:space="0" w:color="auto"/>
            </w:tcBorders>
          </w:tcPr>
          <w:p w14:paraId="37947F23" w14:textId="77777777" w:rsidR="00CE1315" w:rsidRPr="00725E27" w:rsidRDefault="00CE1315" w:rsidP="00C24A23">
            <w:pPr>
              <w:spacing w:after="0" w:line="360" w:lineRule="auto"/>
              <w:contextualSpacing/>
              <w:rPr>
                <w:rFonts w:cs="Times New Roman"/>
                <w:szCs w:val="24"/>
                <w:lang w:val="en-ZA"/>
              </w:rPr>
            </w:pPr>
            <w:r w:rsidRPr="00725E27">
              <w:rPr>
                <w:rFonts w:cs="Times New Roman"/>
                <w:szCs w:val="24"/>
                <w:lang w:val="en-ZA"/>
              </w:rPr>
              <w:t>2.Design pavement structures</w:t>
            </w:r>
          </w:p>
        </w:tc>
        <w:tc>
          <w:tcPr>
            <w:tcW w:w="2918" w:type="pct"/>
            <w:tcBorders>
              <w:top w:val="single" w:sz="4" w:space="0" w:color="auto"/>
              <w:left w:val="single" w:sz="4" w:space="0" w:color="auto"/>
              <w:bottom w:val="single" w:sz="4" w:space="0" w:color="auto"/>
              <w:right w:val="single" w:sz="4" w:space="0" w:color="auto"/>
            </w:tcBorders>
          </w:tcPr>
          <w:p w14:paraId="56DE308A" w14:textId="77777777" w:rsidR="00CE1315" w:rsidRPr="00725E27" w:rsidRDefault="00CE1315" w:rsidP="00C24A23">
            <w:pPr>
              <w:pStyle w:val="ListParagraph"/>
              <w:numPr>
                <w:ilvl w:val="0"/>
                <w:numId w:val="2"/>
              </w:numPr>
              <w:spacing w:after="0" w:line="360" w:lineRule="auto"/>
              <w:rPr>
                <w:bCs/>
                <w:iCs/>
                <w:vanish/>
                <w:szCs w:val="24"/>
              </w:rPr>
            </w:pPr>
          </w:p>
          <w:p w14:paraId="24F8FB45" w14:textId="77777777" w:rsidR="00CE1315" w:rsidRPr="00725E27" w:rsidRDefault="00CE1315" w:rsidP="00C24A23">
            <w:pPr>
              <w:pStyle w:val="ListParagraph"/>
              <w:numPr>
                <w:ilvl w:val="0"/>
                <w:numId w:val="2"/>
              </w:numPr>
              <w:spacing w:after="0" w:line="360" w:lineRule="auto"/>
              <w:rPr>
                <w:bCs/>
                <w:iCs/>
                <w:vanish/>
                <w:szCs w:val="24"/>
              </w:rPr>
            </w:pPr>
          </w:p>
          <w:p w14:paraId="7ECC576F" w14:textId="77777777" w:rsidR="00CE1315" w:rsidRPr="00725E27" w:rsidRDefault="00CE1315" w:rsidP="00C24A23">
            <w:pPr>
              <w:pStyle w:val="ListParagraph"/>
              <w:numPr>
                <w:ilvl w:val="1"/>
                <w:numId w:val="2"/>
              </w:numPr>
              <w:spacing w:after="0" w:line="360" w:lineRule="auto"/>
              <w:rPr>
                <w:bCs/>
                <w:iCs/>
                <w:szCs w:val="24"/>
              </w:rPr>
            </w:pPr>
            <w:r w:rsidRPr="00725E27">
              <w:rPr>
                <w:bCs/>
                <w:iCs/>
                <w:szCs w:val="24"/>
              </w:rPr>
              <w:t>Resource Mobilization</w:t>
            </w:r>
          </w:p>
          <w:p w14:paraId="00434792" w14:textId="77777777" w:rsidR="00CE1315" w:rsidRPr="00725E27" w:rsidRDefault="00CE1315" w:rsidP="00C24A23">
            <w:pPr>
              <w:pStyle w:val="ListParagraph"/>
              <w:widowControl w:val="0"/>
              <w:numPr>
                <w:ilvl w:val="0"/>
                <w:numId w:val="12"/>
              </w:numPr>
              <w:tabs>
                <w:tab w:val="left" w:pos="466"/>
              </w:tabs>
              <w:adjustRightInd w:val="0"/>
              <w:spacing w:after="0" w:line="360" w:lineRule="auto"/>
              <w:contextualSpacing w:val="0"/>
              <w:textAlignment w:val="baseline"/>
              <w:rPr>
                <w:rFonts w:eastAsia="Times New Roman"/>
                <w:vanish/>
                <w:szCs w:val="24"/>
                <w:lang w:val="en-US"/>
              </w:rPr>
            </w:pPr>
          </w:p>
          <w:p w14:paraId="301D6476" w14:textId="77777777" w:rsidR="00CE1315" w:rsidRPr="00725E27" w:rsidRDefault="00CE1315" w:rsidP="00C24A23">
            <w:pPr>
              <w:pStyle w:val="ListParagraph"/>
              <w:widowControl w:val="0"/>
              <w:numPr>
                <w:ilvl w:val="0"/>
                <w:numId w:val="12"/>
              </w:numPr>
              <w:tabs>
                <w:tab w:val="left" w:pos="466"/>
              </w:tabs>
              <w:adjustRightInd w:val="0"/>
              <w:spacing w:after="0" w:line="360" w:lineRule="auto"/>
              <w:contextualSpacing w:val="0"/>
              <w:textAlignment w:val="baseline"/>
              <w:rPr>
                <w:rFonts w:eastAsia="Times New Roman"/>
                <w:vanish/>
                <w:szCs w:val="24"/>
                <w:lang w:val="en-US"/>
              </w:rPr>
            </w:pPr>
          </w:p>
          <w:p w14:paraId="72A3D417" w14:textId="77777777" w:rsidR="00CE1315" w:rsidRPr="00725E27" w:rsidRDefault="00CE1315" w:rsidP="00C24A23">
            <w:pPr>
              <w:pStyle w:val="ListParagraph"/>
              <w:widowControl w:val="0"/>
              <w:numPr>
                <w:ilvl w:val="1"/>
                <w:numId w:val="12"/>
              </w:numPr>
              <w:tabs>
                <w:tab w:val="left" w:pos="466"/>
              </w:tabs>
              <w:adjustRightInd w:val="0"/>
              <w:spacing w:after="0" w:line="360" w:lineRule="auto"/>
              <w:contextualSpacing w:val="0"/>
              <w:textAlignment w:val="baseline"/>
              <w:rPr>
                <w:rFonts w:eastAsia="Times New Roman"/>
                <w:vanish/>
                <w:szCs w:val="24"/>
                <w:lang w:val="en-US"/>
              </w:rPr>
            </w:pPr>
          </w:p>
          <w:p w14:paraId="120C5AB0"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Geometric tools</w:t>
            </w:r>
          </w:p>
          <w:p w14:paraId="7EFFCDCD"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Straight edge</w:t>
            </w:r>
          </w:p>
          <w:p w14:paraId="368736B2"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lastRenderedPageBreak/>
              <w:t>Ruler</w:t>
            </w:r>
          </w:p>
          <w:p w14:paraId="7C4A2300"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Compass</w:t>
            </w:r>
          </w:p>
          <w:p w14:paraId="432DBD1F"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Protractor</w:t>
            </w:r>
          </w:p>
          <w:p w14:paraId="4CBD2D7F"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Computers</w:t>
            </w:r>
          </w:p>
          <w:p w14:paraId="108735CF"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Auto Cad Software</w:t>
            </w:r>
          </w:p>
          <w:p w14:paraId="2E28036B"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Civil 3D</w:t>
            </w:r>
          </w:p>
          <w:p w14:paraId="5017E2B5"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ARCHI CAD</w:t>
            </w:r>
          </w:p>
          <w:p w14:paraId="3F61147E" w14:textId="77777777" w:rsidR="00CE1315" w:rsidRPr="00725E27" w:rsidRDefault="00CE1315" w:rsidP="00C24A23">
            <w:pPr>
              <w:widowControl w:val="0"/>
              <w:numPr>
                <w:ilvl w:val="2"/>
                <w:numId w:val="12"/>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GIS</w:t>
            </w:r>
          </w:p>
          <w:p w14:paraId="0A5BFE58" w14:textId="77777777" w:rsidR="00CE1315" w:rsidRPr="00725E27" w:rsidRDefault="00CE1315" w:rsidP="00C24A23">
            <w:pPr>
              <w:pStyle w:val="ListParagraph"/>
              <w:numPr>
                <w:ilvl w:val="1"/>
                <w:numId w:val="2"/>
              </w:numPr>
              <w:spacing w:after="0" w:line="360" w:lineRule="auto"/>
              <w:rPr>
                <w:bCs/>
                <w:iCs/>
                <w:szCs w:val="24"/>
              </w:rPr>
            </w:pPr>
            <w:r w:rsidRPr="00725E27">
              <w:rPr>
                <w:bCs/>
                <w:iCs/>
                <w:szCs w:val="24"/>
              </w:rPr>
              <w:t>Traffic Load Estimation</w:t>
            </w:r>
          </w:p>
          <w:p w14:paraId="06391DE9" w14:textId="77777777" w:rsidR="00CE1315" w:rsidRPr="00725E27" w:rsidRDefault="00CE1315" w:rsidP="00C24A23">
            <w:pPr>
              <w:pStyle w:val="ListParagraph"/>
              <w:spacing w:after="0" w:line="360" w:lineRule="auto"/>
              <w:ind w:left="502"/>
              <w:rPr>
                <w:bCs/>
                <w:iCs/>
                <w:szCs w:val="24"/>
              </w:rPr>
            </w:pPr>
          </w:p>
          <w:p w14:paraId="583D2000" w14:textId="77777777" w:rsidR="00CE1315" w:rsidRPr="00725E27" w:rsidRDefault="00CE1315" w:rsidP="00C24A23">
            <w:pPr>
              <w:pStyle w:val="ListParagraph"/>
              <w:numPr>
                <w:ilvl w:val="0"/>
                <w:numId w:val="13"/>
              </w:numPr>
              <w:spacing w:after="0" w:line="360" w:lineRule="auto"/>
              <w:rPr>
                <w:bCs/>
                <w:iCs/>
                <w:vanish/>
                <w:szCs w:val="24"/>
              </w:rPr>
            </w:pPr>
          </w:p>
          <w:p w14:paraId="3C018E38" w14:textId="77777777" w:rsidR="00CE1315" w:rsidRPr="00725E27" w:rsidRDefault="00CE1315" w:rsidP="00C24A23">
            <w:pPr>
              <w:pStyle w:val="ListParagraph"/>
              <w:numPr>
                <w:ilvl w:val="0"/>
                <w:numId w:val="13"/>
              </w:numPr>
              <w:spacing w:after="0" w:line="360" w:lineRule="auto"/>
              <w:rPr>
                <w:bCs/>
                <w:iCs/>
                <w:vanish/>
                <w:szCs w:val="24"/>
              </w:rPr>
            </w:pPr>
          </w:p>
          <w:p w14:paraId="22B9DB9A" w14:textId="77777777" w:rsidR="00CE1315" w:rsidRPr="00725E27" w:rsidRDefault="00CE1315" w:rsidP="00C24A23">
            <w:pPr>
              <w:pStyle w:val="ListParagraph"/>
              <w:numPr>
                <w:ilvl w:val="1"/>
                <w:numId w:val="13"/>
              </w:numPr>
              <w:spacing w:after="0" w:line="360" w:lineRule="auto"/>
              <w:rPr>
                <w:bCs/>
                <w:iCs/>
                <w:vanish/>
                <w:szCs w:val="24"/>
              </w:rPr>
            </w:pPr>
          </w:p>
          <w:p w14:paraId="4F2A73F1" w14:textId="77777777" w:rsidR="00CE1315" w:rsidRPr="00725E27" w:rsidRDefault="00CE1315" w:rsidP="00C24A23">
            <w:pPr>
              <w:pStyle w:val="ListParagraph"/>
              <w:numPr>
                <w:ilvl w:val="1"/>
                <w:numId w:val="13"/>
              </w:numPr>
              <w:spacing w:after="0" w:line="360" w:lineRule="auto"/>
              <w:rPr>
                <w:bCs/>
                <w:iCs/>
                <w:vanish/>
                <w:szCs w:val="24"/>
              </w:rPr>
            </w:pPr>
          </w:p>
          <w:p w14:paraId="2AAECBF4" w14:textId="77777777" w:rsidR="00CE1315" w:rsidRPr="00725E27" w:rsidRDefault="00CE1315" w:rsidP="00C24A23">
            <w:pPr>
              <w:pStyle w:val="ListParagraph"/>
              <w:numPr>
                <w:ilvl w:val="2"/>
                <w:numId w:val="13"/>
              </w:numPr>
              <w:spacing w:after="0" w:line="360" w:lineRule="auto"/>
              <w:rPr>
                <w:bCs/>
                <w:iCs/>
                <w:szCs w:val="24"/>
              </w:rPr>
            </w:pPr>
            <w:r w:rsidRPr="00725E27">
              <w:rPr>
                <w:bCs/>
                <w:iCs/>
                <w:szCs w:val="24"/>
              </w:rPr>
              <w:t xml:space="preserve">Methods of traffic volume estimation- manual counts, automated counters, </w:t>
            </w:r>
            <w:r w:rsidR="00CB1246" w:rsidRPr="00725E27">
              <w:rPr>
                <w:bCs/>
                <w:iCs/>
                <w:szCs w:val="24"/>
              </w:rPr>
              <w:t>video-based</w:t>
            </w:r>
            <w:r w:rsidRPr="00725E27">
              <w:rPr>
                <w:bCs/>
                <w:iCs/>
                <w:szCs w:val="24"/>
              </w:rPr>
              <w:t xml:space="preserve"> analysis, GPS-Cellular, mobile devise, simulations, surveys and questionnaires.</w:t>
            </w:r>
          </w:p>
          <w:p w14:paraId="0ED31C98" w14:textId="77777777" w:rsidR="00CE1315" w:rsidRPr="00725E27" w:rsidRDefault="00CE1315" w:rsidP="00C24A23">
            <w:pPr>
              <w:pStyle w:val="ListParagraph"/>
              <w:numPr>
                <w:ilvl w:val="2"/>
                <w:numId w:val="13"/>
              </w:numPr>
              <w:spacing w:after="0" w:line="360" w:lineRule="auto"/>
              <w:rPr>
                <w:bCs/>
                <w:iCs/>
                <w:szCs w:val="24"/>
              </w:rPr>
            </w:pPr>
            <w:r w:rsidRPr="00725E27">
              <w:rPr>
                <w:bCs/>
                <w:iCs/>
                <w:szCs w:val="24"/>
              </w:rPr>
              <w:t>Traffic volume and distribution (AADT, ADT)</w:t>
            </w:r>
          </w:p>
          <w:p w14:paraId="53FCBB99" w14:textId="77777777" w:rsidR="00CE1315" w:rsidRPr="00725E27" w:rsidRDefault="00CE1315" w:rsidP="00C24A23">
            <w:pPr>
              <w:pStyle w:val="ListParagraph"/>
              <w:numPr>
                <w:ilvl w:val="2"/>
                <w:numId w:val="13"/>
              </w:numPr>
              <w:spacing w:after="0" w:line="360" w:lineRule="auto"/>
              <w:rPr>
                <w:bCs/>
                <w:iCs/>
                <w:szCs w:val="24"/>
              </w:rPr>
            </w:pPr>
            <w:r w:rsidRPr="00725E27">
              <w:rPr>
                <w:bCs/>
                <w:iCs/>
                <w:szCs w:val="24"/>
              </w:rPr>
              <w:t>Load analysis (e.g., axle loads, truck traffic)</w:t>
            </w:r>
          </w:p>
          <w:p w14:paraId="21B5C842" w14:textId="77777777" w:rsidR="00CE1315" w:rsidRPr="00725E27" w:rsidRDefault="00CE1315" w:rsidP="00C24A23">
            <w:pPr>
              <w:pStyle w:val="ListParagraph"/>
              <w:numPr>
                <w:ilvl w:val="2"/>
                <w:numId w:val="13"/>
              </w:numPr>
              <w:spacing w:after="0" w:line="360" w:lineRule="auto"/>
              <w:rPr>
                <w:bCs/>
                <w:iCs/>
                <w:szCs w:val="24"/>
              </w:rPr>
            </w:pPr>
            <w:r w:rsidRPr="00725E27">
              <w:rPr>
                <w:bCs/>
                <w:iCs/>
                <w:szCs w:val="24"/>
              </w:rPr>
              <w:t>Traffic forecasting and future planning</w:t>
            </w:r>
          </w:p>
          <w:p w14:paraId="55D04020" w14:textId="77777777" w:rsidR="00CE1315" w:rsidRPr="00725E27" w:rsidRDefault="00CE1315" w:rsidP="00C24A23">
            <w:pPr>
              <w:pStyle w:val="ListParagraph"/>
              <w:numPr>
                <w:ilvl w:val="1"/>
                <w:numId w:val="2"/>
              </w:numPr>
              <w:spacing w:after="0" w:line="360" w:lineRule="auto"/>
              <w:rPr>
                <w:bCs/>
                <w:iCs/>
                <w:szCs w:val="24"/>
              </w:rPr>
            </w:pPr>
            <w:r w:rsidRPr="00725E27">
              <w:rPr>
                <w:bCs/>
                <w:iCs/>
                <w:szCs w:val="24"/>
              </w:rPr>
              <w:t>Pavement Type Determination</w:t>
            </w:r>
          </w:p>
          <w:p w14:paraId="3138F5A6" w14:textId="77777777" w:rsidR="00CE1315" w:rsidRPr="00725E27" w:rsidRDefault="00CE1315" w:rsidP="00C24A23">
            <w:pPr>
              <w:pStyle w:val="ListParagraph"/>
              <w:numPr>
                <w:ilvl w:val="0"/>
                <w:numId w:val="14"/>
              </w:numPr>
              <w:spacing w:after="0" w:line="360" w:lineRule="auto"/>
              <w:rPr>
                <w:bCs/>
                <w:iCs/>
                <w:vanish/>
                <w:szCs w:val="24"/>
              </w:rPr>
            </w:pPr>
          </w:p>
          <w:p w14:paraId="7134BBF7" w14:textId="77777777" w:rsidR="00CE1315" w:rsidRPr="00725E27" w:rsidRDefault="00CE1315" w:rsidP="00C24A23">
            <w:pPr>
              <w:pStyle w:val="ListParagraph"/>
              <w:numPr>
                <w:ilvl w:val="0"/>
                <w:numId w:val="14"/>
              </w:numPr>
              <w:spacing w:after="0" w:line="360" w:lineRule="auto"/>
              <w:rPr>
                <w:bCs/>
                <w:iCs/>
                <w:vanish/>
                <w:szCs w:val="24"/>
              </w:rPr>
            </w:pPr>
          </w:p>
          <w:p w14:paraId="0F1BEAB2" w14:textId="77777777" w:rsidR="00CE1315" w:rsidRPr="00725E27" w:rsidRDefault="00CE1315" w:rsidP="00C24A23">
            <w:pPr>
              <w:pStyle w:val="ListParagraph"/>
              <w:numPr>
                <w:ilvl w:val="1"/>
                <w:numId w:val="14"/>
              </w:numPr>
              <w:spacing w:after="0" w:line="360" w:lineRule="auto"/>
              <w:rPr>
                <w:bCs/>
                <w:iCs/>
                <w:vanish/>
                <w:szCs w:val="24"/>
              </w:rPr>
            </w:pPr>
          </w:p>
          <w:p w14:paraId="3D075ACC" w14:textId="77777777" w:rsidR="00CE1315" w:rsidRPr="00725E27" w:rsidRDefault="00CE1315" w:rsidP="00C24A23">
            <w:pPr>
              <w:pStyle w:val="ListParagraph"/>
              <w:numPr>
                <w:ilvl w:val="1"/>
                <w:numId w:val="14"/>
              </w:numPr>
              <w:spacing w:after="0" w:line="360" w:lineRule="auto"/>
              <w:rPr>
                <w:bCs/>
                <w:iCs/>
                <w:vanish/>
                <w:szCs w:val="24"/>
              </w:rPr>
            </w:pPr>
          </w:p>
          <w:p w14:paraId="5E331D6C" w14:textId="77777777" w:rsidR="00CE1315" w:rsidRPr="00725E27" w:rsidRDefault="00CE1315" w:rsidP="00C24A23">
            <w:pPr>
              <w:pStyle w:val="ListParagraph"/>
              <w:numPr>
                <w:ilvl w:val="1"/>
                <w:numId w:val="14"/>
              </w:numPr>
              <w:spacing w:after="0" w:line="360" w:lineRule="auto"/>
              <w:rPr>
                <w:bCs/>
                <w:iCs/>
                <w:vanish/>
                <w:szCs w:val="24"/>
              </w:rPr>
            </w:pPr>
          </w:p>
          <w:p w14:paraId="69FCA5DA" w14:textId="77777777" w:rsidR="00CE1315" w:rsidRPr="00725E27" w:rsidRDefault="00CE1315" w:rsidP="00C24A23">
            <w:pPr>
              <w:pStyle w:val="ListParagraph"/>
              <w:numPr>
                <w:ilvl w:val="2"/>
                <w:numId w:val="14"/>
              </w:numPr>
              <w:spacing w:after="0" w:line="360" w:lineRule="auto"/>
              <w:rPr>
                <w:bCs/>
                <w:iCs/>
                <w:szCs w:val="24"/>
              </w:rPr>
            </w:pPr>
            <w:r w:rsidRPr="00725E27">
              <w:rPr>
                <w:bCs/>
                <w:iCs/>
                <w:szCs w:val="24"/>
              </w:rPr>
              <w:t>Flexible pavements</w:t>
            </w:r>
          </w:p>
          <w:p w14:paraId="1C73926F" w14:textId="77777777" w:rsidR="00CE1315" w:rsidRPr="00725E27" w:rsidRDefault="00CE1315" w:rsidP="00C24A23">
            <w:pPr>
              <w:pStyle w:val="ListParagraph"/>
              <w:numPr>
                <w:ilvl w:val="2"/>
                <w:numId w:val="14"/>
              </w:numPr>
              <w:spacing w:after="0" w:line="360" w:lineRule="auto"/>
              <w:rPr>
                <w:bCs/>
                <w:iCs/>
                <w:szCs w:val="24"/>
              </w:rPr>
            </w:pPr>
            <w:r w:rsidRPr="00725E27">
              <w:rPr>
                <w:bCs/>
                <w:iCs/>
                <w:szCs w:val="24"/>
              </w:rPr>
              <w:t>Rigid pavements</w:t>
            </w:r>
          </w:p>
          <w:p w14:paraId="18C577EE" w14:textId="77777777" w:rsidR="00CE1315" w:rsidRPr="00725E27" w:rsidRDefault="00CE1315" w:rsidP="00C24A23">
            <w:pPr>
              <w:pStyle w:val="ListParagraph"/>
              <w:numPr>
                <w:ilvl w:val="2"/>
                <w:numId w:val="14"/>
              </w:numPr>
              <w:spacing w:after="0" w:line="360" w:lineRule="auto"/>
              <w:rPr>
                <w:bCs/>
                <w:iCs/>
                <w:szCs w:val="24"/>
              </w:rPr>
            </w:pPr>
            <w:r w:rsidRPr="00725E27">
              <w:rPr>
                <w:bCs/>
                <w:iCs/>
                <w:szCs w:val="24"/>
              </w:rPr>
              <w:t>Composite pavements</w:t>
            </w:r>
          </w:p>
          <w:p w14:paraId="6A96A380" w14:textId="77777777" w:rsidR="00CE1315" w:rsidRPr="00725E27" w:rsidRDefault="00CE1315" w:rsidP="00C24A23">
            <w:pPr>
              <w:pStyle w:val="ListParagraph"/>
              <w:numPr>
                <w:ilvl w:val="1"/>
                <w:numId w:val="2"/>
              </w:numPr>
              <w:spacing w:after="0" w:line="360" w:lineRule="auto"/>
              <w:rPr>
                <w:bCs/>
                <w:iCs/>
                <w:szCs w:val="24"/>
              </w:rPr>
            </w:pPr>
            <w:r w:rsidRPr="00725E27">
              <w:rPr>
                <w:bCs/>
                <w:iCs/>
                <w:szCs w:val="24"/>
              </w:rPr>
              <w:t>Pavement Structure Design</w:t>
            </w:r>
          </w:p>
          <w:p w14:paraId="300B4EA0" w14:textId="77777777" w:rsidR="00CE1315" w:rsidRPr="00725E27" w:rsidRDefault="00CE1315" w:rsidP="00C24A23">
            <w:pPr>
              <w:pStyle w:val="ListParagraph"/>
              <w:numPr>
                <w:ilvl w:val="0"/>
                <w:numId w:val="15"/>
              </w:numPr>
              <w:spacing w:after="0" w:line="360" w:lineRule="auto"/>
              <w:rPr>
                <w:bCs/>
                <w:iCs/>
                <w:vanish/>
                <w:szCs w:val="24"/>
              </w:rPr>
            </w:pPr>
          </w:p>
          <w:p w14:paraId="3CD423E5" w14:textId="77777777" w:rsidR="00CE1315" w:rsidRPr="00725E27" w:rsidRDefault="00CE1315" w:rsidP="00C24A23">
            <w:pPr>
              <w:pStyle w:val="ListParagraph"/>
              <w:numPr>
                <w:ilvl w:val="0"/>
                <w:numId w:val="15"/>
              </w:numPr>
              <w:spacing w:after="0" w:line="360" w:lineRule="auto"/>
              <w:rPr>
                <w:bCs/>
                <w:iCs/>
                <w:vanish/>
                <w:szCs w:val="24"/>
              </w:rPr>
            </w:pPr>
          </w:p>
          <w:p w14:paraId="3171E4E1" w14:textId="77777777" w:rsidR="00CE1315" w:rsidRPr="00725E27" w:rsidRDefault="00CE1315" w:rsidP="00C24A23">
            <w:pPr>
              <w:pStyle w:val="ListParagraph"/>
              <w:numPr>
                <w:ilvl w:val="1"/>
                <w:numId w:val="15"/>
              </w:numPr>
              <w:spacing w:after="0" w:line="360" w:lineRule="auto"/>
              <w:rPr>
                <w:bCs/>
                <w:iCs/>
                <w:vanish/>
                <w:szCs w:val="24"/>
              </w:rPr>
            </w:pPr>
          </w:p>
          <w:p w14:paraId="796659A9" w14:textId="77777777" w:rsidR="00CE1315" w:rsidRPr="00725E27" w:rsidRDefault="00CE1315" w:rsidP="00C24A23">
            <w:pPr>
              <w:pStyle w:val="ListParagraph"/>
              <w:numPr>
                <w:ilvl w:val="1"/>
                <w:numId w:val="15"/>
              </w:numPr>
              <w:spacing w:after="0" w:line="360" w:lineRule="auto"/>
              <w:rPr>
                <w:bCs/>
                <w:iCs/>
                <w:vanish/>
                <w:szCs w:val="24"/>
              </w:rPr>
            </w:pPr>
          </w:p>
          <w:p w14:paraId="668AA500" w14:textId="77777777" w:rsidR="00CE1315" w:rsidRPr="00725E27" w:rsidRDefault="00CE1315" w:rsidP="00C24A23">
            <w:pPr>
              <w:pStyle w:val="ListParagraph"/>
              <w:numPr>
                <w:ilvl w:val="1"/>
                <w:numId w:val="15"/>
              </w:numPr>
              <w:spacing w:after="0" w:line="360" w:lineRule="auto"/>
              <w:rPr>
                <w:bCs/>
                <w:iCs/>
                <w:vanish/>
                <w:szCs w:val="24"/>
              </w:rPr>
            </w:pPr>
          </w:p>
          <w:p w14:paraId="6FE8CD89" w14:textId="77777777" w:rsidR="00CE1315" w:rsidRPr="00725E27" w:rsidRDefault="00CE1315" w:rsidP="00C24A23">
            <w:pPr>
              <w:pStyle w:val="ListParagraph"/>
              <w:numPr>
                <w:ilvl w:val="1"/>
                <w:numId w:val="15"/>
              </w:numPr>
              <w:spacing w:after="0" w:line="360" w:lineRule="auto"/>
              <w:rPr>
                <w:bCs/>
                <w:iCs/>
                <w:vanish/>
                <w:szCs w:val="24"/>
              </w:rPr>
            </w:pPr>
          </w:p>
          <w:p w14:paraId="5121E71F" w14:textId="77777777" w:rsidR="00CE1315" w:rsidRPr="00725E27" w:rsidRDefault="00CE1315" w:rsidP="00C24A23">
            <w:pPr>
              <w:pStyle w:val="ListParagraph"/>
              <w:numPr>
                <w:ilvl w:val="2"/>
                <w:numId w:val="15"/>
              </w:numPr>
              <w:spacing w:after="0" w:line="360" w:lineRule="auto"/>
              <w:rPr>
                <w:bCs/>
                <w:iCs/>
                <w:szCs w:val="24"/>
              </w:rPr>
            </w:pPr>
            <w:r w:rsidRPr="00725E27">
              <w:rPr>
                <w:bCs/>
                <w:iCs/>
                <w:szCs w:val="24"/>
              </w:rPr>
              <w:t>Flexible pavement design (</w:t>
            </w:r>
            <w:r w:rsidR="00CB1246" w:rsidRPr="00725E27">
              <w:rPr>
                <w:bCs/>
                <w:iCs/>
                <w:szCs w:val="24"/>
              </w:rPr>
              <w:t>e.g. Road</w:t>
            </w:r>
            <w:r w:rsidRPr="00725E27">
              <w:rPr>
                <w:bCs/>
                <w:iCs/>
                <w:szCs w:val="24"/>
              </w:rPr>
              <w:t xml:space="preserve"> Note 31, Kenya road design Manual 2000, AASHTO, IRC)</w:t>
            </w:r>
          </w:p>
          <w:p w14:paraId="1CAC6EE6" w14:textId="77777777" w:rsidR="00CE1315" w:rsidRPr="00725E27" w:rsidRDefault="00CE1315" w:rsidP="00C24A23">
            <w:pPr>
              <w:pStyle w:val="ListParagraph"/>
              <w:numPr>
                <w:ilvl w:val="2"/>
                <w:numId w:val="15"/>
              </w:numPr>
              <w:spacing w:after="0" w:line="360" w:lineRule="auto"/>
              <w:rPr>
                <w:bCs/>
                <w:iCs/>
                <w:szCs w:val="24"/>
              </w:rPr>
            </w:pPr>
            <w:r w:rsidRPr="00725E27">
              <w:rPr>
                <w:bCs/>
                <w:iCs/>
                <w:szCs w:val="24"/>
              </w:rPr>
              <w:t>Rigid pavement design (e.g., IRC, PCA)</w:t>
            </w:r>
          </w:p>
          <w:p w14:paraId="1E2730D8" w14:textId="77777777" w:rsidR="00CE1315" w:rsidRPr="00725E27" w:rsidRDefault="00CE1315" w:rsidP="00C24A23">
            <w:pPr>
              <w:pStyle w:val="ListParagraph"/>
              <w:numPr>
                <w:ilvl w:val="2"/>
                <w:numId w:val="15"/>
              </w:numPr>
              <w:spacing w:after="0" w:line="360" w:lineRule="auto"/>
              <w:rPr>
                <w:bCs/>
                <w:iCs/>
                <w:szCs w:val="24"/>
              </w:rPr>
            </w:pPr>
            <w:r w:rsidRPr="00725E27">
              <w:rPr>
                <w:bCs/>
                <w:iCs/>
                <w:szCs w:val="24"/>
              </w:rPr>
              <w:lastRenderedPageBreak/>
              <w:t>Overlay design</w:t>
            </w:r>
          </w:p>
          <w:p w14:paraId="6089864A" w14:textId="77777777" w:rsidR="00CE1315" w:rsidRPr="00725E27" w:rsidRDefault="00CE1315" w:rsidP="00C24A23">
            <w:pPr>
              <w:pStyle w:val="ListParagraph"/>
              <w:numPr>
                <w:ilvl w:val="2"/>
                <w:numId w:val="15"/>
              </w:numPr>
              <w:spacing w:after="0" w:line="360" w:lineRule="auto"/>
              <w:rPr>
                <w:bCs/>
                <w:iCs/>
                <w:szCs w:val="24"/>
              </w:rPr>
            </w:pPr>
            <w:r w:rsidRPr="00725E27">
              <w:rPr>
                <w:bCs/>
                <w:iCs/>
                <w:szCs w:val="24"/>
              </w:rPr>
              <w:t>Pavement rehabilitation and maintenance</w:t>
            </w:r>
          </w:p>
          <w:p w14:paraId="16F1AB16" w14:textId="77777777" w:rsidR="00CE1315" w:rsidRPr="00725E27" w:rsidRDefault="00CE1315" w:rsidP="00C24A23">
            <w:pPr>
              <w:pStyle w:val="ListParagraph"/>
              <w:numPr>
                <w:ilvl w:val="1"/>
                <w:numId w:val="2"/>
              </w:numPr>
              <w:spacing w:after="0" w:line="360" w:lineRule="auto"/>
              <w:rPr>
                <w:bCs/>
                <w:iCs/>
                <w:szCs w:val="24"/>
              </w:rPr>
            </w:pPr>
            <w:r w:rsidRPr="00725E27">
              <w:rPr>
                <w:bCs/>
                <w:iCs/>
                <w:szCs w:val="24"/>
              </w:rPr>
              <w:t>Pavement Structural Drawings</w:t>
            </w:r>
          </w:p>
          <w:p w14:paraId="503D3B8A" w14:textId="77777777" w:rsidR="00CE1315" w:rsidRPr="00725E27" w:rsidRDefault="00CE1315" w:rsidP="00C24A23">
            <w:pPr>
              <w:pStyle w:val="ListParagraph"/>
              <w:numPr>
                <w:ilvl w:val="1"/>
                <w:numId w:val="2"/>
              </w:numPr>
              <w:spacing w:after="0" w:line="360" w:lineRule="auto"/>
              <w:rPr>
                <w:bCs/>
                <w:iCs/>
                <w:szCs w:val="24"/>
              </w:rPr>
            </w:pPr>
            <w:r w:rsidRPr="00725E27">
              <w:rPr>
                <w:bCs/>
                <w:iCs/>
                <w:szCs w:val="24"/>
              </w:rPr>
              <w:t>Materials Schedules</w:t>
            </w:r>
          </w:p>
          <w:p w14:paraId="58220116" w14:textId="77777777" w:rsidR="00CE1315" w:rsidRPr="00725E27" w:rsidRDefault="00CE1315" w:rsidP="00C24A23">
            <w:pPr>
              <w:numPr>
                <w:ilvl w:val="1"/>
                <w:numId w:val="2"/>
              </w:numPr>
              <w:spacing w:after="0" w:line="360" w:lineRule="auto"/>
              <w:rPr>
                <w:rFonts w:cs="Times New Roman"/>
                <w:szCs w:val="24"/>
              </w:rPr>
            </w:pPr>
            <w:r w:rsidRPr="00725E27">
              <w:rPr>
                <w:rFonts w:cs="Times New Roman"/>
                <w:bCs/>
                <w:iCs/>
                <w:szCs w:val="24"/>
              </w:rPr>
              <w:t>Detailed Report and Specifications</w:t>
            </w:r>
          </w:p>
        </w:tc>
        <w:tc>
          <w:tcPr>
            <w:tcW w:w="1251" w:type="pct"/>
            <w:tcBorders>
              <w:top w:val="single" w:sz="4" w:space="0" w:color="auto"/>
              <w:left w:val="single" w:sz="4" w:space="0" w:color="auto"/>
              <w:bottom w:val="single" w:sz="4" w:space="0" w:color="auto"/>
              <w:right w:val="single" w:sz="4" w:space="0" w:color="auto"/>
            </w:tcBorders>
          </w:tcPr>
          <w:p w14:paraId="2B908EAC" w14:textId="77777777" w:rsidR="00CE1315" w:rsidRPr="00725E27" w:rsidRDefault="00CE1315" w:rsidP="00C24A23">
            <w:pPr>
              <w:pStyle w:val="ListParagraph"/>
              <w:numPr>
                <w:ilvl w:val="0"/>
                <w:numId w:val="11"/>
              </w:numPr>
              <w:rPr>
                <w:szCs w:val="24"/>
              </w:rPr>
            </w:pPr>
            <w:r w:rsidRPr="00725E27">
              <w:rPr>
                <w:szCs w:val="24"/>
              </w:rPr>
              <w:lastRenderedPageBreak/>
              <w:t>Written tests</w:t>
            </w:r>
          </w:p>
          <w:p w14:paraId="63BE229E" w14:textId="77777777" w:rsidR="00CE1315" w:rsidRPr="00725E27" w:rsidRDefault="00CE1315" w:rsidP="00C24A23">
            <w:pPr>
              <w:pStyle w:val="ListParagraph"/>
              <w:numPr>
                <w:ilvl w:val="0"/>
                <w:numId w:val="11"/>
              </w:numPr>
              <w:rPr>
                <w:szCs w:val="24"/>
              </w:rPr>
            </w:pPr>
            <w:r w:rsidRPr="00725E27">
              <w:rPr>
                <w:szCs w:val="24"/>
              </w:rPr>
              <w:t>Observation</w:t>
            </w:r>
          </w:p>
          <w:p w14:paraId="1042E1D7" w14:textId="77777777" w:rsidR="00CE1315" w:rsidRPr="00725E27" w:rsidRDefault="00CE1315" w:rsidP="00C24A23">
            <w:pPr>
              <w:pStyle w:val="ListParagraph"/>
              <w:numPr>
                <w:ilvl w:val="0"/>
                <w:numId w:val="11"/>
              </w:numPr>
              <w:rPr>
                <w:szCs w:val="24"/>
              </w:rPr>
            </w:pPr>
            <w:r w:rsidRPr="00725E27">
              <w:rPr>
                <w:szCs w:val="24"/>
              </w:rPr>
              <w:t>Oral question</w:t>
            </w:r>
          </w:p>
          <w:p w14:paraId="70DEB1CB" w14:textId="77777777" w:rsidR="00CE1315" w:rsidRPr="00725E27" w:rsidRDefault="00CE1315" w:rsidP="00C24A23">
            <w:pPr>
              <w:pStyle w:val="ListParagraph"/>
              <w:numPr>
                <w:ilvl w:val="0"/>
                <w:numId w:val="11"/>
              </w:numPr>
              <w:rPr>
                <w:szCs w:val="24"/>
              </w:rPr>
            </w:pPr>
            <w:r w:rsidRPr="00725E27">
              <w:rPr>
                <w:szCs w:val="24"/>
              </w:rPr>
              <w:lastRenderedPageBreak/>
              <w:t>Third party</w:t>
            </w:r>
          </w:p>
          <w:p w14:paraId="2A57BDE5" w14:textId="77777777" w:rsidR="00CE1315" w:rsidRPr="00725E27" w:rsidRDefault="00CE1315" w:rsidP="00C24A23">
            <w:pPr>
              <w:spacing w:after="0" w:line="360" w:lineRule="auto"/>
              <w:ind w:left="410"/>
              <w:rPr>
                <w:rFonts w:cs="Times New Roman"/>
                <w:szCs w:val="24"/>
                <w:lang w:val="en-ZA"/>
              </w:rPr>
            </w:pPr>
          </w:p>
        </w:tc>
      </w:tr>
      <w:tr w:rsidR="00DC0CBC" w:rsidRPr="00725E27" w14:paraId="00457984" w14:textId="77777777" w:rsidTr="00C24A23">
        <w:trPr>
          <w:trHeight w:val="755"/>
        </w:trPr>
        <w:tc>
          <w:tcPr>
            <w:tcW w:w="831" w:type="pct"/>
            <w:tcBorders>
              <w:top w:val="single" w:sz="4" w:space="0" w:color="auto"/>
              <w:left w:val="single" w:sz="4" w:space="0" w:color="auto"/>
              <w:bottom w:val="single" w:sz="4" w:space="0" w:color="auto"/>
              <w:right w:val="single" w:sz="4" w:space="0" w:color="auto"/>
            </w:tcBorders>
          </w:tcPr>
          <w:p w14:paraId="02B75753" w14:textId="77777777" w:rsidR="00CE1315" w:rsidRPr="00725E27" w:rsidRDefault="00CE1315" w:rsidP="00C24A23">
            <w:pPr>
              <w:spacing w:after="0" w:line="360" w:lineRule="auto"/>
              <w:contextualSpacing/>
              <w:rPr>
                <w:rFonts w:cs="Times New Roman"/>
                <w:szCs w:val="24"/>
                <w:lang w:val="en-ZA"/>
              </w:rPr>
            </w:pPr>
            <w:r w:rsidRPr="00725E27">
              <w:rPr>
                <w:rFonts w:cs="Times New Roman"/>
                <w:szCs w:val="24"/>
                <w:lang w:val="en-ZA"/>
              </w:rPr>
              <w:lastRenderedPageBreak/>
              <w:t>3.Carry out road geometric design</w:t>
            </w:r>
          </w:p>
        </w:tc>
        <w:tc>
          <w:tcPr>
            <w:tcW w:w="2918" w:type="pct"/>
            <w:tcBorders>
              <w:top w:val="single" w:sz="4" w:space="0" w:color="auto"/>
              <w:left w:val="single" w:sz="4" w:space="0" w:color="auto"/>
              <w:bottom w:val="single" w:sz="4" w:space="0" w:color="auto"/>
              <w:right w:val="single" w:sz="4" w:space="0" w:color="auto"/>
            </w:tcBorders>
          </w:tcPr>
          <w:p w14:paraId="4E9DC79F" w14:textId="77777777" w:rsidR="00CE1315" w:rsidRPr="00725E27" w:rsidRDefault="00CE1315" w:rsidP="00C24A23">
            <w:pPr>
              <w:pStyle w:val="ListParagraph"/>
              <w:numPr>
                <w:ilvl w:val="0"/>
                <w:numId w:val="3"/>
              </w:numPr>
              <w:spacing w:after="0" w:line="360" w:lineRule="auto"/>
              <w:rPr>
                <w:bCs/>
                <w:iCs/>
                <w:vanish/>
                <w:szCs w:val="24"/>
              </w:rPr>
            </w:pPr>
          </w:p>
          <w:p w14:paraId="15FFFFA4" w14:textId="77777777" w:rsidR="00CE1315" w:rsidRPr="00725E27" w:rsidRDefault="00CE1315" w:rsidP="00C24A23">
            <w:pPr>
              <w:pStyle w:val="ListParagraph"/>
              <w:numPr>
                <w:ilvl w:val="0"/>
                <w:numId w:val="3"/>
              </w:numPr>
              <w:spacing w:after="0" w:line="360" w:lineRule="auto"/>
              <w:rPr>
                <w:bCs/>
                <w:iCs/>
                <w:vanish/>
                <w:szCs w:val="24"/>
              </w:rPr>
            </w:pPr>
          </w:p>
          <w:p w14:paraId="18FF0375" w14:textId="77777777" w:rsidR="00CE1315" w:rsidRPr="00725E27" w:rsidRDefault="00CE1315" w:rsidP="00C24A23">
            <w:pPr>
              <w:pStyle w:val="ListParagraph"/>
              <w:numPr>
                <w:ilvl w:val="0"/>
                <w:numId w:val="3"/>
              </w:numPr>
              <w:spacing w:after="0" w:line="360" w:lineRule="auto"/>
              <w:rPr>
                <w:bCs/>
                <w:iCs/>
                <w:vanish/>
                <w:szCs w:val="24"/>
              </w:rPr>
            </w:pPr>
          </w:p>
          <w:p w14:paraId="0A3460EB" w14:textId="77777777" w:rsidR="00CE1315" w:rsidRPr="00725E27" w:rsidRDefault="00CE1315" w:rsidP="00C24A23">
            <w:pPr>
              <w:pStyle w:val="ListParagraph"/>
              <w:numPr>
                <w:ilvl w:val="1"/>
                <w:numId w:val="3"/>
              </w:numPr>
              <w:spacing w:after="0" w:line="360" w:lineRule="auto"/>
              <w:rPr>
                <w:bCs/>
                <w:iCs/>
                <w:szCs w:val="24"/>
              </w:rPr>
            </w:pPr>
            <w:r w:rsidRPr="00725E27">
              <w:rPr>
                <w:bCs/>
                <w:iCs/>
                <w:szCs w:val="24"/>
              </w:rPr>
              <w:t>Resource Mobilization</w:t>
            </w:r>
          </w:p>
          <w:p w14:paraId="1676E0CE" w14:textId="77777777" w:rsidR="00CE1315" w:rsidRPr="00725E27" w:rsidRDefault="00CE1315" w:rsidP="00C24A23">
            <w:pPr>
              <w:pStyle w:val="ListParagraph"/>
              <w:numPr>
                <w:ilvl w:val="1"/>
                <w:numId w:val="3"/>
              </w:numPr>
              <w:spacing w:after="0" w:line="360" w:lineRule="auto"/>
              <w:rPr>
                <w:bCs/>
                <w:iCs/>
                <w:szCs w:val="24"/>
              </w:rPr>
            </w:pPr>
            <w:r w:rsidRPr="00725E27">
              <w:rPr>
                <w:bCs/>
                <w:iCs/>
                <w:szCs w:val="24"/>
              </w:rPr>
              <w:t>OGL Analysis</w:t>
            </w:r>
          </w:p>
          <w:p w14:paraId="699AF29C" w14:textId="77777777" w:rsidR="00CE1315" w:rsidRPr="00725E27" w:rsidRDefault="00CE1315" w:rsidP="00C24A23">
            <w:pPr>
              <w:pStyle w:val="ListParagraph"/>
              <w:numPr>
                <w:ilvl w:val="1"/>
                <w:numId w:val="3"/>
              </w:numPr>
              <w:spacing w:after="0" w:line="360" w:lineRule="auto"/>
              <w:rPr>
                <w:bCs/>
                <w:iCs/>
                <w:szCs w:val="24"/>
              </w:rPr>
            </w:pPr>
            <w:r w:rsidRPr="00725E27">
              <w:rPr>
                <w:bCs/>
                <w:iCs/>
                <w:szCs w:val="24"/>
              </w:rPr>
              <w:t>Horizontal and Vertical Alignment Design</w:t>
            </w:r>
          </w:p>
          <w:p w14:paraId="785A3837" w14:textId="77777777" w:rsidR="00CE1315" w:rsidRPr="00725E27" w:rsidRDefault="00CE1315" w:rsidP="00C24A23">
            <w:pPr>
              <w:pStyle w:val="ListParagraph"/>
              <w:numPr>
                <w:ilvl w:val="1"/>
                <w:numId w:val="3"/>
              </w:numPr>
              <w:spacing w:after="0" w:line="360" w:lineRule="auto"/>
              <w:rPr>
                <w:bCs/>
                <w:iCs/>
                <w:szCs w:val="24"/>
              </w:rPr>
            </w:pPr>
            <w:r w:rsidRPr="00725E27">
              <w:rPr>
                <w:bCs/>
                <w:iCs/>
                <w:szCs w:val="24"/>
              </w:rPr>
              <w:t>Road Intersection Design</w:t>
            </w:r>
          </w:p>
          <w:p w14:paraId="382B8540" w14:textId="77777777" w:rsidR="00CE1315" w:rsidRPr="00725E27" w:rsidRDefault="00CE1315" w:rsidP="00C24A23">
            <w:pPr>
              <w:pStyle w:val="ListParagraph"/>
              <w:widowControl w:val="0"/>
              <w:numPr>
                <w:ilvl w:val="0"/>
                <w:numId w:val="16"/>
              </w:numPr>
              <w:tabs>
                <w:tab w:val="left" w:pos="466"/>
              </w:tabs>
              <w:adjustRightInd w:val="0"/>
              <w:spacing w:after="0" w:line="360" w:lineRule="auto"/>
              <w:contextualSpacing w:val="0"/>
              <w:textAlignment w:val="baseline"/>
              <w:rPr>
                <w:rFonts w:eastAsia="Times New Roman"/>
                <w:vanish/>
                <w:szCs w:val="24"/>
                <w:lang w:val="en-US"/>
              </w:rPr>
            </w:pPr>
          </w:p>
          <w:p w14:paraId="78A3B80C" w14:textId="77777777" w:rsidR="00CE1315" w:rsidRPr="00725E27" w:rsidRDefault="00CE1315" w:rsidP="00C24A23">
            <w:pPr>
              <w:pStyle w:val="ListParagraph"/>
              <w:widowControl w:val="0"/>
              <w:numPr>
                <w:ilvl w:val="0"/>
                <w:numId w:val="16"/>
              </w:numPr>
              <w:tabs>
                <w:tab w:val="left" w:pos="466"/>
              </w:tabs>
              <w:adjustRightInd w:val="0"/>
              <w:spacing w:after="0" w:line="360" w:lineRule="auto"/>
              <w:contextualSpacing w:val="0"/>
              <w:textAlignment w:val="baseline"/>
              <w:rPr>
                <w:rFonts w:eastAsia="Times New Roman"/>
                <w:vanish/>
                <w:szCs w:val="24"/>
                <w:lang w:val="en-US"/>
              </w:rPr>
            </w:pPr>
          </w:p>
          <w:p w14:paraId="3BD88F5C" w14:textId="77777777" w:rsidR="00CE1315" w:rsidRPr="00725E27" w:rsidRDefault="00CE1315" w:rsidP="00C24A23">
            <w:pPr>
              <w:pStyle w:val="ListParagraph"/>
              <w:widowControl w:val="0"/>
              <w:numPr>
                <w:ilvl w:val="0"/>
                <w:numId w:val="16"/>
              </w:numPr>
              <w:tabs>
                <w:tab w:val="left" w:pos="466"/>
              </w:tabs>
              <w:adjustRightInd w:val="0"/>
              <w:spacing w:after="0" w:line="360" w:lineRule="auto"/>
              <w:contextualSpacing w:val="0"/>
              <w:textAlignment w:val="baseline"/>
              <w:rPr>
                <w:rFonts w:eastAsia="Times New Roman"/>
                <w:vanish/>
                <w:szCs w:val="24"/>
                <w:lang w:val="en-US"/>
              </w:rPr>
            </w:pPr>
          </w:p>
          <w:p w14:paraId="7E007E95" w14:textId="77777777" w:rsidR="00CE1315" w:rsidRPr="00725E27" w:rsidRDefault="00CE1315" w:rsidP="00C24A23">
            <w:pPr>
              <w:pStyle w:val="ListParagraph"/>
              <w:widowControl w:val="0"/>
              <w:numPr>
                <w:ilvl w:val="1"/>
                <w:numId w:val="16"/>
              </w:numPr>
              <w:tabs>
                <w:tab w:val="left" w:pos="466"/>
              </w:tabs>
              <w:adjustRightInd w:val="0"/>
              <w:spacing w:after="0" w:line="360" w:lineRule="auto"/>
              <w:contextualSpacing w:val="0"/>
              <w:textAlignment w:val="baseline"/>
              <w:rPr>
                <w:rFonts w:eastAsia="Times New Roman"/>
                <w:vanish/>
                <w:szCs w:val="24"/>
                <w:lang w:val="en-US"/>
              </w:rPr>
            </w:pPr>
          </w:p>
          <w:p w14:paraId="740502E0" w14:textId="77777777" w:rsidR="00CE1315" w:rsidRPr="00725E27" w:rsidRDefault="00CE1315" w:rsidP="00C24A23">
            <w:pPr>
              <w:pStyle w:val="ListParagraph"/>
              <w:widowControl w:val="0"/>
              <w:numPr>
                <w:ilvl w:val="1"/>
                <w:numId w:val="16"/>
              </w:numPr>
              <w:tabs>
                <w:tab w:val="left" w:pos="466"/>
              </w:tabs>
              <w:adjustRightInd w:val="0"/>
              <w:spacing w:after="0" w:line="360" w:lineRule="auto"/>
              <w:contextualSpacing w:val="0"/>
              <w:textAlignment w:val="baseline"/>
              <w:rPr>
                <w:rFonts w:eastAsia="Times New Roman"/>
                <w:vanish/>
                <w:szCs w:val="24"/>
                <w:lang w:val="en-US"/>
              </w:rPr>
            </w:pPr>
          </w:p>
          <w:p w14:paraId="7F4C492D" w14:textId="77777777" w:rsidR="00CE1315" w:rsidRPr="00725E27" w:rsidRDefault="00CE1315" w:rsidP="00C24A23">
            <w:pPr>
              <w:pStyle w:val="ListParagraph"/>
              <w:widowControl w:val="0"/>
              <w:numPr>
                <w:ilvl w:val="1"/>
                <w:numId w:val="16"/>
              </w:numPr>
              <w:tabs>
                <w:tab w:val="left" w:pos="466"/>
              </w:tabs>
              <w:adjustRightInd w:val="0"/>
              <w:spacing w:after="0" w:line="360" w:lineRule="auto"/>
              <w:contextualSpacing w:val="0"/>
              <w:textAlignment w:val="baseline"/>
              <w:rPr>
                <w:rFonts w:eastAsia="Times New Roman"/>
                <w:vanish/>
                <w:szCs w:val="24"/>
                <w:lang w:val="en-US"/>
              </w:rPr>
            </w:pPr>
          </w:p>
          <w:p w14:paraId="2CA042A7" w14:textId="77777777" w:rsidR="00CE1315" w:rsidRPr="00725E27" w:rsidRDefault="00CE1315" w:rsidP="00C24A23">
            <w:pPr>
              <w:pStyle w:val="ListParagraph"/>
              <w:widowControl w:val="0"/>
              <w:numPr>
                <w:ilvl w:val="1"/>
                <w:numId w:val="16"/>
              </w:numPr>
              <w:tabs>
                <w:tab w:val="left" w:pos="466"/>
              </w:tabs>
              <w:adjustRightInd w:val="0"/>
              <w:spacing w:after="0" w:line="360" w:lineRule="auto"/>
              <w:contextualSpacing w:val="0"/>
              <w:textAlignment w:val="baseline"/>
              <w:rPr>
                <w:rFonts w:eastAsia="Times New Roman"/>
                <w:vanish/>
                <w:szCs w:val="24"/>
                <w:lang w:val="en-US"/>
              </w:rPr>
            </w:pPr>
          </w:p>
          <w:p w14:paraId="1B29CB86"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Y-junctions</w:t>
            </w:r>
          </w:p>
          <w:p w14:paraId="2D7198C4"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T-junctions</w:t>
            </w:r>
          </w:p>
          <w:p w14:paraId="79FE5CCF"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Under-pass</w:t>
            </w:r>
          </w:p>
          <w:p w14:paraId="2E3B6796"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Round about</w:t>
            </w:r>
          </w:p>
          <w:p w14:paraId="3801BF08"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 xml:space="preserve">Overpass </w:t>
            </w:r>
          </w:p>
          <w:p w14:paraId="360A7212"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Cross junctions</w:t>
            </w:r>
          </w:p>
          <w:p w14:paraId="49C6E00D" w14:textId="77777777" w:rsidR="00CE1315" w:rsidRPr="00725E27" w:rsidRDefault="00CE1315" w:rsidP="00C24A23">
            <w:pPr>
              <w:widowControl w:val="0"/>
              <w:numPr>
                <w:ilvl w:val="2"/>
                <w:numId w:val="16"/>
              </w:numPr>
              <w:tabs>
                <w:tab w:val="left" w:pos="466"/>
              </w:tabs>
              <w:adjustRightInd w:val="0"/>
              <w:spacing w:after="0" w:line="360" w:lineRule="auto"/>
              <w:textAlignment w:val="baseline"/>
              <w:rPr>
                <w:rFonts w:eastAsia="Times New Roman" w:cs="Times New Roman"/>
                <w:szCs w:val="24"/>
              </w:rPr>
            </w:pPr>
            <w:r w:rsidRPr="00725E27">
              <w:rPr>
                <w:rFonts w:eastAsia="Times New Roman" w:cs="Times New Roman"/>
                <w:szCs w:val="24"/>
              </w:rPr>
              <w:t>Interchange</w:t>
            </w:r>
          </w:p>
          <w:p w14:paraId="6D8E1F72" w14:textId="77777777" w:rsidR="00CE1315" w:rsidRPr="00725E27" w:rsidRDefault="00CE1315" w:rsidP="00C24A23">
            <w:pPr>
              <w:pStyle w:val="ListParagraph"/>
              <w:numPr>
                <w:ilvl w:val="1"/>
                <w:numId w:val="3"/>
              </w:numPr>
              <w:spacing w:after="0" w:line="360" w:lineRule="auto"/>
              <w:rPr>
                <w:bCs/>
                <w:iCs/>
                <w:szCs w:val="24"/>
              </w:rPr>
            </w:pPr>
            <w:r w:rsidRPr="00725E27">
              <w:rPr>
                <w:bCs/>
                <w:iCs/>
                <w:szCs w:val="24"/>
              </w:rPr>
              <w:t>Drawings Production</w:t>
            </w:r>
          </w:p>
          <w:p w14:paraId="0059589F" w14:textId="77777777" w:rsidR="00CE1315" w:rsidRPr="00725E27" w:rsidRDefault="00CE1315" w:rsidP="00C24A23">
            <w:pPr>
              <w:numPr>
                <w:ilvl w:val="1"/>
                <w:numId w:val="3"/>
              </w:numPr>
              <w:spacing w:after="0" w:line="360" w:lineRule="auto"/>
              <w:rPr>
                <w:rFonts w:cs="Times New Roman"/>
                <w:szCs w:val="24"/>
              </w:rPr>
            </w:pPr>
            <w:r w:rsidRPr="00725E27">
              <w:rPr>
                <w:rFonts w:cs="Times New Roman"/>
                <w:bCs/>
                <w:iCs/>
                <w:szCs w:val="24"/>
              </w:rPr>
              <w:t>Report Preparation</w:t>
            </w:r>
          </w:p>
        </w:tc>
        <w:tc>
          <w:tcPr>
            <w:tcW w:w="1251" w:type="pct"/>
            <w:tcBorders>
              <w:top w:val="single" w:sz="4" w:space="0" w:color="auto"/>
              <w:left w:val="single" w:sz="4" w:space="0" w:color="auto"/>
              <w:bottom w:val="single" w:sz="4" w:space="0" w:color="auto"/>
              <w:right w:val="single" w:sz="4" w:space="0" w:color="auto"/>
            </w:tcBorders>
          </w:tcPr>
          <w:p w14:paraId="7EA97724" w14:textId="77777777" w:rsidR="00CE1315" w:rsidRPr="00725E27" w:rsidRDefault="00CE1315" w:rsidP="00C24A23">
            <w:pPr>
              <w:numPr>
                <w:ilvl w:val="0"/>
                <w:numId w:val="17"/>
              </w:numPr>
              <w:spacing w:after="0" w:line="360" w:lineRule="auto"/>
              <w:rPr>
                <w:rFonts w:cs="Times New Roman"/>
                <w:szCs w:val="24"/>
              </w:rPr>
            </w:pPr>
            <w:r w:rsidRPr="00725E27">
              <w:rPr>
                <w:rFonts w:cs="Times New Roman"/>
                <w:szCs w:val="24"/>
              </w:rPr>
              <w:t>Written</w:t>
            </w:r>
          </w:p>
          <w:p w14:paraId="464CA6CD" w14:textId="77777777" w:rsidR="00CE1315" w:rsidRPr="00725E27" w:rsidRDefault="00CE1315" w:rsidP="00C24A23">
            <w:pPr>
              <w:numPr>
                <w:ilvl w:val="0"/>
                <w:numId w:val="17"/>
              </w:numPr>
              <w:spacing w:after="0" w:line="360" w:lineRule="auto"/>
              <w:rPr>
                <w:rFonts w:cs="Times New Roman"/>
                <w:szCs w:val="24"/>
              </w:rPr>
            </w:pPr>
            <w:r w:rsidRPr="00725E27">
              <w:rPr>
                <w:rFonts w:cs="Times New Roman"/>
                <w:szCs w:val="24"/>
              </w:rPr>
              <w:t>Observation</w:t>
            </w:r>
          </w:p>
          <w:p w14:paraId="05A7DEF8" w14:textId="77777777" w:rsidR="00CE1315" w:rsidRPr="00725E27" w:rsidRDefault="00CE1315" w:rsidP="00C24A23">
            <w:pPr>
              <w:numPr>
                <w:ilvl w:val="0"/>
                <w:numId w:val="17"/>
              </w:numPr>
              <w:spacing w:after="0" w:line="360" w:lineRule="auto"/>
              <w:rPr>
                <w:rFonts w:cs="Times New Roman"/>
                <w:szCs w:val="24"/>
              </w:rPr>
            </w:pPr>
            <w:r w:rsidRPr="00725E27">
              <w:rPr>
                <w:rFonts w:cs="Times New Roman"/>
                <w:szCs w:val="24"/>
              </w:rPr>
              <w:t>Report</w:t>
            </w:r>
          </w:p>
          <w:p w14:paraId="14217111" w14:textId="77777777" w:rsidR="00CE1315" w:rsidRPr="00725E27" w:rsidRDefault="00CE1315" w:rsidP="00C24A23">
            <w:pPr>
              <w:numPr>
                <w:ilvl w:val="0"/>
                <w:numId w:val="17"/>
              </w:numPr>
              <w:spacing w:after="0" w:line="360" w:lineRule="auto"/>
              <w:rPr>
                <w:rFonts w:cs="Times New Roman"/>
                <w:szCs w:val="24"/>
              </w:rPr>
            </w:pPr>
            <w:r w:rsidRPr="00725E27">
              <w:rPr>
                <w:rFonts w:cs="Times New Roman"/>
                <w:szCs w:val="24"/>
              </w:rPr>
              <w:t>Practical</w:t>
            </w:r>
          </w:p>
          <w:p w14:paraId="61FB49A7" w14:textId="77777777" w:rsidR="00CE1315" w:rsidRPr="00725E27" w:rsidRDefault="00CE1315" w:rsidP="00C24A23">
            <w:pPr>
              <w:spacing w:after="0" w:line="360" w:lineRule="auto"/>
              <w:ind w:left="410"/>
              <w:rPr>
                <w:rFonts w:cs="Times New Roman"/>
                <w:szCs w:val="24"/>
              </w:rPr>
            </w:pPr>
          </w:p>
        </w:tc>
      </w:tr>
      <w:tr w:rsidR="00CE1315" w:rsidRPr="00725E27" w14:paraId="51FB788A" w14:textId="77777777" w:rsidTr="00C24A23">
        <w:trPr>
          <w:trHeight w:val="1268"/>
        </w:trPr>
        <w:tc>
          <w:tcPr>
            <w:tcW w:w="831" w:type="pct"/>
            <w:tcBorders>
              <w:top w:val="single" w:sz="4" w:space="0" w:color="auto"/>
              <w:left w:val="single" w:sz="4" w:space="0" w:color="auto"/>
              <w:bottom w:val="single" w:sz="4" w:space="0" w:color="auto"/>
              <w:right w:val="single" w:sz="4" w:space="0" w:color="auto"/>
            </w:tcBorders>
          </w:tcPr>
          <w:p w14:paraId="04537B5F" w14:textId="77777777" w:rsidR="00CE1315" w:rsidRPr="00725E27" w:rsidRDefault="00CE1315" w:rsidP="00C24A23">
            <w:pPr>
              <w:spacing w:after="0" w:line="360" w:lineRule="auto"/>
              <w:contextualSpacing/>
              <w:rPr>
                <w:rFonts w:cs="Times New Roman"/>
                <w:szCs w:val="24"/>
                <w:lang w:val="en-ZA"/>
              </w:rPr>
            </w:pPr>
          </w:p>
        </w:tc>
        <w:tc>
          <w:tcPr>
            <w:tcW w:w="2918" w:type="pct"/>
            <w:tcBorders>
              <w:top w:val="single" w:sz="4" w:space="0" w:color="auto"/>
              <w:left w:val="single" w:sz="4" w:space="0" w:color="auto"/>
              <w:bottom w:val="single" w:sz="4" w:space="0" w:color="auto"/>
              <w:right w:val="single" w:sz="4" w:space="0" w:color="auto"/>
            </w:tcBorders>
          </w:tcPr>
          <w:p w14:paraId="11B0AAC1" w14:textId="77777777" w:rsidR="00CE1315" w:rsidRPr="00725E27" w:rsidRDefault="00CE1315" w:rsidP="00C24A23">
            <w:pPr>
              <w:pStyle w:val="ListParagraph"/>
              <w:numPr>
                <w:ilvl w:val="1"/>
                <w:numId w:val="4"/>
              </w:numPr>
              <w:spacing w:after="0" w:line="360" w:lineRule="auto"/>
              <w:rPr>
                <w:szCs w:val="24"/>
              </w:rPr>
            </w:pPr>
          </w:p>
        </w:tc>
        <w:tc>
          <w:tcPr>
            <w:tcW w:w="1251" w:type="pct"/>
            <w:tcBorders>
              <w:top w:val="single" w:sz="4" w:space="0" w:color="auto"/>
              <w:left w:val="single" w:sz="4" w:space="0" w:color="auto"/>
              <w:bottom w:val="single" w:sz="4" w:space="0" w:color="auto"/>
              <w:right w:val="single" w:sz="4" w:space="0" w:color="auto"/>
            </w:tcBorders>
          </w:tcPr>
          <w:p w14:paraId="41937BA6" w14:textId="77777777" w:rsidR="00CE1315" w:rsidRPr="00725E27" w:rsidRDefault="00CE1315" w:rsidP="00C24A23">
            <w:pPr>
              <w:pStyle w:val="ListParagraph"/>
              <w:numPr>
                <w:ilvl w:val="0"/>
                <w:numId w:val="18"/>
              </w:numPr>
              <w:rPr>
                <w:szCs w:val="24"/>
                <w:lang w:val="en-ZA"/>
              </w:rPr>
            </w:pPr>
          </w:p>
        </w:tc>
      </w:tr>
      <w:bookmarkEnd w:id="134"/>
    </w:tbl>
    <w:p w14:paraId="374C3793" w14:textId="77777777" w:rsidR="00CE1315" w:rsidRPr="00725E27" w:rsidRDefault="00CE1315" w:rsidP="00CE1315">
      <w:pPr>
        <w:spacing w:after="0" w:line="360" w:lineRule="auto"/>
        <w:rPr>
          <w:rFonts w:cs="Times New Roman"/>
          <w:b/>
          <w:szCs w:val="24"/>
          <w:lang w:val="en-ZA"/>
        </w:rPr>
      </w:pPr>
    </w:p>
    <w:p w14:paraId="01FCDC65" w14:textId="77777777" w:rsidR="00CE1315" w:rsidRPr="00725E27" w:rsidRDefault="00CE1315" w:rsidP="00CE1315">
      <w:pPr>
        <w:spacing w:after="0" w:line="360" w:lineRule="auto"/>
        <w:rPr>
          <w:rFonts w:cs="Times New Roman"/>
          <w:b/>
          <w:szCs w:val="24"/>
          <w:lang w:val="en-ZA"/>
        </w:rPr>
      </w:pPr>
      <w:r w:rsidRPr="00725E27">
        <w:rPr>
          <w:rFonts w:cs="Times New Roman"/>
          <w:b/>
          <w:szCs w:val="24"/>
          <w:lang w:val="en-ZA"/>
        </w:rPr>
        <w:t>Suggested Methods of Instruction</w:t>
      </w:r>
    </w:p>
    <w:p w14:paraId="5C9FC7EF" w14:textId="77777777" w:rsidR="00CE1315" w:rsidRPr="00725E27" w:rsidRDefault="00CE1315" w:rsidP="00CE1315">
      <w:pPr>
        <w:pStyle w:val="ListParagraph"/>
        <w:numPr>
          <w:ilvl w:val="0"/>
          <w:numId w:val="21"/>
        </w:numPr>
        <w:rPr>
          <w:szCs w:val="24"/>
        </w:rPr>
      </w:pPr>
      <w:r w:rsidRPr="00725E27">
        <w:rPr>
          <w:szCs w:val="24"/>
          <w:lang w:val="en-ZA"/>
        </w:rPr>
        <w:t>Practical</w:t>
      </w:r>
    </w:p>
    <w:p w14:paraId="78C61356" w14:textId="77777777" w:rsidR="00CE1315" w:rsidRPr="00725E27" w:rsidRDefault="00CE1315" w:rsidP="00CE1315">
      <w:pPr>
        <w:pStyle w:val="ListParagraph"/>
        <w:numPr>
          <w:ilvl w:val="0"/>
          <w:numId w:val="21"/>
        </w:numPr>
        <w:rPr>
          <w:szCs w:val="24"/>
        </w:rPr>
      </w:pPr>
      <w:r w:rsidRPr="00725E27">
        <w:rPr>
          <w:szCs w:val="24"/>
        </w:rPr>
        <w:t>Projects</w:t>
      </w:r>
    </w:p>
    <w:p w14:paraId="61E0B038" w14:textId="77777777" w:rsidR="00CE1315" w:rsidRPr="00725E27" w:rsidRDefault="00CE1315" w:rsidP="00CE1315">
      <w:pPr>
        <w:pStyle w:val="ListParagraph"/>
        <w:numPr>
          <w:ilvl w:val="0"/>
          <w:numId w:val="21"/>
        </w:numPr>
        <w:rPr>
          <w:szCs w:val="24"/>
        </w:rPr>
      </w:pPr>
      <w:r w:rsidRPr="00725E27">
        <w:rPr>
          <w:szCs w:val="24"/>
        </w:rPr>
        <w:t xml:space="preserve">Demonstration  </w:t>
      </w:r>
    </w:p>
    <w:p w14:paraId="03D5366E" w14:textId="77777777" w:rsidR="00CE1315" w:rsidRPr="00725E27" w:rsidRDefault="00CE1315" w:rsidP="00CE1315">
      <w:pPr>
        <w:pStyle w:val="ListParagraph"/>
        <w:numPr>
          <w:ilvl w:val="0"/>
          <w:numId w:val="21"/>
        </w:numPr>
        <w:rPr>
          <w:szCs w:val="24"/>
          <w:lang w:val="en-ZA"/>
        </w:rPr>
      </w:pPr>
      <w:r w:rsidRPr="00725E27">
        <w:rPr>
          <w:szCs w:val="24"/>
          <w:lang w:val="en-ZA"/>
        </w:rPr>
        <w:t>Group discussion</w:t>
      </w:r>
    </w:p>
    <w:p w14:paraId="2595C486" w14:textId="77777777" w:rsidR="00CE1315" w:rsidRPr="00725E27" w:rsidRDefault="00CE1315" w:rsidP="00CE1315">
      <w:pPr>
        <w:pStyle w:val="ListParagraph"/>
        <w:numPr>
          <w:ilvl w:val="0"/>
          <w:numId w:val="21"/>
        </w:numPr>
        <w:rPr>
          <w:szCs w:val="24"/>
          <w:lang w:val="en-ZA"/>
        </w:rPr>
      </w:pPr>
      <w:r w:rsidRPr="00725E27">
        <w:rPr>
          <w:szCs w:val="24"/>
          <w:lang w:val="en-ZA"/>
        </w:rPr>
        <w:t>Direct instructions</w:t>
      </w:r>
    </w:p>
    <w:p w14:paraId="7DA102BF" w14:textId="77777777" w:rsidR="00CE1315" w:rsidRPr="00725E27" w:rsidRDefault="00CE1315" w:rsidP="00CE1315">
      <w:pPr>
        <w:pStyle w:val="ListParagraph"/>
        <w:numPr>
          <w:ilvl w:val="0"/>
          <w:numId w:val="21"/>
        </w:numPr>
        <w:rPr>
          <w:szCs w:val="24"/>
          <w:lang w:val="en-ZA"/>
        </w:rPr>
      </w:pPr>
      <w:r w:rsidRPr="00725E27">
        <w:rPr>
          <w:szCs w:val="24"/>
          <w:lang w:val="en-ZA"/>
        </w:rPr>
        <w:t>Site visits</w:t>
      </w:r>
    </w:p>
    <w:p w14:paraId="24F350D3" w14:textId="77777777" w:rsidR="00CE1315" w:rsidRPr="00725E27" w:rsidRDefault="00CE1315" w:rsidP="00CE1315">
      <w:pPr>
        <w:spacing w:after="0" w:line="360" w:lineRule="auto"/>
        <w:rPr>
          <w:rFonts w:cs="Times New Roman"/>
          <w:b/>
          <w:szCs w:val="24"/>
        </w:rPr>
      </w:pPr>
    </w:p>
    <w:p w14:paraId="257076CF" w14:textId="77777777" w:rsidR="00CE1315" w:rsidRPr="00725E27" w:rsidRDefault="00CE1315" w:rsidP="00CE1315">
      <w:pPr>
        <w:spacing w:after="0" w:line="360" w:lineRule="auto"/>
        <w:rPr>
          <w:rFonts w:cs="Times New Roman"/>
          <w:b/>
          <w:szCs w:val="24"/>
        </w:rPr>
      </w:pPr>
      <w:r w:rsidRPr="00725E27">
        <w:rPr>
          <w:rFonts w:cs="Times New Roman"/>
          <w:b/>
          <w:szCs w:val="24"/>
        </w:rPr>
        <w:lastRenderedPageBreak/>
        <w:t>Recommended Resources for 25 Trainees</w:t>
      </w:r>
    </w:p>
    <w:p w14:paraId="668AB9F7" w14:textId="77777777" w:rsidR="00CE1315" w:rsidRPr="00725E27" w:rsidRDefault="00CE1315" w:rsidP="00CE1315">
      <w:pPr>
        <w:spacing w:after="0"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45"/>
        <w:gridCol w:w="2790"/>
        <w:gridCol w:w="2070"/>
        <w:gridCol w:w="1452"/>
        <w:gridCol w:w="1693"/>
      </w:tblGrid>
      <w:tr w:rsidR="00DC0CBC" w:rsidRPr="00725E27" w14:paraId="09B1E72A" w14:textId="77777777" w:rsidTr="00C24A23">
        <w:trPr>
          <w:tblHeader/>
        </w:trPr>
        <w:tc>
          <w:tcPr>
            <w:tcW w:w="1345" w:type="dxa"/>
            <w:shd w:val="clear" w:color="auto" w:fill="auto"/>
          </w:tcPr>
          <w:p w14:paraId="730D1F9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S/No.</w:t>
            </w:r>
          </w:p>
        </w:tc>
        <w:tc>
          <w:tcPr>
            <w:tcW w:w="2790" w:type="dxa"/>
            <w:shd w:val="clear" w:color="auto" w:fill="auto"/>
          </w:tcPr>
          <w:p w14:paraId="59826635"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7A97E47B"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30252BBC"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1D0B984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Recommended Ratio</w:t>
            </w:r>
          </w:p>
          <w:p w14:paraId="60DC97A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4A7E9680" w14:textId="77777777" w:rsidTr="00C24A23">
        <w:tc>
          <w:tcPr>
            <w:tcW w:w="1345" w:type="dxa"/>
            <w:shd w:val="clear" w:color="auto" w:fill="auto"/>
          </w:tcPr>
          <w:p w14:paraId="08FDEA69"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A</w:t>
            </w:r>
          </w:p>
        </w:tc>
        <w:tc>
          <w:tcPr>
            <w:tcW w:w="8005" w:type="dxa"/>
            <w:gridSpan w:val="4"/>
            <w:shd w:val="clear" w:color="auto" w:fill="auto"/>
          </w:tcPr>
          <w:p w14:paraId="101681CF"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349177EA" w14:textId="77777777" w:rsidTr="00C24A23">
        <w:tc>
          <w:tcPr>
            <w:tcW w:w="1345" w:type="dxa"/>
            <w:shd w:val="clear" w:color="auto" w:fill="auto"/>
          </w:tcPr>
          <w:p w14:paraId="75607E18" w14:textId="77777777" w:rsidR="00CE1315" w:rsidRPr="00725E27" w:rsidRDefault="00CE1315" w:rsidP="00C24A23">
            <w:pPr>
              <w:pStyle w:val="ListParagraph"/>
              <w:numPr>
                <w:ilvl w:val="0"/>
                <w:numId w:val="5"/>
              </w:numPr>
              <w:spacing w:after="0" w:line="360" w:lineRule="auto"/>
              <w:rPr>
                <w:bCs/>
                <w:szCs w:val="24"/>
                <w:lang w:val="en-GB"/>
              </w:rPr>
            </w:pPr>
          </w:p>
        </w:tc>
        <w:tc>
          <w:tcPr>
            <w:tcW w:w="2790" w:type="dxa"/>
            <w:shd w:val="clear" w:color="auto" w:fill="auto"/>
          </w:tcPr>
          <w:p w14:paraId="11D25782"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4D73C23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CEE5CF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0F72722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61BE33DD" w14:textId="77777777" w:rsidTr="00C24A23">
        <w:tc>
          <w:tcPr>
            <w:tcW w:w="1345" w:type="dxa"/>
            <w:shd w:val="clear" w:color="auto" w:fill="auto"/>
          </w:tcPr>
          <w:p w14:paraId="4BB2259F"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0C5A27E5" w14:textId="77777777" w:rsidR="00CE1315" w:rsidRPr="00725E27" w:rsidRDefault="00CE1315" w:rsidP="00C24A23">
            <w:pPr>
              <w:spacing w:after="0" w:line="360" w:lineRule="auto"/>
              <w:rPr>
                <w:rFonts w:eastAsia="Times New Roman" w:cs="Times New Roman"/>
                <w:szCs w:val="24"/>
              </w:rPr>
            </w:pPr>
            <w:r w:rsidRPr="00725E27">
              <w:rPr>
                <w:rFonts w:eastAsia="Times New Roman" w:cs="Times New Roman"/>
                <w:bCs/>
                <w:szCs w:val="24"/>
              </w:rPr>
              <w:t>Traffic Survey Data and Reports</w:t>
            </w:r>
          </w:p>
          <w:p w14:paraId="79B93B94" w14:textId="77777777" w:rsidR="00CE1315" w:rsidRPr="00725E27" w:rsidRDefault="00CE1315" w:rsidP="00C24A23">
            <w:pPr>
              <w:spacing w:after="0" w:line="360" w:lineRule="auto"/>
              <w:rPr>
                <w:rFonts w:cs="Times New Roman"/>
                <w:bCs/>
                <w:szCs w:val="24"/>
                <w:lang w:val="en-GB"/>
              </w:rPr>
            </w:pPr>
          </w:p>
        </w:tc>
        <w:tc>
          <w:tcPr>
            <w:tcW w:w="2070" w:type="dxa"/>
            <w:shd w:val="clear" w:color="auto" w:fill="auto"/>
          </w:tcPr>
          <w:p w14:paraId="522F903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05BCFDD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14</w:t>
            </w:r>
          </w:p>
        </w:tc>
        <w:tc>
          <w:tcPr>
            <w:tcW w:w="1693" w:type="dxa"/>
            <w:shd w:val="clear" w:color="auto" w:fill="auto"/>
          </w:tcPr>
          <w:p w14:paraId="3E62720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w:t>
            </w:r>
          </w:p>
        </w:tc>
      </w:tr>
      <w:tr w:rsidR="00DC0CBC" w:rsidRPr="00725E27" w14:paraId="0DA056C0" w14:textId="77777777" w:rsidTr="00C24A23">
        <w:tc>
          <w:tcPr>
            <w:tcW w:w="1345" w:type="dxa"/>
            <w:shd w:val="clear" w:color="auto" w:fill="auto"/>
          </w:tcPr>
          <w:p w14:paraId="58D888A4"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05FECFE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Rulers, protractors and compasses, set-squares  </w:t>
            </w:r>
          </w:p>
        </w:tc>
        <w:tc>
          <w:tcPr>
            <w:tcW w:w="2070" w:type="dxa"/>
            <w:shd w:val="clear" w:color="auto" w:fill="auto"/>
          </w:tcPr>
          <w:p w14:paraId="1B79851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1FF480F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0204CFB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5ACC279D" w14:textId="77777777" w:rsidTr="00C24A23">
        <w:tc>
          <w:tcPr>
            <w:tcW w:w="1345" w:type="dxa"/>
            <w:shd w:val="clear" w:color="auto" w:fill="auto"/>
          </w:tcPr>
          <w:p w14:paraId="5B2CC5FD"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5FB45B44" w14:textId="77777777" w:rsidR="00CE1315" w:rsidRPr="00725E27" w:rsidRDefault="00CE1315" w:rsidP="00C24A23">
            <w:pPr>
              <w:spacing w:after="0" w:line="360" w:lineRule="auto"/>
              <w:rPr>
                <w:rFonts w:eastAsia="Times New Roman" w:cs="Times New Roman"/>
                <w:szCs w:val="24"/>
                <w:lang w:eastAsia="zh-CN"/>
              </w:rPr>
            </w:pPr>
            <w:r w:rsidRPr="00725E27">
              <w:rPr>
                <w:rFonts w:eastAsia="Times New Roman" w:cs="Times New Roman"/>
                <w:bCs/>
                <w:szCs w:val="24"/>
              </w:rPr>
              <w:t xml:space="preserve">Design Manuals (Road Design Manual, Road Note 31, Kenya Road manual 2000 </w:t>
            </w:r>
            <w:r w:rsidR="00CB1246" w:rsidRPr="00725E27">
              <w:rPr>
                <w:rFonts w:eastAsia="Times New Roman" w:cs="Times New Roman"/>
                <w:bCs/>
                <w:szCs w:val="24"/>
              </w:rPr>
              <w:t>etc.</w:t>
            </w:r>
            <w:r w:rsidRPr="00725E27">
              <w:rPr>
                <w:rFonts w:eastAsia="Times New Roman" w:cs="Times New Roman"/>
                <w:bCs/>
                <w:szCs w:val="24"/>
              </w:rPr>
              <w:t>)</w:t>
            </w:r>
          </w:p>
          <w:p w14:paraId="251E302C" w14:textId="77777777" w:rsidR="00CE1315" w:rsidRPr="00725E27" w:rsidRDefault="00CE1315" w:rsidP="00C24A23">
            <w:pPr>
              <w:spacing w:after="0" w:line="360" w:lineRule="auto"/>
              <w:rPr>
                <w:rFonts w:cs="Times New Roman"/>
                <w:bCs/>
                <w:szCs w:val="24"/>
                <w:lang w:val="en-GB"/>
              </w:rPr>
            </w:pPr>
          </w:p>
        </w:tc>
        <w:tc>
          <w:tcPr>
            <w:tcW w:w="2070" w:type="dxa"/>
            <w:shd w:val="clear" w:color="auto" w:fill="auto"/>
          </w:tcPr>
          <w:p w14:paraId="122AD41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01824F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094FF08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4AE2897C" w14:textId="77777777" w:rsidTr="00C24A23">
        <w:tc>
          <w:tcPr>
            <w:tcW w:w="1345" w:type="dxa"/>
            <w:shd w:val="clear" w:color="auto" w:fill="auto"/>
          </w:tcPr>
          <w:p w14:paraId="65189C6E"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7C362576"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Highway Drawings samples</w:t>
            </w:r>
          </w:p>
        </w:tc>
        <w:tc>
          <w:tcPr>
            <w:tcW w:w="2070" w:type="dxa"/>
            <w:shd w:val="clear" w:color="auto" w:fill="auto"/>
          </w:tcPr>
          <w:p w14:paraId="4448299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1F7033F0"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2E854CDD"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7E2B2051" w14:textId="77777777" w:rsidTr="00C24A23">
        <w:tc>
          <w:tcPr>
            <w:tcW w:w="1345" w:type="dxa"/>
            <w:shd w:val="clear" w:color="auto" w:fill="auto"/>
          </w:tcPr>
          <w:p w14:paraId="6FC133A9"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61E7BD86" w14:textId="77777777" w:rsidR="00CE1315" w:rsidRPr="00725E27" w:rsidRDefault="00CE1315" w:rsidP="00C24A23">
            <w:pPr>
              <w:spacing w:after="0" w:line="360" w:lineRule="auto"/>
              <w:rPr>
                <w:rFonts w:eastAsia="Times New Roman" w:cs="Times New Roman"/>
                <w:szCs w:val="24"/>
                <w:lang w:eastAsia="zh-CN"/>
              </w:rPr>
            </w:pPr>
            <w:r w:rsidRPr="00725E27">
              <w:rPr>
                <w:rFonts w:eastAsia="Times New Roman" w:cs="Times New Roman"/>
                <w:szCs w:val="24"/>
                <w:lang w:eastAsia="zh-CN"/>
              </w:rPr>
              <w:t>Field Notebooks and Data Collection Sheets</w:t>
            </w:r>
          </w:p>
          <w:p w14:paraId="125EA383" w14:textId="77777777" w:rsidR="00CE1315" w:rsidRPr="00725E27" w:rsidRDefault="00CE1315" w:rsidP="00C24A23">
            <w:pPr>
              <w:spacing w:after="0" w:line="360" w:lineRule="auto"/>
              <w:contextualSpacing/>
              <w:rPr>
                <w:rFonts w:eastAsia="Times New Roman" w:cs="Times New Roman"/>
                <w:b/>
                <w:szCs w:val="24"/>
                <w:lang w:eastAsia="zh-CN"/>
              </w:rPr>
            </w:pPr>
          </w:p>
        </w:tc>
        <w:tc>
          <w:tcPr>
            <w:tcW w:w="2070" w:type="dxa"/>
            <w:shd w:val="clear" w:color="auto" w:fill="auto"/>
          </w:tcPr>
          <w:p w14:paraId="53B3864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2933E3C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46B739A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5C679C2" w14:textId="77777777" w:rsidTr="00C24A23">
        <w:tc>
          <w:tcPr>
            <w:tcW w:w="1345" w:type="dxa"/>
            <w:shd w:val="clear" w:color="auto" w:fill="auto"/>
          </w:tcPr>
          <w:p w14:paraId="5783B82A"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B</w:t>
            </w:r>
          </w:p>
        </w:tc>
        <w:tc>
          <w:tcPr>
            <w:tcW w:w="8005" w:type="dxa"/>
            <w:gridSpan w:val="4"/>
            <w:shd w:val="clear" w:color="auto" w:fill="auto"/>
          </w:tcPr>
          <w:p w14:paraId="733CFD18"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3E582D45" w14:textId="77777777" w:rsidTr="00C24A23">
        <w:tc>
          <w:tcPr>
            <w:tcW w:w="1345" w:type="dxa"/>
            <w:shd w:val="clear" w:color="auto" w:fill="auto"/>
          </w:tcPr>
          <w:p w14:paraId="2A39BAA7"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03BA74D5"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2320D2E4" w14:textId="77777777" w:rsidR="00CE1315" w:rsidRPr="00725E27" w:rsidRDefault="00CE1315"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3D47418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71AABE6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1D746D76" w14:textId="77777777" w:rsidTr="00C24A23">
        <w:tc>
          <w:tcPr>
            <w:tcW w:w="1345" w:type="dxa"/>
            <w:shd w:val="clear" w:color="auto" w:fill="auto"/>
          </w:tcPr>
          <w:p w14:paraId="57CD899B"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0324DB79" w14:textId="77777777" w:rsidR="00CE1315" w:rsidRPr="00725E27" w:rsidRDefault="00CE1315" w:rsidP="00C24A23">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38047478" w14:textId="77777777" w:rsidR="00CE1315" w:rsidRPr="00725E27" w:rsidRDefault="00CE1315"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1DF4EC5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581AF6A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7C739401" w14:textId="77777777" w:rsidTr="00C24A23">
        <w:trPr>
          <w:trHeight w:val="664"/>
        </w:trPr>
        <w:tc>
          <w:tcPr>
            <w:tcW w:w="1345" w:type="dxa"/>
            <w:shd w:val="clear" w:color="auto" w:fill="auto"/>
          </w:tcPr>
          <w:p w14:paraId="1697FBB8"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5FA08FFE"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Computer rooms</w:t>
            </w:r>
          </w:p>
        </w:tc>
        <w:tc>
          <w:tcPr>
            <w:tcW w:w="2070" w:type="dxa"/>
            <w:shd w:val="clear" w:color="auto" w:fill="auto"/>
          </w:tcPr>
          <w:p w14:paraId="2DC0EE6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5D877555"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30AD1E63"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3F760499" w14:textId="77777777" w:rsidTr="00C24A23">
        <w:trPr>
          <w:trHeight w:val="664"/>
        </w:trPr>
        <w:tc>
          <w:tcPr>
            <w:tcW w:w="1345" w:type="dxa"/>
            <w:shd w:val="clear" w:color="auto" w:fill="auto"/>
          </w:tcPr>
          <w:p w14:paraId="7901D49C"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56465464"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Computers with, </w:t>
            </w:r>
            <w:r w:rsidRPr="00725E27">
              <w:rPr>
                <w:rFonts w:eastAsia="Times New Roman" w:cs="Times New Roman"/>
                <w:szCs w:val="24"/>
                <w:lang w:val="en-ZA" w:eastAsia="zh-CN"/>
              </w:rPr>
              <w:t xml:space="preserve">AutoCAD, </w:t>
            </w:r>
            <w:r w:rsidRPr="00725E27">
              <w:rPr>
                <w:rFonts w:eastAsia="Times New Roman" w:cs="Times New Roman"/>
                <w:szCs w:val="24"/>
                <w:lang w:eastAsia="zh-CN"/>
              </w:rPr>
              <w:t>Civil 3D or equivalent</w:t>
            </w:r>
          </w:p>
        </w:tc>
        <w:tc>
          <w:tcPr>
            <w:tcW w:w="2070" w:type="dxa"/>
            <w:shd w:val="clear" w:color="auto" w:fill="auto"/>
          </w:tcPr>
          <w:p w14:paraId="6320539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trainers and trainees</w:t>
            </w:r>
          </w:p>
        </w:tc>
        <w:tc>
          <w:tcPr>
            <w:tcW w:w="1452" w:type="dxa"/>
            <w:shd w:val="clear" w:color="auto" w:fill="auto"/>
          </w:tcPr>
          <w:p w14:paraId="6A3300AC"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13 pcs</w:t>
            </w:r>
          </w:p>
        </w:tc>
        <w:tc>
          <w:tcPr>
            <w:tcW w:w="1693" w:type="dxa"/>
            <w:shd w:val="clear" w:color="auto" w:fill="auto"/>
          </w:tcPr>
          <w:p w14:paraId="41ADB14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09FE99D7" w14:textId="77777777" w:rsidTr="00C24A23">
        <w:trPr>
          <w:trHeight w:val="664"/>
        </w:trPr>
        <w:tc>
          <w:tcPr>
            <w:tcW w:w="1345" w:type="dxa"/>
            <w:shd w:val="clear" w:color="auto" w:fill="auto"/>
          </w:tcPr>
          <w:p w14:paraId="2D9B3055"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359A030C" w14:textId="77777777" w:rsidR="00CE1315" w:rsidRPr="00725E27" w:rsidRDefault="00CE1315"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Projectors </w:t>
            </w:r>
          </w:p>
        </w:tc>
        <w:tc>
          <w:tcPr>
            <w:tcW w:w="2070" w:type="dxa"/>
            <w:shd w:val="clear" w:color="auto" w:fill="auto"/>
          </w:tcPr>
          <w:p w14:paraId="7073B8DA"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For trainers use </w:t>
            </w:r>
          </w:p>
        </w:tc>
        <w:tc>
          <w:tcPr>
            <w:tcW w:w="1452" w:type="dxa"/>
            <w:shd w:val="clear" w:color="auto" w:fill="auto"/>
          </w:tcPr>
          <w:p w14:paraId="228766B4"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3F7BC34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3DA56945" w14:textId="77777777" w:rsidTr="00C24A23">
        <w:tc>
          <w:tcPr>
            <w:tcW w:w="1345" w:type="dxa"/>
            <w:shd w:val="clear" w:color="auto" w:fill="auto"/>
          </w:tcPr>
          <w:p w14:paraId="07607EF0"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w:t>
            </w:r>
          </w:p>
        </w:tc>
        <w:tc>
          <w:tcPr>
            <w:tcW w:w="8005" w:type="dxa"/>
            <w:gridSpan w:val="4"/>
            <w:shd w:val="clear" w:color="auto" w:fill="auto"/>
          </w:tcPr>
          <w:p w14:paraId="1BF268A6" w14:textId="77777777" w:rsidR="00CE1315" w:rsidRPr="00725E27" w:rsidRDefault="00CE1315" w:rsidP="00C24A23">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250A9A95" w14:textId="77777777" w:rsidTr="00C24A23">
        <w:trPr>
          <w:trHeight w:val="495"/>
        </w:trPr>
        <w:tc>
          <w:tcPr>
            <w:tcW w:w="1345" w:type="dxa"/>
            <w:shd w:val="clear" w:color="auto" w:fill="auto"/>
          </w:tcPr>
          <w:p w14:paraId="0DC4420E"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3D26B93A" w14:textId="77777777" w:rsidR="00CE1315" w:rsidRPr="00725E27" w:rsidRDefault="00CE1315" w:rsidP="00C24A23">
            <w:pPr>
              <w:spacing w:after="0" w:line="360" w:lineRule="auto"/>
              <w:rPr>
                <w:rFonts w:cs="Times New Roman"/>
                <w:bCs/>
                <w:szCs w:val="24"/>
                <w:lang w:val="en-GB"/>
              </w:rPr>
            </w:pPr>
            <w:r w:rsidRPr="00725E27">
              <w:rPr>
                <w:rFonts w:eastAsia="Times New Roman" w:cs="Times New Roman"/>
                <w:szCs w:val="24"/>
                <w:lang w:eastAsia="zh-CN"/>
              </w:rPr>
              <w:t>Assorted color of whiteboard markers</w:t>
            </w:r>
          </w:p>
        </w:tc>
        <w:tc>
          <w:tcPr>
            <w:tcW w:w="2070" w:type="dxa"/>
            <w:shd w:val="clear" w:color="auto" w:fill="auto"/>
          </w:tcPr>
          <w:p w14:paraId="119CAB02"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2592366"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70AFD85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10:1</w:t>
            </w:r>
          </w:p>
        </w:tc>
      </w:tr>
      <w:tr w:rsidR="00DC0CBC" w:rsidRPr="00725E27" w14:paraId="0A81157A" w14:textId="77777777" w:rsidTr="00C24A23">
        <w:tc>
          <w:tcPr>
            <w:tcW w:w="1345" w:type="dxa"/>
            <w:shd w:val="clear" w:color="auto" w:fill="auto"/>
          </w:tcPr>
          <w:p w14:paraId="22D9030C" w14:textId="77777777" w:rsidR="00CE1315" w:rsidRPr="00725E27" w:rsidRDefault="00CE1315" w:rsidP="00C24A23">
            <w:pPr>
              <w:pStyle w:val="ListParagraph"/>
              <w:numPr>
                <w:ilvl w:val="0"/>
                <w:numId w:val="5"/>
              </w:numPr>
              <w:spacing w:after="0" w:line="360" w:lineRule="auto"/>
              <w:contextualSpacing w:val="0"/>
              <w:rPr>
                <w:bCs/>
                <w:szCs w:val="24"/>
                <w:lang w:val="en-GB"/>
              </w:rPr>
            </w:pPr>
          </w:p>
        </w:tc>
        <w:tc>
          <w:tcPr>
            <w:tcW w:w="2790" w:type="dxa"/>
            <w:shd w:val="clear" w:color="auto" w:fill="auto"/>
          </w:tcPr>
          <w:p w14:paraId="7A56B0AF"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Drafting stationery </w:t>
            </w:r>
          </w:p>
        </w:tc>
        <w:tc>
          <w:tcPr>
            <w:tcW w:w="2070" w:type="dxa"/>
            <w:shd w:val="clear" w:color="auto" w:fill="auto"/>
          </w:tcPr>
          <w:p w14:paraId="6AC514CB"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25BBAD41"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 xml:space="preserve">25 pcs per stationery </w:t>
            </w:r>
          </w:p>
        </w:tc>
        <w:tc>
          <w:tcPr>
            <w:tcW w:w="1693" w:type="dxa"/>
            <w:shd w:val="clear" w:color="auto" w:fill="auto"/>
          </w:tcPr>
          <w:p w14:paraId="2BF253AE" w14:textId="77777777" w:rsidR="00CE1315" w:rsidRPr="00725E27" w:rsidRDefault="00CE1315" w:rsidP="00C24A23">
            <w:pPr>
              <w:spacing w:after="0" w:line="360" w:lineRule="auto"/>
              <w:rPr>
                <w:rFonts w:cs="Times New Roman"/>
                <w:bCs/>
                <w:szCs w:val="24"/>
                <w:lang w:val="en-GB"/>
              </w:rPr>
            </w:pPr>
            <w:r w:rsidRPr="00725E27">
              <w:rPr>
                <w:rFonts w:cs="Times New Roman"/>
                <w:bCs/>
                <w:szCs w:val="24"/>
                <w:lang w:val="en-GB"/>
              </w:rPr>
              <w:t>1:1</w:t>
            </w:r>
          </w:p>
        </w:tc>
      </w:tr>
    </w:tbl>
    <w:p w14:paraId="1521A5F1" w14:textId="77777777" w:rsidR="00CE1315" w:rsidRPr="00725E27" w:rsidRDefault="00CE1315" w:rsidP="00CE1315">
      <w:pPr>
        <w:rPr>
          <w:rFonts w:eastAsia="SimSun" w:cs="Times New Roman"/>
          <w:b/>
          <w:bCs/>
          <w:kern w:val="32"/>
          <w:szCs w:val="24"/>
          <w:lang w:val="en-ZW"/>
        </w:rPr>
      </w:pPr>
      <w:r w:rsidRPr="00725E27">
        <w:rPr>
          <w:rFonts w:cs="Times New Roman"/>
          <w:bCs/>
          <w:kern w:val="32"/>
          <w:szCs w:val="24"/>
          <w:lang w:val="en-ZW"/>
        </w:rPr>
        <w:br w:type="page"/>
      </w:r>
    </w:p>
    <w:p w14:paraId="04605DF8" w14:textId="77777777" w:rsidR="001C7D73" w:rsidRPr="00725E27" w:rsidRDefault="001C7D73" w:rsidP="001C7D73">
      <w:pPr>
        <w:rPr>
          <w:rFonts w:cs="Times New Roman"/>
          <w:szCs w:val="24"/>
        </w:rPr>
      </w:pPr>
      <w:bookmarkStart w:id="135" w:name="_Toc183108409"/>
    </w:p>
    <w:p w14:paraId="0001B569" w14:textId="4E034789" w:rsidR="00CE1315" w:rsidRPr="00725E27" w:rsidRDefault="00CE1315" w:rsidP="00CE1315">
      <w:pPr>
        <w:pStyle w:val="Heading2"/>
      </w:pPr>
      <w:bookmarkStart w:id="136" w:name="_Toc197173411"/>
      <w:r w:rsidRPr="00725E27">
        <w:t>TRAFFIC SURVEY</w:t>
      </w:r>
      <w:bookmarkEnd w:id="135"/>
      <w:r w:rsidRPr="00725E27">
        <w:t xml:space="preserve"> </w:t>
      </w:r>
      <w:r w:rsidR="00175598" w:rsidRPr="00725E27">
        <w:t>PERFORMANCE</w:t>
      </w:r>
      <w:bookmarkEnd w:id="136"/>
    </w:p>
    <w:p w14:paraId="5C99271A" w14:textId="367E49F2" w:rsidR="00CE1315" w:rsidRPr="00725E27" w:rsidRDefault="00CE1315" w:rsidP="00CE1315">
      <w:pPr>
        <w:spacing w:after="0"/>
        <w:rPr>
          <w:rFonts w:eastAsia="Times New Roman" w:cs="Times New Roman"/>
          <w:b/>
          <w:szCs w:val="24"/>
        </w:rPr>
      </w:pPr>
      <w:r w:rsidRPr="00725E27">
        <w:rPr>
          <w:rFonts w:eastAsia="Times New Roman" w:cs="Times New Roman"/>
          <w:b/>
          <w:szCs w:val="24"/>
        </w:rPr>
        <w:t xml:space="preserve">UNIT CODE: 0732 551 </w:t>
      </w:r>
      <w:r w:rsidR="00175598" w:rsidRPr="00725E27">
        <w:rPr>
          <w:rFonts w:eastAsia="Times New Roman" w:cs="Times New Roman"/>
          <w:b/>
          <w:szCs w:val="24"/>
        </w:rPr>
        <w:t>26</w:t>
      </w:r>
      <w:r w:rsidRPr="00725E27">
        <w:rPr>
          <w:rFonts w:eastAsia="Times New Roman" w:cs="Times New Roman"/>
          <w:b/>
          <w:szCs w:val="24"/>
        </w:rPr>
        <w:t>A</w:t>
      </w:r>
    </w:p>
    <w:p w14:paraId="7A7E05DB"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UNIT DURATION: 75 HOURS</w:t>
      </w:r>
    </w:p>
    <w:p w14:paraId="4FB3A276" w14:textId="77777777" w:rsidR="00CE1315" w:rsidRPr="00725E27" w:rsidRDefault="00CE1315" w:rsidP="00CE1315">
      <w:pPr>
        <w:spacing w:after="0"/>
        <w:rPr>
          <w:rFonts w:eastAsia="Times New Roman" w:cs="Times New Roman"/>
          <w:b/>
          <w:szCs w:val="24"/>
        </w:rPr>
      </w:pPr>
    </w:p>
    <w:p w14:paraId="396C651B" w14:textId="77777777" w:rsidR="00CE1315" w:rsidRPr="00725E27" w:rsidRDefault="00CE1315" w:rsidP="00CE1315">
      <w:pPr>
        <w:spacing w:after="0"/>
        <w:rPr>
          <w:rFonts w:eastAsia="Times New Roman" w:cs="Times New Roman"/>
          <w:szCs w:val="24"/>
        </w:rPr>
      </w:pPr>
      <w:r w:rsidRPr="00725E27">
        <w:rPr>
          <w:rFonts w:eastAsia="Times New Roman" w:cs="Times New Roman"/>
          <w:b/>
          <w:szCs w:val="24"/>
        </w:rPr>
        <w:t>Relationship to Occupational Standards</w:t>
      </w:r>
    </w:p>
    <w:p w14:paraId="0E6F874A" w14:textId="77777777" w:rsidR="00CE1315" w:rsidRPr="00725E27" w:rsidRDefault="00CE1315" w:rsidP="00CE1315">
      <w:pPr>
        <w:spacing w:after="0"/>
        <w:rPr>
          <w:rFonts w:eastAsia="Times New Roman" w:cs="Times New Roman"/>
          <w:szCs w:val="24"/>
        </w:rPr>
      </w:pPr>
      <w:r w:rsidRPr="00725E27">
        <w:rPr>
          <w:rFonts w:eastAsia="Times New Roman" w:cs="Times New Roman"/>
          <w:szCs w:val="24"/>
        </w:rPr>
        <w:t>This unit addresses the Unit of Competency: Perform traffic survey</w:t>
      </w:r>
    </w:p>
    <w:p w14:paraId="67A5EA7C" w14:textId="77777777" w:rsidR="00CE1315" w:rsidRPr="00725E27" w:rsidRDefault="00CE1315" w:rsidP="00CE1315">
      <w:pPr>
        <w:spacing w:after="0"/>
        <w:rPr>
          <w:rFonts w:eastAsia="Times New Roman" w:cs="Times New Roman"/>
          <w:b/>
          <w:szCs w:val="24"/>
        </w:rPr>
      </w:pPr>
    </w:p>
    <w:p w14:paraId="6321979F" w14:textId="77777777" w:rsidR="00CE1315" w:rsidRPr="00725E27" w:rsidRDefault="00CE1315" w:rsidP="00CE1315">
      <w:pPr>
        <w:spacing w:after="0"/>
        <w:rPr>
          <w:rFonts w:eastAsia="Times New Roman" w:cs="Times New Roman"/>
          <w:szCs w:val="24"/>
        </w:rPr>
      </w:pPr>
      <w:r w:rsidRPr="00725E27">
        <w:rPr>
          <w:rFonts w:eastAsia="Times New Roman" w:cs="Times New Roman"/>
          <w:b/>
          <w:szCs w:val="24"/>
        </w:rPr>
        <w:t>Unit Description</w:t>
      </w:r>
    </w:p>
    <w:p w14:paraId="1AC2A347" w14:textId="77777777" w:rsidR="00CE1315" w:rsidRPr="00725E27" w:rsidRDefault="00CE1315" w:rsidP="00CE1315">
      <w:pPr>
        <w:spacing w:after="0"/>
        <w:rPr>
          <w:rFonts w:eastAsia="Times New Roman" w:cs="Times New Roman"/>
          <w:b/>
          <w:szCs w:val="24"/>
        </w:rPr>
      </w:pPr>
      <w:r w:rsidRPr="00725E27">
        <w:rPr>
          <w:rFonts w:eastAsia="Times New Roman" w:cs="Times New Roman"/>
          <w:szCs w:val="24"/>
        </w:rPr>
        <w:t>This unit specifies the competencies required to perform traffic survey. It involves Preparing for traffic survey, carrying out traffic counts, and preparing traffic survey report</w:t>
      </w:r>
    </w:p>
    <w:p w14:paraId="37FE9F94"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Summary of Learning Outcomes</w:t>
      </w:r>
    </w:p>
    <w:p w14:paraId="3E3CC0DD" w14:textId="77777777" w:rsidR="00CE1315" w:rsidRPr="00725E27" w:rsidRDefault="00CE1315" w:rsidP="004470E5">
      <w:pPr>
        <w:numPr>
          <w:ilvl w:val="0"/>
          <w:numId w:val="548"/>
        </w:numPr>
        <w:spacing w:after="0" w:line="276" w:lineRule="auto"/>
        <w:rPr>
          <w:rFonts w:eastAsia="Times New Roman" w:cs="Times New Roman"/>
          <w:szCs w:val="24"/>
        </w:rPr>
      </w:pPr>
      <w:r w:rsidRPr="00725E27">
        <w:rPr>
          <w:rFonts w:eastAsia="Times New Roman" w:cs="Times New Roman"/>
          <w:szCs w:val="24"/>
        </w:rPr>
        <w:t>To prepare for traffic survey</w:t>
      </w:r>
    </w:p>
    <w:p w14:paraId="3BBFBECB" w14:textId="77777777" w:rsidR="00CE1315" w:rsidRPr="00725E27" w:rsidRDefault="00CE1315" w:rsidP="004470E5">
      <w:pPr>
        <w:numPr>
          <w:ilvl w:val="0"/>
          <w:numId w:val="548"/>
        </w:numPr>
        <w:spacing w:after="0" w:line="276" w:lineRule="auto"/>
        <w:rPr>
          <w:rFonts w:eastAsia="Times New Roman" w:cs="Times New Roman"/>
          <w:szCs w:val="24"/>
        </w:rPr>
      </w:pPr>
      <w:r w:rsidRPr="00725E27">
        <w:rPr>
          <w:rFonts w:eastAsia="Times New Roman" w:cs="Times New Roman"/>
          <w:szCs w:val="24"/>
        </w:rPr>
        <w:t>To carry out traffic counts</w:t>
      </w:r>
    </w:p>
    <w:p w14:paraId="460749C9" w14:textId="77777777" w:rsidR="00CE1315" w:rsidRPr="00725E27" w:rsidRDefault="00CE1315" w:rsidP="004470E5">
      <w:pPr>
        <w:numPr>
          <w:ilvl w:val="0"/>
          <w:numId w:val="548"/>
        </w:numPr>
        <w:spacing w:after="0" w:line="276" w:lineRule="auto"/>
        <w:rPr>
          <w:rFonts w:eastAsia="Times New Roman" w:cs="Times New Roman"/>
          <w:szCs w:val="24"/>
        </w:rPr>
      </w:pPr>
      <w:r w:rsidRPr="00725E27">
        <w:rPr>
          <w:rFonts w:eastAsia="Times New Roman" w:cs="Times New Roman"/>
          <w:szCs w:val="24"/>
        </w:rPr>
        <w:t>To prepare traffic survey reports</w:t>
      </w:r>
    </w:p>
    <w:p w14:paraId="20A68E45" w14:textId="77777777" w:rsidR="00CE1315" w:rsidRPr="00725E27" w:rsidRDefault="00CE1315" w:rsidP="00CE1315">
      <w:pPr>
        <w:spacing w:after="0"/>
        <w:ind w:left="720"/>
        <w:rPr>
          <w:rFonts w:eastAsia="Times New Roman" w:cs="Times New Roman"/>
          <w:szCs w:val="24"/>
        </w:rPr>
      </w:pPr>
    </w:p>
    <w:p w14:paraId="30ACB646"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6"/>
        <w:gridCol w:w="3906"/>
        <w:gridCol w:w="2928"/>
      </w:tblGrid>
      <w:tr w:rsidR="00DC0CBC" w:rsidRPr="00725E27" w14:paraId="32F2260F" w14:textId="77777777" w:rsidTr="00C24A23">
        <w:trPr>
          <w:trHeight w:val="620"/>
        </w:trPr>
        <w:tc>
          <w:tcPr>
            <w:tcW w:w="2516" w:type="dxa"/>
            <w:tcBorders>
              <w:top w:val="single" w:sz="4" w:space="0" w:color="000000"/>
              <w:left w:val="single" w:sz="4" w:space="0" w:color="000000"/>
              <w:bottom w:val="single" w:sz="4" w:space="0" w:color="000000"/>
              <w:right w:val="single" w:sz="4" w:space="0" w:color="000000"/>
            </w:tcBorders>
          </w:tcPr>
          <w:p w14:paraId="6CD960A9" w14:textId="77777777" w:rsidR="00CE1315" w:rsidRPr="00725E27" w:rsidRDefault="00CE1315" w:rsidP="00C24A23">
            <w:pPr>
              <w:spacing w:after="0"/>
              <w:rPr>
                <w:rFonts w:eastAsia="Times New Roman" w:cs="Times New Roman"/>
                <w:szCs w:val="24"/>
              </w:rPr>
            </w:pPr>
            <w:r w:rsidRPr="00725E27">
              <w:rPr>
                <w:rFonts w:eastAsia="Times New Roman" w:cs="Times New Roman"/>
                <w:b/>
                <w:szCs w:val="24"/>
              </w:rPr>
              <w:t>Learning Outcome</w:t>
            </w:r>
          </w:p>
        </w:tc>
        <w:tc>
          <w:tcPr>
            <w:tcW w:w="3906" w:type="dxa"/>
            <w:tcBorders>
              <w:top w:val="single" w:sz="4" w:space="0" w:color="000000"/>
              <w:left w:val="single" w:sz="4" w:space="0" w:color="000000"/>
              <w:bottom w:val="single" w:sz="4" w:space="0" w:color="000000"/>
              <w:right w:val="single" w:sz="4" w:space="0" w:color="000000"/>
            </w:tcBorders>
          </w:tcPr>
          <w:p w14:paraId="6A5E2D4D" w14:textId="77777777" w:rsidR="00CE1315" w:rsidRPr="00725E27" w:rsidRDefault="00CE1315" w:rsidP="00C24A23">
            <w:pPr>
              <w:spacing w:after="0"/>
              <w:rPr>
                <w:rFonts w:eastAsia="Times New Roman" w:cs="Times New Roman"/>
                <w:szCs w:val="24"/>
              </w:rPr>
            </w:pPr>
            <w:r w:rsidRPr="00725E27">
              <w:rPr>
                <w:rFonts w:eastAsia="Times New Roman" w:cs="Times New Roman"/>
                <w:b/>
                <w:szCs w:val="24"/>
              </w:rPr>
              <w:t>Content</w:t>
            </w:r>
          </w:p>
        </w:tc>
        <w:tc>
          <w:tcPr>
            <w:tcW w:w="2928" w:type="dxa"/>
            <w:tcBorders>
              <w:top w:val="single" w:sz="4" w:space="0" w:color="000000"/>
              <w:left w:val="single" w:sz="4" w:space="0" w:color="000000"/>
              <w:bottom w:val="single" w:sz="4" w:space="0" w:color="000000"/>
              <w:right w:val="single" w:sz="4" w:space="0" w:color="000000"/>
            </w:tcBorders>
          </w:tcPr>
          <w:p w14:paraId="39FCD131" w14:textId="77777777" w:rsidR="00CE1315" w:rsidRPr="00725E27" w:rsidRDefault="00CE1315" w:rsidP="00C24A23">
            <w:pPr>
              <w:spacing w:after="0"/>
              <w:rPr>
                <w:rFonts w:eastAsia="Times New Roman" w:cs="Times New Roman"/>
                <w:szCs w:val="24"/>
              </w:rPr>
            </w:pPr>
            <w:r w:rsidRPr="00725E27">
              <w:rPr>
                <w:rFonts w:eastAsia="Times New Roman" w:cs="Times New Roman"/>
                <w:b/>
                <w:szCs w:val="24"/>
              </w:rPr>
              <w:t>Suggested Assessment Methods</w:t>
            </w:r>
          </w:p>
        </w:tc>
      </w:tr>
      <w:tr w:rsidR="00DC0CBC" w:rsidRPr="00725E27" w14:paraId="7D14AFF1" w14:textId="77777777" w:rsidTr="00C24A23">
        <w:trPr>
          <w:trHeight w:val="1259"/>
        </w:trPr>
        <w:tc>
          <w:tcPr>
            <w:tcW w:w="2516" w:type="dxa"/>
            <w:tcBorders>
              <w:top w:val="single" w:sz="4" w:space="0" w:color="000000"/>
              <w:left w:val="single" w:sz="4" w:space="0" w:color="000000"/>
              <w:bottom w:val="single" w:sz="4" w:space="0" w:color="000000"/>
              <w:right w:val="single" w:sz="4" w:space="0" w:color="000000"/>
            </w:tcBorders>
          </w:tcPr>
          <w:p w14:paraId="0EAADE73" w14:textId="77777777" w:rsidR="00CE1315" w:rsidRPr="00725E27" w:rsidRDefault="00CE1315" w:rsidP="004470E5">
            <w:pPr>
              <w:numPr>
                <w:ilvl w:val="0"/>
                <w:numId w:val="549"/>
              </w:numPr>
              <w:spacing w:after="0" w:line="276" w:lineRule="auto"/>
              <w:rPr>
                <w:rFonts w:eastAsia="Times New Roman" w:cs="Times New Roman"/>
                <w:szCs w:val="24"/>
              </w:rPr>
            </w:pPr>
            <w:r w:rsidRPr="00725E27">
              <w:rPr>
                <w:rFonts w:eastAsia="Times New Roman" w:cs="Times New Roman"/>
                <w:szCs w:val="24"/>
              </w:rPr>
              <w:t>Prepare for traffic survey</w:t>
            </w:r>
          </w:p>
        </w:tc>
        <w:tc>
          <w:tcPr>
            <w:tcW w:w="3906" w:type="dxa"/>
            <w:tcBorders>
              <w:top w:val="single" w:sz="4" w:space="0" w:color="000000"/>
              <w:left w:val="single" w:sz="4" w:space="0" w:color="000000"/>
              <w:bottom w:val="single" w:sz="4" w:space="0" w:color="000000"/>
              <w:right w:val="single" w:sz="4" w:space="0" w:color="000000"/>
            </w:tcBorders>
          </w:tcPr>
          <w:p w14:paraId="4C24A2D1" w14:textId="77777777" w:rsidR="00CE1315" w:rsidRPr="00725E27" w:rsidRDefault="00CE1315" w:rsidP="004470E5">
            <w:pPr>
              <w:numPr>
                <w:ilvl w:val="1"/>
                <w:numId w:val="550"/>
              </w:numPr>
              <w:spacing w:after="0" w:line="276" w:lineRule="auto"/>
              <w:rPr>
                <w:rFonts w:eastAsia="Times New Roman" w:cs="Times New Roman"/>
                <w:szCs w:val="24"/>
              </w:rPr>
            </w:pPr>
            <w:r w:rsidRPr="00725E27">
              <w:rPr>
                <w:rFonts w:eastAsia="Times New Roman" w:cs="Times New Roman"/>
                <w:szCs w:val="24"/>
              </w:rPr>
              <w:t>Introduction to Traffic survey</w:t>
            </w:r>
          </w:p>
          <w:p w14:paraId="782BD760" w14:textId="77777777" w:rsidR="0012689E" w:rsidRPr="00725E27" w:rsidRDefault="00CE1315" w:rsidP="004470E5">
            <w:pPr>
              <w:numPr>
                <w:ilvl w:val="2"/>
                <w:numId w:val="551"/>
              </w:numPr>
              <w:spacing w:after="0" w:line="276" w:lineRule="auto"/>
              <w:rPr>
                <w:rFonts w:eastAsia="Times New Roman" w:cs="Times New Roman"/>
                <w:szCs w:val="24"/>
              </w:rPr>
            </w:pPr>
            <w:r w:rsidRPr="00725E27">
              <w:rPr>
                <w:rFonts w:eastAsia="Times New Roman" w:cs="Times New Roman"/>
                <w:szCs w:val="24"/>
              </w:rPr>
              <w:t>GI</w:t>
            </w:r>
            <w:r w:rsidR="0012689E" w:rsidRPr="00725E27">
              <w:rPr>
                <w:rFonts w:eastAsia="Times New Roman" w:cs="Times New Roman"/>
                <w:szCs w:val="24"/>
              </w:rPr>
              <w:t>S</w:t>
            </w:r>
          </w:p>
          <w:p w14:paraId="3906981F" w14:textId="51159699" w:rsidR="00CE1315" w:rsidRPr="00725E27" w:rsidRDefault="00CE1315" w:rsidP="004470E5">
            <w:pPr>
              <w:pStyle w:val="ListParagraph"/>
              <w:numPr>
                <w:ilvl w:val="3"/>
                <w:numId w:val="551"/>
              </w:numPr>
              <w:spacing w:after="0" w:line="276" w:lineRule="auto"/>
              <w:rPr>
                <w:rFonts w:eastAsia="Times New Roman"/>
                <w:szCs w:val="24"/>
              </w:rPr>
            </w:pPr>
            <w:r w:rsidRPr="00725E27">
              <w:rPr>
                <w:rFonts w:eastAsia="Times New Roman"/>
                <w:szCs w:val="24"/>
              </w:rPr>
              <w:t>Introduction to GIS</w:t>
            </w:r>
          </w:p>
          <w:p w14:paraId="4D06A292" w14:textId="77777777" w:rsidR="00CE1315" w:rsidRPr="00725E27" w:rsidRDefault="00CE1315" w:rsidP="004470E5">
            <w:pPr>
              <w:pStyle w:val="ListParagraph"/>
              <w:numPr>
                <w:ilvl w:val="3"/>
                <w:numId w:val="551"/>
              </w:numPr>
              <w:spacing w:after="0" w:line="276" w:lineRule="auto"/>
              <w:rPr>
                <w:rFonts w:eastAsia="Times New Roman"/>
                <w:szCs w:val="24"/>
              </w:rPr>
            </w:pPr>
            <w:r w:rsidRPr="00725E27">
              <w:rPr>
                <w:rFonts w:eastAsia="Times New Roman"/>
                <w:szCs w:val="24"/>
              </w:rPr>
              <w:t>Applications of GIS</w:t>
            </w:r>
          </w:p>
          <w:p w14:paraId="1297958E" w14:textId="77777777" w:rsidR="00CE1315" w:rsidRPr="00725E27" w:rsidRDefault="00CE1315" w:rsidP="004470E5">
            <w:pPr>
              <w:pStyle w:val="ListParagraph"/>
              <w:numPr>
                <w:ilvl w:val="3"/>
                <w:numId w:val="551"/>
              </w:numPr>
              <w:spacing w:after="0" w:line="276" w:lineRule="auto"/>
              <w:rPr>
                <w:rFonts w:eastAsia="Times New Roman"/>
                <w:szCs w:val="24"/>
              </w:rPr>
            </w:pPr>
            <w:r w:rsidRPr="00725E27">
              <w:rPr>
                <w:rFonts w:eastAsia="Times New Roman"/>
                <w:szCs w:val="24"/>
              </w:rPr>
              <w:t>GIS vs Site location</w:t>
            </w:r>
          </w:p>
          <w:p w14:paraId="5C512C3F" w14:textId="77777777" w:rsidR="00CE1315" w:rsidRPr="00725E27" w:rsidRDefault="00CE1315" w:rsidP="0012689E">
            <w:pPr>
              <w:spacing w:after="0"/>
              <w:ind w:left="1890"/>
              <w:rPr>
                <w:rFonts w:eastAsia="Times New Roman" w:cs="Times New Roman"/>
                <w:szCs w:val="24"/>
              </w:rPr>
            </w:pPr>
            <w:r w:rsidRPr="00725E27">
              <w:rPr>
                <w:rFonts w:eastAsia="Times New Roman" w:cs="Times New Roman"/>
                <w:szCs w:val="24"/>
              </w:rPr>
              <w:t>Site Identification</w:t>
            </w:r>
          </w:p>
          <w:p w14:paraId="311B478D" w14:textId="77777777" w:rsidR="00CE1315" w:rsidRPr="00725E27" w:rsidRDefault="00CE1315" w:rsidP="0012689E">
            <w:pPr>
              <w:spacing w:after="0"/>
              <w:ind w:left="1890"/>
              <w:rPr>
                <w:rFonts w:eastAsia="Times New Roman" w:cs="Times New Roman"/>
                <w:szCs w:val="24"/>
              </w:rPr>
            </w:pPr>
            <w:r w:rsidRPr="00725E27">
              <w:rPr>
                <w:rFonts w:eastAsia="Times New Roman" w:cs="Times New Roman"/>
                <w:szCs w:val="24"/>
              </w:rPr>
              <w:t>Site analysis</w:t>
            </w:r>
          </w:p>
          <w:p w14:paraId="7E94BDD1" w14:textId="77777777" w:rsidR="00CE1315" w:rsidRPr="00725E27" w:rsidRDefault="00CE1315" w:rsidP="004470E5">
            <w:pPr>
              <w:numPr>
                <w:ilvl w:val="2"/>
                <w:numId w:val="551"/>
              </w:numPr>
              <w:spacing w:after="0" w:line="276" w:lineRule="auto"/>
              <w:rPr>
                <w:rFonts w:eastAsia="Times New Roman" w:cs="Times New Roman"/>
                <w:szCs w:val="24"/>
              </w:rPr>
            </w:pPr>
            <w:r w:rsidRPr="00725E27">
              <w:rPr>
                <w:rFonts w:eastAsia="Times New Roman" w:cs="Times New Roman"/>
                <w:szCs w:val="24"/>
              </w:rPr>
              <w:t>Topographical maps</w:t>
            </w:r>
          </w:p>
          <w:p w14:paraId="2B42F3B6" w14:textId="77777777" w:rsidR="00CE1315" w:rsidRPr="00725E27" w:rsidRDefault="00CE1315" w:rsidP="004470E5">
            <w:pPr>
              <w:pStyle w:val="ListParagraph"/>
              <w:numPr>
                <w:ilvl w:val="3"/>
                <w:numId w:val="551"/>
              </w:numPr>
              <w:spacing w:after="0" w:line="276" w:lineRule="auto"/>
              <w:rPr>
                <w:rFonts w:eastAsia="Times New Roman"/>
                <w:szCs w:val="24"/>
              </w:rPr>
            </w:pPr>
            <w:r w:rsidRPr="00725E27">
              <w:rPr>
                <w:rFonts w:eastAsia="Times New Roman"/>
                <w:szCs w:val="24"/>
              </w:rPr>
              <w:t>Definition of topographical maps</w:t>
            </w:r>
          </w:p>
          <w:p w14:paraId="428C5F77" w14:textId="77777777" w:rsidR="00CE1315" w:rsidRPr="00725E27" w:rsidRDefault="00CE1315" w:rsidP="004470E5">
            <w:pPr>
              <w:pStyle w:val="ListParagraph"/>
              <w:numPr>
                <w:ilvl w:val="3"/>
                <w:numId w:val="551"/>
              </w:numPr>
              <w:spacing w:after="0" w:line="276" w:lineRule="auto"/>
              <w:rPr>
                <w:rFonts w:eastAsia="Times New Roman"/>
                <w:szCs w:val="24"/>
              </w:rPr>
            </w:pPr>
            <w:r w:rsidRPr="00725E27">
              <w:rPr>
                <w:rFonts w:eastAsia="Times New Roman"/>
                <w:szCs w:val="24"/>
              </w:rPr>
              <w:t>Types of topographical maps</w:t>
            </w:r>
          </w:p>
          <w:p w14:paraId="1E37239C" w14:textId="77777777" w:rsidR="00CE1315" w:rsidRPr="00725E27" w:rsidRDefault="00CE1315" w:rsidP="004470E5">
            <w:pPr>
              <w:pStyle w:val="ListParagraph"/>
              <w:numPr>
                <w:ilvl w:val="3"/>
                <w:numId w:val="551"/>
              </w:numPr>
              <w:spacing w:after="0" w:line="276" w:lineRule="auto"/>
              <w:rPr>
                <w:rFonts w:eastAsia="Times New Roman"/>
                <w:szCs w:val="24"/>
              </w:rPr>
            </w:pPr>
            <w:r w:rsidRPr="00725E27">
              <w:rPr>
                <w:rFonts w:eastAsia="Times New Roman"/>
                <w:szCs w:val="24"/>
              </w:rPr>
              <w:t>interpretation of topographic maps</w:t>
            </w:r>
          </w:p>
          <w:p w14:paraId="445DE72C" w14:textId="77777777" w:rsidR="00CE1315" w:rsidRPr="00725E27" w:rsidRDefault="00CE1315" w:rsidP="004470E5">
            <w:pPr>
              <w:numPr>
                <w:ilvl w:val="1"/>
                <w:numId w:val="550"/>
              </w:numPr>
              <w:spacing w:after="0" w:line="276" w:lineRule="auto"/>
              <w:rPr>
                <w:rFonts w:eastAsia="Times New Roman" w:cs="Times New Roman"/>
                <w:szCs w:val="24"/>
              </w:rPr>
            </w:pPr>
            <w:r w:rsidRPr="00725E27">
              <w:rPr>
                <w:rFonts w:eastAsia="Times New Roman" w:cs="Times New Roman"/>
                <w:szCs w:val="24"/>
              </w:rPr>
              <w:t>Traffic Data Collection Methods</w:t>
            </w:r>
          </w:p>
          <w:p w14:paraId="617A521B" w14:textId="77777777" w:rsidR="00CE1315" w:rsidRPr="00725E27" w:rsidRDefault="00CE1315" w:rsidP="004470E5">
            <w:pPr>
              <w:pStyle w:val="ListParagraph"/>
              <w:numPr>
                <w:ilvl w:val="0"/>
                <w:numId w:val="552"/>
              </w:numPr>
              <w:spacing w:after="0" w:line="276" w:lineRule="auto"/>
              <w:contextualSpacing w:val="0"/>
              <w:rPr>
                <w:rFonts w:eastAsia="Times New Roman"/>
                <w:vanish/>
                <w:szCs w:val="24"/>
              </w:rPr>
            </w:pPr>
          </w:p>
          <w:p w14:paraId="2CACCED2" w14:textId="77777777" w:rsidR="00CE1315" w:rsidRPr="00725E27" w:rsidRDefault="00CE1315" w:rsidP="004470E5">
            <w:pPr>
              <w:pStyle w:val="ListParagraph"/>
              <w:numPr>
                <w:ilvl w:val="1"/>
                <w:numId w:val="552"/>
              </w:numPr>
              <w:spacing w:after="0" w:line="276" w:lineRule="auto"/>
              <w:contextualSpacing w:val="0"/>
              <w:rPr>
                <w:rFonts w:eastAsia="Times New Roman"/>
                <w:vanish/>
                <w:szCs w:val="24"/>
              </w:rPr>
            </w:pPr>
          </w:p>
          <w:p w14:paraId="7C870F2C" w14:textId="77777777" w:rsidR="00CE1315" w:rsidRPr="00725E27" w:rsidRDefault="00CE1315" w:rsidP="004470E5">
            <w:pPr>
              <w:pStyle w:val="ListParagraph"/>
              <w:numPr>
                <w:ilvl w:val="1"/>
                <w:numId w:val="552"/>
              </w:numPr>
              <w:spacing w:after="0" w:line="276" w:lineRule="auto"/>
              <w:contextualSpacing w:val="0"/>
              <w:rPr>
                <w:rFonts w:eastAsia="Times New Roman"/>
                <w:vanish/>
                <w:szCs w:val="24"/>
              </w:rPr>
            </w:pPr>
          </w:p>
          <w:p w14:paraId="645E16B9" w14:textId="77777777" w:rsidR="00CE1315" w:rsidRPr="00725E27" w:rsidRDefault="00CE1315" w:rsidP="004470E5">
            <w:pPr>
              <w:numPr>
                <w:ilvl w:val="2"/>
                <w:numId w:val="552"/>
              </w:numPr>
              <w:spacing w:after="0" w:line="276" w:lineRule="auto"/>
              <w:rPr>
                <w:rFonts w:eastAsia="Times New Roman" w:cs="Times New Roman"/>
                <w:szCs w:val="24"/>
              </w:rPr>
            </w:pPr>
            <w:r w:rsidRPr="00725E27">
              <w:rPr>
                <w:rFonts w:eastAsia="Times New Roman" w:cs="Times New Roman"/>
                <w:szCs w:val="24"/>
              </w:rPr>
              <w:t xml:space="preserve">Manual counts (e.g., using clickers or tally sheets) </w:t>
            </w:r>
          </w:p>
          <w:p w14:paraId="089AAE46" w14:textId="77777777" w:rsidR="00CE1315" w:rsidRPr="00725E27" w:rsidRDefault="00CE1315" w:rsidP="004470E5">
            <w:pPr>
              <w:numPr>
                <w:ilvl w:val="2"/>
                <w:numId w:val="552"/>
              </w:numPr>
              <w:spacing w:after="0" w:line="276" w:lineRule="auto"/>
              <w:rPr>
                <w:rFonts w:eastAsia="Times New Roman" w:cs="Times New Roman"/>
                <w:szCs w:val="24"/>
              </w:rPr>
            </w:pPr>
            <w:r w:rsidRPr="00725E27">
              <w:rPr>
                <w:rFonts w:eastAsia="Times New Roman" w:cs="Times New Roman"/>
                <w:szCs w:val="24"/>
              </w:rPr>
              <w:t xml:space="preserve">Automatic traffic recorders (ATRs) </w:t>
            </w:r>
          </w:p>
          <w:p w14:paraId="311C5898" w14:textId="77777777" w:rsidR="00CE1315" w:rsidRPr="00725E27" w:rsidRDefault="00CE1315" w:rsidP="004470E5">
            <w:pPr>
              <w:numPr>
                <w:ilvl w:val="2"/>
                <w:numId w:val="552"/>
              </w:numPr>
              <w:spacing w:after="0" w:line="276" w:lineRule="auto"/>
              <w:rPr>
                <w:rFonts w:eastAsia="Times New Roman" w:cs="Times New Roman"/>
                <w:szCs w:val="24"/>
              </w:rPr>
            </w:pPr>
            <w:r w:rsidRPr="00725E27">
              <w:rPr>
                <w:rFonts w:eastAsia="Times New Roman" w:cs="Times New Roman"/>
                <w:szCs w:val="24"/>
              </w:rPr>
              <w:t>Video analysis</w:t>
            </w:r>
          </w:p>
          <w:p w14:paraId="277F9CA8" w14:textId="77777777" w:rsidR="00CE1315" w:rsidRPr="00725E27" w:rsidRDefault="00CE1315" w:rsidP="004470E5">
            <w:pPr>
              <w:numPr>
                <w:ilvl w:val="2"/>
                <w:numId w:val="552"/>
              </w:numPr>
              <w:spacing w:after="0" w:line="276" w:lineRule="auto"/>
              <w:rPr>
                <w:rFonts w:eastAsia="Times New Roman" w:cs="Times New Roman"/>
                <w:szCs w:val="24"/>
              </w:rPr>
            </w:pPr>
            <w:r w:rsidRPr="00725E27">
              <w:rPr>
                <w:rFonts w:eastAsia="Times New Roman" w:cs="Times New Roman"/>
                <w:szCs w:val="24"/>
              </w:rPr>
              <w:t xml:space="preserve">Questionnaires </w:t>
            </w:r>
          </w:p>
          <w:p w14:paraId="65A99FE9" w14:textId="77777777" w:rsidR="00CE1315" w:rsidRPr="00725E27" w:rsidRDefault="00CE1315" w:rsidP="004470E5">
            <w:pPr>
              <w:numPr>
                <w:ilvl w:val="2"/>
                <w:numId w:val="552"/>
              </w:numPr>
              <w:spacing w:after="0" w:line="276" w:lineRule="auto"/>
              <w:rPr>
                <w:rFonts w:eastAsia="Times New Roman" w:cs="Times New Roman"/>
                <w:szCs w:val="24"/>
              </w:rPr>
            </w:pPr>
            <w:r w:rsidRPr="00725E27">
              <w:rPr>
                <w:rFonts w:eastAsia="Times New Roman" w:cs="Times New Roman"/>
                <w:szCs w:val="24"/>
              </w:rPr>
              <w:t xml:space="preserve">Interviews </w:t>
            </w:r>
          </w:p>
          <w:p w14:paraId="3768A767" w14:textId="77777777" w:rsidR="00CE1315" w:rsidRPr="00725E27" w:rsidRDefault="00CE1315" w:rsidP="004470E5">
            <w:pPr>
              <w:numPr>
                <w:ilvl w:val="1"/>
                <w:numId w:val="550"/>
              </w:numPr>
              <w:spacing w:after="0" w:line="276" w:lineRule="auto"/>
              <w:rPr>
                <w:rFonts w:eastAsia="Times New Roman" w:cs="Times New Roman"/>
                <w:szCs w:val="24"/>
              </w:rPr>
            </w:pPr>
            <w:r w:rsidRPr="00725E27">
              <w:rPr>
                <w:rFonts w:eastAsia="Times New Roman" w:cs="Times New Roman"/>
                <w:szCs w:val="24"/>
              </w:rPr>
              <w:t>Survey Planning and Design</w:t>
            </w:r>
          </w:p>
          <w:p w14:paraId="44EAFAA0" w14:textId="77777777" w:rsidR="00CE1315" w:rsidRPr="00725E27" w:rsidRDefault="00CE1315" w:rsidP="004470E5">
            <w:pPr>
              <w:pStyle w:val="ListParagraph"/>
              <w:numPr>
                <w:ilvl w:val="0"/>
                <w:numId w:val="553"/>
              </w:numPr>
              <w:spacing w:after="0" w:line="276" w:lineRule="auto"/>
              <w:contextualSpacing w:val="0"/>
              <w:rPr>
                <w:rFonts w:eastAsia="Times New Roman"/>
                <w:vanish/>
                <w:szCs w:val="24"/>
              </w:rPr>
            </w:pPr>
          </w:p>
          <w:p w14:paraId="059DAEA9" w14:textId="77777777" w:rsidR="00CE1315" w:rsidRPr="00725E27" w:rsidRDefault="00CE1315" w:rsidP="004470E5">
            <w:pPr>
              <w:pStyle w:val="ListParagraph"/>
              <w:numPr>
                <w:ilvl w:val="1"/>
                <w:numId w:val="553"/>
              </w:numPr>
              <w:spacing w:after="0" w:line="276" w:lineRule="auto"/>
              <w:contextualSpacing w:val="0"/>
              <w:rPr>
                <w:rFonts w:eastAsia="Times New Roman"/>
                <w:vanish/>
                <w:szCs w:val="24"/>
              </w:rPr>
            </w:pPr>
          </w:p>
          <w:p w14:paraId="0D423767" w14:textId="77777777" w:rsidR="00CE1315" w:rsidRPr="00725E27" w:rsidRDefault="00CE1315" w:rsidP="004470E5">
            <w:pPr>
              <w:pStyle w:val="ListParagraph"/>
              <w:numPr>
                <w:ilvl w:val="1"/>
                <w:numId w:val="553"/>
              </w:numPr>
              <w:spacing w:after="0" w:line="276" w:lineRule="auto"/>
              <w:contextualSpacing w:val="0"/>
              <w:rPr>
                <w:rFonts w:eastAsia="Times New Roman"/>
                <w:vanish/>
                <w:szCs w:val="24"/>
              </w:rPr>
            </w:pPr>
          </w:p>
          <w:p w14:paraId="40543220" w14:textId="77777777" w:rsidR="00CE1315" w:rsidRPr="00725E27" w:rsidRDefault="00CE1315" w:rsidP="004470E5">
            <w:pPr>
              <w:pStyle w:val="ListParagraph"/>
              <w:numPr>
                <w:ilvl w:val="1"/>
                <w:numId w:val="553"/>
              </w:numPr>
              <w:spacing w:after="0" w:line="276" w:lineRule="auto"/>
              <w:contextualSpacing w:val="0"/>
              <w:rPr>
                <w:rFonts w:eastAsia="Times New Roman"/>
                <w:vanish/>
                <w:szCs w:val="24"/>
              </w:rPr>
            </w:pPr>
          </w:p>
          <w:p w14:paraId="7913C8F1" w14:textId="77777777" w:rsidR="00CE1315" w:rsidRPr="00725E27" w:rsidRDefault="00CE1315" w:rsidP="004470E5">
            <w:pPr>
              <w:numPr>
                <w:ilvl w:val="2"/>
                <w:numId w:val="553"/>
              </w:numPr>
              <w:spacing w:after="0" w:line="276" w:lineRule="auto"/>
              <w:rPr>
                <w:rFonts w:eastAsia="Times New Roman" w:cs="Times New Roman"/>
                <w:szCs w:val="24"/>
              </w:rPr>
            </w:pPr>
            <w:r w:rsidRPr="00725E27">
              <w:rPr>
                <w:rFonts w:eastAsia="Times New Roman" w:cs="Times New Roman"/>
                <w:szCs w:val="24"/>
              </w:rPr>
              <w:t>Locations</w:t>
            </w:r>
          </w:p>
          <w:p w14:paraId="0710C528" w14:textId="77777777" w:rsidR="00CE1315" w:rsidRPr="00725E27" w:rsidRDefault="00CE1315" w:rsidP="004470E5">
            <w:pPr>
              <w:numPr>
                <w:ilvl w:val="2"/>
                <w:numId w:val="553"/>
              </w:numPr>
              <w:spacing w:after="0" w:line="276" w:lineRule="auto"/>
              <w:rPr>
                <w:rFonts w:eastAsia="Times New Roman" w:cs="Times New Roman"/>
                <w:szCs w:val="24"/>
              </w:rPr>
            </w:pPr>
            <w:r w:rsidRPr="00725E27">
              <w:rPr>
                <w:rFonts w:eastAsia="Times New Roman" w:cs="Times New Roman"/>
                <w:szCs w:val="24"/>
              </w:rPr>
              <w:t>Timing</w:t>
            </w:r>
          </w:p>
          <w:p w14:paraId="29684FE5" w14:textId="77777777" w:rsidR="00CE1315" w:rsidRPr="00725E27" w:rsidRDefault="00CE1315" w:rsidP="004470E5">
            <w:pPr>
              <w:numPr>
                <w:ilvl w:val="2"/>
                <w:numId w:val="553"/>
              </w:numPr>
              <w:spacing w:after="0" w:line="276" w:lineRule="auto"/>
              <w:rPr>
                <w:rFonts w:eastAsia="Times New Roman" w:cs="Times New Roman"/>
                <w:szCs w:val="24"/>
              </w:rPr>
            </w:pPr>
            <w:r w:rsidRPr="00725E27">
              <w:rPr>
                <w:rFonts w:eastAsia="Times New Roman" w:cs="Times New Roman"/>
                <w:szCs w:val="24"/>
              </w:rPr>
              <w:t>personnel</w:t>
            </w:r>
          </w:p>
          <w:p w14:paraId="21CDDF28" w14:textId="77777777" w:rsidR="00CE1315" w:rsidRPr="00725E27" w:rsidRDefault="00CE1315" w:rsidP="004470E5">
            <w:pPr>
              <w:numPr>
                <w:ilvl w:val="1"/>
                <w:numId w:val="550"/>
              </w:numPr>
              <w:spacing w:after="0" w:line="276" w:lineRule="auto"/>
              <w:rPr>
                <w:rFonts w:eastAsia="Times New Roman" w:cs="Times New Roman"/>
                <w:szCs w:val="24"/>
              </w:rPr>
            </w:pPr>
            <w:r w:rsidRPr="00725E27">
              <w:rPr>
                <w:rFonts w:eastAsia="Times New Roman" w:cs="Times New Roman"/>
                <w:szCs w:val="24"/>
              </w:rPr>
              <w:t>Traffic Data Analysis Techniques</w:t>
            </w:r>
          </w:p>
          <w:p w14:paraId="71F6C8A3" w14:textId="77777777" w:rsidR="00CE1315" w:rsidRPr="00725E27" w:rsidRDefault="00CE1315" w:rsidP="004470E5">
            <w:pPr>
              <w:pStyle w:val="ListParagraph"/>
              <w:numPr>
                <w:ilvl w:val="0"/>
                <w:numId w:val="554"/>
              </w:numPr>
              <w:spacing w:after="0" w:line="276" w:lineRule="auto"/>
              <w:contextualSpacing w:val="0"/>
              <w:rPr>
                <w:rFonts w:eastAsia="Times New Roman"/>
                <w:vanish/>
                <w:szCs w:val="24"/>
              </w:rPr>
            </w:pPr>
          </w:p>
          <w:p w14:paraId="237BFD84" w14:textId="77777777" w:rsidR="00CE1315" w:rsidRPr="00725E27" w:rsidRDefault="00CE1315" w:rsidP="004470E5">
            <w:pPr>
              <w:pStyle w:val="ListParagraph"/>
              <w:numPr>
                <w:ilvl w:val="1"/>
                <w:numId w:val="554"/>
              </w:numPr>
              <w:spacing w:after="0" w:line="276" w:lineRule="auto"/>
              <w:contextualSpacing w:val="0"/>
              <w:rPr>
                <w:rFonts w:eastAsia="Times New Roman"/>
                <w:vanish/>
                <w:szCs w:val="24"/>
              </w:rPr>
            </w:pPr>
          </w:p>
          <w:p w14:paraId="66B984CC" w14:textId="77777777" w:rsidR="00CE1315" w:rsidRPr="00725E27" w:rsidRDefault="00CE1315" w:rsidP="004470E5">
            <w:pPr>
              <w:pStyle w:val="ListParagraph"/>
              <w:numPr>
                <w:ilvl w:val="1"/>
                <w:numId w:val="554"/>
              </w:numPr>
              <w:spacing w:after="0" w:line="276" w:lineRule="auto"/>
              <w:contextualSpacing w:val="0"/>
              <w:rPr>
                <w:rFonts w:eastAsia="Times New Roman"/>
                <w:vanish/>
                <w:szCs w:val="24"/>
              </w:rPr>
            </w:pPr>
          </w:p>
          <w:p w14:paraId="762869C3" w14:textId="77777777" w:rsidR="00CE1315" w:rsidRPr="00725E27" w:rsidRDefault="00CE1315" w:rsidP="004470E5">
            <w:pPr>
              <w:pStyle w:val="ListParagraph"/>
              <w:numPr>
                <w:ilvl w:val="1"/>
                <w:numId w:val="554"/>
              </w:numPr>
              <w:spacing w:after="0" w:line="276" w:lineRule="auto"/>
              <w:contextualSpacing w:val="0"/>
              <w:rPr>
                <w:rFonts w:eastAsia="Times New Roman"/>
                <w:vanish/>
                <w:szCs w:val="24"/>
              </w:rPr>
            </w:pPr>
          </w:p>
          <w:p w14:paraId="076E4E03" w14:textId="77777777" w:rsidR="00CE1315" w:rsidRPr="00725E27" w:rsidRDefault="00CE1315" w:rsidP="004470E5">
            <w:pPr>
              <w:pStyle w:val="ListParagraph"/>
              <w:numPr>
                <w:ilvl w:val="1"/>
                <w:numId w:val="554"/>
              </w:numPr>
              <w:spacing w:after="0" w:line="276" w:lineRule="auto"/>
              <w:contextualSpacing w:val="0"/>
              <w:rPr>
                <w:rFonts w:eastAsia="Times New Roman"/>
                <w:vanish/>
                <w:szCs w:val="24"/>
              </w:rPr>
            </w:pPr>
          </w:p>
          <w:p w14:paraId="2DB3796C" w14:textId="77777777" w:rsidR="00CE1315" w:rsidRPr="00725E27" w:rsidRDefault="00CE1315" w:rsidP="004470E5">
            <w:pPr>
              <w:numPr>
                <w:ilvl w:val="2"/>
                <w:numId w:val="554"/>
              </w:numPr>
              <w:spacing w:after="0" w:line="276" w:lineRule="auto"/>
              <w:rPr>
                <w:rFonts w:eastAsia="Times New Roman" w:cs="Times New Roman"/>
                <w:szCs w:val="24"/>
              </w:rPr>
            </w:pPr>
            <w:r w:rsidRPr="00725E27">
              <w:rPr>
                <w:rFonts w:eastAsia="Times New Roman" w:cs="Times New Roman"/>
                <w:szCs w:val="24"/>
              </w:rPr>
              <w:t>Basic statistical methods (e.g., mean, median, mode, standard deviation)</w:t>
            </w:r>
          </w:p>
          <w:p w14:paraId="5945DDC7" w14:textId="77777777" w:rsidR="00CE1315" w:rsidRPr="00725E27" w:rsidRDefault="00CE1315" w:rsidP="004470E5">
            <w:pPr>
              <w:numPr>
                <w:ilvl w:val="2"/>
                <w:numId w:val="554"/>
              </w:numPr>
              <w:spacing w:after="0" w:line="276" w:lineRule="auto"/>
              <w:rPr>
                <w:rFonts w:eastAsia="Times New Roman" w:cs="Times New Roman"/>
                <w:szCs w:val="24"/>
              </w:rPr>
            </w:pPr>
            <w:r w:rsidRPr="00725E27">
              <w:rPr>
                <w:rFonts w:eastAsia="Times New Roman" w:cs="Times New Roman"/>
                <w:szCs w:val="24"/>
              </w:rPr>
              <w:t>Traffic flow theory (e.g., speed-flow-density relationships)</w:t>
            </w:r>
          </w:p>
          <w:p w14:paraId="685A0850" w14:textId="77777777" w:rsidR="00CE1315" w:rsidRPr="00725E27" w:rsidRDefault="00CE1315" w:rsidP="004470E5">
            <w:pPr>
              <w:numPr>
                <w:ilvl w:val="1"/>
                <w:numId w:val="550"/>
              </w:numPr>
              <w:spacing w:after="0" w:line="276" w:lineRule="auto"/>
              <w:rPr>
                <w:rFonts w:eastAsia="Times New Roman" w:cs="Times New Roman"/>
                <w:szCs w:val="24"/>
              </w:rPr>
            </w:pPr>
            <w:r w:rsidRPr="00725E27">
              <w:rPr>
                <w:rFonts w:eastAsia="Times New Roman" w:cs="Times New Roman"/>
                <w:szCs w:val="24"/>
              </w:rPr>
              <w:t>Safety and Ethical Considerations</w:t>
            </w:r>
          </w:p>
        </w:tc>
        <w:tc>
          <w:tcPr>
            <w:tcW w:w="2928" w:type="dxa"/>
            <w:tcBorders>
              <w:top w:val="single" w:sz="4" w:space="0" w:color="000000"/>
              <w:left w:val="single" w:sz="4" w:space="0" w:color="000000"/>
              <w:bottom w:val="single" w:sz="4" w:space="0" w:color="000000"/>
              <w:right w:val="single" w:sz="4" w:space="0" w:color="000000"/>
            </w:tcBorders>
          </w:tcPr>
          <w:p w14:paraId="60FDC9EA" w14:textId="77777777" w:rsidR="00CE1315" w:rsidRPr="00725E27" w:rsidRDefault="00CE1315" w:rsidP="004470E5">
            <w:pPr>
              <w:numPr>
                <w:ilvl w:val="0"/>
                <w:numId w:val="209"/>
              </w:numPr>
              <w:spacing w:after="0" w:line="276" w:lineRule="auto"/>
              <w:rPr>
                <w:rFonts w:eastAsia="Times New Roman" w:cs="Times New Roman"/>
                <w:szCs w:val="24"/>
              </w:rPr>
            </w:pPr>
            <w:r w:rsidRPr="00725E27">
              <w:rPr>
                <w:rFonts w:eastAsia="Times New Roman" w:cs="Times New Roman"/>
                <w:szCs w:val="24"/>
              </w:rPr>
              <w:lastRenderedPageBreak/>
              <w:t>Observation</w:t>
            </w:r>
          </w:p>
          <w:p w14:paraId="03380295" w14:textId="77777777" w:rsidR="00CE1315" w:rsidRPr="00725E27" w:rsidRDefault="00CE1315" w:rsidP="004470E5">
            <w:pPr>
              <w:numPr>
                <w:ilvl w:val="0"/>
                <w:numId w:val="209"/>
              </w:numPr>
              <w:spacing w:after="0" w:line="276" w:lineRule="auto"/>
              <w:rPr>
                <w:rFonts w:eastAsia="Times New Roman" w:cs="Times New Roman"/>
                <w:szCs w:val="24"/>
              </w:rPr>
            </w:pPr>
            <w:r w:rsidRPr="00725E27">
              <w:rPr>
                <w:rFonts w:eastAsia="Times New Roman" w:cs="Times New Roman"/>
                <w:szCs w:val="24"/>
              </w:rPr>
              <w:t>Oral questioning</w:t>
            </w:r>
          </w:p>
          <w:p w14:paraId="16C7C92D" w14:textId="77777777" w:rsidR="00CE1315" w:rsidRPr="00725E27" w:rsidRDefault="00CE1315" w:rsidP="004470E5">
            <w:pPr>
              <w:numPr>
                <w:ilvl w:val="0"/>
                <w:numId w:val="209"/>
              </w:numPr>
              <w:spacing w:after="0" w:line="276" w:lineRule="auto"/>
              <w:rPr>
                <w:rFonts w:eastAsia="Times New Roman" w:cs="Times New Roman"/>
                <w:szCs w:val="24"/>
              </w:rPr>
            </w:pPr>
            <w:r w:rsidRPr="00725E27">
              <w:rPr>
                <w:rFonts w:eastAsia="Times New Roman" w:cs="Times New Roman"/>
                <w:szCs w:val="24"/>
              </w:rPr>
              <w:t>Projects</w:t>
            </w:r>
          </w:p>
          <w:p w14:paraId="097D7BED" w14:textId="77777777" w:rsidR="00CE1315" w:rsidRPr="00725E27" w:rsidRDefault="00CE1315" w:rsidP="004470E5">
            <w:pPr>
              <w:numPr>
                <w:ilvl w:val="0"/>
                <w:numId w:val="209"/>
              </w:numPr>
              <w:spacing w:after="0" w:line="276" w:lineRule="auto"/>
              <w:rPr>
                <w:rFonts w:eastAsia="Times New Roman" w:cs="Times New Roman"/>
                <w:szCs w:val="24"/>
              </w:rPr>
            </w:pPr>
            <w:r w:rsidRPr="00725E27">
              <w:rPr>
                <w:rFonts w:eastAsia="Times New Roman" w:cs="Times New Roman"/>
                <w:szCs w:val="24"/>
              </w:rPr>
              <w:t>Written tests</w:t>
            </w:r>
          </w:p>
          <w:p w14:paraId="2E07DC89" w14:textId="77777777" w:rsidR="00CE1315" w:rsidRPr="00725E27" w:rsidRDefault="00CE1315" w:rsidP="004470E5">
            <w:pPr>
              <w:numPr>
                <w:ilvl w:val="0"/>
                <w:numId w:val="209"/>
              </w:numPr>
              <w:spacing w:after="0" w:line="276" w:lineRule="auto"/>
              <w:rPr>
                <w:rFonts w:eastAsia="Times New Roman" w:cs="Times New Roman"/>
                <w:szCs w:val="24"/>
              </w:rPr>
            </w:pPr>
            <w:r w:rsidRPr="00725E27">
              <w:rPr>
                <w:rFonts w:eastAsia="Times New Roman" w:cs="Times New Roman"/>
                <w:szCs w:val="24"/>
              </w:rPr>
              <w:t>Third party</w:t>
            </w:r>
          </w:p>
          <w:p w14:paraId="7EA43866" w14:textId="77777777" w:rsidR="00CE1315" w:rsidRPr="00725E27" w:rsidRDefault="00CE1315" w:rsidP="004470E5">
            <w:pPr>
              <w:numPr>
                <w:ilvl w:val="0"/>
                <w:numId w:val="209"/>
              </w:numPr>
              <w:spacing w:after="0" w:line="276" w:lineRule="auto"/>
              <w:rPr>
                <w:rFonts w:eastAsia="Times New Roman" w:cs="Times New Roman"/>
                <w:szCs w:val="24"/>
              </w:rPr>
            </w:pPr>
            <w:r w:rsidRPr="00725E27">
              <w:rPr>
                <w:rFonts w:eastAsia="Times New Roman" w:cs="Times New Roman"/>
                <w:szCs w:val="24"/>
              </w:rPr>
              <w:t xml:space="preserve">Portfolio </w:t>
            </w:r>
          </w:p>
        </w:tc>
      </w:tr>
      <w:tr w:rsidR="00DC0CBC" w:rsidRPr="00725E27" w14:paraId="6A7FA1FB" w14:textId="77777777" w:rsidTr="00C24A23">
        <w:trPr>
          <w:trHeight w:val="1178"/>
        </w:trPr>
        <w:tc>
          <w:tcPr>
            <w:tcW w:w="2516" w:type="dxa"/>
            <w:tcBorders>
              <w:top w:val="single" w:sz="4" w:space="0" w:color="000000"/>
              <w:left w:val="single" w:sz="4" w:space="0" w:color="000000"/>
              <w:bottom w:val="single" w:sz="4" w:space="0" w:color="000000"/>
              <w:right w:val="single" w:sz="4" w:space="0" w:color="000000"/>
            </w:tcBorders>
          </w:tcPr>
          <w:p w14:paraId="1DAE9961" w14:textId="77777777" w:rsidR="00CE1315" w:rsidRPr="00725E27" w:rsidRDefault="00CE1315" w:rsidP="004470E5">
            <w:pPr>
              <w:numPr>
                <w:ilvl w:val="0"/>
                <w:numId w:val="549"/>
              </w:numPr>
              <w:spacing w:after="200" w:line="276" w:lineRule="auto"/>
              <w:rPr>
                <w:rFonts w:eastAsia="Times New Roman" w:cs="Times New Roman"/>
                <w:szCs w:val="24"/>
              </w:rPr>
            </w:pPr>
            <w:r w:rsidRPr="00725E27">
              <w:rPr>
                <w:rFonts w:eastAsia="Times New Roman" w:cs="Times New Roman"/>
                <w:szCs w:val="24"/>
              </w:rPr>
              <w:t>Carry out traffic counts</w:t>
            </w:r>
          </w:p>
        </w:tc>
        <w:tc>
          <w:tcPr>
            <w:tcW w:w="3906" w:type="dxa"/>
            <w:tcBorders>
              <w:top w:val="single" w:sz="4" w:space="0" w:color="000000"/>
              <w:left w:val="single" w:sz="4" w:space="0" w:color="000000"/>
              <w:bottom w:val="single" w:sz="4" w:space="0" w:color="000000"/>
              <w:right w:val="single" w:sz="4" w:space="0" w:color="000000"/>
            </w:tcBorders>
          </w:tcPr>
          <w:p w14:paraId="4E3ED636" w14:textId="77777777" w:rsidR="00CE1315" w:rsidRPr="00725E27" w:rsidRDefault="00CE1315" w:rsidP="004470E5">
            <w:pPr>
              <w:pStyle w:val="ListParagraph"/>
              <w:numPr>
                <w:ilvl w:val="0"/>
                <w:numId w:val="557"/>
              </w:numPr>
              <w:spacing w:after="0" w:line="276" w:lineRule="auto"/>
              <w:contextualSpacing w:val="0"/>
              <w:rPr>
                <w:rFonts w:eastAsia="Times New Roman"/>
                <w:vanish/>
                <w:szCs w:val="24"/>
              </w:rPr>
            </w:pPr>
          </w:p>
          <w:p w14:paraId="5BACA364" w14:textId="77777777" w:rsidR="00CE1315" w:rsidRPr="00725E27" w:rsidRDefault="00CE1315" w:rsidP="004470E5">
            <w:pPr>
              <w:pStyle w:val="ListParagraph"/>
              <w:numPr>
                <w:ilvl w:val="0"/>
                <w:numId w:val="557"/>
              </w:numPr>
              <w:spacing w:after="0" w:line="276" w:lineRule="auto"/>
              <w:contextualSpacing w:val="0"/>
              <w:rPr>
                <w:rFonts w:eastAsia="Times New Roman"/>
                <w:vanish/>
                <w:szCs w:val="24"/>
              </w:rPr>
            </w:pPr>
          </w:p>
          <w:p w14:paraId="09052200" w14:textId="77777777" w:rsidR="00CE1315" w:rsidRPr="00725E27" w:rsidRDefault="00CE1315" w:rsidP="004470E5">
            <w:pPr>
              <w:numPr>
                <w:ilvl w:val="1"/>
                <w:numId w:val="557"/>
              </w:numPr>
              <w:spacing w:after="0" w:line="276" w:lineRule="auto"/>
              <w:rPr>
                <w:rFonts w:eastAsia="Times New Roman" w:cs="Times New Roman"/>
                <w:szCs w:val="24"/>
              </w:rPr>
            </w:pPr>
            <w:r w:rsidRPr="00725E27">
              <w:rPr>
                <w:rFonts w:eastAsia="Times New Roman" w:cs="Times New Roman"/>
                <w:szCs w:val="24"/>
              </w:rPr>
              <w:t>Traffic counting methods</w:t>
            </w:r>
          </w:p>
          <w:p w14:paraId="24F61858" w14:textId="77777777" w:rsidR="00CE1315" w:rsidRPr="00725E27" w:rsidRDefault="00CE1315" w:rsidP="004470E5">
            <w:pPr>
              <w:numPr>
                <w:ilvl w:val="1"/>
                <w:numId w:val="557"/>
              </w:numPr>
              <w:spacing w:after="0" w:line="276" w:lineRule="auto"/>
              <w:rPr>
                <w:rFonts w:eastAsia="Times New Roman" w:cs="Times New Roman"/>
                <w:szCs w:val="24"/>
              </w:rPr>
            </w:pPr>
            <w:r w:rsidRPr="00725E27">
              <w:rPr>
                <w:rFonts w:eastAsia="Times New Roman" w:cs="Times New Roman"/>
                <w:szCs w:val="24"/>
              </w:rPr>
              <w:t>Equipment and Materials used in traffic counts</w:t>
            </w:r>
          </w:p>
          <w:p w14:paraId="1010A03E" w14:textId="77777777" w:rsidR="00CE1315" w:rsidRPr="00725E27" w:rsidRDefault="00CE1315" w:rsidP="004470E5">
            <w:pPr>
              <w:numPr>
                <w:ilvl w:val="1"/>
                <w:numId w:val="557"/>
              </w:numPr>
              <w:spacing w:after="0" w:line="276" w:lineRule="auto"/>
              <w:rPr>
                <w:rFonts w:eastAsia="Times New Roman" w:cs="Times New Roman"/>
                <w:szCs w:val="24"/>
              </w:rPr>
            </w:pPr>
            <w:r w:rsidRPr="00725E27">
              <w:rPr>
                <w:rFonts w:eastAsia="Times New Roman" w:cs="Times New Roman"/>
                <w:szCs w:val="24"/>
              </w:rPr>
              <w:t>Vehicle Classifications</w:t>
            </w:r>
          </w:p>
          <w:p w14:paraId="68E02DCF" w14:textId="77777777" w:rsidR="00CE1315" w:rsidRPr="00725E27" w:rsidRDefault="00CE1315" w:rsidP="004470E5">
            <w:pPr>
              <w:pStyle w:val="ListParagraph"/>
              <w:numPr>
                <w:ilvl w:val="0"/>
                <w:numId w:val="558"/>
              </w:numPr>
              <w:spacing w:after="0" w:line="276" w:lineRule="auto"/>
              <w:contextualSpacing w:val="0"/>
              <w:rPr>
                <w:rFonts w:eastAsia="Times New Roman"/>
                <w:vanish/>
                <w:szCs w:val="24"/>
              </w:rPr>
            </w:pPr>
          </w:p>
          <w:p w14:paraId="7B4A3C61" w14:textId="77777777" w:rsidR="00CE1315" w:rsidRPr="00725E27" w:rsidRDefault="00CE1315" w:rsidP="004470E5">
            <w:pPr>
              <w:pStyle w:val="ListParagraph"/>
              <w:numPr>
                <w:ilvl w:val="0"/>
                <w:numId w:val="558"/>
              </w:numPr>
              <w:spacing w:after="0" w:line="276" w:lineRule="auto"/>
              <w:contextualSpacing w:val="0"/>
              <w:rPr>
                <w:rFonts w:eastAsia="Times New Roman"/>
                <w:vanish/>
                <w:szCs w:val="24"/>
              </w:rPr>
            </w:pPr>
          </w:p>
          <w:p w14:paraId="69FB61CD" w14:textId="77777777" w:rsidR="00CE1315" w:rsidRPr="00725E27" w:rsidRDefault="00CE1315" w:rsidP="004470E5">
            <w:pPr>
              <w:pStyle w:val="ListParagraph"/>
              <w:numPr>
                <w:ilvl w:val="1"/>
                <w:numId w:val="558"/>
              </w:numPr>
              <w:spacing w:after="0" w:line="276" w:lineRule="auto"/>
              <w:contextualSpacing w:val="0"/>
              <w:rPr>
                <w:rFonts w:eastAsia="Times New Roman"/>
                <w:vanish/>
                <w:szCs w:val="24"/>
              </w:rPr>
            </w:pPr>
          </w:p>
          <w:p w14:paraId="6BE3EC62" w14:textId="77777777" w:rsidR="00CE1315" w:rsidRPr="00725E27" w:rsidRDefault="00CE1315" w:rsidP="004470E5">
            <w:pPr>
              <w:pStyle w:val="ListParagraph"/>
              <w:numPr>
                <w:ilvl w:val="1"/>
                <w:numId w:val="558"/>
              </w:numPr>
              <w:spacing w:after="0" w:line="276" w:lineRule="auto"/>
              <w:contextualSpacing w:val="0"/>
              <w:rPr>
                <w:rFonts w:eastAsia="Times New Roman"/>
                <w:vanish/>
                <w:szCs w:val="24"/>
              </w:rPr>
            </w:pPr>
          </w:p>
          <w:p w14:paraId="21F04F8F" w14:textId="77777777" w:rsidR="00CE1315" w:rsidRPr="00725E27" w:rsidRDefault="00CE1315" w:rsidP="004470E5">
            <w:pPr>
              <w:pStyle w:val="ListParagraph"/>
              <w:numPr>
                <w:ilvl w:val="1"/>
                <w:numId w:val="558"/>
              </w:numPr>
              <w:spacing w:after="0" w:line="276" w:lineRule="auto"/>
              <w:contextualSpacing w:val="0"/>
              <w:rPr>
                <w:rFonts w:eastAsia="Times New Roman"/>
                <w:vanish/>
                <w:szCs w:val="24"/>
              </w:rPr>
            </w:pPr>
          </w:p>
          <w:p w14:paraId="1B28E06B" w14:textId="77777777" w:rsidR="00CE1315" w:rsidRPr="00725E27" w:rsidRDefault="00CE1315" w:rsidP="004470E5">
            <w:pPr>
              <w:numPr>
                <w:ilvl w:val="2"/>
                <w:numId w:val="558"/>
              </w:numPr>
              <w:spacing w:after="0" w:line="276" w:lineRule="auto"/>
              <w:rPr>
                <w:rFonts w:eastAsia="Times New Roman" w:cs="Times New Roman"/>
                <w:szCs w:val="24"/>
              </w:rPr>
            </w:pPr>
            <w:r w:rsidRPr="00725E27">
              <w:rPr>
                <w:rFonts w:eastAsia="Times New Roman" w:cs="Times New Roman"/>
                <w:szCs w:val="24"/>
              </w:rPr>
              <w:t xml:space="preserve">vehicle types and axle </w:t>
            </w:r>
            <w:r w:rsidR="00CB1246" w:rsidRPr="00725E27">
              <w:rPr>
                <w:rFonts w:eastAsia="Times New Roman" w:cs="Times New Roman"/>
                <w:szCs w:val="24"/>
              </w:rPr>
              <w:t>load</w:t>
            </w:r>
          </w:p>
          <w:p w14:paraId="0A361695" w14:textId="77777777" w:rsidR="00CE1315" w:rsidRPr="00725E27" w:rsidRDefault="00CE1315" w:rsidP="004470E5">
            <w:pPr>
              <w:numPr>
                <w:ilvl w:val="1"/>
                <w:numId w:val="557"/>
              </w:numPr>
              <w:spacing w:after="0" w:line="276" w:lineRule="auto"/>
              <w:rPr>
                <w:rFonts w:eastAsia="Times New Roman" w:cs="Times New Roman"/>
                <w:szCs w:val="24"/>
              </w:rPr>
            </w:pPr>
            <w:r w:rsidRPr="00725E27">
              <w:rPr>
                <w:rFonts w:eastAsia="Times New Roman" w:cs="Times New Roman"/>
                <w:szCs w:val="24"/>
              </w:rPr>
              <w:t>Equipment Installation</w:t>
            </w:r>
          </w:p>
          <w:p w14:paraId="580CFDF6" w14:textId="77777777" w:rsidR="00CE1315" w:rsidRPr="00725E27" w:rsidRDefault="00CE1315" w:rsidP="004470E5">
            <w:pPr>
              <w:pStyle w:val="ListParagraph"/>
              <w:numPr>
                <w:ilvl w:val="0"/>
                <w:numId w:val="559"/>
              </w:numPr>
              <w:spacing w:after="0" w:line="276" w:lineRule="auto"/>
              <w:contextualSpacing w:val="0"/>
              <w:rPr>
                <w:rFonts w:eastAsia="Times New Roman"/>
                <w:vanish/>
                <w:szCs w:val="24"/>
              </w:rPr>
            </w:pPr>
          </w:p>
          <w:p w14:paraId="0577AA2D" w14:textId="77777777" w:rsidR="00CE1315" w:rsidRPr="00725E27" w:rsidRDefault="00CE1315" w:rsidP="004470E5">
            <w:pPr>
              <w:pStyle w:val="ListParagraph"/>
              <w:numPr>
                <w:ilvl w:val="0"/>
                <w:numId w:val="559"/>
              </w:numPr>
              <w:spacing w:after="0" w:line="276" w:lineRule="auto"/>
              <w:contextualSpacing w:val="0"/>
              <w:rPr>
                <w:rFonts w:eastAsia="Times New Roman"/>
                <w:vanish/>
                <w:szCs w:val="24"/>
              </w:rPr>
            </w:pPr>
          </w:p>
          <w:p w14:paraId="5AC831B9" w14:textId="77777777" w:rsidR="00CE1315" w:rsidRPr="00725E27" w:rsidRDefault="00CE1315" w:rsidP="004470E5">
            <w:pPr>
              <w:pStyle w:val="ListParagraph"/>
              <w:numPr>
                <w:ilvl w:val="1"/>
                <w:numId w:val="559"/>
              </w:numPr>
              <w:spacing w:after="0" w:line="276" w:lineRule="auto"/>
              <w:contextualSpacing w:val="0"/>
              <w:rPr>
                <w:rFonts w:eastAsia="Times New Roman"/>
                <w:vanish/>
                <w:szCs w:val="24"/>
              </w:rPr>
            </w:pPr>
          </w:p>
          <w:p w14:paraId="4D287AF2" w14:textId="77777777" w:rsidR="00CE1315" w:rsidRPr="00725E27" w:rsidRDefault="00CE1315" w:rsidP="004470E5">
            <w:pPr>
              <w:pStyle w:val="ListParagraph"/>
              <w:numPr>
                <w:ilvl w:val="1"/>
                <w:numId w:val="559"/>
              </w:numPr>
              <w:spacing w:after="0" w:line="276" w:lineRule="auto"/>
              <w:contextualSpacing w:val="0"/>
              <w:rPr>
                <w:rFonts w:eastAsia="Times New Roman"/>
                <w:vanish/>
                <w:szCs w:val="24"/>
              </w:rPr>
            </w:pPr>
          </w:p>
          <w:p w14:paraId="25016F9B" w14:textId="77777777" w:rsidR="00CE1315" w:rsidRPr="00725E27" w:rsidRDefault="00CE1315" w:rsidP="004470E5">
            <w:pPr>
              <w:pStyle w:val="ListParagraph"/>
              <w:numPr>
                <w:ilvl w:val="1"/>
                <w:numId w:val="559"/>
              </w:numPr>
              <w:spacing w:after="0" w:line="276" w:lineRule="auto"/>
              <w:contextualSpacing w:val="0"/>
              <w:rPr>
                <w:rFonts w:eastAsia="Times New Roman"/>
                <w:vanish/>
                <w:szCs w:val="24"/>
              </w:rPr>
            </w:pPr>
          </w:p>
          <w:p w14:paraId="4323510B" w14:textId="77777777" w:rsidR="00CE1315" w:rsidRPr="00725E27" w:rsidRDefault="00CE1315" w:rsidP="004470E5">
            <w:pPr>
              <w:pStyle w:val="ListParagraph"/>
              <w:numPr>
                <w:ilvl w:val="1"/>
                <w:numId w:val="559"/>
              </w:numPr>
              <w:spacing w:after="0" w:line="276" w:lineRule="auto"/>
              <w:contextualSpacing w:val="0"/>
              <w:rPr>
                <w:rFonts w:eastAsia="Times New Roman"/>
                <w:vanish/>
                <w:szCs w:val="24"/>
              </w:rPr>
            </w:pPr>
          </w:p>
          <w:p w14:paraId="3CE8F4A1" w14:textId="77777777" w:rsidR="00CE1315" w:rsidRPr="00725E27" w:rsidRDefault="00CE1315" w:rsidP="004470E5">
            <w:pPr>
              <w:numPr>
                <w:ilvl w:val="2"/>
                <w:numId w:val="559"/>
              </w:numPr>
              <w:spacing w:after="0" w:line="276" w:lineRule="auto"/>
              <w:rPr>
                <w:rFonts w:eastAsia="Times New Roman" w:cs="Times New Roman"/>
                <w:szCs w:val="24"/>
              </w:rPr>
            </w:pPr>
            <w:r w:rsidRPr="00725E27">
              <w:rPr>
                <w:rFonts w:eastAsia="Times New Roman" w:cs="Times New Roman"/>
                <w:szCs w:val="24"/>
              </w:rPr>
              <w:t>traffic counting equipment (e.g., ATRs, cameras)</w:t>
            </w:r>
          </w:p>
          <w:p w14:paraId="4FFD91F7" w14:textId="77777777" w:rsidR="00CE1315" w:rsidRPr="00725E27" w:rsidRDefault="00CE1315" w:rsidP="004470E5">
            <w:pPr>
              <w:numPr>
                <w:ilvl w:val="2"/>
                <w:numId w:val="559"/>
              </w:numPr>
              <w:spacing w:after="0" w:line="276" w:lineRule="auto"/>
              <w:rPr>
                <w:rFonts w:eastAsia="Times New Roman" w:cs="Times New Roman"/>
                <w:szCs w:val="24"/>
              </w:rPr>
            </w:pPr>
            <w:r w:rsidRPr="00725E27">
              <w:rPr>
                <w:rFonts w:eastAsia="Times New Roman" w:cs="Times New Roman"/>
                <w:szCs w:val="24"/>
              </w:rPr>
              <w:t>Traffic volumes established as per counts.</w:t>
            </w:r>
          </w:p>
        </w:tc>
        <w:tc>
          <w:tcPr>
            <w:tcW w:w="2928" w:type="dxa"/>
            <w:tcBorders>
              <w:top w:val="single" w:sz="4" w:space="0" w:color="000000"/>
              <w:left w:val="single" w:sz="4" w:space="0" w:color="000000"/>
              <w:bottom w:val="single" w:sz="4" w:space="0" w:color="000000"/>
              <w:right w:val="single" w:sz="4" w:space="0" w:color="000000"/>
            </w:tcBorders>
          </w:tcPr>
          <w:p w14:paraId="4DD58387" w14:textId="77777777" w:rsidR="00CE1315" w:rsidRPr="00725E27" w:rsidRDefault="00CE1315" w:rsidP="004470E5">
            <w:pPr>
              <w:numPr>
                <w:ilvl w:val="0"/>
                <w:numId w:val="555"/>
              </w:numPr>
              <w:spacing w:after="0" w:line="276" w:lineRule="auto"/>
              <w:rPr>
                <w:rFonts w:eastAsia="Times New Roman" w:cs="Times New Roman"/>
                <w:szCs w:val="24"/>
              </w:rPr>
            </w:pPr>
            <w:r w:rsidRPr="00725E27">
              <w:rPr>
                <w:rFonts w:eastAsia="Times New Roman" w:cs="Times New Roman"/>
                <w:szCs w:val="24"/>
              </w:rPr>
              <w:t>Observation</w:t>
            </w:r>
          </w:p>
          <w:p w14:paraId="1323A0DF" w14:textId="77777777" w:rsidR="00CE1315" w:rsidRPr="00725E27" w:rsidRDefault="00CE1315" w:rsidP="004470E5">
            <w:pPr>
              <w:numPr>
                <w:ilvl w:val="0"/>
                <w:numId w:val="555"/>
              </w:numPr>
              <w:spacing w:after="0" w:line="276" w:lineRule="auto"/>
              <w:rPr>
                <w:rFonts w:eastAsia="Times New Roman" w:cs="Times New Roman"/>
                <w:szCs w:val="24"/>
              </w:rPr>
            </w:pPr>
            <w:r w:rsidRPr="00725E27">
              <w:rPr>
                <w:rFonts w:eastAsia="Times New Roman" w:cs="Times New Roman"/>
                <w:szCs w:val="24"/>
              </w:rPr>
              <w:t>Oral questioning</w:t>
            </w:r>
          </w:p>
          <w:p w14:paraId="58DF41C8" w14:textId="77777777" w:rsidR="00CE1315" w:rsidRPr="00725E27" w:rsidRDefault="00CE1315" w:rsidP="004470E5">
            <w:pPr>
              <w:numPr>
                <w:ilvl w:val="0"/>
                <w:numId w:val="555"/>
              </w:numPr>
              <w:spacing w:after="0" w:line="276" w:lineRule="auto"/>
              <w:rPr>
                <w:rFonts w:eastAsia="Times New Roman" w:cs="Times New Roman"/>
                <w:szCs w:val="24"/>
              </w:rPr>
            </w:pPr>
            <w:r w:rsidRPr="00725E27">
              <w:rPr>
                <w:rFonts w:eastAsia="Times New Roman" w:cs="Times New Roman"/>
                <w:szCs w:val="24"/>
              </w:rPr>
              <w:t>Projects</w:t>
            </w:r>
          </w:p>
          <w:p w14:paraId="07EB8D65" w14:textId="77777777" w:rsidR="00CE1315" w:rsidRPr="00725E27" w:rsidRDefault="00CE1315" w:rsidP="004470E5">
            <w:pPr>
              <w:numPr>
                <w:ilvl w:val="0"/>
                <w:numId w:val="555"/>
              </w:numPr>
              <w:spacing w:after="0" w:line="276" w:lineRule="auto"/>
              <w:rPr>
                <w:rFonts w:eastAsia="Times New Roman" w:cs="Times New Roman"/>
                <w:szCs w:val="24"/>
              </w:rPr>
            </w:pPr>
            <w:r w:rsidRPr="00725E27">
              <w:rPr>
                <w:rFonts w:eastAsia="Times New Roman" w:cs="Times New Roman"/>
                <w:szCs w:val="24"/>
              </w:rPr>
              <w:t>Written tests</w:t>
            </w:r>
          </w:p>
          <w:p w14:paraId="729C1934" w14:textId="77777777" w:rsidR="00CE1315" w:rsidRPr="00725E27" w:rsidRDefault="00CE1315" w:rsidP="004470E5">
            <w:pPr>
              <w:numPr>
                <w:ilvl w:val="0"/>
                <w:numId w:val="555"/>
              </w:numPr>
              <w:spacing w:after="0" w:line="276" w:lineRule="auto"/>
              <w:rPr>
                <w:rFonts w:eastAsia="Times New Roman" w:cs="Times New Roman"/>
                <w:szCs w:val="24"/>
              </w:rPr>
            </w:pPr>
            <w:r w:rsidRPr="00725E27">
              <w:rPr>
                <w:rFonts w:eastAsia="Times New Roman" w:cs="Times New Roman"/>
                <w:szCs w:val="24"/>
              </w:rPr>
              <w:t>Third party</w:t>
            </w:r>
          </w:p>
          <w:p w14:paraId="697FE4F6" w14:textId="77777777" w:rsidR="00CE1315" w:rsidRPr="00725E27" w:rsidRDefault="00CE1315" w:rsidP="004470E5">
            <w:pPr>
              <w:numPr>
                <w:ilvl w:val="0"/>
                <w:numId w:val="555"/>
              </w:numPr>
              <w:spacing w:after="0" w:line="276" w:lineRule="auto"/>
              <w:rPr>
                <w:rFonts w:eastAsia="Times New Roman" w:cs="Times New Roman"/>
                <w:szCs w:val="24"/>
              </w:rPr>
            </w:pPr>
            <w:r w:rsidRPr="00725E27">
              <w:rPr>
                <w:rFonts w:eastAsia="Times New Roman" w:cs="Times New Roman"/>
                <w:szCs w:val="24"/>
              </w:rPr>
              <w:t>Portfolio</w:t>
            </w:r>
          </w:p>
        </w:tc>
      </w:tr>
      <w:tr w:rsidR="00CE1315" w:rsidRPr="00725E27" w14:paraId="50E124A0" w14:textId="77777777" w:rsidTr="00C24A23">
        <w:trPr>
          <w:trHeight w:val="755"/>
        </w:trPr>
        <w:tc>
          <w:tcPr>
            <w:tcW w:w="2516" w:type="dxa"/>
            <w:tcBorders>
              <w:top w:val="single" w:sz="4" w:space="0" w:color="000000"/>
              <w:left w:val="single" w:sz="4" w:space="0" w:color="000000"/>
              <w:bottom w:val="single" w:sz="4" w:space="0" w:color="000000"/>
              <w:right w:val="single" w:sz="4" w:space="0" w:color="000000"/>
            </w:tcBorders>
          </w:tcPr>
          <w:p w14:paraId="3D761A9C" w14:textId="77777777" w:rsidR="00CE1315" w:rsidRPr="00725E27" w:rsidRDefault="00CE1315" w:rsidP="004470E5">
            <w:pPr>
              <w:numPr>
                <w:ilvl w:val="0"/>
                <w:numId w:val="549"/>
              </w:numPr>
              <w:spacing w:after="200" w:line="276" w:lineRule="auto"/>
              <w:rPr>
                <w:rFonts w:eastAsia="Times New Roman" w:cs="Times New Roman"/>
                <w:szCs w:val="24"/>
              </w:rPr>
            </w:pPr>
            <w:r w:rsidRPr="00725E27">
              <w:rPr>
                <w:rFonts w:eastAsia="Times New Roman" w:cs="Times New Roman"/>
                <w:szCs w:val="24"/>
              </w:rPr>
              <w:t>Prepare traffic survey reports</w:t>
            </w:r>
          </w:p>
          <w:p w14:paraId="76E7B93F" w14:textId="77777777" w:rsidR="00CE1315" w:rsidRPr="00725E27" w:rsidRDefault="00CE1315" w:rsidP="00C24A23">
            <w:pPr>
              <w:rPr>
                <w:rFonts w:eastAsia="Times New Roman" w:cs="Times New Roman"/>
                <w:szCs w:val="24"/>
              </w:rPr>
            </w:pPr>
          </w:p>
        </w:tc>
        <w:tc>
          <w:tcPr>
            <w:tcW w:w="3906" w:type="dxa"/>
            <w:tcBorders>
              <w:top w:val="single" w:sz="4" w:space="0" w:color="000000"/>
              <w:left w:val="single" w:sz="4" w:space="0" w:color="000000"/>
              <w:bottom w:val="single" w:sz="4" w:space="0" w:color="000000"/>
              <w:right w:val="single" w:sz="4" w:space="0" w:color="000000"/>
            </w:tcBorders>
          </w:tcPr>
          <w:p w14:paraId="32BA9947" w14:textId="77777777" w:rsidR="00CE1315" w:rsidRPr="00725E27" w:rsidRDefault="00CE1315" w:rsidP="004470E5">
            <w:pPr>
              <w:pStyle w:val="ListParagraph"/>
              <w:numPr>
                <w:ilvl w:val="0"/>
                <w:numId w:val="560"/>
              </w:numPr>
              <w:spacing w:after="0" w:line="276" w:lineRule="auto"/>
              <w:contextualSpacing w:val="0"/>
              <w:rPr>
                <w:rFonts w:eastAsia="Times New Roman"/>
                <w:vanish/>
                <w:szCs w:val="24"/>
              </w:rPr>
            </w:pPr>
          </w:p>
          <w:p w14:paraId="3B970825" w14:textId="77777777" w:rsidR="00CE1315" w:rsidRPr="00725E27" w:rsidRDefault="00CE1315" w:rsidP="004470E5">
            <w:pPr>
              <w:pStyle w:val="ListParagraph"/>
              <w:numPr>
                <w:ilvl w:val="0"/>
                <w:numId w:val="560"/>
              </w:numPr>
              <w:spacing w:after="0" w:line="276" w:lineRule="auto"/>
              <w:contextualSpacing w:val="0"/>
              <w:rPr>
                <w:rFonts w:eastAsia="Times New Roman"/>
                <w:vanish/>
                <w:szCs w:val="24"/>
              </w:rPr>
            </w:pPr>
          </w:p>
          <w:p w14:paraId="2C2034A1" w14:textId="77777777" w:rsidR="00CE1315" w:rsidRPr="00725E27" w:rsidRDefault="00CE1315" w:rsidP="004470E5">
            <w:pPr>
              <w:pStyle w:val="ListParagraph"/>
              <w:numPr>
                <w:ilvl w:val="0"/>
                <w:numId w:val="560"/>
              </w:numPr>
              <w:spacing w:after="0" w:line="276" w:lineRule="auto"/>
              <w:contextualSpacing w:val="0"/>
              <w:rPr>
                <w:rFonts w:eastAsia="Times New Roman"/>
                <w:vanish/>
                <w:szCs w:val="24"/>
              </w:rPr>
            </w:pPr>
          </w:p>
          <w:p w14:paraId="6A8FDF60" w14:textId="77777777" w:rsidR="00CE1315" w:rsidRPr="00725E27" w:rsidRDefault="00CE1315" w:rsidP="004470E5">
            <w:pPr>
              <w:numPr>
                <w:ilvl w:val="1"/>
                <w:numId w:val="560"/>
              </w:numPr>
              <w:spacing w:after="0" w:line="276" w:lineRule="auto"/>
              <w:rPr>
                <w:rFonts w:eastAsia="Times New Roman" w:cs="Times New Roman"/>
                <w:szCs w:val="24"/>
              </w:rPr>
            </w:pPr>
            <w:r w:rsidRPr="00725E27">
              <w:rPr>
                <w:rFonts w:eastAsia="Times New Roman" w:cs="Times New Roman"/>
                <w:szCs w:val="24"/>
              </w:rPr>
              <w:t>Data Validation and Quality Control</w:t>
            </w:r>
          </w:p>
          <w:p w14:paraId="2C794C61" w14:textId="77777777" w:rsidR="00CE1315" w:rsidRPr="00725E27" w:rsidRDefault="00CE1315" w:rsidP="004470E5">
            <w:pPr>
              <w:pStyle w:val="ListParagraph"/>
              <w:numPr>
                <w:ilvl w:val="0"/>
                <w:numId w:val="561"/>
              </w:numPr>
              <w:spacing w:after="0" w:line="276" w:lineRule="auto"/>
              <w:contextualSpacing w:val="0"/>
              <w:rPr>
                <w:rFonts w:eastAsia="Times New Roman"/>
                <w:vanish/>
                <w:szCs w:val="24"/>
              </w:rPr>
            </w:pPr>
          </w:p>
          <w:p w14:paraId="4473EB4C" w14:textId="77777777" w:rsidR="00CE1315" w:rsidRPr="00725E27" w:rsidRDefault="00CE1315" w:rsidP="004470E5">
            <w:pPr>
              <w:pStyle w:val="ListParagraph"/>
              <w:numPr>
                <w:ilvl w:val="0"/>
                <w:numId w:val="561"/>
              </w:numPr>
              <w:spacing w:after="0" w:line="276" w:lineRule="auto"/>
              <w:contextualSpacing w:val="0"/>
              <w:rPr>
                <w:rFonts w:eastAsia="Times New Roman"/>
                <w:vanish/>
                <w:szCs w:val="24"/>
              </w:rPr>
            </w:pPr>
          </w:p>
          <w:p w14:paraId="2E169615" w14:textId="77777777" w:rsidR="00CE1315" w:rsidRPr="00725E27" w:rsidRDefault="00CE1315" w:rsidP="004470E5">
            <w:pPr>
              <w:pStyle w:val="ListParagraph"/>
              <w:numPr>
                <w:ilvl w:val="0"/>
                <w:numId w:val="561"/>
              </w:numPr>
              <w:spacing w:after="0" w:line="276" w:lineRule="auto"/>
              <w:contextualSpacing w:val="0"/>
              <w:rPr>
                <w:rFonts w:eastAsia="Times New Roman"/>
                <w:vanish/>
                <w:szCs w:val="24"/>
              </w:rPr>
            </w:pPr>
          </w:p>
          <w:p w14:paraId="33886471" w14:textId="77777777" w:rsidR="00CE1315" w:rsidRPr="00725E27" w:rsidRDefault="00CE1315" w:rsidP="004470E5">
            <w:pPr>
              <w:pStyle w:val="ListParagraph"/>
              <w:numPr>
                <w:ilvl w:val="1"/>
                <w:numId w:val="561"/>
              </w:numPr>
              <w:spacing w:after="0" w:line="276" w:lineRule="auto"/>
              <w:contextualSpacing w:val="0"/>
              <w:rPr>
                <w:rFonts w:eastAsia="Times New Roman"/>
                <w:vanish/>
                <w:szCs w:val="24"/>
              </w:rPr>
            </w:pPr>
          </w:p>
          <w:p w14:paraId="12822177" w14:textId="77777777" w:rsidR="00CE1315" w:rsidRPr="00725E27" w:rsidRDefault="00CE1315" w:rsidP="004470E5">
            <w:pPr>
              <w:numPr>
                <w:ilvl w:val="2"/>
                <w:numId w:val="561"/>
              </w:numPr>
              <w:spacing w:after="0" w:line="276" w:lineRule="auto"/>
              <w:rPr>
                <w:rFonts w:eastAsia="Times New Roman" w:cs="Times New Roman"/>
                <w:szCs w:val="24"/>
              </w:rPr>
            </w:pPr>
            <w:r w:rsidRPr="00725E27">
              <w:rPr>
                <w:rFonts w:eastAsia="Times New Roman" w:cs="Times New Roman"/>
                <w:szCs w:val="24"/>
              </w:rPr>
              <w:t>Standard data collection procedures and quality control measures</w:t>
            </w:r>
          </w:p>
          <w:p w14:paraId="254A809D" w14:textId="77777777" w:rsidR="00CE1315" w:rsidRPr="00725E27" w:rsidRDefault="00CE1315" w:rsidP="004470E5">
            <w:pPr>
              <w:numPr>
                <w:ilvl w:val="2"/>
                <w:numId w:val="561"/>
              </w:numPr>
              <w:spacing w:after="0" w:line="276" w:lineRule="auto"/>
              <w:rPr>
                <w:rFonts w:eastAsia="Times New Roman" w:cs="Times New Roman"/>
                <w:szCs w:val="24"/>
              </w:rPr>
            </w:pPr>
            <w:r w:rsidRPr="00725E27">
              <w:rPr>
                <w:rFonts w:eastAsia="Times New Roman" w:cs="Times New Roman"/>
                <w:szCs w:val="24"/>
              </w:rPr>
              <w:lastRenderedPageBreak/>
              <w:t>Identifying and addressing data errors or inconsistencies</w:t>
            </w:r>
          </w:p>
          <w:p w14:paraId="3634CB39" w14:textId="77777777" w:rsidR="00CE1315" w:rsidRPr="00725E27" w:rsidRDefault="00CE1315" w:rsidP="004470E5">
            <w:pPr>
              <w:numPr>
                <w:ilvl w:val="1"/>
                <w:numId w:val="560"/>
              </w:numPr>
              <w:spacing w:after="0" w:line="276" w:lineRule="auto"/>
              <w:rPr>
                <w:rFonts w:eastAsia="Times New Roman" w:cs="Times New Roman"/>
                <w:szCs w:val="24"/>
              </w:rPr>
            </w:pPr>
            <w:r w:rsidRPr="00725E27">
              <w:rPr>
                <w:rFonts w:eastAsia="Times New Roman" w:cs="Times New Roman"/>
                <w:szCs w:val="24"/>
              </w:rPr>
              <w:t>Traffic Characteristics</w:t>
            </w:r>
          </w:p>
          <w:p w14:paraId="2265086D" w14:textId="77777777" w:rsidR="00CE1315" w:rsidRPr="00725E27" w:rsidRDefault="00CE1315" w:rsidP="004470E5">
            <w:pPr>
              <w:pStyle w:val="ListParagraph"/>
              <w:numPr>
                <w:ilvl w:val="0"/>
                <w:numId w:val="562"/>
              </w:numPr>
              <w:spacing w:after="0" w:line="276" w:lineRule="auto"/>
              <w:contextualSpacing w:val="0"/>
              <w:rPr>
                <w:rFonts w:eastAsia="Times New Roman"/>
                <w:vanish/>
                <w:szCs w:val="24"/>
              </w:rPr>
            </w:pPr>
          </w:p>
          <w:p w14:paraId="1900F25A" w14:textId="77777777" w:rsidR="00CE1315" w:rsidRPr="00725E27" w:rsidRDefault="00CE1315" w:rsidP="004470E5">
            <w:pPr>
              <w:pStyle w:val="ListParagraph"/>
              <w:numPr>
                <w:ilvl w:val="0"/>
                <w:numId w:val="562"/>
              </w:numPr>
              <w:spacing w:after="0" w:line="276" w:lineRule="auto"/>
              <w:contextualSpacing w:val="0"/>
              <w:rPr>
                <w:rFonts w:eastAsia="Times New Roman"/>
                <w:vanish/>
                <w:szCs w:val="24"/>
              </w:rPr>
            </w:pPr>
          </w:p>
          <w:p w14:paraId="545E1560" w14:textId="77777777" w:rsidR="00CE1315" w:rsidRPr="00725E27" w:rsidRDefault="00CE1315" w:rsidP="004470E5">
            <w:pPr>
              <w:pStyle w:val="ListParagraph"/>
              <w:numPr>
                <w:ilvl w:val="0"/>
                <w:numId w:val="562"/>
              </w:numPr>
              <w:spacing w:after="0" w:line="276" w:lineRule="auto"/>
              <w:contextualSpacing w:val="0"/>
              <w:rPr>
                <w:rFonts w:eastAsia="Times New Roman"/>
                <w:vanish/>
                <w:szCs w:val="24"/>
              </w:rPr>
            </w:pPr>
          </w:p>
          <w:p w14:paraId="3866E3EF" w14:textId="77777777" w:rsidR="00CE1315" w:rsidRPr="00725E27" w:rsidRDefault="00CE1315" w:rsidP="004470E5">
            <w:pPr>
              <w:pStyle w:val="ListParagraph"/>
              <w:numPr>
                <w:ilvl w:val="1"/>
                <w:numId w:val="562"/>
              </w:numPr>
              <w:spacing w:after="0" w:line="276" w:lineRule="auto"/>
              <w:contextualSpacing w:val="0"/>
              <w:rPr>
                <w:rFonts w:eastAsia="Times New Roman"/>
                <w:vanish/>
                <w:szCs w:val="24"/>
              </w:rPr>
            </w:pPr>
          </w:p>
          <w:p w14:paraId="5E431C6B" w14:textId="77777777" w:rsidR="00CE1315" w:rsidRPr="00725E27" w:rsidRDefault="00CE1315" w:rsidP="004470E5">
            <w:pPr>
              <w:pStyle w:val="ListParagraph"/>
              <w:numPr>
                <w:ilvl w:val="1"/>
                <w:numId w:val="562"/>
              </w:numPr>
              <w:spacing w:after="0" w:line="276" w:lineRule="auto"/>
              <w:contextualSpacing w:val="0"/>
              <w:rPr>
                <w:rFonts w:eastAsia="Times New Roman"/>
                <w:vanish/>
                <w:szCs w:val="24"/>
              </w:rPr>
            </w:pPr>
          </w:p>
          <w:p w14:paraId="4FA6117B" w14:textId="77777777" w:rsidR="00CE1315" w:rsidRPr="00725E27" w:rsidRDefault="00CE1315" w:rsidP="004470E5">
            <w:pPr>
              <w:numPr>
                <w:ilvl w:val="2"/>
                <w:numId w:val="562"/>
              </w:numPr>
              <w:spacing w:after="0" w:line="276" w:lineRule="auto"/>
              <w:rPr>
                <w:rFonts w:eastAsia="Times New Roman" w:cs="Times New Roman"/>
                <w:szCs w:val="24"/>
              </w:rPr>
            </w:pPr>
            <w:r w:rsidRPr="00725E27">
              <w:rPr>
                <w:rFonts w:eastAsia="Times New Roman" w:cs="Times New Roman"/>
                <w:szCs w:val="24"/>
              </w:rPr>
              <w:t>Traffic volume, speed, and density</w:t>
            </w:r>
          </w:p>
          <w:p w14:paraId="30F98901" w14:textId="77777777" w:rsidR="00CE1315" w:rsidRPr="00725E27" w:rsidRDefault="00CE1315" w:rsidP="004470E5">
            <w:pPr>
              <w:numPr>
                <w:ilvl w:val="2"/>
                <w:numId w:val="562"/>
              </w:numPr>
              <w:spacing w:after="0" w:line="276" w:lineRule="auto"/>
              <w:rPr>
                <w:rFonts w:eastAsia="Times New Roman" w:cs="Times New Roman"/>
                <w:szCs w:val="24"/>
              </w:rPr>
            </w:pPr>
            <w:r w:rsidRPr="00725E27">
              <w:rPr>
                <w:rFonts w:eastAsia="Times New Roman" w:cs="Times New Roman"/>
                <w:szCs w:val="24"/>
              </w:rPr>
              <w:t>Analyzing traffic composition (e.g., vehicle types, axle loads)</w:t>
            </w:r>
          </w:p>
          <w:p w14:paraId="7009C5B9" w14:textId="77777777" w:rsidR="00CE1315" w:rsidRPr="00725E27" w:rsidRDefault="00CE1315" w:rsidP="004470E5">
            <w:pPr>
              <w:numPr>
                <w:ilvl w:val="2"/>
                <w:numId w:val="562"/>
              </w:numPr>
              <w:spacing w:after="0" w:line="276" w:lineRule="auto"/>
              <w:rPr>
                <w:rFonts w:eastAsia="Times New Roman" w:cs="Times New Roman"/>
                <w:szCs w:val="24"/>
              </w:rPr>
            </w:pPr>
            <w:r w:rsidRPr="00725E27">
              <w:rPr>
                <w:rFonts w:eastAsia="Times New Roman" w:cs="Times New Roman"/>
                <w:szCs w:val="24"/>
              </w:rPr>
              <w:t>Identifying peak traffic periods and trends</w:t>
            </w:r>
          </w:p>
          <w:p w14:paraId="41F34CA8" w14:textId="77777777" w:rsidR="00CE1315" w:rsidRPr="00725E27" w:rsidRDefault="00CE1315" w:rsidP="004470E5">
            <w:pPr>
              <w:numPr>
                <w:ilvl w:val="1"/>
                <w:numId w:val="560"/>
              </w:numPr>
              <w:spacing w:after="0" w:line="276" w:lineRule="auto"/>
              <w:rPr>
                <w:rFonts w:eastAsia="Times New Roman" w:cs="Times New Roman"/>
                <w:szCs w:val="24"/>
              </w:rPr>
            </w:pPr>
            <w:r w:rsidRPr="00725E27">
              <w:rPr>
                <w:rFonts w:eastAsia="Times New Roman" w:cs="Times New Roman"/>
                <w:szCs w:val="24"/>
              </w:rPr>
              <w:t>Road Characteristics</w:t>
            </w:r>
          </w:p>
          <w:p w14:paraId="2DD0AC03" w14:textId="77777777" w:rsidR="00CE1315" w:rsidRPr="00725E27" w:rsidRDefault="00CE1315" w:rsidP="004470E5">
            <w:pPr>
              <w:pStyle w:val="ListParagraph"/>
              <w:numPr>
                <w:ilvl w:val="0"/>
                <w:numId w:val="563"/>
              </w:numPr>
              <w:spacing w:after="0" w:line="276" w:lineRule="auto"/>
              <w:contextualSpacing w:val="0"/>
              <w:rPr>
                <w:rFonts w:eastAsia="Times New Roman"/>
                <w:vanish/>
                <w:szCs w:val="24"/>
              </w:rPr>
            </w:pPr>
          </w:p>
          <w:p w14:paraId="3963C6E8" w14:textId="77777777" w:rsidR="00CE1315" w:rsidRPr="00725E27" w:rsidRDefault="00CE1315" w:rsidP="004470E5">
            <w:pPr>
              <w:pStyle w:val="ListParagraph"/>
              <w:numPr>
                <w:ilvl w:val="0"/>
                <w:numId w:val="563"/>
              </w:numPr>
              <w:spacing w:after="0" w:line="276" w:lineRule="auto"/>
              <w:contextualSpacing w:val="0"/>
              <w:rPr>
                <w:rFonts w:eastAsia="Times New Roman"/>
                <w:vanish/>
                <w:szCs w:val="24"/>
              </w:rPr>
            </w:pPr>
          </w:p>
          <w:p w14:paraId="43D287A0" w14:textId="77777777" w:rsidR="00CE1315" w:rsidRPr="00725E27" w:rsidRDefault="00CE1315" w:rsidP="004470E5">
            <w:pPr>
              <w:pStyle w:val="ListParagraph"/>
              <w:numPr>
                <w:ilvl w:val="0"/>
                <w:numId w:val="563"/>
              </w:numPr>
              <w:spacing w:after="0" w:line="276" w:lineRule="auto"/>
              <w:contextualSpacing w:val="0"/>
              <w:rPr>
                <w:rFonts w:eastAsia="Times New Roman"/>
                <w:vanish/>
                <w:szCs w:val="24"/>
              </w:rPr>
            </w:pPr>
          </w:p>
          <w:p w14:paraId="7EA9DAB1" w14:textId="77777777" w:rsidR="00CE1315" w:rsidRPr="00725E27" w:rsidRDefault="00CE1315" w:rsidP="004470E5">
            <w:pPr>
              <w:pStyle w:val="ListParagraph"/>
              <w:numPr>
                <w:ilvl w:val="1"/>
                <w:numId w:val="563"/>
              </w:numPr>
              <w:spacing w:after="0" w:line="276" w:lineRule="auto"/>
              <w:contextualSpacing w:val="0"/>
              <w:rPr>
                <w:rFonts w:eastAsia="Times New Roman"/>
                <w:vanish/>
                <w:szCs w:val="24"/>
              </w:rPr>
            </w:pPr>
          </w:p>
          <w:p w14:paraId="5537A2C6" w14:textId="77777777" w:rsidR="00CE1315" w:rsidRPr="00725E27" w:rsidRDefault="00CE1315" w:rsidP="004470E5">
            <w:pPr>
              <w:pStyle w:val="ListParagraph"/>
              <w:numPr>
                <w:ilvl w:val="1"/>
                <w:numId w:val="563"/>
              </w:numPr>
              <w:spacing w:after="0" w:line="276" w:lineRule="auto"/>
              <w:contextualSpacing w:val="0"/>
              <w:rPr>
                <w:rFonts w:eastAsia="Times New Roman"/>
                <w:vanish/>
                <w:szCs w:val="24"/>
              </w:rPr>
            </w:pPr>
          </w:p>
          <w:p w14:paraId="526C641D" w14:textId="77777777" w:rsidR="00CE1315" w:rsidRPr="00725E27" w:rsidRDefault="00CE1315" w:rsidP="004470E5">
            <w:pPr>
              <w:pStyle w:val="ListParagraph"/>
              <w:numPr>
                <w:ilvl w:val="1"/>
                <w:numId w:val="563"/>
              </w:numPr>
              <w:spacing w:after="0" w:line="276" w:lineRule="auto"/>
              <w:contextualSpacing w:val="0"/>
              <w:rPr>
                <w:rFonts w:eastAsia="Times New Roman"/>
                <w:vanish/>
                <w:szCs w:val="24"/>
              </w:rPr>
            </w:pPr>
          </w:p>
          <w:p w14:paraId="234992BD" w14:textId="77777777" w:rsidR="00CE1315" w:rsidRPr="00725E27" w:rsidRDefault="00CE1315" w:rsidP="004470E5">
            <w:pPr>
              <w:numPr>
                <w:ilvl w:val="2"/>
                <w:numId w:val="563"/>
              </w:numPr>
              <w:spacing w:after="0" w:line="276" w:lineRule="auto"/>
              <w:rPr>
                <w:rFonts w:eastAsia="Times New Roman" w:cs="Times New Roman"/>
                <w:szCs w:val="24"/>
              </w:rPr>
            </w:pPr>
            <w:r w:rsidRPr="00725E27">
              <w:rPr>
                <w:rFonts w:eastAsia="Times New Roman" w:cs="Times New Roman"/>
                <w:szCs w:val="24"/>
              </w:rPr>
              <w:t>road design features (e.g., number of lanes, intersections, speed limits)</w:t>
            </w:r>
          </w:p>
          <w:p w14:paraId="588F2D35" w14:textId="77777777" w:rsidR="00CE1315" w:rsidRPr="00725E27" w:rsidRDefault="00CE1315" w:rsidP="004470E5">
            <w:pPr>
              <w:numPr>
                <w:ilvl w:val="1"/>
                <w:numId w:val="560"/>
              </w:numPr>
              <w:spacing w:after="0" w:line="276" w:lineRule="auto"/>
              <w:rPr>
                <w:rFonts w:eastAsia="Times New Roman" w:cs="Times New Roman"/>
                <w:szCs w:val="24"/>
              </w:rPr>
            </w:pPr>
            <w:r w:rsidRPr="00725E27">
              <w:rPr>
                <w:rFonts w:eastAsia="Times New Roman" w:cs="Times New Roman"/>
                <w:szCs w:val="24"/>
              </w:rPr>
              <w:t>Report Writing Fundamentals</w:t>
            </w:r>
          </w:p>
          <w:p w14:paraId="07C62E36" w14:textId="77777777" w:rsidR="00CE1315" w:rsidRPr="00725E27" w:rsidRDefault="00CE1315" w:rsidP="004470E5">
            <w:pPr>
              <w:pStyle w:val="ListParagraph"/>
              <w:numPr>
                <w:ilvl w:val="0"/>
                <w:numId w:val="564"/>
              </w:numPr>
              <w:spacing w:after="0" w:line="276" w:lineRule="auto"/>
              <w:contextualSpacing w:val="0"/>
              <w:rPr>
                <w:rFonts w:eastAsia="Times New Roman"/>
                <w:vanish/>
                <w:szCs w:val="24"/>
              </w:rPr>
            </w:pPr>
          </w:p>
          <w:p w14:paraId="58E78CEE" w14:textId="77777777" w:rsidR="00CE1315" w:rsidRPr="00725E27" w:rsidRDefault="00CE1315" w:rsidP="004470E5">
            <w:pPr>
              <w:pStyle w:val="ListParagraph"/>
              <w:numPr>
                <w:ilvl w:val="0"/>
                <w:numId w:val="564"/>
              </w:numPr>
              <w:spacing w:after="0" w:line="276" w:lineRule="auto"/>
              <w:contextualSpacing w:val="0"/>
              <w:rPr>
                <w:rFonts w:eastAsia="Times New Roman"/>
                <w:vanish/>
                <w:szCs w:val="24"/>
              </w:rPr>
            </w:pPr>
          </w:p>
          <w:p w14:paraId="461672F5" w14:textId="77777777" w:rsidR="00CE1315" w:rsidRPr="00725E27" w:rsidRDefault="00CE1315" w:rsidP="004470E5">
            <w:pPr>
              <w:pStyle w:val="ListParagraph"/>
              <w:numPr>
                <w:ilvl w:val="0"/>
                <w:numId w:val="564"/>
              </w:numPr>
              <w:spacing w:after="0" w:line="276" w:lineRule="auto"/>
              <w:contextualSpacing w:val="0"/>
              <w:rPr>
                <w:rFonts w:eastAsia="Times New Roman"/>
                <w:vanish/>
                <w:szCs w:val="24"/>
              </w:rPr>
            </w:pPr>
          </w:p>
          <w:p w14:paraId="6644FB71" w14:textId="77777777" w:rsidR="00CE1315" w:rsidRPr="00725E27" w:rsidRDefault="00CE1315" w:rsidP="004470E5">
            <w:pPr>
              <w:pStyle w:val="ListParagraph"/>
              <w:numPr>
                <w:ilvl w:val="1"/>
                <w:numId w:val="564"/>
              </w:numPr>
              <w:spacing w:after="0" w:line="276" w:lineRule="auto"/>
              <w:contextualSpacing w:val="0"/>
              <w:rPr>
                <w:rFonts w:eastAsia="Times New Roman"/>
                <w:vanish/>
                <w:szCs w:val="24"/>
              </w:rPr>
            </w:pPr>
          </w:p>
          <w:p w14:paraId="7F6F011A" w14:textId="77777777" w:rsidR="00CE1315" w:rsidRPr="00725E27" w:rsidRDefault="00CE1315" w:rsidP="004470E5">
            <w:pPr>
              <w:pStyle w:val="ListParagraph"/>
              <w:numPr>
                <w:ilvl w:val="1"/>
                <w:numId w:val="564"/>
              </w:numPr>
              <w:spacing w:after="0" w:line="276" w:lineRule="auto"/>
              <w:contextualSpacing w:val="0"/>
              <w:rPr>
                <w:rFonts w:eastAsia="Times New Roman"/>
                <w:vanish/>
                <w:szCs w:val="24"/>
              </w:rPr>
            </w:pPr>
          </w:p>
          <w:p w14:paraId="608A4797" w14:textId="77777777" w:rsidR="00CE1315" w:rsidRPr="00725E27" w:rsidRDefault="00CE1315" w:rsidP="004470E5">
            <w:pPr>
              <w:pStyle w:val="ListParagraph"/>
              <w:numPr>
                <w:ilvl w:val="1"/>
                <w:numId w:val="564"/>
              </w:numPr>
              <w:spacing w:after="0" w:line="276" w:lineRule="auto"/>
              <w:contextualSpacing w:val="0"/>
              <w:rPr>
                <w:rFonts w:eastAsia="Times New Roman"/>
                <w:vanish/>
                <w:szCs w:val="24"/>
              </w:rPr>
            </w:pPr>
          </w:p>
          <w:p w14:paraId="33E96384" w14:textId="77777777" w:rsidR="00CE1315" w:rsidRPr="00725E27" w:rsidRDefault="00CE1315" w:rsidP="004470E5">
            <w:pPr>
              <w:pStyle w:val="ListParagraph"/>
              <w:numPr>
                <w:ilvl w:val="1"/>
                <w:numId w:val="564"/>
              </w:numPr>
              <w:spacing w:after="0" w:line="276" w:lineRule="auto"/>
              <w:contextualSpacing w:val="0"/>
              <w:rPr>
                <w:rFonts w:eastAsia="Times New Roman"/>
                <w:vanish/>
                <w:szCs w:val="24"/>
              </w:rPr>
            </w:pPr>
          </w:p>
          <w:p w14:paraId="1B9B9BDE" w14:textId="77777777" w:rsidR="00CE1315" w:rsidRPr="00725E27" w:rsidRDefault="00CE1315" w:rsidP="004470E5">
            <w:pPr>
              <w:numPr>
                <w:ilvl w:val="2"/>
                <w:numId w:val="564"/>
              </w:numPr>
              <w:spacing w:after="0" w:line="276" w:lineRule="auto"/>
              <w:rPr>
                <w:rFonts w:eastAsia="Times New Roman" w:cs="Times New Roman"/>
                <w:szCs w:val="24"/>
              </w:rPr>
            </w:pPr>
            <w:r w:rsidRPr="00725E27">
              <w:rPr>
                <w:rFonts w:eastAsia="Times New Roman" w:cs="Times New Roman"/>
                <w:szCs w:val="24"/>
              </w:rPr>
              <w:t>Introduction and background</w:t>
            </w:r>
          </w:p>
          <w:p w14:paraId="3BB7501E" w14:textId="77777777" w:rsidR="00CE1315" w:rsidRPr="00725E27" w:rsidRDefault="00CE1315" w:rsidP="004470E5">
            <w:pPr>
              <w:numPr>
                <w:ilvl w:val="2"/>
                <w:numId w:val="564"/>
              </w:numPr>
              <w:spacing w:after="0" w:line="276" w:lineRule="auto"/>
              <w:rPr>
                <w:rFonts w:eastAsia="Times New Roman" w:cs="Times New Roman"/>
                <w:szCs w:val="24"/>
              </w:rPr>
            </w:pPr>
            <w:r w:rsidRPr="00725E27">
              <w:rPr>
                <w:rFonts w:eastAsia="Times New Roman" w:cs="Times New Roman"/>
                <w:szCs w:val="24"/>
              </w:rPr>
              <w:t>Survey methodology and data collection</w:t>
            </w:r>
          </w:p>
          <w:p w14:paraId="028958C8" w14:textId="77777777" w:rsidR="00CE1315" w:rsidRPr="00725E27" w:rsidRDefault="00CE1315" w:rsidP="004470E5">
            <w:pPr>
              <w:numPr>
                <w:ilvl w:val="2"/>
                <w:numId w:val="564"/>
              </w:numPr>
              <w:spacing w:after="0" w:line="276" w:lineRule="auto"/>
              <w:rPr>
                <w:rFonts w:eastAsia="Times New Roman" w:cs="Times New Roman"/>
                <w:szCs w:val="24"/>
              </w:rPr>
            </w:pPr>
            <w:r w:rsidRPr="00725E27">
              <w:rPr>
                <w:rFonts w:eastAsia="Times New Roman" w:cs="Times New Roman"/>
                <w:szCs w:val="24"/>
              </w:rPr>
              <w:t>Data analysis and findings</w:t>
            </w:r>
          </w:p>
          <w:p w14:paraId="6A1FA7E0" w14:textId="77777777" w:rsidR="00CE1315" w:rsidRPr="00725E27" w:rsidRDefault="00CE1315" w:rsidP="004470E5">
            <w:pPr>
              <w:numPr>
                <w:ilvl w:val="2"/>
                <w:numId w:val="564"/>
              </w:numPr>
              <w:spacing w:line="276" w:lineRule="auto"/>
              <w:rPr>
                <w:rFonts w:eastAsia="Times New Roman" w:cs="Times New Roman"/>
                <w:szCs w:val="24"/>
              </w:rPr>
            </w:pPr>
            <w:r w:rsidRPr="00725E27">
              <w:rPr>
                <w:rFonts w:eastAsia="Times New Roman" w:cs="Times New Roman"/>
                <w:szCs w:val="24"/>
              </w:rPr>
              <w:t>Conclusions and recommendations</w:t>
            </w:r>
          </w:p>
        </w:tc>
        <w:tc>
          <w:tcPr>
            <w:tcW w:w="2928" w:type="dxa"/>
            <w:tcBorders>
              <w:top w:val="single" w:sz="4" w:space="0" w:color="000000"/>
              <w:left w:val="single" w:sz="4" w:space="0" w:color="000000"/>
              <w:bottom w:val="single" w:sz="4" w:space="0" w:color="000000"/>
              <w:right w:val="single" w:sz="4" w:space="0" w:color="000000"/>
            </w:tcBorders>
          </w:tcPr>
          <w:p w14:paraId="5B78378F" w14:textId="77777777" w:rsidR="00CE1315" w:rsidRPr="00725E27" w:rsidRDefault="00CE1315" w:rsidP="004470E5">
            <w:pPr>
              <w:numPr>
                <w:ilvl w:val="0"/>
                <w:numId w:val="556"/>
              </w:numPr>
              <w:spacing w:after="0" w:line="276" w:lineRule="auto"/>
              <w:rPr>
                <w:rFonts w:eastAsia="Times New Roman" w:cs="Times New Roman"/>
                <w:szCs w:val="24"/>
              </w:rPr>
            </w:pPr>
            <w:r w:rsidRPr="00725E27">
              <w:rPr>
                <w:rFonts w:eastAsia="Times New Roman" w:cs="Times New Roman"/>
                <w:szCs w:val="24"/>
              </w:rPr>
              <w:lastRenderedPageBreak/>
              <w:t>Observation</w:t>
            </w:r>
          </w:p>
          <w:p w14:paraId="2DF84B1B" w14:textId="77777777" w:rsidR="00CE1315" w:rsidRPr="00725E27" w:rsidRDefault="00CE1315" w:rsidP="004470E5">
            <w:pPr>
              <w:numPr>
                <w:ilvl w:val="0"/>
                <w:numId w:val="556"/>
              </w:numPr>
              <w:spacing w:after="0" w:line="276" w:lineRule="auto"/>
              <w:rPr>
                <w:rFonts w:eastAsia="Times New Roman" w:cs="Times New Roman"/>
                <w:szCs w:val="24"/>
              </w:rPr>
            </w:pPr>
            <w:r w:rsidRPr="00725E27">
              <w:rPr>
                <w:rFonts w:eastAsia="Times New Roman" w:cs="Times New Roman"/>
                <w:szCs w:val="24"/>
              </w:rPr>
              <w:t>Oral questioning</w:t>
            </w:r>
          </w:p>
          <w:p w14:paraId="296622B4" w14:textId="77777777" w:rsidR="00CE1315" w:rsidRPr="00725E27" w:rsidRDefault="00CE1315" w:rsidP="004470E5">
            <w:pPr>
              <w:numPr>
                <w:ilvl w:val="0"/>
                <w:numId w:val="556"/>
              </w:numPr>
              <w:spacing w:after="0" w:line="276" w:lineRule="auto"/>
              <w:rPr>
                <w:rFonts w:eastAsia="Times New Roman" w:cs="Times New Roman"/>
                <w:szCs w:val="24"/>
              </w:rPr>
            </w:pPr>
            <w:r w:rsidRPr="00725E27">
              <w:rPr>
                <w:rFonts w:eastAsia="Times New Roman" w:cs="Times New Roman"/>
                <w:szCs w:val="24"/>
              </w:rPr>
              <w:t>Projects</w:t>
            </w:r>
          </w:p>
          <w:p w14:paraId="4E4E0957" w14:textId="77777777" w:rsidR="00CE1315" w:rsidRPr="00725E27" w:rsidRDefault="00CE1315" w:rsidP="004470E5">
            <w:pPr>
              <w:numPr>
                <w:ilvl w:val="0"/>
                <w:numId w:val="556"/>
              </w:numPr>
              <w:spacing w:after="0" w:line="276" w:lineRule="auto"/>
              <w:rPr>
                <w:rFonts w:eastAsia="Times New Roman" w:cs="Times New Roman"/>
                <w:szCs w:val="24"/>
              </w:rPr>
            </w:pPr>
            <w:r w:rsidRPr="00725E27">
              <w:rPr>
                <w:rFonts w:eastAsia="Times New Roman" w:cs="Times New Roman"/>
                <w:szCs w:val="24"/>
              </w:rPr>
              <w:t>Written tests</w:t>
            </w:r>
          </w:p>
          <w:p w14:paraId="22C9200E" w14:textId="77777777" w:rsidR="00CE1315" w:rsidRPr="00725E27" w:rsidRDefault="00CE1315" w:rsidP="004470E5">
            <w:pPr>
              <w:numPr>
                <w:ilvl w:val="0"/>
                <w:numId w:val="556"/>
              </w:numPr>
              <w:spacing w:after="0" w:line="276" w:lineRule="auto"/>
              <w:rPr>
                <w:rFonts w:eastAsia="Times New Roman" w:cs="Times New Roman"/>
                <w:szCs w:val="24"/>
              </w:rPr>
            </w:pPr>
            <w:r w:rsidRPr="00725E27">
              <w:rPr>
                <w:rFonts w:eastAsia="Times New Roman" w:cs="Times New Roman"/>
                <w:szCs w:val="24"/>
              </w:rPr>
              <w:t>Third party</w:t>
            </w:r>
          </w:p>
          <w:p w14:paraId="18DF7D93" w14:textId="77777777" w:rsidR="00CE1315" w:rsidRPr="00725E27" w:rsidRDefault="00CE1315" w:rsidP="004470E5">
            <w:pPr>
              <w:numPr>
                <w:ilvl w:val="0"/>
                <w:numId w:val="556"/>
              </w:numPr>
              <w:spacing w:after="0" w:line="276" w:lineRule="auto"/>
              <w:rPr>
                <w:rFonts w:eastAsia="Times New Roman" w:cs="Times New Roman"/>
                <w:szCs w:val="24"/>
              </w:rPr>
            </w:pPr>
            <w:r w:rsidRPr="00725E27">
              <w:rPr>
                <w:rFonts w:eastAsia="Times New Roman" w:cs="Times New Roman"/>
                <w:szCs w:val="24"/>
              </w:rPr>
              <w:lastRenderedPageBreak/>
              <w:t xml:space="preserve">Portfolio </w:t>
            </w:r>
          </w:p>
        </w:tc>
      </w:tr>
    </w:tbl>
    <w:p w14:paraId="6846FF1D" w14:textId="77777777" w:rsidR="00CE1315" w:rsidRPr="00725E27" w:rsidRDefault="00CE1315" w:rsidP="00CE1315">
      <w:pPr>
        <w:spacing w:after="0"/>
        <w:rPr>
          <w:rFonts w:eastAsia="Times New Roman" w:cs="Times New Roman"/>
          <w:b/>
          <w:szCs w:val="24"/>
        </w:rPr>
      </w:pPr>
    </w:p>
    <w:p w14:paraId="06B5F872"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Suggested Methods of Instruction</w:t>
      </w:r>
    </w:p>
    <w:p w14:paraId="0E08D907" w14:textId="77777777" w:rsidR="00CE1315" w:rsidRPr="00725E27" w:rsidRDefault="00CE1315" w:rsidP="004470E5">
      <w:pPr>
        <w:numPr>
          <w:ilvl w:val="0"/>
          <w:numId w:val="547"/>
        </w:numPr>
        <w:spacing w:after="0" w:line="276" w:lineRule="auto"/>
        <w:ind w:left="720" w:hanging="360"/>
        <w:rPr>
          <w:rFonts w:eastAsia="Times New Roman" w:cs="Times New Roman"/>
          <w:szCs w:val="24"/>
        </w:rPr>
      </w:pPr>
      <w:r w:rsidRPr="00725E27">
        <w:rPr>
          <w:rFonts w:eastAsia="Times New Roman" w:cs="Times New Roman"/>
          <w:szCs w:val="24"/>
        </w:rPr>
        <w:t>Practical</w:t>
      </w:r>
    </w:p>
    <w:p w14:paraId="047A8A15" w14:textId="77777777" w:rsidR="00CE1315" w:rsidRPr="00725E27" w:rsidRDefault="00CE1315" w:rsidP="004470E5">
      <w:pPr>
        <w:numPr>
          <w:ilvl w:val="0"/>
          <w:numId w:val="547"/>
        </w:numPr>
        <w:spacing w:after="0" w:line="276" w:lineRule="auto"/>
        <w:ind w:left="720" w:hanging="360"/>
        <w:rPr>
          <w:rFonts w:eastAsia="Times New Roman" w:cs="Times New Roman"/>
          <w:szCs w:val="24"/>
        </w:rPr>
      </w:pPr>
      <w:r w:rsidRPr="00725E27">
        <w:rPr>
          <w:rFonts w:eastAsia="Times New Roman" w:cs="Times New Roman"/>
          <w:szCs w:val="24"/>
        </w:rPr>
        <w:t>Projects</w:t>
      </w:r>
    </w:p>
    <w:p w14:paraId="6C10055E" w14:textId="77777777" w:rsidR="00CE1315" w:rsidRPr="00725E27" w:rsidRDefault="00CE1315" w:rsidP="004470E5">
      <w:pPr>
        <w:numPr>
          <w:ilvl w:val="0"/>
          <w:numId w:val="547"/>
        </w:numPr>
        <w:spacing w:after="0" w:line="276" w:lineRule="auto"/>
        <w:ind w:left="720" w:hanging="360"/>
        <w:rPr>
          <w:rFonts w:eastAsia="Times New Roman" w:cs="Times New Roman"/>
          <w:szCs w:val="24"/>
        </w:rPr>
      </w:pPr>
      <w:r w:rsidRPr="00725E27">
        <w:rPr>
          <w:rFonts w:eastAsia="Times New Roman" w:cs="Times New Roman"/>
          <w:szCs w:val="24"/>
        </w:rPr>
        <w:t>Demonstrations</w:t>
      </w:r>
    </w:p>
    <w:p w14:paraId="3DAADAC3" w14:textId="77777777" w:rsidR="00CE1315" w:rsidRPr="00725E27" w:rsidRDefault="00CE1315" w:rsidP="004470E5">
      <w:pPr>
        <w:numPr>
          <w:ilvl w:val="0"/>
          <w:numId w:val="547"/>
        </w:numPr>
        <w:spacing w:after="0" w:line="276" w:lineRule="auto"/>
        <w:ind w:left="720" w:hanging="360"/>
        <w:rPr>
          <w:rFonts w:eastAsia="Times New Roman" w:cs="Times New Roman"/>
          <w:szCs w:val="24"/>
        </w:rPr>
      </w:pPr>
      <w:r w:rsidRPr="00725E27">
        <w:rPr>
          <w:rFonts w:eastAsia="Times New Roman" w:cs="Times New Roman"/>
          <w:szCs w:val="24"/>
        </w:rPr>
        <w:t>Group discussions</w:t>
      </w:r>
    </w:p>
    <w:p w14:paraId="5E974F2B" w14:textId="77777777" w:rsidR="00CE1315" w:rsidRPr="00725E27" w:rsidRDefault="00CE1315" w:rsidP="004470E5">
      <w:pPr>
        <w:numPr>
          <w:ilvl w:val="0"/>
          <w:numId w:val="547"/>
        </w:numPr>
        <w:spacing w:after="0" w:line="276" w:lineRule="auto"/>
        <w:ind w:left="720" w:hanging="360"/>
        <w:rPr>
          <w:rFonts w:eastAsia="Times New Roman" w:cs="Times New Roman"/>
          <w:szCs w:val="24"/>
        </w:rPr>
      </w:pPr>
      <w:r w:rsidRPr="00725E27">
        <w:rPr>
          <w:rFonts w:eastAsia="Times New Roman" w:cs="Times New Roman"/>
          <w:szCs w:val="24"/>
        </w:rPr>
        <w:t xml:space="preserve">Direct instructions </w:t>
      </w:r>
    </w:p>
    <w:p w14:paraId="6DC506C6" w14:textId="77777777" w:rsidR="00CE1315" w:rsidRPr="00725E27" w:rsidRDefault="00CE1315" w:rsidP="00CE1315">
      <w:pPr>
        <w:spacing w:after="0"/>
        <w:ind w:left="720"/>
        <w:rPr>
          <w:rFonts w:eastAsia="Times New Roman" w:cs="Times New Roman"/>
          <w:szCs w:val="24"/>
        </w:rPr>
      </w:pPr>
    </w:p>
    <w:p w14:paraId="3AA1D82F" w14:textId="77777777" w:rsidR="00CE1315" w:rsidRPr="00725E27" w:rsidRDefault="00CE1315" w:rsidP="00CE1315">
      <w:pPr>
        <w:spacing w:after="0"/>
        <w:rPr>
          <w:rFonts w:eastAsia="Times New Roman" w:cs="Times New Roman"/>
          <w:b/>
          <w:szCs w:val="24"/>
        </w:rPr>
      </w:pPr>
      <w:r w:rsidRPr="00725E27">
        <w:rPr>
          <w:rFonts w:eastAsia="Times New Roman" w:cs="Times New Roman"/>
          <w:b/>
          <w:szCs w:val="24"/>
        </w:rPr>
        <w:t>Recommended Resources for 25 Trainees</w:t>
      </w:r>
    </w:p>
    <w:p w14:paraId="6DEF5F75" w14:textId="77777777" w:rsidR="00CE1315" w:rsidRPr="00725E27" w:rsidRDefault="00CE1315" w:rsidP="00CE1315">
      <w:pPr>
        <w:spacing w:after="0"/>
        <w:rPr>
          <w:rFonts w:eastAsia="Times New Roman" w:cs="Times New Roman"/>
          <w:szCs w:val="24"/>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535"/>
        <w:gridCol w:w="1995"/>
        <w:gridCol w:w="1455"/>
        <w:gridCol w:w="1890"/>
      </w:tblGrid>
      <w:tr w:rsidR="00DC0CBC" w:rsidRPr="00725E27" w14:paraId="119A63E1" w14:textId="77777777" w:rsidTr="0012689E">
        <w:trPr>
          <w:trHeight w:val="975"/>
        </w:trPr>
        <w:tc>
          <w:tcPr>
            <w:tcW w:w="990" w:type="dxa"/>
            <w:tcMar>
              <w:top w:w="0" w:type="dxa"/>
              <w:left w:w="0" w:type="dxa"/>
              <w:bottom w:w="0" w:type="dxa"/>
              <w:right w:w="0" w:type="dxa"/>
            </w:tcMar>
          </w:tcPr>
          <w:p w14:paraId="132E0A49" w14:textId="77777777" w:rsidR="00CE1315" w:rsidRPr="00725E27" w:rsidRDefault="00CE1315" w:rsidP="00C24A23">
            <w:pPr>
              <w:spacing w:before="240" w:after="0" w:line="261" w:lineRule="auto"/>
              <w:jc w:val="center"/>
              <w:rPr>
                <w:rFonts w:eastAsia="Times New Roman" w:cs="Times New Roman"/>
                <w:b/>
                <w:szCs w:val="24"/>
              </w:rPr>
            </w:pPr>
            <w:r w:rsidRPr="00725E27">
              <w:rPr>
                <w:rFonts w:eastAsia="Times New Roman" w:cs="Times New Roman"/>
                <w:b/>
                <w:szCs w:val="24"/>
              </w:rPr>
              <w:t>S/No.</w:t>
            </w:r>
          </w:p>
        </w:tc>
        <w:tc>
          <w:tcPr>
            <w:tcW w:w="2535" w:type="dxa"/>
            <w:tcMar>
              <w:top w:w="0" w:type="dxa"/>
              <w:left w:w="0" w:type="dxa"/>
              <w:bottom w:w="0" w:type="dxa"/>
              <w:right w:w="0" w:type="dxa"/>
            </w:tcMar>
          </w:tcPr>
          <w:p w14:paraId="684D52E1" w14:textId="77777777" w:rsidR="00CE1315" w:rsidRPr="00725E27" w:rsidRDefault="00CE1315" w:rsidP="00C24A23">
            <w:pPr>
              <w:spacing w:before="240" w:after="0" w:line="261" w:lineRule="auto"/>
              <w:jc w:val="center"/>
              <w:rPr>
                <w:rFonts w:eastAsia="Times New Roman" w:cs="Times New Roman"/>
                <w:b/>
                <w:szCs w:val="24"/>
              </w:rPr>
            </w:pPr>
            <w:r w:rsidRPr="00725E27">
              <w:rPr>
                <w:rFonts w:eastAsia="Times New Roman" w:cs="Times New Roman"/>
                <w:b/>
                <w:szCs w:val="24"/>
              </w:rPr>
              <w:t>Category/Item</w:t>
            </w:r>
          </w:p>
        </w:tc>
        <w:tc>
          <w:tcPr>
            <w:tcW w:w="1995" w:type="dxa"/>
            <w:tcMar>
              <w:top w:w="0" w:type="dxa"/>
              <w:left w:w="0" w:type="dxa"/>
              <w:bottom w:w="0" w:type="dxa"/>
              <w:right w:w="0" w:type="dxa"/>
            </w:tcMar>
          </w:tcPr>
          <w:p w14:paraId="79718310" w14:textId="77777777" w:rsidR="00CE1315" w:rsidRPr="00725E27" w:rsidRDefault="00CE1315" w:rsidP="00C24A23">
            <w:pPr>
              <w:spacing w:before="240" w:after="0" w:line="261" w:lineRule="auto"/>
              <w:jc w:val="center"/>
              <w:rPr>
                <w:rFonts w:eastAsia="Times New Roman" w:cs="Times New Roman"/>
                <w:b/>
                <w:szCs w:val="24"/>
              </w:rPr>
            </w:pPr>
            <w:r w:rsidRPr="00725E27">
              <w:rPr>
                <w:rFonts w:eastAsia="Times New Roman" w:cs="Times New Roman"/>
                <w:b/>
                <w:szCs w:val="24"/>
              </w:rPr>
              <w:t>Description/ Specifications</w:t>
            </w:r>
          </w:p>
        </w:tc>
        <w:tc>
          <w:tcPr>
            <w:tcW w:w="1455" w:type="dxa"/>
            <w:tcMar>
              <w:top w:w="0" w:type="dxa"/>
              <w:left w:w="0" w:type="dxa"/>
              <w:bottom w:w="0" w:type="dxa"/>
              <w:right w:w="0" w:type="dxa"/>
            </w:tcMar>
          </w:tcPr>
          <w:p w14:paraId="12BDEA49" w14:textId="77777777" w:rsidR="00CE1315" w:rsidRPr="00725E27" w:rsidRDefault="00CE1315" w:rsidP="00C24A23">
            <w:pPr>
              <w:spacing w:before="240" w:after="0" w:line="261" w:lineRule="auto"/>
              <w:jc w:val="center"/>
              <w:rPr>
                <w:rFonts w:eastAsia="Times New Roman" w:cs="Times New Roman"/>
                <w:b/>
                <w:szCs w:val="24"/>
              </w:rPr>
            </w:pPr>
            <w:r w:rsidRPr="00725E27">
              <w:rPr>
                <w:rFonts w:eastAsia="Times New Roman" w:cs="Times New Roman"/>
                <w:b/>
                <w:szCs w:val="24"/>
              </w:rPr>
              <w:t>Quantity</w:t>
            </w:r>
          </w:p>
        </w:tc>
        <w:tc>
          <w:tcPr>
            <w:tcW w:w="1890" w:type="dxa"/>
            <w:tcMar>
              <w:top w:w="0" w:type="dxa"/>
              <w:left w:w="0" w:type="dxa"/>
              <w:bottom w:w="0" w:type="dxa"/>
              <w:right w:w="0" w:type="dxa"/>
            </w:tcMar>
          </w:tcPr>
          <w:p w14:paraId="1AD1B489" w14:textId="77777777" w:rsidR="00CE1315" w:rsidRPr="00725E27" w:rsidRDefault="00CE1315" w:rsidP="00C24A23">
            <w:pPr>
              <w:spacing w:before="240" w:after="0" w:line="261" w:lineRule="auto"/>
              <w:jc w:val="center"/>
              <w:rPr>
                <w:rFonts w:eastAsia="Times New Roman" w:cs="Times New Roman"/>
                <w:b/>
                <w:szCs w:val="24"/>
              </w:rPr>
            </w:pPr>
            <w:r w:rsidRPr="00725E27">
              <w:rPr>
                <w:rFonts w:eastAsia="Times New Roman" w:cs="Times New Roman"/>
                <w:b/>
                <w:szCs w:val="24"/>
              </w:rPr>
              <w:t>Recommended Ratio</w:t>
            </w:r>
          </w:p>
          <w:p w14:paraId="7A07A037" w14:textId="77777777" w:rsidR="00CE1315" w:rsidRPr="00725E27" w:rsidRDefault="00CE1315" w:rsidP="00C24A23">
            <w:pPr>
              <w:spacing w:before="240" w:after="0" w:line="261" w:lineRule="auto"/>
              <w:jc w:val="center"/>
              <w:rPr>
                <w:rFonts w:eastAsia="Times New Roman" w:cs="Times New Roman"/>
                <w:szCs w:val="24"/>
              </w:rPr>
            </w:pPr>
            <w:r w:rsidRPr="00725E27">
              <w:rPr>
                <w:rFonts w:eastAsia="Times New Roman" w:cs="Times New Roman"/>
                <w:szCs w:val="24"/>
              </w:rPr>
              <w:t>(Item: Trainee)</w:t>
            </w:r>
          </w:p>
        </w:tc>
      </w:tr>
      <w:tr w:rsidR="00DC0CBC" w:rsidRPr="00725E27" w14:paraId="057103F9" w14:textId="77777777" w:rsidTr="0012689E">
        <w:trPr>
          <w:trHeight w:val="255"/>
        </w:trPr>
        <w:tc>
          <w:tcPr>
            <w:tcW w:w="990" w:type="dxa"/>
            <w:tcMar>
              <w:top w:w="0" w:type="dxa"/>
              <w:left w:w="0" w:type="dxa"/>
              <w:bottom w:w="0" w:type="dxa"/>
              <w:right w:w="0" w:type="dxa"/>
            </w:tcMar>
          </w:tcPr>
          <w:p w14:paraId="6AF678FD" w14:textId="77777777" w:rsidR="00CE1315" w:rsidRPr="00725E27" w:rsidRDefault="00CE1315" w:rsidP="00C24A23">
            <w:pPr>
              <w:spacing w:before="240" w:after="240" w:line="261" w:lineRule="auto"/>
              <w:rPr>
                <w:rFonts w:eastAsia="Times New Roman" w:cs="Times New Roman"/>
                <w:b/>
                <w:szCs w:val="24"/>
              </w:rPr>
            </w:pPr>
            <w:r w:rsidRPr="00725E27">
              <w:rPr>
                <w:rFonts w:eastAsia="Times New Roman" w:cs="Times New Roman"/>
                <w:b/>
                <w:szCs w:val="24"/>
              </w:rPr>
              <w:lastRenderedPageBreak/>
              <w:t>A</w:t>
            </w:r>
          </w:p>
        </w:tc>
        <w:tc>
          <w:tcPr>
            <w:tcW w:w="7875" w:type="dxa"/>
            <w:gridSpan w:val="4"/>
            <w:tcMar>
              <w:top w:w="0" w:type="dxa"/>
              <w:left w:w="0" w:type="dxa"/>
              <w:bottom w:w="0" w:type="dxa"/>
              <w:right w:w="0" w:type="dxa"/>
            </w:tcMar>
          </w:tcPr>
          <w:p w14:paraId="0C8C8257" w14:textId="77777777" w:rsidR="00CE1315" w:rsidRPr="00725E27" w:rsidRDefault="00CE1315" w:rsidP="00C24A23">
            <w:pPr>
              <w:spacing w:before="240" w:after="240" w:line="261" w:lineRule="auto"/>
              <w:jc w:val="center"/>
              <w:rPr>
                <w:rFonts w:eastAsia="Times New Roman" w:cs="Times New Roman"/>
                <w:b/>
                <w:szCs w:val="24"/>
              </w:rPr>
            </w:pPr>
            <w:r w:rsidRPr="00725E27">
              <w:rPr>
                <w:rFonts w:eastAsia="Times New Roman" w:cs="Times New Roman"/>
                <w:b/>
                <w:szCs w:val="24"/>
              </w:rPr>
              <w:t>Learning Materials</w:t>
            </w:r>
          </w:p>
        </w:tc>
      </w:tr>
      <w:tr w:rsidR="00DC0CBC" w:rsidRPr="00725E27" w14:paraId="487653DD" w14:textId="77777777" w:rsidTr="0012689E">
        <w:trPr>
          <w:trHeight w:val="495"/>
        </w:trPr>
        <w:tc>
          <w:tcPr>
            <w:tcW w:w="990" w:type="dxa"/>
            <w:shd w:val="clear" w:color="auto" w:fill="auto"/>
            <w:tcMar>
              <w:top w:w="0" w:type="dxa"/>
              <w:left w:w="0" w:type="dxa"/>
              <w:bottom w:w="0" w:type="dxa"/>
              <w:right w:w="0" w:type="dxa"/>
            </w:tcMar>
          </w:tcPr>
          <w:p w14:paraId="5BB21C0E"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 xml:space="preserve">1.   </w:t>
            </w:r>
          </w:p>
        </w:tc>
        <w:tc>
          <w:tcPr>
            <w:tcW w:w="2535" w:type="dxa"/>
            <w:shd w:val="clear" w:color="auto" w:fill="auto"/>
            <w:tcMar>
              <w:top w:w="0" w:type="dxa"/>
              <w:left w:w="0" w:type="dxa"/>
              <w:bottom w:w="0" w:type="dxa"/>
              <w:right w:w="0" w:type="dxa"/>
            </w:tcMar>
          </w:tcPr>
          <w:p w14:paraId="5AEB328E"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Traffic Survey reference books</w:t>
            </w:r>
          </w:p>
        </w:tc>
        <w:tc>
          <w:tcPr>
            <w:tcW w:w="1995" w:type="dxa"/>
            <w:shd w:val="clear" w:color="auto" w:fill="auto"/>
            <w:tcMar>
              <w:top w:w="0" w:type="dxa"/>
              <w:left w:w="0" w:type="dxa"/>
              <w:bottom w:w="0" w:type="dxa"/>
              <w:right w:w="0" w:type="dxa"/>
            </w:tcMar>
          </w:tcPr>
          <w:p w14:paraId="0BFF59E4"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trainee’s use</w:t>
            </w:r>
          </w:p>
        </w:tc>
        <w:tc>
          <w:tcPr>
            <w:tcW w:w="1455" w:type="dxa"/>
            <w:shd w:val="clear" w:color="auto" w:fill="auto"/>
            <w:tcMar>
              <w:top w:w="0" w:type="dxa"/>
              <w:left w:w="0" w:type="dxa"/>
              <w:bottom w:w="0" w:type="dxa"/>
              <w:right w:w="0" w:type="dxa"/>
            </w:tcMar>
          </w:tcPr>
          <w:p w14:paraId="5E282D4F"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10 pcs</w:t>
            </w:r>
          </w:p>
        </w:tc>
        <w:tc>
          <w:tcPr>
            <w:tcW w:w="1890" w:type="dxa"/>
            <w:shd w:val="clear" w:color="auto" w:fill="auto"/>
            <w:tcMar>
              <w:top w:w="0" w:type="dxa"/>
              <w:left w:w="0" w:type="dxa"/>
              <w:bottom w:w="0" w:type="dxa"/>
              <w:right w:w="0" w:type="dxa"/>
            </w:tcMar>
          </w:tcPr>
          <w:p w14:paraId="465F135B"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1:3</w:t>
            </w:r>
          </w:p>
        </w:tc>
      </w:tr>
      <w:tr w:rsidR="00DC0CBC" w:rsidRPr="00725E27" w14:paraId="2D45C2BF" w14:textId="77777777" w:rsidTr="0012689E">
        <w:trPr>
          <w:trHeight w:val="495"/>
        </w:trPr>
        <w:tc>
          <w:tcPr>
            <w:tcW w:w="990" w:type="dxa"/>
            <w:shd w:val="clear" w:color="auto" w:fill="auto"/>
            <w:tcMar>
              <w:top w:w="0" w:type="dxa"/>
              <w:left w:w="0" w:type="dxa"/>
              <w:bottom w:w="0" w:type="dxa"/>
              <w:right w:w="0" w:type="dxa"/>
            </w:tcMar>
          </w:tcPr>
          <w:p w14:paraId="7E7C1BE6"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2</w:t>
            </w:r>
          </w:p>
        </w:tc>
        <w:tc>
          <w:tcPr>
            <w:tcW w:w="2535" w:type="dxa"/>
            <w:shd w:val="clear" w:color="auto" w:fill="auto"/>
            <w:tcMar>
              <w:top w:w="0" w:type="dxa"/>
              <w:left w:w="0" w:type="dxa"/>
              <w:bottom w:w="0" w:type="dxa"/>
              <w:right w:w="0" w:type="dxa"/>
            </w:tcMar>
          </w:tcPr>
          <w:p w14:paraId="7A4745DB"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Flip Charts</w:t>
            </w:r>
          </w:p>
        </w:tc>
        <w:tc>
          <w:tcPr>
            <w:tcW w:w="1995" w:type="dxa"/>
            <w:shd w:val="clear" w:color="auto" w:fill="auto"/>
            <w:tcMar>
              <w:top w:w="0" w:type="dxa"/>
              <w:left w:w="0" w:type="dxa"/>
              <w:bottom w:w="0" w:type="dxa"/>
              <w:right w:w="0" w:type="dxa"/>
            </w:tcMar>
          </w:tcPr>
          <w:p w14:paraId="1B4FD3C7"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 xml:space="preserve">For trainee’s use </w:t>
            </w:r>
          </w:p>
        </w:tc>
        <w:tc>
          <w:tcPr>
            <w:tcW w:w="1455" w:type="dxa"/>
            <w:shd w:val="clear" w:color="auto" w:fill="auto"/>
            <w:tcMar>
              <w:top w:w="0" w:type="dxa"/>
              <w:left w:w="0" w:type="dxa"/>
              <w:bottom w:w="0" w:type="dxa"/>
              <w:right w:w="0" w:type="dxa"/>
            </w:tcMar>
          </w:tcPr>
          <w:p w14:paraId="607C3E73"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 xml:space="preserve">1 </w:t>
            </w:r>
            <w:r w:rsidR="00CB1246" w:rsidRPr="00725E27">
              <w:rPr>
                <w:rFonts w:eastAsia="Times New Roman" w:cs="Times New Roman"/>
                <w:szCs w:val="24"/>
              </w:rPr>
              <w:t>pc</w:t>
            </w:r>
          </w:p>
        </w:tc>
        <w:tc>
          <w:tcPr>
            <w:tcW w:w="1890" w:type="dxa"/>
            <w:shd w:val="clear" w:color="auto" w:fill="auto"/>
            <w:tcMar>
              <w:top w:w="0" w:type="dxa"/>
              <w:left w:w="0" w:type="dxa"/>
              <w:bottom w:w="0" w:type="dxa"/>
              <w:right w:w="0" w:type="dxa"/>
            </w:tcMar>
          </w:tcPr>
          <w:p w14:paraId="1974B4B8"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1:25</w:t>
            </w:r>
          </w:p>
        </w:tc>
      </w:tr>
      <w:tr w:rsidR="00DC0CBC" w:rsidRPr="00725E27" w14:paraId="125DC14F" w14:textId="77777777" w:rsidTr="0012689E">
        <w:trPr>
          <w:trHeight w:val="255"/>
        </w:trPr>
        <w:tc>
          <w:tcPr>
            <w:tcW w:w="990" w:type="dxa"/>
            <w:shd w:val="clear" w:color="auto" w:fill="auto"/>
            <w:tcMar>
              <w:top w:w="0" w:type="dxa"/>
              <w:left w:w="0" w:type="dxa"/>
              <w:bottom w:w="0" w:type="dxa"/>
              <w:right w:w="0" w:type="dxa"/>
            </w:tcMar>
          </w:tcPr>
          <w:p w14:paraId="684CF34C" w14:textId="77777777" w:rsidR="00CE1315" w:rsidRPr="00725E27" w:rsidRDefault="00CE1315" w:rsidP="00C24A23">
            <w:pPr>
              <w:spacing w:before="240" w:after="240" w:line="261" w:lineRule="auto"/>
              <w:rPr>
                <w:rFonts w:eastAsia="Times New Roman" w:cs="Times New Roman"/>
                <w:b/>
                <w:szCs w:val="24"/>
              </w:rPr>
            </w:pPr>
            <w:r w:rsidRPr="00725E27">
              <w:rPr>
                <w:rFonts w:eastAsia="Times New Roman" w:cs="Times New Roman"/>
                <w:b/>
                <w:szCs w:val="24"/>
              </w:rPr>
              <w:t>B</w:t>
            </w:r>
          </w:p>
        </w:tc>
        <w:tc>
          <w:tcPr>
            <w:tcW w:w="7875" w:type="dxa"/>
            <w:gridSpan w:val="4"/>
            <w:shd w:val="clear" w:color="auto" w:fill="auto"/>
            <w:tcMar>
              <w:top w:w="0" w:type="dxa"/>
              <w:left w:w="0" w:type="dxa"/>
              <w:bottom w:w="0" w:type="dxa"/>
              <w:right w:w="0" w:type="dxa"/>
            </w:tcMar>
          </w:tcPr>
          <w:p w14:paraId="6B1EA99C" w14:textId="77777777" w:rsidR="00CE1315" w:rsidRPr="00725E27" w:rsidRDefault="00CE1315" w:rsidP="00C24A23">
            <w:pPr>
              <w:spacing w:before="240" w:after="240" w:line="261" w:lineRule="auto"/>
              <w:jc w:val="center"/>
              <w:rPr>
                <w:rFonts w:eastAsia="Times New Roman" w:cs="Times New Roman"/>
                <w:b/>
                <w:szCs w:val="24"/>
              </w:rPr>
            </w:pPr>
            <w:r w:rsidRPr="00725E27">
              <w:rPr>
                <w:rFonts w:eastAsia="Times New Roman" w:cs="Times New Roman"/>
                <w:b/>
                <w:szCs w:val="24"/>
              </w:rPr>
              <w:t>Learning Facilities &amp; infrastructure</w:t>
            </w:r>
          </w:p>
        </w:tc>
      </w:tr>
      <w:tr w:rsidR="00DC0CBC" w:rsidRPr="00725E27" w14:paraId="31FC1796" w14:textId="77777777" w:rsidTr="0012689E">
        <w:trPr>
          <w:trHeight w:val="375"/>
        </w:trPr>
        <w:tc>
          <w:tcPr>
            <w:tcW w:w="990" w:type="dxa"/>
            <w:shd w:val="clear" w:color="auto" w:fill="auto"/>
            <w:tcMar>
              <w:top w:w="0" w:type="dxa"/>
              <w:left w:w="0" w:type="dxa"/>
              <w:bottom w:w="0" w:type="dxa"/>
              <w:right w:w="0" w:type="dxa"/>
            </w:tcMar>
          </w:tcPr>
          <w:p w14:paraId="31CD9C16"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 xml:space="preserve">1.  </w:t>
            </w:r>
          </w:p>
        </w:tc>
        <w:tc>
          <w:tcPr>
            <w:tcW w:w="2535" w:type="dxa"/>
            <w:shd w:val="clear" w:color="auto" w:fill="auto"/>
            <w:tcMar>
              <w:top w:w="0" w:type="dxa"/>
              <w:left w:w="0" w:type="dxa"/>
              <w:bottom w:w="0" w:type="dxa"/>
              <w:right w:w="0" w:type="dxa"/>
            </w:tcMar>
          </w:tcPr>
          <w:p w14:paraId="37E9CE29"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Whiteboards</w:t>
            </w:r>
          </w:p>
        </w:tc>
        <w:tc>
          <w:tcPr>
            <w:tcW w:w="1995" w:type="dxa"/>
            <w:shd w:val="clear" w:color="auto" w:fill="auto"/>
            <w:tcMar>
              <w:top w:w="0" w:type="dxa"/>
              <w:left w:w="0" w:type="dxa"/>
              <w:bottom w:w="0" w:type="dxa"/>
              <w:right w:w="0" w:type="dxa"/>
            </w:tcMar>
          </w:tcPr>
          <w:p w14:paraId="1F96D064"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trainer’s use</w:t>
            </w:r>
          </w:p>
        </w:tc>
        <w:tc>
          <w:tcPr>
            <w:tcW w:w="1455" w:type="dxa"/>
            <w:shd w:val="clear" w:color="auto" w:fill="auto"/>
            <w:tcMar>
              <w:top w:w="0" w:type="dxa"/>
              <w:left w:w="0" w:type="dxa"/>
              <w:bottom w:w="0" w:type="dxa"/>
              <w:right w:w="0" w:type="dxa"/>
            </w:tcMar>
          </w:tcPr>
          <w:p w14:paraId="77C54977"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 pc</w:t>
            </w:r>
          </w:p>
        </w:tc>
        <w:tc>
          <w:tcPr>
            <w:tcW w:w="1890" w:type="dxa"/>
            <w:shd w:val="clear" w:color="auto" w:fill="auto"/>
            <w:tcMar>
              <w:top w:w="0" w:type="dxa"/>
              <w:left w:w="0" w:type="dxa"/>
              <w:bottom w:w="0" w:type="dxa"/>
              <w:right w:w="0" w:type="dxa"/>
            </w:tcMar>
          </w:tcPr>
          <w:p w14:paraId="66A062D3"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1:25</w:t>
            </w:r>
          </w:p>
        </w:tc>
      </w:tr>
      <w:tr w:rsidR="00DC0CBC" w:rsidRPr="00725E27" w14:paraId="11704135" w14:textId="77777777" w:rsidTr="0012689E">
        <w:trPr>
          <w:trHeight w:val="375"/>
        </w:trPr>
        <w:tc>
          <w:tcPr>
            <w:tcW w:w="990" w:type="dxa"/>
            <w:shd w:val="clear" w:color="auto" w:fill="auto"/>
            <w:tcMar>
              <w:top w:w="0" w:type="dxa"/>
              <w:left w:w="0" w:type="dxa"/>
              <w:bottom w:w="0" w:type="dxa"/>
              <w:right w:w="0" w:type="dxa"/>
            </w:tcMar>
          </w:tcPr>
          <w:p w14:paraId="2F21B4A7"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 xml:space="preserve">2.   </w:t>
            </w:r>
          </w:p>
        </w:tc>
        <w:tc>
          <w:tcPr>
            <w:tcW w:w="2535" w:type="dxa"/>
            <w:shd w:val="clear" w:color="auto" w:fill="auto"/>
            <w:tcMar>
              <w:top w:w="0" w:type="dxa"/>
              <w:left w:w="0" w:type="dxa"/>
              <w:bottom w:w="0" w:type="dxa"/>
              <w:right w:w="0" w:type="dxa"/>
            </w:tcMar>
          </w:tcPr>
          <w:p w14:paraId="3B1C385F" w14:textId="77777777" w:rsidR="00CE1315" w:rsidRPr="00725E27" w:rsidRDefault="00CE1315" w:rsidP="00C24A23">
            <w:pPr>
              <w:spacing w:before="240" w:after="0"/>
              <w:rPr>
                <w:rFonts w:eastAsia="Times New Roman" w:cs="Times New Roman"/>
                <w:szCs w:val="24"/>
              </w:rPr>
            </w:pPr>
            <w:r w:rsidRPr="00725E27">
              <w:rPr>
                <w:rFonts w:eastAsia="Times New Roman" w:cs="Times New Roman"/>
                <w:szCs w:val="24"/>
              </w:rPr>
              <w:t>Chalkboard</w:t>
            </w:r>
          </w:p>
        </w:tc>
        <w:tc>
          <w:tcPr>
            <w:tcW w:w="1995" w:type="dxa"/>
            <w:shd w:val="clear" w:color="auto" w:fill="auto"/>
            <w:tcMar>
              <w:top w:w="0" w:type="dxa"/>
              <w:left w:w="0" w:type="dxa"/>
              <w:bottom w:w="0" w:type="dxa"/>
              <w:right w:w="0" w:type="dxa"/>
            </w:tcMar>
          </w:tcPr>
          <w:p w14:paraId="44AB55D9"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trainer’s use</w:t>
            </w:r>
          </w:p>
        </w:tc>
        <w:tc>
          <w:tcPr>
            <w:tcW w:w="1455" w:type="dxa"/>
            <w:shd w:val="clear" w:color="auto" w:fill="auto"/>
            <w:tcMar>
              <w:top w:w="0" w:type="dxa"/>
              <w:left w:w="0" w:type="dxa"/>
              <w:bottom w:w="0" w:type="dxa"/>
              <w:right w:w="0" w:type="dxa"/>
            </w:tcMar>
          </w:tcPr>
          <w:p w14:paraId="7C094EA7"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 pc</w:t>
            </w:r>
          </w:p>
        </w:tc>
        <w:tc>
          <w:tcPr>
            <w:tcW w:w="1890" w:type="dxa"/>
            <w:shd w:val="clear" w:color="auto" w:fill="auto"/>
            <w:tcMar>
              <w:top w:w="0" w:type="dxa"/>
              <w:left w:w="0" w:type="dxa"/>
              <w:bottom w:w="0" w:type="dxa"/>
              <w:right w:w="0" w:type="dxa"/>
            </w:tcMar>
          </w:tcPr>
          <w:p w14:paraId="0C1B614B"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1:25</w:t>
            </w:r>
          </w:p>
        </w:tc>
      </w:tr>
      <w:tr w:rsidR="00DC0CBC" w:rsidRPr="00725E27" w14:paraId="06131CF0" w14:textId="77777777" w:rsidTr="0012689E">
        <w:trPr>
          <w:trHeight w:val="255"/>
        </w:trPr>
        <w:tc>
          <w:tcPr>
            <w:tcW w:w="990" w:type="dxa"/>
            <w:shd w:val="clear" w:color="auto" w:fill="auto"/>
            <w:tcMar>
              <w:top w:w="0" w:type="dxa"/>
              <w:left w:w="0" w:type="dxa"/>
              <w:bottom w:w="0" w:type="dxa"/>
              <w:right w:w="0" w:type="dxa"/>
            </w:tcMar>
          </w:tcPr>
          <w:p w14:paraId="1A824242" w14:textId="77777777" w:rsidR="00CE1315" w:rsidRPr="00725E27" w:rsidRDefault="00CE1315" w:rsidP="00C24A23">
            <w:pPr>
              <w:spacing w:before="240" w:after="240" w:line="261" w:lineRule="auto"/>
              <w:rPr>
                <w:rFonts w:eastAsia="Times New Roman" w:cs="Times New Roman"/>
                <w:b/>
                <w:szCs w:val="24"/>
              </w:rPr>
            </w:pPr>
            <w:r w:rsidRPr="00725E27">
              <w:rPr>
                <w:rFonts w:eastAsia="Times New Roman" w:cs="Times New Roman"/>
                <w:b/>
                <w:szCs w:val="24"/>
              </w:rPr>
              <w:t>C</w:t>
            </w:r>
          </w:p>
        </w:tc>
        <w:tc>
          <w:tcPr>
            <w:tcW w:w="7875" w:type="dxa"/>
            <w:gridSpan w:val="4"/>
            <w:shd w:val="clear" w:color="auto" w:fill="auto"/>
            <w:tcMar>
              <w:top w:w="0" w:type="dxa"/>
              <w:left w:w="0" w:type="dxa"/>
              <w:bottom w:w="0" w:type="dxa"/>
              <w:right w:w="0" w:type="dxa"/>
            </w:tcMar>
          </w:tcPr>
          <w:p w14:paraId="123493B4" w14:textId="77777777" w:rsidR="00CE1315" w:rsidRPr="00725E27" w:rsidRDefault="00CE1315" w:rsidP="00C24A23">
            <w:pPr>
              <w:spacing w:before="240" w:after="240" w:line="261" w:lineRule="auto"/>
              <w:jc w:val="center"/>
              <w:rPr>
                <w:rFonts w:eastAsia="Times New Roman" w:cs="Times New Roman"/>
                <w:b/>
                <w:szCs w:val="24"/>
              </w:rPr>
            </w:pPr>
            <w:r w:rsidRPr="00725E27">
              <w:rPr>
                <w:rFonts w:eastAsia="Times New Roman" w:cs="Times New Roman"/>
                <w:b/>
                <w:szCs w:val="24"/>
              </w:rPr>
              <w:t>Consumable materials</w:t>
            </w:r>
          </w:p>
        </w:tc>
      </w:tr>
      <w:tr w:rsidR="00DC0CBC" w:rsidRPr="00725E27" w14:paraId="193F9582" w14:textId="77777777" w:rsidTr="0012689E">
        <w:trPr>
          <w:trHeight w:val="495"/>
        </w:trPr>
        <w:tc>
          <w:tcPr>
            <w:tcW w:w="990" w:type="dxa"/>
            <w:shd w:val="clear" w:color="auto" w:fill="auto"/>
            <w:tcMar>
              <w:top w:w="0" w:type="dxa"/>
              <w:left w:w="0" w:type="dxa"/>
              <w:bottom w:w="0" w:type="dxa"/>
              <w:right w:w="0" w:type="dxa"/>
            </w:tcMar>
          </w:tcPr>
          <w:p w14:paraId="2649CDAC"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 xml:space="preserve">1.   </w:t>
            </w:r>
          </w:p>
        </w:tc>
        <w:tc>
          <w:tcPr>
            <w:tcW w:w="2535" w:type="dxa"/>
            <w:shd w:val="clear" w:color="auto" w:fill="auto"/>
            <w:tcMar>
              <w:top w:w="0" w:type="dxa"/>
              <w:left w:w="0" w:type="dxa"/>
              <w:bottom w:w="0" w:type="dxa"/>
              <w:right w:w="0" w:type="dxa"/>
            </w:tcMar>
          </w:tcPr>
          <w:p w14:paraId="786418F2" w14:textId="77777777" w:rsidR="00CE1315" w:rsidRPr="00725E27" w:rsidRDefault="00CB1246" w:rsidP="00C24A23">
            <w:pPr>
              <w:spacing w:before="240" w:after="240" w:line="261" w:lineRule="auto"/>
              <w:rPr>
                <w:rFonts w:eastAsia="Times New Roman" w:cs="Times New Roman"/>
                <w:szCs w:val="24"/>
              </w:rPr>
            </w:pPr>
            <w:r w:rsidRPr="00725E27">
              <w:rPr>
                <w:rFonts w:eastAsia="Times New Roman" w:cs="Times New Roman"/>
                <w:szCs w:val="24"/>
              </w:rPr>
              <w:t>Traffic Count</w:t>
            </w:r>
            <w:r w:rsidR="00CE1315" w:rsidRPr="00725E27">
              <w:rPr>
                <w:rFonts w:eastAsia="Times New Roman" w:cs="Times New Roman"/>
                <w:szCs w:val="24"/>
              </w:rPr>
              <w:t xml:space="preserve"> Sheets</w:t>
            </w:r>
          </w:p>
        </w:tc>
        <w:tc>
          <w:tcPr>
            <w:tcW w:w="1995" w:type="dxa"/>
            <w:shd w:val="clear" w:color="auto" w:fill="auto"/>
            <w:tcMar>
              <w:top w:w="0" w:type="dxa"/>
              <w:left w:w="0" w:type="dxa"/>
              <w:bottom w:w="0" w:type="dxa"/>
              <w:right w:w="0" w:type="dxa"/>
            </w:tcMar>
          </w:tcPr>
          <w:p w14:paraId="331DF779"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trainee’s use</w:t>
            </w:r>
          </w:p>
        </w:tc>
        <w:tc>
          <w:tcPr>
            <w:tcW w:w="1455" w:type="dxa"/>
            <w:shd w:val="clear" w:color="auto" w:fill="auto"/>
            <w:tcMar>
              <w:top w:w="0" w:type="dxa"/>
              <w:left w:w="0" w:type="dxa"/>
              <w:bottom w:w="0" w:type="dxa"/>
              <w:right w:w="0" w:type="dxa"/>
            </w:tcMar>
          </w:tcPr>
          <w:p w14:paraId="1FABA4AA"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 xml:space="preserve">1 </w:t>
            </w:r>
            <w:r w:rsidR="00CB1246" w:rsidRPr="00725E27">
              <w:rPr>
                <w:rFonts w:eastAsia="Times New Roman" w:cs="Times New Roman"/>
                <w:szCs w:val="24"/>
              </w:rPr>
              <w:t>pc</w:t>
            </w:r>
          </w:p>
        </w:tc>
        <w:tc>
          <w:tcPr>
            <w:tcW w:w="1890" w:type="dxa"/>
            <w:shd w:val="clear" w:color="auto" w:fill="auto"/>
            <w:tcMar>
              <w:top w:w="0" w:type="dxa"/>
              <w:left w:w="0" w:type="dxa"/>
              <w:bottom w:w="0" w:type="dxa"/>
              <w:right w:w="0" w:type="dxa"/>
            </w:tcMar>
          </w:tcPr>
          <w:p w14:paraId="16D8E115"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1:1</w:t>
            </w:r>
          </w:p>
        </w:tc>
      </w:tr>
      <w:tr w:rsidR="00DC0CBC" w:rsidRPr="00725E27" w14:paraId="638EC081" w14:textId="77777777" w:rsidTr="0012689E">
        <w:trPr>
          <w:trHeight w:val="255"/>
        </w:trPr>
        <w:tc>
          <w:tcPr>
            <w:tcW w:w="990" w:type="dxa"/>
            <w:shd w:val="clear" w:color="auto" w:fill="auto"/>
            <w:tcMar>
              <w:top w:w="0" w:type="dxa"/>
              <w:left w:w="0" w:type="dxa"/>
              <w:bottom w:w="0" w:type="dxa"/>
              <w:right w:w="0" w:type="dxa"/>
            </w:tcMar>
          </w:tcPr>
          <w:p w14:paraId="37575C84" w14:textId="77777777" w:rsidR="00CE1315" w:rsidRPr="00725E27" w:rsidRDefault="00CE1315" w:rsidP="00C24A23">
            <w:pPr>
              <w:spacing w:before="240" w:after="240" w:line="261" w:lineRule="auto"/>
              <w:rPr>
                <w:rFonts w:eastAsia="Times New Roman" w:cs="Times New Roman"/>
                <w:b/>
                <w:szCs w:val="24"/>
              </w:rPr>
            </w:pPr>
            <w:r w:rsidRPr="00725E27">
              <w:rPr>
                <w:rFonts w:eastAsia="Times New Roman" w:cs="Times New Roman"/>
                <w:b/>
                <w:szCs w:val="24"/>
              </w:rPr>
              <w:t>D</w:t>
            </w:r>
          </w:p>
        </w:tc>
        <w:tc>
          <w:tcPr>
            <w:tcW w:w="7875" w:type="dxa"/>
            <w:gridSpan w:val="4"/>
            <w:shd w:val="clear" w:color="auto" w:fill="auto"/>
            <w:tcMar>
              <w:top w:w="0" w:type="dxa"/>
              <w:left w:w="0" w:type="dxa"/>
              <w:bottom w:w="0" w:type="dxa"/>
              <w:right w:w="0" w:type="dxa"/>
            </w:tcMar>
          </w:tcPr>
          <w:p w14:paraId="2D8507F3" w14:textId="77777777" w:rsidR="00CE1315" w:rsidRPr="00725E27" w:rsidRDefault="00CE1315" w:rsidP="00C24A23">
            <w:pPr>
              <w:spacing w:before="240" w:after="240" w:line="261" w:lineRule="auto"/>
              <w:jc w:val="center"/>
              <w:rPr>
                <w:rFonts w:eastAsia="Times New Roman" w:cs="Times New Roman"/>
                <w:b/>
                <w:szCs w:val="24"/>
              </w:rPr>
            </w:pPr>
            <w:r w:rsidRPr="00725E27">
              <w:rPr>
                <w:rFonts w:eastAsia="Times New Roman" w:cs="Times New Roman"/>
                <w:b/>
                <w:szCs w:val="24"/>
              </w:rPr>
              <w:t>Tools and Equipment</w:t>
            </w:r>
          </w:p>
        </w:tc>
      </w:tr>
      <w:tr w:rsidR="00DC0CBC" w:rsidRPr="00725E27" w14:paraId="3573A434" w14:textId="77777777" w:rsidTr="0012689E">
        <w:trPr>
          <w:trHeight w:val="600"/>
        </w:trPr>
        <w:tc>
          <w:tcPr>
            <w:tcW w:w="990" w:type="dxa"/>
            <w:shd w:val="clear" w:color="auto" w:fill="auto"/>
            <w:tcMar>
              <w:top w:w="0" w:type="dxa"/>
              <w:left w:w="0" w:type="dxa"/>
              <w:bottom w:w="0" w:type="dxa"/>
              <w:right w:w="0" w:type="dxa"/>
            </w:tcMar>
          </w:tcPr>
          <w:p w14:paraId="767BFCC9"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 xml:space="preserve">1.   </w:t>
            </w:r>
          </w:p>
        </w:tc>
        <w:tc>
          <w:tcPr>
            <w:tcW w:w="2535" w:type="dxa"/>
            <w:shd w:val="clear" w:color="auto" w:fill="auto"/>
            <w:tcMar>
              <w:top w:w="0" w:type="dxa"/>
              <w:left w:w="0" w:type="dxa"/>
              <w:bottom w:w="0" w:type="dxa"/>
              <w:right w:w="0" w:type="dxa"/>
            </w:tcMar>
          </w:tcPr>
          <w:p w14:paraId="0D9DA8C1"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Counter tubes and Flash lights</w:t>
            </w:r>
          </w:p>
        </w:tc>
        <w:tc>
          <w:tcPr>
            <w:tcW w:w="1995" w:type="dxa"/>
            <w:shd w:val="clear" w:color="auto" w:fill="auto"/>
            <w:tcMar>
              <w:top w:w="0" w:type="dxa"/>
              <w:left w:w="0" w:type="dxa"/>
              <w:bottom w:w="0" w:type="dxa"/>
              <w:right w:w="0" w:type="dxa"/>
            </w:tcMar>
          </w:tcPr>
          <w:p w14:paraId="745F9FCB"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trainer and trainee’s use</w:t>
            </w:r>
          </w:p>
        </w:tc>
        <w:tc>
          <w:tcPr>
            <w:tcW w:w="1455" w:type="dxa"/>
            <w:shd w:val="clear" w:color="auto" w:fill="auto"/>
            <w:tcMar>
              <w:top w:w="0" w:type="dxa"/>
              <w:left w:w="0" w:type="dxa"/>
              <w:bottom w:w="0" w:type="dxa"/>
              <w:right w:w="0" w:type="dxa"/>
            </w:tcMar>
          </w:tcPr>
          <w:p w14:paraId="13822AFB"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25 pcs</w:t>
            </w:r>
          </w:p>
        </w:tc>
        <w:tc>
          <w:tcPr>
            <w:tcW w:w="1890" w:type="dxa"/>
            <w:shd w:val="clear" w:color="auto" w:fill="auto"/>
            <w:tcMar>
              <w:top w:w="0" w:type="dxa"/>
              <w:left w:w="0" w:type="dxa"/>
              <w:bottom w:w="0" w:type="dxa"/>
              <w:right w:w="0" w:type="dxa"/>
            </w:tcMar>
          </w:tcPr>
          <w:p w14:paraId="03B798F5"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1:1</w:t>
            </w:r>
          </w:p>
        </w:tc>
      </w:tr>
      <w:tr w:rsidR="00DC0CBC" w:rsidRPr="00725E27" w14:paraId="54E619E2" w14:textId="77777777" w:rsidTr="0012689E">
        <w:trPr>
          <w:trHeight w:val="600"/>
        </w:trPr>
        <w:tc>
          <w:tcPr>
            <w:tcW w:w="990" w:type="dxa"/>
            <w:shd w:val="clear" w:color="auto" w:fill="auto"/>
            <w:tcMar>
              <w:top w:w="0" w:type="dxa"/>
              <w:left w:w="0" w:type="dxa"/>
              <w:bottom w:w="0" w:type="dxa"/>
              <w:right w:w="0" w:type="dxa"/>
            </w:tcMar>
          </w:tcPr>
          <w:p w14:paraId="306F3762"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2.</w:t>
            </w:r>
          </w:p>
        </w:tc>
        <w:tc>
          <w:tcPr>
            <w:tcW w:w="2535" w:type="dxa"/>
            <w:shd w:val="clear" w:color="auto" w:fill="auto"/>
            <w:tcMar>
              <w:top w:w="0" w:type="dxa"/>
              <w:left w:w="0" w:type="dxa"/>
              <w:bottom w:w="0" w:type="dxa"/>
              <w:right w:w="0" w:type="dxa"/>
            </w:tcMar>
          </w:tcPr>
          <w:p w14:paraId="35AC71EF"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Rader Identifiers</w:t>
            </w:r>
          </w:p>
        </w:tc>
        <w:tc>
          <w:tcPr>
            <w:tcW w:w="1995" w:type="dxa"/>
            <w:shd w:val="clear" w:color="auto" w:fill="auto"/>
            <w:tcMar>
              <w:top w:w="0" w:type="dxa"/>
              <w:left w:w="0" w:type="dxa"/>
              <w:bottom w:w="0" w:type="dxa"/>
              <w:right w:w="0" w:type="dxa"/>
            </w:tcMar>
          </w:tcPr>
          <w:p w14:paraId="339BB4AB"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trainer and trainee’s use</w:t>
            </w:r>
          </w:p>
        </w:tc>
        <w:tc>
          <w:tcPr>
            <w:tcW w:w="1455" w:type="dxa"/>
            <w:shd w:val="clear" w:color="auto" w:fill="auto"/>
            <w:tcMar>
              <w:top w:w="0" w:type="dxa"/>
              <w:left w:w="0" w:type="dxa"/>
              <w:bottom w:w="0" w:type="dxa"/>
              <w:right w:w="0" w:type="dxa"/>
            </w:tcMar>
          </w:tcPr>
          <w:p w14:paraId="776ECB9A"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5</w:t>
            </w:r>
          </w:p>
        </w:tc>
        <w:tc>
          <w:tcPr>
            <w:tcW w:w="1890" w:type="dxa"/>
            <w:shd w:val="clear" w:color="auto" w:fill="auto"/>
            <w:tcMar>
              <w:top w:w="0" w:type="dxa"/>
              <w:left w:w="0" w:type="dxa"/>
              <w:bottom w:w="0" w:type="dxa"/>
              <w:right w:w="0" w:type="dxa"/>
            </w:tcMar>
          </w:tcPr>
          <w:p w14:paraId="7085B7B9"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1:5</w:t>
            </w:r>
          </w:p>
        </w:tc>
      </w:tr>
      <w:tr w:rsidR="00DC0CBC" w:rsidRPr="00725E27" w14:paraId="7D2502BA" w14:textId="77777777" w:rsidTr="0012689E">
        <w:trPr>
          <w:trHeight w:val="600"/>
        </w:trPr>
        <w:tc>
          <w:tcPr>
            <w:tcW w:w="990" w:type="dxa"/>
            <w:shd w:val="clear" w:color="auto" w:fill="auto"/>
            <w:tcMar>
              <w:top w:w="0" w:type="dxa"/>
              <w:left w:w="0" w:type="dxa"/>
              <w:bottom w:w="0" w:type="dxa"/>
              <w:right w:w="0" w:type="dxa"/>
            </w:tcMar>
          </w:tcPr>
          <w:p w14:paraId="1A7BDFAD"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3.</w:t>
            </w:r>
          </w:p>
        </w:tc>
        <w:tc>
          <w:tcPr>
            <w:tcW w:w="2535" w:type="dxa"/>
            <w:shd w:val="clear" w:color="auto" w:fill="auto"/>
            <w:tcMar>
              <w:top w:w="0" w:type="dxa"/>
              <w:left w:w="0" w:type="dxa"/>
              <w:bottom w:w="0" w:type="dxa"/>
              <w:right w:w="0" w:type="dxa"/>
            </w:tcMar>
          </w:tcPr>
          <w:p w14:paraId="1D40AAE5" w14:textId="77777777" w:rsidR="00CE1315" w:rsidRPr="00725E27" w:rsidRDefault="00CE1315" w:rsidP="00C24A23">
            <w:pPr>
              <w:shd w:val="clear" w:color="auto" w:fill="FFFFFF"/>
              <w:spacing w:after="0" w:line="360" w:lineRule="auto"/>
              <w:rPr>
                <w:rFonts w:eastAsia="Times New Roman" w:cs="Times New Roman"/>
                <w:szCs w:val="24"/>
              </w:rPr>
            </w:pPr>
            <w:r w:rsidRPr="00725E27">
              <w:rPr>
                <w:rFonts w:eastAsia="Times New Roman" w:cs="Times New Roman"/>
                <w:szCs w:val="24"/>
              </w:rPr>
              <w:t>Camcorders</w:t>
            </w:r>
          </w:p>
        </w:tc>
        <w:tc>
          <w:tcPr>
            <w:tcW w:w="1995" w:type="dxa"/>
            <w:shd w:val="clear" w:color="auto" w:fill="auto"/>
            <w:tcMar>
              <w:top w:w="0" w:type="dxa"/>
              <w:left w:w="0" w:type="dxa"/>
              <w:bottom w:w="0" w:type="dxa"/>
              <w:right w:w="0" w:type="dxa"/>
            </w:tcMar>
          </w:tcPr>
          <w:p w14:paraId="54E8CBC3"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trainer and trainee’s use</w:t>
            </w:r>
          </w:p>
        </w:tc>
        <w:tc>
          <w:tcPr>
            <w:tcW w:w="1455" w:type="dxa"/>
            <w:shd w:val="clear" w:color="auto" w:fill="auto"/>
            <w:tcMar>
              <w:top w:w="0" w:type="dxa"/>
              <w:left w:w="0" w:type="dxa"/>
              <w:bottom w:w="0" w:type="dxa"/>
              <w:right w:w="0" w:type="dxa"/>
            </w:tcMar>
          </w:tcPr>
          <w:p w14:paraId="01DDD701"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5 pieces</w:t>
            </w:r>
          </w:p>
        </w:tc>
        <w:tc>
          <w:tcPr>
            <w:tcW w:w="1890" w:type="dxa"/>
            <w:shd w:val="clear" w:color="auto" w:fill="auto"/>
            <w:tcMar>
              <w:top w:w="0" w:type="dxa"/>
              <w:left w:w="0" w:type="dxa"/>
              <w:bottom w:w="0" w:type="dxa"/>
              <w:right w:w="0" w:type="dxa"/>
            </w:tcMar>
          </w:tcPr>
          <w:p w14:paraId="368DE8B4"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1:5</w:t>
            </w:r>
          </w:p>
        </w:tc>
      </w:tr>
      <w:tr w:rsidR="00DC0CBC" w:rsidRPr="00725E27" w14:paraId="5C9C3084" w14:textId="77777777" w:rsidTr="0012689E">
        <w:trPr>
          <w:trHeight w:val="600"/>
        </w:trPr>
        <w:tc>
          <w:tcPr>
            <w:tcW w:w="990" w:type="dxa"/>
            <w:shd w:val="clear" w:color="auto" w:fill="auto"/>
            <w:tcMar>
              <w:top w:w="0" w:type="dxa"/>
              <w:left w:w="0" w:type="dxa"/>
              <w:bottom w:w="0" w:type="dxa"/>
              <w:right w:w="0" w:type="dxa"/>
            </w:tcMar>
          </w:tcPr>
          <w:p w14:paraId="0FE69967"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 xml:space="preserve">4. </w:t>
            </w:r>
          </w:p>
        </w:tc>
        <w:tc>
          <w:tcPr>
            <w:tcW w:w="2535" w:type="dxa"/>
            <w:shd w:val="clear" w:color="auto" w:fill="auto"/>
            <w:tcMar>
              <w:top w:w="0" w:type="dxa"/>
              <w:left w:w="0" w:type="dxa"/>
              <w:bottom w:w="0" w:type="dxa"/>
              <w:right w:w="0" w:type="dxa"/>
            </w:tcMar>
          </w:tcPr>
          <w:p w14:paraId="1C97B367" w14:textId="77777777" w:rsidR="00CE1315" w:rsidRPr="00725E27" w:rsidRDefault="00CE1315" w:rsidP="00C24A23">
            <w:pPr>
              <w:shd w:val="clear" w:color="auto" w:fill="FFFFFF"/>
              <w:spacing w:after="0" w:line="360" w:lineRule="auto"/>
              <w:rPr>
                <w:rFonts w:eastAsia="Times New Roman" w:cs="Times New Roman"/>
                <w:szCs w:val="24"/>
              </w:rPr>
            </w:pPr>
            <w:r w:rsidRPr="00725E27">
              <w:rPr>
                <w:rFonts w:eastAsia="Times New Roman" w:cs="Times New Roman"/>
                <w:szCs w:val="24"/>
              </w:rPr>
              <w:t>Scientific Calculators</w:t>
            </w:r>
          </w:p>
        </w:tc>
        <w:tc>
          <w:tcPr>
            <w:tcW w:w="1995" w:type="dxa"/>
            <w:shd w:val="clear" w:color="auto" w:fill="auto"/>
            <w:tcMar>
              <w:top w:w="0" w:type="dxa"/>
              <w:left w:w="0" w:type="dxa"/>
              <w:bottom w:w="0" w:type="dxa"/>
              <w:right w:w="0" w:type="dxa"/>
            </w:tcMar>
          </w:tcPr>
          <w:p w14:paraId="02CA25A0"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trainee’s use</w:t>
            </w:r>
          </w:p>
        </w:tc>
        <w:tc>
          <w:tcPr>
            <w:tcW w:w="1455" w:type="dxa"/>
            <w:shd w:val="clear" w:color="auto" w:fill="auto"/>
            <w:tcMar>
              <w:top w:w="0" w:type="dxa"/>
              <w:left w:w="0" w:type="dxa"/>
              <w:bottom w:w="0" w:type="dxa"/>
              <w:right w:w="0" w:type="dxa"/>
            </w:tcMar>
          </w:tcPr>
          <w:p w14:paraId="20122F3D"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25</w:t>
            </w:r>
          </w:p>
        </w:tc>
        <w:tc>
          <w:tcPr>
            <w:tcW w:w="1890" w:type="dxa"/>
            <w:shd w:val="clear" w:color="auto" w:fill="auto"/>
            <w:tcMar>
              <w:top w:w="0" w:type="dxa"/>
              <w:left w:w="0" w:type="dxa"/>
              <w:bottom w:w="0" w:type="dxa"/>
              <w:right w:w="0" w:type="dxa"/>
            </w:tcMar>
          </w:tcPr>
          <w:p w14:paraId="74AAEEE8"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1.1</w:t>
            </w:r>
          </w:p>
        </w:tc>
      </w:tr>
      <w:tr w:rsidR="00DC0CBC" w:rsidRPr="00725E27" w14:paraId="7EA2D007" w14:textId="77777777" w:rsidTr="0012689E">
        <w:trPr>
          <w:trHeight w:val="600"/>
        </w:trPr>
        <w:tc>
          <w:tcPr>
            <w:tcW w:w="990" w:type="dxa"/>
            <w:shd w:val="clear" w:color="auto" w:fill="auto"/>
            <w:tcMar>
              <w:top w:w="0" w:type="dxa"/>
              <w:left w:w="0" w:type="dxa"/>
              <w:bottom w:w="0" w:type="dxa"/>
              <w:right w:w="0" w:type="dxa"/>
            </w:tcMar>
          </w:tcPr>
          <w:p w14:paraId="6EFE2A11" w14:textId="77777777" w:rsidR="00CE1315" w:rsidRPr="00725E27" w:rsidRDefault="00CE1315" w:rsidP="00C24A23">
            <w:pPr>
              <w:spacing w:before="240" w:after="120" w:line="261" w:lineRule="auto"/>
              <w:rPr>
                <w:rFonts w:eastAsia="Times New Roman" w:cs="Times New Roman"/>
                <w:szCs w:val="24"/>
              </w:rPr>
            </w:pPr>
            <w:r w:rsidRPr="00725E27">
              <w:rPr>
                <w:rFonts w:eastAsia="Times New Roman" w:cs="Times New Roman"/>
                <w:szCs w:val="24"/>
              </w:rPr>
              <w:t>5</w:t>
            </w:r>
          </w:p>
        </w:tc>
        <w:tc>
          <w:tcPr>
            <w:tcW w:w="2535" w:type="dxa"/>
            <w:shd w:val="clear" w:color="auto" w:fill="auto"/>
            <w:tcMar>
              <w:top w:w="0" w:type="dxa"/>
              <w:left w:w="0" w:type="dxa"/>
              <w:bottom w:w="0" w:type="dxa"/>
              <w:right w:w="0" w:type="dxa"/>
            </w:tcMar>
          </w:tcPr>
          <w:p w14:paraId="27A0C085" w14:textId="77777777" w:rsidR="00CE1315" w:rsidRPr="00725E27" w:rsidRDefault="00CE1315" w:rsidP="00C24A23">
            <w:pPr>
              <w:shd w:val="clear" w:color="auto" w:fill="FFFFFF"/>
              <w:spacing w:after="0" w:line="360" w:lineRule="auto"/>
              <w:rPr>
                <w:rFonts w:eastAsia="Times New Roman" w:cs="Times New Roman"/>
                <w:szCs w:val="24"/>
              </w:rPr>
            </w:pPr>
            <w:r w:rsidRPr="00725E27">
              <w:rPr>
                <w:rFonts w:eastAsia="Times New Roman" w:cs="Times New Roman"/>
                <w:szCs w:val="24"/>
              </w:rPr>
              <w:t>PPES (Helmets, Gum boots, Reflective jackets)</w:t>
            </w:r>
          </w:p>
        </w:tc>
        <w:tc>
          <w:tcPr>
            <w:tcW w:w="1995" w:type="dxa"/>
            <w:shd w:val="clear" w:color="auto" w:fill="auto"/>
            <w:tcMar>
              <w:top w:w="0" w:type="dxa"/>
              <w:left w:w="0" w:type="dxa"/>
              <w:bottom w:w="0" w:type="dxa"/>
              <w:right w:w="0" w:type="dxa"/>
            </w:tcMar>
          </w:tcPr>
          <w:p w14:paraId="5D0668FC"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For Trainee’s use</w:t>
            </w:r>
          </w:p>
        </w:tc>
        <w:tc>
          <w:tcPr>
            <w:tcW w:w="1455" w:type="dxa"/>
            <w:shd w:val="clear" w:color="auto" w:fill="auto"/>
            <w:tcMar>
              <w:top w:w="0" w:type="dxa"/>
              <w:left w:w="0" w:type="dxa"/>
              <w:bottom w:w="0" w:type="dxa"/>
              <w:right w:w="0" w:type="dxa"/>
            </w:tcMar>
          </w:tcPr>
          <w:p w14:paraId="59F66E00"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25</w:t>
            </w:r>
          </w:p>
        </w:tc>
        <w:tc>
          <w:tcPr>
            <w:tcW w:w="1890" w:type="dxa"/>
            <w:shd w:val="clear" w:color="auto" w:fill="auto"/>
            <w:tcMar>
              <w:top w:w="0" w:type="dxa"/>
              <w:left w:w="0" w:type="dxa"/>
              <w:bottom w:w="0" w:type="dxa"/>
              <w:right w:w="0" w:type="dxa"/>
            </w:tcMar>
          </w:tcPr>
          <w:p w14:paraId="5DE6E9C3" w14:textId="77777777" w:rsidR="00CE1315" w:rsidRPr="00725E27" w:rsidRDefault="00CE1315" w:rsidP="00C24A23">
            <w:pPr>
              <w:spacing w:before="240" w:after="240" w:line="261" w:lineRule="auto"/>
              <w:rPr>
                <w:rFonts w:eastAsia="Times New Roman" w:cs="Times New Roman"/>
                <w:szCs w:val="24"/>
              </w:rPr>
            </w:pPr>
            <w:r w:rsidRPr="00725E27">
              <w:rPr>
                <w:rFonts w:eastAsia="Times New Roman" w:cs="Times New Roman"/>
                <w:szCs w:val="24"/>
              </w:rPr>
              <w:t>1:1</w:t>
            </w:r>
          </w:p>
        </w:tc>
      </w:tr>
    </w:tbl>
    <w:p w14:paraId="471395DA" w14:textId="77777777" w:rsidR="00CE1315" w:rsidRPr="00725E27" w:rsidRDefault="00CE1315" w:rsidP="00CE1315">
      <w:pPr>
        <w:rPr>
          <w:rFonts w:eastAsia="Times New Roman" w:cs="Times New Roman"/>
          <w:szCs w:val="24"/>
        </w:rPr>
      </w:pPr>
      <w:r w:rsidRPr="00725E27">
        <w:rPr>
          <w:rFonts w:cs="Times New Roman"/>
          <w:szCs w:val="24"/>
        </w:rPr>
        <w:br w:type="page"/>
      </w:r>
    </w:p>
    <w:p w14:paraId="5568A908" w14:textId="77777777" w:rsidR="00CE1315" w:rsidRPr="00725E27" w:rsidRDefault="00CE1315" w:rsidP="00CE1315">
      <w:pPr>
        <w:rPr>
          <w:rFonts w:cs="Times New Roman"/>
          <w:szCs w:val="24"/>
        </w:rPr>
      </w:pPr>
    </w:p>
    <w:p w14:paraId="2B2973C5" w14:textId="77777777" w:rsidR="00CE1315" w:rsidRPr="00725E27" w:rsidRDefault="00CE1315" w:rsidP="00CE1315">
      <w:pPr>
        <w:rPr>
          <w:rFonts w:cs="Times New Roman"/>
          <w:b/>
          <w:szCs w:val="24"/>
        </w:rPr>
      </w:pPr>
    </w:p>
    <w:p w14:paraId="704B1A90" w14:textId="77777777" w:rsidR="00CE1315" w:rsidRPr="00725E27" w:rsidRDefault="00CE1315" w:rsidP="00CE1315">
      <w:pPr>
        <w:rPr>
          <w:rFonts w:cs="Times New Roman"/>
          <w:b/>
          <w:szCs w:val="24"/>
        </w:rPr>
      </w:pPr>
    </w:p>
    <w:p w14:paraId="0C4709E4" w14:textId="77777777" w:rsidR="00CE1315" w:rsidRPr="00725E27" w:rsidRDefault="00CE1315" w:rsidP="00CE1315">
      <w:pPr>
        <w:rPr>
          <w:rFonts w:cs="Times New Roman"/>
          <w:b/>
          <w:szCs w:val="24"/>
        </w:rPr>
      </w:pPr>
    </w:p>
    <w:p w14:paraId="1C5321CF" w14:textId="77777777" w:rsidR="00CE1315" w:rsidRPr="00725E27" w:rsidRDefault="00CE1315" w:rsidP="00CE1315">
      <w:pPr>
        <w:rPr>
          <w:rFonts w:cs="Times New Roman"/>
          <w:b/>
          <w:szCs w:val="24"/>
        </w:rPr>
      </w:pPr>
    </w:p>
    <w:p w14:paraId="3C44BB98" w14:textId="77777777" w:rsidR="00CE1315" w:rsidRPr="00725E27" w:rsidRDefault="00CE1315" w:rsidP="00CE1315">
      <w:pPr>
        <w:rPr>
          <w:rFonts w:cs="Times New Roman"/>
          <w:b/>
          <w:szCs w:val="24"/>
        </w:rPr>
      </w:pPr>
    </w:p>
    <w:p w14:paraId="33DD954E" w14:textId="77777777" w:rsidR="00CE1315" w:rsidRPr="00725E27" w:rsidRDefault="00CE1315" w:rsidP="00CE1315">
      <w:pPr>
        <w:rPr>
          <w:rFonts w:cs="Times New Roman"/>
          <w:b/>
          <w:szCs w:val="24"/>
        </w:rPr>
      </w:pPr>
    </w:p>
    <w:p w14:paraId="56B59811" w14:textId="77777777" w:rsidR="00CE1315" w:rsidRPr="00725E27" w:rsidRDefault="00CE1315" w:rsidP="00CE1315">
      <w:pPr>
        <w:rPr>
          <w:rFonts w:cs="Times New Roman"/>
          <w:b/>
          <w:szCs w:val="24"/>
        </w:rPr>
      </w:pPr>
    </w:p>
    <w:p w14:paraId="0F97B000" w14:textId="77777777" w:rsidR="00CE1315" w:rsidRPr="00725E27" w:rsidRDefault="00CE1315" w:rsidP="00CE1315">
      <w:pPr>
        <w:rPr>
          <w:rFonts w:cs="Times New Roman"/>
          <w:b/>
          <w:szCs w:val="24"/>
        </w:rPr>
      </w:pPr>
    </w:p>
    <w:p w14:paraId="4947B216" w14:textId="77777777" w:rsidR="00CE1315" w:rsidRPr="00725E27" w:rsidRDefault="00CE1315" w:rsidP="00CE1315">
      <w:pPr>
        <w:rPr>
          <w:rFonts w:cs="Times New Roman"/>
          <w:b/>
          <w:szCs w:val="24"/>
        </w:rPr>
      </w:pPr>
    </w:p>
    <w:p w14:paraId="5E87D7C6" w14:textId="77777777" w:rsidR="00CE1315" w:rsidRPr="00725E27" w:rsidRDefault="00CE1315" w:rsidP="00CE1315">
      <w:pPr>
        <w:rPr>
          <w:rFonts w:eastAsia="SimSun" w:cs="Times New Roman"/>
          <w:b/>
          <w:bCs/>
          <w:kern w:val="32"/>
          <w:szCs w:val="24"/>
          <w:lang w:val="en-ZW"/>
        </w:rPr>
      </w:pPr>
      <w:r w:rsidRPr="00725E27">
        <w:rPr>
          <w:rFonts w:eastAsia="SimSun" w:cs="Times New Roman"/>
          <w:b/>
          <w:bCs/>
          <w:kern w:val="32"/>
          <w:szCs w:val="24"/>
          <w:lang w:val="en-ZW"/>
        </w:rPr>
        <w:br w:type="page"/>
      </w:r>
    </w:p>
    <w:p w14:paraId="1C6DA258" w14:textId="77777777" w:rsidR="0017491A" w:rsidRPr="00725E27" w:rsidRDefault="0017491A" w:rsidP="0017491A">
      <w:pPr>
        <w:pStyle w:val="Heading2"/>
      </w:pPr>
      <w:bookmarkStart w:id="137" w:name="_Toc197173412"/>
      <w:bookmarkStart w:id="138" w:name="_Hlk195604685"/>
      <w:bookmarkEnd w:id="130"/>
      <w:r w:rsidRPr="00725E27">
        <w:lastRenderedPageBreak/>
        <w:t>CALCULUS AND DIFFERENTIAL METHODS</w:t>
      </w:r>
      <w:bookmarkEnd w:id="137"/>
    </w:p>
    <w:p w14:paraId="2FEB3DCC" w14:textId="77777777" w:rsidR="00175598" w:rsidRPr="00725E27" w:rsidRDefault="00175598" w:rsidP="002A77AD">
      <w:pPr>
        <w:spacing w:after="0" w:line="480" w:lineRule="auto"/>
        <w:rPr>
          <w:rFonts w:cs="Times New Roman"/>
          <w:b/>
          <w:szCs w:val="24"/>
          <w:lang w:val="en-ZA"/>
        </w:rPr>
      </w:pPr>
    </w:p>
    <w:p w14:paraId="6F5AE840" w14:textId="632A9F50" w:rsidR="002A77AD" w:rsidRPr="00725E27" w:rsidRDefault="002A77AD" w:rsidP="00175598">
      <w:pPr>
        <w:spacing w:after="0" w:line="480" w:lineRule="auto"/>
        <w:rPr>
          <w:rFonts w:cs="Times New Roman"/>
          <w:b/>
          <w:szCs w:val="24"/>
          <w:lang w:val="en-ZA"/>
        </w:rPr>
      </w:pPr>
      <w:r w:rsidRPr="00725E27">
        <w:rPr>
          <w:rFonts w:cs="Times New Roman"/>
          <w:b/>
          <w:szCs w:val="24"/>
          <w:lang w:val="en-ZA"/>
        </w:rPr>
        <w:t xml:space="preserve">UNIT CODE: </w:t>
      </w:r>
      <w:r w:rsidRPr="00725E27">
        <w:rPr>
          <w:rFonts w:cs="Times New Roman"/>
          <w:b/>
          <w:bCs/>
          <w:szCs w:val="24"/>
        </w:rPr>
        <w:t xml:space="preserve">0732 541 </w:t>
      </w:r>
      <w:r w:rsidR="00175598" w:rsidRPr="00725E27">
        <w:rPr>
          <w:rFonts w:cs="Times New Roman"/>
          <w:b/>
          <w:bCs/>
          <w:szCs w:val="24"/>
        </w:rPr>
        <w:t>27</w:t>
      </w:r>
      <w:r w:rsidRPr="00725E27">
        <w:rPr>
          <w:rFonts w:cs="Times New Roman"/>
          <w:b/>
          <w:bCs/>
          <w:szCs w:val="24"/>
        </w:rPr>
        <w:t>A</w:t>
      </w:r>
    </w:p>
    <w:p w14:paraId="0D8CDBB6" w14:textId="22A6245A" w:rsidR="00765F07" w:rsidRPr="00725E27" w:rsidRDefault="00175598" w:rsidP="00765F07">
      <w:pPr>
        <w:rPr>
          <w:rFonts w:cs="Times New Roman"/>
          <w:b/>
          <w:szCs w:val="24"/>
        </w:rPr>
      </w:pPr>
      <w:r w:rsidRPr="00725E27">
        <w:rPr>
          <w:rFonts w:cs="Times New Roman"/>
          <w:b/>
          <w:szCs w:val="24"/>
        </w:rPr>
        <w:t>Duration:</w:t>
      </w:r>
      <w:r w:rsidR="002F1D29" w:rsidRPr="00725E27">
        <w:rPr>
          <w:rFonts w:cs="Times New Roman"/>
          <w:b/>
          <w:szCs w:val="24"/>
        </w:rPr>
        <w:t xml:space="preserve">  </w:t>
      </w:r>
      <w:r w:rsidR="0078257B">
        <w:rPr>
          <w:rFonts w:cs="Times New Roman"/>
          <w:b/>
          <w:szCs w:val="24"/>
        </w:rPr>
        <w:t>5</w:t>
      </w:r>
      <w:r w:rsidR="002F1D29" w:rsidRPr="00725E27">
        <w:rPr>
          <w:rFonts w:cs="Times New Roman"/>
          <w:b/>
          <w:szCs w:val="24"/>
        </w:rPr>
        <w:t>0 HOURS</w:t>
      </w:r>
    </w:p>
    <w:bookmarkEnd w:id="138"/>
    <w:p w14:paraId="6FD57D5A"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Relationship to Occupational Standards</w:t>
      </w:r>
    </w:p>
    <w:p w14:paraId="6C36D449" w14:textId="77777777" w:rsidR="0017491A" w:rsidRPr="00725E27" w:rsidRDefault="0017491A" w:rsidP="0017491A">
      <w:pPr>
        <w:spacing w:before="100" w:beforeAutospacing="1" w:after="0" w:line="360" w:lineRule="auto"/>
        <w:rPr>
          <w:rFonts w:cs="Times New Roman"/>
          <w:b/>
          <w:szCs w:val="24"/>
          <w:lang w:val="en-ZW"/>
        </w:rPr>
      </w:pPr>
      <w:r w:rsidRPr="00725E27">
        <w:rPr>
          <w:rFonts w:cs="Times New Roman"/>
          <w:szCs w:val="24"/>
          <w:lang w:val="en-ZW"/>
        </w:rPr>
        <w:t xml:space="preserve">This unit addresses the Unit of Competency:  </w:t>
      </w:r>
      <w:r w:rsidRPr="00725E27">
        <w:rPr>
          <w:rFonts w:cs="Times New Roman"/>
          <w:bCs/>
          <w:szCs w:val="24"/>
          <w:lang w:val="en-ZW"/>
        </w:rPr>
        <w:t xml:space="preserve">Apply </w:t>
      </w:r>
      <w:r w:rsidRPr="00725E27">
        <w:rPr>
          <w:rFonts w:cs="Times New Roman"/>
          <w:szCs w:val="24"/>
          <w:lang w:val="en-ZW"/>
        </w:rPr>
        <w:t>Calculus</w:t>
      </w:r>
      <w:r w:rsidR="00400007" w:rsidRPr="00725E27">
        <w:rPr>
          <w:rFonts w:cs="Times New Roman"/>
          <w:szCs w:val="24"/>
          <w:lang w:val="en-ZW"/>
        </w:rPr>
        <w:t xml:space="preserve"> and </w:t>
      </w:r>
      <w:r w:rsidR="004B0BF9" w:rsidRPr="00725E27">
        <w:rPr>
          <w:rFonts w:cs="Times New Roman"/>
          <w:szCs w:val="24"/>
          <w:lang w:val="en-ZW"/>
        </w:rPr>
        <w:t>Differential methods</w:t>
      </w:r>
    </w:p>
    <w:p w14:paraId="0E7AF89F"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Unit Description</w:t>
      </w:r>
    </w:p>
    <w:p w14:paraId="1EA0A83B" w14:textId="77777777" w:rsidR="0017491A" w:rsidRPr="00725E27" w:rsidRDefault="0017491A" w:rsidP="0017491A">
      <w:pPr>
        <w:rPr>
          <w:rFonts w:cs="Times New Roman"/>
          <w:szCs w:val="24"/>
          <w:lang w:val="en-ZW"/>
        </w:rPr>
      </w:pPr>
      <w:bookmarkStart w:id="139" w:name="_Hlk195604611"/>
      <w:r w:rsidRPr="00725E27">
        <w:rPr>
          <w:rFonts w:cs="Times New Roman"/>
          <w:szCs w:val="24"/>
          <w:lang w:val="en-ZW"/>
        </w:rPr>
        <w:t>This unit describes the competencies required by a technician in order to apply a wide range of mathematical skills in their work; it involves applying calculus, ordinary differential equations and numerical methods.</w:t>
      </w:r>
    </w:p>
    <w:tbl>
      <w:tblPr>
        <w:tblStyle w:val="TableGrid"/>
        <w:tblW w:w="0" w:type="auto"/>
        <w:tblInd w:w="720" w:type="dxa"/>
        <w:tblLook w:val="04A0" w:firstRow="1" w:lastRow="0" w:firstColumn="1" w:lastColumn="0" w:noHBand="0" w:noVBand="1"/>
      </w:tblPr>
      <w:tblGrid>
        <w:gridCol w:w="4826"/>
        <w:gridCol w:w="3804"/>
      </w:tblGrid>
      <w:tr w:rsidR="009346B4" w:rsidRPr="009346B4" w14:paraId="62476B63" w14:textId="77777777" w:rsidTr="00655EFF">
        <w:tc>
          <w:tcPr>
            <w:tcW w:w="4826" w:type="dxa"/>
          </w:tcPr>
          <w:bookmarkEnd w:id="139"/>
          <w:p w14:paraId="2CF18C85" w14:textId="77777777" w:rsidR="009346B4" w:rsidRPr="009346B4" w:rsidRDefault="009346B4" w:rsidP="009346B4">
            <w:pPr>
              <w:spacing w:line="360" w:lineRule="auto"/>
              <w:ind w:left="720" w:hanging="360"/>
              <w:contextualSpacing/>
              <w:jc w:val="left"/>
              <w:rPr>
                <w:rFonts w:eastAsia="SimSun" w:cs="Times New Roman"/>
                <w:b/>
                <w:szCs w:val="24"/>
                <w:lang w:val="fr-FR"/>
              </w:rPr>
            </w:pPr>
            <w:r w:rsidRPr="009346B4">
              <w:rPr>
                <w:rFonts w:eastAsia="SimSun" w:cs="Times New Roman"/>
                <w:b/>
                <w:szCs w:val="24"/>
                <w:lang w:val="fr-FR"/>
              </w:rPr>
              <w:t>Learning Out Comes</w:t>
            </w:r>
          </w:p>
        </w:tc>
        <w:tc>
          <w:tcPr>
            <w:tcW w:w="3804" w:type="dxa"/>
          </w:tcPr>
          <w:p w14:paraId="49A88D74" w14:textId="77777777" w:rsidR="009346B4" w:rsidRPr="009346B4" w:rsidRDefault="009346B4" w:rsidP="009346B4">
            <w:pPr>
              <w:spacing w:line="360" w:lineRule="auto"/>
              <w:jc w:val="center"/>
              <w:rPr>
                <w:rFonts w:eastAsia="Times New Roman" w:cs="Times New Roman"/>
                <w:b/>
                <w:szCs w:val="24"/>
              </w:rPr>
            </w:pPr>
            <w:r w:rsidRPr="009346B4">
              <w:rPr>
                <w:rFonts w:eastAsia="Times New Roman" w:cs="Times New Roman"/>
                <w:b/>
                <w:szCs w:val="24"/>
              </w:rPr>
              <w:t>DURATION (HOURS)</w:t>
            </w:r>
          </w:p>
        </w:tc>
      </w:tr>
      <w:tr w:rsidR="009346B4" w:rsidRPr="009346B4" w14:paraId="1DAF828D" w14:textId="77777777" w:rsidTr="00655EFF">
        <w:tc>
          <w:tcPr>
            <w:tcW w:w="4826" w:type="dxa"/>
          </w:tcPr>
          <w:p w14:paraId="68EFA368" w14:textId="77777777" w:rsidR="009346B4" w:rsidRPr="009346B4" w:rsidRDefault="009346B4" w:rsidP="009346B4">
            <w:pPr>
              <w:numPr>
                <w:ilvl w:val="0"/>
                <w:numId w:val="452"/>
              </w:numPr>
              <w:spacing w:line="360" w:lineRule="auto"/>
              <w:contextualSpacing/>
              <w:jc w:val="left"/>
              <w:rPr>
                <w:rFonts w:eastAsia="Calibri" w:cs="Times New Roman"/>
                <w:szCs w:val="24"/>
                <w:lang w:val="en-ZW"/>
              </w:rPr>
            </w:pPr>
            <w:r w:rsidRPr="009346B4">
              <w:rPr>
                <w:rFonts w:eastAsia="Calibri" w:cs="Times New Roman"/>
                <w:szCs w:val="24"/>
                <w:lang w:val="en-ZW"/>
              </w:rPr>
              <w:t xml:space="preserve">Perform Calculus Operations </w:t>
            </w:r>
          </w:p>
        </w:tc>
        <w:tc>
          <w:tcPr>
            <w:tcW w:w="3804" w:type="dxa"/>
          </w:tcPr>
          <w:p w14:paraId="4C5CC2F1" w14:textId="77777777" w:rsidR="009346B4" w:rsidRPr="009346B4" w:rsidRDefault="009346B4" w:rsidP="009346B4">
            <w:pPr>
              <w:spacing w:line="360" w:lineRule="auto"/>
              <w:jc w:val="center"/>
              <w:rPr>
                <w:rFonts w:eastAsia="Times New Roman" w:cs="Times New Roman"/>
                <w:b/>
                <w:szCs w:val="24"/>
              </w:rPr>
            </w:pPr>
            <w:r w:rsidRPr="009346B4">
              <w:rPr>
                <w:rFonts w:eastAsia="Times New Roman" w:cs="Times New Roman"/>
                <w:b/>
                <w:szCs w:val="24"/>
              </w:rPr>
              <w:t>20</w:t>
            </w:r>
          </w:p>
        </w:tc>
      </w:tr>
      <w:tr w:rsidR="009346B4" w:rsidRPr="009346B4" w14:paraId="13E05124" w14:textId="77777777" w:rsidTr="00655EFF">
        <w:tc>
          <w:tcPr>
            <w:tcW w:w="4826" w:type="dxa"/>
          </w:tcPr>
          <w:p w14:paraId="71301D62" w14:textId="77777777" w:rsidR="009346B4" w:rsidRPr="009346B4" w:rsidRDefault="009346B4" w:rsidP="009346B4">
            <w:pPr>
              <w:numPr>
                <w:ilvl w:val="0"/>
                <w:numId w:val="452"/>
              </w:numPr>
              <w:spacing w:line="360" w:lineRule="auto"/>
              <w:contextualSpacing/>
              <w:jc w:val="left"/>
              <w:rPr>
                <w:rFonts w:eastAsia="Calibri" w:cs="Times New Roman"/>
                <w:szCs w:val="24"/>
                <w:lang w:val="en-ZW"/>
              </w:rPr>
            </w:pPr>
            <w:r w:rsidRPr="009346B4">
              <w:rPr>
                <w:rFonts w:eastAsia="Calibri" w:cs="Times New Roman"/>
                <w:szCs w:val="24"/>
                <w:lang w:val="en-ZW"/>
              </w:rPr>
              <w:t>Solve Ordinary differential equations</w:t>
            </w:r>
          </w:p>
        </w:tc>
        <w:tc>
          <w:tcPr>
            <w:tcW w:w="3804" w:type="dxa"/>
          </w:tcPr>
          <w:p w14:paraId="5DE4215A" w14:textId="77777777" w:rsidR="009346B4" w:rsidRPr="009346B4" w:rsidRDefault="009346B4" w:rsidP="009346B4">
            <w:pPr>
              <w:spacing w:line="360" w:lineRule="auto"/>
              <w:jc w:val="center"/>
              <w:rPr>
                <w:rFonts w:eastAsia="Times New Roman" w:cs="Times New Roman"/>
                <w:b/>
                <w:szCs w:val="24"/>
              </w:rPr>
            </w:pPr>
            <w:r w:rsidRPr="009346B4">
              <w:rPr>
                <w:rFonts w:eastAsia="Times New Roman" w:cs="Times New Roman"/>
                <w:b/>
                <w:szCs w:val="24"/>
              </w:rPr>
              <w:t>20</w:t>
            </w:r>
          </w:p>
        </w:tc>
      </w:tr>
      <w:tr w:rsidR="009346B4" w:rsidRPr="009346B4" w14:paraId="5732DEC9" w14:textId="77777777" w:rsidTr="00655EFF">
        <w:tc>
          <w:tcPr>
            <w:tcW w:w="4826" w:type="dxa"/>
          </w:tcPr>
          <w:p w14:paraId="1F958495" w14:textId="77777777" w:rsidR="009346B4" w:rsidRPr="009346B4" w:rsidRDefault="009346B4" w:rsidP="009346B4">
            <w:pPr>
              <w:numPr>
                <w:ilvl w:val="0"/>
                <w:numId w:val="452"/>
              </w:numPr>
              <w:spacing w:line="360" w:lineRule="auto"/>
              <w:contextualSpacing/>
              <w:jc w:val="left"/>
              <w:rPr>
                <w:rFonts w:eastAsia="Calibri" w:cs="Times New Roman"/>
                <w:szCs w:val="24"/>
                <w:lang w:val="en-ZW"/>
              </w:rPr>
            </w:pPr>
            <w:r w:rsidRPr="009346B4">
              <w:rPr>
                <w:rFonts w:eastAsia="Calibri" w:cs="Times New Roman"/>
                <w:szCs w:val="24"/>
                <w:lang w:val="en-ZW"/>
              </w:rPr>
              <w:t xml:space="preserve">Perform numerical methods </w:t>
            </w:r>
          </w:p>
        </w:tc>
        <w:tc>
          <w:tcPr>
            <w:tcW w:w="3804" w:type="dxa"/>
          </w:tcPr>
          <w:p w14:paraId="460C0BF0" w14:textId="77777777" w:rsidR="009346B4" w:rsidRPr="009346B4" w:rsidRDefault="009346B4" w:rsidP="009346B4">
            <w:pPr>
              <w:spacing w:line="360" w:lineRule="auto"/>
              <w:jc w:val="center"/>
              <w:rPr>
                <w:rFonts w:eastAsia="Times New Roman" w:cs="Times New Roman"/>
                <w:b/>
                <w:szCs w:val="24"/>
              </w:rPr>
            </w:pPr>
            <w:r w:rsidRPr="009346B4">
              <w:rPr>
                <w:rFonts w:eastAsia="Times New Roman" w:cs="Times New Roman"/>
                <w:b/>
                <w:szCs w:val="24"/>
              </w:rPr>
              <w:t>10</w:t>
            </w:r>
          </w:p>
        </w:tc>
      </w:tr>
      <w:tr w:rsidR="009346B4" w:rsidRPr="009346B4" w14:paraId="102F7BAF" w14:textId="77777777" w:rsidTr="00655EFF">
        <w:tc>
          <w:tcPr>
            <w:tcW w:w="4826" w:type="dxa"/>
          </w:tcPr>
          <w:p w14:paraId="5599B4BD" w14:textId="77777777" w:rsidR="009346B4" w:rsidRPr="009346B4" w:rsidRDefault="009346B4" w:rsidP="009346B4">
            <w:pPr>
              <w:spacing w:line="360" w:lineRule="auto"/>
              <w:jc w:val="center"/>
              <w:rPr>
                <w:rFonts w:eastAsia="Times New Roman" w:cs="Times New Roman"/>
                <w:b/>
                <w:szCs w:val="24"/>
              </w:rPr>
            </w:pPr>
            <w:r w:rsidRPr="009346B4">
              <w:rPr>
                <w:rFonts w:eastAsia="Times New Roman" w:cs="Times New Roman"/>
                <w:b/>
                <w:szCs w:val="24"/>
              </w:rPr>
              <w:t>TOTAL</w:t>
            </w:r>
          </w:p>
        </w:tc>
        <w:tc>
          <w:tcPr>
            <w:tcW w:w="3804" w:type="dxa"/>
          </w:tcPr>
          <w:p w14:paraId="04B789D6" w14:textId="77777777" w:rsidR="009346B4" w:rsidRPr="009346B4" w:rsidRDefault="009346B4" w:rsidP="009346B4">
            <w:pPr>
              <w:spacing w:line="360" w:lineRule="auto"/>
              <w:jc w:val="center"/>
              <w:rPr>
                <w:rFonts w:eastAsia="Times New Roman" w:cs="Times New Roman"/>
                <w:b/>
                <w:szCs w:val="24"/>
              </w:rPr>
            </w:pPr>
            <w:r w:rsidRPr="009346B4">
              <w:rPr>
                <w:rFonts w:eastAsia="Times New Roman" w:cs="Times New Roman"/>
                <w:b/>
                <w:szCs w:val="24"/>
              </w:rPr>
              <w:fldChar w:fldCharType="begin"/>
            </w:r>
            <w:r w:rsidRPr="009346B4">
              <w:rPr>
                <w:rFonts w:eastAsia="Times New Roman" w:cs="Times New Roman"/>
                <w:b/>
                <w:szCs w:val="24"/>
              </w:rPr>
              <w:instrText xml:space="preserve"> =SUM(ABOVE) </w:instrText>
            </w:r>
            <w:r w:rsidRPr="009346B4">
              <w:rPr>
                <w:rFonts w:eastAsia="Times New Roman" w:cs="Times New Roman"/>
                <w:b/>
                <w:szCs w:val="24"/>
              </w:rPr>
              <w:fldChar w:fldCharType="separate"/>
            </w:r>
            <w:r w:rsidRPr="009346B4">
              <w:rPr>
                <w:rFonts w:eastAsia="Times New Roman" w:cs="Times New Roman"/>
                <w:b/>
                <w:noProof/>
                <w:szCs w:val="24"/>
              </w:rPr>
              <w:t>50</w:t>
            </w:r>
            <w:r w:rsidRPr="009346B4">
              <w:rPr>
                <w:rFonts w:eastAsia="Times New Roman" w:cs="Times New Roman"/>
                <w:b/>
                <w:szCs w:val="24"/>
              </w:rPr>
              <w:fldChar w:fldCharType="end"/>
            </w:r>
          </w:p>
        </w:tc>
      </w:tr>
    </w:tbl>
    <w:p w14:paraId="55658940" w14:textId="77777777" w:rsidR="0017491A" w:rsidRPr="009346B4" w:rsidRDefault="0017491A" w:rsidP="009346B4">
      <w:pPr>
        <w:spacing w:before="100" w:beforeAutospacing="1" w:after="0" w:line="256" w:lineRule="auto"/>
        <w:rPr>
          <w:szCs w:val="24"/>
        </w:rPr>
      </w:pPr>
    </w:p>
    <w:p w14:paraId="334F37BD" w14:textId="77777777" w:rsidR="0017491A" w:rsidRPr="00725E27" w:rsidRDefault="0017491A" w:rsidP="0017491A">
      <w:pPr>
        <w:pStyle w:val="ListParagraph"/>
        <w:spacing w:before="100" w:beforeAutospacing="1" w:after="0" w:line="256" w:lineRule="auto"/>
        <w:rPr>
          <w:szCs w:val="24"/>
        </w:rPr>
      </w:pPr>
    </w:p>
    <w:p w14:paraId="011A1F30" w14:textId="29F3AA07" w:rsidR="0017491A" w:rsidRPr="00725E27" w:rsidRDefault="0017491A" w:rsidP="0017491A">
      <w:pPr>
        <w:pStyle w:val="ListParagraph"/>
        <w:spacing w:before="100" w:beforeAutospacing="1" w:after="0" w:line="256" w:lineRule="auto"/>
        <w:rPr>
          <w:rFonts w:eastAsia="Tahoma"/>
          <w:b/>
          <w:szCs w:val="24"/>
        </w:rPr>
      </w:pPr>
      <w:r w:rsidRPr="00725E27">
        <w:rPr>
          <w:rFonts w:eastAsia="Tahoma"/>
          <w:b/>
          <w:szCs w:val="24"/>
        </w:rPr>
        <w:t>Learning Outcomes, Content, and Suggested Assessment Methods</w:t>
      </w:r>
    </w:p>
    <w:p w14:paraId="03CE907C" w14:textId="77777777" w:rsidR="003C6063" w:rsidRPr="00725E27" w:rsidRDefault="003C6063" w:rsidP="0017491A">
      <w:pPr>
        <w:pStyle w:val="ListParagraph"/>
        <w:spacing w:before="100" w:beforeAutospacing="1" w:after="0" w:line="256" w:lineRule="auto"/>
        <w:rPr>
          <w:rFonts w:eastAsia="Tahoma"/>
          <w:b/>
          <w:szCs w:val="24"/>
        </w:rPr>
      </w:pPr>
    </w:p>
    <w:tbl>
      <w:tblPr>
        <w:tblStyle w:val="TableGrid"/>
        <w:tblW w:w="5000" w:type="pct"/>
        <w:tblLook w:val="04A0" w:firstRow="1" w:lastRow="0" w:firstColumn="1" w:lastColumn="0" w:noHBand="0" w:noVBand="1"/>
      </w:tblPr>
      <w:tblGrid>
        <w:gridCol w:w="2491"/>
        <w:gridCol w:w="4318"/>
        <w:gridCol w:w="2541"/>
      </w:tblGrid>
      <w:tr w:rsidR="00DC0CBC" w:rsidRPr="00725E27" w14:paraId="562A79D3" w14:textId="77777777" w:rsidTr="003C6063">
        <w:tc>
          <w:tcPr>
            <w:tcW w:w="1332" w:type="pct"/>
          </w:tcPr>
          <w:p w14:paraId="2A5528EB" w14:textId="77777777" w:rsidR="003C6063" w:rsidRPr="00725E27" w:rsidRDefault="003C6063" w:rsidP="003C6063">
            <w:pPr>
              <w:pStyle w:val="ListParagraph"/>
              <w:spacing w:line="360" w:lineRule="auto"/>
              <w:rPr>
                <w:kern w:val="2"/>
                <w:szCs w:val="24"/>
                <w14:ligatures w14:val="standardContextual"/>
              </w:rPr>
            </w:pPr>
            <w:r w:rsidRPr="00725E27">
              <w:rPr>
                <w:b/>
                <w:kern w:val="2"/>
                <w:szCs w:val="24"/>
                <w:lang w:val="en-ZA"/>
                <w14:ligatures w14:val="standardContextual"/>
              </w:rPr>
              <w:t>Learning Outcome</w:t>
            </w:r>
          </w:p>
        </w:tc>
        <w:tc>
          <w:tcPr>
            <w:tcW w:w="2309" w:type="pct"/>
          </w:tcPr>
          <w:p w14:paraId="200F8655" w14:textId="77777777" w:rsidR="003C6063" w:rsidRPr="00725E27" w:rsidRDefault="003C6063" w:rsidP="00205656">
            <w:pPr>
              <w:spacing w:line="360" w:lineRule="auto"/>
              <w:rPr>
                <w:rFonts w:eastAsia="Calibri" w:cs="Times New Roman"/>
                <w:kern w:val="2"/>
                <w:szCs w:val="24"/>
                <w:lang w:val="en-ZA"/>
                <w14:ligatures w14:val="standardContextual"/>
              </w:rPr>
            </w:pPr>
            <w:r w:rsidRPr="00725E27">
              <w:rPr>
                <w:rFonts w:eastAsia="Calibri" w:cs="Times New Roman"/>
                <w:kern w:val="2"/>
                <w:szCs w:val="24"/>
                <w:lang w:val="en-ZA"/>
                <w14:ligatures w14:val="standardContextual"/>
              </w:rPr>
              <w:t>Content</w:t>
            </w:r>
          </w:p>
        </w:tc>
        <w:tc>
          <w:tcPr>
            <w:tcW w:w="1359" w:type="pct"/>
          </w:tcPr>
          <w:p w14:paraId="0EA11EE2" w14:textId="77777777" w:rsidR="003C6063" w:rsidRPr="00725E27" w:rsidRDefault="003C6063" w:rsidP="00205656">
            <w:pPr>
              <w:spacing w:line="360" w:lineRule="auto"/>
              <w:rPr>
                <w:rFonts w:eastAsia="Calibri" w:cs="Times New Roman"/>
                <w:kern w:val="2"/>
                <w:szCs w:val="24"/>
                <w:lang w:val="en-ZA"/>
                <w14:ligatures w14:val="standardContextual"/>
              </w:rPr>
            </w:pPr>
            <w:r w:rsidRPr="00725E27">
              <w:rPr>
                <w:rFonts w:eastAsia="Calibri" w:cs="Times New Roman"/>
                <w:b/>
                <w:kern w:val="2"/>
                <w:szCs w:val="24"/>
                <w:lang w:val="en-ZA"/>
                <w14:ligatures w14:val="standardContextual"/>
              </w:rPr>
              <w:t>Suggested Assessment Methods</w:t>
            </w:r>
          </w:p>
        </w:tc>
      </w:tr>
      <w:tr w:rsidR="00DC0CBC" w:rsidRPr="00725E27" w14:paraId="425D444D" w14:textId="77777777" w:rsidTr="003C6063">
        <w:tc>
          <w:tcPr>
            <w:tcW w:w="1332" w:type="pct"/>
          </w:tcPr>
          <w:p w14:paraId="3690768F" w14:textId="77777777" w:rsidR="003C6063" w:rsidRPr="00725E27" w:rsidRDefault="003C6063" w:rsidP="004470E5">
            <w:pPr>
              <w:pStyle w:val="ListParagraph"/>
              <w:numPr>
                <w:ilvl w:val="0"/>
                <w:numId w:val="746"/>
              </w:numPr>
              <w:spacing w:before="100" w:beforeAutospacing="1" w:line="256" w:lineRule="auto"/>
              <w:rPr>
                <w:rFonts w:eastAsia="Tahoma"/>
                <w:szCs w:val="24"/>
              </w:rPr>
            </w:pPr>
            <w:r w:rsidRPr="00725E27">
              <w:rPr>
                <w:rFonts w:eastAsia="Tahoma"/>
                <w:szCs w:val="24"/>
              </w:rPr>
              <w:t>Perform Calculus Operations</w:t>
            </w:r>
          </w:p>
        </w:tc>
        <w:tc>
          <w:tcPr>
            <w:tcW w:w="2309" w:type="pct"/>
          </w:tcPr>
          <w:tbl>
            <w:tblPr>
              <w:tblW w:w="4101" w:type="dxa"/>
              <w:tblLook w:val="04A0" w:firstRow="1" w:lastRow="0" w:firstColumn="1" w:lastColumn="0" w:noHBand="0" w:noVBand="1"/>
            </w:tblPr>
            <w:tblGrid>
              <w:gridCol w:w="4101"/>
            </w:tblGrid>
            <w:tr w:rsidR="00DC0CBC" w:rsidRPr="00725E27" w14:paraId="761F3227" w14:textId="77777777" w:rsidTr="00205656">
              <w:trPr>
                <w:trHeight w:val="1404"/>
                <w:hidden/>
              </w:trPr>
              <w:tc>
                <w:tcPr>
                  <w:tcW w:w="4101" w:type="dxa"/>
                  <w:tcBorders>
                    <w:top w:val="nil"/>
                    <w:left w:val="nil"/>
                    <w:bottom w:val="nil"/>
                    <w:right w:val="nil"/>
                  </w:tcBorders>
                </w:tcPr>
                <w:p w14:paraId="5F211CCC" w14:textId="77777777" w:rsidR="003C6063" w:rsidRPr="00725E27" w:rsidRDefault="003C6063" w:rsidP="004470E5">
                  <w:pPr>
                    <w:numPr>
                      <w:ilvl w:val="0"/>
                      <w:numId w:val="454"/>
                    </w:numPr>
                    <w:spacing w:after="0" w:line="276" w:lineRule="auto"/>
                    <w:contextualSpacing/>
                    <w:rPr>
                      <w:rFonts w:cs="Times New Roman"/>
                      <w:bCs/>
                      <w:vanish/>
                      <w:szCs w:val="24"/>
                    </w:rPr>
                  </w:pPr>
                </w:p>
                <w:p w14:paraId="145A9794" w14:textId="77777777" w:rsidR="003C6063" w:rsidRPr="00725E27" w:rsidRDefault="003C6063" w:rsidP="004470E5">
                  <w:pPr>
                    <w:numPr>
                      <w:ilvl w:val="0"/>
                      <w:numId w:val="454"/>
                    </w:numPr>
                    <w:spacing w:after="0" w:line="276" w:lineRule="auto"/>
                    <w:contextualSpacing/>
                    <w:rPr>
                      <w:rFonts w:cs="Times New Roman"/>
                      <w:bCs/>
                      <w:vanish/>
                      <w:szCs w:val="24"/>
                    </w:rPr>
                  </w:pPr>
                </w:p>
                <w:p w14:paraId="7275B798" w14:textId="77777777" w:rsidR="003C6063" w:rsidRPr="00725E27" w:rsidRDefault="003C6063" w:rsidP="004470E5">
                  <w:pPr>
                    <w:numPr>
                      <w:ilvl w:val="0"/>
                      <w:numId w:val="454"/>
                    </w:numPr>
                    <w:spacing w:after="0" w:line="276" w:lineRule="auto"/>
                    <w:contextualSpacing/>
                    <w:rPr>
                      <w:rFonts w:cs="Times New Roman"/>
                      <w:bCs/>
                      <w:vanish/>
                      <w:szCs w:val="24"/>
                    </w:rPr>
                  </w:pPr>
                </w:p>
                <w:p w14:paraId="29113037" w14:textId="77777777" w:rsidR="003C6063" w:rsidRPr="00725E27" w:rsidRDefault="003C6063" w:rsidP="004470E5">
                  <w:pPr>
                    <w:numPr>
                      <w:ilvl w:val="0"/>
                      <w:numId w:val="454"/>
                    </w:numPr>
                    <w:spacing w:after="0" w:line="276" w:lineRule="auto"/>
                    <w:contextualSpacing/>
                    <w:rPr>
                      <w:rFonts w:cs="Times New Roman"/>
                      <w:bCs/>
                      <w:vanish/>
                      <w:szCs w:val="24"/>
                    </w:rPr>
                  </w:pPr>
                </w:p>
                <w:p w14:paraId="13737A56" w14:textId="77777777" w:rsidR="003C6063" w:rsidRPr="00725E27" w:rsidRDefault="003C6063" w:rsidP="004470E5">
                  <w:pPr>
                    <w:numPr>
                      <w:ilvl w:val="0"/>
                      <w:numId w:val="454"/>
                    </w:numPr>
                    <w:spacing w:after="0" w:line="276" w:lineRule="auto"/>
                    <w:contextualSpacing/>
                    <w:rPr>
                      <w:rFonts w:cs="Times New Roman"/>
                      <w:bCs/>
                      <w:vanish/>
                      <w:szCs w:val="24"/>
                    </w:rPr>
                  </w:pPr>
                </w:p>
                <w:p w14:paraId="5028EC3D" w14:textId="77777777" w:rsidR="003C6063" w:rsidRPr="00725E27" w:rsidRDefault="003C6063" w:rsidP="004470E5">
                  <w:pPr>
                    <w:numPr>
                      <w:ilvl w:val="0"/>
                      <w:numId w:val="454"/>
                    </w:numPr>
                    <w:spacing w:after="0" w:line="276" w:lineRule="auto"/>
                    <w:contextualSpacing/>
                    <w:rPr>
                      <w:rFonts w:cs="Times New Roman"/>
                      <w:bCs/>
                      <w:vanish/>
                      <w:szCs w:val="24"/>
                    </w:rPr>
                  </w:pPr>
                </w:p>
                <w:p w14:paraId="4CFBC670" w14:textId="77777777" w:rsidR="003C6063" w:rsidRPr="00725E27" w:rsidRDefault="003C6063" w:rsidP="004470E5">
                  <w:pPr>
                    <w:pStyle w:val="ListParagraph"/>
                    <w:numPr>
                      <w:ilvl w:val="1"/>
                      <w:numId w:val="570"/>
                    </w:numPr>
                    <w:spacing w:after="0" w:line="276" w:lineRule="auto"/>
                    <w:rPr>
                      <w:szCs w:val="24"/>
                    </w:rPr>
                  </w:pPr>
                  <w:r w:rsidRPr="00725E27">
                    <w:rPr>
                      <w:bCs/>
                      <w:szCs w:val="24"/>
                    </w:rPr>
                    <w:t>Differentiation of Algebraic Functions</w:t>
                  </w:r>
                </w:p>
                <w:p w14:paraId="71F88E33" w14:textId="77777777" w:rsidR="003C6063" w:rsidRPr="00725E27" w:rsidRDefault="003C6063" w:rsidP="004470E5">
                  <w:pPr>
                    <w:numPr>
                      <w:ilvl w:val="2"/>
                      <w:numId w:val="453"/>
                    </w:numPr>
                    <w:spacing w:after="0" w:line="276" w:lineRule="auto"/>
                    <w:contextualSpacing/>
                    <w:rPr>
                      <w:rFonts w:cs="Times New Roman"/>
                      <w:szCs w:val="24"/>
                    </w:rPr>
                  </w:pPr>
                  <w:r w:rsidRPr="00725E27">
                    <w:rPr>
                      <w:rFonts w:cs="Times New Roman"/>
                      <w:szCs w:val="24"/>
                    </w:rPr>
                    <w:t>Rules of differentiation (power, product, quotient, chain rules)</w:t>
                  </w:r>
                </w:p>
                <w:p w14:paraId="677440B9" w14:textId="77777777" w:rsidR="003C6063" w:rsidRPr="00725E27" w:rsidRDefault="003C6063" w:rsidP="004470E5">
                  <w:pPr>
                    <w:pStyle w:val="ListParagraph"/>
                    <w:numPr>
                      <w:ilvl w:val="1"/>
                      <w:numId w:val="570"/>
                    </w:numPr>
                    <w:spacing w:after="0" w:line="276" w:lineRule="auto"/>
                    <w:rPr>
                      <w:szCs w:val="24"/>
                    </w:rPr>
                  </w:pPr>
                  <w:r w:rsidRPr="00725E27">
                    <w:rPr>
                      <w:bCs/>
                      <w:szCs w:val="24"/>
                    </w:rPr>
                    <w:t xml:space="preserve"> Differentiation of Trigonometric and Hyperbolic Functions</w:t>
                  </w:r>
                </w:p>
                <w:p w14:paraId="71E3DF55" w14:textId="3D9A978B" w:rsidR="003C6063" w:rsidRPr="00725E27" w:rsidRDefault="003C6063" w:rsidP="004470E5">
                  <w:pPr>
                    <w:pStyle w:val="ListParagraph"/>
                    <w:numPr>
                      <w:ilvl w:val="2"/>
                      <w:numId w:val="570"/>
                    </w:numPr>
                    <w:spacing w:after="0" w:line="276" w:lineRule="auto"/>
                    <w:rPr>
                      <w:szCs w:val="24"/>
                    </w:rPr>
                  </w:pPr>
                  <w:r w:rsidRPr="00725E27">
                    <w:rPr>
                      <w:szCs w:val="24"/>
                    </w:rPr>
                    <w:t xml:space="preserve">Derivatives of sine, cosine, tangent, </w:t>
                  </w:r>
                  <w:proofErr w:type="spellStart"/>
                  <w:r w:rsidRPr="00725E27">
                    <w:rPr>
                      <w:szCs w:val="24"/>
                    </w:rPr>
                    <w:t>sinh</w:t>
                  </w:r>
                  <w:proofErr w:type="spellEnd"/>
                  <w:r w:rsidRPr="00725E27">
                    <w:rPr>
                      <w:szCs w:val="24"/>
                    </w:rPr>
                    <w:t>, cosh, etc.</w:t>
                  </w:r>
                </w:p>
                <w:p w14:paraId="4DFBAFD2" w14:textId="77777777" w:rsidR="003C6063" w:rsidRPr="00725E27" w:rsidRDefault="003C6063" w:rsidP="004470E5">
                  <w:pPr>
                    <w:pStyle w:val="ListParagraph"/>
                    <w:numPr>
                      <w:ilvl w:val="1"/>
                      <w:numId w:val="570"/>
                    </w:numPr>
                    <w:spacing w:after="0" w:line="276" w:lineRule="auto"/>
                    <w:rPr>
                      <w:szCs w:val="24"/>
                    </w:rPr>
                  </w:pPr>
                  <w:r w:rsidRPr="00725E27">
                    <w:rPr>
                      <w:bCs/>
                      <w:szCs w:val="24"/>
                    </w:rPr>
                    <w:lastRenderedPageBreak/>
                    <w:t>Inverse Trigonometric Functions</w:t>
                  </w:r>
                </w:p>
                <w:p w14:paraId="4B94F384" w14:textId="4C3A60F3" w:rsidR="003C6063" w:rsidRPr="00725E27" w:rsidRDefault="003C6063" w:rsidP="004470E5">
                  <w:pPr>
                    <w:pStyle w:val="ListParagraph"/>
                    <w:numPr>
                      <w:ilvl w:val="2"/>
                      <w:numId w:val="570"/>
                    </w:numPr>
                    <w:spacing w:after="0" w:line="276" w:lineRule="auto"/>
                    <w:rPr>
                      <w:szCs w:val="24"/>
                    </w:rPr>
                  </w:pPr>
                  <w:r w:rsidRPr="00725E27">
                    <w:rPr>
                      <w:szCs w:val="24"/>
                    </w:rPr>
                    <w:t xml:space="preserve">Derivatives of </w:t>
                  </w:r>
                  <w:proofErr w:type="spellStart"/>
                  <w:r w:rsidRPr="00725E27">
                    <w:rPr>
                      <w:szCs w:val="24"/>
                    </w:rPr>
                    <w:t>arcsin</w:t>
                  </w:r>
                  <w:proofErr w:type="spellEnd"/>
                  <w:r w:rsidRPr="00725E27">
                    <w:rPr>
                      <w:szCs w:val="24"/>
                    </w:rPr>
                    <w:t xml:space="preserve">, </w:t>
                  </w:r>
                  <w:proofErr w:type="spellStart"/>
                  <w:r w:rsidRPr="00725E27">
                    <w:rPr>
                      <w:szCs w:val="24"/>
                    </w:rPr>
                    <w:t>arcos</w:t>
                  </w:r>
                  <w:proofErr w:type="spellEnd"/>
                  <w:r w:rsidRPr="00725E27">
                    <w:rPr>
                      <w:szCs w:val="24"/>
                    </w:rPr>
                    <w:t>, arctan</w:t>
                  </w:r>
                </w:p>
                <w:p w14:paraId="2C4EDBD5" w14:textId="77777777" w:rsidR="003C6063" w:rsidRPr="00725E27" w:rsidRDefault="003C6063" w:rsidP="004470E5">
                  <w:pPr>
                    <w:pStyle w:val="ListParagraph"/>
                    <w:numPr>
                      <w:ilvl w:val="1"/>
                      <w:numId w:val="570"/>
                    </w:numPr>
                    <w:spacing w:after="0" w:line="276" w:lineRule="auto"/>
                    <w:rPr>
                      <w:szCs w:val="24"/>
                    </w:rPr>
                  </w:pPr>
                  <w:r w:rsidRPr="00725E27">
                    <w:rPr>
                      <w:bCs/>
                      <w:szCs w:val="24"/>
                    </w:rPr>
                    <w:t xml:space="preserve">Rate </w:t>
                  </w:r>
                  <w:r w:rsidRPr="00725E27">
                    <w:rPr>
                      <w:rFonts w:eastAsiaTheme="minorHAnsi"/>
                      <w:bCs/>
                      <w:szCs w:val="24"/>
                      <w:lang w:val="en-US"/>
                    </w:rPr>
                    <w:t>of</w:t>
                  </w:r>
                  <w:r w:rsidRPr="00725E27">
                    <w:rPr>
                      <w:bCs/>
                      <w:szCs w:val="24"/>
                    </w:rPr>
                    <w:t xml:space="preserve"> Change</w:t>
                  </w:r>
                </w:p>
                <w:p w14:paraId="68543BCA" w14:textId="310443DB" w:rsidR="003C6063" w:rsidRPr="00725E27" w:rsidRDefault="003C6063" w:rsidP="004470E5">
                  <w:pPr>
                    <w:pStyle w:val="ListParagraph"/>
                    <w:numPr>
                      <w:ilvl w:val="2"/>
                      <w:numId w:val="745"/>
                    </w:numPr>
                    <w:spacing w:after="0" w:line="276" w:lineRule="auto"/>
                    <w:rPr>
                      <w:szCs w:val="24"/>
                    </w:rPr>
                  </w:pPr>
                  <w:r w:rsidRPr="00725E27">
                    <w:rPr>
                      <w:szCs w:val="24"/>
                    </w:rPr>
                    <w:t>First and second derivatives as rates of change</w:t>
                  </w:r>
                </w:p>
                <w:p w14:paraId="0286A42E" w14:textId="77777777" w:rsidR="003C6063" w:rsidRPr="00725E27" w:rsidRDefault="003C6063" w:rsidP="004470E5">
                  <w:pPr>
                    <w:pStyle w:val="ListParagraph"/>
                    <w:numPr>
                      <w:ilvl w:val="2"/>
                      <w:numId w:val="745"/>
                    </w:numPr>
                    <w:spacing w:after="0" w:line="276" w:lineRule="auto"/>
                    <w:rPr>
                      <w:szCs w:val="24"/>
                    </w:rPr>
                  </w:pPr>
                  <w:r w:rsidRPr="00725E27">
                    <w:rPr>
                      <w:szCs w:val="24"/>
                    </w:rPr>
                    <w:t>Real-life applications (velocity, acceleration)</w:t>
                  </w:r>
                </w:p>
                <w:p w14:paraId="02552C7E" w14:textId="77777777" w:rsidR="003C6063" w:rsidRPr="00725E27" w:rsidRDefault="003C6063" w:rsidP="004470E5">
                  <w:pPr>
                    <w:pStyle w:val="ListParagraph"/>
                    <w:numPr>
                      <w:ilvl w:val="1"/>
                      <w:numId w:val="570"/>
                    </w:numPr>
                    <w:spacing w:after="0" w:line="276" w:lineRule="auto"/>
                    <w:rPr>
                      <w:szCs w:val="24"/>
                    </w:rPr>
                  </w:pPr>
                  <w:r w:rsidRPr="00725E27">
                    <w:rPr>
                      <w:bCs/>
                      <w:szCs w:val="24"/>
                    </w:rPr>
                    <w:t>Stationary Points</w:t>
                  </w:r>
                </w:p>
                <w:p w14:paraId="18987E99" w14:textId="2A36105C" w:rsidR="003C6063" w:rsidRPr="00725E27" w:rsidRDefault="003C6063" w:rsidP="004470E5">
                  <w:pPr>
                    <w:pStyle w:val="ListParagraph"/>
                    <w:numPr>
                      <w:ilvl w:val="2"/>
                      <w:numId w:val="570"/>
                    </w:numPr>
                    <w:spacing w:after="0" w:line="276" w:lineRule="auto"/>
                    <w:rPr>
                      <w:szCs w:val="24"/>
                    </w:rPr>
                  </w:pPr>
                  <w:r w:rsidRPr="00725E27">
                    <w:rPr>
                      <w:szCs w:val="24"/>
                    </w:rPr>
                    <w:t>Maxima, minima, and points of inflection</w:t>
                  </w:r>
                </w:p>
                <w:p w14:paraId="2D3D6D20" w14:textId="77777777" w:rsidR="003C6063" w:rsidRPr="00725E27" w:rsidRDefault="003C6063" w:rsidP="004470E5">
                  <w:pPr>
                    <w:numPr>
                      <w:ilvl w:val="2"/>
                      <w:numId w:val="570"/>
                    </w:numPr>
                    <w:spacing w:after="0" w:line="276" w:lineRule="auto"/>
                    <w:contextualSpacing/>
                    <w:rPr>
                      <w:rFonts w:cs="Times New Roman"/>
                      <w:szCs w:val="24"/>
                    </w:rPr>
                  </w:pPr>
                  <w:r w:rsidRPr="00725E27">
                    <w:rPr>
                      <w:rFonts w:cs="Times New Roman"/>
                      <w:szCs w:val="24"/>
                    </w:rPr>
                    <w:t>Applications in optimization problems</w:t>
                  </w:r>
                </w:p>
                <w:p w14:paraId="289023A9" w14:textId="77777777" w:rsidR="003C6063" w:rsidRPr="00725E27" w:rsidRDefault="003C6063" w:rsidP="004470E5">
                  <w:pPr>
                    <w:pStyle w:val="ListParagraph"/>
                    <w:numPr>
                      <w:ilvl w:val="1"/>
                      <w:numId w:val="570"/>
                    </w:numPr>
                    <w:spacing w:after="0" w:line="276" w:lineRule="auto"/>
                    <w:rPr>
                      <w:szCs w:val="24"/>
                    </w:rPr>
                  </w:pPr>
                  <w:r w:rsidRPr="00725E27">
                    <w:rPr>
                      <w:bCs/>
                      <w:szCs w:val="24"/>
                    </w:rPr>
                    <w:t>Integration of Algebraic Functions</w:t>
                  </w:r>
                </w:p>
                <w:p w14:paraId="3CB4D327" w14:textId="77777777" w:rsidR="003C6063" w:rsidRPr="00725E27" w:rsidRDefault="003C6063" w:rsidP="004470E5">
                  <w:pPr>
                    <w:pStyle w:val="ListParagraph"/>
                    <w:numPr>
                      <w:ilvl w:val="2"/>
                      <w:numId w:val="570"/>
                    </w:numPr>
                    <w:spacing w:after="0" w:line="276" w:lineRule="auto"/>
                    <w:rPr>
                      <w:szCs w:val="24"/>
                    </w:rPr>
                  </w:pPr>
                  <w:r w:rsidRPr="00725E27">
                    <w:rPr>
                      <w:szCs w:val="24"/>
                    </w:rPr>
                    <w:t>Definite and indefinite integrals</w:t>
                  </w:r>
                </w:p>
                <w:p w14:paraId="001540F6" w14:textId="77777777" w:rsidR="003C6063" w:rsidRPr="00725E27" w:rsidRDefault="003C6063" w:rsidP="004470E5">
                  <w:pPr>
                    <w:numPr>
                      <w:ilvl w:val="2"/>
                      <w:numId w:val="570"/>
                    </w:numPr>
                    <w:spacing w:after="0" w:line="276" w:lineRule="auto"/>
                    <w:contextualSpacing/>
                    <w:rPr>
                      <w:rFonts w:cs="Times New Roman"/>
                      <w:szCs w:val="24"/>
                    </w:rPr>
                  </w:pPr>
                  <w:r w:rsidRPr="00725E27">
                    <w:rPr>
                      <w:rFonts w:cs="Times New Roman"/>
                      <w:szCs w:val="24"/>
                    </w:rPr>
                    <w:t>Application of integration in finding areas</w:t>
                  </w:r>
                </w:p>
                <w:p w14:paraId="4A69BCE9" w14:textId="77777777" w:rsidR="003C6063" w:rsidRPr="00725E27" w:rsidRDefault="003C6063" w:rsidP="004470E5">
                  <w:pPr>
                    <w:pStyle w:val="ListParagraph"/>
                    <w:numPr>
                      <w:ilvl w:val="1"/>
                      <w:numId w:val="570"/>
                    </w:numPr>
                    <w:spacing w:after="0" w:line="276" w:lineRule="auto"/>
                    <w:rPr>
                      <w:szCs w:val="24"/>
                    </w:rPr>
                  </w:pPr>
                  <w:r w:rsidRPr="00725E27">
                    <w:rPr>
                      <w:bCs/>
                      <w:szCs w:val="24"/>
                    </w:rPr>
                    <w:t>Integration of Trigonometric and Hyperbolic Functions</w:t>
                  </w:r>
                </w:p>
                <w:p w14:paraId="5581228B" w14:textId="77777777" w:rsidR="003C6063" w:rsidRPr="00725E27" w:rsidRDefault="003C6063" w:rsidP="004470E5">
                  <w:pPr>
                    <w:pStyle w:val="ListParagraph"/>
                    <w:numPr>
                      <w:ilvl w:val="2"/>
                      <w:numId w:val="570"/>
                    </w:numPr>
                    <w:spacing w:after="0" w:line="276" w:lineRule="auto"/>
                    <w:rPr>
                      <w:szCs w:val="24"/>
                    </w:rPr>
                  </w:pPr>
                  <w:r w:rsidRPr="00725E27">
                    <w:rPr>
                      <w:szCs w:val="24"/>
                    </w:rPr>
                    <w:t>Techniques of integration involving trigonometric functions</w:t>
                  </w:r>
                </w:p>
                <w:p w14:paraId="56170530" w14:textId="77777777" w:rsidR="003C6063" w:rsidRPr="00725E27" w:rsidRDefault="003C6063" w:rsidP="004470E5">
                  <w:pPr>
                    <w:numPr>
                      <w:ilvl w:val="2"/>
                      <w:numId w:val="570"/>
                    </w:numPr>
                    <w:spacing w:after="0" w:line="276" w:lineRule="auto"/>
                    <w:contextualSpacing/>
                    <w:rPr>
                      <w:rFonts w:cs="Times New Roman"/>
                      <w:szCs w:val="24"/>
                    </w:rPr>
                  </w:pPr>
                  <w:r w:rsidRPr="00725E27">
                    <w:rPr>
                      <w:rFonts w:cs="Times New Roman"/>
                      <w:szCs w:val="24"/>
                    </w:rPr>
                    <w:t>Integration by substitution</w:t>
                  </w:r>
                </w:p>
                <w:p w14:paraId="4C2EE258" w14:textId="77777777" w:rsidR="003C6063" w:rsidRPr="00725E27" w:rsidRDefault="003C6063" w:rsidP="004470E5">
                  <w:pPr>
                    <w:pStyle w:val="ListParagraph"/>
                    <w:numPr>
                      <w:ilvl w:val="1"/>
                      <w:numId w:val="570"/>
                    </w:numPr>
                    <w:spacing w:after="0" w:line="276" w:lineRule="auto"/>
                    <w:rPr>
                      <w:szCs w:val="24"/>
                    </w:rPr>
                  </w:pPr>
                  <w:r w:rsidRPr="00725E27">
                    <w:rPr>
                      <w:bCs/>
                      <w:szCs w:val="24"/>
                    </w:rPr>
                    <w:t>Integration of Logarithmic Functions</w:t>
                  </w:r>
                </w:p>
                <w:p w14:paraId="3DAE36FD" w14:textId="77777777" w:rsidR="003C6063" w:rsidRPr="00725E27" w:rsidRDefault="003C6063" w:rsidP="004470E5">
                  <w:pPr>
                    <w:pStyle w:val="ListParagraph"/>
                    <w:numPr>
                      <w:ilvl w:val="2"/>
                      <w:numId w:val="570"/>
                    </w:numPr>
                    <w:spacing w:after="0" w:line="276" w:lineRule="auto"/>
                    <w:rPr>
                      <w:szCs w:val="24"/>
                    </w:rPr>
                  </w:pPr>
                  <w:r w:rsidRPr="00725E27">
                    <w:rPr>
                      <w:szCs w:val="24"/>
                    </w:rPr>
                    <w:t>Finding the integral of logarithmic expressions</w:t>
                  </w:r>
                </w:p>
                <w:p w14:paraId="5F806CC3" w14:textId="77777777" w:rsidR="003C6063" w:rsidRPr="00725E27" w:rsidRDefault="003C6063" w:rsidP="004470E5">
                  <w:pPr>
                    <w:pStyle w:val="ListParagraph"/>
                    <w:numPr>
                      <w:ilvl w:val="1"/>
                      <w:numId w:val="570"/>
                    </w:numPr>
                    <w:spacing w:after="0" w:line="276" w:lineRule="auto"/>
                    <w:rPr>
                      <w:szCs w:val="24"/>
                    </w:rPr>
                  </w:pPr>
                  <w:r w:rsidRPr="00725E27">
                    <w:rPr>
                      <w:bCs/>
                      <w:szCs w:val="24"/>
                    </w:rPr>
                    <w:t>Applications of Calculus</w:t>
                  </w:r>
                </w:p>
                <w:p w14:paraId="5CD96169" w14:textId="77777777" w:rsidR="003C6063" w:rsidRPr="00725E27" w:rsidRDefault="003C6063" w:rsidP="004470E5">
                  <w:pPr>
                    <w:pStyle w:val="ListParagraph"/>
                    <w:numPr>
                      <w:ilvl w:val="2"/>
                      <w:numId w:val="570"/>
                    </w:numPr>
                    <w:spacing w:after="0" w:line="276" w:lineRule="auto"/>
                    <w:rPr>
                      <w:szCs w:val="24"/>
                    </w:rPr>
                  </w:pPr>
                  <w:r w:rsidRPr="00725E27">
                    <w:rPr>
                      <w:szCs w:val="24"/>
                    </w:rPr>
                    <w:t>Calculating areas under curves</w:t>
                  </w:r>
                </w:p>
                <w:p w14:paraId="1A7ADA8E" w14:textId="77777777" w:rsidR="003C6063" w:rsidRPr="00725E27" w:rsidRDefault="003C6063" w:rsidP="004470E5">
                  <w:pPr>
                    <w:numPr>
                      <w:ilvl w:val="2"/>
                      <w:numId w:val="570"/>
                    </w:numPr>
                    <w:spacing w:after="0" w:line="276" w:lineRule="auto"/>
                    <w:contextualSpacing/>
                    <w:rPr>
                      <w:rFonts w:cs="Times New Roman"/>
                      <w:szCs w:val="24"/>
                    </w:rPr>
                  </w:pPr>
                  <w:r w:rsidRPr="00725E27">
                    <w:rPr>
                      <w:rFonts w:cs="Times New Roman"/>
                      <w:szCs w:val="24"/>
                    </w:rPr>
                    <w:lastRenderedPageBreak/>
                    <w:t>Volume of solids of revolution</w:t>
                  </w:r>
                </w:p>
              </w:tc>
            </w:tr>
          </w:tbl>
          <w:p w14:paraId="25D407B1" w14:textId="77777777" w:rsidR="003C6063" w:rsidRPr="00725E27" w:rsidRDefault="003C6063" w:rsidP="00205656">
            <w:pPr>
              <w:spacing w:line="276" w:lineRule="auto"/>
              <w:rPr>
                <w:rFonts w:eastAsia="Tahoma" w:cs="Times New Roman"/>
                <w:szCs w:val="24"/>
              </w:rPr>
            </w:pPr>
          </w:p>
        </w:tc>
        <w:tc>
          <w:tcPr>
            <w:tcW w:w="1359" w:type="pct"/>
          </w:tcPr>
          <w:p w14:paraId="5237DF27"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lastRenderedPageBreak/>
              <w:t>Practical tests</w:t>
            </w:r>
          </w:p>
          <w:p w14:paraId="4478AA71"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Project</w:t>
            </w:r>
          </w:p>
          <w:p w14:paraId="642F91A2"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Portfolio of evidence</w:t>
            </w:r>
          </w:p>
          <w:p w14:paraId="0FF2D2DD"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Third party report</w:t>
            </w:r>
          </w:p>
          <w:p w14:paraId="7190280C"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Written tests</w:t>
            </w:r>
          </w:p>
        </w:tc>
      </w:tr>
      <w:tr w:rsidR="00DC0CBC" w:rsidRPr="00725E27" w14:paraId="216FCA83" w14:textId="77777777" w:rsidTr="003C6063">
        <w:tc>
          <w:tcPr>
            <w:tcW w:w="1332" w:type="pct"/>
          </w:tcPr>
          <w:p w14:paraId="0F122634" w14:textId="77777777" w:rsidR="003C6063" w:rsidRPr="00725E27" w:rsidRDefault="003C6063" w:rsidP="004470E5">
            <w:pPr>
              <w:pStyle w:val="ListParagraph"/>
              <w:numPr>
                <w:ilvl w:val="0"/>
                <w:numId w:val="746"/>
              </w:numPr>
              <w:spacing w:before="100" w:beforeAutospacing="1" w:line="256" w:lineRule="auto"/>
              <w:rPr>
                <w:rFonts w:eastAsia="Tahoma"/>
                <w:szCs w:val="24"/>
              </w:rPr>
            </w:pPr>
            <w:r w:rsidRPr="00725E27">
              <w:rPr>
                <w:rFonts w:eastAsia="Tahoma"/>
                <w:szCs w:val="24"/>
              </w:rPr>
              <w:lastRenderedPageBreak/>
              <w:t>Solve Ordinary differential equations</w:t>
            </w:r>
          </w:p>
        </w:tc>
        <w:tc>
          <w:tcPr>
            <w:tcW w:w="2309" w:type="pct"/>
          </w:tcPr>
          <w:p w14:paraId="46503F67" w14:textId="39EBB4C7" w:rsidR="003C6063" w:rsidRPr="00725E27" w:rsidRDefault="003C6063" w:rsidP="004470E5">
            <w:pPr>
              <w:pStyle w:val="ListParagraph"/>
              <w:numPr>
                <w:ilvl w:val="1"/>
                <w:numId w:val="478"/>
              </w:numPr>
              <w:spacing w:line="276" w:lineRule="auto"/>
              <w:rPr>
                <w:bCs/>
                <w:szCs w:val="24"/>
              </w:rPr>
            </w:pPr>
            <w:r w:rsidRPr="00725E27">
              <w:rPr>
                <w:bCs/>
                <w:szCs w:val="24"/>
              </w:rPr>
              <w:t>First-Order Differential Equations</w:t>
            </w:r>
          </w:p>
          <w:p w14:paraId="0F9D3A32" w14:textId="16AFF13C" w:rsidR="003C6063" w:rsidRPr="00725E27" w:rsidRDefault="003C6063" w:rsidP="004470E5">
            <w:pPr>
              <w:pStyle w:val="ListParagraph"/>
              <w:numPr>
                <w:ilvl w:val="2"/>
                <w:numId w:val="478"/>
              </w:numPr>
              <w:spacing w:line="276" w:lineRule="auto"/>
              <w:rPr>
                <w:szCs w:val="24"/>
              </w:rPr>
            </w:pPr>
            <w:r w:rsidRPr="00725E27">
              <w:rPr>
                <w:szCs w:val="24"/>
              </w:rPr>
              <w:t>Methods of Solving first-order ODEs.</w:t>
            </w:r>
          </w:p>
          <w:p w14:paraId="1DCE5999" w14:textId="77777777" w:rsidR="003C6063" w:rsidRPr="00725E27" w:rsidRDefault="003C6063" w:rsidP="004470E5">
            <w:pPr>
              <w:numPr>
                <w:ilvl w:val="3"/>
                <w:numId w:val="478"/>
              </w:numPr>
              <w:spacing w:line="276" w:lineRule="auto"/>
              <w:contextualSpacing/>
              <w:rPr>
                <w:rFonts w:cs="Times New Roman"/>
                <w:szCs w:val="24"/>
              </w:rPr>
            </w:pPr>
            <w:r w:rsidRPr="00725E27">
              <w:rPr>
                <w:rFonts w:cs="Times New Roman"/>
                <w:szCs w:val="24"/>
              </w:rPr>
              <w:t>Separation of variables</w:t>
            </w:r>
          </w:p>
          <w:p w14:paraId="104FF65C" w14:textId="77777777" w:rsidR="003C6063" w:rsidRPr="00725E27" w:rsidRDefault="003C6063" w:rsidP="004470E5">
            <w:pPr>
              <w:numPr>
                <w:ilvl w:val="3"/>
                <w:numId w:val="478"/>
              </w:numPr>
              <w:spacing w:line="276" w:lineRule="auto"/>
              <w:contextualSpacing/>
              <w:rPr>
                <w:rFonts w:cs="Times New Roman"/>
                <w:szCs w:val="24"/>
              </w:rPr>
            </w:pPr>
            <w:r w:rsidRPr="00725E27">
              <w:rPr>
                <w:rFonts w:cs="Times New Roman"/>
                <w:szCs w:val="24"/>
              </w:rPr>
              <w:t xml:space="preserve">Integrating factor </w:t>
            </w:r>
          </w:p>
          <w:p w14:paraId="66AAEE9A" w14:textId="77777777" w:rsidR="003C6063" w:rsidRPr="00725E27" w:rsidRDefault="003C6063" w:rsidP="004470E5">
            <w:pPr>
              <w:pStyle w:val="ListParagraph"/>
              <w:numPr>
                <w:ilvl w:val="1"/>
                <w:numId w:val="478"/>
              </w:numPr>
              <w:spacing w:line="276" w:lineRule="auto"/>
              <w:rPr>
                <w:szCs w:val="24"/>
              </w:rPr>
            </w:pPr>
            <w:r w:rsidRPr="00725E27">
              <w:rPr>
                <w:bCs/>
                <w:szCs w:val="24"/>
              </w:rPr>
              <w:t>Second-Order</w:t>
            </w:r>
            <w:r w:rsidRPr="00725E27">
              <w:rPr>
                <w:szCs w:val="24"/>
              </w:rPr>
              <w:t xml:space="preserve"> Differential Equations</w:t>
            </w:r>
          </w:p>
          <w:p w14:paraId="46907937" w14:textId="35F399DA" w:rsidR="003C6063" w:rsidRPr="00725E27" w:rsidRDefault="003C6063" w:rsidP="004470E5">
            <w:pPr>
              <w:pStyle w:val="ListParagraph"/>
              <w:numPr>
                <w:ilvl w:val="2"/>
                <w:numId w:val="380"/>
              </w:numPr>
              <w:spacing w:line="276" w:lineRule="auto"/>
              <w:rPr>
                <w:szCs w:val="24"/>
              </w:rPr>
            </w:pPr>
            <w:r w:rsidRPr="00725E27">
              <w:rPr>
                <w:szCs w:val="24"/>
              </w:rPr>
              <w:t xml:space="preserve">Homogeneous </w:t>
            </w:r>
          </w:p>
          <w:p w14:paraId="2F8702B5" w14:textId="77777777" w:rsidR="003C6063" w:rsidRPr="00725E27" w:rsidRDefault="003C6063" w:rsidP="004470E5">
            <w:pPr>
              <w:numPr>
                <w:ilvl w:val="2"/>
                <w:numId w:val="380"/>
              </w:numPr>
              <w:spacing w:line="276" w:lineRule="auto"/>
              <w:contextualSpacing/>
              <w:rPr>
                <w:rFonts w:cs="Times New Roman"/>
                <w:szCs w:val="24"/>
              </w:rPr>
            </w:pPr>
            <w:r w:rsidRPr="00725E27">
              <w:rPr>
                <w:rFonts w:cs="Times New Roman"/>
                <w:szCs w:val="24"/>
              </w:rPr>
              <w:t>Non-homogeneous second-order ODEs</w:t>
            </w:r>
          </w:p>
          <w:p w14:paraId="697F976B" w14:textId="77777777" w:rsidR="003C6063" w:rsidRPr="00725E27" w:rsidRDefault="003C6063" w:rsidP="004470E5">
            <w:pPr>
              <w:pStyle w:val="ListParagraph"/>
              <w:numPr>
                <w:ilvl w:val="1"/>
                <w:numId w:val="478"/>
              </w:numPr>
              <w:spacing w:line="276" w:lineRule="auto"/>
              <w:rPr>
                <w:bCs/>
                <w:szCs w:val="24"/>
              </w:rPr>
            </w:pPr>
            <w:r w:rsidRPr="00725E27">
              <w:rPr>
                <w:bCs/>
                <w:szCs w:val="24"/>
              </w:rPr>
              <w:t>Boundary Conditions</w:t>
            </w:r>
          </w:p>
          <w:p w14:paraId="5EE0D084" w14:textId="503D0A50" w:rsidR="003C6063" w:rsidRPr="00725E27" w:rsidRDefault="003C6063" w:rsidP="004470E5">
            <w:pPr>
              <w:pStyle w:val="ListParagraph"/>
              <w:numPr>
                <w:ilvl w:val="2"/>
                <w:numId w:val="478"/>
              </w:numPr>
              <w:spacing w:line="276" w:lineRule="auto"/>
              <w:rPr>
                <w:szCs w:val="24"/>
              </w:rPr>
            </w:pPr>
            <w:r w:rsidRPr="00725E27">
              <w:rPr>
                <w:szCs w:val="24"/>
              </w:rPr>
              <w:t>Applying initial or boundary conditions to solve ODEs</w:t>
            </w:r>
          </w:p>
          <w:p w14:paraId="71AC4053" w14:textId="77777777" w:rsidR="003C6063" w:rsidRPr="00725E27" w:rsidRDefault="003C6063" w:rsidP="004470E5">
            <w:pPr>
              <w:pStyle w:val="ListParagraph"/>
              <w:numPr>
                <w:ilvl w:val="1"/>
                <w:numId w:val="478"/>
              </w:numPr>
              <w:spacing w:line="276" w:lineRule="auto"/>
              <w:rPr>
                <w:bCs/>
                <w:szCs w:val="24"/>
              </w:rPr>
            </w:pPr>
            <w:r w:rsidRPr="00725E27">
              <w:rPr>
                <w:bCs/>
                <w:szCs w:val="24"/>
              </w:rPr>
              <w:t>Applications of ODEs</w:t>
            </w:r>
          </w:p>
          <w:p w14:paraId="782CB153" w14:textId="53BAB3FD" w:rsidR="003C6063" w:rsidRPr="00725E27" w:rsidRDefault="003C6063" w:rsidP="004470E5">
            <w:pPr>
              <w:pStyle w:val="ListParagraph"/>
              <w:numPr>
                <w:ilvl w:val="2"/>
                <w:numId w:val="557"/>
              </w:numPr>
              <w:spacing w:before="100" w:beforeAutospacing="1" w:line="256" w:lineRule="auto"/>
              <w:rPr>
                <w:rFonts w:eastAsia="Tahoma"/>
                <w:szCs w:val="24"/>
              </w:rPr>
            </w:pPr>
            <w:r w:rsidRPr="00725E27">
              <w:rPr>
                <w:szCs w:val="24"/>
              </w:rPr>
              <w:t>Real-life applications in physics, engineering (e.g., motion of particles, electrical circuits)</w:t>
            </w:r>
          </w:p>
        </w:tc>
        <w:tc>
          <w:tcPr>
            <w:tcW w:w="1359" w:type="pct"/>
          </w:tcPr>
          <w:p w14:paraId="659BC30C"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Practical tests</w:t>
            </w:r>
          </w:p>
          <w:p w14:paraId="239693FB"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Project</w:t>
            </w:r>
          </w:p>
          <w:p w14:paraId="62B7B7E2"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Portfolio of evidence</w:t>
            </w:r>
          </w:p>
          <w:p w14:paraId="3D163FAE" w14:textId="77777777" w:rsidR="003C6063" w:rsidRPr="00725E27" w:rsidRDefault="003C6063" w:rsidP="004470E5">
            <w:pPr>
              <w:numPr>
                <w:ilvl w:val="0"/>
                <w:numId w:val="744"/>
              </w:numPr>
              <w:spacing w:before="100" w:beforeAutospacing="1" w:after="160" w:line="256" w:lineRule="auto"/>
              <w:rPr>
                <w:rFonts w:eastAsia="Tahoma"/>
                <w:szCs w:val="24"/>
              </w:rPr>
            </w:pPr>
            <w:r w:rsidRPr="00725E27">
              <w:rPr>
                <w:rFonts w:eastAsia="Tahoma"/>
                <w:szCs w:val="24"/>
              </w:rPr>
              <w:t>Third party report</w:t>
            </w:r>
          </w:p>
          <w:p w14:paraId="1995C33D" w14:textId="77777777" w:rsidR="003C6063" w:rsidRPr="00725E27" w:rsidRDefault="003C6063" w:rsidP="00205656">
            <w:pPr>
              <w:spacing w:before="100" w:beforeAutospacing="1" w:line="256" w:lineRule="auto"/>
              <w:rPr>
                <w:rFonts w:eastAsia="Tahoma"/>
                <w:b/>
                <w:szCs w:val="24"/>
              </w:rPr>
            </w:pPr>
            <w:r w:rsidRPr="00725E27">
              <w:rPr>
                <w:rFonts w:eastAsia="Tahoma"/>
                <w:szCs w:val="24"/>
              </w:rPr>
              <w:t>Written tests</w:t>
            </w:r>
          </w:p>
        </w:tc>
      </w:tr>
      <w:tr w:rsidR="003C6063" w:rsidRPr="00725E27" w14:paraId="2EE07FF8" w14:textId="77777777" w:rsidTr="003C6063">
        <w:tc>
          <w:tcPr>
            <w:tcW w:w="1332" w:type="pct"/>
          </w:tcPr>
          <w:p w14:paraId="58B8C4C7" w14:textId="77777777" w:rsidR="003C6063" w:rsidRPr="00725E27" w:rsidRDefault="003C6063" w:rsidP="004470E5">
            <w:pPr>
              <w:pStyle w:val="ListParagraph"/>
              <w:numPr>
                <w:ilvl w:val="0"/>
                <w:numId w:val="746"/>
              </w:numPr>
              <w:spacing w:before="100" w:beforeAutospacing="1" w:line="256" w:lineRule="auto"/>
              <w:rPr>
                <w:rFonts w:eastAsia="Tahoma"/>
                <w:b/>
                <w:szCs w:val="24"/>
              </w:rPr>
            </w:pPr>
            <w:r w:rsidRPr="00725E27">
              <w:rPr>
                <w:rFonts w:eastAsia="Arial Unicode MS"/>
                <w:szCs w:val="24"/>
              </w:rPr>
              <w:t>Perform numerical methods</w:t>
            </w:r>
          </w:p>
        </w:tc>
        <w:tc>
          <w:tcPr>
            <w:tcW w:w="2309" w:type="pct"/>
          </w:tcPr>
          <w:p w14:paraId="4361E12E" w14:textId="02BC6FFB" w:rsidR="003C6063" w:rsidRPr="00725E27" w:rsidRDefault="003C6063" w:rsidP="004470E5">
            <w:pPr>
              <w:pStyle w:val="ListParagraph"/>
              <w:numPr>
                <w:ilvl w:val="1"/>
                <w:numId w:val="746"/>
              </w:numPr>
              <w:spacing w:line="276" w:lineRule="auto"/>
              <w:rPr>
                <w:rFonts w:eastAsia="Times New Roman"/>
                <w:szCs w:val="24"/>
              </w:rPr>
            </w:pPr>
            <w:r w:rsidRPr="00725E27">
              <w:rPr>
                <w:rFonts w:eastAsia="Times New Roman"/>
                <w:bCs/>
                <w:szCs w:val="24"/>
              </w:rPr>
              <w:t>Numerical Methods Identification</w:t>
            </w:r>
          </w:p>
          <w:p w14:paraId="1D088837" w14:textId="6E50409C" w:rsidR="003C6063" w:rsidRPr="00725E27" w:rsidRDefault="003C6063" w:rsidP="004470E5">
            <w:pPr>
              <w:pStyle w:val="ListParagraph"/>
              <w:numPr>
                <w:ilvl w:val="2"/>
                <w:numId w:val="746"/>
              </w:numPr>
              <w:tabs>
                <w:tab w:val="left" w:pos="720"/>
              </w:tabs>
              <w:spacing w:line="276" w:lineRule="auto"/>
              <w:rPr>
                <w:rFonts w:eastAsia="Times New Roman"/>
                <w:szCs w:val="24"/>
              </w:rPr>
            </w:pPr>
            <w:r w:rsidRPr="00725E27">
              <w:rPr>
                <w:rFonts w:eastAsia="Times New Roman"/>
                <w:szCs w:val="24"/>
              </w:rPr>
              <w:t>Overview of numerical analysis techniques</w:t>
            </w:r>
          </w:p>
          <w:p w14:paraId="6B5E6C09" w14:textId="77777777" w:rsidR="003C6063" w:rsidRPr="00725E27" w:rsidRDefault="003C6063" w:rsidP="004470E5">
            <w:pPr>
              <w:pStyle w:val="ListParagraph"/>
              <w:numPr>
                <w:ilvl w:val="1"/>
                <w:numId w:val="746"/>
              </w:numPr>
              <w:spacing w:line="276" w:lineRule="auto"/>
              <w:rPr>
                <w:rFonts w:eastAsia="Times New Roman"/>
                <w:szCs w:val="24"/>
              </w:rPr>
            </w:pPr>
            <w:r w:rsidRPr="00725E27">
              <w:rPr>
                <w:rFonts w:eastAsia="Times New Roman"/>
                <w:bCs/>
                <w:szCs w:val="24"/>
              </w:rPr>
              <w:t>Roots of Polynomials</w:t>
            </w:r>
          </w:p>
          <w:p w14:paraId="20638F1B" w14:textId="74DDFDDE" w:rsidR="003C6063" w:rsidRPr="00725E27" w:rsidRDefault="003C6063" w:rsidP="004470E5">
            <w:pPr>
              <w:pStyle w:val="ListParagraph"/>
              <w:numPr>
                <w:ilvl w:val="2"/>
                <w:numId w:val="746"/>
              </w:numPr>
              <w:tabs>
                <w:tab w:val="left" w:pos="720"/>
              </w:tabs>
              <w:spacing w:line="276" w:lineRule="auto"/>
              <w:rPr>
                <w:rFonts w:eastAsia="Times New Roman"/>
                <w:szCs w:val="24"/>
              </w:rPr>
            </w:pPr>
            <w:r w:rsidRPr="00725E27">
              <w:rPr>
                <w:rFonts w:eastAsia="Times New Roman"/>
                <w:szCs w:val="24"/>
              </w:rPr>
              <w:t>Solving polynomial equations using numerical methods (Newton-Raphson, bisection, and algebraic)</w:t>
            </w:r>
          </w:p>
          <w:p w14:paraId="2675BFC6" w14:textId="77777777" w:rsidR="003C6063" w:rsidRPr="00725E27" w:rsidRDefault="003C6063" w:rsidP="004470E5">
            <w:pPr>
              <w:pStyle w:val="ListParagraph"/>
              <w:numPr>
                <w:ilvl w:val="1"/>
                <w:numId w:val="746"/>
              </w:numPr>
              <w:spacing w:line="276" w:lineRule="auto"/>
              <w:rPr>
                <w:rFonts w:eastAsia="Times New Roman"/>
                <w:szCs w:val="24"/>
              </w:rPr>
            </w:pPr>
            <w:r w:rsidRPr="00725E27">
              <w:rPr>
                <w:rFonts w:eastAsia="Times New Roman"/>
                <w:bCs/>
                <w:szCs w:val="24"/>
              </w:rPr>
              <w:t>Interpolation and Extrapolation</w:t>
            </w:r>
          </w:p>
          <w:p w14:paraId="0E4AD4EB" w14:textId="460DA1FA" w:rsidR="003C6063" w:rsidRPr="00725E27" w:rsidRDefault="003C6063" w:rsidP="004470E5">
            <w:pPr>
              <w:pStyle w:val="ListParagraph"/>
              <w:numPr>
                <w:ilvl w:val="2"/>
                <w:numId w:val="746"/>
              </w:numPr>
              <w:spacing w:line="276" w:lineRule="auto"/>
              <w:rPr>
                <w:rFonts w:eastAsia="Times New Roman"/>
                <w:szCs w:val="24"/>
              </w:rPr>
            </w:pPr>
            <w:r w:rsidRPr="00725E27">
              <w:rPr>
                <w:rFonts w:eastAsia="Times New Roman"/>
                <w:szCs w:val="24"/>
              </w:rPr>
              <w:t>Estimating values between or outside known data points using Lagrange’s interpolation</w:t>
            </w:r>
          </w:p>
          <w:p w14:paraId="67D6E182" w14:textId="77777777" w:rsidR="003C6063" w:rsidRPr="00725E27" w:rsidRDefault="003C6063" w:rsidP="004470E5">
            <w:pPr>
              <w:pStyle w:val="ListParagraph"/>
              <w:numPr>
                <w:ilvl w:val="1"/>
                <w:numId w:val="746"/>
              </w:numPr>
              <w:spacing w:line="276" w:lineRule="auto"/>
              <w:rPr>
                <w:rFonts w:eastAsia="Times New Roman"/>
                <w:szCs w:val="24"/>
              </w:rPr>
            </w:pPr>
            <w:r w:rsidRPr="00725E27">
              <w:rPr>
                <w:rFonts w:eastAsia="Times New Roman"/>
                <w:bCs/>
                <w:szCs w:val="24"/>
              </w:rPr>
              <w:t>Numerical Integration</w:t>
            </w:r>
          </w:p>
          <w:p w14:paraId="39962386" w14:textId="737088DD" w:rsidR="003C6063" w:rsidRPr="00725E27" w:rsidRDefault="003C6063" w:rsidP="004470E5">
            <w:pPr>
              <w:pStyle w:val="ListParagraph"/>
              <w:numPr>
                <w:ilvl w:val="2"/>
                <w:numId w:val="746"/>
              </w:numPr>
              <w:spacing w:before="100" w:beforeAutospacing="1" w:line="256" w:lineRule="auto"/>
              <w:rPr>
                <w:rFonts w:eastAsia="Tahoma"/>
                <w:szCs w:val="24"/>
              </w:rPr>
            </w:pPr>
            <w:r w:rsidRPr="00725E27">
              <w:rPr>
                <w:rFonts w:eastAsia="Times New Roman"/>
                <w:szCs w:val="24"/>
              </w:rPr>
              <w:t xml:space="preserve">Approximate solutions to definite integrals using numerical techniques </w:t>
            </w:r>
            <w:r w:rsidRPr="00725E27">
              <w:rPr>
                <w:rFonts w:eastAsia="Times New Roman"/>
                <w:szCs w:val="24"/>
              </w:rPr>
              <w:lastRenderedPageBreak/>
              <w:t>(Trapezoidal and Simpson’s rules</w:t>
            </w:r>
          </w:p>
        </w:tc>
        <w:tc>
          <w:tcPr>
            <w:tcW w:w="1359" w:type="pct"/>
          </w:tcPr>
          <w:p w14:paraId="4FDDA9B7"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lastRenderedPageBreak/>
              <w:t>Practical tests</w:t>
            </w:r>
          </w:p>
          <w:p w14:paraId="05C4A9C0"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Project</w:t>
            </w:r>
          </w:p>
          <w:p w14:paraId="64B0DD2D" w14:textId="77777777" w:rsidR="003C6063" w:rsidRPr="00725E27" w:rsidRDefault="003C6063" w:rsidP="004470E5">
            <w:pPr>
              <w:numPr>
                <w:ilvl w:val="0"/>
                <w:numId w:val="744"/>
              </w:numPr>
              <w:spacing w:before="100" w:beforeAutospacing="1" w:line="256" w:lineRule="auto"/>
              <w:rPr>
                <w:rFonts w:eastAsia="Tahoma"/>
                <w:szCs w:val="24"/>
              </w:rPr>
            </w:pPr>
            <w:r w:rsidRPr="00725E27">
              <w:rPr>
                <w:rFonts w:eastAsia="Tahoma"/>
                <w:szCs w:val="24"/>
              </w:rPr>
              <w:t>Portfolio of evidence</w:t>
            </w:r>
          </w:p>
          <w:p w14:paraId="7021EA8D" w14:textId="77777777" w:rsidR="003C6063" w:rsidRPr="00725E27" w:rsidRDefault="003C6063" w:rsidP="004470E5">
            <w:pPr>
              <w:numPr>
                <w:ilvl w:val="0"/>
                <w:numId w:val="744"/>
              </w:numPr>
              <w:spacing w:before="100" w:beforeAutospacing="1" w:after="160" w:line="256" w:lineRule="auto"/>
              <w:rPr>
                <w:rFonts w:eastAsia="Tahoma"/>
                <w:szCs w:val="24"/>
              </w:rPr>
            </w:pPr>
            <w:r w:rsidRPr="00725E27">
              <w:rPr>
                <w:rFonts w:eastAsia="Tahoma"/>
                <w:szCs w:val="24"/>
              </w:rPr>
              <w:t>Third party report</w:t>
            </w:r>
          </w:p>
          <w:p w14:paraId="60300FF1" w14:textId="77777777" w:rsidR="003C6063" w:rsidRPr="00725E27" w:rsidRDefault="003C6063" w:rsidP="00205656">
            <w:pPr>
              <w:spacing w:before="100" w:beforeAutospacing="1" w:line="256" w:lineRule="auto"/>
              <w:rPr>
                <w:rFonts w:eastAsia="Tahoma"/>
                <w:b/>
                <w:szCs w:val="24"/>
              </w:rPr>
            </w:pPr>
            <w:r w:rsidRPr="00725E27">
              <w:rPr>
                <w:rFonts w:eastAsia="Tahoma"/>
                <w:szCs w:val="24"/>
              </w:rPr>
              <w:t>Written tests</w:t>
            </w:r>
          </w:p>
        </w:tc>
      </w:tr>
    </w:tbl>
    <w:p w14:paraId="6D3CC6A6" w14:textId="77777777" w:rsidR="0017491A" w:rsidRPr="00725E27" w:rsidRDefault="0017491A" w:rsidP="0017491A">
      <w:pPr>
        <w:rPr>
          <w:rFonts w:cs="Times New Roman"/>
          <w:b/>
          <w:szCs w:val="24"/>
        </w:rPr>
      </w:pPr>
    </w:p>
    <w:p w14:paraId="4F9DC0A5" w14:textId="77777777" w:rsidR="0017491A" w:rsidRPr="00725E27" w:rsidRDefault="0017491A" w:rsidP="0017491A">
      <w:pPr>
        <w:spacing w:after="0"/>
        <w:rPr>
          <w:rFonts w:cs="Times New Roman"/>
          <w:b/>
          <w:szCs w:val="24"/>
          <w:lang w:val="en-ZA"/>
        </w:rPr>
      </w:pPr>
      <w:r w:rsidRPr="00725E27">
        <w:rPr>
          <w:rFonts w:cs="Times New Roman"/>
          <w:b/>
          <w:szCs w:val="24"/>
          <w:lang w:val="en-ZA"/>
        </w:rPr>
        <w:t>Suggested Methods of Instruction</w:t>
      </w:r>
    </w:p>
    <w:p w14:paraId="71F45AF9" w14:textId="77777777" w:rsidR="0017491A" w:rsidRPr="00725E27" w:rsidRDefault="0017491A" w:rsidP="004470E5">
      <w:pPr>
        <w:numPr>
          <w:ilvl w:val="0"/>
          <w:numId w:val="747"/>
        </w:numPr>
        <w:spacing w:after="0" w:line="276" w:lineRule="auto"/>
        <w:ind w:left="720"/>
        <w:rPr>
          <w:rFonts w:cs="Times New Roman"/>
          <w:szCs w:val="24"/>
        </w:rPr>
      </w:pPr>
      <w:r w:rsidRPr="00725E27">
        <w:rPr>
          <w:rFonts w:cs="Times New Roman"/>
          <w:szCs w:val="24"/>
        </w:rPr>
        <w:t xml:space="preserve">Role </w:t>
      </w:r>
      <w:r w:rsidRPr="00725E27">
        <w:rPr>
          <w:rFonts w:eastAsia="Times New Roman" w:cs="Times New Roman"/>
          <w:noProof/>
          <w:szCs w:val="24"/>
        </w:rPr>
        <w:t>playing</w:t>
      </w:r>
    </w:p>
    <w:p w14:paraId="4652E4EA" w14:textId="77777777" w:rsidR="0017491A" w:rsidRPr="00725E27" w:rsidRDefault="0017491A" w:rsidP="004470E5">
      <w:pPr>
        <w:numPr>
          <w:ilvl w:val="0"/>
          <w:numId w:val="747"/>
        </w:numPr>
        <w:spacing w:after="0" w:line="276" w:lineRule="auto"/>
        <w:ind w:left="720"/>
        <w:rPr>
          <w:rFonts w:eastAsia="Times New Roman" w:cs="Times New Roman"/>
          <w:noProof/>
          <w:szCs w:val="24"/>
        </w:rPr>
      </w:pPr>
      <w:r w:rsidRPr="00725E27">
        <w:rPr>
          <w:rFonts w:eastAsia="Times New Roman" w:cs="Times New Roman"/>
          <w:noProof/>
          <w:szCs w:val="24"/>
        </w:rPr>
        <w:t>Viewing of related videos</w:t>
      </w:r>
    </w:p>
    <w:p w14:paraId="7524B28E" w14:textId="77777777" w:rsidR="0017491A" w:rsidRPr="00725E27" w:rsidRDefault="0017491A" w:rsidP="004470E5">
      <w:pPr>
        <w:numPr>
          <w:ilvl w:val="0"/>
          <w:numId w:val="747"/>
        </w:numPr>
        <w:spacing w:after="0" w:line="276" w:lineRule="auto"/>
        <w:ind w:left="720"/>
        <w:rPr>
          <w:rFonts w:eastAsia="Times New Roman" w:cs="Times New Roman"/>
          <w:noProof/>
          <w:szCs w:val="24"/>
        </w:rPr>
      </w:pPr>
      <w:r w:rsidRPr="00725E27">
        <w:rPr>
          <w:rFonts w:eastAsia="Times New Roman" w:cs="Times New Roman"/>
          <w:noProof/>
          <w:szCs w:val="24"/>
        </w:rPr>
        <w:t>Discussion</w:t>
      </w:r>
    </w:p>
    <w:p w14:paraId="1BE2F1B7" w14:textId="77777777" w:rsidR="0017491A" w:rsidRPr="00725E27" w:rsidRDefault="0017491A" w:rsidP="004470E5">
      <w:pPr>
        <w:numPr>
          <w:ilvl w:val="0"/>
          <w:numId w:val="747"/>
        </w:numPr>
        <w:spacing w:after="0" w:line="276" w:lineRule="auto"/>
        <w:ind w:left="720"/>
        <w:rPr>
          <w:rFonts w:eastAsia="Times New Roman" w:cs="Times New Roman"/>
          <w:noProof/>
          <w:szCs w:val="24"/>
        </w:rPr>
      </w:pPr>
      <w:r w:rsidRPr="00725E27">
        <w:rPr>
          <w:rFonts w:eastAsia="Times New Roman" w:cs="Times New Roman"/>
          <w:noProof/>
          <w:szCs w:val="24"/>
        </w:rPr>
        <w:t>Direct Instruction</w:t>
      </w:r>
    </w:p>
    <w:p w14:paraId="6C5FC455" w14:textId="77777777" w:rsidR="0017491A" w:rsidRPr="00725E27" w:rsidRDefault="0017491A" w:rsidP="004470E5">
      <w:pPr>
        <w:numPr>
          <w:ilvl w:val="0"/>
          <w:numId w:val="747"/>
        </w:numPr>
        <w:spacing w:after="0" w:line="276" w:lineRule="auto"/>
        <w:ind w:left="720"/>
        <w:rPr>
          <w:rFonts w:eastAsia="Times New Roman" w:cs="Times New Roman"/>
          <w:noProof/>
          <w:szCs w:val="24"/>
        </w:rPr>
      </w:pPr>
      <w:r w:rsidRPr="00725E27">
        <w:rPr>
          <w:rFonts w:eastAsia="Times New Roman" w:cs="Times New Roman"/>
          <w:noProof/>
          <w:szCs w:val="24"/>
        </w:rPr>
        <w:t>Practicals</w:t>
      </w:r>
    </w:p>
    <w:p w14:paraId="30FBDC54" w14:textId="77777777" w:rsidR="0017491A" w:rsidRPr="00725E27" w:rsidRDefault="0017491A" w:rsidP="004470E5">
      <w:pPr>
        <w:numPr>
          <w:ilvl w:val="0"/>
          <w:numId w:val="747"/>
        </w:numPr>
        <w:spacing w:after="0" w:line="276" w:lineRule="auto"/>
        <w:ind w:left="720"/>
        <w:rPr>
          <w:rFonts w:eastAsia="Times New Roman" w:cs="Times New Roman"/>
          <w:noProof/>
          <w:szCs w:val="24"/>
        </w:rPr>
      </w:pPr>
      <w:r w:rsidRPr="00725E27">
        <w:rPr>
          <w:rFonts w:eastAsia="Times New Roman" w:cs="Times New Roman"/>
          <w:noProof/>
          <w:szCs w:val="24"/>
        </w:rPr>
        <w:t>Projects</w:t>
      </w:r>
    </w:p>
    <w:p w14:paraId="49404846" w14:textId="77777777" w:rsidR="0017491A" w:rsidRPr="00725E27" w:rsidRDefault="0017491A" w:rsidP="0017491A">
      <w:pPr>
        <w:spacing w:after="0"/>
        <w:ind w:left="720"/>
        <w:rPr>
          <w:rFonts w:eastAsia="Times New Roman" w:cs="Times New Roman"/>
          <w:noProof/>
          <w:szCs w:val="24"/>
        </w:rPr>
      </w:pPr>
    </w:p>
    <w:p w14:paraId="42218364" w14:textId="77777777" w:rsidR="0017491A" w:rsidRPr="00725E27" w:rsidRDefault="0017491A" w:rsidP="0017491A">
      <w:pPr>
        <w:spacing w:after="0"/>
        <w:rPr>
          <w:rFonts w:cs="Times New Roman"/>
          <w:b/>
          <w:szCs w:val="24"/>
        </w:rPr>
      </w:pPr>
      <w:r w:rsidRPr="00725E27">
        <w:rPr>
          <w:rFonts w:cs="Times New Roman"/>
          <w:b/>
          <w:szCs w:val="24"/>
        </w:rPr>
        <w:t>Recommended Resources for 25 Trainees</w:t>
      </w:r>
    </w:p>
    <w:p w14:paraId="1ABA64A1" w14:textId="77777777" w:rsidR="0017491A" w:rsidRPr="00725E27" w:rsidRDefault="0017491A" w:rsidP="0017491A">
      <w:pPr>
        <w:spacing w:after="0"/>
        <w:contextualSpacing/>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25113D12" w14:textId="77777777" w:rsidTr="00C24A23">
        <w:tc>
          <w:tcPr>
            <w:tcW w:w="895" w:type="dxa"/>
            <w:shd w:val="clear" w:color="auto" w:fill="auto"/>
          </w:tcPr>
          <w:p w14:paraId="7BB32B08"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S/No.</w:t>
            </w:r>
          </w:p>
        </w:tc>
        <w:tc>
          <w:tcPr>
            <w:tcW w:w="3240" w:type="dxa"/>
            <w:shd w:val="clear" w:color="auto" w:fill="auto"/>
          </w:tcPr>
          <w:p w14:paraId="2386DB1A"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Category/Item</w:t>
            </w:r>
          </w:p>
        </w:tc>
        <w:tc>
          <w:tcPr>
            <w:tcW w:w="2070" w:type="dxa"/>
            <w:shd w:val="clear" w:color="auto" w:fill="auto"/>
          </w:tcPr>
          <w:p w14:paraId="07903E67"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Description/ Specifications</w:t>
            </w:r>
          </w:p>
        </w:tc>
        <w:tc>
          <w:tcPr>
            <w:tcW w:w="1452" w:type="dxa"/>
            <w:shd w:val="clear" w:color="auto" w:fill="auto"/>
          </w:tcPr>
          <w:p w14:paraId="43B6B39C"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Quantity</w:t>
            </w:r>
          </w:p>
        </w:tc>
        <w:tc>
          <w:tcPr>
            <w:tcW w:w="1693" w:type="dxa"/>
            <w:shd w:val="clear" w:color="auto" w:fill="auto"/>
          </w:tcPr>
          <w:p w14:paraId="5315385E" w14:textId="77777777" w:rsidR="0017491A" w:rsidRPr="00725E27" w:rsidRDefault="0017491A" w:rsidP="00C24A23">
            <w:pPr>
              <w:spacing w:after="0" w:line="240" w:lineRule="atLeast"/>
              <w:jc w:val="center"/>
              <w:rPr>
                <w:rFonts w:eastAsia="@MS Mincho" w:cs="Times New Roman"/>
                <w:b/>
                <w:szCs w:val="24"/>
                <w:lang w:val="en-GB"/>
              </w:rPr>
            </w:pPr>
            <w:r w:rsidRPr="00725E27">
              <w:rPr>
                <w:rFonts w:eastAsia="@MS Mincho" w:cs="Times New Roman"/>
                <w:b/>
                <w:szCs w:val="24"/>
                <w:lang w:val="en-GB"/>
              </w:rPr>
              <w:t>Recommended Ratio</w:t>
            </w:r>
          </w:p>
          <w:p w14:paraId="70206009" w14:textId="77777777" w:rsidR="0017491A" w:rsidRPr="00725E27" w:rsidRDefault="0017491A" w:rsidP="00C24A23">
            <w:pPr>
              <w:spacing w:after="0" w:line="240" w:lineRule="atLeast"/>
              <w:jc w:val="center"/>
              <w:rPr>
                <w:rFonts w:eastAsia="@MS Mincho" w:cs="Times New Roman"/>
                <w:bCs/>
                <w:szCs w:val="24"/>
                <w:lang w:val="en-GB"/>
              </w:rPr>
            </w:pPr>
            <w:r w:rsidRPr="00725E27">
              <w:rPr>
                <w:rFonts w:eastAsia="@MS Mincho" w:cs="Times New Roman"/>
                <w:bCs/>
                <w:szCs w:val="24"/>
                <w:lang w:val="en-GB"/>
              </w:rPr>
              <w:t>(Item: Trainee)</w:t>
            </w:r>
          </w:p>
        </w:tc>
      </w:tr>
      <w:tr w:rsidR="00DC0CBC" w:rsidRPr="00725E27" w14:paraId="1BBA5697" w14:textId="77777777" w:rsidTr="00C24A23">
        <w:tc>
          <w:tcPr>
            <w:tcW w:w="895" w:type="dxa"/>
            <w:shd w:val="clear" w:color="auto" w:fill="auto"/>
          </w:tcPr>
          <w:p w14:paraId="2160A280"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A</w:t>
            </w:r>
          </w:p>
        </w:tc>
        <w:tc>
          <w:tcPr>
            <w:tcW w:w="8455" w:type="dxa"/>
            <w:gridSpan w:val="4"/>
            <w:shd w:val="clear" w:color="auto" w:fill="auto"/>
          </w:tcPr>
          <w:p w14:paraId="1346BC81"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Materials</w:t>
            </w:r>
          </w:p>
        </w:tc>
      </w:tr>
      <w:tr w:rsidR="00DC0CBC" w:rsidRPr="00725E27" w14:paraId="5730593F" w14:textId="77777777" w:rsidTr="00C24A23">
        <w:tc>
          <w:tcPr>
            <w:tcW w:w="895" w:type="dxa"/>
            <w:shd w:val="clear" w:color="auto" w:fill="auto"/>
          </w:tcPr>
          <w:p w14:paraId="56989B65"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378E68E7"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Rolls Flip Charts</w:t>
            </w:r>
          </w:p>
        </w:tc>
        <w:tc>
          <w:tcPr>
            <w:tcW w:w="2070" w:type="dxa"/>
            <w:shd w:val="clear" w:color="auto" w:fill="auto"/>
          </w:tcPr>
          <w:p w14:paraId="6D5B3F6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both trainer’s and trainee’ use</w:t>
            </w:r>
          </w:p>
        </w:tc>
        <w:tc>
          <w:tcPr>
            <w:tcW w:w="1452" w:type="dxa"/>
            <w:shd w:val="clear" w:color="auto" w:fill="auto"/>
          </w:tcPr>
          <w:p w14:paraId="609B67C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5 pcs</w:t>
            </w:r>
          </w:p>
        </w:tc>
        <w:tc>
          <w:tcPr>
            <w:tcW w:w="1693" w:type="dxa"/>
            <w:shd w:val="clear" w:color="auto" w:fill="auto"/>
          </w:tcPr>
          <w:p w14:paraId="44E9C4D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1:5</w:t>
            </w:r>
          </w:p>
        </w:tc>
      </w:tr>
      <w:tr w:rsidR="00DC0CBC" w:rsidRPr="00725E27" w14:paraId="20BAF55B" w14:textId="77777777" w:rsidTr="00C24A23">
        <w:tc>
          <w:tcPr>
            <w:tcW w:w="895" w:type="dxa"/>
            <w:shd w:val="clear" w:color="auto" w:fill="auto"/>
          </w:tcPr>
          <w:p w14:paraId="74DC9F20"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4ED17547"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Mathematical table</w:t>
            </w:r>
          </w:p>
        </w:tc>
        <w:tc>
          <w:tcPr>
            <w:tcW w:w="2070" w:type="dxa"/>
            <w:shd w:val="clear" w:color="auto" w:fill="auto"/>
          </w:tcPr>
          <w:p w14:paraId="548CF8F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3F36E85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 pcs</w:t>
            </w:r>
          </w:p>
        </w:tc>
        <w:tc>
          <w:tcPr>
            <w:tcW w:w="1693" w:type="dxa"/>
            <w:shd w:val="clear" w:color="auto" w:fill="auto"/>
          </w:tcPr>
          <w:p w14:paraId="387CA46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055C25A6" w14:textId="77777777" w:rsidTr="00C24A23">
        <w:tc>
          <w:tcPr>
            <w:tcW w:w="895" w:type="dxa"/>
            <w:shd w:val="clear" w:color="auto" w:fill="auto"/>
          </w:tcPr>
          <w:p w14:paraId="3F636EEA"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64A2CC17"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Mathematical set</w:t>
            </w:r>
          </w:p>
        </w:tc>
        <w:tc>
          <w:tcPr>
            <w:tcW w:w="2070" w:type="dxa"/>
            <w:shd w:val="clear" w:color="auto" w:fill="auto"/>
          </w:tcPr>
          <w:p w14:paraId="547C7A54"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466DB88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7A4D5FA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04F4B5F5" w14:textId="77777777" w:rsidTr="00C24A23">
        <w:tc>
          <w:tcPr>
            <w:tcW w:w="895" w:type="dxa"/>
            <w:shd w:val="clear" w:color="auto" w:fill="auto"/>
          </w:tcPr>
          <w:p w14:paraId="3B1D14F7"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65BA2264" w14:textId="77777777" w:rsidR="0017491A" w:rsidRPr="00725E27" w:rsidRDefault="0017491A" w:rsidP="00C24A23">
            <w:pPr>
              <w:spacing w:after="0"/>
              <w:contextualSpacing/>
              <w:rPr>
                <w:rFonts w:eastAsia="Times New Roman" w:cs="Times New Roman"/>
                <w:szCs w:val="24"/>
                <w:lang w:eastAsia="x-none"/>
              </w:rPr>
            </w:pPr>
            <w:r w:rsidRPr="00725E27">
              <w:rPr>
                <w:rFonts w:eastAsia="Times New Roman" w:cs="Times New Roman"/>
                <w:szCs w:val="24"/>
                <w:lang w:eastAsia="x-none"/>
              </w:rPr>
              <w:t>SMP Table</w:t>
            </w:r>
          </w:p>
        </w:tc>
        <w:tc>
          <w:tcPr>
            <w:tcW w:w="2070" w:type="dxa"/>
            <w:shd w:val="clear" w:color="auto" w:fill="auto"/>
          </w:tcPr>
          <w:p w14:paraId="30C64E4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 use</w:t>
            </w:r>
          </w:p>
        </w:tc>
        <w:tc>
          <w:tcPr>
            <w:tcW w:w="1452" w:type="dxa"/>
            <w:shd w:val="clear" w:color="auto" w:fill="auto"/>
          </w:tcPr>
          <w:p w14:paraId="42B63F4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25 pcs </w:t>
            </w:r>
          </w:p>
        </w:tc>
        <w:tc>
          <w:tcPr>
            <w:tcW w:w="1693" w:type="dxa"/>
            <w:shd w:val="clear" w:color="auto" w:fill="auto"/>
          </w:tcPr>
          <w:p w14:paraId="64A765A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DC0CBC" w:rsidRPr="00725E27" w14:paraId="073D6A8A" w14:textId="77777777" w:rsidTr="00C24A23">
        <w:tc>
          <w:tcPr>
            <w:tcW w:w="895" w:type="dxa"/>
            <w:shd w:val="clear" w:color="auto" w:fill="auto"/>
          </w:tcPr>
          <w:p w14:paraId="3AF52124"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B</w:t>
            </w:r>
          </w:p>
        </w:tc>
        <w:tc>
          <w:tcPr>
            <w:tcW w:w="8455" w:type="dxa"/>
            <w:gridSpan w:val="4"/>
            <w:shd w:val="clear" w:color="auto" w:fill="auto"/>
          </w:tcPr>
          <w:p w14:paraId="69053133"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Learning Facilities &amp; infrastructure</w:t>
            </w:r>
          </w:p>
        </w:tc>
      </w:tr>
      <w:tr w:rsidR="00DC0CBC" w:rsidRPr="00725E27" w14:paraId="3F9A04AE" w14:textId="77777777" w:rsidTr="00C24A23">
        <w:tc>
          <w:tcPr>
            <w:tcW w:w="895" w:type="dxa"/>
            <w:shd w:val="clear" w:color="auto" w:fill="auto"/>
          </w:tcPr>
          <w:p w14:paraId="5A2CF105"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09273233"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Whiteboards</w:t>
            </w:r>
          </w:p>
        </w:tc>
        <w:tc>
          <w:tcPr>
            <w:tcW w:w="2070" w:type="dxa"/>
            <w:shd w:val="clear" w:color="auto" w:fill="auto"/>
          </w:tcPr>
          <w:p w14:paraId="3FBD78CA"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62CFA1F1"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52847C1B"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680728B0" w14:textId="77777777" w:rsidTr="00C24A23">
        <w:tc>
          <w:tcPr>
            <w:tcW w:w="895" w:type="dxa"/>
            <w:shd w:val="clear" w:color="auto" w:fill="auto"/>
          </w:tcPr>
          <w:p w14:paraId="12B25E21"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5FD1E670" w14:textId="77777777" w:rsidR="0017491A" w:rsidRPr="00725E27" w:rsidRDefault="0017491A" w:rsidP="00C24A23">
            <w:pPr>
              <w:spacing w:after="0"/>
              <w:rPr>
                <w:rFonts w:eastAsia="@MS Mincho" w:cs="Times New Roman"/>
                <w:szCs w:val="24"/>
                <w:lang w:val="en-ZA"/>
              </w:rPr>
            </w:pPr>
            <w:r w:rsidRPr="00725E27">
              <w:rPr>
                <w:rFonts w:eastAsia="@MS Mincho" w:cs="Times New Roman"/>
                <w:szCs w:val="24"/>
                <w:lang w:val="en-ZA"/>
              </w:rPr>
              <w:t xml:space="preserve">Chalkboard </w:t>
            </w:r>
          </w:p>
        </w:tc>
        <w:tc>
          <w:tcPr>
            <w:tcW w:w="2070" w:type="dxa"/>
            <w:shd w:val="clear" w:color="auto" w:fill="auto"/>
          </w:tcPr>
          <w:p w14:paraId="12823759" w14:textId="77777777" w:rsidR="0017491A" w:rsidRPr="00725E27" w:rsidRDefault="0017491A" w:rsidP="00C24A23">
            <w:pPr>
              <w:spacing w:line="240" w:lineRule="atLeast"/>
              <w:rPr>
                <w:rFonts w:eastAsia="@MS Mincho" w:cs="Times New Roman"/>
                <w:bCs/>
                <w:szCs w:val="24"/>
                <w:highlight w:val="yellow"/>
                <w:lang w:val="en-GB"/>
              </w:rPr>
            </w:pPr>
            <w:r w:rsidRPr="00725E27">
              <w:rPr>
                <w:rFonts w:eastAsia="@MS Mincho" w:cs="Times New Roman"/>
                <w:bCs/>
                <w:szCs w:val="24"/>
                <w:lang w:val="en-GB"/>
              </w:rPr>
              <w:t>For trainer’s use</w:t>
            </w:r>
          </w:p>
        </w:tc>
        <w:tc>
          <w:tcPr>
            <w:tcW w:w="1452" w:type="dxa"/>
            <w:shd w:val="clear" w:color="auto" w:fill="auto"/>
          </w:tcPr>
          <w:p w14:paraId="289210F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 pc</w:t>
            </w:r>
          </w:p>
        </w:tc>
        <w:tc>
          <w:tcPr>
            <w:tcW w:w="1693" w:type="dxa"/>
            <w:shd w:val="clear" w:color="auto" w:fill="auto"/>
          </w:tcPr>
          <w:p w14:paraId="06A0F5E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1:25</w:t>
            </w:r>
          </w:p>
        </w:tc>
      </w:tr>
      <w:tr w:rsidR="00DC0CBC" w:rsidRPr="00725E27" w14:paraId="4C7AC38F" w14:textId="77777777" w:rsidTr="00C24A23">
        <w:tc>
          <w:tcPr>
            <w:tcW w:w="895" w:type="dxa"/>
            <w:shd w:val="clear" w:color="auto" w:fill="auto"/>
          </w:tcPr>
          <w:p w14:paraId="75B0CC7D"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C</w:t>
            </w:r>
          </w:p>
        </w:tc>
        <w:tc>
          <w:tcPr>
            <w:tcW w:w="8455" w:type="dxa"/>
            <w:gridSpan w:val="4"/>
            <w:shd w:val="clear" w:color="auto" w:fill="auto"/>
          </w:tcPr>
          <w:p w14:paraId="1AA1CE79"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Consumable materials</w:t>
            </w:r>
          </w:p>
        </w:tc>
      </w:tr>
      <w:tr w:rsidR="00DC0CBC" w:rsidRPr="00725E27" w14:paraId="23DCA7D3" w14:textId="77777777" w:rsidTr="00C24A23">
        <w:trPr>
          <w:trHeight w:val="495"/>
        </w:trPr>
        <w:tc>
          <w:tcPr>
            <w:tcW w:w="895" w:type="dxa"/>
            <w:shd w:val="clear" w:color="auto" w:fill="auto"/>
          </w:tcPr>
          <w:p w14:paraId="1CAD295B" w14:textId="77777777" w:rsidR="0017491A" w:rsidRPr="00725E27" w:rsidRDefault="0017491A" w:rsidP="004470E5">
            <w:pPr>
              <w:numPr>
                <w:ilvl w:val="0"/>
                <w:numId w:val="457"/>
              </w:numPr>
              <w:spacing w:after="120" w:line="240" w:lineRule="atLeast"/>
              <w:rPr>
                <w:rFonts w:eastAsia="@MS Mincho" w:cs="Times New Roman"/>
                <w:bCs/>
                <w:szCs w:val="24"/>
                <w:lang w:val="en-GB"/>
              </w:rPr>
            </w:pPr>
          </w:p>
        </w:tc>
        <w:tc>
          <w:tcPr>
            <w:tcW w:w="3240" w:type="dxa"/>
            <w:shd w:val="clear" w:color="auto" w:fill="auto"/>
          </w:tcPr>
          <w:p w14:paraId="3A184AD2" w14:textId="77777777" w:rsidR="0017491A" w:rsidRPr="00725E27" w:rsidRDefault="0017491A" w:rsidP="00C24A23">
            <w:pPr>
              <w:spacing w:line="240" w:lineRule="atLeast"/>
              <w:rPr>
                <w:rFonts w:eastAsia="@MS Mincho" w:cs="Times New Roman"/>
                <w:bCs/>
                <w:szCs w:val="24"/>
                <w:lang w:val="en-GB"/>
              </w:rPr>
            </w:pPr>
            <w:r w:rsidRPr="00725E27">
              <w:rPr>
                <w:rFonts w:eastAsia="Times New Roman" w:cs="Times New Roman"/>
                <w:szCs w:val="24"/>
                <w:lang w:eastAsia="x-none"/>
              </w:rPr>
              <w:t xml:space="preserve">Assorted </w:t>
            </w:r>
            <w:proofErr w:type="spellStart"/>
            <w:r w:rsidRPr="00725E27">
              <w:rPr>
                <w:rFonts w:eastAsia="Times New Roman" w:cs="Times New Roman"/>
                <w:szCs w:val="24"/>
                <w:lang w:eastAsia="x-none"/>
              </w:rPr>
              <w:t>colour</w:t>
            </w:r>
            <w:proofErr w:type="spellEnd"/>
            <w:r w:rsidRPr="00725E27">
              <w:rPr>
                <w:rFonts w:eastAsia="Times New Roman" w:cs="Times New Roman"/>
                <w:szCs w:val="24"/>
                <w:lang w:eastAsia="x-none"/>
              </w:rPr>
              <w:t xml:space="preserve"> of whiteboard markers</w:t>
            </w:r>
          </w:p>
        </w:tc>
        <w:tc>
          <w:tcPr>
            <w:tcW w:w="2070" w:type="dxa"/>
            <w:shd w:val="clear" w:color="auto" w:fill="auto"/>
          </w:tcPr>
          <w:p w14:paraId="50FB2E0F"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4F22D223"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 pcs</w:t>
            </w:r>
          </w:p>
        </w:tc>
        <w:tc>
          <w:tcPr>
            <w:tcW w:w="1693" w:type="dxa"/>
            <w:shd w:val="clear" w:color="auto" w:fill="auto"/>
          </w:tcPr>
          <w:p w14:paraId="05E456A5"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10:1</w:t>
            </w:r>
          </w:p>
        </w:tc>
      </w:tr>
      <w:tr w:rsidR="00DC0CBC" w:rsidRPr="00725E27" w14:paraId="1E4A22F6" w14:textId="77777777" w:rsidTr="00C24A23">
        <w:tc>
          <w:tcPr>
            <w:tcW w:w="895" w:type="dxa"/>
            <w:shd w:val="clear" w:color="auto" w:fill="auto"/>
          </w:tcPr>
          <w:p w14:paraId="631EFFC0" w14:textId="77777777" w:rsidR="0017491A" w:rsidRPr="00725E27" w:rsidRDefault="0017491A" w:rsidP="00C24A23">
            <w:pPr>
              <w:spacing w:line="240" w:lineRule="atLeast"/>
              <w:rPr>
                <w:rFonts w:eastAsia="@MS Mincho" w:cs="Times New Roman"/>
                <w:b/>
                <w:szCs w:val="24"/>
                <w:lang w:val="en-GB"/>
              </w:rPr>
            </w:pPr>
            <w:r w:rsidRPr="00725E27">
              <w:rPr>
                <w:rFonts w:eastAsia="@MS Mincho" w:cs="Times New Roman"/>
                <w:b/>
                <w:szCs w:val="24"/>
                <w:lang w:val="en-GB"/>
              </w:rPr>
              <w:t>D</w:t>
            </w:r>
          </w:p>
        </w:tc>
        <w:tc>
          <w:tcPr>
            <w:tcW w:w="8455" w:type="dxa"/>
            <w:gridSpan w:val="4"/>
            <w:shd w:val="clear" w:color="auto" w:fill="auto"/>
          </w:tcPr>
          <w:p w14:paraId="37464822" w14:textId="77777777" w:rsidR="0017491A" w:rsidRPr="00725E27" w:rsidRDefault="0017491A" w:rsidP="00C24A23">
            <w:pPr>
              <w:spacing w:line="240" w:lineRule="atLeast"/>
              <w:jc w:val="center"/>
              <w:rPr>
                <w:rFonts w:eastAsia="@MS Mincho" w:cs="Times New Roman"/>
                <w:b/>
                <w:szCs w:val="24"/>
                <w:lang w:val="en-GB"/>
              </w:rPr>
            </w:pPr>
            <w:r w:rsidRPr="00725E27">
              <w:rPr>
                <w:rFonts w:eastAsia="@MS Mincho" w:cs="Times New Roman"/>
                <w:b/>
                <w:szCs w:val="24"/>
                <w:lang w:val="en-GB"/>
              </w:rPr>
              <w:t>Tools and Equipment</w:t>
            </w:r>
          </w:p>
        </w:tc>
      </w:tr>
      <w:tr w:rsidR="00DC0CBC" w:rsidRPr="00725E27" w14:paraId="3E48391A" w14:textId="77777777" w:rsidTr="00C24A23">
        <w:tc>
          <w:tcPr>
            <w:tcW w:w="895" w:type="dxa"/>
            <w:shd w:val="clear" w:color="auto" w:fill="auto"/>
          </w:tcPr>
          <w:p w14:paraId="1D2BEC58" w14:textId="77777777" w:rsidR="0017491A" w:rsidRPr="00725E27" w:rsidRDefault="0017491A" w:rsidP="004470E5">
            <w:pPr>
              <w:numPr>
                <w:ilvl w:val="0"/>
                <w:numId w:val="587"/>
              </w:numPr>
              <w:spacing w:after="120" w:line="240" w:lineRule="atLeast"/>
              <w:rPr>
                <w:rFonts w:eastAsia="@MS Mincho" w:cs="Times New Roman"/>
                <w:bCs/>
                <w:szCs w:val="24"/>
                <w:lang w:val="en-GB"/>
              </w:rPr>
            </w:pPr>
          </w:p>
        </w:tc>
        <w:tc>
          <w:tcPr>
            <w:tcW w:w="3240" w:type="dxa"/>
            <w:shd w:val="clear" w:color="auto" w:fill="auto"/>
          </w:tcPr>
          <w:p w14:paraId="3916AF8E"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 xml:space="preserve">Rulers, protractors and compasses,  </w:t>
            </w:r>
          </w:p>
        </w:tc>
        <w:tc>
          <w:tcPr>
            <w:tcW w:w="2070" w:type="dxa"/>
            <w:shd w:val="clear" w:color="auto" w:fill="auto"/>
          </w:tcPr>
          <w:p w14:paraId="3659AE4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shd w:val="clear" w:color="auto" w:fill="auto"/>
          </w:tcPr>
          <w:p w14:paraId="297FD5E0"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shd w:val="clear" w:color="auto" w:fill="auto"/>
          </w:tcPr>
          <w:p w14:paraId="283CC46C"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r w:rsidR="0017491A" w:rsidRPr="00725E27" w14:paraId="5613A6EA" w14:textId="77777777" w:rsidTr="00C24A23">
        <w:tc>
          <w:tcPr>
            <w:tcW w:w="895" w:type="dxa"/>
            <w:tcBorders>
              <w:top w:val="single" w:sz="4" w:space="0" w:color="auto"/>
              <w:left w:val="single" w:sz="4" w:space="0" w:color="auto"/>
              <w:bottom w:val="single" w:sz="4" w:space="0" w:color="auto"/>
              <w:right w:val="single" w:sz="4" w:space="0" w:color="auto"/>
            </w:tcBorders>
            <w:shd w:val="clear" w:color="auto" w:fill="auto"/>
          </w:tcPr>
          <w:p w14:paraId="73C37A6D" w14:textId="77777777" w:rsidR="0017491A" w:rsidRPr="00725E27" w:rsidRDefault="0017491A" w:rsidP="004470E5">
            <w:pPr>
              <w:numPr>
                <w:ilvl w:val="0"/>
                <w:numId w:val="587"/>
              </w:numPr>
              <w:spacing w:after="120" w:line="240" w:lineRule="atLeast"/>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D3C9B97"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929AA3A"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E7439A8"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BD4998D" w14:textId="77777777" w:rsidR="0017491A" w:rsidRPr="00725E27" w:rsidRDefault="0017491A" w:rsidP="00C24A23">
            <w:pPr>
              <w:spacing w:line="240" w:lineRule="atLeast"/>
              <w:rPr>
                <w:rFonts w:eastAsia="@MS Mincho" w:cs="Times New Roman"/>
                <w:bCs/>
                <w:szCs w:val="24"/>
                <w:lang w:val="en-GB"/>
              </w:rPr>
            </w:pPr>
            <w:r w:rsidRPr="00725E27">
              <w:rPr>
                <w:rFonts w:eastAsia="@MS Mincho" w:cs="Times New Roman"/>
                <w:bCs/>
                <w:szCs w:val="24"/>
                <w:lang w:val="en-GB"/>
              </w:rPr>
              <w:t>1:1</w:t>
            </w:r>
          </w:p>
        </w:tc>
      </w:tr>
    </w:tbl>
    <w:p w14:paraId="4AF7400A" w14:textId="77777777" w:rsidR="0017491A" w:rsidRPr="00725E27" w:rsidRDefault="0017491A" w:rsidP="0017491A">
      <w:pPr>
        <w:rPr>
          <w:rFonts w:cs="Times New Roman"/>
          <w:szCs w:val="24"/>
        </w:rPr>
      </w:pPr>
    </w:p>
    <w:p w14:paraId="0A60A218" w14:textId="77777777" w:rsidR="0017491A" w:rsidRPr="00725E27" w:rsidRDefault="0017491A" w:rsidP="0017491A">
      <w:pPr>
        <w:rPr>
          <w:rFonts w:cs="Times New Roman"/>
          <w:szCs w:val="24"/>
        </w:rPr>
      </w:pPr>
    </w:p>
    <w:p w14:paraId="383719C2" w14:textId="66F5CA12" w:rsidR="00991EE9" w:rsidRPr="00725E27" w:rsidRDefault="00991EE9">
      <w:pPr>
        <w:jc w:val="left"/>
        <w:rPr>
          <w:rFonts w:cs="Times New Roman"/>
          <w:szCs w:val="24"/>
        </w:rPr>
      </w:pPr>
      <w:r w:rsidRPr="00725E27">
        <w:rPr>
          <w:rFonts w:cs="Times New Roman"/>
          <w:szCs w:val="24"/>
        </w:rPr>
        <w:lastRenderedPageBreak/>
        <w:br w:type="page"/>
      </w:r>
    </w:p>
    <w:p w14:paraId="7E55F87D" w14:textId="77777777" w:rsidR="0017491A" w:rsidRPr="00725E27" w:rsidRDefault="0017491A" w:rsidP="0017491A">
      <w:pPr>
        <w:rPr>
          <w:rFonts w:cs="Times New Roman"/>
          <w:szCs w:val="24"/>
        </w:rPr>
      </w:pPr>
    </w:p>
    <w:p w14:paraId="34E3F34E" w14:textId="77777777" w:rsidR="00F8549D" w:rsidRPr="00725E27" w:rsidRDefault="006305E8" w:rsidP="005A1A46">
      <w:pPr>
        <w:pStyle w:val="Heading1"/>
        <w:rPr>
          <w:color w:val="auto"/>
          <w:lang w:val="en-ZA"/>
        </w:rPr>
      </w:pPr>
      <w:bookmarkStart w:id="140" w:name="_Toc197173413"/>
      <w:r w:rsidRPr="00725E27">
        <w:rPr>
          <w:color w:val="auto"/>
          <w:lang w:val="en-ZA"/>
        </w:rPr>
        <w:t>MODULE VI</w:t>
      </w:r>
      <w:bookmarkEnd w:id="140"/>
    </w:p>
    <w:p w14:paraId="27F9CA49" w14:textId="77777777" w:rsidR="00B95E67" w:rsidRPr="00725E27" w:rsidRDefault="00B95E67">
      <w:pPr>
        <w:rPr>
          <w:rFonts w:eastAsia="SimSun" w:cs="Times New Roman"/>
          <w:b/>
          <w:szCs w:val="24"/>
        </w:rPr>
      </w:pPr>
      <w:r w:rsidRPr="00725E27">
        <w:rPr>
          <w:rFonts w:cs="Times New Roman"/>
          <w:szCs w:val="24"/>
        </w:rPr>
        <w:br w:type="page"/>
      </w:r>
    </w:p>
    <w:p w14:paraId="34D208EB" w14:textId="77777777" w:rsidR="0017491A" w:rsidRPr="00725E27" w:rsidRDefault="0017491A" w:rsidP="0017491A">
      <w:pPr>
        <w:pStyle w:val="Heading2"/>
      </w:pPr>
      <w:bookmarkStart w:id="141" w:name="_Toc197173414"/>
      <w:r w:rsidRPr="00725E27">
        <w:lastRenderedPageBreak/>
        <w:t>MEASUREMENTS, ESTIMATION AND COSTING PRINCIPLES II</w:t>
      </w:r>
      <w:bookmarkEnd w:id="141"/>
    </w:p>
    <w:p w14:paraId="78ACF443" w14:textId="51192D45" w:rsidR="0017491A" w:rsidRPr="00725E27" w:rsidRDefault="0017491A" w:rsidP="0017491A">
      <w:pPr>
        <w:spacing w:after="0"/>
        <w:rPr>
          <w:rFonts w:eastAsia="Times New Roman" w:cs="Times New Roman"/>
          <w:b/>
          <w:szCs w:val="24"/>
        </w:rPr>
      </w:pPr>
      <w:r w:rsidRPr="00725E27">
        <w:rPr>
          <w:rFonts w:eastAsia="Times New Roman" w:cs="Times New Roman"/>
          <w:b/>
          <w:szCs w:val="24"/>
        </w:rPr>
        <w:t xml:space="preserve">UNIT CODE: </w:t>
      </w:r>
      <w:r w:rsidRPr="00725E27">
        <w:rPr>
          <w:rFonts w:eastAsia="Times New Roman" w:cs="Times New Roman"/>
          <w:szCs w:val="24"/>
        </w:rPr>
        <w:t xml:space="preserve">0732 551 </w:t>
      </w:r>
      <w:r w:rsidR="00175598" w:rsidRPr="00725E27">
        <w:rPr>
          <w:rFonts w:eastAsia="Times New Roman" w:cs="Times New Roman"/>
          <w:szCs w:val="24"/>
        </w:rPr>
        <w:t>28</w:t>
      </w:r>
      <w:r w:rsidRPr="00725E27">
        <w:rPr>
          <w:rFonts w:eastAsia="Times New Roman" w:cs="Times New Roman"/>
          <w:szCs w:val="24"/>
        </w:rPr>
        <w:t>A</w:t>
      </w:r>
    </w:p>
    <w:p w14:paraId="1E23A6D4" w14:textId="77777777" w:rsidR="0017491A" w:rsidRPr="00725E27" w:rsidRDefault="0017491A" w:rsidP="0017491A">
      <w:pPr>
        <w:spacing w:after="0"/>
        <w:rPr>
          <w:rFonts w:eastAsia="Times New Roman" w:cs="Times New Roman"/>
          <w:szCs w:val="24"/>
        </w:rPr>
      </w:pPr>
      <w:r w:rsidRPr="00725E27">
        <w:rPr>
          <w:rFonts w:eastAsia="Times New Roman" w:cs="Times New Roman"/>
          <w:b/>
          <w:szCs w:val="24"/>
        </w:rPr>
        <w:t xml:space="preserve">UNIT DURATION: </w:t>
      </w:r>
      <w:r w:rsidRPr="00725E27">
        <w:rPr>
          <w:rFonts w:eastAsia="Times New Roman" w:cs="Times New Roman"/>
          <w:szCs w:val="24"/>
        </w:rPr>
        <w:t>60 HOURS</w:t>
      </w:r>
    </w:p>
    <w:p w14:paraId="58C3C97D" w14:textId="77777777" w:rsidR="0017491A" w:rsidRPr="00725E27" w:rsidRDefault="0017491A" w:rsidP="0017491A">
      <w:pPr>
        <w:spacing w:after="0"/>
        <w:rPr>
          <w:rFonts w:eastAsia="Times New Roman" w:cs="Times New Roman"/>
          <w:b/>
          <w:szCs w:val="24"/>
        </w:rPr>
      </w:pPr>
    </w:p>
    <w:p w14:paraId="6A159C45" w14:textId="77777777" w:rsidR="0017491A" w:rsidRPr="00725E27" w:rsidRDefault="0017491A" w:rsidP="0017491A">
      <w:pPr>
        <w:spacing w:after="0"/>
        <w:rPr>
          <w:rFonts w:eastAsia="Times New Roman" w:cs="Times New Roman"/>
          <w:szCs w:val="24"/>
        </w:rPr>
      </w:pPr>
      <w:r w:rsidRPr="00725E27">
        <w:rPr>
          <w:rFonts w:eastAsia="Times New Roman" w:cs="Times New Roman"/>
          <w:b/>
          <w:szCs w:val="24"/>
        </w:rPr>
        <w:t>Relationship to Occupational Standards</w:t>
      </w:r>
    </w:p>
    <w:p w14:paraId="5A18F76E" w14:textId="02D08C8B" w:rsidR="0017491A" w:rsidRPr="00725E27" w:rsidRDefault="0017491A" w:rsidP="0017491A">
      <w:pPr>
        <w:spacing w:after="0"/>
        <w:rPr>
          <w:rFonts w:eastAsia="Times New Roman" w:cs="Times New Roman"/>
          <w:szCs w:val="24"/>
        </w:rPr>
      </w:pPr>
      <w:r w:rsidRPr="00725E27">
        <w:rPr>
          <w:rFonts w:eastAsia="Times New Roman" w:cs="Times New Roman"/>
          <w:szCs w:val="24"/>
        </w:rPr>
        <w:t>This unit addresses the Unit of Competency: Perform measurements and cost estimation</w:t>
      </w:r>
      <w:r w:rsidR="00175598" w:rsidRPr="00725E27">
        <w:rPr>
          <w:rFonts w:eastAsia="Times New Roman" w:cs="Times New Roman"/>
          <w:szCs w:val="24"/>
        </w:rPr>
        <w:t xml:space="preserve"> II</w:t>
      </w:r>
    </w:p>
    <w:p w14:paraId="0AD9142D" w14:textId="77777777" w:rsidR="0017491A" w:rsidRPr="00725E27" w:rsidRDefault="0017491A" w:rsidP="0017491A">
      <w:pPr>
        <w:spacing w:after="0"/>
        <w:rPr>
          <w:rFonts w:eastAsia="Times New Roman" w:cs="Times New Roman"/>
          <w:b/>
          <w:szCs w:val="24"/>
        </w:rPr>
      </w:pPr>
    </w:p>
    <w:p w14:paraId="44E7B453" w14:textId="77777777" w:rsidR="0017491A" w:rsidRPr="00725E27" w:rsidRDefault="0017491A" w:rsidP="0017491A">
      <w:pPr>
        <w:spacing w:after="0"/>
        <w:rPr>
          <w:rFonts w:eastAsia="Times New Roman" w:cs="Times New Roman"/>
          <w:szCs w:val="24"/>
        </w:rPr>
      </w:pPr>
      <w:r w:rsidRPr="00725E27">
        <w:rPr>
          <w:rFonts w:eastAsia="Times New Roman" w:cs="Times New Roman"/>
          <w:b/>
          <w:szCs w:val="24"/>
        </w:rPr>
        <w:t>Unit Description</w:t>
      </w:r>
    </w:p>
    <w:p w14:paraId="07FDB3EA" w14:textId="77777777" w:rsidR="0017491A" w:rsidRPr="00725E27" w:rsidRDefault="0017491A" w:rsidP="0017491A">
      <w:pPr>
        <w:spacing w:after="0"/>
        <w:rPr>
          <w:rFonts w:eastAsia="Times New Roman" w:cs="Times New Roman"/>
          <w:szCs w:val="24"/>
        </w:rPr>
      </w:pPr>
      <w:bookmarkStart w:id="142" w:name="_Hlk195687240"/>
      <w:r w:rsidRPr="00725E27">
        <w:rPr>
          <w:rFonts w:eastAsia="Times New Roman" w:cs="Times New Roman"/>
          <w:szCs w:val="24"/>
        </w:rPr>
        <w:t xml:space="preserve">This unit describes competencies required to Perform measurements and cost estimation. It involves; </w:t>
      </w:r>
      <w:r w:rsidRPr="00725E27">
        <w:rPr>
          <w:rFonts w:cs="Times New Roman"/>
          <w:szCs w:val="24"/>
        </w:rPr>
        <w:t>Applying superstructure works taking off principles</w:t>
      </w:r>
    </w:p>
    <w:bookmarkEnd w:id="142"/>
    <w:p w14:paraId="2AEBD0BB" w14:textId="77777777" w:rsidR="0017491A" w:rsidRPr="00725E27" w:rsidRDefault="0017491A" w:rsidP="0017491A">
      <w:pPr>
        <w:spacing w:after="0"/>
        <w:rPr>
          <w:rFonts w:eastAsia="Times New Roman" w:cs="Times New Roman"/>
          <w:b/>
          <w:szCs w:val="24"/>
        </w:rPr>
      </w:pPr>
      <w:r w:rsidRPr="00725E27">
        <w:rPr>
          <w:rFonts w:eastAsia="Times New Roman" w:cs="Times New Roman"/>
          <w:b/>
          <w:szCs w:val="24"/>
        </w:rPr>
        <w:t>Summary of Learning Outcomes</w:t>
      </w:r>
    </w:p>
    <w:p w14:paraId="33B35CAB" w14:textId="77777777" w:rsidR="0017491A" w:rsidRPr="00725E27" w:rsidRDefault="0017491A" w:rsidP="0017491A">
      <w:pPr>
        <w:spacing w:after="0"/>
        <w:rPr>
          <w:rFonts w:eastAsia="Times New Roman" w:cs="Times New Roman"/>
          <w:b/>
          <w:szCs w:val="24"/>
        </w:rPr>
      </w:pPr>
    </w:p>
    <w:tbl>
      <w:tblPr>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6"/>
        <w:gridCol w:w="3850"/>
      </w:tblGrid>
      <w:tr w:rsidR="00DC0CBC" w:rsidRPr="00725E27" w14:paraId="272F36C4" w14:textId="77777777" w:rsidTr="00B95E67">
        <w:trPr>
          <w:trHeight w:val="140"/>
        </w:trPr>
        <w:tc>
          <w:tcPr>
            <w:tcW w:w="6016" w:type="dxa"/>
          </w:tcPr>
          <w:p w14:paraId="02F6D195" w14:textId="77777777" w:rsidR="00B95E67" w:rsidRPr="00725E27" w:rsidRDefault="00B95E67" w:rsidP="005161CB">
            <w:pPr>
              <w:rPr>
                <w:rFonts w:eastAsia="Times New Roman" w:cs="Times New Roman"/>
                <w:szCs w:val="24"/>
              </w:rPr>
            </w:pPr>
            <w:r w:rsidRPr="00725E27">
              <w:rPr>
                <w:rFonts w:eastAsia="Times New Roman" w:cs="Times New Roman"/>
                <w:szCs w:val="24"/>
              </w:rPr>
              <w:t>To Apply construction external work taking off principles</w:t>
            </w:r>
          </w:p>
        </w:tc>
        <w:tc>
          <w:tcPr>
            <w:tcW w:w="3850" w:type="dxa"/>
          </w:tcPr>
          <w:p w14:paraId="51D30337" w14:textId="77777777" w:rsidR="00B95E67" w:rsidRPr="00725E27" w:rsidRDefault="00B95E67" w:rsidP="005161CB">
            <w:pPr>
              <w:jc w:val="center"/>
              <w:rPr>
                <w:rFonts w:eastAsia="Times New Roman" w:cs="Times New Roman"/>
                <w:b/>
                <w:szCs w:val="24"/>
              </w:rPr>
            </w:pPr>
            <w:r w:rsidRPr="00725E27">
              <w:rPr>
                <w:rFonts w:eastAsia="Times New Roman" w:cs="Times New Roman"/>
                <w:b/>
                <w:szCs w:val="24"/>
              </w:rPr>
              <w:t>20</w:t>
            </w:r>
          </w:p>
        </w:tc>
      </w:tr>
      <w:tr w:rsidR="00DC0CBC" w:rsidRPr="00725E27" w14:paraId="01CD67A2" w14:textId="77777777" w:rsidTr="00B95E67">
        <w:trPr>
          <w:trHeight w:val="137"/>
        </w:trPr>
        <w:tc>
          <w:tcPr>
            <w:tcW w:w="6016" w:type="dxa"/>
          </w:tcPr>
          <w:p w14:paraId="5954C941" w14:textId="77777777" w:rsidR="00B95E67" w:rsidRPr="00725E27" w:rsidRDefault="00B95E67" w:rsidP="005161CB">
            <w:pPr>
              <w:rPr>
                <w:rFonts w:eastAsia="Times New Roman" w:cs="Times New Roman"/>
                <w:szCs w:val="24"/>
              </w:rPr>
            </w:pPr>
            <w:r w:rsidRPr="00725E27">
              <w:rPr>
                <w:rFonts w:eastAsia="Times New Roman" w:cs="Times New Roman"/>
                <w:szCs w:val="24"/>
              </w:rPr>
              <w:t xml:space="preserve">2.To Abstract measured quantities </w:t>
            </w:r>
          </w:p>
        </w:tc>
        <w:tc>
          <w:tcPr>
            <w:tcW w:w="3850" w:type="dxa"/>
          </w:tcPr>
          <w:p w14:paraId="24B9AA77" w14:textId="77777777" w:rsidR="00B95E67" w:rsidRPr="00725E27" w:rsidRDefault="00B95E67" w:rsidP="005161CB">
            <w:pPr>
              <w:jc w:val="center"/>
              <w:rPr>
                <w:rFonts w:eastAsia="Times New Roman" w:cs="Times New Roman"/>
                <w:b/>
                <w:szCs w:val="24"/>
              </w:rPr>
            </w:pPr>
            <w:r w:rsidRPr="00725E27">
              <w:rPr>
                <w:rFonts w:eastAsia="Times New Roman" w:cs="Times New Roman"/>
                <w:b/>
                <w:szCs w:val="24"/>
              </w:rPr>
              <w:t>20</w:t>
            </w:r>
          </w:p>
        </w:tc>
      </w:tr>
      <w:tr w:rsidR="00DC0CBC" w:rsidRPr="00725E27" w14:paraId="49CD1E68" w14:textId="77777777" w:rsidTr="00B95E67">
        <w:trPr>
          <w:trHeight w:val="137"/>
        </w:trPr>
        <w:tc>
          <w:tcPr>
            <w:tcW w:w="6016" w:type="dxa"/>
          </w:tcPr>
          <w:p w14:paraId="400D6182" w14:textId="77777777" w:rsidR="00B95E67" w:rsidRPr="00725E27" w:rsidRDefault="00B95E67" w:rsidP="005161CB">
            <w:pPr>
              <w:rPr>
                <w:rFonts w:eastAsia="Times New Roman" w:cs="Times New Roman"/>
                <w:szCs w:val="24"/>
              </w:rPr>
            </w:pPr>
            <w:r w:rsidRPr="00725E27">
              <w:rPr>
                <w:rFonts w:eastAsia="Times New Roman" w:cs="Times New Roman"/>
                <w:szCs w:val="24"/>
              </w:rPr>
              <w:t>3.To Prepare bill of quantities</w:t>
            </w:r>
          </w:p>
        </w:tc>
        <w:tc>
          <w:tcPr>
            <w:tcW w:w="3850" w:type="dxa"/>
          </w:tcPr>
          <w:p w14:paraId="5C627FC9" w14:textId="77777777" w:rsidR="00B95E67" w:rsidRPr="00725E27" w:rsidRDefault="00B95E67" w:rsidP="005161CB">
            <w:pPr>
              <w:jc w:val="center"/>
              <w:rPr>
                <w:rFonts w:eastAsia="Times New Roman" w:cs="Times New Roman"/>
                <w:b/>
                <w:szCs w:val="24"/>
              </w:rPr>
            </w:pPr>
            <w:r w:rsidRPr="00725E27">
              <w:rPr>
                <w:rFonts w:eastAsia="Times New Roman" w:cs="Times New Roman"/>
                <w:b/>
                <w:szCs w:val="24"/>
              </w:rPr>
              <w:t>20</w:t>
            </w:r>
          </w:p>
        </w:tc>
      </w:tr>
      <w:tr w:rsidR="00B95E67" w:rsidRPr="00725E27" w14:paraId="0617D9C4" w14:textId="77777777" w:rsidTr="00B95E67">
        <w:trPr>
          <w:trHeight w:val="137"/>
        </w:trPr>
        <w:tc>
          <w:tcPr>
            <w:tcW w:w="6016" w:type="dxa"/>
          </w:tcPr>
          <w:p w14:paraId="51DA2C01" w14:textId="77777777" w:rsidR="00B95E67" w:rsidRPr="00725E27" w:rsidRDefault="00B95E67" w:rsidP="005161CB">
            <w:pPr>
              <w:rPr>
                <w:rFonts w:eastAsia="Times New Roman" w:cs="Times New Roman"/>
                <w:b/>
                <w:szCs w:val="24"/>
              </w:rPr>
            </w:pPr>
            <w:r w:rsidRPr="00725E27">
              <w:rPr>
                <w:rFonts w:eastAsia="Times New Roman" w:cs="Times New Roman"/>
                <w:b/>
                <w:szCs w:val="24"/>
              </w:rPr>
              <w:t>TOTAL</w:t>
            </w:r>
          </w:p>
        </w:tc>
        <w:tc>
          <w:tcPr>
            <w:tcW w:w="3850" w:type="dxa"/>
          </w:tcPr>
          <w:p w14:paraId="39D6F23D" w14:textId="77777777" w:rsidR="00B95E67" w:rsidRPr="00725E27" w:rsidRDefault="00B95E67" w:rsidP="005161CB">
            <w:pPr>
              <w:jc w:val="center"/>
              <w:rPr>
                <w:rFonts w:eastAsia="Times New Roman" w:cs="Times New Roman"/>
                <w:b/>
                <w:szCs w:val="24"/>
              </w:rPr>
            </w:pPr>
            <w:r w:rsidRPr="00725E27">
              <w:rPr>
                <w:rFonts w:eastAsia="Times New Roman" w:cs="Times New Roman"/>
                <w:b/>
                <w:szCs w:val="24"/>
              </w:rPr>
              <w:t>60</w:t>
            </w:r>
          </w:p>
        </w:tc>
      </w:tr>
    </w:tbl>
    <w:p w14:paraId="5C09F23E" w14:textId="77777777" w:rsidR="00B95E67" w:rsidRPr="00725E27" w:rsidRDefault="00B95E67" w:rsidP="00B95E67">
      <w:pPr>
        <w:spacing w:after="0" w:line="276" w:lineRule="auto"/>
        <w:rPr>
          <w:rFonts w:eastAsia="Times New Roman" w:cs="Times New Roman"/>
          <w:szCs w:val="24"/>
        </w:rPr>
      </w:pPr>
    </w:p>
    <w:p w14:paraId="049F1DA7" w14:textId="77777777" w:rsidR="00B95E67" w:rsidRPr="00725E27" w:rsidRDefault="00B95E67" w:rsidP="00B95E67">
      <w:pPr>
        <w:spacing w:after="0" w:line="276" w:lineRule="auto"/>
        <w:rPr>
          <w:rFonts w:eastAsia="Times New Roman" w:cs="Times New Roman"/>
          <w:szCs w:val="24"/>
        </w:rPr>
      </w:pPr>
    </w:p>
    <w:tbl>
      <w:tblP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4861"/>
        <w:gridCol w:w="2260"/>
      </w:tblGrid>
      <w:tr w:rsidR="00DC0CBC" w:rsidRPr="00725E27" w14:paraId="03F814C9" w14:textId="77777777" w:rsidTr="00991EE9">
        <w:trPr>
          <w:trHeight w:val="620"/>
          <w:tblHeader/>
        </w:trPr>
        <w:tc>
          <w:tcPr>
            <w:tcW w:w="1304" w:type="pct"/>
            <w:tcBorders>
              <w:top w:val="single" w:sz="4" w:space="0" w:color="auto"/>
              <w:left w:val="single" w:sz="4" w:space="0" w:color="auto"/>
              <w:bottom w:val="single" w:sz="4" w:space="0" w:color="auto"/>
              <w:right w:val="single" w:sz="4" w:space="0" w:color="auto"/>
            </w:tcBorders>
          </w:tcPr>
          <w:p w14:paraId="67413D13" w14:textId="77777777" w:rsidR="00991EE9" w:rsidRPr="00725E27" w:rsidRDefault="00991EE9" w:rsidP="00C24A23">
            <w:pPr>
              <w:spacing w:after="0" w:line="360" w:lineRule="auto"/>
              <w:rPr>
                <w:rFonts w:cs="Times New Roman"/>
                <w:szCs w:val="24"/>
              </w:rPr>
            </w:pPr>
            <w:r w:rsidRPr="00725E27">
              <w:rPr>
                <w:rFonts w:cs="Times New Roman"/>
                <w:b/>
                <w:szCs w:val="24"/>
                <w:lang w:val="en-ZA"/>
              </w:rPr>
              <w:t>Learning Outcome</w:t>
            </w:r>
          </w:p>
        </w:tc>
        <w:tc>
          <w:tcPr>
            <w:tcW w:w="2523" w:type="pct"/>
            <w:tcBorders>
              <w:top w:val="single" w:sz="4" w:space="0" w:color="auto"/>
              <w:left w:val="single" w:sz="4" w:space="0" w:color="auto"/>
              <w:bottom w:val="single" w:sz="4" w:space="0" w:color="auto"/>
              <w:right w:val="single" w:sz="4" w:space="0" w:color="auto"/>
            </w:tcBorders>
          </w:tcPr>
          <w:p w14:paraId="52837340" w14:textId="77777777" w:rsidR="00991EE9" w:rsidRPr="00725E27" w:rsidRDefault="00991EE9" w:rsidP="00C24A23">
            <w:pPr>
              <w:spacing w:after="0" w:line="360" w:lineRule="auto"/>
              <w:rPr>
                <w:rFonts w:cs="Times New Roman"/>
                <w:szCs w:val="24"/>
                <w:lang w:val="en-ZA"/>
              </w:rPr>
            </w:pPr>
            <w:r w:rsidRPr="00725E27">
              <w:rPr>
                <w:rFonts w:cs="Times New Roman"/>
                <w:szCs w:val="24"/>
                <w:lang w:val="en-ZA"/>
              </w:rPr>
              <w:t>Content</w:t>
            </w:r>
          </w:p>
        </w:tc>
        <w:tc>
          <w:tcPr>
            <w:tcW w:w="1174" w:type="pct"/>
            <w:tcBorders>
              <w:top w:val="single" w:sz="4" w:space="0" w:color="auto"/>
              <w:left w:val="single" w:sz="4" w:space="0" w:color="auto"/>
              <w:bottom w:val="single" w:sz="4" w:space="0" w:color="auto"/>
              <w:right w:val="single" w:sz="4" w:space="0" w:color="auto"/>
            </w:tcBorders>
          </w:tcPr>
          <w:p w14:paraId="4CD0DE97" w14:textId="059AED5E" w:rsidR="00991EE9" w:rsidRPr="00725E27" w:rsidRDefault="00991EE9" w:rsidP="00C24A23">
            <w:pPr>
              <w:spacing w:after="0" w:line="360" w:lineRule="auto"/>
              <w:rPr>
                <w:rFonts w:cs="Times New Roman"/>
                <w:b/>
                <w:szCs w:val="24"/>
                <w:lang w:val="en-ZA"/>
              </w:rPr>
            </w:pPr>
            <w:r w:rsidRPr="00725E27">
              <w:rPr>
                <w:rFonts w:cs="Times New Roman"/>
                <w:b/>
                <w:szCs w:val="24"/>
                <w:lang w:val="en-ZA"/>
              </w:rPr>
              <w:t>Assessments methods</w:t>
            </w:r>
          </w:p>
        </w:tc>
      </w:tr>
      <w:tr w:rsidR="00DC0CBC" w:rsidRPr="00725E27" w14:paraId="35EB0BD6" w14:textId="77777777" w:rsidTr="00991EE9">
        <w:trPr>
          <w:trHeight w:val="755"/>
        </w:trPr>
        <w:tc>
          <w:tcPr>
            <w:tcW w:w="1304" w:type="pct"/>
            <w:tcBorders>
              <w:top w:val="single" w:sz="4" w:space="0" w:color="auto"/>
              <w:left w:val="single" w:sz="4" w:space="0" w:color="auto"/>
              <w:bottom w:val="single" w:sz="4" w:space="0" w:color="auto"/>
              <w:right w:val="single" w:sz="4" w:space="0" w:color="auto"/>
            </w:tcBorders>
          </w:tcPr>
          <w:p w14:paraId="04DBDE05" w14:textId="028DFAC9" w:rsidR="0017491A" w:rsidRPr="00725E27" w:rsidRDefault="0017491A" w:rsidP="004470E5">
            <w:pPr>
              <w:pStyle w:val="ListParagraph"/>
              <w:numPr>
                <w:ilvl w:val="0"/>
                <w:numId w:val="126"/>
              </w:numPr>
              <w:spacing w:after="0" w:line="360" w:lineRule="auto"/>
              <w:rPr>
                <w:kern w:val="28"/>
                <w:szCs w:val="24"/>
              </w:rPr>
            </w:pPr>
            <w:bookmarkStart w:id="143" w:name="_Hlk153876201"/>
            <w:r w:rsidRPr="00725E27">
              <w:rPr>
                <w:szCs w:val="24"/>
              </w:rPr>
              <w:t xml:space="preserve"> Apply superstructure works taking off principles</w:t>
            </w:r>
            <w:bookmarkEnd w:id="143"/>
          </w:p>
        </w:tc>
        <w:tc>
          <w:tcPr>
            <w:tcW w:w="2523" w:type="pct"/>
            <w:tcBorders>
              <w:top w:val="single" w:sz="4" w:space="0" w:color="auto"/>
              <w:left w:val="single" w:sz="4" w:space="0" w:color="auto"/>
              <w:bottom w:val="single" w:sz="4" w:space="0" w:color="auto"/>
              <w:right w:val="single" w:sz="4" w:space="0" w:color="auto"/>
            </w:tcBorders>
          </w:tcPr>
          <w:p w14:paraId="01E11ED7" w14:textId="77777777" w:rsidR="0017491A" w:rsidRPr="00725E27" w:rsidRDefault="0017491A" w:rsidP="004470E5">
            <w:pPr>
              <w:pStyle w:val="ListParagraph"/>
              <w:numPr>
                <w:ilvl w:val="0"/>
                <w:numId w:val="126"/>
              </w:numPr>
              <w:spacing w:after="0" w:line="360" w:lineRule="auto"/>
              <w:rPr>
                <w:rFonts w:eastAsia="Times New Roman"/>
                <w:bCs/>
                <w:vanish/>
                <w:szCs w:val="24"/>
              </w:rPr>
            </w:pPr>
          </w:p>
          <w:p w14:paraId="3468DA59" w14:textId="77777777" w:rsidR="0017491A" w:rsidRPr="00725E27" w:rsidRDefault="0017491A" w:rsidP="004470E5">
            <w:pPr>
              <w:pStyle w:val="ListParagraph"/>
              <w:numPr>
                <w:ilvl w:val="0"/>
                <w:numId w:val="126"/>
              </w:numPr>
              <w:spacing w:after="0" w:line="360" w:lineRule="auto"/>
              <w:rPr>
                <w:rFonts w:eastAsia="Times New Roman"/>
                <w:bCs/>
                <w:vanish/>
                <w:szCs w:val="24"/>
              </w:rPr>
            </w:pPr>
          </w:p>
          <w:p w14:paraId="358D63AC" w14:textId="77777777" w:rsidR="0017491A" w:rsidRPr="00725E27" w:rsidRDefault="0017491A" w:rsidP="004470E5">
            <w:pPr>
              <w:pStyle w:val="ListParagraph"/>
              <w:numPr>
                <w:ilvl w:val="0"/>
                <w:numId w:val="126"/>
              </w:numPr>
              <w:spacing w:after="0" w:line="360" w:lineRule="auto"/>
              <w:rPr>
                <w:rFonts w:eastAsia="Times New Roman"/>
                <w:bCs/>
                <w:vanish/>
                <w:szCs w:val="24"/>
              </w:rPr>
            </w:pPr>
          </w:p>
          <w:p w14:paraId="0C359813" w14:textId="77777777" w:rsidR="0017491A" w:rsidRPr="00725E27" w:rsidRDefault="0017491A" w:rsidP="00C24A23">
            <w:pPr>
              <w:pStyle w:val="ListParagraph"/>
              <w:numPr>
                <w:ilvl w:val="1"/>
                <w:numId w:val="18"/>
              </w:numPr>
              <w:spacing w:after="0" w:line="360" w:lineRule="auto"/>
              <w:rPr>
                <w:rFonts w:eastAsia="Times New Roman"/>
                <w:szCs w:val="24"/>
              </w:rPr>
            </w:pPr>
            <w:r w:rsidRPr="00725E27">
              <w:rPr>
                <w:rFonts w:eastAsia="Times New Roman"/>
                <w:bCs/>
                <w:szCs w:val="24"/>
              </w:rPr>
              <w:t xml:space="preserve"> Documentation of Superstructure Elements</w:t>
            </w:r>
          </w:p>
          <w:p w14:paraId="7F17DB87" w14:textId="77777777" w:rsidR="0017491A" w:rsidRPr="00725E27" w:rsidRDefault="0017491A" w:rsidP="004470E5">
            <w:pPr>
              <w:pStyle w:val="ListParagraph"/>
              <w:numPr>
                <w:ilvl w:val="0"/>
                <w:numId w:val="127"/>
              </w:numPr>
              <w:tabs>
                <w:tab w:val="left" w:pos="720"/>
              </w:tabs>
              <w:spacing w:after="0" w:line="360" w:lineRule="auto"/>
              <w:contextualSpacing w:val="0"/>
              <w:rPr>
                <w:rFonts w:eastAsia="Times New Roman"/>
                <w:vanish/>
                <w:szCs w:val="24"/>
              </w:rPr>
            </w:pPr>
          </w:p>
          <w:p w14:paraId="514DC6F3" w14:textId="77777777" w:rsidR="0017491A" w:rsidRPr="00725E27" w:rsidRDefault="0017491A" w:rsidP="004470E5">
            <w:pPr>
              <w:pStyle w:val="ListParagraph"/>
              <w:numPr>
                <w:ilvl w:val="0"/>
                <w:numId w:val="127"/>
              </w:numPr>
              <w:tabs>
                <w:tab w:val="left" w:pos="720"/>
              </w:tabs>
              <w:spacing w:after="0" w:line="360" w:lineRule="auto"/>
              <w:contextualSpacing w:val="0"/>
              <w:rPr>
                <w:rFonts w:eastAsia="Times New Roman"/>
                <w:vanish/>
                <w:szCs w:val="24"/>
              </w:rPr>
            </w:pPr>
          </w:p>
          <w:p w14:paraId="2FD62A53" w14:textId="77777777" w:rsidR="0017491A" w:rsidRPr="00725E27" w:rsidRDefault="0017491A" w:rsidP="004470E5">
            <w:pPr>
              <w:pStyle w:val="ListParagraph"/>
              <w:numPr>
                <w:ilvl w:val="0"/>
                <w:numId w:val="127"/>
              </w:numPr>
              <w:tabs>
                <w:tab w:val="left" w:pos="720"/>
              </w:tabs>
              <w:spacing w:after="0" w:line="360" w:lineRule="auto"/>
              <w:contextualSpacing w:val="0"/>
              <w:rPr>
                <w:rFonts w:eastAsia="Times New Roman"/>
                <w:vanish/>
                <w:szCs w:val="24"/>
              </w:rPr>
            </w:pPr>
          </w:p>
          <w:p w14:paraId="46228805" w14:textId="77777777" w:rsidR="0017491A" w:rsidRPr="00725E27" w:rsidRDefault="0017491A" w:rsidP="004470E5">
            <w:pPr>
              <w:pStyle w:val="ListParagraph"/>
              <w:numPr>
                <w:ilvl w:val="1"/>
                <w:numId w:val="127"/>
              </w:numPr>
              <w:tabs>
                <w:tab w:val="left" w:pos="720"/>
                <w:tab w:val="left" w:pos="1440"/>
              </w:tabs>
              <w:spacing w:after="0" w:line="360" w:lineRule="auto"/>
              <w:contextualSpacing w:val="0"/>
              <w:rPr>
                <w:rFonts w:eastAsia="Times New Roman"/>
                <w:vanish/>
                <w:szCs w:val="24"/>
              </w:rPr>
            </w:pPr>
          </w:p>
          <w:p w14:paraId="35C907CD" w14:textId="77777777" w:rsidR="0017491A" w:rsidRPr="00725E27" w:rsidRDefault="0017491A" w:rsidP="00C24A23">
            <w:pPr>
              <w:pStyle w:val="ListParagraph"/>
              <w:numPr>
                <w:ilvl w:val="2"/>
                <w:numId w:val="18"/>
              </w:numPr>
              <w:tabs>
                <w:tab w:val="left" w:pos="720"/>
                <w:tab w:val="left" w:pos="2160"/>
              </w:tabs>
              <w:spacing w:after="0" w:line="360" w:lineRule="auto"/>
              <w:rPr>
                <w:rFonts w:eastAsia="Times New Roman"/>
                <w:szCs w:val="24"/>
              </w:rPr>
            </w:pPr>
            <w:r w:rsidRPr="00725E27">
              <w:rPr>
                <w:rFonts w:eastAsia="Times New Roman"/>
                <w:szCs w:val="24"/>
              </w:rPr>
              <w:t>Wall types</w:t>
            </w:r>
          </w:p>
          <w:p w14:paraId="7C3D1118" w14:textId="77777777" w:rsidR="0017491A" w:rsidRPr="00725E27" w:rsidRDefault="0017491A" w:rsidP="00C24A23">
            <w:pPr>
              <w:numPr>
                <w:ilvl w:val="2"/>
                <w:numId w:val="18"/>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Slab and beam elements</w:t>
            </w:r>
          </w:p>
          <w:p w14:paraId="4DC5CCD0" w14:textId="77777777" w:rsidR="0017491A" w:rsidRPr="00725E27" w:rsidRDefault="0017491A" w:rsidP="00C24A23">
            <w:pPr>
              <w:numPr>
                <w:ilvl w:val="2"/>
                <w:numId w:val="18"/>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Roofing components</w:t>
            </w:r>
          </w:p>
          <w:p w14:paraId="384F3495" w14:textId="77777777" w:rsidR="0017491A" w:rsidRPr="00725E27" w:rsidRDefault="0017491A" w:rsidP="00C24A23">
            <w:pPr>
              <w:pStyle w:val="ListParagraph"/>
              <w:numPr>
                <w:ilvl w:val="1"/>
                <w:numId w:val="18"/>
              </w:numPr>
              <w:spacing w:after="0" w:line="360" w:lineRule="auto"/>
              <w:rPr>
                <w:rFonts w:eastAsia="Times New Roman"/>
                <w:szCs w:val="24"/>
              </w:rPr>
            </w:pPr>
            <w:r w:rsidRPr="00725E27">
              <w:rPr>
                <w:rFonts w:eastAsia="Times New Roman"/>
                <w:bCs/>
                <w:szCs w:val="24"/>
              </w:rPr>
              <w:t>Quantification of Superstructure Elements</w:t>
            </w:r>
          </w:p>
          <w:p w14:paraId="51A11CFB" w14:textId="77777777" w:rsidR="0017491A" w:rsidRPr="00725E27" w:rsidRDefault="0017491A" w:rsidP="00C24A23">
            <w:pPr>
              <w:pStyle w:val="ListParagraph"/>
              <w:numPr>
                <w:ilvl w:val="0"/>
                <w:numId w:val="18"/>
              </w:numPr>
              <w:tabs>
                <w:tab w:val="left" w:pos="720"/>
              </w:tabs>
              <w:spacing w:after="0" w:line="360" w:lineRule="auto"/>
              <w:contextualSpacing w:val="0"/>
              <w:rPr>
                <w:rFonts w:eastAsia="Times New Roman"/>
                <w:vanish/>
                <w:szCs w:val="24"/>
              </w:rPr>
            </w:pPr>
          </w:p>
          <w:p w14:paraId="2CE1B5C2" w14:textId="77777777" w:rsidR="0017491A" w:rsidRPr="00725E27" w:rsidRDefault="0017491A" w:rsidP="00C24A23">
            <w:pPr>
              <w:pStyle w:val="ListParagraph"/>
              <w:numPr>
                <w:ilvl w:val="0"/>
                <w:numId w:val="18"/>
              </w:numPr>
              <w:tabs>
                <w:tab w:val="left" w:pos="720"/>
              </w:tabs>
              <w:spacing w:after="0" w:line="360" w:lineRule="auto"/>
              <w:contextualSpacing w:val="0"/>
              <w:rPr>
                <w:rFonts w:eastAsia="Times New Roman"/>
                <w:vanish/>
                <w:szCs w:val="24"/>
              </w:rPr>
            </w:pPr>
          </w:p>
          <w:p w14:paraId="6A068E85" w14:textId="77777777" w:rsidR="0017491A" w:rsidRPr="00725E27" w:rsidRDefault="0017491A" w:rsidP="00C24A23">
            <w:pPr>
              <w:pStyle w:val="ListParagraph"/>
              <w:numPr>
                <w:ilvl w:val="0"/>
                <w:numId w:val="18"/>
              </w:numPr>
              <w:tabs>
                <w:tab w:val="left" w:pos="720"/>
              </w:tabs>
              <w:spacing w:after="0" w:line="360" w:lineRule="auto"/>
              <w:contextualSpacing w:val="0"/>
              <w:rPr>
                <w:rFonts w:eastAsia="Times New Roman"/>
                <w:vanish/>
                <w:szCs w:val="24"/>
              </w:rPr>
            </w:pPr>
          </w:p>
          <w:p w14:paraId="18966341" w14:textId="77777777" w:rsidR="0017491A" w:rsidRPr="00725E27" w:rsidRDefault="0017491A" w:rsidP="00C24A23">
            <w:pPr>
              <w:pStyle w:val="ListParagraph"/>
              <w:numPr>
                <w:ilvl w:val="1"/>
                <w:numId w:val="18"/>
              </w:numPr>
              <w:tabs>
                <w:tab w:val="left" w:pos="720"/>
                <w:tab w:val="left" w:pos="1440"/>
              </w:tabs>
              <w:spacing w:after="0" w:line="360" w:lineRule="auto"/>
              <w:contextualSpacing w:val="0"/>
              <w:rPr>
                <w:rFonts w:eastAsia="Times New Roman"/>
                <w:vanish/>
                <w:szCs w:val="24"/>
              </w:rPr>
            </w:pPr>
          </w:p>
          <w:p w14:paraId="5C6A6D68" w14:textId="77777777" w:rsidR="0017491A" w:rsidRPr="00725E27" w:rsidRDefault="0017491A" w:rsidP="00C24A23">
            <w:pPr>
              <w:pStyle w:val="ListParagraph"/>
              <w:numPr>
                <w:ilvl w:val="1"/>
                <w:numId w:val="18"/>
              </w:numPr>
              <w:tabs>
                <w:tab w:val="left" w:pos="720"/>
                <w:tab w:val="left" w:pos="1440"/>
              </w:tabs>
              <w:spacing w:after="0" w:line="360" w:lineRule="auto"/>
              <w:contextualSpacing w:val="0"/>
              <w:rPr>
                <w:rFonts w:eastAsia="Times New Roman"/>
                <w:vanish/>
                <w:szCs w:val="24"/>
              </w:rPr>
            </w:pPr>
          </w:p>
          <w:p w14:paraId="79F422D8" w14:textId="77777777" w:rsidR="0017491A" w:rsidRPr="00725E27" w:rsidRDefault="0017491A" w:rsidP="004470E5">
            <w:pPr>
              <w:pStyle w:val="ListParagraph"/>
              <w:numPr>
                <w:ilvl w:val="2"/>
                <w:numId w:val="524"/>
              </w:numPr>
              <w:tabs>
                <w:tab w:val="left" w:pos="720"/>
                <w:tab w:val="left" w:pos="2160"/>
              </w:tabs>
              <w:spacing w:after="0" w:line="360" w:lineRule="auto"/>
              <w:rPr>
                <w:rFonts w:eastAsia="Times New Roman"/>
                <w:szCs w:val="24"/>
              </w:rPr>
            </w:pPr>
            <w:r w:rsidRPr="00725E27">
              <w:rPr>
                <w:rFonts w:eastAsia="Times New Roman"/>
                <w:szCs w:val="24"/>
              </w:rPr>
              <w:t>Techniques for measuring superstructure quantities</w:t>
            </w:r>
          </w:p>
          <w:p w14:paraId="25E9A02C" w14:textId="77777777" w:rsidR="0017491A" w:rsidRPr="00725E27" w:rsidRDefault="0017491A" w:rsidP="004470E5">
            <w:pPr>
              <w:pStyle w:val="ListParagraph"/>
              <w:numPr>
                <w:ilvl w:val="2"/>
                <w:numId w:val="524"/>
              </w:numPr>
              <w:tabs>
                <w:tab w:val="left" w:pos="720"/>
                <w:tab w:val="left" w:pos="2160"/>
              </w:tabs>
              <w:spacing w:after="0" w:line="360" w:lineRule="auto"/>
              <w:rPr>
                <w:rFonts w:eastAsia="Times New Roman"/>
                <w:szCs w:val="24"/>
              </w:rPr>
            </w:pPr>
            <w:r w:rsidRPr="00725E27">
              <w:rPr>
                <w:rFonts w:eastAsia="Times New Roman"/>
                <w:szCs w:val="24"/>
              </w:rPr>
              <w:t>Volume calculations</w:t>
            </w:r>
          </w:p>
          <w:p w14:paraId="0EB27A73" w14:textId="77777777" w:rsidR="0017491A" w:rsidRPr="00725E27" w:rsidRDefault="0017491A" w:rsidP="004470E5">
            <w:pPr>
              <w:numPr>
                <w:ilvl w:val="2"/>
                <w:numId w:val="524"/>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Structural elements</w:t>
            </w:r>
          </w:p>
          <w:p w14:paraId="701045AC" w14:textId="77777777" w:rsidR="0017491A" w:rsidRPr="00725E27" w:rsidRDefault="0017491A" w:rsidP="004470E5">
            <w:pPr>
              <w:numPr>
                <w:ilvl w:val="2"/>
                <w:numId w:val="524"/>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Openings (doors and windows)</w:t>
            </w:r>
          </w:p>
          <w:p w14:paraId="3B4DC4A8" w14:textId="77777777" w:rsidR="0017491A" w:rsidRPr="00725E27" w:rsidRDefault="0017491A" w:rsidP="004470E5">
            <w:pPr>
              <w:numPr>
                <w:ilvl w:val="2"/>
                <w:numId w:val="524"/>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Standard measurement methods</w:t>
            </w:r>
          </w:p>
          <w:p w14:paraId="317E2D89" w14:textId="77777777" w:rsidR="0017491A" w:rsidRPr="00725E27" w:rsidRDefault="0017491A" w:rsidP="004470E5">
            <w:pPr>
              <w:numPr>
                <w:ilvl w:val="2"/>
                <w:numId w:val="524"/>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Adjusting quantities for design changes</w:t>
            </w:r>
          </w:p>
          <w:p w14:paraId="50A5A5B4" w14:textId="77777777" w:rsidR="0017491A" w:rsidRPr="00725E27" w:rsidRDefault="0017491A" w:rsidP="004470E5">
            <w:pPr>
              <w:pStyle w:val="ListParagraph"/>
              <w:numPr>
                <w:ilvl w:val="1"/>
                <w:numId w:val="524"/>
              </w:numPr>
              <w:spacing w:after="0" w:line="360" w:lineRule="auto"/>
              <w:rPr>
                <w:rFonts w:eastAsia="Times New Roman"/>
                <w:szCs w:val="24"/>
              </w:rPr>
            </w:pPr>
            <w:r w:rsidRPr="00725E27">
              <w:rPr>
                <w:rFonts w:eastAsia="Times New Roman"/>
                <w:bCs/>
                <w:szCs w:val="24"/>
              </w:rPr>
              <w:lastRenderedPageBreak/>
              <w:t>Booking Superstructure Quantities</w:t>
            </w:r>
          </w:p>
          <w:p w14:paraId="7DD2C86C" w14:textId="77777777" w:rsidR="0017491A" w:rsidRPr="00725E27" w:rsidRDefault="0017491A" w:rsidP="004470E5">
            <w:pPr>
              <w:pStyle w:val="ListParagraph"/>
              <w:numPr>
                <w:ilvl w:val="0"/>
                <w:numId w:val="128"/>
              </w:numPr>
              <w:tabs>
                <w:tab w:val="left" w:pos="720"/>
              </w:tabs>
              <w:spacing w:after="0" w:line="360" w:lineRule="auto"/>
              <w:contextualSpacing w:val="0"/>
              <w:rPr>
                <w:rFonts w:eastAsia="Times New Roman"/>
                <w:vanish/>
                <w:szCs w:val="24"/>
              </w:rPr>
            </w:pPr>
          </w:p>
          <w:p w14:paraId="1A5FD5DE" w14:textId="77777777" w:rsidR="0017491A" w:rsidRPr="00725E27" w:rsidRDefault="0017491A" w:rsidP="004470E5">
            <w:pPr>
              <w:pStyle w:val="ListParagraph"/>
              <w:numPr>
                <w:ilvl w:val="0"/>
                <w:numId w:val="128"/>
              </w:numPr>
              <w:tabs>
                <w:tab w:val="left" w:pos="720"/>
              </w:tabs>
              <w:spacing w:after="0" w:line="360" w:lineRule="auto"/>
              <w:contextualSpacing w:val="0"/>
              <w:rPr>
                <w:rFonts w:eastAsia="Times New Roman"/>
                <w:vanish/>
                <w:szCs w:val="24"/>
              </w:rPr>
            </w:pPr>
          </w:p>
          <w:p w14:paraId="699C5839" w14:textId="77777777" w:rsidR="0017491A" w:rsidRPr="00725E27" w:rsidRDefault="0017491A" w:rsidP="004470E5">
            <w:pPr>
              <w:pStyle w:val="ListParagraph"/>
              <w:numPr>
                <w:ilvl w:val="0"/>
                <w:numId w:val="128"/>
              </w:numPr>
              <w:tabs>
                <w:tab w:val="left" w:pos="720"/>
              </w:tabs>
              <w:spacing w:after="0" w:line="360" w:lineRule="auto"/>
              <w:contextualSpacing w:val="0"/>
              <w:rPr>
                <w:rFonts w:eastAsia="Times New Roman"/>
                <w:vanish/>
                <w:szCs w:val="24"/>
              </w:rPr>
            </w:pPr>
          </w:p>
          <w:p w14:paraId="2DF173DA" w14:textId="77777777" w:rsidR="0017491A" w:rsidRPr="00725E27" w:rsidRDefault="0017491A" w:rsidP="004470E5">
            <w:pPr>
              <w:pStyle w:val="ListParagraph"/>
              <w:numPr>
                <w:ilvl w:val="1"/>
                <w:numId w:val="128"/>
              </w:numPr>
              <w:tabs>
                <w:tab w:val="left" w:pos="720"/>
                <w:tab w:val="left" w:pos="1440"/>
              </w:tabs>
              <w:spacing w:after="0" w:line="360" w:lineRule="auto"/>
              <w:contextualSpacing w:val="0"/>
              <w:rPr>
                <w:rFonts w:eastAsia="Times New Roman"/>
                <w:vanish/>
                <w:szCs w:val="24"/>
              </w:rPr>
            </w:pPr>
          </w:p>
          <w:p w14:paraId="22F63050" w14:textId="77777777" w:rsidR="0017491A" w:rsidRPr="00725E27" w:rsidRDefault="0017491A" w:rsidP="004470E5">
            <w:pPr>
              <w:pStyle w:val="ListParagraph"/>
              <w:numPr>
                <w:ilvl w:val="1"/>
                <w:numId w:val="128"/>
              </w:numPr>
              <w:tabs>
                <w:tab w:val="left" w:pos="720"/>
                <w:tab w:val="left" w:pos="1440"/>
              </w:tabs>
              <w:spacing w:after="0" w:line="360" w:lineRule="auto"/>
              <w:contextualSpacing w:val="0"/>
              <w:rPr>
                <w:rFonts w:eastAsia="Times New Roman"/>
                <w:vanish/>
                <w:szCs w:val="24"/>
              </w:rPr>
            </w:pPr>
          </w:p>
          <w:p w14:paraId="59A836CA" w14:textId="77777777" w:rsidR="0017491A" w:rsidRPr="00725E27" w:rsidRDefault="0017491A" w:rsidP="004470E5">
            <w:pPr>
              <w:pStyle w:val="ListParagraph"/>
              <w:numPr>
                <w:ilvl w:val="1"/>
                <w:numId w:val="128"/>
              </w:numPr>
              <w:tabs>
                <w:tab w:val="left" w:pos="720"/>
                <w:tab w:val="left" w:pos="1440"/>
              </w:tabs>
              <w:spacing w:after="0" w:line="360" w:lineRule="auto"/>
              <w:contextualSpacing w:val="0"/>
              <w:rPr>
                <w:rFonts w:eastAsia="Times New Roman"/>
                <w:vanish/>
                <w:szCs w:val="24"/>
              </w:rPr>
            </w:pPr>
          </w:p>
          <w:p w14:paraId="254AD966" w14:textId="77777777" w:rsidR="0017491A" w:rsidRPr="00725E27" w:rsidRDefault="0017491A" w:rsidP="004470E5">
            <w:pPr>
              <w:pStyle w:val="ListParagraph"/>
              <w:numPr>
                <w:ilvl w:val="2"/>
                <w:numId w:val="524"/>
              </w:numPr>
              <w:tabs>
                <w:tab w:val="left" w:pos="720"/>
                <w:tab w:val="left" w:pos="2160"/>
              </w:tabs>
              <w:spacing w:after="0" w:line="360" w:lineRule="auto"/>
              <w:rPr>
                <w:rFonts w:eastAsia="Times New Roman"/>
                <w:szCs w:val="24"/>
              </w:rPr>
            </w:pPr>
            <w:r w:rsidRPr="00725E27">
              <w:rPr>
                <w:rFonts w:eastAsia="Times New Roman"/>
                <w:szCs w:val="24"/>
              </w:rPr>
              <w:t>Recording superstructure elements</w:t>
            </w:r>
          </w:p>
          <w:p w14:paraId="4382D4C1" w14:textId="77777777" w:rsidR="0017491A" w:rsidRPr="00725E27" w:rsidRDefault="0017491A" w:rsidP="004470E5">
            <w:pPr>
              <w:numPr>
                <w:ilvl w:val="2"/>
                <w:numId w:val="524"/>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Measurement methods</w:t>
            </w:r>
          </w:p>
          <w:p w14:paraId="0D28BA85" w14:textId="77777777" w:rsidR="0017491A" w:rsidRPr="00725E27" w:rsidRDefault="0017491A" w:rsidP="004470E5">
            <w:pPr>
              <w:numPr>
                <w:ilvl w:val="2"/>
                <w:numId w:val="524"/>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Standard booking format</w:t>
            </w:r>
          </w:p>
          <w:p w14:paraId="6E8841F3" w14:textId="77777777" w:rsidR="0017491A" w:rsidRPr="00725E27" w:rsidRDefault="0017491A" w:rsidP="004470E5">
            <w:pPr>
              <w:numPr>
                <w:ilvl w:val="2"/>
                <w:numId w:val="524"/>
              </w:numPr>
              <w:tabs>
                <w:tab w:val="left" w:pos="720"/>
                <w:tab w:val="left" w:pos="2160"/>
              </w:tabs>
              <w:spacing w:after="0" w:line="360" w:lineRule="auto"/>
              <w:rPr>
                <w:rFonts w:cs="Times New Roman"/>
                <w:szCs w:val="24"/>
              </w:rPr>
            </w:pPr>
            <w:r w:rsidRPr="00725E27">
              <w:rPr>
                <w:rFonts w:eastAsia="Times New Roman" w:cs="Times New Roman"/>
                <w:szCs w:val="24"/>
              </w:rPr>
              <w:t>Cross-checking quantities</w:t>
            </w:r>
          </w:p>
        </w:tc>
        <w:tc>
          <w:tcPr>
            <w:tcW w:w="1174" w:type="pct"/>
            <w:tcBorders>
              <w:top w:val="single" w:sz="4" w:space="0" w:color="auto"/>
              <w:left w:val="single" w:sz="4" w:space="0" w:color="auto"/>
              <w:bottom w:val="single" w:sz="4" w:space="0" w:color="auto"/>
              <w:right w:val="single" w:sz="4" w:space="0" w:color="auto"/>
            </w:tcBorders>
          </w:tcPr>
          <w:p w14:paraId="7C570BF9" w14:textId="77777777" w:rsidR="0017491A" w:rsidRPr="00725E27" w:rsidRDefault="0017491A" w:rsidP="004470E5">
            <w:pPr>
              <w:pStyle w:val="ListParagraph"/>
              <w:numPr>
                <w:ilvl w:val="0"/>
                <w:numId w:val="570"/>
              </w:numPr>
              <w:rPr>
                <w:szCs w:val="24"/>
              </w:rPr>
            </w:pPr>
            <w:r w:rsidRPr="00725E27">
              <w:rPr>
                <w:szCs w:val="24"/>
              </w:rPr>
              <w:lastRenderedPageBreak/>
              <w:t>Written</w:t>
            </w:r>
          </w:p>
          <w:p w14:paraId="327343AC" w14:textId="77777777" w:rsidR="0017491A" w:rsidRPr="00725E27" w:rsidRDefault="0017491A" w:rsidP="004470E5">
            <w:pPr>
              <w:pStyle w:val="ListParagraph"/>
              <w:numPr>
                <w:ilvl w:val="0"/>
                <w:numId w:val="570"/>
              </w:numPr>
              <w:rPr>
                <w:szCs w:val="24"/>
              </w:rPr>
            </w:pPr>
            <w:r w:rsidRPr="00725E27">
              <w:rPr>
                <w:szCs w:val="24"/>
              </w:rPr>
              <w:t>Observation</w:t>
            </w:r>
          </w:p>
          <w:p w14:paraId="0AF7ECD6" w14:textId="77777777" w:rsidR="0017491A" w:rsidRPr="00725E27" w:rsidRDefault="0017491A" w:rsidP="004470E5">
            <w:pPr>
              <w:pStyle w:val="ListParagraph"/>
              <w:numPr>
                <w:ilvl w:val="0"/>
                <w:numId w:val="570"/>
              </w:numPr>
              <w:rPr>
                <w:szCs w:val="24"/>
              </w:rPr>
            </w:pPr>
            <w:r w:rsidRPr="00725E27">
              <w:rPr>
                <w:szCs w:val="24"/>
              </w:rPr>
              <w:t>Report</w:t>
            </w:r>
          </w:p>
          <w:p w14:paraId="64458EEE" w14:textId="77777777" w:rsidR="0017491A" w:rsidRPr="00725E27" w:rsidRDefault="0017491A" w:rsidP="004470E5">
            <w:pPr>
              <w:pStyle w:val="ListParagraph"/>
              <w:numPr>
                <w:ilvl w:val="0"/>
                <w:numId w:val="570"/>
              </w:numPr>
              <w:rPr>
                <w:szCs w:val="24"/>
              </w:rPr>
            </w:pPr>
            <w:r w:rsidRPr="00725E27">
              <w:rPr>
                <w:szCs w:val="24"/>
              </w:rPr>
              <w:t>Practical</w:t>
            </w:r>
          </w:p>
          <w:p w14:paraId="5B891B59" w14:textId="77777777" w:rsidR="0017491A" w:rsidRPr="00725E27" w:rsidRDefault="0017491A" w:rsidP="00C24A23">
            <w:pPr>
              <w:spacing w:after="0" w:line="360" w:lineRule="auto"/>
              <w:ind w:left="410"/>
              <w:rPr>
                <w:rFonts w:cs="Times New Roman"/>
                <w:szCs w:val="24"/>
              </w:rPr>
            </w:pPr>
          </w:p>
        </w:tc>
      </w:tr>
      <w:tr w:rsidR="00DC0CBC" w:rsidRPr="00725E27" w14:paraId="34277704" w14:textId="77777777" w:rsidTr="00991EE9">
        <w:trPr>
          <w:trHeight w:val="755"/>
        </w:trPr>
        <w:tc>
          <w:tcPr>
            <w:tcW w:w="1304" w:type="pct"/>
            <w:tcBorders>
              <w:top w:val="single" w:sz="4" w:space="0" w:color="auto"/>
              <w:left w:val="single" w:sz="4" w:space="0" w:color="auto"/>
              <w:bottom w:val="single" w:sz="4" w:space="0" w:color="auto"/>
              <w:right w:val="single" w:sz="4" w:space="0" w:color="auto"/>
            </w:tcBorders>
          </w:tcPr>
          <w:p w14:paraId="1531D6CE" w14:textId="77777777" w:rsidR="0017491A" w:rsidRPr="00725E27" w:rsidRDefault="0017491A" w:rsidP="004470E5">
            <w:pPr>
              <w:pStyle w:val="ListParagraph"/>
              <w:numPr>
                <w:ilvl w:val="0"/>
                <w:numId w:val="192"/>
              </w:numPr>
              <w:spacing w:after="0" w:line="360" w:lineRule="auto"/>
              <w:rPr>
                <w:kern w:val="28"/>
                <w:szCs w:val="24"/>
                <w:lang w:val="en-US"/>
                <w14:ligatures w14:val="standardContextual"/>
              </w:rPr>
            </w:pPr>
            <w:r w:rsidRPr="00725E27">
              <w:rPr>
                <w:kern w:val="28"/>
                <w:szCs w:val="24"/>
                <w14:ligatures w14:val="standardContextual"/>
              </w:rPr>
              <w:t xml:space="preserve">Abstract measured quantities  </w:t>
            </w:r>
          </w:p>
        </w:tc>
        <w:tc>
          <w:tcPr>
            <w:tcW w:w="2523"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5"/>
            </w:tblGrid>
            <w:tr w:rsidR="00DC0CBC" w:rsidRPr="00725E27" w14:paraId="52060D7F" w14:textId="77777777" w:rsidTr="00C24A23">
              <w:trPr>
                <w:trHeight w:val="1134"/>
                <w:hidden/>
              </w:trPr>
              <w:tc>
                <w:tcPr>
                  <w:tcW w:w="5611" w:type="dxa"/>
                </w:tcPr>
                <w:p w14:paraId="340A49F2" w14:textId="77777777" w:rsidR="0017491A" w:rsidRPr="00725E27" w:rsidRDefault="0017491A" w:rsidP="004470E5">
                  <w:pPr>
                    <w:pStyle w:val="ListParagraph"/>
                    <w:numPr>
                      <w:ilvl w:val="0"/>
                      <w:numId w:val="197"/>
                    </w:numPr>
                    <w:spacing w:after="0" w:line="360" w:lineRule="auto"/>
                    <w:rPr>
                      <w:rFonts w:eastAsia="Times New Roman"/>
                      <w:bCs/>
                      <w:vanish/>
                      <w:kern w:val="2"/>
                      <w:szCs w:val="24"/>
                      <w14:ligatures w14:val="standardContextual"/>
                    </w:rPr>
                  </w:pPr>
                </w:p>
                <w:p w14:paraId="09C389BB" w14:textId="77777777" w:rsidR="0017491A" w:rsidRPr="00725E27" w:rsidRDefault="0017491A" w:rsidP="004470E5">
                  <w:pPr>
                    <w:pStyle w:val="ListParagraph"/>
                    <w:numPr>
                      <w:ilvl w:val="0"/>
                      <w:numId w:val="197"/>
                    </w:numPr>
                    <w:spacing w:after="0" w:line="360" w:lineRule="auto"/>
                    <w:rPr>
                      <w:rFonts w:eastAsia="Times New Roman"/>
                      <w:bCs/>
                      <w:vanish/>
                      <w:kern w:val="2"/>
                      <w:szCs w:val="24"/>
                      <w14:ligatures w14:val="standardContextual"/>
                    </w:rPr>
                  </w:pPr>
                </w:p>
                <w:p w14:paraId="2D8782FB" w14:textId="77777777" w:rsidR="0017491A" w:rsidRPr="00725E27" w:rsidRDefault="0017491A" w:rsidP="004470E5">
                  <w:pPr>
                    <w:pStyle w:val="ListParagraph"/>
                    <w:numPr>
                      <w:ilvl w:val="1"/>
                      <w:numId w:val="197"/>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Abstracting Sheet</w:t>
                  </w:r>
                </w:p>
                <w:p w14:paraId="42B8ABED" w14:textId="77777777" w:rsidR="0017491A" w:rsidRPr="00725E27" w:rsidRDefault="0017491A"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41A88DA5" w14:textId="77777777" w:rsidR="0017491A" w:rsidRPr="00725E27" w:rsidRDefault="0017491A"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7A4ED804" w14:textId="77777777" w:rsidR="0017491A" w:rsidRPr="00725E27" w:rsidRDefault="0017491A"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3DC212EE" w14:textId="77777777" w:rsidR="0017491A" w:rsidRPr="00725E27" w:rsidRDefault="0017491A"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595D0981" w14:textId="77777777" w:rsidR="0017491A" w:rsidRPr="00725E27" w:rsidRDefault="0017491A"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614279EB" w14:textId="77777777" w:rsidR="0017491A" w:rsidRPr="00725E27" w:rsidRDefault="0017491A" w:rsidP="004470E5">
                  <w:pPr>
                    <w:pStyle w:val="ListParagraph"/>
                    <w:numPr>
                      <w:ilvl w:val="1"/>
                      <w:numId w:val="198"/>
                    </w:numPr>
                    <w:tabs>
                      <w:tab w:val="left" w:pos="720"/>
                      <w:tab w:val="left" w:pos="1440"/>
                    </w:tabs>
                    <w:spacing w:after="0" w:line="360" w:lineRule="auto"/>
                    <w:rPr>
                      <w:rFonts w:eastAsia="Times New Roman"/>
                      <w:vanish/>
                      <w:kern w:val="2"/>
                      <w:szCs w:val="24"/>
                      <w14:ligatures w14:val="standardContextual"/>
                    </w:rPr>
                  </w:pPr>
                </w:p>
                <w:p w14:paraId="4E4C2754"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Abstracting formats</w:t>
                  </w:r>
                </w:p>
                <w:p w14:paraId="5A8D9E20"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Organizing measurements for clarity</w:t>
                  </w:r>
                </w:p>
                <w:p w14:paraId="05F81EF3"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Applying SMM/CESMM standards</w:t>
                  </w:r>
                </w:p>
                <w:p w14:paraId="1AC80448"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Reviewing abstracting accuracy</w:t>
                  </w:r>
                </w:p>
                <w:p w14:paraId="0658F3E2" w14:textId="77777777" w:rsidR="0017491A" w:rsidRPr="00725E27" w:rsidRDefault="0017491A" w:rsidP="004470E5">
                  <w:pPr>
                    <w:pStyle w:val="ListParagraph"/>
                    <w:numPr>
                      <w:ilvl w:val="1"/>
                      <w:numId w:val="197"/>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Transferring Descriptions to Abstracting Sheet</w:t>
                  </w:r>
                </w:p>
                <w:p w14:paraId="1D90E1A5" w14:textId="77777777" w:rsidR="0017491A" w:rsidRPr="00725E27" w:rsidRDefault="0017491A"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5A2D47CA" w14:textId="77777777" w:rsidR="0017491A" w:rsidRPr="00725E27" w:rsidRDefault="0017491A"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1627E9DA" w14:textId="77777777" w:rsidR="0017491A" w:rsidRPr="00725E27" w:rsidRDefault="0017491A"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1442FF07" w14:textId="77777777" w:rsidR="0017491A" w:rsidRPr="00725E27" w:rsidRDefault="0017491A"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693E772C" w14:textId="77777777" w:rsidR="0017491A" w:rsidRPr="00725E27" w:rsidRDefault="0017491A"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1C6EC5B4" w14:textId="77777777" w:rsidR="0017491A" w:rsidRPr="00725E27" w:rsidRDefault="0017491A" w:rsidP="004470E5">
                  <w:pPr>
                    <w:pStyle w:val="ListParagraph"/>
                    <w:numPr>
                      <w:ilvl w:val="1"/>
                      <w:numId w:val="199"/>
                    </w:numPr>
                    <w:tabs>
                      <w:tab w:val="left" w:pos="720"/>
                      <w:tab w:val="left" w:pos="1440"/>
                    </w:tabs>
                    <w:spacing w:after="0" w:line="360" w:lineRule="auto"/>
                    <w:rPr>
                      <w:rFonts w:eastAsia="Times New Roman"/>
                      <w:vanish/>
                      <w:kern w:val="2"/>
                      <w:szCs w:val="24"/>
                      <w14:ligatures w14:val="standardContextual"/>
                    </w:rPr>
                  </w:pPr>
                </w:p>
                <w:p w14:paraId="60A34163" w14:textId="77777777" w:rsidR="0017491A" w:rsidRPr="00725E27" w:rsidRDefault="0017491A" w:rsidP="004470E5">
                  <w:pPr>
                    <w:pStyle w:val="ListParagraph"/>
                    <w:numPr>
                      <w:ilvl w:val="1"/>
                      <w:numId w:val="199"/>
                    </w:numPr>
                    <w:tabs>
                      <w:tab w:val="left" w:pos="720"/>
                      <w:tab w:val="left" w:pos="1440"/>
                    </w:tabs>
                    <w:spacing w:after="0" w:line="360" w:lineRule="auto"/>
                    <w:rPr>
                      <w:rFonts w:eastAsia="Times New Roman"/>
                      <w:vanish/>
                      <w:kern w:val="2"/>
                      <w:szCs w:val="24"/>
                      <w14:ligatures w14:val="standardContextual"/>
                    </w:rPr>
                  </w:pPr>
                </w:p>
                <w:p w14:paraId="7210593D"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Copying booked item descriptions</w:t>
                  </w:r>
                </w:p>
                <w:p w14:paraId="783C7709"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Maintaining accuracy and consistency</w:t>
                  </w:r>
                </w:p>
                <w:p w14:paraId="42AF9A77"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Following SMM/CESMM guidelines</w:t>
                  </w:r>
                </w:p>
                <w:p w14:paraId="65C5AD5B"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compliance with project requirements</w:t>
                  </w:r>
                </w:p>
                <w:p w14:paraId="6B986C00" w14:textId="77777777" w:rsidR="0017491A" w:rsidRPr="00725E27" w:rsidRDefault="0017491A" w:rsidP="004470E5">
                  <w:pPr>
                    <w:pStyle w:val="ListParagraph"/>
                    <w:numPr>
                      <w:ilvl w:val="1"/>
                      <w:numId w:val="197"/>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Transferring Squared Quantities to Abstracting Sheet</w:t>
                  </w:r>
                </w:p>
                <w:p w14:paraId="51742413" w14:textId="77777777" w:rsidR="0017491A" w:rsidRPr="00725E27" w:rsidRDefault="0017491A"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6F98D247" w14:textId="77777777" w:rsidR="0017491A" w:rsidRPr="00725E27" w:rsidRDefault="0017491A"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54C7E4C7" w14:textId="77777777" w:rsidR="0017491A" w:rsidRPr="00725E27" w:rsidRDefault="0017491A"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13A09138" w14:textId="77777777" w:rsidR="0017491A" w:rsidRPr="00725E27" w:rsidRDefault="0017491A"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11EFCC8A" w14:textId="77777777" w:rsidR="0017491A" w:rsidRPr="00725E27" w:rsidRDefault="0017491A"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378690A4" w14:textId="77777777" w:rsidR="0017491A" w:rsidRPr="00725E27" w:rsidRDefault="0017491A" w:rsidP="004470E5">
                  <w:pPr>
                    <w:pStyle w:val="ListParagraph"/>
                    <w:numPr>
                      <w:ilvl w:val="1"/>
                      <w:numId w:val="200"/>
                    </w:numPr>
                    <w:tabs>
                      <w:tab w:val="left" w:pos="720"/>
                      <w:tab w:val="left" w:pos="1440"/>
                    </w:tabs>
                    <w:spacing w:after="0" w:line="360" w:lineRule="auto"/>
                    <w:rPr>
                      <w:rFonts w:eastAsia="Times New Roman"/>
                      <w:vanish/>
                      <w:kern w:val="2"/>
                      <w:szCs w:val="24"/>
                      <w14:ligatures w14:val="standardContextual"/>
                    </w:rPr>
                  </w:pPr>
                </w:p>
                <w:p w14:paraId="4067BA7F" w14:textId="77777777" w:rsidR="0017491A" w:rsidRPr="00725E27" w:rsidRDefault="0017491A" w:rsidP="004470E5">
                  <w:pPr>
                    <w:pStyle w:val="ListParagraph"/>
                    <w:numPr>
                      <w:ilvl w:val="1"/>
                      <w:numId w:val="200"/>
                    </w:numPr>
                    <w:tabs>
                      <w:tab w:val="left" w:pos="720"/>
                      <w:tab w:val="left" w:pos="1440"/>
                    </w:tabs>
                    <w:spacing w:after="0" w:line="360" w:lineRule="auto"/>
                    <w:rPr>
                      <w:rFonts w:eastAsia="Times New Roman"/>
                      <w:vanish/>
                      <w:kern w:val="2"/>
                      <w:szCs w:val="24"/>
                      <w14:ligatures w14:val="standardContextual"/>
                    </w:rPr>
                  </w:pPr>
                </w:p>
                <w:p w14:paraId="666A6896" w14:textId="77777777" w:rsidR="0017491A" w:rsidRPr="00725E27" w:rsidRDefault="0017491A" w:rsidP="004470E5">
                  <w:pPr>
                    <w:pStyle w:val="ListParagraph"/>
                    <w:numPr>
                      <w:ilvl w:val="1"/>
                      <w:numId w:val="200"/>
                    </w:numPr>
                    <w:tabs>
                      <w:tab w:val="left" w:pos="720"/>
                      <w:tab w:val="left" w:pos="1440"/>
                    </w:tabs>
                    <w:spacing w:after="0" w:line="360" w:lineRule="auto"/>
                    <w:rPr>
                      <w:rFonts w:eastAsia="Times New Roman"/>
                      <w:vanish/>
                      <w:kern w:val="2"/>
                      <w:szCs w:val="24"/>
                      <w14:ligatures w14:val="standardContextual"/>
                    </w:rPr>
                  </w:pPr>
                </w:p>
                <w:p w14:paraId="1B3B2327"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Calculating squared quantities</w:t>
                  </w:r>
                </w:p>
                <w:p w14:paraId="46C04EC8"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accurate documentation</w:t>
                  </w:r>
                </w:p>
                <w:p w14:paraId="5A9B30A9"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lastRenderedPageBreak/>
                    <w:t>Using standard formats</w:t>
                  </w:r>
                </w:p>
                <w:p w14:paraId="0EA6B3B7"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Double-checking calculations for accuracy</w:t>
                  </w:r>
                </w:p>
                <w:p w14:paraId="2C4931AC" w14:textId="77777777" w:rsidR="0017491A" w:rsidRPr="00725E27" w:rsidRDefault="0017491A" w:rsidP="004470E5">
                  <w:pPr>
                    <w:pStyle w:val="ListParagraph"/>
                    <w:numPr>
                      <w:ilvl w:val="1"/>
                      <w:numId w:val="197"/>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Calculation of Net Quantities</w:t>
                  </w:r>
                </w:p>
                <w:p w14:paraId="0F03642F" w14:textId="77777777" w:rsidR="0017491A" w:rsidRPr="00725E27" w:rsidRDefault="0017491A"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10272A9B" w14:textId="77777777" w:rsidR="0017491A" w:rsidRPr="00725E27" w:rsidRDefault="0017491A"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499A3361" w14:textId="77777777" w:rsidR="0017491A" w:rsidRPr="00725E27" w:rsidRDefault="0017491A"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3BB1FD7C" w14:textId="77777777" w:rsidR="0017491A" w:rsidRPr="00725E27" w:rsidRDefault="0017491A"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36565171" w14:textId="77777777" w:rsidR="0017491A" w:rsidRPr="00725E27" w:rsidRDefault="0017491A"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287F3C43" w14:textId="77777777" w:rsidR="0017491A" w:rsidRPr="00725E27" w:rsidRDefault="0017491A"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34379282" w14:textId="77777777" w:rsidR="0017491A" w:rsidRPr="00725E27" w:rsidRDefault="0017491A"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52FC5998" w14:textId="77777777" w:rsidR="0017491A" w:rsidRPr="00725E27" w:rsidRDefault="0017491A"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36060A4A" w14:textId="77777777" w:rsidR="0017491A" w:rsidRPr="00725E27" w:rsidRDefault="0017491A"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20C58C35"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Techniques for calculating net quantities</w:t>
                  </w:r>
                </w:p>
                <w:p w14:paraId="55A08021"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Applying SMM/CESMM methods</w:t>
                  </w:r>
                </w:p>
                <w:p w14:paraId="096058A5"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accuracy</w:t>
                  </w:r>
                </w:p>
                <w:p w14:paraId="50355F92"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Adjusting quantities based on project variations</w:t>
                  </w:r>
                </w:p>
                <w:p w14:paraId="2AA055A2" w14:textId="77777777" w:rsidR="0017491A" w:rsidRPr="00725E27" w:rsidRDefault="0017491A" w:rsidP="004470E5">
                  <w:pPr>
                    <w:pStyle w:val="ListParagraph"/>
                    <w:numPr>
                      <w:ilvl w:val="1"/>
                      <w:numId w:val="197"/>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Running Through Dimensions</w:t>
                  </w:r>
                </w:p>
                <w:p w14:paraId="6401E969" w14:textId="77777777" w:rsidR="0017491A" w:rsidRPr="00725E27" w:rsidRDefault="0017491A"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38645EE0" w14:textId="77777777" w:rsidR="0017491A" w:rsidRPr="00725E27" w:rsidRDefault="0017491A"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7D988945" w14:textId="77777777" w:rsidR="0017491A" w:rsidRPr="00725E27" w:rsidRDefault="0017491A"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5FD70A5C" w14:textId="77777777" w:rsidR="0017491A" w:rsidRPr="00725E27" w:rsidRDefault="0017491A"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57B553A5" w14:textId="77777777" w:rsidR="0017491A" w:rsidRPr="00725E27" w:rsidRDefault="0017491A"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6256D42E" w14:textId="77777777" w:rsidR="0017491A" w:rsidRPr="00725E27" w:rsidRDefault="0017491A"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3816D07D" w14:textId="77777777" w:rsidR="0017491A" w:rsidRPr="00725E27" w:rsidRDefault="0017491A"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5E4914D7" w14:textId="77777777" w:rsidR="0017491A" w:rsidRPr="00725E27" w:rsidRDefault="0017491A"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34B1563F" w14:textId="77777777" w:rsidR="0017491A" w:rsidRPr="00725E27" w:rsidRDefault="0017491A"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12467612" w14:textId="77777777" w:rsidR="0017491A" w:rsidRPr="00725E27" w:rsidRDefault="0017491A"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342C5972"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Reviewing all dimensions</w:t>
                  </w:r>
                </w:p>
                <w:p w14:paraId="24703A24"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Correcting any errors</w:t>
                  </w:r>
                </w:p>
                <w:p w14:paraId="007334C0"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measurements are accurate</w:t>
                  </w:r>
                </w:p>
                <w:p w14:paraId="5EBB49AB" w14:textId="77777777" w:rsidR="0017491A" w:rsidRPr="00725E27" w:rsidRDefault="0017491A" w:rsidP="004470E5">
                  <w:pPr>
                    <w:pStyle w:val="ListParagraph"/>
                    <w:numPr>
                      <w:ilvl w:val="2"/>
                      <w:numId w:val="197"/>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Confirming dimensions align with drawings</w:t>
                  </w:r>
                </w:p>
              </w:tc>
            </w:tr>
          </w:tbl>
          <w:p w14:paraId="4D40A76A" w14:textId="77777777" w:rsidR="0017491A" w:rsidRPr="00725E27" w:rsidRDefault="0017491A" w:rsidP="00C24A23">
            <w:pPr>
              <w:pStyle w:val="ListParagraph"/>
              <w:ind w:left="360" w:hanging="360"/>
              <w:rPr>
                <w:rFonts w:eastAsia="Times New Roman"/>
                <w:bCs/>
                <w:vanish/>
                <w:kern w:val="2"/>
                <w:szCs w:val="24"/>
                <w14:ligatures w14:val="standardContextual"/>
              </w:rPr>
            </w:pPr>
          </w:p>
        </w:tc>
        <w:tc>
          <w:tcPr>
            <w:tcW w:w="1174" w:type="pct"/>
            <w:tcBorders>
              <w:top w:val="single" w:sz="4" w:space="0" w:color="auto"/>
              <w:left w:val="single" w:sz="4" w:space="0" w:color="auto"/>
              <w:bottom w:val="single" w:sz="4" w:space="0" w:color="auto"/>
              <w:right w:val="single" w:sz="4" w:space="0" w:color="auto"/>
            </w:tcBorders>
          </w:tcPr>
          <w:p w14:paraId="44636506" w14:textId="77777777" w:rsidR="0017491A" w:rsidRPr="00725E27" w:rsidRDefault="0017491A" w:rsidP="004470E5">
            <w:pPr>
              <w:pStyle w:val="ListParagraph"/>
              <w:numPr>
                <w:ilvl w:val="0"/>
                <w:numId w:val="570"/>
              </w:numPr>
              <w:rPr>
                <w:szCs w:val="24"/>
              </w:rPr>
            </w:pPr>
          </w:p>
        </w:tc>
      </w:tr>
      <w:tr w:rsidR="0017491A" w:rsidRPr="00725E27" w14:paraId="5A15A19B" w14:textId="77777777" w:rsidTr="00991EE9">
        <w:trPr>
          <w:trHeight w:val="755"/>
        </w:trPr>
        <w:tc>
          <w:tcPr>
            <w:tcW w:w="1304" w:type="pct"/>
            <w:tcBorders>
              <w:top w:val="single" w:sz="4" w:space="0" w:color="auto"/>
              <w:left w:val="single" w:sz="4" w:space="0" w:color="auto"/>
              <w:bottom w:val="single" w:sz="4" w:space="0" w:color="auto"/>
              <w:right w:val="single" w:sz="4" w:space="0" w:color="auto"/>
            </w:tcBorders>
          </w:tcPr>
          <w:p w14:paraId="690D9424" w14:textId="77777777" w:rsidR="0017491A" w:rsidRPr="00725E27" w:rsidRDefault="0017491A" w:rsidP="004470E5">
            <w:pPr>
              <w:pStyle w:val="ListParagraph"/>
              <w:numPr>
                <w:ilvl w:val="0"/>
                <w:numId w:val="197"/>
              </w:numPr>
              <w:spacing w:after="0" w:line="360" w:lineRule="auto"/>
              <w:rPr>
                <w:kern w:val="28"/>
                <w:szCs w:val="24"/>
                <w:lang w:val="en-US"/>
                <w14:ligatures w14:val="standardContextual"/>
              </w:rPr>
            </w:pPr>
            <w:r w:rsidRPr="00725E27">
              <w:rPr>
                <w:kern w:val="28"/>
                <w:szCs w:val="24"/>
                <w14:ligatures w14:val="standardContextual"/>
              </w:rPr>
              <w:t>Prepare bill of quantities</w:t>
            </w:r>
          </w:p>
          <w:p w14:paraId="48F9120D" w14:textId="77777777" w:rsidR="0017491A" w:rsidRPr="00725E27" w:rsidRDefault="0017491A" w:rsidP="00C24A23">
            <w:pPr>
              <w:spacing w:after="0" w:line="360" w:lineRule="auto"/>
              <w:rPr>
                <w:rFonts w:cs="Times New Roman"/>
                <w:kern w:val="28"/>
                <w:szCs w:val="24"/>
                <w14:ligatures w14:val="standardContextual"/>
              </w:rPr>
            </w:pPr>
          </w:p>
        </w:tc>
        <w:tc>
          <w:tcPr>
            <w:tcW w:w="2523"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5"/>
            </w:tblGrid>
            <w:tr w:rsidR="00DC0CBC" w:rsidRPr="00725E27" w14:paraId="586ACA96" w14:textId="77777777" w:rsidTr="00C24A23">
              <w:trPr>
                <w:trHeight w:val="2331"/>
                <w:hidden/>
              </w:trPr>
              <w:tc>
                <w:tcPr>
                  <w:tcW w:w="5730" w:type="dxa"/>
                </w:tcPr>
                <w:p w14:paraId="163668EC" w14:textId="77777777" w:rsidR="0017491A" w:rsidRPr="00725E27" w:rsidRDefault="0017491A" w:rsidP="004470E5">
                  <w:pPr>
                    <w:pStyle w:val="ListParagraph"/>
                    <w:numPr>
                      <w:ilvl w:val="0"/>
                      <w:numId w:val="204"/>
                    </w:numPr>
                    <w:spacing w:after="0" w:line="360" w:lineRule="auto"/>
                    <w:rPr>
                      <w:rFonts w:eastAsia="Times New Roman"/>
                      <w:bCs/>
                      <w:vanish/>
                      <w:kern w:val="2"/>
                      <w:szCs w:val="24"/>
                      <w14:ligatures w14:val="standardContextual"/>
                    </w:rPr>
                  </w:pPr>
                </w:p>
                <w:p w14:paraId="4063E44D" w14:textId="77777777" w:rsidR="0017491A" w:rsidRPr="00725E27" w:rsidRDefault="0017491A" w:rsidP="004470E5">
                  <w:pPr>
                    <w:pStyle w:val="ListParagraph"/>
                    <w:numPr>
                      <w:ilvl w:val="0"/>
                      <w:numId w:val="204"/>
                    </w:numPr>
                    <w:spacing w:after="0" w:line="360" w:lineRule="auto"/>
                    <w:rPr>
                      <w:rFonts w:eastAsia="Times New Roman"/>
                      <w:bCs/>
                      <w:vanish/>
                      <w:kern w:val="2"/>
                      <w:szCs w:val="24"/>
                      <w14:ligatures w14:val="standardContextual"/>
                    </w:rPr>
                  </w:pPr>
                </w:p>
                <w:p w14:paraId="533A2B26" w14:textId="77777777" w:rsidR="0017491A" w:rsidRPr="00725E27" w:rsidRDefault="0017491A" w:rsidP="004470E5">
                  <w:pPr>
                    <w:pStyle w:val="ListParagraph"/>
                    <w:numPr>
                      <w:ilvl w:val="0"/>
                      <w:numId w:val="204"/>
                    </w:numPr>
                    <w:spacing w:after="0" w:line="360" w:lineRule="auto"/>
                    <w:rPr>
                      <w:rFonts w:eastAsia="Times New Roman"/>
                      <w:bCs/>
                      <w:vanish/>
                      <w:kern w:val="2"/>
                      <w:szCs w:val="24"/>
                      <w14:ligatures w14:val="standardContextual"/>
                    </w:rPr>
                  </w:pPr>
                </w:p>
                <w:p w14:paraId="79962E16" w14:textId="77777777" w:rsidR="0017491A" w:rsidRPr="00725E27" w:rsidRDefault="0017491A" w:rsidP="004470E5">
                  <w:pPr>
                    <w:pStyle w:val="ListParagraph"/>
                    <w:numPr>
                      <w:ilvl w:val="1"/>
                      <w:numId w:val="204"/>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Specifications</w:t>
                  </w:r>
                </w:p>
                <w:p w14:paraId="117307AB" w14:textId="77777777" w:rsidR="0017491A" w:rsidRPr="00725E27" w:rsidRDefault="0017491A"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04F9E066" w14:textId="77777777" w:rsidR="0017491A" w:rsidRPr="00725E27" w:rsidRDefault="0017491A"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01226227" w14:textId="77777777" w:rsidR="0017491A" w:rsidRPr="00725E27" w:rsidRDefault="0017491A"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1F1C3562" w14:textId="77777777" w:rsidR="0017491A" w:rsidRPr="00725E27" w:rsidRDefault="0017491A"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1838A175" w14:textId="77777777" w:rsidR="0017491A" w:rsidRPr="00725E27" w:rsidRDefault="0017491A"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4F96D4F7" w14:textId="77777777" w:rsidR="0017491A" w:rsidRPr="00725E27" w:rsidRDefault="0017491A"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6874E68D" w14:textId="77777777" w:rsidR="0017491A" w:rsidRPr="00725E27" w:rsidRDefault="0017491A" w:rsidP="004470E5">
                  <w:pPr>
                    <w:pStyle w:val="ListParagraph"/>
                    <w:numPr>
                      <w:ilvl w:val="1"/>
                      <w:numId w:val="205"/>
                    </w:numPr>
                    <w:tabs>
                      <w:tab w:val="left" w:pos="720"/>
                      <w:tab w:val="left" w:pos="1440"/>
                    </w:tabs>
                    <w:spacing w:after="0" w:line="360" w:lineRule="auto"/>
                    <w:rPr>
                      <w:rFonts w:eastAsia="Times New Roman"/>
                      <w:vanish/>
                      <w:kern w:val="2"/>
                      <w:szCs w:val="24"/>
                      <w14:ligatures w14:val="standardContextual"/>
                    </w:rPr>
                  </w:pPr>
                </w:p>
                <w:p w14:paraId="67BD9712"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Specifications preparations</w:t>
                  </w:r>
                </w:p>
                <w:p w14:paraId="6F59844C" w14:textId="77777777" w:rsidR="0017491A" w:rsidRPr="00725E27" w:rsidRDefault="0017491A" w:rsidP="004470E5">
                  <w:pPr>
                    <w:numPr>
                      <w:ilvl w:val="0"/>
                      <w:numId w:val="114"/>
                    </w:numPr>
                    <w:tabs>
                      <w:tab w:val="clear" w:pos="720"/>
                      <w:tab w:val="left" w:pos="1584"/>
                    </w:tabs>
                    <w:spacing w:after="0" w:line="360" w:lineRule="auto"/>
                    <w:ind w:left="1584"/>
                    <w:rPr>
                      <w:rFonts w:eastAsia="Times New Roman" w:cs="Times New Roman"/>
                      <w:kern w:val="2"/>
                      <w:szCs w:val="24"/>
                      <w14:ligatures w14:val="standardContextual"/>
                    </w:rPr>
                  </w:pPr>
                  <w:r w:rsidRPr="00725E27">
                    <w:rPr>
                      <w:rFonts w:eastAsia="Times New Roman" w:cs="Times New Roman"/>
                      <w:kern w:val="2"/>
                      <w:szCs w:val="24"/>
                      <w14:ligatures w14:val="standardContextual"/>
                    </w:rPr>
                    <w:t>Material</w:t>
                  </w:r>
                </w:p>
                <w:p w14:paraId="583553FD" w14:textId="77777777" w:rsidR="0017491A" w:rsidRPr="00725E27" w:rsidRDefault="0017491A" w:rsidP="004470E5">
                  <w:pPr>
                    <w:numPr>
                      <w:ilvl w:val="0"/>
                      <w:numId w:val="114"/>
                    </w:numPr>
                    <w:tabs>
                      <w:tab w:val="clear" w:pos="720"/>
                      <w:tab w:val="left" w:pos="1584"/>
                    </w:tabs>
                    <w:spacing w:after="0" w:line="360" w:lineRule="auto"/>
                    <w:ind w:left="1584"/>
                    <w:rPr>
                      <w:rFonts w:eastAsia="Times New Roman" w:cs="Times New Roman"/>
                      <w:kern w:val="2"/>
                      <w:szCs w:val="24"/>
                      <w14:ligatures w14:val="standardContextual"/>
                    </w:rPr>
                  </w:pPr>
                  <w:r w:rsidRPr="00725E27">
                    <w:rPr>
                      <w:rFonts w:eastAsia="Times New Roman" w:cs="Times New Roman"/>
                      <w:kern w:val="2"/>
                      <w:szCs w:val="24"/>
                      <w14:ligatures w14:val="standardContextual"/>
                    </w:rPr>
                    <w:t>Workmanship</w:t>
                  </w:r>
                </w:p>
                <w:p w14:paraId="10E3FED5"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Following SMM/CESMM standards</w:t>
                  </w:r>
                </w:p>
                <w:p w14:paraId="15B3F6C4"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Cross-referencing with drawings and designs</w:t>
                  </w:r>
                </w:p>
                <w:p w14:paraId="340E7853" w14:textId="77777777" w:rsidR="0017491A" w:rsidRPr="00725E27" w:rsidRDefault="0017491A" w:rsidP="004470E5">
                  <w:pPr>
                    <w:pStyle w:val="ListParagraph"/>
                    <w:numPr>
                      <w:ilvl w:val="1"/>
                      <w:numId w:val="204"/>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Schedule of Rates</w:t>
                  </w:r>
                </w:p>
                <w:p w14:paraId="2A2AC7B1" w14:textId="77777777" w:rsidR="0017491A" w:rsidRPr="00725E27" w:rsidRDefault="0017491A"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463BAC57" w14:textId="77777777" w:rsidR="0017491A" w:rsidRPr="00725E27" w:rsidRDefault="0017491A"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7A4F53AD" w14:textId="77777777" w:rsidR="0017491A" w:rsidRPr="00725E27" w:rsidRDefault="0017491A"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504A1E64" w14:textId="77777777" w:rsidR="0017491A" w:rsidRPr="00725E27" w:rsidRDefault="0017491A"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467CB69F" w14:textId="77777777" w:rsidR="0017491A" w:rsidRPr="00725E27" w:rsidRDefault="0017491A"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3976D8DD" w14:textId="77777777" w:rsidR="0017491A" w:rsidRPr="00725E27" w:rsidRDefault="0017491A"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1F6A6DBB" w14:textId="77777777" w:rsidR="0017491A" w:rsidRPr="00725E27" w:rsidRDefault="0017491A" w:rsidP="004470E5">
                  <w:pPr>
                    <w:pStyle w:val="ListParagraph"/>
                    <w:numPr>
                      <w:ilvl w:val="1"/>
                      <w:numId w:val="206"/>
                    </w:numPr>
                    <w:tabs>
                      <w:tab w:val="left" w:pos="720"/>
                      <w:tab w:val="left" w:pos="1440"/>
                    </w:tabs>
                    <w:spacing w:after="0" w:line="360" w:lineRule="auto"/>
                    <w:rPr>
                      <w:rFonts w:eastAsia="Times New Roman"/>
                      <w:vanish/>
                      <w:kern w:val="2"/>
                      <w:szCs w:val="24"/>
                      <w14:ligatures w14:val="standardContextual"/>
                    </w:rPr>
                  </w:pPr>
                </w:p>
                <w:p w14:paraId="5100516F" w14:textId="77777777" w:rsidR="0017491A" w:rsidRPr="00725E27" w:rsidRDefault="0017491A" w:rsidP="004470E5">
                  <w:pPr>
                    <w:pStyle w:val="ListParagraph"/>
                    <w:numPr>
                      <w:ilvl w:val="1"/>
                      <w:numId w:val="206"/>
                    </w:numPr>
                    <w:tabs>
                      <w:tab w:val="left" w:pos="720"/>
                      <w:tab w:val="left" w:pos="1440"/>
                    </w:tabs>
                    <w:spacing w:after="0" w:line="360" w:lineRule="auto"/>
                    <w:rPr>
                      <w:rFonts w:eastAsia="Times New Roman"/>
                      <w:vanish/>
                      <w:kern w:val="2"/>
                      <w:szCs w:val="24"/>
                      <w14:ligatures w14:val="standardContextual"/>
                    </w:rPr>
                  </w:pPr>
                </w:p>
                <w:p w14:paraId="1440F980"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Calculating rates based on abstracted quantities</w:t>
                  </w:r>
                </w:p>
                <w:p w14:paraId="1BB065BD"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lastRenderedPageBreak/>
                    <w:t>Applying standard costing guidelines</w:t>
                  </w:r>
                </w:p>
                <w:p w14:paraId="593BCD04"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accuracy in costing</w:t>
                  </w:r>
                </w:p>
                <w:p w14:paraId="6634E59F"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Adjusting rates based on project constraints</w:t>
                  </w:r>
                </w:p>
                <w:p w14:paraId="1659F66E" w14:textId="77777777" w:rsidR="0017491A" w:rsidRPr="00725E27" w:rsidRDefault="0017491A" w:rsidP="004470E5">
                  <w:pPr>
                    <w:pStyle w:val="ListParagraph"/>
                    <w:numPr>
                      <w:ilvl w:val="1"/>
                      <w:numId w:val="204"/>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Bill of Quantities</w:t>
                  </w:r>
                </w:p>
                <w:p w14:paraId="144FA27F" w14:textId="77777777" w:rsidR="0017491A" w:rsidRPr="00725E27" w:rsidRDefault="0017491A"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4E198F05" w14:textId="77777777" w:rsidR="0017491A" w:rsidRPr="00725E27" w:rsidRDefault="0017491A"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45908516" w14:textId="77777777" w:rsidR="0017491A" w:rsidRPr="00725E27" w:rsidRDefault="0017491A"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544E87C4" w14:textId="77777777" w:rsidR="0017491A" w:rsidRPr="00725E27" w:rsidRDefault="0017491A"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63BB3DD2" w14:textId="77777777" w:rsidR="0017491A" w:rsidRPr="00725E27" w:rsidRDefault="0017491A"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213F9667" w14:textId="77777777" w:rsidR="0017491A" w:rsidRPr="00725E27" w:rsidRDefault="0017491A"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1F79C396" w14:textId="77777777" w:rsidR="0017491A" w:rsidRPr="00725E27" w:rsidRDefault="0017491A" w:rsidP="004470E5">
                  <w:pPr>
                    <w:pStyle w:val="ListParagraph"/>
                    <w:numPr>
                      <w:ilvl w:val="1"/>
                      <w:numId w:val="207"/>
                    </w:numPr>
                    <w:tabs>
                      <w:tab w:val="left" w:pos="720"/>
                      <w:tab w:val="left" w:pos="1440"/>
                    </w:tabs>
                    <w:spacing w:after="0" w:line="360" w:lineRule="auto"/>
                    <w:rPr>
                      <w:rFonts w:eastAsia="Times New Roman"/>
                      <w:vanish/>
                      <w:kern w:val="2"/>
                      <w:szCs w:val="24"/>
                      <w14:ligatures w14:val="standardContextual"/>
                    </w:rPr>
                  </w:pPr>
                </w:p>
                <w:p w14:paraId="1D5126FD" w14:textId="77777777" w:rsidR="0017491A" w:rsidRPr="00725E27" w:rsidRDefault="0017491A" w:rsidP="004470E5">
                  <w:pPr>
                    <w:pStyle w:val="ListParagraph"/>
                    <w:numPr>
                      <w:ilvl w:val="1"/>
                      <w:numId w:val="207"/>
                    </w:numPr>
                    <w:tabs>
                      <w:tab w:val="left" w:pos="720"/>
                      <w:tab w:val="left" w:pos="1440"/>
                    </w:tabs>
                    <w:spacing w:after="0" w:line="360" w:lineRule="auto"/>
                    <w:rPr>
                      <w:rFonts w:eastAsia="Times New Roman"/>
                      <w:vanish/>
                      <w:kern w:val="2"/>
                      <w:szCs w:val="24"/>
                      <w14:ligatures w14:val="standardContextual"/>
                    </w:rPr>
                  </w:pPr>
                </w:p>
                <w:p w14:paraId="4D51750D" w14:textId="77777777" w:rsidR="0017491A" w:rsidRPr="00725E27" w:rsidRDefault="0017491A" w:rsidP="004470E5">
                  <w:pPr>
                    <w:pStyle w:val="ListParagraph"/>
                    <w:numPr>
                      <w:ilvl w:val="1"/>
                      <w:numId w:val="207"/>
                    </w:numPr>
                    <w:tabs>
                      <w:tab w:val="left" w:pos="720"/>
                      <w:tab w:val="left" w:pos="1440"/>
                    </w:tabs>
                    <w:spacing w:after="0" w:line="360" w:lineRule="auto"/>
                    <w:rPr>
                      <w:rFonts w:eastAsia="Times New Roman"/>
                      <w:vanish/>
                      <w:kern w:val="2"/>
                      <w:szCs w:val="24"/>
                      <w14:ligatures w14:val="standardContextual"/>
                    </w:rPr>
                  </w:pPr>
                </w:p>
                <w:p w14:paraId="490455F4"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Compiling BOQ based on working drawings</w:t>
                  </w:r>
                </w:p>
                <w:p w14:paraId="46625080"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BOQ is comprehensive and accurate</w:t>
                  </w:r>
                </w:p>
                <w:p w14:paraId="44B716B1"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Following standard BOQ formats</w:t>
                  </w:r>
                </w:p>
                <w:p w14:paraId="3EEE561F" w14:textId="77777777" w:rsidR="0017491A" w:rsidRPr="00725E27" w:rsidRDefault="0017491A" w:rsidP="004470E5">
                  <w:pPr>
                    <w:pStyle w:val="ListParagraph"/>
                    <w:numPr>
                      <w:ilvl w:val="2"/>
                      <w:numId w:val="204"/>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Reviewing BOQ for consistency with specifications</w:t>
                  </w:r>
                </w:p>
              </w:tc>
            </w:tr>
          </w:tbl>
          <w:p w14:paraId="13EAC8D7" w14:textId="77777777" w:rsidR="0017491A" w:rsidRPr="00725E27" w:rsidRDefault="0017491A" w:rsidP="00C24A23">
            <w:pPr>
              <w:pStyle w:val="ListParagraph"/>
              <w:ind w:left="360" w:hanging="360"/>
              <w:rPr>
                <w:rFonts w:eastAsia="Times New Roman"/>
                <w:bCs/>
                <w:vanish/>
                <w:kern w:val="2"/>
                <w:szCs w:val="24"/>
                <w14:ligatures w14:val="standardContextual"/>
              </w:rPr>
            </w:pPr>
          </w:p>
        </w:tc>
        <w:tc>
          <w:tcPr>
            <w:tcW w:w="1174" w:type="pct"/>
            <w:tcBorders>
              <w:top w:val="single" w:sz="4" w:space="0" w:color="auto"/>
              <w:left w:val="single" w:sz="4" w:space="0" w:color="auto"/>
              <w:bottom w:val="single" w:sz="4" w:space="0" w:color="auto"/>
              <w:right w:val="single" w:sz="4" w:space="0" w:color="auto"/>
            </w:tcBorders>
          </w:tcPr>
          <w:p w14:paraId="3127AC9C" w14:textId="77777777" w:rsidR="0017491A" w:rsidRPr="00725E27" w:rsidRDefault="0017491A" w:rsidP="004470E5">
            <w:pPr>
              <w:pStyle w:val="ListParagraph"/>
              <w:numPr>
                <w:ilvl w:val="0"/>
                <w:numId w:val="570"/>
              </w:numPr>
              <w:rPr>
                <w:szCs w:val="24"/>
              </w:rPr>
            </w:pPr>
          </w:p>
        </w:tc>
      </w:tr>
    </w:tbl>
    <w:p w14:paraId="0AE59559" w14:textId="77777777" w:rsidR="0017491A" w:rsidRPr="00725E27" w:rsidRDefault="0017491A" w:rsidP="0017491A">
      <w:pPr>
        <w:rPr>
          <w:rFonts w:cs="Times New Roman"/>
          <w:szCs w:val="24"/>
        </w:rPr>
      </w:pPr>
    </w:p>
    <w:p w14:paraId="249F293C" w14:textId="77777777" w:rsidR="00835655" w:rsidRPr="00725E27" w:rsidRDefault="0017491A" w:rsidP="00835655">
      <w:pPr>
        <w:rPr>
          <w:rFonts w:eastAsia="Times New Roman" w:cs="Times New Roman"/>
          <w:b/>
          <w:szCs w:val="24"/>
        </w:rPr>
      </w:pPr>
      <w:r w:rsidRPr="00725E27">
        <w:rPr>
          <w:rFonts w:cs="Times New Roman"/>
          <w:szCs w:val="24"/>
        </w:rPr>
        <w:br w:type="page"/>
      </w:r>
      <w:r w:rsidR="00835655" w:rsidRPr="00725E27">
        <w:rPr>
          <w:rFonts w:eastAsia="Times New Roman" w:cs="Times New Roman"/>
          <w:b/>
          <w:szCs w:val="24"/>
        </w:rPr>
        <w:lastRenderedPageBreak/>
        <w:t>Suggested Methods of Instruction</w:t>
      </w:r>
    </w:p>
    <w:p w14:paraId="08FDBB97" w14:textId="77777777" w:rsidR="00835655" w:rsidRPr="00725E27" w:rsidRDefault="00835655" w:rsidP="004470E5">
      <w:pPr>
        <w:numPr>
          <w:ilvl w:val="0"/>
          <w:numId w:val="660"/>
        </w:numPr>
        <w:spacing w:after="0" w:line="276" w:lineRule="auto"/>
        <w:rPr>
          <w:rFonts w:eastAsia="Times New Roman" w:cs="Times New Roman"/>
          <w:szCs w:val="24"/>
        </w:rPr>
      </w:pPr>
      <w:r w:rsidRPr="00725E27">
        <w:rPr>
          <w:rFonts w:eastAsia="Times New Roman" w:cs="Times New Roman"/>
          <w:szCs w:val="24"/>
        </w:rPr>
        <w:t>Practical</w:t>
      </w:r>
    </w:p>
    <w:p w14:paraId="09124CB3" w14:textId="77777777" w:rsidR="00835655" w:rsidRPr="00725E27" w:rsidRDefault="00835655" w:rsidP="004470E5">
      <w:pPr>
        <w:numPr>
          <w:ilvl w:val="0"/>
          <w:numId w:val="660"/>
        </w:numPr>
        <w:spacing w:after="0" w:line="276" w:lineRule="auto"/>
        <w:rPr>
          <w:rFonts w:eastAsia="Times New Roman" w:cs="Times New Roman"/>
          <w:szCs w:val="24"/>
        </w:rPr>
      </w:pPr>
      <w:r w:rsidRPr="00725E27">
        <w:rPr>
          <w:rFonts w:eastAsia="Times New Roman" w:cs="Times New Roman"/>
          <w:szCs w:val="24"/>
        </w:rPr>
        <w:t>Projects</w:t>
      </w:r>
    </w:p>
    <w:p w14:paraId="1E153563" w14:textId="77777777" w:rsidR="00835655" w:rsidRPr="00725E27" w:rsidRDefault="00835655" w:rsidP="004470E5">
      <w:pPr>
        <w:numPr>
          <w:ilvl w:val="0"/>
          <w:numId w:val="660"/>
        </w:numPr>
        <w:spacing w:after="0" w:line="276" w:lineRule="auto"/>
        <w:rPr>
          <w:rFonts w:eastAsia="Times New Roman" w:cs="Times New Roman"/>
          <w:szCs w:val="24"/>
        </w:rPr>
      </w:pPr>
      <w:r w:rsidRPr="00725E27">
        <w:rPr>
          <w:rFonts w:eastAsia="Times New Roman" w:cs="Times New Roman"/>
          <w:szCs w:val="24"/>
        </w:rPr>
        <w:t xml:space="preserve">Demonstration </w:t>
      </w:r>
    </w:p>
    <w:p w14:paraId="2EADDFF2" w14:textId="77777777" w:rsidR="00835655" w:rsidRPr="00725E27" w:rsidRDefault="00835655" w:rsidP="004470E5">
      <w:pPr>
        <w:numPr>
          <w:ilvl w:val="0"/>
          <w:numId w:val="660"/>
        </w:numPr>
        <w:spacing w:after="0" w:line="276" w:lineRule="auto"/>
        <w:rPr>
          <w:rFonts w:eastAsia="Times New Roman" w:cs="Times New Roman"/>
          <w:szCs w:val="24"/>
        </w:rPr>
      </w:pPr>
      <w:r w:rsidRPr="00725E27">
        <w:rPr>
          <w:rFonts w:eastAsia="Times New Roman" w:cs="Times New Roman"/>
          <w:szCs w:val="24"/>
        </w:rPr>
        <w:t>Group discussion</w:t>
      </w:r>
    </w:p>
    <w:p w14:paraId="5F751D9B" w14:textId="77777777" w:rsidR="00835655" w:rsidRPr="00725E27" w:rsidRDefault="00835655" w:rsidP="004470E5">
      <w:pPr>
        <w:numPr>
          <w:ilvl w:val="0"/>
          <w:numId w:val="660"/>
        </w:numPr>
        <w:spacing w:after="0" w:line="276" w:lineRule="auto"/>
        <w:rPr>
          <w:rFonts w:eastAsia="Times New Roman" w:cs="Times New Roman"/>
          <w:szCs w:val="24"/>
        </w:rPr>
      </w:pPr>
      <w:r w:rsidRPr="00725E27">
        <w:rPr>
          <w:rFonts w:eastAsia="Times New Roman" w:cs="Times New Roman"/>
          <w:szCs w:val="24"/>
        </w:rPr>
        <w:t>Direct instructions</w:t>
      </w:r>
    </w:p>
    <w:p w14:paraId="2AFDA338" w14:textId="77777777" w:rsidR="00835655" w:rsidRPr="00725E27" w:rsidRDefault="00835655" w:rsidP="004470E5">
      <w:pPr>
        <w:numPr>
          <w:ilvl w:val="0"/>
          <w:numId w:val="660"/>
        </w:numPr>
        <w:spacing w:after="0" w:line="276" w:lineRule="auto"/>
        <w:rPr>
          <w:rFonts w:eastAsia="Times New Roman" w:cs="Times New Roman"/>
          <w:szCs w:val="24"/>
        </w:rPr>
      </w:pPr>
      <w:r w:rsidRPr="00725E27">
        <w:rPr>
          <w:rFonts w:eastAsia="Times New Roman" w:cs="Times New Roman"/>
          <w:szCs w:val="24"/>
        </w:rPr>
        <w:t>Site visits</w:t>
      </w:r>
    </w:p>
    <w:p w14:paraId="5F6B6200" w14:textId="77777777" w:rsidR="00835655" w:rsidRPr="00725E27" w:rsidRDefault="00835655" w:rsidP="00835655">
      <w:pPr>
        <w:spacing w:after="0"/>
        <w:ind w:left="720"/>
        <w:rPr>
          <w:rFonts w:eastAsia="Times New Roman" w:cs="Times New Roman"/>
          <w:szCs w:val="24"/>
        </w:rPr>
      </w:pPr>
    </w:p>
    <w:p w14:paraId="359B7EDB" w14:textId="77777777" w:rsidR="00835655" w:rsidRPr="00725E27" w:rsidRDefault="00835655" w:rsidP="00835655">
      <w:pPr>
        <w:spacing w:after="0" w:line="256" w:lineRule="auto"/>
        <w:ind w:left="360"/>
        <w:rPr>
          <w:rFonts w:eastAsia="Times New Roman" w:cs="Times New Roman"/>
          <w:b/>
          <w:szCs w:val="24"/>
        </w:rPr>
      </w:pPr>
    </w:p>
    <w:p w14:paraId="295E5DC5" w14:textId="77777777" w:rsidR="00835655" w:rsidRPr="00725E27" w:rsidRDefault="00835655" w:rsidP="00835655">
      <w:pPr>
        <w:spacing w:after="0" w:line="256" w:lineRule="auto"/>
        <w:ind w:left="360"/>
        <w:rPr>
          <w:rFonts w:eastAsia="Times New Roman" w:cs="Times New Roman"/>
          <w:b/>
          <w:szCs w:val="24"/>
        </w:rPr>
      </w:pPr>
    </w:p>
    <w:p w14:paraId="2440099D" w14:textId="77777777" w:rsidR="00835655" w:rsidRPr="00725E27" w:rsidRDefault="00835655" w:rsidP="00835655">
      <w:pPr>
        <w:spacing w:after="0" w:line="256" w:lineRule="auto"/>
        <w:ind w:left="360"/>
        <w:rPr>
          <w:rFonts w:eastAsia="Times New Roman" w:cs="Times New Roman"/>
          <w:b/>
          <w:szCs w:val="24"/>
        </w:rPr>
      </w:pPr>
      <w:r w:rsidRPr="00725E27">
        <w:rPr>
          <w:rFonts w:eastAsia="Times New Roman" w:cs="Times New Roman"/>
          <w:b/>
          <w:szCs w:val="24"/>
        </w:rPr>
        <w:t xml:space="preserve">Recommended resources for 25 trainees </w:t>
      </w:r>
    </w:p>
    <w:p w14:paraId="47BD849B" w14:textId="77777777" w:rsidR="00835655" w:rsidRPr="00725E27" w:rsidRDefault="00835655" w:rsidP="00835655">
      <w:pPr>
        <w:spacing w:after="0" w:line="256" w:lineRule="auto"/>
        <w:ind w:left="360"/>
        <w:rPr>
          <w:rFonts w:eastAsia="Times New Roman" w:cs="Times New Roman"/>
          <w:b/>
          <w:szCs w:val="24"/>
        </w:rPr>
      </w:pP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2535"/>
        <w:gridCol w:w="1890"/>
        <w:gridCol w:w="1320"/>
        <w:gridCol w:w="1920"/>
      </w:tblGrid>
      <w:tr w:rsidR="00DC0CBC" w:rsidRPr="00725E27" w14:paraId="637EFEEC" w14:textId="77777777" w:rsidTr="00400007">
        <w:trPr>
          <w:trHeight w:val="1335"/>
        </w:trPr>
        <w:tc>
          <w:tcPr>
            <w:tcW w:w="1140" w:type="dxa"/>
            <w:tcMar>
              <w:top w:w="0" w:type="dxa"/>
              <w:left w:w="0" w:type="dxa"/>
              <w:bottom w:w="0" w:type="dxa"/>
              <w:right w:w="0" w:type="dxa"/>
            </w:tcMar>
            <w:hideMark/>
          </w:tcPr>
          <w:p w14:paraId="4C950D78"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S/No.</w:t>
            </w:r>
          </w:p>
        </w:tc>
        <w:tc>
          <w:tcPr>
            <w:tcW w:w="2535" w:type="dxa"/>
            <w:tcMar>
              <w:top w:w="0" w:type="dxa"/>
              <w:left w:w="0" w:type="dxa"/>
              <w:bottom w:w="0" w:type="dxa"/>
              <w:right w:w="0" w:type="dxa"/>
            </w:tcMar>
            <w:hideMark/>
          </w:tcPr>
          <w:p w14:paraId="0D32824C"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Category/Item</w:t>
            </w:r>
          </w:p>
        </w:tc>
        <w:tc>
          <w:tcPr>
            <w:tcW w:w="1890" w:type="dxa"/>
            <w:tcMar>
              <w:top w:w="0" w:type="dxa"/>
              <w:left w:w="0" w:type="dxa"/>
              <w:bottom w:w="0" w:type="dxa"/>
              <w:right w:w="0" w:type="dxa"/>
            </w:tcMar>
            <w:hideMark/>
          </w:tcPr>
          <w:p w14:paraId="65BD5EF2"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Description/ Specifications</w:t>
            </w:r>
          </w:p>
        </w:tc>
        <w:tc>
          <w:tcPr>
            <w:tcW w:w="1320" w:type="dxa"/>
            <w:tcMar>
              <w:top w:w="0" w:type="dxa"/>
              <w:left w:w="0" w:type="dxa"/>
              <w:bottom w:w="0" w:type="dxa"/>
              <w:right w:w="0" w:type="dxa"/>
            </w:tcMar>
            <w:hideMark/>
          </w:tcPr>
          <w:p w14:paraId="2CF052BD"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Quantity</w:t>
            </w:r>
          </w:p>
        </w:tc>
        <w:tc>
          <w:tcPr>
            <w:tcW w:w="1920" w:type="dxa"/>
            <w:tcMar>
              <w:top w:w="0" w:type="dxa"/>
              <w:left w:w="0" w:type="dxa"/>
              <w:bottom w:w="0" w:type="dxa"/>
              <w:right w:w="0" w:type="dxa"/>
            </w:tcMar>
            <w:hideMark/>
          </w:tcPr>
          <w:p w14:paraId="1AA2FAEC"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Recommended Ratio</w:t>
            </w:r>
          </w:p>
          <w:p w14:paraId="7980F68A" w14:textId="77777777" w:rsidR="00835655" w:rsidRPr="00725E27" w:rsidRDefault="00835655" w:rsidP="00400007">
            <w:pPr>
              <w:spacing w:before="240" w:after="0" w:line="360" w:lineRule="auto"/>
              <w:jc w:val="center"/>
              <w:rPr>
                <w:rFonts w:eastAsia="Times New Roman" w:cs="Times New Roman"/>
                <w:kern w:val="2"/>
                <w:szCs w:val="24"/>
                <w14:ligatures w14:val="standardContextual"/>
              </w:rPr>
            </w:pPr>
            <w:r w:rsidRPr="00725E27">
              <w:rPr>
                <w:rFonts w:eastAsia="Times New Roman" w:cs="Times New Roman"/>
                <w:kern w:val="2"/>
                <w:szCs w:val="24"/>
                <w14:ligatures w14:val="standardContextual"/>
              </w:rPr>
              <w:t>(Item: Trainee)</w:t>
            </w:r>
          </w:p>
        </w:tc>
      </w:tr>
      <w:tr w:rsidR="00DC0CBC" w:rsidRPr="00725E27" w14:paraId="7E6CC0FE" w14:textId="77777777" w:rsidTr="00400007">
        <w:trPr>
          <w:trHeight w:val="510"/>
        </w:trPr>
        <w:tc>
          <w:tcPr>
            <w:tcW w:w="1140" w:type="dxa"/>
            <w:tcMar>
              <w:top w:w="0" w:type="dxa"/>
              <w:left w:w="0" w:type="dxa"/>
              <w:bottom w:w="0" w:type="dxa"/>
              <w:right w:w="0" w:type="dxa"/>
            </w:tcMar>
            <w:hideMark/>
          </w:tcPr>
          <w:p w14:paraId="1A068811"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A</w:t>
            </w:r>
          </w:p>
        </w:tc>
        <w:tc>
          <w:tcPr>
            <w:tcW w:w="2535" w:type="dxa"/>
            <w:tcMar>
              <w:top w:w="0" w:type="dxa"/>
              <w:left w:w="0" w:type="dxa"/>
              <w:bottom w:w="0" w:type="dxa"/>
              <w:right w:w="0" w:type="dxa"/>
            </w:tcMar>
            <w:hideMark/>
          </w:tcPr>
          <w:p w14:paraId="079EAFF9"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Learning Materials</w:t>
            </w:r>
          </w:p>
        </w:tc>
        <w:tc>
          <w:tcPr>
            <w:tcW w:w="1890" w:type="dxa"/>
            <w:tcMar>
              <w:top w:w="0" w:type="dxa"/>
              <w:left w:w="0" w:type="dxa"/>
              <w:bottom w:w="0" w:type="dxa"/>
              <w:right w:w="0" w:type="dxa"/>
            </w:tcMar>
            <w:hideMark/>
          </w:tcPr>
          <w:p w14:paraId="6DD194FB"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1C4D63DC"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5FFCC05E"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07E60263" w14:textId="77777777" w:rsidTr="00400007">
        <w:trPr>
          <w:trHeight w:val="615"/>
        </w:trPr>
        <w:tc>
          <w:tcPr>
            <w:tcW w:w="1140" w:type="dxa"/>
            <w:tcMar>
              <w:top w:w="0" w:type="dxa"/>
              <w:left w:w="0" w:type="dxa"/>
              <w:bottom w:w="0" w:type="dxa"/>
              <w:right w:w="0" w:type="dxa"/>
            </w:tcMar>
            <w:hideMark/>
          </w:tcPr>
          <w:p w14:paraId="2D34D13A" w14:textId="77777777" w:rsidR="00835655" w:rsidRPr="00725E27" w:rsidRDefault="00835655" w:rsidP="004470E5">
            <w:pPr>
              <w:numPr>
                <w:ilvl w:val="0"/>
                <w:numId w:val="210"/>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5E4B68C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Textbooks</w:t>
            </w:r>
          </w:p>
        </w:tc>
        <w:tc>
          <w:tcPr>
            <w:tcW w:w="1890" w:type="dxa"/>
            <w:tcMar>
              <w:top w:w="0" w:type="dxa"/>
              <w:left w:w="0" w:type="dxa"/>
              <w:bottom w:w="0" w:type="dxa"/>
              <w:right w:w="0" w:type="dxa"/>
            </w:tcMar>
            <w:hideMark/>
          </w:tcPr>
          <w:p w14:paraId="0DFF517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1320" w:type="dxa"/>
            <w:tcMar>
              <w:top w:w="0" w:type="dxa"/>
              <w:left w:w="0" w:type="dxa"/>
              <w:bottom w:w="0" w:type="dxa"/>
              <w:right w:w="0" w:type="dxa"/>
            </w:tcMar>
            <w:hideMark/>
          </w:tcPr>
          <w:p w14:paraId="16E429E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 pcs</w:t>
            </w:r>
          </w:p>
        </w:tc>
        <w:tc>
          <w:tcPr>
            <w:tcW w:w="1920" w:type="dxa"/>
            <w:tcMar>
              <w:top w:w="0" w:type="dxa"/>
              <w:left w:w="0" w:type="dxa"/>
              <w:bottom w:w="0" w:type="dxa"/>
              <w:right w:w="0" w:type="dxa"/>
            </w:tcMar>
            <w:hideMark/>
          </w:tcPr>
          <w:p w14:paraId="4A28523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7F404908" w14:textId="77777777" w:rsidTr="00400007">
        <w:trPr>
          <w:trHeight w:val="615"/>
        </w:trPr>
        <w:tc>
          <w:tcPr>
            <w:tcW w:w="1140" w:type="dxa"/>
            <w:tcMar>
              <w:top w:w="0" w:type="dxa"/>
              <w:left w:w="0" w:type="dxa"/>
              <w:bottom w:w="0" w:type="dxa"/>
              <w:right w:w="0" w:type="dxa"/>
            </w:tcMar>
            <w:hideMark/>
          </w:tcPr>
          <w:p w14:paraId="1DF6489D" w14:textId="77777777" w:rsidR="00835655" w:rsidRPr="00725E27" w:rsidRDefault="00835655" w:rsidP="004470E5">
            <w:pPr>
              <w:numPr>
                <w:ilvl w:val="0"/>
                <w:numId w:val="211"/>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0C4C6EC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White board</w:t>
            </w:r>
          </w:p>
        </w:tc>
        <w:tc>
          <w:tcPr>
            <w:tcW w:w="1890" w:type="dxa"/>
            <w:tcMar>
              <w:top w:w="0" w:type="dxa"/>
              <w:left w:w="0" w:type="dxa"/>
              <w:bottom w:w="0" w:type="dxa"/>
              <w:right w:w="0" w:type="dxa"/>
            </w:tcMar>
            <w:hideMark/>
          </w:tcPr>
          <w:p w14:paraId="6B43780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For trainer’s use</w:t>
            </w:r>
          </w:p>
        </w:tc>
        <w:tc>
          <w:tcPr>
            <w:tcW w:w="1320" w:type="dxa"/>
            <w:tcMar>
              <w:top w:w="0" w:type="dxa"/>
              <w:left w:w="0" w:type="dxa"/>
              <w:bottom w:w="0" w:type="dxa"/>
              <w:right w:w="0" w:type="dxa"/>
            </w:tcMar>
            <w:hideMark/>
          </w:tcPr>
          <w:p w14:paraId="166172C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337DE17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7AD794DD" w14:textId="77777777" w:rsidTr="00400007">
        <w:trPr>
          <w:trHeight w:val="735"/>
        </w:trPr>
        <w:tc>
          <w:tcPr>
            <w:tcW w:w="1140" w:type="dxa"/>
            <w:tcMar>
              <w:top w:w="0" w:type="dxa"/>
              <w:left w:w="0" w:type="dxa"/>
              <w:bottom w:w="0" w:type="dxa"/>
              <w:right w:w="0" w:type="dxa"/>
            </w:tcMar>
            <w:hideMark/>
          </w:tcPr>
          <w:p w14:paraId="603EA2D4" w14:textId="77777777" w:rsidR="00835655" w:rsidRPr="00725E27" w:rsidRDefault="00835655" w:rsidP="004470E5">
            <w:pPr>
              <w:numPr>
                <w:ilvl w:val="0"/>
                <w:numId w:val="212"/>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5DF980A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Standard Method of Measurement (SMM)</w:t>
            </w:r>
          </w:p>
        </w:tc>
        <w:tc>
          <w:tcPr>
            <w:tcW w:w="1890" w:type="dxa"/>
            <w:tcMar>
              <w:top w:w="0" w:type="dxa"/>
              <w:left w:w="0" w:type="dxa"/>
              <w:bottom w:w="0" w:type="dxa"/>
              <w:right w:w="0" w:type="dxa"/>
            </w:tcMar>
            <w:hideMark/>
          </w:tcPr>
          <w:p w14:paraId="47C92DC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Latest edition</w:t>
            </w:r>
          </w:p>
        </w:tc>
        <w:tc>
          <w:tcPr>
            <w:tcW w:w="1320" w:type="dxa"/>
            <w:tcMar>
              <w:top w:w="0" w:type="dxa"/>
              <w:left w:w="0" w:type="dxa"/>
              <w:bottom w:w="0" w:type="dxa"/>
              <w:right w:w="0" w:type="dxa"/>
            </w:tcMar>
            <w:hideMark/>
          </w:tcPr>
          <w:p w14:paraId="0BEE247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49F944F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0A96AC1E" w14:textId="77777777" w:rsidTr="00400007">
        <w:trPr>
          <w:trHeight w:val="375"/>
        </w:trPr>
        <w:tc>
          <w:tcPr>
            <w:tcW w:w="1140" w:type="dxa"/>
            <w:tcMar>
              <w:top w:w="0" w:type="dxa"/>
              <w:left w:w="0" w:type="dxa"/>
              <w:bottom w:w="0" w:type="dxa"/>
              <w:right w:w="0" w:type="dxa"/>
            </w:tcMar>
            <w:hideMark/>
          </w:tcPr>
          <w:p w14:paraId="3B76DA05"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B</w:t>
            </w:r>
          </w:p>
        </w:tc>
        <w:tc>
          <w:tcPr>
            <w:tcW w:w="7665" w:type="dxa"/>
            <w:gridSpan w:val="4"/>
            <w:tcMar>
              <w:top w:w="0" w:type="dxa"/>
              <w:left w:w="0" w:type="dxa"/>
              <w:bottom w:w="0" w:type="dxa"/>
              <w:right w:w="0" w:type="dxa"/>
            </w:tcMar>
            <w:hideMark/>
          </w:tcPr>
          <w:p w14:paraId="5996D5D8"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Learning Facilities &amp; infrastructure</w:t>
            </w:r>
          </w:p>
        </w:tc>
      </w:tr>
      <w:tr w:rsidR="00DC0CBC" w:rsidRPr="00725E27" w14:paraId="58815778" w14:textId="77777777" w:rsidTr="00400007">
        <w:trPr>
          <w:trHeight w:val="735"/>
        </w:trPr>
        <w:tc>
          <w:tcPr>
            <w:tcW w:w="1140" w:type="dxa"/>
            <w:tcMar>
              <w:top w:w="0" w:type="dxa"/>
              <w:left w:w="0" w:type="dxa"/>
              <w:bottom w:w="0" w:type="dxa"/>
              <w:right w:w="0" w:type="dxa"/>
            </w:tcMar>
            <w:hideMark/>
          </w:tcPr>
          <w:p w14:paraId="5155BCE9" w14:textId="77777777" w:rsidR="00835655" w:rsidRPr="00725E27" w:rsidRDefault="00835655" w:rsidP="004470E5">
            <w:pPr>
              <w:numPr>
                <w:ilvl w:val="0"/>
                <w:numId w:val="213"/>
              </w:numPr>
              <w:spacing w:after="360" w:line="360" w:lineRule="auto"/>
              <w:rPr>
                <w:rFonts w:eastAsia="Arial"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13D117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Lecture/theory room</w:t>
            </w:r>
          </w:p>
        </w:tc>
        <w:tc>
          <w:tcPr>
            <w:tcW w:w="1890" w:type="dxa"/>
            <w:shd w:val="clear" w:color="auto" w:fill="FFFFFF"/>
            <w:tcMar>
              <w:top w:w="0" w:type="dxa"/>
              <w:left w:w="0" w:type="dxa"/>
              <w:bottom w:w="0" w:type="dxa"/>
              <w:right w:w="0" w:type="dxa"/>
            </w:tcMar>
            <w:hideMark/>
          </w:tcPr>
          <w:p w14:paraId="7ED3950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72 Square Meter</w:t>
            </w:r>
          </w:p>
        </w:tc>
        <w:tc>
          <w:tcPr>
            <w:tcW w:w="1320" w:type="dxa"/>
            <w:tcMar>
              <w:top w:w="0" w:type="dxa"/>
              <w:left w:w="0" w:type="dxa"/>
              <w:bottom w:w="0" w:type="dxa"/>
              <w:right w:w="0" w:type="dxa"/>
            </w:tcMar>
            <w:hideMark/>
          </w:tcPr>
          <w:p w14:paraId="16096AD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025380D0"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1B24A100" w14:textId="77777777" w:rsidTr="00400007">
        <w:trPr>
          <w:trHeight w:val="735"/>
        </w:trPr>
        <w:tc>
          <w:tcPr>
            <w:tcW w:w="1140" w:type="dxa"/>
            <w:tcMar>
              <w:top w:w="0" w:type="dxa"/>
              <w:left w:w="0" w:type="dxa"/>
              <w:bottom w:w="0" w:type="dxa"/>
              <w:right w:w="0" w:type="dxa"/>
            </w:tcMar>
            <w:hideMark/>
          </w:tcPr>
          <w:p w14:paraId="7505815E" w14:textId="77777777" w:rsidR="00835655" w:rsidRPr="00725E27" w:rsidRDefault="00835655" w:rsidP="004470E5">
            <w:pPr>
              <w:numPr>
                <w:ilvl w:val="0"/>
                <w:numId w:val="214"/>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F40DDC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Computer Lab</w:t>
            </w:r>
          </w:p>
        </w:tc>
        <w:tc>
          <w:tcPr>
            <w:tcW w:w="1890" w:type="dxa"/>
            <w:tcMar>
              <w:top w:w="0" w:type="dxa"/>
              <w:left w:w="0" w:type="dxa"/>
              <w:bottom w:w="0" w:type="dxa"/>
              <w:right w:w="0" w:type="dxa"/>
            </w:tcMar>
            <w:hideMark/>
          </w:tcPr>
          <w:p w14:paraId="2688BAB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96 Square Meter</w:t>
            </w:r>
          </w:p>
        </w:tc>
        <w:tc>
          <w:tcPr>
            <w:tcW w:w="1320" w:type="dxa"/>
            <w:tcMar>
              <w:top w:w="0" w:type="dxa"/>
              <w:left w:w="0" w:type="dxa"/>
              <w:bottom w:w="0" w:type="dxa"/>
              <w:right w:w="0" w:type="dxa"/>
            </w:tcMar>
            <w:hideMark/>
          </w:tcPr>
          <w:p w14:paraId="666ECFF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442D5BB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238BE491" w14:textId="77777777" w:rsidTr="00400007">
        <w:trPr>
          <w:trHeight w:val="735"/>
        </w:trPr>
        <w:tc>
          <w:tcPr>
            <w:tcW w:w="1140" w:type="dxa"/>
            <w:tcMar>
              <w:top w:w="0" w:type="dxa"/>
              <w:left w:w="0" w:type="dxa"/>
              <w:bottom w:w="0" w:type="dxa"/>
              <w:right w:w="0" w:type="dxa"/>
            </w:tcMar>
            <w:hideMark/>
          </w:tcPr>
          <w:p w14:paraId="275E215C"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lastRenderedPageBreak/>
              <w:t>C</w:t>
            </w:r>
          </w:p>
        </w:tc>
        <w:tc>
          <w:tcPr>
            <w:tcW w:w="2535" w:type="dxa"/>
            <w:tcMar>
              <w:top w:w="0" w:type="dxa"/>
              <w:left w:w="0" w:type="dxa"/>
              <w:bottom w:w="0" w:type="dxa"/>
              <w:right w:w="0" w:type="dxa"/>
            </w:tcMar>
            <w:hideMark/>
          </w:tcPr>
          <w:p w14:paraId="61328D01"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Consumable materials</w:t>
            </w:r>
          </w:p>
        </w:tc>
        <w:tc>
          <w:tcPr>
            <w:tcW w:w="1890" w:type="dxa"/>
            <w:tcMar>
              <w:top w:w="0" w:type="dxa"/>
              <w:left w:w="0" w:type="dxa"/>
              <w:bottom w:w="0" w:type="dxa"/>
              <w:right w:w="0" w:type="dxa"/>
            </w:tcMar>
            <w:hideMark/>
          </w:tcPr>
          <w:p w14:paraId="6B583D3F"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33328A94"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34FB30CC"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7AC8047A" w14:textId="77777777" w:rsidTr="00400007">
        <w:trPr>
          <w:trHeight w:val="1095"/>
        </w:trPr>
        <w:tc>
          <w:tcPr>
            <w:tcW w:w="1140" w:type="dxa"/>
            <w:tcMar>
              <w:top w:w="0" w:type="dxa"/>
              <w:left w:w="0" w:type="dxa"/>
              <w:bottom w:w="0" w:type="dxa"/>
              <w:right w:w="0" w:type="dxa"/>
            </w:tcMar>
            <w:hideMark/>
          </w:tcPr>
          <w:p w14:paraId="48CC5C14" w14:textId="77777777" w:rsidR="00835655" w:rsidRPr="00725E27" w:rsidRDefault="00835655" w:rsidP="004470E5">
            <w:pPr>
              <w:numPr>
                <w:ilvl w:val="0"/>
                <w:numId w:val="215"/>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2F5371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Ink</w:t>
            </w:r>
          </w:p>
        </w:tc>
        <w:tc>
          <w:tcPr>
            <w:tcW w:w="1890" w:type="dxa"/>
            <w:tcMar>
              <w:top w:w="0" w:type="dxa"/>
              <w:left w:w="0" w:type="dxa"/>
              <w:bottom w:w="0" w:type="dxa"/>
              <w:right w:w="0" w:type="dxa"/>
            </w:tcMar>
            <w:hideMark/>
          </w:tcPr>
          <w:p w14:paraId="744F66A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Assorted </w:t>
            </w:r>
            <w:proofErr w:type="spellStart"/>
            <w:r w:rsidRPr="00725E27">
              <w:rPr>
                <w:rFonts w:eastAsia="Times New Roman" w:cs="Times New Roman"/>
                <w:kern w:val="2"/>
                <w:szCs w:val="24"/>
                <w14:ligatures w14:val="standardContextual"/>
              </w:rPr>
              <w:t>Colours</w:t>
            </w:r>
            <w:proofErr w:type="spellEnd"/>
            <w:r w:rsidRPr="00725E27">
              <w:rPr>
                <w:rFonts w:eastAsia="Times New Roman" w:cs="Times New Roman"/>
                <w:kern w:val="2"/>
                <w:szCs w:val="24"/>
                <w14:ligatures w14:val="standardContextual"/>
              </w:rPr>
              <w:t xml:space="preserve"> for trainer’s use</w:t>
            </w:r>
          </w:p>
        </w:tc>
        <w:tc>
          <w:tcPr>
            <w:tcW w:w="1320" w:type="dxa"/>
            <w:tcMar>
              <w:top w:w="0" w:type="dxa"/>
              <w:left w:w="0" w:type="dxa"/>
              <w:bottom w:w="0" w:type="dxa"/>
              <w:right w:w="0" w:type="dxa"/>
            </w:tcMar>
            <w:hideMark/>
          </w:tcPr>
          <w:p w14:paraId="2522648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500ml per term.</w:t>
            </w:r>
          </w:p>
        </w:tc>
        <w:tc>
          <w:tcPr>
            <w:tcW w:w="1920" w:type="dxa"/>
            <w:tcMar>
              <w:top w:w="0" w:type="dxa"/>
              <w:left w:w="0" w:type="dxa"/>
              <w:bottom w:w="0" w:type="dxa"/>
              <w:right w:w="0" w:type="dxa"/>
            </w:tcMar>
            <w:hideMark/>
          </w:tcPr>
          <w:p w14:paraId="3377175C"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131B70FB" w14:textId="77777777" w:rsidTr="00400007">
        <w:trPr>
          <w:trHeight w:val="735"/>
        </w:trPr>
        <w:tc>
          <w:tcPr>
            <w:tcW w:w="1140" w:type="dxa"/>
            <w:tcMar>
              <w:top w:w="0" w:type="dxa"/>
              <w:left w:w="0" w:type="dxa"/>
              <w:bottom w:w="0" w:type="dxa"/>
              <w:right w:w="0" w:type="dxa"/>
            </w:tcMar>
            <w:hideMark/>
          </w:tcPr>
          <w:p w14:paraId="6660B747" w14:textId="77777777" w:rsidR="00835655" w:rsidRPr="00725E27" w:rsidRDefault="00835655" w:rsidP="004470E5">
            <w:pPr>
              <w:numPr>
                <w:ilvl w:val="0"/>
                <w:numId w:val="216"/>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2763FB7B"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White board Marker</w:t>
            </w:r>
          </w:p>
        </w:tc>
        <w:tc>
          <w:tcPr>
            <w:tcW w:w="1890" w:type="dxa"/>
            <w:tcMar>
              <w:top w:w="0" w:type="dxa"/>
              <w:left w:w="0" w:type="dxa"/>
              <w:bottom w:w="0" w:type="dxa"/>
              <w:right w:w="0" w:type="dxa"/>
            </w:tcMar>
            <w:hideMark/>
          </w:tcPr>
          <w:p w14:paraId="41B36B9C"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Refillable type</w:t>
            </w:r>
          </w:p>
        </w:tc>
        <w:tc>
          <w:tcPr>
            <w:tcW w:w="1320" w:type="dxa"/>
            <w:tcMar>
              <w:top w:w="0" w:type="dxa"/>
              <w:left w:w="0" w:type="dxa"/>
              <w:bottom w:w="0" w:type="dxa"/>
              <w:right w:w="0" w:type="dxa"/>
            </w:tcMar>
            <w:hideMark/>
          </w:tcPr>
          <w:p w14:paraId="1B3415EB"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10 pcs per term</w:t>
            </w:r>
          </w:p>
        </w:tc>
        <w:tc>
          <w:tcPr>
            <w:tcW w:w="1920" w:type="dxa"/>
            <w:tcMar>
              <w:top w:w="0" w:type="dxa"/>
              <w:left w:w="0" w:type="dxa"/>
              <w:bottom w:w="0" w:type="dxa"/>
              <w:right w:w="0" w:type="dxa"/>
            </w:tcMar>
            <w:hideMark/>
          </w:tcPr>
          <w:p w14:paraId="38398E7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29754184" w14:textId="77777777" w:rsidTr="00400007">
        <w:trPr>
          <w:trHeight w:val="975"/>
        </w:trPr>
        <w:tc>
          <w:tcPr>
            <w:tcW w:w="1140" w:type="dxa"/>
            <w:tcMar>
              <w:top w:w="0" w:type="dxa"/>
              <w:left w:w="0" w:type="dxa"/>
              <w:bottom w:w="0" w:type="dxa"/>
              <w:right w:w="0" w:type="dxa"/>
            </w:tcMar>
            <w:hideMark/>
          </w:tcPr>
          <w:p w14:paraId="1ECA096E" w14:textId="77777777" w:rsidR="00835655" w:rsidRPr="00725E27" w:rsidRDefault="00835655" w:rsidP="004470E5">
            <w:pPr>
              <w:numPr>
                <w:ilvl w:val="0"/>
                <w:numId w:val="217"/>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47D875EF" w14:textId="77777777" w:rsidR="00835655" w:rsidRPr="00725E27" w:rsidRDefault="00835655" w:rsidP="00400007">
            <w:pPr>
              <w:spacing w:after="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Dimension papers</w:t>
            </w:r>
          </w:p>
        </w:tc>
        <w:tc>
          <w:tcPr>
            <w:tcW w:w="1890" w:type="dxa"/>
            <w:tcMar>
              <w:top w:w="0" w:type="dxa"/>
              <w:left w:w="0" w:type="dxa"/>
              <w:bottom w:w="0" w:type="dxa"/>
              <w:right w:w="0" w:type="dxa"/>
            </w:tcMar>
            <w:hideMark/>
          </w:tcPr>
          <w:p w14:paraId="56313BC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14:paraId="39CEEEA0"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52A545D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425051E2" w14:textId="77777777" w:rsidTr="00400007">
        <w:trPr>
          <w:trHeight w:val="975"/>
        </w:trPr>
        <w:tc>
          <w:tcPr>
            <w:tcW w:w="1140" w:type="dxa"/>
            <w:tcMar>
              <w:top w:w="0" w:type="dxa"/>
              <w:left w:w="0" w:type="dxa"/>
              <w:bottom w:w="0" w:type="dxa"/>
              <w:right w:w="0" w:type="dxa"/>
            </w:tcMar>
            <w:hideMark/>
          </w:tcPr>
          <w:p w14:paraId="125F3AD3" w14:textId="77777777" w:rsidR="00835655" w:rsidRPr="00725E27" w:rsidRDefault="00835655" w:rsidP="004470E5">
            <w:pPr>
              <w:numPr>
                <w:ilvl w:val="0"/>
                <w:numId w:val="218"/>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A606A45" w14:textId="77777777" w:rsidR="00835655" w:rsidRPr="00725E27" w:rsidRDefault="00835655" w:rsidP="00400007">
            <w:pPr>
              <w:spacing w:after="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Billing papers</w:t>
            </w:r>
          </w:p>
          <w:p w14:paraId="0FD9CD0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1890" w:type="dxa"/>
            <w:tcMar>
              <w:top w:w="0" w:type="dxa"/>
              <w:left w:w="0" w:type="dxa"/>
              <w:bottom w:w="0" w:type="dxa"/>
              <w:right w:w="0" w:type="dxa"/>
            </w:tcMar>
            <w:hideMark/>
          </w:tcPr>
          <w:p w14:paraId="319C72D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14:paraId="59EDA8D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0D7450E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04803B24" w14:textId="77777777" w:rsidTr="00400007">
        <w:trPr>
          <w:trHeight w:val="375"/>
        </w:trPr>
        <w:tc>
          <w:tcPr>
            <w:tcW w:w="1140" w:type="dxa"/>
            <w:tcMar>
              <w:top w:w="0" w:type="dxa"/>
              <w:left w:w="0" w:type="dxa"/>
              <w:bottom w:w="0" w:type="dxa"/>
              <w:right w:w="0" w:type="dxa"/>
            </w:tcMar>
            <w:hideMark/>
          </w:tcPr>
          <w:p w14:paraId="1E622C23"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D</w:t>
            </w:r>
          </w:p>
        </w:tc>
        <w:tc>
          <w:tcPr>
            <w:tcW w:w="2535" w:type="dxa"/>
            <w:tcMar>
              <w:top w:w="0" w:type="dxa"/>
              <w:left w:w="0" w:type="dxa"/>
              <w:bottom w:w="0" w:type="dxa"/>
              <w:right w:w="0" w:type="dxa"/>
            </w:tcMar>
            <w:hideMark/>
          </w:tcPr>
          <w:p w14:paraId="3743F6CF"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Tools and Equipment</w:t>
            </w:r>
          </w:p>
        </w:tc>
        <w:tc>
          <w:tcPr>
            <w:tcW w:w="1890" w:type="dxa"/>
            <w:tcMar>
              <w:top w:w="0" w:type="dxa"/>
              <w:left w:w="0" w:type="dxa"/>
              <w:bottom w:w="0" w:type="dxa"/>
              <w:right w:w="0" w:type="dxa"/>
            </w:tcMar>
            <w:hideMark/>
          </w:tcPr>
          <w:p w14:paraId="4560309A"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16354FC7"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164231E1"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12C192A6" w14:textId="77777777" w:rsidTr="00400007">
        <w:trPr>
          <w:trHeight w:val="975"/>
        </w:trPr>
        <w:tc>
          <w:tcPr>
            <w:tcW w:w="1140" w:type="dxa"/>
            <w:tcMar>
              <w:top w:w="0" w:type="dxa"/>
              <w:left w:w="0" w:type="dxa"/>
              <w:bottom w:w="0" w:type="dxa"/>
              <w:right w:w="0" w:type="dxa"/>
            </w:tcMar>
            <w:hideMark/>
          </w:tcPr>
          <w:p w14:paraId="4669829C" w14:textId="77777777" w:rsidR="00835655" w:rsidRPr="00725E27" w:rsidRDefault="00835655" w:rsidP="004470E5">
            <w:pPr>
              <w:numPr>
                <w:ilvl w:val="0"/>
                <w:numId w:val="219"/>
              </w:numPr>
              <w:spacing w:after="220" w:line="360" w:lineRule="auto"/>
              <w:rPr>
                <w:rFonts w:eastAsia="Calibri" w:cs="Times New Roman"/>
                <w:kern w:val="2"/>
                <w:szCs w:val="24"/>
                <w14:ligatures w14:val="standardContextual"/>
              </w:rPr>
            </w:pPr>
            <w:r w:rsidRPr="00725E27">
              <w:rPr>
                <w:rFonts w:eastAsia="Times New Roman" w:cs="Times New Roman"/>
                <w:b/>
                <w:kern w:val="2"/>
                <w:szCs w:val="24"/>
                <w14:ligatures w14:val="standardContextual"/>
              </w:rPr>
              <w:t xml:space="preserve"> </w:t>
            </w:r>
          </w:p>
        </w:tc>
        <w:tc>
          <w:tcPr>
            <w:tcW w:w="2535" w:type="dxa"/>
            <w:tcMar>
              <w:top w:w="0" w:type="dxa"/>
              <w:left w:w="0" w:type="dxa"/>
              <w:bottom w:w="0" w:type="dxa"/>
              <w:right w:w="0" w:type="dxa"/>
            </w:tcMar>
            <w:hideMark/>
          </w:tcPr>
          <w:p w14:paraId="58C46CCB" w14:textId="77777777" w:rsidR="00835655" w:rsidRPr="00725E27" w:rsidRDefault="00835655" w:rsidP="00400007">
            <w:pPr>
              <w:spacing w:before="240" w:after="0" w:line="360" w:lineRule="auto"/>
              <w:rPr>
                <w:rFonts w:eastAsia="Times New Roman" w:cs="Times New Roman"/>
                <w:b/>
                <w:kern w:val="2"/>
                <w:szCs w:val="24"/>
                <w14:ligatures w14:val="standardContextual"/>
              </w:rPr>
            </w:pPr>
            <w:r w:rsidRPr="00725E27">
              <w:rPr>
                <w:rFonts w:eastAsia="Times New Roman" w:cs="Times New Roman"/>
                <w:kern w:val="2"/>
                <w:szCs w:val="24"/>
                <w14:ligatures w14:val="standardContextual"/>
              </w:rPr>
              <w:t>1 Projector</w:t>
            </w:r>
          </w:p>
        </w:tc>
        <w:tc>
          <w:tcPr>
            <w:tcW w:w="1890" w:type="dxa"/>
            <w:tcMar>
              <w:top w:w="0" w:type="dxa"/>
              <w:left w:w="0" w:type="dxa"/>
              <w:bottom w:w="0" w:type="dxa"/>
              <w:right w:w="0" w:type="dxa"/>
            </w:tcMar>
            <w:hideMark/>
          </w:tcPr>
          <w:p w14:paraId="028E849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appropriate</w:t>
            </w:r>
          </w:p>
        </w:tc>
        <w:tc>
          <w:tcPr>
            <w:tcW w:w="1320" w:type="dxa"/>
            <w:tcMar>
              <w:top w:w="0" w:type="dxa"/>
              <w:left w:w="0" w:type="dxa"/>
              <w:bottom w:w="0" w:type="dxa"/>
              <w:right w:w="0" w:type="dxa"/>
            </w:tcMar>
            <w:hideMark/>
          </w:tcPr>
          <w:p w14:paraId="308123FE"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654E954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66D10D5A" w14:textId="77777777" w:rsidTr="00400007">
        <w:trPr>
          <w:trHeight w:val="615"/>
        </w:trPr>
        <w:tc>
          <w:tcPr>
            <w:tcW w:w="1140" w:type="dxa"/>
            <w:tcMar>
              <w:top w:w="0" w:type="dxa"/>
              <w:left w:w="0" w:type="dxa"/>
              <w:bottom w:w="0" w:type="dxa"/>
              <w:right w:w="0" w:type="dxa"/>
            </w:tcMar>
            <w:hideMark/>
          </w:tcPr>
          <w:p w14:paraId="27239338" w14:textId="77777777" w:rsidR="00835655" w:rsidRPr="00725E27" w:rsidRDefault="00835655" w:rsidP="004470E5">
            <w:pPr>
              <w:numPr>
                <w:ilvl w:val="0"/>
                <w:numId w:val="220"/>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1AD3859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calculator</w:t>
            </w:r>
          </w:p>
        </w:tc>
        <w:tc>
          <w:tcPr>
            <w:tcW w:w="1890" w:type="dxa"/>
            <w:tcMar>
              <w:top w:w="0" w:type="dxa"/>
              <w:left w:w="0" w:type="dxa"/>
              <w:bottom w:w="0" w:type="dxa"/>
              <w:right w:w="0" w:type="dxa"/>
            </w:tcMar>
            <w:hideMark/>
          </w:tcPr>
          <w:p w14:paraId="3FB7C45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scientific</w:t>
            </w:r>
          </w:p>
        </w:tc>
        <w:tc>
          <w:tcPr>
            <w:tcW w:w="1320" w:type="dxa"/>
            <w:tcMar>
              <w:top w:w="0" w:type="dxa"/>
              <w:left w:w="0" w:type="dxa"/>
              <w:bottom w:w="0" w:type="dxa"/>
              <w:right w:w="0" w:type="dxa"/>
            </w:tcMar>
            <w:hideMark/>
          </w:tcPr>
          <w:p w14:paraId="07F363EC"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1F4CF7F4"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54CD3FB9" w14:textId="77777777" w:rsidTr="00400007">
        <w:trPr>
          <w:trHeight w:val="615"/>
        </w:trPr>
        <w:tc>
          <w:tcPr>
            <w:tcW w:w="1140" w:type="dxa"/>
            <w:tcMar>
              <w:top w:w="0" w:type="dxa"/>
              <w:left w:w="0" w:type="dxa"/>
              <w:bottom w:w="0" w:type="dxa"/>
              <w:right w:w="0" w:type="dxa"/>
            </w:tcMar>
            <w:hideMark/>
          </w:tcPr>
          <w:p w14:paraId="7CFA1AFF" w14:textId="77777777" w:rsidR="00835655" w:rsidRPr="00725E27" w:rsidRDefault="00835655" w:rsidP="004470E5">
            <w:pPr>
              <w:numPr>
                <w:ilvl w:val="0"/>
                <w:numId w:val="221"/>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21EA98A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Laptop</w:t>
            </w:r>
          </w:p>
        </w:tc>
        <w:tc>
          <w:tcPr>
            <w:tcW w:w="1890" w:type="dxa"/>
            <w:tcMar>
              <w:top w:w="0" w:type="dxa"/>
              <w:left w:w="0" w:type="dxa"/>
              <w:bottom w:w="0" w:type="dxa"/>
              <w:right w:w="0" w:type="dxa"/>
            </w:tcMar>
            <w:hideMark/>
          </w:tcPr>
          <w:p w14:paraId="3FEF2DC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Intel corei5</w:t>
            </w:r>
          </w:p>
        </w:tc>
        <w:tc>
          <w:tcPr>
            <w:tcW w:w="1320" w:type="dxa"/>
            <w:tcMar>
              <w:top w:w="0" w:type="dxa"/>
              <w:left w:w="0" w:type="dxa"/>
              <w:bottom w:w="0" w:type="dxa"/>
              <w:right w:w="0" w:type="dxa"/>
            </w:tcMar>
            <w:hideMark/>
          </w:tcPr>
          <w:p w14:paraId="55BC602B"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36C23DE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0557532C" w14:textId="77777777" w:rsidTr="00400007">
        <w:trPr>
          <w:trHeight w:val="735"/>
        </w:trPr>
        <w:tc>
          <w:tcPr>
            <w:tcW w:w="1140" w:type="dxa"/>
            <w:tcMar>
              <w:top w:w="0" w:type="dxa"/>
              <w:left w:w="0" w:type="dxa"/>
              <w:bottom w:w="0" w:type="dxa"/>
              <w:right w:w="0" w:type="dxa"/>
            </w:tcMar>
            <w:hideMark/>
          </w:tcPr>
          <w:p w14:paraId="61128BA0" w14:textId="77777777" w:rsidR="00835655" w:rsidRPr="00725E27" w:rsidRDefault="00835655" w:rsidP="004470E5">
            <w:pPr>
              <w:numPr>
                <w:ilvl w:val="0"/>
                <w:numId w:val="222"/>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1F8356CA"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PPEs</w:t>
            </w:r>
          </w:p>
        </w:tc>
        <w:tc>
          <w:tcPr>
            <w:tcW w:w="1890" w:type="dxa"/>
            <w:tcMar>
              <w:top w:w="0" w:type="dxa"/>
              <w:left w:w="0" w:type="dxa"/>
              <w:bottom w:w="0" w:type="dxa"/>
              <w:right w:w="0" w:type="dxa"/>
            </w:tcMar>
            <w:hideMark/>
          </w:tcPr>
          <w:p w14:paraId="0CA538C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Trainer Use (dust coat)</w:t>
            </w:r>
          </w:p>
        </w:tc>
        <w:tc>
          <w:tcPr>
            <w:tcW w:w="1320" w:type="dxa"/>
            <w:tcMar>
              <w:top w:w="0" w:type="dxa"/>
              <w:left w:w="0" w:type="dxa"/>
              <w:bottom w:w="0" w:type="dxa"/>
              <w:right w:w="0" w:type="dxa"/>
            </w:tcMar>
            <w:hideMark/>
          </w:tcPr>
          <w:p w14:paraId="3981243B"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14:paraId="2A57CCC4"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835655" w:rsidRPr="00725E27" w14:paraId="52975EC3" w14:textId="77777777" w:rsidTr="00400007">
        <w:trPr>
          <w:trHeight w:val="615"/>
        </w:trPr>
        <w:tc>
          <w:tcPr>
            <w:tcW w:w="1140" w:type="dxa"/>
            <w:tcMar>
              <w:top w:w="0" w:type="dxa"/>
              <w:left w:w="0" w:type="dxa"/>
              <w:bottom w:w="0" w:type="dxa"/>
              <w:right w:w="0" w:type="dxa"/>
            </w:tcMar>
            <w:hideMark/>
          </w:tcPr>
          <w:p w14:paraId="021E7BE8" w14:textId="77777777" w:rsidR="00835655" w:rsidRPr="00725E27" w:rsidRDefault="00835655" w:rsidP="004470E5">
            <w:pPr>
              <w:numPr>
                <w:ilvl w:val="0"/>
                <w:numId w:val="223"/>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6841A3E"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Pen</w:t>
            </w:r>
          </w:p>
        </w:tc>
        <w:tc>
          <w:tcPr>
            <w:tcW w:w="1890" w:type="dxa"/>
            <w:tcMar>
              <w:top w:w="0" w:type="dxa"/>
              <w:left w:w="0" w:type="dxa"/>
              <w:bottom w:w="0" w:type="dxa"/>
              <w:right w:w="0" w:type="dxa"/>
            </w:tcMar>
            <w:hideMark/>
          </w:tcPr>
          <w:p w14:paraId="74EFA7B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Trainee</w:t>
            </w:r>
          </w:p>
        </w:tc>
        <w:tc>
          <w:tcPr>
            <w:tcW w:w="1320" w:type="dxa"/>
            <w:tcMar>
              <w:top w:w="0" w:type="dxa"/>
              <w:left w:w="0" w:type="dxa"/>
              <w:bottom w:w="0" w:type="dxa"/>
              <w:right w:w="0" w:type="dxa"/>
            </w:tcMar>
            <w:hideMark/>
          </w:tcPr>
          <w:p w14:paraId="2903387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14:paraId="7B99B3E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bl>
    <w:p w14:paraId="141B4160" w14:textId="77777777" w:rsidR="00835655" w:rsidRPr="00725E27" w:rsidRDefault="00835655" w:rsidP="00835655">
      <w:pPr>
        <w:rPr>
          <w:rFonts w:cs="Times New Roman"/>
          <w:szCs w:val="24"/>
        </w:rPr>
      </w:pPr>
    </w:p>
    <w:p w14:paraId="74A7ADE1" w14:textId="77777777" w:rsidR="0017491A" w:rsidRPr="00725E27" w:rsidRDefault="0017491A" w:rsidP="0017491A">
      <w:pPr>
        <w:rPr>
          <w:rFonts w:eastAsia="SimSun" w:cs="Times New Roman"/>
          <w:b/>
          <w:szCs w:val="24"/>
        </w:rPr>
      </w:pPr>
    </w:p>
    <w:p w14:paraId="5FC67ECE" w14:textId="31189328" w:rsidR="0017491A" w:rsidRPr="00725E27" w:rsidRDefault="0017491A" w:rsidP="0017491A">
      <w:pPr>
        <w:pStyle w:val="Heading2"/>
        <w:rPr>
          <w:lang w:val="en-ZA"/>
        </w:rPr>
      </w:pPr>
      <w:bookmarkStart w:id="144" w:name="_Toc197173415"/>
      <w:r w:rsidRPr="00725E27">
        <w:lastRenderedPageBreak/>
        <w:t xml:space="preserve">ROAD STRUCTURES </w:t>
      </w:r>
      <w:r w:rsidR="00175598" w:rsidRPr="00725E27">
        <w:t xml:space="preserve">DESIGN </w:t>
      </w:r>
      <w:r w:rsidRPr="00725E27">
        <w:t>II</w:t>
      </w:r>
      <w:bookmarkEnd w:id="144"/>
    </w:p>
    <w:p w14:paraId="5CFB9E98" w14:textId="5BDB79BC" w:rsidR="0017491A" w:rsidRPr="00725E27" w:rsidRDefault="0017491A" w:rsidP="0017491A">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 xml:space="preserve">0732 551 </w:t>
      </w:r>
      <w:r w:rsidR="007A58E8" w:rsidRPr="00725E27">
        <w:rPr>
          <w:rFonts w:cs="Times New Roman"/>
          <w:b/>
          <w:szCs w:val="24"/>
        </w:rPr>
        <w:t>29</w:t>
      </w:r>
      <w:r w:rsidRPr="00725E27">
        <w:rPr>
          <w:rFonts w:cs="Times New Roman"/>
          <w:b/>
          <w:szCs w:val="24"/>
        </w:rPr>
        <w:t>A</w:t>
      </w:r>
    </w:p>
    <w:p w14:paraId="3C000D6D" w14:textId="77777777" w:rsidR="0017491A" w:rsidRPr="00725E27" w:rsidRDefault="0017491A" w:rsidP="0017491A">
      <w:pPr>
        <w:spacing w:after="0" w:line="360" w:lineRule="auto"/>
        <w:rPr>
          <w:rFonts w:cs="Times New Roman"/>
          <w:b/>
          <w:szCs w:val="24"/>
          <w:lang w:val="en-ZA"/>
        </w:rPr>
      </w:pPr>
    </w:p>
    <w:p w14:paraId="690FF120"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70</w:t>
      </w:r>
      <w:r w:rsidRPr="00725E27">
        <w:rPr>
          <w:rFonts w:cs="Times New Roman"/>
          <w:b/>
          <w:szCs w:val="24"/>
          <w:lang w:val="en-ZA"/>
        </w:rPr>
        <w:t xml:space="preserve"> </w:t>
      </w:r>
      <w:r w:rsidRPr="00725E27">
        <w:rPr>
          <w:rFonts w:cs="Times New Roman"/>
          <w:szCs w:val="24"/>
          <w:lang w:val="en-ZA"/>
        </w:rPr>
        <w:t>Hours</w:t>
      </w:r>
    </w:p>
    <w:p w14:paraId="23A2535C" w14:textId="77777777" w:rsidR="0017491A" w:rsidRPr="00725E27" w:rsidRDefault="0017491A" w:rsidP="0017491A">
      <w:pPr>
        <w:spacing w:after="0" w:line="360" w:lineRule="auto"/>
        <w:rPr>
          <w:rFonts w:cs="Times New Roman"/>
          <w:b/>
          <w:szCs w:val="24"/>
          <w:lang w:val="en-ZA"/>
        </w:rPr>
      </w:pPr>
    </w:p>
    <w:p w14:paraId="2564B821"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Relationship to Occupational Standards</w:t>
      </w:r>
    </w:p>
    <w:p w14:paraId="23F89D50" w14:textId="77777777" w:rsidR="0017491A" w:rsidRPr="00725E27" w:rsidRDefault="0017491A" w:rsidP="0017491A">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rPr>
        <w:t>Design Road Structures</w:t>
      </w:r>
    </w:p>
    <w:p w14:paraId="13B7B8F1" w14:textId="77777777" w:rsidR="0017491A" w:rsidRPr="00725E27" w:rsidRDefault="0017491A" w:rsidP="0017491A">
      <w:pPr>
        <w:spacing w:after="0" w:line="360" w:lineRule="auto"/>
        <w:rPr>
          <w:rFonts w:cs="Times New Roman"/>
          <w:b/>
          <w:szCs w:val="24"/>
          <w:lang w:val="en-ZA"/>
        </w:rPr>
      </w:pPr>
    </w:p>
    <w:p w14:paraId="0A3EB5D8"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Unit Description</w:t>
      </w:r>
    </w:p>
    <w:p w14:paraId="22D2CD1A" w14:textId="77777777" w:rsidR="0017491A" w:rsidRPr="00725E27" w:rsidRDefault="0017491A" w:rsidP="0017491A">
      <w:pPr>
        <w:tabs>
          <w:tab w:val="left" w:pos="2880"/>
          <w:tab w:val="left" w:pos="9000"/>
        </w:tabs>
        <w:spacing w:after="0" w:line="360" w:lineRule="auto"/>
        <w:rPr>
          <w:rFonts w:cs="Times New Roman"/>
          <w:szCs w:val="24"/>
        </w:rPr>
      </w:pPr>
      <w:bookmarkStart w:id="145" w:name="_Hlk195630911"/>
      <w:r w:rsidRPr="00725E27">
        <w:rPr>
          <w:rFonts w:eastAsia="Times New Roman" w:cs="Times New Roman"/>
          <w:szCs w:val="24"/>
        </w:rPr>
        <w:t xml:space="preserve">This unit specifies the competencies required to </w:t>
      </w:r>
      <w:r w:rsidRPr="00725E27">
        <w:rPr>
          <w:rFonts w:cs="Times New Roman"/>
          <w:szCs w:val="24"/>
        </w:rPr>
        <w:t xml:space="preserve">design basic pavement structures. It involves; designing drainage and hydraulic structures, designing pedestrian and cyclist paths and designing road furniture. </w:t>
      </w:r>
    </w:p>
    <w:bookmarkEnd w:id="145"/>
    <w:p w14:paraId="0C1329AD" w14:textId="77777777" w:rsidR="0017491A" w:rsidRPr="00725E27" w:rsidRDefault="0017491A" w:rsidP="0017491A">
      <w:pPr>
        <w:spacing w:after="0" w:line="360" w:lineRule="auto"/>
        <w:rPr>
          <w:rFonts w:eastAsia="Times New Roman" w:cs="Times New Roman"/>
          <w:szCs w:val="24"/>
          <w:lang w:eastAsia="zh-CN"/>
        </w:rPr>
      </w:pPr>
    </w:p>
    <w:p w14:paraId="56329369"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Summary of Learning Outcomes</w:t>
      </w:r>
    </w:p>
    <w:tbl>
      <w:tblPr>
        <w:tblW w:w="9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6"/>
        <w:gridCol w:w="3683"/>
      </w:tblGrid>
      <w:tr w:rsidR="00DC0CBC" w:rsidRPr="00725E27" w14:paraId="30C6946B" w14:textId="77777777" w:rsidTr="000F2215">
        <w:trPr>
          <w:trHeight w:val="122"/>
        </w:trPr>
        <w:tc>
          <w:tcPr>
            <w:tcW w:w="5756" w:type="dxa"/>
          </w:tcPr>
          <w:p w14:paraId="6D4DFA82" w14:textId="77777777" w:rsidR="000F2215" w:rsidRPr="00725E27" w:rsidRDefault="000F2215" w:rsidP="000F2215">
            <w:pPr>
              <w:pStyle w:val="ListParagraph"/>
              <w:numPr>
                <w:ilvl w:val="0"/>
                <w:numId w:val="22"/>
              </w:numPr>
              <w:spacing w:after="0" w:line="360" w:lineRule="auto"/>
              <w:rPr>
                <w:szCs w:val="24"/>
                <w:lang w:val="en-ZA"/>
              </w:rPr>
            </w:pPr>
            <w:r w:rsidRPr="00725E27">
              <w:rPr>
                <w:szCs w:val="24"/>
                <w:lang w:val="en-ZA"/>
              </w:rPr>
              <w:t>Design drainage and hydraulic structures</w:t>
            </w:r>
          </w:p>
        </w:tc>
        <w:tc>
          <w:tcPr>
            <w:tcW w:w="3683" w:type="dxa"/>
          </w:tcPr>
          <w:p w14:paraId="6390457C" w14:textId="77777777" w:rsidR="000F2215" w:rsidRPr="00725E27" w:rsidRDefault="000F2215" w:rsidP="005161CB">
            <w:pPr>
              <w:jc w:val="center"/>
              <w:rPr>
                <w:rFonts w:eastAsia="Times New Roman" w:cs="Times New Roman"/>
                <w:b/>
                <w:szCs w:val="24"/>
              </w:rPr>
            </w:pPr>
            <w:r w:rsidRPr="00725E27">
              <w:rPr>
                <w:rFonts w:eastAsia="Times New Roman" w:cs="Times New Roman"/>
                <w:b/>
                <w:szCs w:val="24"/>
              </w:rPr>
              <w:t>20</w:t>
            </w:r>
          </w:p>
        </w:tc>
      </w:tr>
      <w:tr w:rsidR="00DC0CBC" w:rsidRPr="00725E27" w14:paraId="71BDEA97" w14:textId="77777777" w:rsidTr="000F2215">
        <w:trPr>
          <w:trHeight w:val="118"/>
        </w:trPr>
        <w:tc>
          <w:tcPr>
            <w:tcW w:w="5756" w:type="dxa"/>
          </w:tcPr>
          <w:p w14:paraId="4D3895B3" w14:textId="77777777" w:rsidR="000F2215" w:rsidRPr="00725E27" w:rsidRDefault="000F2215" w:rsidP="000F2215">
            <w:pPr>
              <w:pStyle w:val="ListParagraph"/>
              <w:numPr>
                <w:ilvl w:val="0"/>
                <w:numId w:val="22"/>
              </w:numPr>
              <w:spacing w:after="0" w:line="360" w:lineRule="auto"/>
              <w:rPr>
                <w:szCs w:val="24"/>
                <w:lang w:val="en-ZA"/>
              </w:rPr>
            </w:pPr>
            <w:r w:rsidRPr="00725E27">
              <w:rPr>
                <w:szCs w:val="24"/>
                <w:lang w:val="en-ZA"/>
              </w:rPr>
              <w:t>Design pedestrian and cyclist paths</w:t>
            </w:r>
          </w:p>
        </w:tc>
        <w:tc>
          <w:tcPr>
            <w:tcW w:w="3683" w:type="dxa"/>
          </w:tcPr>
          <w:p w14:paraId="0ED3E326" w14:textId="77777777" w:rsidR="000F2215" w:rsidRPr="00725E27" w:rsidRDefault="000F2215" w:rsidP="005161CB">
            <w:pPr>
              <w:jc w:val="center"/>
              <w:rPr>
                <w:rFonts w:eastAsia="Times New Roman" w:cs="Times New Roman"/>
                <w:szCs w:val="24"/>
              </w:rPr>
            </w:pPr>
            <w:r w:rsidRPr="00725E27">
              <w:rPr>
                <w:rFonts w:eastAsia="Times New Roman" w:cs="Times New Roman"/>
                <w:szCs w:val="24"/>
              </w:rPr>
              <w:t>20</w:t>
            </w:r>
          </w:p>
        </w:tc>
      </w:tr>
      <w:tr w:rsidR="00DC0CBC" w:rsidRPr="00725E27" w14:paraId="48457F9B" w14:textId="77777777" w:rsidTr="000F2215">
        <w:trPr>
          <w:trHeight w:val="118"/>
        </w:trPr>
        <w:tc>
          <w:tcPr>
            <w:tcW w:w="5756" w:type="dxa"/>
          </w:tcPr>
          <w:p w14:paraId="1DDD8F21" w14:textId="77777777" w:rsidR="000F2215" w:rsidRPr="00725E27" w:rsidRDefault="000F2215" w:rsidP="000F2215">
            <w:pPr>
              <w:pStyle w:val="ListParagraph"/>
              <w:numPr>
                <w:ilvl w:val="0"/>
                <w:numId w:val="22"/>
              </w:numPr>
              <w:spacing w:after="0" w:line="360" w:lineRule="auto"/>
              <w:rPr>
                <w:szCs w:val="24"/>
                <w:lang w:val="en-ZA"/>
              </w:rPr>
            </w:pPr>
            <w:r w:rsidRPr="00725E27">
              <w:rPr>
                <w:szCs w:val="24"/>
                <w:lang w:val="en-ZA"/>
              </w:rPr>
              <w:t>Design Road furniture</w:t>
            </w:r>
          </w:p>
        </w:tc>
        <w:tc>
          <w:tcPr>
            <w:tcW w:w="3683" w:type="dxa"/>
          </w:tcPr>
          <w:p w14:paraId="57C8AA98" w14:textId="77777777" w:rsidR="000F2215" w:rsidRPr="00725E27" w:rsidRDefault="000F2215" w:rsidP="005161CB">
            <w:pPr>
              <w:jc w:val="center"/>
              <w:rPr>
                <w:rFonts w:eastAsia="Times New Roman" w:cs="Times New Roman"/>
                <w:b/>
                <w:szCs w:val="24"/>
              </w:rPr>
            </w:pPr>
            <w:r w:rsidRPr="00725E27">
              <w:rPr>
                <w:rFonts w:eastAsia="Times New Roman" w:cs="Times New Roman"/>
                <w:b/>
                <w:szCs w:val="24"/>
              </w:rPr>
              <w:t>30</w:t>
            </w:r>
          </w:p>
        </w:tc>
      </w:tr>
      <w:tr w:rsidR="000F2215" w:rsidRPr="00725E27" w14:paraId="36DC4026" w14:textId="77777777" w:rsidTr="000F2215">
        <w:trPr>
          <w:trHeight w:val="373"/>
        </w:trPr>
        <w:tc>
          <w:tcPr>
            <w:tcW w:w="5756" w:type="dxa"/>
          </w:tcPr>
          <w:p w14:paraId="2D3D36D9" w14:textId="77777777" w:rsidR="000F2215" w:rsidRPr="00725E27" w:rsidRDefault="000F2215" w:rsidP="005161CB">
            <w:pPr>
              <w:rPr>
                <w:rFonts w:eastAsia="Times New Roman" w:cs="Times New Roman"/>
                <w:szCs w:val="24"/>
              </w:rPr>
            </w:pPr>
            <w:r w:rsidRPr="00725E27">
              <w:rPr>
                <w:rFonts w:eastAsia="Times New Roman" w:cs="Times New Roman"/>
                <w:b/>
                <w:szCs w:val="24"/>
              </w:rPr>
              <w:t>TOTAL</w:t>
            </w:r>
          </w:p>
        </w:tc>
        <w:tc>
          <w:tcPr>
            <w:tcW w:w="3683" w:type="dxa"/>
          </w:tcPr>
          <w:p w14:paraId="206DFEFF" w14:textId="77777777" w:rsidR="000F2215" w:rsidRPr="00725E27" w:rsidRDefault="000F2215" w:rsidP="005161CB">
            <w:pPr>
              <w:jc w:val="center"/>
              <w:rPr>
                <w:rFonts w:eastAsia="Times New Roman" w:cs="Times New Roman"/>
                <w:b/>
                <w:szCs w:val="24"/>
              </w:rPr>
            </w:pPr>
            <w:r w:rsidRPr="00725E27">
              <w:rPr>
                <w:rFonts w:eastAsia="Times New Roman" w:cs="Times New Roman"/>
                <w:b/>
                <w:szCs w:val="24"/>
              </w:rPr>
              <w:t>70 HOURS</w:t>
            </w:r>
          </w:p>
        </w:tc>
      </w:tr>
    </w:tbl>
    <w:p w14:paraId="3A95BE88" w14:textId="77777777" w:rsidR="0017491A" w:rsidRPr="00725E27" w:rsidRDefault="0017491A" w:rsidP="0017491A">
      <w:pPr>
        <w:rPr>
          <w:rFonts w:cs="Times New Roman"/>
          <w:szCs w:val="24"/>
        </w:rPr>
      </w:pPr>
    </w:p>
    <w:p w14:paraId="1DBB413F" w14:textId="77777777" w:rsidR="0017491A" w:rsidRPr="00725E27" w:rsidRDefault="0017491A" w:rsidP="0017491A">
      <w:pPr>
        <w:rPr>
          <w:rFonts w:cs="Times New Roman"/>
          <w:szCs w:val="24"/>
        </w:rPr>
      </w:pPr>
      <w:r w:rsidRPr="00725E27">
        <w:rPr>
          <w:rFonts w:cs="Times New Roman"/>
          <w:b/>
          <w:szCs w:val="24"/>
          <w:lang w:val="en-ZA"/>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DC0CBC" w:rsidRPr="00725E27" w14:paraId="6CD4EC21" w14:textId="77777777" w:rsidTr="00DA7BE7">
        <w:tc>
          <w:tcPr>
            <w:tcW w:w="3116" w:type="dxa"/>
          </w:tcPr>
          <w:p w14:paraId="33C2DF8F" w14:textId="77777777" w:rsidR="0017491A" w:rsidRPr="00725E27" w:rsidRDefault="0017491A" w:rsidP="00C24A23">
            <w:pPr>
              <w:rPr>
                <w:rFonts w:cs="Times New Roman"/>
                <w:b/>
                <w:bCs/>
                <w:szCs w:val="24"/>
              </w:rPr>
            </w:pPr>
            <w:r w:rsidRPr="00725E27">
              <w:rPr>
                <w:rFonts w:cs="Times New Roman"/>
                <w:b/>
                <w:bCs/>
                <w:szCs w:val="24"/>
              </w:rPr>
              <w:t>Learning Outcomes</w:t>
            </w:r>
          </w:p>
        </w:tc>
        <w:tc>
          <w:tcPr>
            <w:tcW w:w="3117" w:type="dxa"/>
          </w:tcPr>
          <w:p w14:paraId="56074A56" w14:textId="77777777" w:rsidR="0017491A" w:rsidRPr="00725E27" w:rsidRDefault="0017491A" w:rsidP="00C24A23">
            <w:pPr>
              <w:rPr>
                <w:rFonts w:cs="Times New Roman"/>
                <w:b/>
                <w:bCs/>
                <w:szCs w:val="24"/>
              </w:rPr>
            </w:pPr>
            <w:r w:rsidRPr="00725E27">
              <w:rPr>
                <w:rFonts w:cs="Times New Roman"/>
                <w:b/>
                <w:bCs/>
                <w:szCs w:val="24"/>
              </w:rPr>
              <w:t>Content</w:t>
            </w:r>
          </w:p>
        </w:tc>
        <w:tc>
          <w:tcPr>
            <w:tcW w:w="3117" w:type="dxa"/>
          </w:tcPr>
          <w:p w14:paraId="70BBB9D4" w14:textId="77777777" w:rsidR="0017491A" w:rsidRPr="00725E27" w:rsidRDefault="0017491A" w:rsidP="00C24A23">
            <w:pPr>
              <w:rPr>
                <w:rFonts w:cs="Times New Roman"/>
                <w:b/>
                <w:bCs/>
                <w:szCs w:val="24"/>
              </w:rPr>
            </w:pPr>
            <w:r w:rsidRPr="00725E27">
              <w:rPr>
                <w:rFonts w:cs="Times New Roman"/>
                <w:b/>
                <w:bCs/>
                <w:szCs w:val="24"/>
              </w:rPr>
              <w:t>Suggested Assessment Method</w:t>
            </w:r>
          </w:p>
        </w:tc>
      </w:tr>
      <w:tr w:rsidR="00DC0CBC" w:rsidRPr="00725E27" w14:paraId="4CC0B3C7" w14:textId="77777777" w:rsidTr="00DA7BE7">
        <w:tc>
          <w:tcPr>
            <w:tcW w:w="3116" w:type="dxa"/>
          </w:tcPr>
          <w:p w14:paraId="3F73A067" w14:textId="77777777" w:rsidR="0017491A" w:rsidRPr="00725E27" w:rsidRDefault="0017491A" w:rsidP="00C24A23">
            <w:pPr>
              <w:rPr>
                <w:rFonts w:cs="Times New Roman"/>
                <w:szCs w:val="24"/>
              </w:rPr>
            </w:pPr>
            <w:r w:rsidRPr="00725E27">
              <w:rPr>
                <w:rFonts w:cs="Times New Roman"/>
                <w:szCs w:val="24"/>
                <w:lang w:val="en-ZA"/>
              </w:rPr>
              <w:t>1.Design drainage and hydraulic structures</w:t>
            </w:r>
          </w:p>
        </w:tc>
        <w:tc>
          <w:tcPr>
            <w:tcW w:w="3117" w:type="dxa"/>
          </w:tcPr>
          <w:p w14:paraId="51DD7758" w14:textId="77777777" w:rsidR="0017491A" w:rsidRPr="00725E27" w:rsidRDefault="0017491A" w:rsidP="00C24A23">
            <w:pPr>
              <w:pStyle w:val="ListParagraph"/>
              <w:numPr>
                <w:ilvl w:val="1"/>
                <w:numId w:val="26"/>
              </w:numPr>
              <w:spacing w:line="360" w:lineRule="auto"/>
              <w:rPr>
                <w:szCs w:val="24"/>
              </w:rPr>
            </w:pPr>
            <w:r w:rsidRPr="00725E27">
              <w:rPr>
                <w:szCs w:val="24"/>
              </w:rPr>
              <w:t>Surface Run-off Estimation</w:t>
            </w:r>
          </w:p>
          <w:p w14:paraId="38384256" w14:textId="77777777" w:rsidR="0017491A" w:rsidRPr="00725E27" w:rsidRDefault="0017491A" w:rsidP="00C24A23">
            <w:pPr>
              <w:pStyle w:val="ListParagraph"/>
              <w:numPr>
                <w:ilvl w:val="1"/>
                <w:numId w:val="26"/>
              </w:numPr>
              <w:spacing w:line="360" w:lineRule="auto"/>
              <w:rPr>
                <w:szCs w:val="24"/>
              </w:rPr>
            </w:pPr>
            <w:r w:rsidRPr="00725E27">
              <w:rPr>
                <w:szCs w:val="24"/>
              </w:rPr>
              <w:t>Drainage Structures Design</w:t>
            </w:r>
          </w:p>
          <w:p w14:paraId="6155AF23"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Water bars</w:t>
            </w:r>
          </w:p>
          <w:p w14:paraId="2F2CC003"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Ditches</w:t>
            </w:r>
          </w:p>
          <w:p w14:paraId="62CEF4F3"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French drains </w:t>
            </w:r>
          </w:p>
          <w:p w14:paraId="38980185"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lastRenderedPageBreak/>
              <w:t xml:space="preserve">Culverts </w:t>
            </w:r>
          </w:p>
          <w:p w14:paraId="3A7F0CBB"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Under drains</w:t>
            </w:r>
          </w:p>
          <w:p w14:paraId="37182B5D" w14:textId="77777777" w:rsidR="0017491A" w:rsidRPr="00725E27" w:rsidRDefault="0017491A" w:rsidP="00C24A23">
            <w:pPr>
              <w:pStyle w:val="ListParagraph"/>
              <w:numPr>
                <w:ilvl w:val="1"/>
                <w:numId w:val="26"/>
              </w:numPr>
              <w:spacing w:line="360" w:lineRule="auto"/>
              <w:rPr>
                <w:szCs w:val="24"/>
              </w:rPr>
            </w:pPr>
            <w:r w:rsidRPr="00725E27">
              <w:rPr>
                <w:szCs w:val="24"/>
              </w:rPr>
              <w:t>Hydraulic Structures Design</w:t>
            </w:r>
          </w:p>
          <w:p w14:paraId="354468ED"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Bridges </w:t>
            </w:r>
          </w:p>
          <w:p w14:paraId="1C7A1348"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Dams </w:t>
            </w:r>
          </w:p>
          <w:p w14:paraId="12427A11"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Reservoirs  </w:t>
            </w:r>
          </w:p>
          <w:p w14:paraId="1B51878A"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Pipelines </w:t>
            </w:r>
          </w:p>
          <w:p w14:paraId="21C976CD"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Canals </w:t>
            </w:r>
          </w:p>
          <w:p w14:paraId="48DF5CC1"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Aqueducts </w:t>
            </w:r>
          </w:p>
          <w:p w14:paraId="3BF6407D"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Weirs </w:t>
            </w:r>
          </w:p>
          <w:p w14:paraId="7114D638"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Turbines </w:t>
            </w:r>
          </w:p>
          <w:p w14:paraId="476B283E"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Pumps </w:t>
            </w:r>
          </w:p>
          <w:p w14:paraId="74F39CC6"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Flood control structures</w:t>
            </w:r>
          </w:p>
          <w:p w14:paraId="40D2585B" w14:textId="77777777" w:rsidR="0017491A" w:rsidRPr="00725E27" w:rsidRDefault="0017491A" w:rsidP="00C24A23">
            <w:pPr>
              <w:pStyle w:val="ListParagraph"/>
              <w:numPr>
                <w:ilvl w:val="1"/>
                <w:numId w:val="26"/>
              </w:numPr>
              <w:spacing w:line="360" w:lineRule="auto"/>
              <w:rPr>
                <w:szCs w:val="24"/>
              </w:rPr>
            </w:pPr>
            <w:r w:rsidRPr="00725E27">
              <w:rPr>
                <w:szCs w:val="24"/>
              </w:rPr>
              <w:t>Retaining Walls Design</w:t>
            </w:r>
          </w:p>
          <w:p w14:paraId="609481C9"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Gravity </w:t>
            </w:r>
          </w:p>
          <w:p w14:paraId="3C43D6FC"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Cantilever </w:t>
            </w:r>
          </w:p>
          <w:p w14:paraId="119B48A8"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Embedded </w:t>
            </w:r>
          </w:p>
          <w:p w14:paraId="0D3F16F9"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Reinforced </w:t>
            </w:r>
          </w:p>
          <w:p w14:paraId="4860FBF0"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 xml:space="preserve">Counterfort </w:t>
            </w:r>
          </w:p>
          <w:p w14:paraId="4BAE09D7" w14:textId="77777777" w:rsidR="0017491A" w:rsidRPr="00725E27" w:rsidRDefault="0017491A" w:rsidP="00C24A23">
            <w:pPr>
              <w:widowControl w:val="0"/>
              <w:numPr>
                <w:ilvl w:val="2"/>
                <w:numId w:val="26"/>
              </w:numPr>
              <w:tabs>
                <w:tab w:val="left" w:pos="466"/>
              </w:tabs>
              <w:adjustRightInd w:val="0"/>
              <w:spacing w:line="360" w:lineRule="auto"/>
              <w:textAlignment w:val="baseline"/>
              <w:rPr>
                <w:rFonts w:eastAsia="Times New Roman" w:cs="Times New Roman"/>
                <w:szCs w:val="24"/>
              </w:rPr>
            </w:pPr>
            <w:r w:rsidRPr="00725E27">
              <w:rPr>
                <w:rFonts w:eastAsia="Times New Roman" w:cs="Times New Roman"/>
                <w:szCs w:val="24"/>
              </w:rPr>
              <w:t>Buttress</w:t>
            </w:r>
          </w:p>
          <w:p w14:paraId="6EBC6D45" w14:textId="77777777" w:rsidR="0017491A" w:rsidRPr="00725E27" w:rsidRDefault="0017491A" w:rsidP="00C24A23">
            <w:pPr>
              <w:pStyle w:val="ListParagraph"/>
              <w:numPr>
                <w:ilvl w:val="1"/>
                <w:numId w:val="26"/>
              </w:numPr>
              <w:spacing w:line="360" w:lineRule="auto"/>
              <w:rPr>
                <w:szCs w:val="24"/>
              </w:rPr>
            </w:pPr>
            <w:r w:rsidRPr="00725E27">
              <w:rPr>
                <w:szCs w:val="24"/>
              </w:rPr>
              <w:lastRenderedPageBreak/>
              <w:t>Construction Materials Determination</w:t>
            </w:r>
          </w:p>
        </w:tc>
        <w:tc>
          <w:tcPr>
            <w:tcW w:w="3117" w:type="dxa"/>
          </w:tcPr>
          <w:p w14:paraId="4DB8ED0C" w14:textId="77777777" w:rsidR="0017491A" w:rsidRPr="00725E27" w:rsidRDefault="0017491A" w:rsidP="00C24A23">
            <w:pPr>
              <w:pStyle w:val="ListParagraph"/>
              <w:numPr>
                <w:ilvl w:val="0"/>
                <w:numId w:val="25"/>
              </w:numPr>
              <w:rPr>
                <w:szCs w:val="24"/>
              </w:rPr>
            </w:pPr>
            <w:r w:rsidRPr="00725E27">
              <w:rPr>
                <w:szCs w:val="24"/>
              </w:rPr>
              <w:lastRenderedPageBreak/>
              <w:t>Written</w:t>
            </w:r>
          </w:p>
          <w:p w14:paraId="4A6ABE4D" w14:textId="77777777" w:rsidR="0017491A" w:rsidRPr="00725E27" w:rsidRDefault="0017491A" w:rsidP="00C24A23">
            <w:pPr>
              <w:pStyle w:val="ListParagraph"/>
              <w:numPr>
                <w:ilvl w:val="0"/>
                <w:numId w:val="25"/>
              </w:numPr>
              <w:rPr>
                <w:szCs w:val="24"/>
              </w:rPr>
            </w:pPr>
            <w:r w:rsidRPr="00725E27">
              <w:rPr>
                <w:szCs w:val="24"/>
              </w:rPr>
              <w:t>Observation</w:t>
            </w:r>
          </w:p>
          <w:p w14:paraId="7C135ABF" w14:textId="77777777" w:rsidR="0017491A" w:rsidRPr="00725E27" w:rsidRDefault="0017491A" w:rsidP="00C24A23">
            <w:pPr>
              <w:pStyle w:val="ListParagraph"/>
              <w:numPr>
                <w:ilvl w:val="0"/>
                <w:numId w:val="25"/>
              </w:numPr>
              <w:rPr>
                <w:szCs w:val="24"/>
              </w:rPr>
            </w:pPr>
            <w:r w:rsidRPr="00725E27">
              <w:rPr>
                <w:szCs w:val="24"/>
              </w:rPr>
              <w:t>Report</w:t>
            </w:r>
          </w:p>
          <w:p w14:paraId="0D8D5C3B" w14:textId="77777777" w:rsidR="0017491A" w:rsidRPr="00725E27" w:rsidRDefault="0017491A" w:rsidP="00C24A23">
            <w:pPr>
              <w:pStyle w:val="ListParagraph"/>
              <w:numPr>
                <w:ilvl w:val="0"/>
                <w:numId w:val="25"/>
              </w:numPr>
              <w:rPr>
                <w:szCs w:val="24"/>
              </w:rPr>
            </w:pPr>
            <w:r w:rsidRPr="00725E27">
              <w:rPr>
                <w:szCs w:val="24"/>
              </w:rPr>
              <w:t>Practical</w:t>
            </w:r>
          </w:p>
          <w:p w14:paraId="03180D3E" w14:textId="77777777" w:rsidR="0017491A" w:rsidRPr="00725E27" w:rsidRDefault="0017491A" w:rsidP="00C24A23">
            <w:pPr>
              <w:rPr>
                <w:rFonts w:cs="Times New Roman"/>
                <w:szCs w:val="24"/>
              </w:rPr>
            </w:pPr>
          </w:p>
        </w:tc>
      </w:tr>
      <w:tr w:rsidR="00DC0CBC" w:rsidRPr="00725E27" w14:paraId="30364505" w14:textId="77777777" w:rsidTr="00DA7BE7">
        <w:tc>
          <w:tcPr>
            <w:tcW w:w="3116" w:type="dxa"/>
          </w:tcPr>
          <w:p w14:paraId="17BDB23D" w14:textId="77777777" w:rsidR="0017491A" w:rsidRPr="00725E27" w:rsidRDefault="0017491A" w:rsidP="00C24A23">
            <w:pPr>
              <w:rPr>
                <w:rFonts w:cs="Times New Roman"/>
                <w:szCs w:val="24"/>
              </w:rPr>
            </w:pPr>
            <w:r w:rsidRPr="00725E27">
              <w:rPr>
                <w:rFonts w:cs="Times New Roman"/>
                <w:szCs w:val="24"/>
                <w:lang w:val="en-ZA"/>
              </w:rPr>
              <w:lastRenderedPageBreak/>
              <w:t>2.Design pedestrian and cyclist paths</w:t>
            </w:r>
          </w:p>
        </w:tc>
        <w:tc>
          <w:tcPr>
            <w:tcW w:w="3117" w:type="dxa"/>
          </w:tcPr>
          <w:p w14:paraId="636B8994" w14:textId="77777777" w:rsidR="0017491A" w:rsidRPr="00725E27" w:rsidRDefault="0017491A" w:rsidP="00C24A23">
            <w:pPr>
              <w:pStyle w:val="Default"/>
              <w:numPr>
                <w:ilvl w:val="1"/>
                <w:numId w:val="23"/>
              </w:numPr>
              <w:spacing w:line="360" w:lineRule="auto"/>
              <w:jc w:val="both"/>
              <w:rPr>
                <w:rFonts w:ascii="Times New Roman" w:hAnsi="Times New Roman" w:cs="Times New Roman"/>
                <w:color w:val="auto"/>
              </w:rPr>
            </w:pPr>
            <w:r w:rsidRPr="00725E27">
              <w:rPr>
                <w:rFonts w:ascii="Times New Roman" w:hAnsi="Times New Roman" w:cs="Times New Roman"/>
                <w:color w:val="auto"/>
              </w:rPr>
              <w:t>Resource Mobilization</w:t>
            </w:r>
          </w:p>
          <w:p w14:paraId="2F89CE2E" w14:textId="77777777" w:rsidR="0017491A" w:rsidRPr="00725E27" w:rsidRDefault="0017491A" w:rsidP="00C24A23">
            <w:pPr>
              <w:pStyle w:val="Default"/>
              <w:numPr>
                <w:ilvl w:val="1"/>
                <w:numId w:val="23"/>
              </w:numPr>
              <w:spacing w:line="360" w:lineRule="auto"/>
              <w:jc w:val="both"/>
              <w:rPr>
                <w:rFonts w:ascii="Times New Roman" w:hAnsi="Times New Roman" w:cs="Times New Roman"/>
                <w:color w:val="auto"/>
              </w:rPr>
            </w:pPr>
            <w:r w:rsidRPr="00725E27">
              <w:rPr>
                <w:rFonts w:ascii="Times New Roman" w:hAnsi="Times New Roman" w:cs="Times New Roman"/>
                <w:color w:val="auto"/>
              </w:rPr>
              <w:t>Pedestrian and Cyclist Traffic Estimation</w:t>
            </w:r>
          </w:p>
          <w:p w14:paraId="54B78543" w14:textId="77777777" w:rsidR="0017491A" w:rsidRPr="00725E27" w:rsidRDefault="0017491A" w:rsidP="00C24A23">
            <w:pPr>
              <w:pStyle w:val="Default"/>
              <w:numPr>
                <w:ilvl w:val="1"/>
                <w:numId w:val="23"/>
              </w:numPr>
              <w:spacing w:line="360" w:lineRule="auto"/>
              <w:jc w:val="both"/>
              <w:rPr>
                <w:rFonts w:ascii="Times New Roman" w:hAnsi="Times New Roman" w:cs="Times New Roman"/>
                <w:color w:val="auto"/>
              </w:rPr>
            </w:pPr>
            <w:r w:rsidRPr="00725E27">
              <w:rPr>
                <w:rFonts w:ascii="Times New Roman" w:hAnsi="Times New Roman" w:cs="Times New Roman"/>
                <w:color w:val="auto"/>
              </w:rPr>
              <w:t>Pedestrian and Cyclist Path Location</w:t>
            </w:r>
          </w:p>
          <w:p w14:paraId="1F805147" w14:textId="77777777" w:rsidR="0017491A" w:rsidRPr="00725E27" w:rsidRDefault="0017491A" w:rsidP="00C24A23">
            <w:pPr>
              <w:pStyle w:val="Default"/>
              <w:numPr>
                <w:ilvl w:val="1"/>
                <w:numId w:val="23"/>
              </w:numPr>
              <w:spacing w:line="360" w:lineRule="auto"/>
              <w:jc w:val="both"/>
              <w:rPr>
                <w:rFonts w:ascii="Times New Roman" w:hAnsi="Times New Roman" w:cs="Times New Roman"/>
                <w:color w:val="auto"/>
              </w:rPr>
            </w:pPr>
            <w:r w:rsidRPr="00725E27">
              <w:rPr>
                <w:rFonts w:ascii="Times New Roman" w:hAnsi="Times New Roman" w:cs="Times New Roman"/>
                <w:color w:val="auto"/>
              </w:rPr>
              <w:t>Pedestrian and Cyclist Path Design</w:t>
            </w:r>
          </w:p>
          <w:p w14:paraId="18BAE6E3" w14:textId="77777777" w:rsidR="0017491A" w:rsidRPr="00725E27" w:rsidRDefault="0017491A" w:rsidP="00C24A23">
            <w:pPr>
              <w:pStyle w:val="Default"/>
              <w:numPr>
                <w:ilvl w:val="1"/>
                <w:numId w:val="23"/>
              </w:numPr>
              <w:spacing w:line="360" w:lineRule="auto"/>
              <w:jc w:val="both"/>
              <w:rPr>
                <w:rFonts w:ascii="Times New Roman" w:hAnsi="Times New Roman" w:cs="Times New Roman"/>
                <w:color w:val="auto"/>
              </w:rPr>
            </w:pPr>
            <w:r w:rsidRPr="00725E27">
              <w:rPr>
                <w:rFonts w:ascii="Times New Roman" w:hAnsi="Times New Roman" w:cs="Times New Roman"/>
                <w:color w:val="auto"/>
              </w:rPr>
              <w:t>Drawings Production</w:t>
            </w:r>
          </w:p>
          <w:p w14:paraId="553860FD" w14:textId="77777777" w:rsidR="0017491A" w:rsidRPr="00725E27" w:rsidRDefault="0017491A" w:rsidP="00C24A23">
            <w:pPr>
              <w:pStyle w:val="Default"/>
              <w:numPr>
                <w:ilvl w:val="1"/>
                <w:numId w:val="23"/>
              </w:numPr>
              <w:spacing w:line="360" w:lineRule="auto"/>
              <w:jc w:val="both"/>
              <w:rPr>
                <w:rFonts w:ascii="Times New Roman" w:hAnsi="Times New Roman" w:cs="Times New Roman"/>
                <w:color w:val="auto"/>
              </w:rPr>
            </w:pPr>
            <w:r w:rsidRPr="00725E27">
              <w:rPr>
                <w:rFonts w:ascii="Times New Roman" w:hAnsi="Times New Roman" w:cs="Times New Roman"/>
                <w:color w:val="auto"/>
              </w:rPr>
              <w:t>Report and Material Specifications</w:t>
            </w:r>
          </w:p>
        </w:tc>
        <w:tc>
          <w:tcPr>
            <w:tcW w:w="3117" w:type="dxa"/>
          </w:tcPr>
          <w:p w14:paraId="6EEDB189" w14:textId="77777777" w:rsidR="0017491A" w:rsidRPr="00725E27" w:rsidRDefault="0017491A" w:rsidP="00C24A23">
            <w:pPr>
              <w:pStyle w:val="ListParagraph"/>
              <w:numPr>
                <w:ilvl w:val="0"/>
                <w:numId w:val="24"/>
              </w:numPr>
              <w:rPr>
                <w:szCs w:val="24"/>
              </w:rPr>
            </w:pPr>
            <w:r w:rsidRPr="00725E27">
              <w:rPr>
                <w:szCs w:val="24"/>
              </w:rPr>
              <w:t>Written</w:t>
            </w:r>
          </w:p>
          <w:p w14:paraId="2FC0B6A1" w14:textId="77777777" w:rsidR="0017491A" w:rsidRPr="00725E27" w:rsidRDefault="0017491A" w:rsidP="00C24A23">
            <w:pPr>
              <w:pStyle w:val="ListParagraph"/>
              <w:numPr>
                <w:ilvl w:val="0"/>
                <w:numId w:val="24"/>
              </w:numPr>
              <w:rPr>
                <w:szCs w:val="24"/>
              </w:rPr>
            </w:pPr>
            <w:r w:rsidRPr="00725E27">
              <w:rPr>
                <w:szCs w:val="24"/>
              </w:rPr>
              <w:t>Observation</w:t>
            </w:r>
          </w:p>
          <w:p w14:paraId="0F2AFAA9" w14:textId="77777777" w:rsidR="0017491A" w:rsidRPr="00725E27" w:rsidRDefault="0017491A" w:rsidP="00C24A23">
            <w:pPr>
              <w:pStyle w:val="ListParagraph"/>
              <w:numPr>
                <w:ilvl w:val="0"/>
                <w:numId w:val="24"/>
              </w:numPr>
              <w:rPr>
                <w:szCs w:val="24"/>
              </w:rPr>
            </w:pPr>
            <w:r w:rsidRPr="00725E27">
              <w:rPr>
                <w:szCs w:val="24"/>
              </w:rPr>
              <w:t>Report</w:t>
            </w:r>
          </w:p>
          <w:p w14:paraId="7EDED366" w14:textId="77777777" w:rsidR="0017491A" w:rsidRPr="00725E27" w:rsidRDefault="0017491A" w:rsidP="00C24A23">
            <w:pPr>
              <w:pStyle w:val="ListParagraph"/>
              <w:numPr>
                <w:ilvl w:val="0"/>
                <w:numId w:val="24"/>
              </w:numPr>
              <w:rPr>
                <w:szCs w:val="24"/>
              </w:rPr>
            </w:pPr>
            <w:r w:rsidRPr="00725E27">
              <w:rPr>
                <w:szCs w:val="24"/>
              </w:rPr>
              <w:t>Practical</w:t>
            </w:r>
          </w:p>
          <w:p w14:paraId="4560DE20" w14:textId="77777777" w:rsidR="0017491A" w:rsidRPr="00725E27" w:rsidRDefault="0017491A" w:rsidP="00C24A23">
            <w:pPr>
              <w:rPr>
                <w:rFonts w:cs="Times New Roman"/>
                <w:szCs w:val="24"/>
              </w:rPr>
            </w:pPr>
          </w:p>
        </w:tc>
      </w:tr>
      <w:tr w:rsidR="0017491A" w:rsidRPr="00725E27" w14:paraId="7DC82931" w14:textId="77777777" w:rsidTr="00DA7BE7">
        <w:tc>
          <w:tcPr>
            <w:tcW w:w="3116" w:type="dxa"/>
          </w:tcPr>
          <w:p w14:paraId="2D02B107" w14:textId="77777777" w:rsidR="0017491A" w:rsidRPr="00725E27" w:rsidRDefault="0017491A" w:rsidP="00C24A23">
            <w:pPr>
              <w:rPr>
                <w:rFonts w:cs="Times New Roman"/>
                <w:szCs w:val="24"/>
              </w:rPr>
            </w:pPr>
            <w:r w:rsidRPr="00725E27">
              <w:rPr>
                <w:rFonts w:cs="Times New Roman"/>
                <w:szCs w:val="24"/>
                <w:lang w:val="en-ZA"/>
              </w:rPr>
              <w:t>3.Design Road furniture</w:t>
            </w:r>
          </w:p>
        </w:tc>
        <w:tc>
          <w:tcPr>
            <w:tcW w:w="3117" w:type="dxa"/>
          </w:tcPr>
          <w:tbl>
            <w:tblPr>
              <w:tblW w:w="0" w:type="auto"/>
              <w:tblLook w:val="04A0" w:firstRow="1" w:lastRow="0" w:firstColumn="1" w:lastColumn="0" w:noHBand="0" w:noVBand="1"/>
            </w:tblPr>
            <w:tblGrid>
              <w:gridCol w:w="2901"/>
            </w:tblGrid>
            <w:tr w:rsidR="00DC0CBC" w:rsidRPr="00725E27" w14:paraId="4094259A" w14:textId="77777777" w:rsidTr="00C24A23">
              <w:trPr>
                <w:trHeight w:val="371"/>
              </w:trPr>
              <w:tc>
                <w:tcPr>
                  <w:tcW w:w="5730" w:type="dxa"/>
                </w:tcPr>
                <w:p w14:paraId="5B4E15B6" w14:textId="77777777" w:rsidR="0017491A" w:rsidRPr="00725E27" w:rsidRDefault="0017491A" w:rsidP="00C24A23">
                  <w:pPr>
                    <w:pStyle w:val="Default"/>
                    <w:numPr>
                      <w:ilvl w:val="1"/>
                      <w:numId w:val="20"/>
                    </w:numPr>
                    <w:spacing w:line="360" w:lineRule="auto"/>
                    <w:jc w:val="both"/>
                    <w:rPr>
                      <w:rFonts w:ascii="Times New Roman" w:hAnsi="Times New Roman" w:cs="Times New Roman"/>
                      <w:color w:val="auto"/>
                    </w:rPr>
                  </w:pPr>
                  <w:r w:rsidRPr="00725E27">
                    <w:rPr>
                      <w:rFonts w:ascii="Times New Roman" w:hAnsi="Times New Roman" w:cs="Times New Roman"/>
                      <w:color w:val="auto"/>
                    </w:rPr>
                    <w:t>Resource Mobilization</w:t>
                  </w:r>
                </w:p>
                <w:p w14:paraId="5DA3BB7C" w14:textId="77777777" w:rsidR="0017491A" w:rsidRPr="00725E27" w:rsidRDefault="0017491A" w:rsidP="00C24A23">
                  <w:pPr>
                    <w:pStyle w:val="Default"/>
                    <w:numPr>
                      <w:ilvl w:val="1"/>
                      <w:numId w:val="20"/>
                    </w:numPr>
                    <w:spacing w:line="360" w:lineRule="auto"/>
                    <w:jc w:val="both"/>
                    <w:rPr>
                      <w:rFonts w:ascii="Times New Roman" w:hAnsi="Times New Roman" w:cs="Times New Roman"/>
                      <w:color w:val="auto"/>
                    </w:rPr>
                  </w:pPr>
                  <w:r w:rsidRPr="00725E27">
                    <w:rPr>
                      <w:rFonts w:ascii="Times New Roman" w:hAnsi="Times New Roman" w:cs="Times New Roman"/>
                      <w:color w:val="auto"/>
                    </w:rPr>
                    <w:t>Road Furniture Type Determination</w:t>
                  </w:r>
                </w:p>
                <w:p w14:paraId="6D5C721D" w14:textId="77777777" w:rsidR="0017491A" w:rsidRPr="00725E27" w:rsidRDefault="0017491A" w:rsidP="00C24A23">
                  <w:pPr>
                    <w:pStyle w:val="ListParagraph"/>
                    <w:numPr>
                      <w:ilvl w:val="2"/>
                      <w:numId w:val="20"/>
                    </w:numPr>
                    <w:rPr>
                      <w:szCs w:val="24"/>
                    </w:rPr>
                  </w:pPr>
                  <w:r w:rsidRPr="00725E27">
                    <w:rPr>
                      <w:szCs w:val="24"/>
                    </w:rPr>
                    <w:t>Road markings</w:t>
                  </w:r>
                </w:p>
                <w:p w14:paraId="0E92BC39" w14:textId="77777777" w:rsidR="0017491A" w:rsidRPr="00725E27" w:rsidRDefault="0017491A" w:rsidP="00C24A23">
                  <w:pPr>
                    <w:pStyle w:val="ListParagraph"/>
                    <w:numPr>
                      <w:ilvl w:val="2"/>
                      <w:numId w:val="20"/>
                    </w:numPr>
                    <w:rPr>
                      <w:szCs w:val="24"/>
                    </w:rPr>
                  </w:pPr>
                  <w:r w:rsidRPr="00725E27">
                    <w:rPr>
                      <w:szCs w:val="24"/>
                    </w:rPr>
                    <w:t>Information signs</w:t>
                  </w:r>
                </w:p>
                <w:p w14:paraId="2E4B8996" w14:textId="77777777" w:rsidR="0017491A" w:rsidRPr="00725E27" w:rsidRDefault="0017491A" w:rsidP="00C24A23">
                  <w:pPr>
                    <w:pStyle w:val="ListParagraph"/>
                    <w:numPr>
                      <w:ilvl w:val="2"/>
                      <w:numId w:val="20"/>
                    </w:numPr>
                    <w:rPr>
                      <w:szCs w:val="24"/>
                    </w:rPr>
                  </w:pPr>
                  <w:r w:rsidRPr="00725E27">
                    <w:rPr>
                      <w:szCs w:val="24"/>
                    </w:rPr>
                    <w:t>Warning signs</w:t>
                  </w:r>
                </w:p>
                <w:p w14:paraId="22E9FFC8" w14:textId="77777777" w:rsidR="0017491A" w:rsidRPr="00725E27" w:rsidRDefault="0017491A" w:rsidP="00C24A23">
                  <w:pPr>
                    <w:pStyle w:val="ListParagraph"/>
                    <w:numPr>
                      <w:ilvl w:val="2"/>
                      <w:numId w:val="20"/>
                    </w:numPr>
                    <w:rPr>
                      <w:szCs w:val="24"/>
                    </w:rPr>
                  </w:pPr>
                  <w:r w:rsidRPr="00725E27">
                    <w:rPr>
                      <w:szCs w:val="24"/>
                    </w:rPr>
                    <w:t>Street lights</w:t>
                  </w:r>
                </w:p>
                <w:p w14:paraId="06066FA8" w14:textId="77777777" w:rsidR="0017491A" w:rsidRPr="00725E27" w:rsidRDefault="0017491A" w:rsidP="00C24A23">
                  <w:pPr>
                    <w:pStyle w:val="ListParagraph"/>
                    <w:numPr>
                      <w:ilvl w:val="2"/>
                      <w:numId w:val="20"/>
                    </w:numPr>
                    <w:rPr>
                      <w:szCs w:val="24"/>
                    </w:rPr>
                  </w:pPr>
                  <w:r w:rsidRPr="00725E27">
                    <w:rPr>
                      <w:szCs w:val="24"/>
                    </w:rPr>
                    <w:t>Traffic lights</w:t>
                  </w:r>
                </w:p>
                <w:p w14:paraId="3FF624E5" w14:textId="77777777" w:rsidR="0017491A" w:rsidRPr="00725E27" w:rsidRDefault="0017491A" w:rsidP="00C24A23">
                  <w:pPr>
                    <w:pStyle w:val="ListParagraph"/>
                    <w:numPr>
                      <w:ilvl w:val="2"/>
                      <w:numId w:val="20"/>
                    </w:numPr>
                    <w:rPr>
                      <w:szCs w:val="24"/>
                    </w:rPr>
                  </w:pPr>
                  <w:r w:rsidRPr="00725E27">
                    <w:rPr>
                      <w:szCs w:val="24"/>
                    </w:rPr>
                    <w:t>Guard rails</w:t>
                  </w:r>
                </w:p>
                <w:p w14:paraId="60F24D1E" w14:textId="77777777" w:rsidR="0017491A" w:rsidRPr="00725E27" w:rsidRDefault="0017491A" w:rsidP="00C24A23">
                  <w:pPr>
                    <w:pStyle w:val="Default"/>
                    <w:numPr>
                      <w:ilvl w:val="1"/>
                      <w:numId w:val="20"/>
                    </w:numPr>
                    <w:spacing w:line="360" w:lineRule="auto"/>
                    <w:jc w:val="both"/>
                    <w:rPr>
                      <w:rFonts w:ascii="Times New Roman" w:hAnsi="Times New Roman" w:cs="Times New Roman"/>
                      <w:color w:val="auto"/>
                    </w:rPr>
                  </w:pPr>
                  <w:r w:rsidRPr="00725E27">
                    <w:rPr>
                      <w:rFonts w:ascii="Times New Roman" w:hAnsi="Times New Roman" w:cs="Times New Roman"/>
                      <w:color w:val="auto"/>
                    </w:rPr>
                    <w:t>Road Furniture Location</w:t>
                  </w:r>
                </w:p>
                <w:p w14:paraId="4A854F44" w14:textId="77777777" w:rsidR="0017491A" w:rsidRPr="00725E27" w:rsidRDefault="0017491A" w:rsidP="00C24A23">
                  <w:pPr>
                    <w:pStyle w:val="Default"/>
                    <w:numPr>
                      <w:ilvl w:val="1"/>
                      <w:numId w:val="20"/>
                    </w:numPr>
                    <w:spacing w:line="360" w:lineRule="auto"/>
                    <w:jc w:val="both"/>
                    <w:rPr>
                      <w:rFonts w:ascii="Times New Roman" w:hAnsi="Times New Roman" w:cs="Times New Roman"/>
                      <w:color w:val="auto"/>
                    </w:rPr>
                  </w:pPr>
                  <w:r w:rsidRPr="00725E27">
                    <w:rPr>
                      <w:rFonts w:ascii="Times New Roman" w:hAnsi="Times New Roman" w:cs="Times New Roman"/>
                      <w:color w:val="auto"/>
                    </w:rPr>
                    <w:t>Road Furniture Design</w:t>
                  </w:r>
                </w:p>
                <w:p w14:paraId="773EB599" w14:textId="77777777" w:rsidR="0017491A" w:rsidRPr="00725E27" w:rsidRDefault="0017491A" w:rsidP="00C24A23">
                  <w:pPr>
                    <w:pStyle w:val="Default"/>
                    <w:numPr>
                      <w:ilvl w:val="1"/>
                      <w:numId w:val="20"/>
                    </w:numPr>
                    <w:spacing w:line="360" w:lineRule="auto"/>
                    <w:jc w:val="both"/>
                    <w:rPr>
                      <w:rFonts w:ascii="Times New Roman" w:hAnsi="Times New Roman" w:cs="Times New Roman"/>
                      <w:color w:val="auto"/>
                    </w:rPr>
                  </w:pPr>
                  <w:r w:rsidRPr="00725E27">
                    <w:rPr>
                      <w:rFonts w:ascii="Times New Roman" w:hAnsi="Times New Roman" w:cs="Times New Roman"/>
                      <w:color w:val="auto"/>
                    </w:rPr>
                    <w:lastRenderedPageBreak/>
                    <w:t>Drawings Production</w:t>
                  </w:r>
                </w:p>
                <w:p w14:paraId="3BC99CE1" w14:textId="77777777" w:rsidR="0017491A" w:rsidRPr="00725E27" w:rsidRDefault="0017491A" w:rsidP="00C24A23">
                  <w:pPr>
                    <w:pStyle w:val="Default"/>
                    <w:numPr>
                      <w:ilvl w:val="1"/>
                      <w:numId w:val="20"/>
                    </w:numPr>
                    <w:spacing w:line="360" w:lineRule="auto"/>
                    <w:jc w:val="both"/>
                    <w:rPr>
                      <w:rFonts w:ascii="Times New Roman" w:hAnsi="Times New Roman" w:cs="Times New Roman"/>
                      <w:color w:val="auto"/>
                    </w:rPr>
                  </w:pPr>
                  <w:r w:rsidRPr="00725E27">
                    <w:rPr>
                      <w:rFonts w:ascii="Times New Roman" w:hAnsi="Times New Roman" w:cs="Times New Roman"/>
                      <w:color w:val="auto"/>
                    </w:rPr>
                    <w:t>Report and Material Specifications</w:t>
                  </w:r>
                </w:p>
              </w:tc>
            </w:tr>
          </w:tbl>
          <w:p w14:paraId="0E7351D3" w14:textId="77777777" w:rsidR="0017491A" w:rsidRPr="00725E27" w:rsidRDefault="0017491A" w:rsidP="00C24A23">
            <w:pPr>
              <w:pStyle w:val="Default"/>
              <w:spacing w:line="360" w:lineRule="auto"/>
              <w:ind w:left="360"/>
              <w:jc w:val="both"/>
              <w:rPr>
                <w:rFonts w:ascii="Times New Roman" w:hAnsi="Times New Roman" w:cs="Times New Roman"/>
                <w:color w:val="auto"/>
              </w:rPr>
            </w:pPr>
          </w:p>
        </w:tc>
        <w:tc>
          <w:tcPr>
            <w:tcW w:w="3117" w:type="dxa"/>
          </w:tcPr>
          <w:p w14:paraId="7916CD10" w14:textId="77777777" w:rsidR="0017491A" w:rsidRPr="00725E27" w:rsidRDefault="0017491A" w:rsidP="00C24A23">
            <w:pPr>
              <w:pStyle w:val="ListParagraph"/>
              <w:numPr>
                <w:ilvl w:val="0"/>
                <w:numId w:val="19"/>
              </w:numPr>
              <w:rPr>
                <w:szCs w:val="24"/>
              </w:rPr>
            </w:pPr>
            <w:r w:rsidRPr="00725E27">
              <w:rPr>
                <w:szCs w:val="24"/>
              </w:rPr>
              <w:lastRenderedPageBreak/>
              <w:t>Written</w:t>
            </w:r>
          </w:p>
          <w:p w14:paraId="7AC5CE9A" w14:textId="77777777" w:rsidR="0017491A" w:rsidRPr="00725E27" w:rsidRDefault="0017491A" w:rsidP="00C24A23">
            <w:pPr>
              <w:pStyle w:val="ListParagraph"/>
              <w:numPr>
                <w:ilvl w:val="0"/>
                <w:numId w:val="19"/>
              </w:numPr>
              <w:rPr>
                <w:szCs w:val="24"/>
              </w:rPr>
            </w:pPr>
            <w:r w:rsidRPr="00725E27">
              <w:rPr>
                <w:szCs w:val="24"/>
              </w:rPr>
              <w:t>Observation</w:t>
            </w:r>
          </w:p>
          <w:p w14:paraId="1193EA73" w14:textId="77777777" w:rsidR="0017491A" w:rsidRPr="00725E27" w:rsidRDefault="0017491A" w:rsidP="00C24A23">
            <w:pPr>
              <w:pStyle w:val="ListParagraph"/>
              <w:numPr>
                <w:ilvl w:val="0"/>
                <w:numId w:val="19"/>
              </w:numPr>
              <w:rPr>
                <w:szCs w:val="24"/>
              </w:rPr>
            </w:pPr>
            <w:r w:rsidRPr="00725E27">
              <w:rPr>
                <w:szCs w:val="24"/>
              </w:rPr>
              <w:t>Report</w:t>
            </w:r>
          </w:p>
          <w:p w14:paraId="72960508" w14:textId="77777777" w:rsidR="0017491A" w:rsidRPr="00725E27" w:rsidRDefault="0017491A" w:rsidP="00C24A23">
            <w:pPr>
              <w:pStyle w:val="ListParagraph"/>
              <w:numPr>
                <w:ilvl w:val="0"/>
                <w:numId w:val="19"/>
              </w:numPr>
              <w:rPr>
                <w:szCs w:val="24"/>
              </w:rPr>
            </w:pPr>
            <w:r w:rsidRPr="00725E27">
              <w:rPr>
                <w:szCs w:val="24"/>
              </w:rPr>
              <w:t>Practical</w:t>
            </w:r>
          </w:p>
          <w:p w14:paraId="004BFA26" w14:textId="77777777" w:rsidR="0017491A" w:rsidRPr="00725E27" w:rsidRDefault="0017491A" w:rsidP="00C24A23">
            <w:pPr>
              <w:rPr>
                <w:rFonts w:cs="Times New Roman"/>
                <w:szCs w:val="24"/>
              </w:rPr>
            </w:pPr>
          </w:p>
        </w:tc>
      </w:tr>
    </w:tbl>
    <w:p w14:paraId="02E12F26" w14:textId="77777777" w:rsidR="0017491A" w:rsidRPr="00725E27" w:rsidRDefault="0017491A" w:rsidP="0017491A">
      <w:pPr>
        <w:rPr>
          <w:rFonts w:cs="Times New Roman"/>
          <w:szCs w:val="24"/>
        </w:rPr>
      </w:pPr>
    </w:p>
    <w:p w14:paraId="13DA675A" w14:textId="77777777" w:rsidR="0017491A" w:rsidRPr="00725E27" w:rsidRDefault="0017491A" w:rsidP="0017491A">
      <w:pPr>
        <w:spacing w:after="0" w:line="360" w:lineRule="auto"/>
        <w:rPr>
          <w:rFonts w:cs="Times New Roman"/>
          <w:b/>
          <w:szCs w:val="24"/>
        </w:rPr>
      </w:pPr>
    </w:p>
    <w:p w14:paraId="3CBB910F"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Suggested Methods of Instruction</w:t>
      </w:r>
    </w:p>
    <w:p w14:paraId="02B8C11F" w14:textId="77777777" w:rsidR="0017491A" w:rsidRPr="00725E27" w:rsidRDefault="0017491A" w:rsidP="004470E5">
      <w:pPr>
        <w:pStyle w:val="ListParagraph"/>
        <w:numPr>
          <w:ilvl w:val="0"/>
          <w:numId w:val="748"/>
        </w:numPr>
        <w:rPr>
          <w:szCs w:val="24"/>
        </w:rPr>
      </w:pPr>
      <w:r w:rsidRPr="00725E27">
        <w:rPr>
          <w:szCs w:val="24"/>
          <w:lang w:val="en-ZA"/>
        </w:rPr>
        <w:t>Practical</w:t>
      </w:r>
    </w:p>
    <w:p w14:paraId="04D57F7B" w14:textId="77777777" w:rsidR="0017491A" w:rsidRPr="00725E27" w:rsidRDefault="0017491A" w:rsidP="004470E5">
      <w:pPr>
        <w:pStyle w:val="ListParagraph"/>
        <w:numPr>
          <w:ilvl w:val="0"/>
          <w:numId w:val="748"/>
        </w:numPr>
        <w:rPr>
          <w:szCs w:val="24"/>
        </w:rPr>
      </w:pPr>
      <w:r w:rsidRPr="00725E27">
        <w:rPr>
          <w:szCs w:val="24"/>
        </w:rPr>
        <w:t>Projects</w:t>
      </w:r>
    </w:p>
    <w:p w14:paraId="0D885486" w14:textId="77777777" w:rsidR="0017491A" w:rsidRPr="00725E27" w:rsidRDefault="0017491A" w:rsidP="004470E5">
      <w:pPr>
        <w:pStyle w:val="ListParagraph"/>
        <w:numPr>
          <w:ilvl w:val="0"/>
          <w:numId w:val="748"/>
        </w:numPr>
        <w:rPr>
          <w:szCs w:val="24"/>
        </w:rPr>
      </w:pPr>
      <w:r w:rsidRPr="00725E27">
        <w:rPr>
          <w:szCs w:val="24"/>
        </w:rPr>
        <w:t xml:space="preserve">Demonstration  </w:t>
      </w:r>
    </w:p>
    <w:p w14:paraId="421F640C" w14:textId="77777777" w:rsidR="0017491A" w:rsidRPr="00725E27" w:rsidRDefault="0017491A" w:rsidP="004470E5">
      <w:pPr>
        <w:pStyle w:val="ListParagraph"/>
        <w:numPr>
          <w:ilvl w:val="0"/>
          <w:numId w:val="748"/>
        </w:numPr>
        <w:rPr>
          <w:szCs w:val="24"/>
          <w:lang w:val="en-ZA"/>
        </w:rPr>
      </w:pPr>
      <w:r w:rsidRPr="00725E27">
        <w:rPr>
          <w:szCs w:val="24"/>
          <w:lang w:val="en-ZA"/>
        </w:rPr>
        <w:t>Group discussion</w:t>
      </w:r>
    </w:p>
    <w:p w14:paraId="494E06F9" w14:textId="77777777" w:rsidR="0017491A" w:rsidRPr="00725E27" w:rsidRDefault="0017491A" w:rsidP="004470E5">
      <w:pPr>
        <w:pStyle w:val="ListParagraph"/>
        <w:numPr>
          <w:ilvl w:val="0"/>
          <w:numId w:val="748"/>
        </w:numPr>
        <w:rPr>
          <w:szCs w:val="24"/>
          <w:lang w:val="en-ZA"/>
        </w:rPr>
      </w:pPr>
      <w:r w:rsidRPr="00725E27">
        <w:rPr>
          <w:szCs w:val="24"/>
          <w:lang w:val="en-ZA"/>
        </w:rPr>
        <w:t>Direct instructions</w:t>
      </w:r>
    </w:p>
    <w:p w14:paraId="516E621C" w14:textId="77777777" w:rsidR="0017491A" w:rsidRPr="00725E27" w:rsidRDefault="0017491A" w:rsidP="004470E5">
      <w:pPr>
        <w:pStyle w:val="ListParagraph"/>
        <w:numPr>
          <w:ilvl w:val="0"/>
          <w:numId w:val="748"/>
        </w:numPr>
        <w:rPr>
          <w:szCs w:val="24"/>
          <w:lang w:val="en-ZA"/>
        </w:rPr>
      </w:pPr>
      <w:r w:rsidRPr="00725E27">
        <w:rPr>
          <w:szCs w:val="24"/>
          <w:lang w:val="en-ZA"/>
        </w:rPr>
        <w:t>Site visits</w:t>
      </w:r>
    </w:p>
    <w:p w14:paraId="12B6BC58" w14:textId="77777777" w:rsidR="0017491A" w:rsidRPr="00725E27" w:rsidRDefault="0017491A" w:rsidP="0017491A">
      <w:pPr>
        <w:spacing w:after="0" w:line="360" w:lineRule="auto"/>
        <w:rPr>
          <w:rFonts w:cs="Times New Roman"/>
          <w:b/>
          <w:szCs w:val="24"/>
        </w:rPr>
      </w:pPr>
    </w:p>
    <w:p w14:paraId="07642C3A" w14:textId="77777777" w:rsidR="0017491A" w:rsidRPr="00725E27" w:rsidRDefault="0017491A" w:rsidP="0017491A">
      <w:pPr>
        <w:spacing w:after="0" w:line="360" w:lineRule="auto"/>
        <w:rPr>
          <w:rFonts w:cs="Times New Roman"/>
          <w:b/>
          <w:szCs w:val="24"/>
        </w:rPr>
      </w:pPr>
      <w:r w:rsidRPr="00725E27">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45"/>
        <w:gridCol w:w="2790"/>
        <w:gridCol w:w="2070"/>
        <w:gridCol w:w="1452"/>
        <w:gridCol w:w="1693"/>
      </w:tblGrid>
      <w:tr w:rsidR="00DC0CBC" w:rsidRPr="00725E27" w14:paraId="3F2A3410" w14:textId="77777777" w:rsidTr="00C24A23">
        <w:trPr>
          <w:tblHeader/>
        </w:trPr>
        <w:tc>
          <w:tcPr>
            <w:tcW w:w="1345" w:type="dxa"/>
            <w:shd w:val="clear" w:color="auto" w:fill="auto"/>
          </w:tcPr>
          <w:p w14:paraId="29015FA6"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S/No.</w:t>
            </w:r>
          </w:p>
        </w:tc>
        <w:tc>
          <w:tcPr>
            <w:tcW w:w="2790" w:type="dxa"/>
            <w:shd w:val="clear" w:color="auto" w:fill="auto"/>
          </w:tcPr>
          <w:p w14:paraId="34BF2E16"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2557C01C"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3271BBE7"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50425C91"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Recommended Ratio</w:t>
            </w:r>
          </w:p>
          <w:p w14:paraId="1CE603B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11D40355" w14:textId="77777777" w:rsidTr="00C24A23">
        <w:tc>
          <w:tcPr>
            <w:tcW w:w="1345" w:type="dxa"/>
            <w:shd w:val="clear" w:color="auto" w:fill="auto"/>
          </w:tcPr>
          <w:p w14:paraId="511C31D0"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A</w:t>
            </w:r>
          </w:p>
        </w:tc>
        <w:tc>
          <w:tcPr>
            <w:tcW w:w="8005" w:type="dxa"/>
            <w:gridSpan w:val="4"/>
            <w:shd w:val="clear" w:color="auto" w:fill="auto"/>
          </w:tcPr>
          <w:p w14:paraId="41AFD6E6"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37BD2A48" w14:textId="77777777" w:rsidTr="00C24A23">
        <w:tc>
          <w:tcPr>
            <w:tcW w:w="1345" w:type="dxa"/>
            <w:shd w:val="clear" w:color="auto" w:fill="auto"/>
          </w:tcPr>
          <w:p w14:paraId="0D909C30" w14:textId="77777777" w:rsidR="0017491A" w:rsidRPr="00725E27" w:rsidRDefault="0017491A" w:rsidP="00C24A23">
            <w:pPr>
              <w:pStyle w:val="ListParagraph"/>
              <w:numPr>
                <w:ilvl w:val="0"/>
                <w:numId w:val="27"/>
              </w:numPr>
              <w:spacing w:after="0" w:line="360" w:lineRule="auto"/>
              <w:rPr>
                <w:bCs/>
                <w:szCs w:val="24"/>
                <w:lang w:val="en-GB"/>
              </w:rPr>
            </w:pPr>
          </w:p>
        </w:tc>
        <w:tc>
          <w:tcPr>
            <w:tcW w:w="2790" w:type="dxa"/>
            <w:shd w:val="clear" w:color="auto" w:fill="auto"/>
          </w:tcPr>
          <w:p w14:paraId="7FC49BC6"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3498FFE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C9F10D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2D552D7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1D65CFDE" w14:textId="77777777" w:rsidTr="00C24A23">
        <w:tc>
          <w:tcPr>
            <w:tcW w:w="1345" w:type="dxa"/>
            <w:shd w:val="clear" w:color="auto" w:fill="auto"/>
          </w:tcPr>
          <w:p w14:paraId="6F0BEB03"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3743D0A5" w14:textId="77777777" w:rsidR="0017491A" w:rsidRPr="00725E27" w:rsidRDefault="0017491A" w:rsidP="00C24A23">
            <w:pPr>
              <w:spacing w:after="0" w:line="360" w:lineRule="auto"/>
              <w:rPr>
                <w:rFonts w:eastAsia="Times New Roman" w:cs="Times New Roman"/>
                <w:szCs w:val="24"/>
              </w:rPr>
            </w:pPr>
            <w:r w:rsidRPr="00725E27">
              <w:rPr>
                <w:rFonts w:eastAsia="Times New Roman" w:cs="Times New Roman"/>
                <w:bCs/>
                <w:szCs w:val="24"/>
              </w:rPr>
              <w:t>Traffic Survey Data and Reports</w:t>
            </w:r>
          </w:p>
          <w:p w14:paraId="3FA81BD7" w14:textId="77777777" w:rsidR="0017491A" w:rsidRPr="00725E27" w:rsidRDefault="0017491A" w:rsidP="00C24A23">
            <w:pPr>
              <w:spacing w:after="0" w:line="360" w:lineRule="auto"/>
              <w:rPr>
                <w:rFonts w:cs="Times New Roman"/>
                <w:bCs/>
                <w:szCs w:val="24"/>
                <w:lang w:val="en-GB"/>
              </w:rPr>
            </w:pPr>
          </w:p>
        </w:tc>
        <w:tc>
          <w:tcPr>
            <w:tcW w:w="2070" w:type="dxa"/>
            <w:shd w:val="clear" w:color="auto" w:fill="auto"/>
          </w:tcPr>
          <w:p w14:paraId="2F40CF0A"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453747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14</w:t>
            </w:r>
          </w:p>
        </w:tc>
        <w:tc>
          <w:tcPr>
            <w:tcW w:w="1693" w:type="dxa"/>
            <w:shd w:val="clear" w:color="auto" w:fill="auto"/>
          </w:tcPr>
          <w:p w14:paraId="70A8F90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w:t>
            </w:r>
          </w:p>
        </w:tc>
      </w:tr>
      <w:tr w:rsidR="00DC0CBC" w:rsidRPr="00725E27" w14:paraId="582C0456" w14:textId="77777777" w:rsidTr="00C24A23">
        <w:tc>
          <w:tcPr>
            <w:tcW w:w="1345" w:type="dxa"/>
            <w:shd w:val="clear" w:color="auto" w:fill="auto"/>
          </w:tcPr>
          <w:p w14:paraId="65E44127"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00A4564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Rulers, protractors and compasses, set-squares  </w:t>
            </w:r>
          </w:p>
        </w:tc>
        <w:tc>
          <w:tcPr>
            <w:tcW w:w="2070" w:type="dxa"/>
            <w:shd w:val="clear" w:color="auto" w:fill="auto"/>
          </w:tcPr>
          <w:p w14:paraId="3B8EA4D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6A572ED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2DACC5C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059D4BE4" w14:textId="77777777" w:rsidTr="00C24A23">
        <w:tc>
          <w:tcPr>
            <w:tcW w:w="1345" w:type="dxa"/>
            <w:shd w:val="clear" w:color="auto" w:fill="auto"/>
          </w:tcPr>
          <w:p w14:paraId="2BAF350E"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7B931D71" w14:textId="77777777" w:rsidR="0017491A" w:rsidRPr="00725E27" w:rsidRDefault="0017491A" w:rsidP="00C24A23">
            <w:pPr>
              <w:spacing w:after="0" w:line="360" w:lineRule="auto"/>
              <w:rPr>
                <w:rFonts w:eastAsia="Times New Roman" w:cs="Times New Roman"/>
                <w:szCs w:val="24"/>
                <w:lang w:eastAsia="zh-CN"/>
              </w:rPr>
            </w:pPr>
            <w:r w:rsidRPr="00725E27">
              <w:rPr>
                <w:rFonts w:eastAsia="Times New Roman" w:cs="Times New Roman"/>
                <w:bCs/>
                <w:szCs w:val="24"/>
              </w:rPr>
              <w:t xml:space="preserve">Design Manuals (Road Design Manual, Road Note 31, Kenya Road manual 2000 </w:t>
            </w:r>
            <w:r w:rsidR="00CB1246" w:rsidRPr="00725E27">
              <w:rPr>
                <w:rFonts w:eastAsia="Times New Roman" w:cs="Times New Roman"/>
                <w:bCs/>
                <w:szCs w:val="24"/>
              </w:rPr>
              <w:t>etc.</w:t>
            </w:r>
            <w:r w:rsidRPr="00725E27">
              <w:rPr>
                <w:rFonts w:eastAsia="Times New Roman" w:cs="Times New Roman"/>
                <w:bCs/>
                <w:szCs w:val="24"/>
              </w:rPr>
              <w:t>)</w:t>
            </w:r>
          </w:p>
          <w:p w14:paraId="55DD8391" w14:textId="77777777" w:rsidR="0017491A" w:rsidRPr="00725E27" w:rsidRDefault="0017491A" w:rsidP="00C24A23">
            <w:pPr>
              <w:spacing w:after="0" w:line="360" w:lineRule="auto"/>
              <w:rPr>
                <w:rFonts w:cs="Times New Roman"/>
                <w:bCs/>
                <w:szCs w:val="24"/>
                <w:lang w:val="en-GB"/>
              </w:rPr>
            </w:pPr>
          </w:p>
        </w:tc>
        <w:tc>
          <w:tcPr>
            <w:tcW w:w="2070" w:type="dxa"/>
            <w:shd w:val="clear" w:color="auto" w:fill="auto"/>
          </w:tcPr>
          <w:p w14:paraId="2E0D33E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lastRenderedPageBreak/>
              <w:t>For trainee’s use</w:t>
            </w:r>
          </w:p>
        </w:tc>
        <w:tc>
          <w:tcPr>
            <w:tcW w:w="1452" w:type="dxa"/>
            <w:shd w:val="clear" w:color="auto" w:fill="auto"/>
          </w:tcPr>
          <w:p w14:paraId="4B8D2A2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01967F4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528DC202" w14:textId="77777777" w:rsidTr="00C24A23">
        <w:tc>
          <w:tcPr>
            <w:tcW w:w="1345" w:type="dxa"/>
            <w:shd w:val="clear" w:color="auto" w:fill="auto"/>
          </w:tcPr>
          <w:p w14:paraId="7E752ACA"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6FF77F39"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Highway Drawings samples</w:t>
            </w:r>
          </w:p>
        </w:tc>
        <w:tc>
          <w:tcPr>
            <w:tcW w:w="2070" w:type="dxa"/>
            <w:shd w:val="clear" w:color="auto" w:fill="auto"/>
          </w:tcPr>
          <w:p w14:paraId="04D8A79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06A3204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3B193ED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1EF1625D" w14:textId="77777777" w:rsidTr="00C24A23">
        <w:tc>
          <w:tcPr>
            <w:tcW w:w="1345" w:type="dxa"/>
            <w:shd w:val="clear" w:color="auto" w:fill="auto"/>
          </w:tcPr>
          <w:p w14:paraId="2358AE21"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1C1CF4F1" w14:textId="77777777" w:rsidR="0017491A" w:rsidRPr="00725E27" w:rsidRDefault="0017491A" w:rsidP="00C24A23">
            <w:pPr>
              <w:spacing w:after="0" w:line="360" w:lineRule="auto"/>
              <w:rPr>
                <w:rFonts w:eastAsia="Times New Roman" w:cs="Times New Roman"/>
                <w:szCs w:val="24"/>
                <w:lang w:eastAsia="zh-CN"/>
              </w:rPr>
            </w:pPr>
            <w:r w:rsidRPr="00725E27">
              <w:rPr>
                <w:rFonts w:eastAsia="Times New Roman" w:cs="Times New Roman"/>
                <w:szCs w:val="24"/>
                <w:lang w:eastAsia="zh-CN"/>
              </w:rPr>
              <w:t>Field Notebooks and Data Collection Sheets</w:t>
            </w:r>
          </w:p>
          <w:p w14:paraId="1DED89EF" w14:textId="77777777" w:rsidR="0017491A" w:rsidRPr="00725E27" w:rsidRDefault="0017491A" w:rsidP="00C24A23">
            <w:pPr>
              <w:spacing w:after="0" w:line="360" w:lineRule="auto"/>
              <w:contextualSpacing/>
              <w:rPr>
                <w:rFonts w:eastAsia="Times New Roman" w:cs="Times New Roman"/>
                <w:b/>
                <w:szCs w:val="24"/>
                <w:lang w:eastAsia="zh-CN"/>
              </w:rPr>
            </w:pPr>
          </w:p>
        </w:tc>
        <w:tc>
          <w:tcPr>
            <w:tcW w:w="2070" w:type="dxa"/>
            <w:shd w:val="clear" w:color="auto" w:fill="auto"/>
          </w:tcPr>
          <w:p w14:paraId="3CD15B2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46A201D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502E654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61D6588" w14:textId="77777777" w:rsidTr="00C24A23">
        <w:tc>
          <w:tcPr>
            <w:tcW w:w="1345" w:type="dxa"/>
            <w:shd w:val="clear" w:color="auto" w:fill="auto"/>
          </w:tcPr>
          <w:p w14:paraId="2D575B62"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B</w:t>
            </w:r>
          </w:p>
        </w:tc>
        <w:tc>
          <w:tcPr>
            <w:tcW w:w="8005" w:type="dxa"/>
            <w:gridSpan w:val="4"/>
            <w:shd w:val="clear" w:color="auto" w:fill="auto"/>
          </w:tcPr>
          <w:p w14:paraId="0B599107"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38C4AE70" w14:textId="77777777" w:rsidTr="00C24A23">
        <w:tc>
          <w:tcPr>
            <w:tcW w:w="1345" w:type="dxa"/>
            <w:shd w:val="clear" w:color="auto" w:fill="auto"/>
          </w:tcPr>
          <w:p w14:paraId="30CCB76C"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38A579BC"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3F3BF06C" w14:textId="77777777" w:rsidR="0017491A" w:rsidRPr="00725E27" w:rsidRDefault="0017491A"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798331E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391D6BF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7B3ABF2E" w14:textId="77777777" w:rsidTr="00C24A23">
        <w:tc>
          <w:tcPr>
            <w:tcW w:w="1345" w:type="dxa"/>
            <w:shd w:val="clear" w:color="auto" w:fill="auto"/>
          </w:tcPr>
          <w:p w14:paraId="6C64DD3F"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74889C90" w14:textId="77777777" w:rsidR="0017491A" w:rsidRPr="00725E27" w:rsidRDefault="0017491A" w:rsidP="00C24A23">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37EB490F" w14:textId="77777777" w:rsidR="0017491A" w:rsidRPr="00725E27" w:rsidRDefault="0017491A"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585E8AF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3E05AFE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5476D7DC" w14:textId="77777777" w:rsidTr="00C24A23">
        <w:trPr>
          <w:trHeight w:val="664"/>
        </w:trPr>
        <w:tc>
          <w:tcPr>
            <w:tcW w:w="1345" w:type="dxa"/>
            <w:shd w:val="clear" w:color="auto" w:fill="auto"/>
          </w:tcPr>
          <w:p w14:paraId="17C54EBC"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076A4211"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Computer rooms</w:t>
            </w:r>
          </w:p>
        </w:tc>
        <w:tc>
          <w:tcPr>
            <w:tcW w:w="2070" w:type="dxa"/>
            <w:shd w:val="clear" w:color="auto" w:fill="auto"/>
          </w:tcPr>
          <w:p w14:paraId="1275296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33C1C96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2C5859B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4FFFA055" w14:textId="77777777" w:rsidTr="00C24A23">
        <w:trPr>
          <w:trHeight w:val="664"/>
        </w:trPr>
        <w:tc>
          <w:tcPr>
            <w:tcW w:w="1345" w:type="dxa"/>
            <w:shd w:val="clear" w:color="auto" w:fill="auto"/>
          </w:tcPr>
          <w:p w14:paraId="6E4401F7"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420C41EA"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Computers with, </w:t>
            </w:r>
            <w:r w:rsidRPr="00725E27">
              <w:rPr>
                <w:rFonts w:eastAsia="Times New Roman" w:cs="Times New Roman"/>
                <w:szCs w:val="24"/>
                <w:lang w:val="en-ZA" w:eastAsia="zh-CN"/>
              </w:rPr>
              <w:t xml:space="preserve">AutoCAD, </w:t>
            </w:r>
            <w:r w:rsidRPr="00725E27">
              <w:rPr>
                <w:rFonts w:eastAsia="Times New Roman" w:cs="Times New Roman"/>
                <w:szCs w:val="24"/>
                <w:lang w:eastAsia="zh-CN"/>
              </w:rPr>
              <w:t>Civil 3D or equivalent</w:t>
            </w:r>
          </w:p>
        </w:tc>
        <w:tc>
          <w:tcPr>
            <w:tcW w:w="2070" w:type="dxa"/>
            <w:shd w:val="clear" w:color="auto" w:fill="auto"/>
          </w:tcPr>
          <w:p w14:paraId="6B49781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trainers and trainees</w:t>
            </w:r>
          </w:p>
        </w:tc>
        <w:tc>
          <w:tcPr>
            <w:tcW w:w="1452" w:type="dxa"/>
            <w:shd w:val="clear" w:color="auto" w:fill="auto"/>
          </w:tcPr>
          <w:p w14:paraId="7C91BCA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13 pcs</w:t>
            </w:r>
          </w:p>
        </w:tc>
        <w:tc>
          <w:tcPr>
            <w:tcW w:w="1693" w:type="dxa"/>
            <w:shd w:val="clear" w:color="auto" w:fill="auto"/>
          </w:tcPr>
          <w:p w14:paraId="7DFF8E3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1CEEC8EF" w14:textId="77777777" w:rsidTr="00C24A23">
        <w:trPr>
          <w:trHeight w:val="664"/>
        </w:trPr>
        <w:tc>
          <w:tcPr>
            <w:tcW w:w="1345" w:type="dxa"/>
            <w:shd w:val="clear" w:color="auto" w:fill="auto"/>
          </w:tcPr>
          <w:p w14:paraId="1CB6BA51"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29167C4F"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Projectors </w:t>
            </w:r>
          </w:p>
        </w:tc>
        <w:tc>
          <w:tcPr>
            <w:tcW w:w="2070" w:type="dxa"/>
            <w:shd w:val="clear" w:color="auto" w:fill="auto"/>
          </w:tcPr>
          <w:p w14:paraId="5EABB61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For trainers use </w:t>
            </w:r>
          </w:p>
        </w:tc>
        <w:tc>
          <w:tcPr>
            <w:tcW w:w="1452" w:type="dxa"/>
            <w:shd w:val="clear" w:color="auto" w:fill="auto"/>
          </w:tcPr>
          <w:p w14:paraId="7C7596E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462BE4A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09CE54A5" w14:textId="77777777" w:rsidTr="00C24A23">
        <w:tc>
          <w:tcPr>
            <w:tcW w:w="1345" w:type="dxa"/>
            <w:shd w:val="clear" w:color="auto" w:fill="auto"/>
          </w:tcPr>
          <w:p w14:paraId="0F9F4781"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w:t>
            </w:r>
          </w:p>
        </w:tc>
        <w:tc>
          <w:tcPr>
            <w:tcW w:w="8005" w:type="dxa"/>
            <w:gridSpan w:val="4"/>
            <w:shd w:val="clear" w:color="auto" w:fill="auto"/>
          </w:tcPr>
          <w:p w14:paraId="6C86C8B2"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54057189" w14:textId="77777777" w:rsidTr="00C24A23">
        <w:trPr>
          <w:trHeight w:val="495"/>
        </w:trPr>
        <w:tc>
          <w:tcPr>
            <w:tcW w:w="1345" w:type="dxa"/>
            <w:shd w:val="clear" w:color="auto" w:fill="auto"/>
          </w:tcPr>
          <w:p w14:paraId="4B91FAB5"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3A4BD782"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Assorted color of whiteboard markers</w:t>
            </w:r>
          </w:p>
        </w:tc>
        <w:tc>
          <w:tcPr>
            <w:tcW w:w="2070" w:type="dxa"/>
            <w:shd w:val="clear" w:color="auto" w:fill="auto"/>
          </w:tcPr>
          <w:p w14:paraId="0A97635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CCA63D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2B64C5C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10:1</w:t>
            </w:r>
          </w:p>
        </w:tc>
      </w:tr>
      <w:tr w:rsidR="0017491A" w:rsidRPr="00725E27" w14:paraId="19806C84" w14:textId="77777777" w:rsidTr="00C24A23">
        <w:tc>
          <w:tcPr>
            <w:tcW w:w="1345" w:type="dxa"/>
            <w:shd w:val="clear" w:color="auto" w:fill="auto"/>
          </w:tcPr>
          <w:p w14:paraId="6FE17EB7" w14:textId="77777777" w:rsidR="0017491A" w:rsidRPr="00725E27" w:rsidRDefault="0017491A" w:rsidP="00C24A23">
            <w:pPr>
              <w:pStyle w:val="ListParagraph"/>
              <w:numPr>
                <w:ilvl w:val="0"/>
                <w:numId w:val="27"/>
              </w:numPr>
              <w:spacing w:after="0" w:line="360" w:lineRule="auto"/>
              <w:contextualSpacing w:val="0"/>
              <w:rPr>
                <w:bCs/>
                <w:szCs w:val="24"/>
                <w:lang w:val="en-GB"/>
              </w:rPr>
            </w:pPr>
          </w:p>
        </w:tc>
        <w:tc>
          <w:tcPr>
            <w:tcW w:w="2790" w:type="dxa"/>
            <w:shd w:val="clear" w:color="auto" w:fill="auto"/>
          </w:tcPr>
          <w:p w14:paraId="38C72C8A"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Drafting stationery </w:t>
            </w:r>
          </w:p>
        </w:tc>
        <w:tc>
          <w:tcPr>
            <w:tcW w:w="2070" w:type="dxa"/>
            <w:shd w:val="clear" w:color="auto" w:fill="auto"/>
          </w:tcPr>
          <w:p w14:paraId="4C047FE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3AC801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25 pcs per stationery </w:t>
            </w:r>
          </w:p>
        </w:tc>
        <w:tc>
          <w:tcPr>
            <w:tcW w:w="1693" w:type="dxa"/>
            <w:shd w:val="clear" w:color="auto" w:fill="auto"/>
          </w:tcPr>
          <w:p w14:paraId="6BBBAA4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bl>
    <w:p w14:paraId="6ECFCE34" w14:textId="77777777" w:rsidR="0017491A" w:rsidRPr="00725E27" w:rsidRDefault="0017491A" w:rsidP="0017491A">
      <w:pPr>
        <w:rPr>
          <w:rFonts w:cs="Times New Roman"/>
          <w:szCs w:val="24"/>
        </w:rPr>
      </w:pPr>
    </w:p>
    <w:p w14:paraId="3526A152" w14:textId="77777777" w:rsidR="0017491A" w:rsidRPr="00725E27" w:rsidRDefault="0017491A" w:rsidP="0017491A">
      <w:pPr>
        <w:rPr>
          <w:rFonts w:cs="Times New Roman"/>
          <w:szCs w:val="24"/>
        </w:rPr>
      </w:pPr>
    </w:p>
    <w:p w14:paraId="26078728" w14:textId="77777777" w:rsidR="0017491A" w:rsidRPr="00725E27" w:rsidRDefault="0017491A" w:rsidP="0017491A">
      <w:pPr>
        <w:rPr>
          <w:rFonts w:cs="Times New Roman"/>
          <w:szCs w:val="24"/>
        </w:rPr>
      </w:pPr>
    </w:p>
    <w:p w14:paraId="4E305D27" w14:textId="77777777" w:rsidR="00991EE9" w:rsidRPr="00725E27" w:rsidRDefault="00991EE9">
      <w:pPr>
        <w:jc w:val="left"/>
        <w:rPr>
          <w:rFonts w:eastAsia="SimSun" w:cs="Times New Roman"/>
          <w:b/>
          <w:szCs w:val="24"/>
          <w:lang w:val="en-ZW"/>
        </w:rPr>
      </w:pPr>
      <w:r w:rsidRPr="00725E27">
        <w:rPr>
          <w:lang w:val="en-ZW"/>
        </w:rPr>
        <w:br w:type="page"/>
      </w:r>
    </w:p>
    <w:p w14:paraId="09D8BE22" w14:textId="5FB40A3B" w:rsidR="0017491A" w:rsidRPr="00725E27" w:rsidRDefault="009B4111" w:rsidP="0017491A">
      <w:pPr>
        <w:pStyle w:val="Heading2"/>
        <w:rPr>
          <w:lang w:val="en-ZW"/>
        </w:rPr>
      </w:pPr>
      <w:bookmarkStart w:id="146" w:name="_Toc197173416"/>
      <w:r>
        <w:rPr>
          <w:lang w:val="en-ZW"/>
        </w:rPr>
        <w:lastRenderedPageBreak/>
        <w:t>HIGHWAY</w:t>
      </w:r>
      <w:r w:rsidR="0017491A" w:rsidRPr="00725E27">
        <w:rPr>
          <w:lang w:val="en-ZW"/>
        </w:rPr>
        <w:t xml:space="preserve"> ENGINEERING STRUCTURES DESIGN I</w:t>
      </w:r>
      <w:bookmarkEnd w:id="146"/>
    </w:p>
    <w:p w14:paraId="5B02E575" w14:textId="77777777" w:rsidR="0017491A" w:rsidRPr="00725E27" w:rsidRDefault="0017491A" w:rsidP="0017491A">
      <w:pPr>
        <w:tabs>
          <w:tab w:val="left" w:pos="975"/>
          <w:tab w:val="center" w:pos="4680"/>
          <w:tab w:val="left" w:pos="6945"/>
        </w:tabs>
        <w:spacing w:after="0" w:line="360" w:lineRule="auto"/>
        <w:rPr>
          <w:rFonts w:eastAsia="Calibri" w:cs="Times New Roman"/>
          <w:b/>
          <w:szCs w:val="24"/>
          <w:lang w:val="en-ZA"/>
        </w:rPr>
      </w:pPr>
      <w:r w:rsidRPr="00725E27">
        <w:rPr>
          <w:rFonts w:eastAsia="Calibri" w:cs="Times New Roman"/>
          <w:b/>
          <w:szCs w:val="24"/>
          <w:lang w:val="en-ZA"/>
        </w:rPr>
        <w:tab/>
      </w:r>
      <w:r w:rsidRPr="00725E27">
        <w:rPr>
          <w:rFonts w:eastAsia="Calibri" w:cs="Times New Roman"/>
          <w:b/>
          <w:szCs w:val="24"/>
          <w:lang w:val="en-ZA"/>
        </w:rPr>
        <w:tab/>
      </w:r>
      <w:r w:rsidRPr="00725E27">
        <w:rPr>
          <w:rFonts w:eastAsia="Calibri" w:cs="Times New Roman"/>
          <w:b/>
          <w:szCs w:val="24"/>
          <w:lang w:val="en-ZA"/>
        </w:rPr>
        <w:tab/>
      </w:r>
    </w:p>
    <w:p w14:paraId="1929A1CF" w14:textId="0140B544" w:rsidR="0017491A" w:rsidRPr="00725E27" w:rsidRDefault="0017491A" w:rsidP="0017491A">
      <w:pPr>
        <w:spacing w:after="0" w:line="360" w:lineRule="auto"/>
        <w:rPr>
          <w:rFonts w:eastAsia="Calibri" w:cs="Times New Roman"/>
          <w:b/>
          <w:szCs w:val="24"/>
          <w:lang w:val="en-ZA"/>
        </w:rPr>
      </w:pPr>
      <w:r w:rsidRPr="00725E27">
        <w:rPr>
          <w:rFonts w:eastAsia="Calibri" w:cs="Times New Roman"/>
          <w:b/>
          <w:szCs w:val="24"/>
          <w:lang w:val="en-ZA"/>
        </w:rPr>
        <w:t xml:space="preserve">UNIT CODE: </w:t>
      </w:r>
      <w:r w:rsidRPr="00725E27">
        <w:rPr>
          <w:rFonts w:eastAsia="Calibri" w:cs="Times New Roman"/>
          <w:b/>
          <w:bCs/>
          <w:szCs w:val="24"/>
          <w:lang w:val="en-ZW"/>
        </w:rPr>
        <w:t xml:space="preserve">0732 551 </w:t>
      </w:r>
      <w:r w:rsidR="007A58E8" w:rsidRPr="00725E27">
        <w:rPr>
          <w:rFonts w:eastAsia="Calibri" w:cs="Times New Roman"/>
          <w:b/>
          <w:bCs/>
          <w:szCs w:val="24"/>
          <w:lang w:val="en-ZW"/>
        </w:rPr>
        <w:t>30</w:t>
      </w:r>
      <w:r w:rsidRPr="00725E27">
        <w:rPr>
          <w:rFonts w:eastAsia="Calibri" w:cs="Times New Roman"/>
          <w:b/>
          <w:bCs/>
          <w:szCs w:val="24"/>
          <w:lang w:val="en-ZW"/>
        </w:rPr>
        <w:t>A</w:t>
      </w:r>
    </w:p>
    <w:p w14:paraId="6D312FAE" w14:textId="77777777" w:rsidR="0017491A" w:rsidRPr="00725E27" w:rsidRDefault="0017491A" w:rsidP="0017491A">
      <w:pPr>
        <w:spacing w:after="0" w:line="360" w:lineRule="auto"/>
        <w:rPr>
          <w:rFonts w:eastAsia="Calibri" w:cs="Times New Roman"/>
          <w:b/>
          <w:szCs w:val="24"/>
          <w:lang w:val="en-ZA"/>
        </w:rPr>
      </w:pPr>
    </w:p>
    <w:p w14:paraId="12FF09DE" w14:textId="77777777" w:rsidR="0017491A" w:rsidRPr="00725E27" w:rsidRDefault="0017491A" w:rsidP="0017491A">
      <w:pPr>
        <w:spacing w:after="0" w:line="360" w:lineRule="auto"/>
        <w:rPr>
          <w:rFonts w:eastAsia="Calibri" w:cs="Times New Roman"/>
          <w:szCs w:val="24"/>
          <w:lang w:val="en-ZA"/>
        </w:rPr>
      </w:pPr>
      <w:r w:rsidRPr="00725E27">
        <w:rPr>
          <w:rFonts w:eastAsia="Calibri" w:cs="Times New Roman"/>
          <w:b/>
          <w:szCs w:val="24"/>
          <w:lang w:val="en-ZA"/>
        </w:rPr>
        <w:t xml:space="preserve">UNIT DURATION: </w:t>
      </w:r>
      <w:r w:rsidRPr="00725E27">
        <w:rPr>
          <w:rFonts w:eastAsia="Calibri" w:cs="Times New Roman"/>
          <w:szCs w:val="24"/>
          <w:lang w:val="en-ZA"/>
        </w:rPr>
        <w:t xml:space="preserve">150 Hours </w:t>
      </w:r>
    </w:p>
    <w:p w14:paraId="5D2A539A" w14:textId="77777777" w:rsidR="0017491A" w:rsidRPr="00725E27" w:rsidRDefault="0017491A" w:rsidP="0017491A">
      <w:pPr>
        <w:spacing w:after="0" w:line="360" w:lineRule="auto"/>
        <w:rPr>
          <w:rFonts w:eastAsia="Calibri" w:cs="Times New Roman"/>
          <w:b/>
          <w:szCs w:val="24"/>
          <w:lang w:val="en-ZA"/>
        </w:rPr>
      </w:pPr>
    </w:p>
    <w:p w14:paraId="3BD61F80" w14:textId="77777777" w:rsidR="0017491A" w:rsidRPr="00725E27" w:rsidRDefault="0017491A" w:rsidP="0017491A">
      <w:pPr>
        <w:spacing w:after="0" w:line="360" w:lineRule="auto"/>
        <w:rPr>
          <w:rFonts w:eastAsia="Calibri" w:cs="Times New Roman"/>
          <w:szCs w:val="24"/>
          <w:lang w:val="en-ZA"/>
        </w:rPr>
      </w:pPr>
      <w:r w:rsidRPr="00725E27">
        <w:rPr>
          <w:rFonts w:eastAsia="Calibri" w:cs="Times New Roman"/>
          <w:b/>
          <w:szCs w:val="24"/>
          <w:lang w:val="en-ZA"/>
        </w:rPr>
        <w:t>Relationship to Occupational Standards</w:t>
      </w:r>
    </w:p>
    <w:p w14:paraId="20834233" w14:textId="7DE580D4" w:rsidR="0017491A" w:rsidRPr="00725E27" w:rsidRDefault="0017491A" w:rsidP="0017491A">
      <w:pPr>
        <w:spacing w:after="0" w:line="360" w:lineRule="auto"/>
        <w:rPr>
          <w:rFonts w:eastAsia="Calibri" w:cs="Times New Roman"/>
          <w:szCs w:val="24"/>
          <w:lang w:val="en-ZA"/>
        </w:rPr>
      </w:pPr>
      <w:r w:rsidRPr="00725E27">
        <w:rPr>
          <w:rFonts w:eastAsia="Calibri" w:cs="Times New Roman"/>
          <w:szCs w:val="24"/>
          <w:lang w:val="en-ZA"/>
        </w:rPr>
        <w:t xml:space="preserve">This unit addresses the Unit of Competency:  </w:t>
      </w:r>
      <w:r w:rsidRPr="00725E27">
        <w:rPr>
          <w:rFonts w:eastAsia="Calibri" w:cs="Times New Roman"/>
          <w:szCs w:val="24"/>
          <w:lang w:val="en-ZW"/>
        </w:rPr>
        <w:t xml:space="preserve">Design </w:t>
      </w:r>
      <w:r w:rsidR="009B4111">
        <w:rPr>
          <w:rFonts w:eastAsia="Calibri" w:cs="Times New Roman"/>
          <w:szCs w:val="24"/>
          <w:lang w:val="en-ZW"/>
        </w:rPr>
        <w:t>highway</w:t>
      </w:r>
      <w:r w:rsidRPr="00725E27">
        <w:rPr>
          <w:rFonts w:eastAsia="Calibri" w:cs="Times New Roman"/>
          <w:szCs w:val="24"/>
          <w:lang w:val="en-ZW"/>
        </w:rPr>
        <w:t xml:space="preserve"> Engineering Structures I</w:t>
      </w:r>
    </w:p>
    <w:p w14:paraId="668F6A0E" w14:textId="77777777" w:rsidR="0017491A" w:rsidRPr="00725E27" w:rsidRDefault="0017491A" w:rsidP="0017491A">
      <w:pPr>
        <w:spacing w:after="0" w:line="360" w:lineRule="auto"/>
        <w:rPr>
          <w:rFonts w:eastAsia="Calibri" w:cs="Times New Roman"/>
          <w:b/>
          <w:szCs w:val="24"/>
          <w:lang w:val="en-ZA"/>
        </w:rPr>
      </w:pPr>
    </w:p>
    <w:p w14:paraId="26E47886" w14:textId="77777777" w:rsidR="0017491A" w:rsidRPr="00725E27" w:rsidRDefault="0017491A" w:rsidP="0017491A">
      <w:pPr>
        <w:spacing w:after="0" w:line="360" w:lineRule="auto"/>
        <w:rPr>
          <w:rFonts w:eastAsia="Calibri" w:cs="Times New Roman"/>
          <w:szCs w:val="24"/>
          <w:lang w:val="en-ZA"/>
        </w:rPr>
      </w:pPr>
      <w:r w:rsidRPr="00725E27">
        <w:rPr>
          <w:rFonts w:eastAsia="Calibri" w:cs="Times New Roman"/>
          <w:b/>
          <w:szCs w:val="24"/>
          <w:lang w:val="en-ZA"/>
        </w:rPr>
        <w:t>Unit Description</w:t>
      </w:r>
    </w:p>
    <w:p w14:paraId="25F07390" w14:textId="77777777" w:rsidR="0017491A" w:rsidRPr="00725E27" w:rsidRDefault="0017491A" w:rsidP="0017491A">
      <w:pPr>
        <w:spacing w:after="0" w:line="360" w:lineRule="auto"/>
        <w:rPr>
          <w:rFonts w:eastAsia="Calibri" w:cs="Times New Roman"/>
          <w:szCs w:val="24"/>
          <w:lang w:val="en-ZW"/>
        </w:rPr>
      </w:pPr>
      <w:bookmarkStart w:id="147" w:name="_Hlk24701504"/>
      <w:r w:rsidRPr="00725E27">
        <w:rPr>
          <w:rFonts w:eastAsia="Calibri" w:cs="Times New Roman"/>
          <w:szCs w:val="24"/>
          <w:lang w:val="en-ZW"/>
        </w:rPr>
        <w:t xml:space="preserve">This unit specifies the competencies required to </w:t>
      </w:r>
      <w:bookmarkStart w:id="148" w:name="_Hlk180248625"/>
      <w:r w:rsidRPr="00725E27">
        <w:rPr>
          <w:rFonts w:eastAsia="Calibri" w:cs="Times New Roman"/>
          <w:szCs w:val="24"/>
          <w:lang w:val="en-ZW"/>
        </w:rPr>
        <w:t>design civil engineering structures</w:t>
      </w:r>
      <w:bookmarkEnd w:id="148"/>
      <w:r w:rsidRPr="00725E27">
        <w:rPr>
          <w:rFonts w:eastAsia="Calibri" w:cs="Times New Roman"/>
          <w:szCs w:val="24"/>
          <w:lang w:val="en-ZW"/>
        </w:rPr>
        <w:t xml:space="preserve">. It involves </w:t>
      </w:r>
      <w:bookmarkEnd w:id="147"/>
    </w:p>
    <w:p w14:paraId="148E2EB6" w14:textId="77777777" w:rsidR="0017491A" w:rsidRPr="00725E27" w:rsidRDefault="0017491A" w:rsidP="0017491A">
      <w:pPr>
        <w:spacing w:after="0" w:line="360" w:lineRule="auto"/>
        <w:rPr>
          <w:rFonts w:eastAsia="Calibri" w:cs="Times New Roman"/>
          <w:szCs w:val="24"/>
          <w:lang w:val="en-ZW"/>
        </w:rPr>
      </w:pPr>
      <w:r w:rsidRPr="00725E27">
        <w:rPr>
          <w:rFonts w:eastAsia="Calibri" w:cs="Times New Roman"/>
          <w:szCs w:val="24"/>
          <w:lang w:val="en-ZW"/>
        </w:rPr>
        <w:t>Designing reinforced concrete structures</w:t>
      </w:r>
    </w:p>
    <w:p w14:paraId="2DA2B5F7" w14:textId="77777777" w:rsidR="0017491A" w:rsidRPr="00725E27" w:rsidRDefault="0017491A" w:rsidP="0017491A">
      <w:pPr>
        <w:spacing w:after="0" w:line="360" w:lineRule="auto"/>
        <w:rPr>
          <w:rFonts w:eastAsia="Calibri" w:cs="Times New Roman"/>
          <w:szCs w:val="24"/>
          <w:lang w:val="en-ZA"/>
        </w:rPr>
      </w:pPr>
    </w:p>
    <w:p w14:paraId="562B80E6" w14:textId="77777777" w:rsidR="0017491A" w:rsidRPr="00725E27" w:rsidRDefault="0017491A" w:rsidP="0017491A">
      <w:pPr>
        <w:spacing w:after="0" w:line="360" w:lineRule="auto"/>
        <w:rPr>
          <w:rFonts w:eastAsia="Calibri" w:cs="Times New Roman"/>
          <w:b/>
          <w:szCs w:val="24"/>
          <w:lang w:val="en-ZA"/>
        </w:rPr>
      </w:pPr>
      <w:r w:rsidRPr="00725E27">
        <w:rPr>
          <w:rFonts w:eastAsia="Calibri" w:cs="Times New Roman"/>
          <w:b/>
          <w:szCs w:val="24"/>
          <w:lang w:val="en-ZA"/>
        </w:rPr>
        <w:t>Summary of Learning Outcomes</w:t>
      </w:r>
    </w:p>
    <w:tbl>
      <w:tblPr>
        <w:tblW w:w="8257"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3773"/>
      </w:tblGrid>
      <w:tr w:rsidR="00DC0CBC" w:rsidRPr="00725E27" w14:paraId="5CACE756" w14:textId="77777777" w:rsidTr="000C122C">
        <w:trPr>
          <w:trHeight w:val="188"/>
        </w:trPr>
        <w:tc>
          <w:tcPr>
            <w:tcW w:w="4484" w:type="dxa"/>
            <w:tcBorders>
              <w:top w:val="single" w:sz="4" w:space="0" w:color="000000"/>
              <w:left w:val="single" w:sz="4" w:space="0" w:color="000000"/>
              <w:bottom w:val="single" w:sz="4" w:space="0" w:color="000000"/>
              <w:right w:val="single" w:sz="4" w:space="0" w:color="000000"/>
            </w:tcBorders>
          </w:tcPr>
          <w:p w14:paraId="5DFCCBEC" w14:textId="77777777" w:rsidR="000C122C" w:rsidRPr="00725E27" w:rsidRDefault="000C122C" w:rsidP="000C122C">
            <w:pPr>
              <w:rPr>
                <w:rFonts w:eastAsia="Times New Roman" w:cs="Times New Roman"/>
                <w:szCs w:val="24"/>
                <w:lang w:val="en-ZA"/>
              </w:rPr>
            </w:pPr>
          </w:p>
          <w:p w14:paraId="46280ACE" w14:textId="77777777" w:rsidR="000C122C" w:rsidRPr="00725E27" w:rsidRDefault="000C122C" w:rsidP="000C122C">
            <w:pPr>
              <w:rPr>
                <w:rFonts w:eastAsia="Times New Roman" w:cs="Times New Roman"/>
                <w:szCs w:val="24"/>
                <w:lang w:val="en-ZA"/>
              </w:rPr>
            </w:pPr>
            <w:r w:rsidRPr="00725E27">
              <w:rPr>
                <w:rFonts w:eastAsia="Times New Roman" w:cs="Times New Roman"/>
                <w:szCs w:val="24"/>
                <w:lang w:val="en-ZA"/>
              </w:rPr>
              <w:t>Learning Outcomes</w:t>
            </w:r>
          </w:p>
        </w:tc>
        <w:tc>
          <w:tcPr>
            <w:tcW w:w="3773" w:type="dxa"/>
            <w:tcBorders>
              <w:top w:val="single" w:sz="4" w:space="0" w:color="000000"/>
              <w:left w:val="single" w:sz="4" w:space="0" w:color="000000"/>
              <w:bottom w:val="single" w:sz="4" w:space="0" w:color="000000"/>
              <w:right w:val="single" w:sz="4" w:space="0" w:color="000000"/>
            </w:tcBorders>
          </w:tcPr>
          <w:p w14:paraId="09335429" w14:textId="77777777" w:rsidR="000C122C" w:rsidRPr="00725E27" w:rsidRDefault="000C122C" w:rsidP="0020334F">
            <w:pPr>
              <w:jc w:val="center"/>
              <w:rPr>
                <w:rFonts w:eastAsia="Times New Roman" w:cs="Times New Roman"/>
                <w:b/>
                <w:szCs w:val="24"/>
              </w:rPr>
            </w:pPr>
          </w:p>
          <w:p w14:paraId="11305BC6" w14:textId="77777777" w:rsidR="000C122C" w:rsidRPr="00725E27" w:rsidRDefault="000C122C" w:rsidP="0020334F">
            <w:pPr>
              <w:jc w:val="center"/>
              <w:rPr>
                <w:rFonts w:eastAsia="Times New Roman" w:cs="Times New Roman"/>
                <w:b/>
                <w:szCs w:val="24"/>
              </w:rPr>
            </w:pPr>
            <w:r w:rsidRPr="00725E27">
              <w:rPr>
                <w:rFonts w:eastAsia="Times New Roman" w:cs="Times New Roman"/>
                <w:b/>
                <w:szCs w:val="24"/>
              </w:rPr>
              <w:t>DURATION (HOURS)</w:t>
            </w:r>
          </w:p>
          <w:p w14:paraId="073D7B39" w14:textId="77777777" w:rsidR="000C122C" w:rsidRPr="00725E27" w:rsidRDefault="000C122C" w:rsidP="0020334F">
            <w:pPr>
              <w:jc w:val="center"/>
              <w:rPr>
                <w:rFonts w:eastAsia="Times New Roman" w:cs="Times New Roman"/>
                <w:b/>
                <w:szCs w:val="24"/>
              </w:rPr>
            </w:pPr>
          </w:p>
        </w:tc>
      </w:tr>
      <w:tr w:rsidR="00DC0CBC" w:rsidRPr="00725E27" w14:paraId="6F5725C6" w14:textId="77777777" w:rsidTr="00CE2EE9">
        <w:trPr>
          <w:trHeight w:val="188"/>
        </w:trPr>
        <w:tc>
          <w:tcPr>
            <w:tcW w:w="4484" w:type="dxa"/>
          </w:tcPr>
          <w:p w14:paraId="7033BFD5" w14:textId="77777777" w:rsidR="00CE2EE9" w:rsidRPr="00725E27" w:rsidRDefault="00CE2EE9" w:rsidP="005161CB">
            <w:pPr>
              <w:rPr>
                <w:rFonts w:eastAsia="Times New Roman" w:cs="Times New Roman"/>
                <w:b/>
                <w:szCs w:val="24"/>
              </w:rPr>
            </w:pPr>
            <w:r w:rsidRPr="00725E27">
              <w:rPr>
                <w:rFonts w:eastAsia="Times New Roman" w:cs="Times New Roman"/>
                <w:szCs w:val="24"/>
                <w:lang w:val="en-ZA"/>
              </w:rPr>
              <w:t>Design of reinforced concrete structures</w:t>
            </w:r>
          </w:p>
        </w:tc>
        <w:tc>
          <w:tcPr>
            <w:tcW w:w="3773" w:type="dxa"/>
          </w:tcPr>
          <w:p w14:paraId="0C53364F" w14:textId="77777777" w:rsidR="00CE2EE9" w:rsidRPr="00725E27" w:rsidRDefault="00CE2EE9" w:rsidP="005161CB">
            <w:pPr>
              <w:jc w:val="center"/>
              <w:rPr>
                <w:rFonts w:eastAsia="Times New Roman" w:cs="Times New Roman"/>
                <w:b/>
                <w:szCs w:val="24"/>
              </w:rPr>
            </w:pPr>
            <w:r w:rsidRPr="00725E27">
              <w:rPr>
                <w:rFonts w:eastAsia="Times New Roman" w:cs="Times New Roman"/>
                <w:b/>
                <w:szCs w:val="24"/>
              </w:rPr>
              <w:t>150</w:t>
            </w:r>
          </w:p>
        </w:tc>
      </w:tr>
      <w:tr w:rsidR="00CE2EE9" w:rsidRPr="00725E27" w14:paraId="69D6E5CE" w14:textId="77777777" w:rsidTr="00CE2EE9">
        <w:trPr>
          <w:trHeight w:val="188"/>
        </w:trPr>
        <w:tc>
          <w:tcPr>
            <w:tcW w:w="4484" w:type="dxa"/>
          </w:tcPr>
          <w:p w14:paraId="7D511C28" w14:textId="77777777" w:rsidR="00CE2EE9" w:rsidRPr="00725E27" w:rsidRDefault="00CE2EE9" w:rsidP="005161CB">
            <w:pPr>
              <w:rPr>
                <w:rFonts w:eastAsia="Times New Roman" w:cs="Times New Roman"/>
                <w:b/>
                <w:szCs w:val="24"/>
              </w:rPr>
            </w:pPr>
            <w:r w:rsidRPr="00725E27">
              <w:rPr>
                <w:rFonts w:eastAsia="Times New Roman" w:cs="Times New Roman"/>
                <w:b/>
                <w:szCs w:val="24"/>
              </w:rPr>
              <w:t>TOTAL</w:t>
            </w:r>
          </w:p>
        </w:tc>
        <w:tc>
          <w:tcPr>
            <w:tcW w:w="3773" w:type="dxa"/>
          </w:tcPr>
          <w:p w14:paraId="2BB214DB" w14:textId="77777777" w:rsidR="00CE2EE9" w:rsidRPr="00725E27" w:rsidRDefault="00CE2EE9" w:rsidP="005161CB">
            <w:pPr>
              <w:jc w:val="center"/>
              <w:rPr>
                <w:rFonts w:eastAsia="Times New Roman" w:cs="Times New Roman"/>
                <w:b/>
                <w:szCs w:val="24"/>
              </w:rPr>
            </w:pPr>
            <w:r w:rsidRPr="00725E27">
              <w:rPr>
                <w:rFonts w:eastAsia="Times New Roman" w:cs="Times New Roman"/>
                <w:b/>
                <w:szCs w:val="24"/>
              </w:rPr>
              <w:t>150</w:t>
            </w:r>
          </w:p>
        </w:tc>
      </w:tr>
    </w:tbl>
    <w:p w14:paraId="743AFE47" w14:textId="77777777" w:rsidR="0017491A" w:rsidRPr="00725E27" w:rsidRDefault="0017491A" w:rsidP="0017491A">
      <w:pPr>
        <w:spacing w:after="0" w:line="360" w:lineRule="auto"/>
        <w:ind w:left="360"/>
        <w:contextualSpacing/>
        <w:rPr>
          <w:rFonts w:eastAsia="Times New Roman" w:cs="Times New Roman"/>
          <w:szCs w:val="24"/>
          <w:lang w:val="en-ZA"/>
        </w:rPr>
      </w:pPr>
    </w:p>
    <w:p w14:paraId="1639DFF5" w14:textId="77777777" w:rsidR="0017491A" w:rsidRPr="00725E27" w:rsidRDefault="0017491A" w:rsidP="0017491A">
      <w:pPr>
        <w:spacing w:after="0" w:line="360" w:lineRule="auto"/>
        <w:contextualSpacing/>
        <w:rPr>
          <w:rFonts w:eastAsia="Calibri" w:cs="Times New Roman"/>
          <w:b/>
          <w:szCs w:val="24"/>
          <w:lang w:val="en-ZA"/>
        </w:rPr>
      </w:pPr>
      <w:r w:rsidRPr="00725E27">
        <w:rPr>
          <w:rFonts w:eastAsia="Calibri" w:cs="Times New Roman"/>
          <w:b/>
          <w:szCs w:val="24"/>
          <w:lang w:val="en-ZA"/>
        </w:rPr>
        <w:t>Learning Outcomes, Content and Suggested Assessment Methods</w:t>
      </w:r>
    </w:p>
    <w:p w14:paraId="45517EB7" w14:textId="77777777" w:rsidR="0017491A" w:rsidRPr="00725E27" w:rsidRDefault="0017491A" w:rsidP="0017491A">
      <w:pPr>
        <w:spacing w:after="0" w:line="360" w:lineRule="auto"/>
        <w:contextualSpacing/>
        <w:rPr>
          <w:rFonts w:eastAsia="Calibri" w:cs="Times New Roman"/>
          <w:b/>
          <w:szCs w:val="24"/>
          <w:lang w:val="en-ZA"/>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01"/>
        <w:gridCol w:w="2519"/>
      </w:tblGrid>
      <w:tr w:rsidR="00DC0CBC" w:rsidRPr="00725E27" w14:paraId="643CABFC" w14:textId="77777777" w:rsidTr="00C24A23">
        <w:trPr>
          <w:trHeight w:val="620"/>
          <w:tblHeader/>
        </w:trPr>
        <w:tc>
          <w:tcPr>
            <w:tcW w:w="1319" w:type="pct"/>
            <w:tcBorders>
              <w:top w:val="single" w:sz="4" w:space="0" w:color="auto"/>
              <w:left w:val="single" w:sz="4" w:space="0" w:color="auto"/>
              <w:bottom w:val="single" w:sz="4" w:space="0" w:color="auto"/>
              <w:right w:val="single" w:sz="4" w:space="0" w:color="auto"/>
            </w:tcBorders>
          </w:tcPr>
          <w:p w14:paraId="6276FB9C" w14:textId="77777777" w:rsidR="0017491A" w:rsidRPr="00725E27" w:rsidRDefault="0017491A" w:rsidP="00C24A23">
            <w:pPr>
              <w:spacing w:after="0" w:line="360" w:lineRule="auto"/>
              <w:rPr>
                <w:rFonts w:eastAsia="Calibri" w:cs="Times New Roman"/>
                <w:szCs w:val="24"/>
                <w:lang w:val="en-ZW"/>
              </w:rPr>
            </w:pPr>
            <w:bookmarkStart w:id="149" w:name="_Hlk185426640"/>
            <w:r w:rsidRPr="00725E27">
              <w:rPr>
                <w:rFonts w:eastAsia="Calibri" w:cs="Times New Roman"/>
                <w:b/>
                <w:szCs w:val="24"/>
                <w:lang w:val="en-ZA"/>
              </w:rPr>
              <w:t>Learning Outcome</w:t>
            </w:r>
          </w:p>
        </w:tc>
        <w:tc>
          <w:tcPr>
            <w:tcW w:w="2360" w:type="pct"/>
            <w:tcBorders>
              <w:top w:val="single" w:sz="4" w:space="0" w:color="auto"/>
              <w:left w:val="single" w:sz="4" w:space="0" w:color="auto"/>
              <w:bottom w:val="single" w:sz="4" w:space="0" w:color="auto"/>
              <w:right w:val="single" w:sz="4" w:space="0" w:color="auto"/>
            </w:tcBorders>
          </w:tcPr>
          <w:p w14:paraId="099F744E" w14:textId="77777777" w:rsidR="0017491A" w:rsidRPr="00725E27" w:rsidRDefault="0017491A" w:rsidP="00C24A23">
            <w:pPr>
              <w:spacing w:after="0" w:line="360" w:lineRule="auto"/>
              <w:rPr>
                <w:rFonts w:eastAsia="Calibri" w:cs="Times New Roman"/>
                <w:szCs w:val="24"/>
                <w:lang w:val="en-ZA"/>
              </w:rPr>
            </w:pPr>
            <w:r w:rsidRPr="00725E27">
              <w:rPr>
                <w:rFonts w:eastAsia="Calibri" w:cs="Times New Roman"/>
                <w:b/>
                <w:szCs w:val="24"/>
                <w:lang w:val="en-ZA"/>
              </w:rPr>
              <w:t>Content</w:t>
            </w:r>
          </w:p>
        </w:tc>
        <w:tc>
          <w:tcPr>
            <w:tcW w:w="1321" w:type="pct"/>
            <w:tcBorders>
              <w:top w:val="single" w:sz="4" w:space="0" w:color="auto"/>
              <w:left w:val="single" w:sz="4" w:space="0" w:color="auto"/>
              <w:bottom w:val="single" w:sz="4" w:space="0" w:color="auto"/>
              <w:right w:val="single" w:sz="4" w:space="0" w:color="auto"/>
            </w:tcBorders>
          </w:tcPr>
          <w:p w14:paraId="453D85A4" w14:textId="77777777" w:rsidR="0017491A" w:rsidRPr="00725E27" w:rsidRDefault="0017491A" w:rsidP="00C24A23">
            <w:pPr>
              <w:spacing w:after="0" w:line="360" w:lineRule="auto"/>
              <w:rPr>
                <w:rFonts w:eastAsia="Calibri" w:cs="Times New Roman"/>
                <w:szCs w:val="24"/>
                <w:lang w:val="en-ZA"/>
              </w:rPr>
            </w:pPr>
            <w:r w:rsidRPr="00725E27">
              <w:rPr>
                <w:rFonts w:eastAsia="Calibri" w:cs="Times New Roman"/>
                <w:b/>
                <w:szCs w:val="24"/>
                <w:lang w:val="en-ZA"/>
              </w:rPr>
              <w:t>Suggested Assessment Methods</w:t>
            </w:r>
          </w:p>
        </w:tc>
      </w:tr>
      <w:tr w:rsidR="0017491A" w:rsidRPr="00725E27" w14:paraId="162B7F20" w14:textId="77777777" w:rsidTr="00C24A23">
        <w:trPr>
          <w:trHeight w:val="1259"/>
        </w:trPr>
        <w:tc>
          <w:tcPr>
            <w:tcW w:w="1319" w:type="pct"/>
            <w:tcBorders>
              <w:top w:val="single" w:sz="4" w:space="0" w:color="auto"/>
              <w:left w:val="single" w:sz="4" w:space="0" w:color="auto"/>
              <w:bottom w:val="single" w:sz="4" w:space="0" w:color="auto"/>
              <w:right w:val="single" w:sz="4" w:space="0" w:color="auto"/>
            </w:tcBorders>
          </w:tcPr>
          <w:p w14:paraId="069EC05C" w14:textId="77777777" w:rsidR="0017491A" w:rsidRPr="00725E27" w:rsidRDefault="0017491A" w:rsidP="004470E5">
            <w:pPr>
              <w:numPr>
                <w:ilvl w:val="0"/>
                <w:numId w:val="189"/>
              </w:numPr>
              <w:spacing w:after="0" w:line="360" w:lineRule="auto"/>
              <w:contextualSpacing/>
              <w:rPr>
                <w:rFonts w:eastAsia="Times New Roman" w:cs="Times New Roman"/>
                <w:b/>
                <w:szCs w:val="24"/>
                <w:lang w:val="en-ZW"/>
              </w:rPr>
            </w:pPr>
            <w:r w:rsidRPr="00725E27">
              <w:rPr>
                <w:rFonts w:eastAsia="Times New Roman" w:cs="Times New Roman"/>
                <w:szCs w:val="24"/>
              </w:rPr>
              <w:t>Design reinforced concrete structures</w:t>
            </w:r>
          </w:p>
        </w:tc>
        <w:tc>
          <w:tcPr>
            <w:tcW w:w="2360" w:type="pct"/>
            <w:tcBorders>
              <w:top w:val="single" w:sz="4" w:space="0" w:color="auto"/>
              <w:left w:val="single" w:sz="4" w:space="0" w:color="auto"/>
              <w:bottom w:val="single" w:sz="4" w:space="0" w:color="auto"/>
              <w:right w:val="single" w:sz="4" w:space="0" w:color="auto"/>
            </w:tcBorders>
          </w:tcPr>
          <w:p w14:paraId="13464CC9" w14:textId="77777777"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t>Terms and concepts</w:t>
            </w:r>
          </w:p>
          <w:p w14:paraId="0AFC79D0" w14:textId="77777777" w:rsidR="0017491A" w:rsidRPr="00725E27" w:rsidRDefault="0017491A" w:rsidP="004470E5">
            <w:pPr>
              <w:numPr>
                <w:ilvl w:val="2"/>
                <w:numId w:val="183"/>
              </w:numPr>
              <w:spacing w:after="0" w:line="360" w:lineRule="auto"/>
              <w:contextualSpacing/>
              <w:rPr>
                <w:rFonts w:eastAsia="Times New Roman" w:cs="Times New Roman"/>
                <w:szCs w:val="24"/>
                <w:lang w:val="en-ZW"/>
              </w:rPr>
            </w:pPr>
            <w:r w:rsidRPr="00725E27">
              <w:rPr>
                <w:rFonts w:eastAsia="Times New Roman" w:cs="Times New Roman"/>
                <w:szCs w:val="24"/>
                <w:lang w:val="en-ZW"/>
              </w:rPr>
              <w:t>Designing</w:t>
            </w:r>
          </w:p>
          <w:p w14:paraId="12D9DC49" w14:textId="77777777" w:rsidR="0017491A" w:rsidRPr="00725E27" w:rsidRDefault="0017491A" w:rsidP="004470E5">
            <w:pPr>
              <w:numPr>
                <w:ilvl w:val="2"/>
                <w:numId w:val="183"/>
              </w:numPr>
              <w:spacing w:after="0" w:line="360" w:lineRule="auto"/>
              <w:contextualSpacing/>
              <w:rPr>
                <w:rFonts w:eastAsia="Times New Roman" w:cs="Times New Roman"/>
                <w:szCs w:val="24"/>
                <w:lang w:val="en-ZW"/>
              </w:rPr>
            </w:pPr>
            <w:r w:rsidRPr="00725E27">
              <w:rPr>
                <w:rFonts w:eastAsia="Times New Roman" w:cs="Times New Roman"/>
                <w:szCs w:val="24"/>
                <w:lang w:val="en-ZW"/>
              </w:rPr>
              <w:t>Reinforced Cement concrete</w:t>
            </w:r>
          </w:p>
          <w:p w14:paraId="4AE48714" w14:textId="77777777" w:rsidR="0017491A" w:rsidRPr="00725E27" w:rsidRDefault="0017491A" w:rsidP="004470E5">
            <w:pPr>
              <w:numPr>
                <w:ilvl w:val="2"/>
                <w:numId w:val="183"/>
              </w:numPr>
              <w:spacing w:after="0" w:line="360" w:lineRule="auto"/>
              <w:contextualSpacing/>
              <w:rPr>
                <w:rFonts w:eastAsia="Times New Roman" w:cs="Times New Roman"/>
                <w:szCs w:val="24"/>
                <w:lang w:val="en-ZW"/>
              </w:rPr>
            </w:pPr>
            <w:r w:rsidRPr="00725E27">
              <w:rPr>
                <w:rFonts w:eastAsia="Times New Roman" w:cs="Times New Roman"/>
                <w:szCs w:val="24"/>
                <w:lang w:val="en-ZW"/>
              </w:rPr>
              <w:t xml:space="preserve">Reinforcement </w:t>
            </w:r>
          </w:p>
          <w:p w14:paraId="3C1EEAB3" w14:textId="77777777" w:rsidR="0017491A" w:rsidRPr="00725E27" w:rsidRDefault="0017491A" w:rsidP="004470E5">
            <w:pPr>
              <w:numPr>
                <w:ilvl w:val="2"/>
                <w:numId w:val="183"/>
              </w:numPr>
              <w:spacing w:after="0" w:line="360" w:lineRule="auto"/>
              <w:contextualSpacing/>
              <w:rPr>
                <w:rFonts w:eastAsia="Times New Roman" w:cs="Times New Roman"/>
                <w:szCs w:val="24"/>
                <w:lang w:val="en-ZW"/>
              </w:rPr>
            </w:pPr>
            <w:r w:rsidRPr="00725E27">
              <w:rPr>
                <w:rFonts w:eastAsia="Times New Roman" w:cs="Times New Roman"/>
                <w:szCs w:val="24"/>
                <w:lang w:val="en-ZW"/>
              </w:rPr>
              <w:t>Design philosophy</w:t>
            </w:r>
          </w:p>
          <w:p w14:paraId="091EA61A" w14:textId="77777777"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t>Design resources</w:t>
            </w:r>
          </w:p>
          <w:p w14:paraId="77D6FB73" w14:textId="77777777"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lastRenderedPageBreak/>
              <w:t>BS 8110 for reinforced concrete, BS 6399 – Loads</w:t>
            </w:r>
          </w:p>
          <w:p w14:paraId="0D7959F9" w14:textId="77777777"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t>Use of BS standard codes, BS 8110 for reinforced concrete, BS 6399 – Loads</w:t>
            </w:r>
          </w:p>
          <w:p w14:paraId="037D6E37" w14:textId="77777777"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t>Design of concrete structures</w:t>
            </w:r>
          </w:p>
          <w:p w14:paraId="7DF9F5C4" w14:textId="77777777" w:rsidR="0017491A" w:rsidRPr="00725E27" w:rsidRDefault="0017491A" w:rsidP="004470E5">
            <w:pPr>
              <w:numPr>
                <w:ilvl w:val="0"/>
                <w:numId w:val="184"/>
              </w:numPr>
              <w:spacing w:after="0" w:line="360" w:lineRule="auto"/>
              <w:contextualSpacing/>
              <w:rPr>
                <w:rFonts w:eastAsia="Times New Roman" w:cs="Times New Roman"/>
                <w:vanish/>
                <w:szCs w:val="24"/>
                <w:lang w:val="en-ZW"/>
              </w:rPr>
            </w:pPr>
          </w:p>
          <w:p w14:paraId="79564C79" w14:textId="77777777" w:rsidR="0017491A" w:rsidRPr="00725E27" w:rsidRDefault="0017491A" w:rsidP="004470E5">
            <w:pPr>
              <w:numPr>
                <w:ilvl w:val="1"/>
                <w:numId w:val="184"/>
              </w:numPr>
              <w:spacing w:after="0" w:line="360" w:lineRule="auto"/>
              <w:contextualSpacing/>
              <w:rPr>
                <w:rFonts w:eastAsia="Times New Roman" w:cs="Times New Roman"/>
                <w:vanish/>
                <w:szCs w:val="24"/>
                <w:lang w:val="en-ZW"/>
              </w:rPr>
            </w:pPr>
          </w:p>
          <w:p w14:paraId="7EC0A9ED" w14:textId="77777777" w:rsidR="0017491A" w:rsidRPr="00725E27" w:rsidRDefault="0017491A" w:rsidP="004470E5">
            <w:pPr>
              <w:numPr>
                <w:ilvl w:val="1"/>
                <w:numId w:val="184"/>
              </w:numPr>
              <w:spacing w:after="0" w:line="360" w:lineRule="auto"/>
              <w:contextualSpacing/>
              <w:rPr>
                <w:rFonts w:eastAsia="Times New Roman" w:cs="Times New Roman"/>
                <w:vanish/>
                <w:szCs w:val="24"/>
                <w:lang w:val="en-ZW"/>
              </w:rPr>
            </w:pPr>
          </w:p>
          <w:p w14:paraId="4043DF8F" w14:textId="77777777" w:rsidR="0017491A" w:rsidRPr="00725E27" w:rsidRDefault="0017491A" w:rsidP="004470E5">
            <w:pPr>
              <w:numPr>
                <w:ilvl w:val="1"/>
                <w:numId w:val="184"/>
              </w:numPr>
              <w:spacing w:after="0" w:line="360" w:lineRule="auto"/>
              <w:contextualSpacing/>
              <w:rPr>
                <w:rFonts w:eastAsia="Times New Roman" w:cs="Times New Roman"/>
                <w:vanish/>
                <w:szCs w:val="24"/>
                <w:lang w:val="en-ZW"/>
              </w:rPr>
            </w:pPr>
          </w:p>
          <w:p w14:paraId="06E45189" w14:textId="77777777" w:rsidR="0017491A" w:rsidRPr="00725E27" w:rsidRDefault="0017491A" w:rsidP="004470E5">
            <w:pPr>
              <w:numPr>
                <w:ilvl w:val="1"/>
                <w:numId w:val="184"/>
              </w:numPr>
              <w:spacing w:after="0" w:line="360" w:lineRule="auto"/>
              <w:contextualSpacing/>
              <w:rPr>
                <w:rFonts w:eastAsia="Times New Roman" w:cs="Times New Roman"/>
                <w:vanish/>
                <w:szCs w:val="24"/>
                <w:lang w:val="en-ZW"/>
              </w:rPr>
            </w:pPr>
          </w:p>
          <w:p w14:paraId="0018AD6B" w14:textId="77777777" w:rsidR="0017491A" w:rsidRPr="00725E27" w:rsidRDefault="0017491A" w:rsidP="004470E5">
            <w:pPr>
              <w:numPr>
                <w:ilvl w:val="1"/>
                <w:numId w:val="184"/>
              </w:numPr>
              <w:spacing w:after="0" w:line="360" w:lineRule="auto"/>
              <w:contextualSpacing/>
              <w:rPr>
                <w:rFonts w:eastAsia="Times New Roman" w:cs="Times New Roman"/>
                <w:vanish/>
                <w:szCs w:val="24"/>
                <w:lang w:val="en-ZW"/>
              </w:rPr>
            </w:pPr>
          </w:p>
          <w:p w14:paraId="4DC1A1A2" w14:textId="77777777" w:rsidR="0017491A" w:rsidRPr="00725E27" w:rsidRDefault="0017491A" w:rsidP="004470E5">
            <w:pPr>
              <w:numPr>
                <w:ilvl w:val="2"/>
                <w:numId w:val="184"/>
              </w:numPr>
              <w:spacing w:after="0" w:line="360" w:lineRule="auto"/>
              <w:contextualSpacing/>
              <w:rPr>
                <w:rFonts w:eastAsia="Times New Roman" w:cs="Times New Roman"/>
                <w:szCs w:val="24"/>
                <w:lang w:val="en-ZW"/>
              </w:rPr>
            </w:pPr>
            <w:r w:rsidRPr="00725E27">
              <w:rPr>
                <w:rFonts w:eastAsia="Times New Roman" w:cs="Times New Roman"/>
                <w:szCs w:val="24"/>
                <w:lang w:val="en-ZW"/>
              </w:rPr>
              <w:t>Introduction to loading and design analysis</w:t>
            </w:r>
          </w:p>
          <w:p w14:paraId="1862B3CC" w14:textId="77777777" w:rsidR="0017491A" w:rsidRPr="00725E27" w:rsidRDefault="0017491A" w:rsidP="004470E5">
            <w:pPr>
              <w:numPr>
                <w:ilvl w:val="2"/>
                <w:numId w:val="184"/>
              </w:numPr>
              <w:spacing w:after="0" w:line="360" w:lineRule="auto"/>
              <w:contextualSpacing/>
              <w:rPr>
                <w:rFonts w:eastAsia="Times New Roman" w:cs="Times New Roman"/>
                <w:szCs w:val="24"/>
                <w:lang w:val="en-ZW"/>
              </w:rPr>
            </w:pPr>
            <w:r w:rsidRPr="00725E27">
              <w:rPr>
                <w:rFonts w:eastAsia="Times New Roman" w:cs="Times New Roman"/>
                <w:szCs w:val="24"/>
                <w:lang w:val="en-ZW"/>
              </w:rPr>
              <w:t>Beam design: bending shear and deflection.</w:t>
            </w:r>
          </w:p>
          <w:p w14:paraId="1D986876" w14:textId="77777777" w:rsidR="0017491A" w:rsidRPr="00725E27" w:rsidRDefault="0017491A" w:rsidP="004470E5">
            <w:pPr>
              <w:numPr>
                <w:ilvl w:val="2"/>
                <w:numId w:val="184"/>
              </w:numPr>
              <w:spacing w:after="0" w:line="360" w:lineRule="auto"/>
              <w:contextualSpacing/>
              <w:rPr>
                <w:rFonts w:eastAsia="Times New Roman" w:cs="Times New Roman"/>
                <w:szCs w:val="24"/>
                <w:lang w:val="en-ZW"/>
              </w:rPr>
            </w:pPr>
            <w:r w:rsidRPr="00725E27">
              <w:rPr>
                <w:rFonts w:eastAsia="Times New Roman" w:cs="Times New Roman"/>
                <w:szCs w:val="24"/>
                <w:lang w:val="en-ZW"/>
              </w:rPr>
              <w:t xml:space="preserve">Slab design-, one way spanning and </w:t>
            </w:r>
            <w:proofErr w:type="gramStart"/>
            <w:r w:rsidRPr="00725E27">
              <w:rPr>
                <w:rFonts w:eastAsia="Times New Roman" w:cs="Times New Roman"/>
                <w:szCs w:val="24"/>
                <w:lang w:val="en-ZW"/>
              </w:rPr>
              <w:t>two way</w:t>
            </w:r>
            <w:proofErr w:type="gramEnd"/>
            <w:r w:rsidRPr="00725E27">
              <w:rPr>
                <w:rFonts w:eastAsia="Times New Roman" w:cs="Times New Roman"/>
                <w:szCs w:val="24"/>
                <w:lang w:val="en-ZW"/>
              </w:rPr>
              <w:t xml:space="preserve"> spanning, depth of slab, main and secondary reinforcement areas, critical shear stresses, detailing requirement.</w:t>
            </w:r>
          </w:p>
          <w:p w14:paraId="7AEC380D" w14:textId="77777777" w:rsidR="0017491A" w:rsidRPr="00725E27" w:rsidRDefault="0017491A" w:rsidP="004470E5">
            <w:pPr>
              <w:numPr>
                <w:ilvl w:val="2"/>
                <w:numId w:val="184"/>
              </w:numPr>
              <w:spacing w:after="0" w:line="360" w:lineRule="auto"/>
              <w:contextualSpacing/>
              <w:rPr>
                <w:rFonts w:eastAsia="Times New Roman" w:cs="Times New Roman"/>
                <w:szCs w:val="24"/>
                <w:lang w:val="en-ZW"/>
              </w:rPr>
            </w:pPr>
            <w:r w:rsidRPr="00725E27">
              <w:rPr>
                <w:rFonts w:eastAsia="Times New Roman" w:cs="Times New Roman"/>
                <w:szCs w:val="24"/>
                <w:lang w:val="en-ZW"/>
              </w:rPr>
              <w:t>Bending shear and deflection.</w:t>
            </w:r>
          </w:p>
          <w:p w14:paraId="532F4BF9" w14:textId="77777777" w:rsidR="0017491A" w:rsidRPr="00725E27" w:rsidRDefault="0017491A" w:rsidP="004470E5">
            <w:pPr>
              <w:numPr>
                <w:ilvl w:val="2"/>
                <w:numId w:val="184"/>
              </w:numPr>
              <w:spacing w:after="0" w:line="360" w:lineRule="auto"/>
              <w:contextualSpacing/>
              <w:rPr>
                <w:rFonts w:eastAsia="Times New Roman" w:cs="Times New Roman"/>
                <w:szCs w:val="24"/>
                <w:lang w:val="en-ZW"/>
              </w:rPr>
            </w:pPr>
            <w:r w:rsidRPr="00725E27">
              <w:rPr>
                <w:rFonts w:eastAsia="Times New Roman" w:cs="Times New Roman"/>
                <w:szCs w:val="24"/>
                <w:lang w:val="en-ZW"/>
              </w:rPr>
              <w:t>Column design- short and slender columns, compression failure, buckling, combinations of buckling and compressions.</w:t>
            </w:r>
          </w:p>
          <w:p w14:paraId="58827608" w14:textId="77777777" w:rsidR="0017491A" w:rsidRPr="00725E27" w:rsidRDefault="0017491A" w:rsidP="004470E5">
            <w:pPr>
              <w:numPr>
                <w:ilvl w:val="2"/>
                <w:numId w:val="184"/>
              </w:numPr>
              <w:spacing w:after="0" w:line="360" w:lineRule="auto"/>
              <w:contextualSpacing/>
              <w:rPr>
                <w:rFonts w:eastAsia="Times New Roman" w:cs="Times New Roman"/>
                <w:szCs w:val="24"/>
                <w:lang w:val="en-ZW"/>
              </w:rPr>
            </w:pPr>
            <w:r w:rsidRPr="00725E27">
              <w:rPr>
                <w:rFonts w:eastAsia="Times New Roman" w:cs="Times New Roman"/>
                <w:szCs w:val="24"/>
                <w:lang w:val="en-ZW"/>
              </w:rPr>
              <w:t xml:space="preserve">Foundation design-loading, critical bending reinforcement, critical shear stress, reinforcement details, </w:t>
            </w:r>
          </w:p>
          <w:p w14:paraId="1FF7044C" w14:textId="77777777"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t xml:space="preserve"> Preparation of working drawings for structural members</w:t>
            </w:r>
          </w:p>
          <w:p w14:paraId="7D4DEC8D" w14:textId="3072801A" w:rsidR="0017491A" w:rsidRPr="00725E27" w:rsidRDefault="0017491A" w:rsidP="004470E5">
            <w:pPr>
              <w:numPr>
                <w:ilvl w:val="1"/>
                <w:numId w:val="178"/>
              </w:numPr>
              <w:spacing w:after="0" w:line="360" w:lineRule="auto"/>
              <w:contextualSpacing/>
              <w:rPr>
                <w:rFonts w:eastAsia="Times New Roman" w:cs="Times New Roman"/>
                <w:szCs w:val="24"/>
                <w:lang w:val="en-ZW"/>
              </w:rPr>
            </w:pPr>
            <w:r w:rsidRPr="00725E27">
              <w:rPr>
                <w:rFonts w:eastAsia="Times New Roman" w:cs="Times New Roman"/>
                <w:szCs w:val="24"/>
                <w:lang w:val="en-ZW"/>
              </w:rPr>
              <w:t>Current building standards- EURO CODES</w:t>
            </w:r>
          </w:p>
        </w:tc>
        <w:tc>
          <w:tcPr>
            <w:tcW w:w="1321" w:type="pct"/>
            <w:tcBorders>
              <w:top w:val="single" w:sz="4" w:space="0" w:color="auto"/>
              <w:left w:val="single" w:sz="4" w:space="0" w:color="auto"/>
              <w:bottom w:val="single" w:sz="4" w:space="0" w:color="auto"/>
              <w:right w:val="single" w:sz="4" w:space="0" w:color="auto"/>
            </w:tcBorders>
          </w:tcPr>
          <w:p w14:paraId="3178DE7A" w14:textId="77777777" w:rsidR="0017491A" w:rsidRPr="00725E27" w:rsidRDefault="0017491A" w:rsidP="004470E5">
            <w:pPr>
              <w:numPr>
                <w:ilvl w:val="0"/>
                <w:numId w:val="182"/>
              </w:numPr>
              <w:contextualSpacing/>
              <w:rPr>
                <w:rFonts w:eastAsia="Times New Roman" w:cs="Times New Roman"/>
                <w:szCs w:val="24"/>
                <w:lang w:val="en-ZW"/>
              </w:rPr>
            </w:pPr>
            <w:r w:rsidRPr="00725E27">
              <w:rPr>
                <w:rFonts w:eastAsia="Times New Roman" w:cs="Times New Roman"/>
                <w:szCs w:val="24"/>
                <w:lang w:val="en-ZW"/>
              </w:rPr>
              <w:lastRenderedPageBreak/>
              <w:t xml:space="preserve">Projects </w:t>
            </w:r>
          </w:p>
          <w:p w14:paraId="04FBAE8A" w14:textId="77777777" w:rsidR="0017491A" w:rsidRPr="00725E27" w:rsidRDefault="0017491A" w:rsidP="004470E5">
            <w:pPr>
              <w:numPr>
                <w:ilvl w:val="0"/>
                <w:numId w:val="182"/>
              </w:numPr>
              <w:contextualSpacing/>
              <w:rPr>
                <w:rFonts w:eastAsia="Times New Roman" w:cs="Times New Roman"/>
                <w:szCs w:val="24"/>
                <w:lang w:val="en-ZA"/>
              </w:rPr>
            </w:pPr>
            <w:r w:rsidRPr="00725E27">
              <w:rPr>
                <w:rFonts w:eastAsia="Times New Roman" w:cs="Times New Roman"/>
                <w:szCs w:val="24"/>
                <w:lang w:val="en-ZW"/>
              </w:rPr>
              <w:t>Reports</w:t>
            </w:r>
          </w:p>
          <w:p w14:paraId="46638ACC" w14:textId="77777777" w:rsidR="0017491A" w:rsidRPr="00725E27" w:rsidRDefault="0017491A" w:rsidP="004470E5">
            <w:pPr>
              <w:numPr>
                <w:ilvl w:val="0"/>
                <w:numId w:val="182"/>
              </w:numPr>
              <w:contextualSpacing/>
              <w:rPr>
                <w:rFonts w:eastAsia="Times New Roman" w:cs="Times New Roman"/>
                <w:szCs w:val="24"/>
                <w:lang w:val="en-ZA"/>
              </w:rPr>
            </w:pPr>
            <w:r w:rsidRPr="00725E27">
              <w:rPr>
                <w:rFonts w:eastAsia="Times New Roman" w:cs="Times New Roman"/>
                <w:szCs w:val="24"/>
                <w:lang w:val="en-ZW"/>
              </w:rPr>
              <w:t>Written Tests</w:t>
            </w:r>
          </w:p>
          <w:p w14:paraId="73D08375" w14:textId="77777777" w:rsidR="0017491A" w:rsidRPr="00725E27" w:rsidRDefault="0017491A" w:rsidP="004470E5">
            <w:pPr>
              <w:numPr>
                <w:ilvl w:val="0"/>
                <w:numId w:val="182"/>
              </w:numPr>
              <w:contextualSpacing/>
              <w:rPr>
                <w:rFonts w:eastAsia="Times New Roman" w:cs="Times New Roman"/>
                <w:szCs w:val="24"/>
                <w:lang w:val="en-ZA"/>
              </w:rPr>
            </w:pPr>
            <w:r w:rsidRPr="00725E27">
              <w:rPr>
                <w:rFonts w:eastAsia="Times New Roman" w:cs="Times New Roman"/>
                <w:szCs w:val="24"/>
                <w:lang w:val="en-ZA"/>
              </w:rPr>
              <w:t>Practical</w:t>
            </w:r>
          </w:p>
          <w:p w14:paraId="2150070F" w14:textId="77777777" w:rsidR="0017491A" w:rsidRPr="00725E27" w:rsidRDefault="0017491A" w:rsidP="00C24A23">
            <w:pPr>
              <w:spacing w:after="0" w:line="360" w:lineRule="auto"/>
              <w:ind w:left="360"/>
              <w:rPr>
                <w:rFonts w:eastAsia="Calibri" w:cs="Times New Roman"/>
                <w:szCs w:val="24"/>
                <w:lang w:val="en-ZA"/>
              </w:rPr>
            </w:pPr>
          </w:p>
        </w:tc>
      </w:tr>
      <w:bookmarkEnd w:id="149"/>
    </w:tbl>
    <w:p w14:paraId="1DB8BCB4" w14:textId="77777777" w:rsidR="0017491A" w:rsidRPr="00725E27" w:rsidRDefault="0017491A" w:rsidP="0017491A">
      <w:pPr>
        <w:spacing w:after="0" w:line="360" w:lineRule="auto"/>
        <w:rPr>
          <w:rFonts w:eastAsia="Calibri" w:cs="Times New Roman"/>
          <w:b/>
          <w:szCs w:val="24"/>
          <w:lang w:val="en-ZA"/>
        </w:rPr>
      </w:pPr>
    </w:p>
    <w:p w14:paraId="532C0335" w14:textId="77777777" w:rsidR="0017491A" w:rsidRPr="00725E27" w:rsidRDefault="0017491A" w:rsidP="0017491A">
      <w:pPr>
        <w:spacing w:after="0" w:line="360" w:lineRule="auto"/>
        <w:rPr>
          <w:rFonts w:eastAsia="Calibri" w:cs="Times New Roman"/>
          <w:b/>
          <w:szCs w:val="24"/>
          <w:lang w:val="en-ZA"/>
        </w:rPr>
      </w:pPr>
    </w:p>
    <w:p w14:paraId="5A83DC79" w14:textId="77777777" w:rsidR="0017491A" w:rsidRPr="00725E27" w:rsidRDefault="0017491A" w:rsidP="0017491A">
      <w:pPr>
        <w:spacing w:after="0" w:line="360" w:lineRule="auto"/>
        <w:rPr>
          <w:rFonts w:eastAsia="Calibri" w:cs="Times New Roman"/>
          <w:b/>
          <w:szCs w:val="24"/>
          <w:lang w:val="en-ZA"/>
        </w:rPr>
      </w:pPr>
    </w:p>
    <w:p w14:paraId="0FADEE18" w14:textId="77777777" w:rsidR="0017491A" w:rsidRPr="00725E27" w:rsidRDefault="0017491A" w:rsidP="0017491A">
      <w:pPr>
        <w:spacing w:after="0" w:line="360" w:lineRule="auto"/>
        <w:rPr>
          <w:rFonts w:eastAsia="Calibri" w:cs="Times New Roman"/>
          <w:b/>
          <w:szCs w:val="24"/>
          <w:lang w:val="en-ZA"/>
        </w:rPr>
      </w:pPr>
    </w:p>
    <w:p w14:paraId="1E93C3EC" w14:textId="77777777" w:rsidR="0017491A" w:rsidRPr="00725E27" w:rsidRDefault="0017491A" w:rsidP="0017491A">
      <w:pPr>
        <w:spacing w:after="0" w:line="360" w:lineRule="auto"/>
        <w:rPr>
          <w:rFonts w:eastAsia="Calibri" w:cs="Times New Roman"/>
          <w:b/>
          <w:szCs w:val="24"/>
          <w:lang w:val="en-ZA"/>
        </w:rPr>
      </w:pPr>
      <w:r w:rsidRPr="00725E27">
        <w:rPr>
          <w:rFonts w:eastAsia="Calibri" w:cs="Times New Roman"/>
          <w:b/>
          <w:szCs w:val="24"/>
          <w:lang w:val="en-ZA"/>
        </w:rPr>
        <w:t>Suggested Methods of Instruction</w:t>
      </w:r>
    </w:p>
    <w:p w14:paraId="25CFE6DD" w14:textId="77777777" w:rsidR="0017491A" w:rsidRPr="00725E27" w:rsidRDefault="0017491A" w:rsidP="004470E5">
      <w:pPr>
        <w:numPr>
          <w:ilvl w:val="0"/>
          <w:numId w:val="186"/>
        </w:numPr>
        <w:spacing w:after="0" w:line="360" w:lineRule="auto"/>
        <w:rPr>
          <w:rFonts w:eastAsia="Calibri" w:cs="Times New Roman"/>
          <w:szCs w:val="24"/>
          <w:lang w:val="en-ZW"/>
        </w:rPr>
      </w:pPr>
      <w:r w:rsidRPr="00725E27">
        <w:rPr>
          <w:rFonts w:eastAsia="Calibri" w:cs="Times New Roman"/>
          <w:szCs w:val="24"/>
          <w:lang w:val="en-ZA"/>
        </w:rPr>
        <w:t>Practical</w:t>
      </w:r>
    </w:p>
    <w:p w14:paraId="33D8739E" w14:textId="77777777" w:rsidR="0017491A" w:rsidRPr="00725E27" w:rsidRDefault="0017491A" w:rsidP="004470E5">
      <w:pPr>
        <w:numPr>
          <w:ilvl w:val="0"/>
          <w:numId w:val="186"/>
        </w:numPr>
        <w:spacing w:after="0" w:line="360" w:lineRule="auto"/>
        <w:rPr>
          <w:rFonts w:eastAsia="Calibri" w:cs="Times New Roman"/>
          <w:szCs w:val="24"/>
          <w:lang w:val="en-ZW"/>
        </w:rPr>
      </w:pPr>
      <w:r w:rsidRPr="00725E27">
        <w:rPr>
          <w:rFonts w:eastAsia="Calibri" w:cs="Times New Roman"/>
          <w:szCs w:val="24"/>
          <w:lang w:val="en-ZW"/>
        </w:rPr>
        <w:t>Projects</w:t>
      </w:r>
    </w:p>
    <w:p w14:paraId="11D84B3E" w14:textId="77777777" w:rsidR="0017491A" w:rsidRPr="00725E27" w:rsidRDefault="0017491A" w:rsidP="004470E5">
      <w:pPr>
        <w:numPr>
          <w:ilvl w:val="0"/>
          <w:numId w:val="186"/>
        </w:numPr>
        <w:spacing w:after="0" w:line="360" w:lineRule="auto"/>
        <w:rPr>
          <w:rFonts w:eastAsia="Calibri" w:cs="Times New Roman"/>
          <w:szCs w:val="24"/>
          <w:lang w:val="en-ZW"/>
        </w:rPr>
      </w:pPr>
      <w:r w:rsidRPr="00725E27">
        <w:rPr>
          <w:rFonts w:eastAsia="Calibri" w:cs="Times New Roman"/>
          <w:szCs w:val="24"/>
          <w:lang w:val="en-ZW"/>
        </w:rPr>
        <w:t xml:space="preserve">Demonstration  </w:t>
      </w:r>
    </w:p>
    <w:p w14:paraId="31CB5102" w14:textId="77777777" w:rsidR="0017491A" w:rsidRPr="00725E27" w:rsidRDefault="0017491A" w:rsidP="004470E5">
      <w:pPr>
        <w:numPr>
          <w:ilvl w:val="0"/>
          <w:numId w:val="186"/>
        </w:numPr>
        <w:spacing w:after="0" w:line="360" w:lineRule="auto"/>
        <w:rPr>
          <w:rFonts w:eastAsia="Calibri" w:cs="Times New Roman"/>
          <w:szCs w:val="24"/>
          <w:lang w:val="en-ZA"/>
        </w:rPr>
      </w:pPr>
      <w:r w:rsidRPr="00725E27">
        <w:rPr>
          <w:rFonts w:eastAsia="Calibri" w:cs="Times New Roman"/>
          <w:szCs w:val="24"/>
          <w:lang w:val="en-ZA"/>
        </w:rPr>
        <w:t>Group discussion</w:t>
      </w:r>
    </w:p>
    <w:p w14:paraId="5FEF7824" w14:textId="77777777" w:rsidR="0017491A" w:rsidRPr="00725E27" w:rsidRDefault="0017491A" w:rsidP="004470E5">
      <w:pPr>
        <w:numPr>
          <w:ilvl w:val="0"/>
          <w:numId w:val="186"/>
        </w:numPr>
        <w:spacing w:after="0" w:line="360" w:lineRule="auto"/>
        <w:rPr>
          <w:rFonts w:eastAsia="Calibri" w:cs="Times New Roman"/>
          <w:szCs w:val="24"/>
          <w:lang w:val="en-ZA"/>
        </w:rPr>
      </w:pPr>
      <w:r w:rsidRPr="00725E27">
        <w:rPr>
          <w:rFonts w:eastAsia="Calibri" w:cs="Times New Roman"/>
          <w:szCs w:val="24"/>
          <w:lang w:val="en-ZA"/>
        </w:rPr>
        <w:t>Direct instructions</w:t>
      </w:r>
    </w:p>
    <w:p w14:paraId="00E0E2AF" w14:textId="77777777" w:rsidR="0017491A" w:rsidRPr="00725E27" w:rsidRDefault="0017491A" w:rsidP="004470E5">
      <w:pPr>
        <w:numPr>
          <w:ilvl w:val="0"/>
          <w:numId w:val="186"/>
        </w:numPr>
        <w:spacing w:after="0" w:line="360" w:lineRule="auto"/>
        <w:rPr>
          <w:rFonts w:eastAsia="Calibri" w:cs="Times New Roman"/>
          <w:szCs w:val="24"/>
          <w:lang w:val="en-ZA"/>
        </w:rPr>
      </w:pPr>
      <w:r w:rsidRPr="00725E27">
        <w:rPr>
          <w:rFonts w:eastAsia="Calibri" w:cs="Times New Roman"/>
          <w:szCs w:val="24"/>
          <w:lang w:val="en-ZA"/>
        </w:rPr>
        <w:t>Site visits</w:t>
      </w:r>
    </w:p>
    <w:p w14:paraId="4E6512BD" w14:textId="77777777" w:rsidR="0017491A" w:rsidRPr="00725E27" w:rsidRDefault="0017491A" w:rsidP="0017491A">
      <w:pPr>
        <w:spacing w:after="0" w:line="360" w:lineRule="auto"/>
        <w:rPr>
          <w:rFonts w:eastAsia="Calibri" w:cs="Times New Roman"/>
          <w:b/>
          <w:szCs w:val="24"/>
          <w:lang w:val="en-ZW"/>
        </w:rPr>
      </w:pPr>
      <w:r w:rsidRPr="00725E27">
        <w:rPr>
          <w:rFonts w:eastAsia="Calibri" w:cs="Times New Roman"/>
          <w:b/>
          <w:szCs w:val="24"/>
          <w:lang w:val="en-ZW"/>
        </w:rPr>
        <w:t>Recommended Resources for 25 Trainees</w:t>
      </w:r>
    </w:p>
    <w:p w14:paraId="168CBB39" w14:textId="77777777" w:rsidR="0017491A" w:rsidRPr="00725E27" w:rsidRDefault="0017491A" w:rsidP="0017491A">
      <w:pPr>
        <w:spacing w:after="0" w:line="360" w:lineRule="auto"/>
        <w:rPr>
          <w:rFonts w:eastAsia="Calibri" w:cs="Times New Roman"/>
          <w:szCs w:val="24"/>
          <w:lang w:val="en-Z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8"/>
        <w:gridCol w:w="3213"/>
        <w:gridCol w:w="2040"/>
        <w:gridCol w:w="1421"/>
        <w:gridCol w:w="1808"/>
      </w:tblGrid>
      <w:tr w:rsidR="00DC0CBC" w:rsidRPr="00725E27" w14:paraId="680F0BB1" w14:textId="77777777" w:rsidTr="0017491A">
        <w:trPr>
          <w:tblHeader/>
        </w:trPr>
        <w:tc>
          <w:tcPr>
            <w:tcW w:w="464" w:type="pct"/>
            <w:shd w:val="clear" w:color="auto" w:fill="auto"/>
          </w:tcPr>
          <w:p w14:paraId="2FF7417D"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S/No.</w:t>
            </w:r>
          </w:p>
        </w:tc>
        <w:tc>
          <w:tcPr>
            <w:tcW w:w="1718" w:type="pct"/>
            <w:shd w:val="clear" w:color="auto" w:fill="auto"/>
          </w:tcPr>
          <w:p w14:paraId="3B9832B3"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Category/Item</w:t>
            </w:r>
          </w:p>
        </w:tc>
        <w:tc>
          <w:tcPr>
            <w:tcW w:w="1091" w:type="pct"/>
            <w:shd w:val="clear" w:color="auto" w:fill="auto"/>
          </w:tcPr>
          <w:p w14:paraId="58DDD225"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Description/ Specifications</w:t>
            </w:r>
          </w:p>
        </w:tc>
        <w:tc>
          <w:tcPr>
            <w:tcW w:w="760" w:type="pct"/>
            <w:shd w:val="clear" w:color="auto" w:fill="auto"/>
          </w:tcPr>
          <w:p w14:paraId="50D3BC78"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Quantity</w:t>
            </w:r>
          </w:p>
        </w:tc>
        <w:tc>
          <w:tcPr>
            <w:tcW w:w="967" w:type="pct"/>
            <w:shd w:val="clear" w:color="auto" w:fill="auto"/>
          </w:tcPr>
          <w:p w14:paraId="65F21811"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Recommended Ratio</w:t>
            </w:r>
          </w:p>
          <w:p w14:paraId="1392212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(Item: Trainee)</w:t>
            </w:r>
          </w:p>
        </w:tc>
      </w:tr>
      <w:tr w:rsidR="00DC0CBC" w:rsidRPr="00725E27" w14:paraId="1D95C177" w14:textId="77777777" w:rsidTr="0017491A">
        <w:tc>
          <w:tcPr>
            <w:tcW w:w="464" w:type="pct"/>
            <w:shd w:val="clear" w:color="auto" w:fill="auto"/>
          </w:tcPr>
          <w:p w14:paraId="2440716D"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A</w:t>
            </w:r>
          </w:p>
        </w:tc>
        <w:tc>
          <w:tcPr>
            <w:tcW w:w="4536" w:type="pct"/>
            <w:gridSpan w:val="4"/>
            <w:shd w:val="clear" w:color="auto" w:fill="auto"/>
          </w:tcPr>
          <w:p w14:paraId="574C1A31"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Learning Materials</w:t>
            </w:r>
          </w:p>
        </w:tc>
      </w:tr>
      <w:tr w:rsidR="00DC0CBC" w:rsidRPr="00725E27" w14:paraId="32DC17D0" w14:textId="77777777" w:rsidTr="0017491A">
        <w:tc>
          <w:tcPr>
            <w:tcW w:w="464" w:type="pct"/>
            <w:shd w:val="clear" w:color="auto" w:fill="auto"/>
          </w:tcPr>
          <w:p w14:paraId="152BA8C8"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46F6BD20" w14:textId="77777777" w:rsidR="0017491A" w:rsidRPr="00725E27" w:rsidRDefault="0017491A" w:rsidP="00C24A23">
            <w:pPr>
              <w:spacing w:after="0" w:line="360" w:lineRule="auto"/>
              <w:rPr>
                <w:rFonts w:eastAsia="Calibri" w:cs="Times New Roman"/>
                <w:bCs/>
                <w:szCs w:val="24"/>
                <w:lang w:val="en-GB"/>
              </w:rPr>
            </w:pPr>
            <w:r w:rsidRPr="00725E27">
              <w:rPr>
                <w:rFonts w:eastAsia="Times New Roman" w:cs="Times New Roman"/>
                <w:szCs w:val="24"/>
                <w:lang w:val="en-ZW" w:eastAsia="zh-CN"/>
              </w:rPr>
              <w:t>Rolls Flip Charts</w:t>
            </w:r>
          </w:p>
        </w:tc>
        <w:tc>
          <w:tcPr>
            <w:tcW w:w="1091" w:type="pct"/>
            <w:shd w:val="clear" w:color="auto" w:fill="auto"/>
          </w:tcPr>
          <w:p w14:paraId="02C23E82"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60" w:type="pct"/>
            <w:shd w:val="clear" w:color="auto" w:fill="auto"/>
          </w:tcPr>
          <w:p w14:paraId="70E4B872"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5 pcs</w:t>
            </w:r>
          </w:p>
        </w:tc>
        <w:tc>
          <w:tcPr>
            <w:tcW w:w="967" w:type="pct"/>
            <w:shd w:val="clear" w:color="auto" w:fill="auto"/>
          </w:tcPr>
          <w:p w14:paraId="1184E89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1:5</w:t>
            </w:r>
          </w:p>
        </w:tc>
      </w:tr>
      <w:tr w:rsidR="00DC0CBC" w:rsidRPr="00725E27" w14:paraId="35E1D68B" w14:textId="77777777" w:rsidTr="0017491A">
        <w:tc>
          <w:tcPr>
            <w:tcW w:w="464" w:type="pct"/>
            <w:shd w:val="clear" w:color="auto" w:fill="auto"/>
          </w:tcPr>
          <w:p w14:paraId="408A656C"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1861B86D" w14:textId="77777777" w:rsidR="0017491A" w:rsidRPr="00725E27" w:rsidRDefault="0017491A" w:rsidP="00C24A23">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Textbooks on Structural Design</w:t>
            </w:r>
          </w:p>
          <w:p w14:paraId="77ECFF6B" w14:textId="77777777" w:rsidR="0017491A" w:rsidRPr="00725E27" w:rsidRDefault="0017491A" w:rsidP="00C24A23">
            <w:pPr>
              <w:spacing w:after="0" w:line="360" w:lineRule="auto"/>
              <w:rPr>
                <w:rFonts w:eastAsia="Calibri" w:cs="Times New Roman"/>
                <w:bCs/>
                <w:szCs w:val="24"/>
                <w:lang w:val="en-GB"/>
              </w:rPr>
            </w:pPr>
          </w:p>
        </w:tc>
        <w:tc>
          <w:tcPr>
            <w:tcW w:w="1091" w:type="pct"/>
            <w:shd w:val="clear" w:color="auto" w:fill="auto"/>
          </w:tcPr>
          <w:p w14:paraId="5A0F9332"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60" w:type="pct"/>
            <w:shd w:val="clear" w:color="auto" w:fill="auto"/>
          </w:tcPr>
          <w:p w14:paraId="228ED196"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14</w:t>
            </w:r>
          </w:p>
        </w:tc>
        <w:tc>
          <w:tcPr>
            <w:tcW w:w="967" w:type="pct"/>
            <w:shd w:val="clear" w:color="auto" w:fill="auto"/>
          </w:tcPr>
          <w:p w14:paraId="5C0B3AF6"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w:t>
            </w:r>
          </w:p>
        </w:tc>
      </w:tr>
      <w:tr w:rsidR="00DC0CBC" w:rsidRPr="00725E27" w14:paraId="3B5159EA" w14:textId="77777777" w:rsidTr="0017491A">
        <w:tc>
          <w:tcPr>
            <w:tcW w:w="464" w:type="pct"/>
            <w:shd w:val="clear" w:color="auto" w:fill="auto"/>
          </w:tcPr>
          <w:p w14:paraId="33F070E8"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2A28490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Rulers  </w:t>
            </w:r>
          </w:p>
        </w:tc>
        <w:tc>
          <w:tcPr>
            <w:tcW w:w="1091" w:type="pct"/>
            <w:shd w:val="clear" w:color="auto" w:fill="auto"/>
          </w:tcPr>
          <w:p w14:paraId="668655B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60" w:type="pct"/>
            <w:shd w:val="clear" w:color="auto" w:fill="auto"/>
          </w:tcPr>
          <w:p w14:paraId="4A93A5A6"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2 pcs each </w:t>
            </w:r>
          </w:p>
        </w:tc>
        <w:tc>
          <w:tcPr>
            <w:tcW w:w="967" w:type="pct"/>
            <w:shd w:val="clear" w:color="auto" w:fill="auto"/>
          </w:tcPr>
          <w:p w14:paraId="1D46AC6C"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2:1</w:t>
            </w:r>
          </w:p>
        </w:tc>
      </w:tr>
      <w:tr w:rsidR="00DC0CBC" w:rsidRPr="00725E27" w14:paraId="10EBE143" w14:textId="77777777" w:rsidTr="0017491A">
        <w:tc>
          <w:tcPr>
            <w:tcW w:w="464" w:type="pct"/>
            <w:shd w:val="clear" w:color="auto" w:fill="auto"/>
          </w:tcPr>
          <w:p w14:paraId="3AF34611"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21D3CEC6"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Excel design sheets</w:t>
            </w:r>
          </w:p>
          <w:p w14:paraId="55B0382D" w14:textId="77777777" w:rsidR="0017491A" w:rsidRPr="00725E27" w:rsidRDefault="0017491A" w:rsidP="00C24A23">
            <w:pPr>
              <w:spacing w:after="0" w:line="360" w:lineRule="auto"/>
              <w:rPr>
                <w:rFonts w:eastAsia="Calibri" w:cs="Times New Roman"/>
                <w:bCs/>
                <w:szCs w:val="24"/>
                <w:lang w:val="en-GB"/>
              </w:rPr>
            </w:pPr>
          </w:p>
        </w:tc>
        <w:tc>
          <w:tcPr>
            <w:tcW w:w="1091" w:type="pct"/>
            <w:shd w:val="clear" w:color="auto" w:fill="auto"/>
          </w:tcPr>
          <w:p w14:paraId="646803AB"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60" w:type="pct"/>
            <w:shd w:val="clear" w:color="auto" w:fill="auto"/>
          </w:tcPr>
          <w:p w14:paraId="0561917D"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67" w:type="pct"/>
            <w:shd w:val="clear" w:color="auto" w:fill="auto"/>
          </w:tcPr>
          <w:p w14:paraId="0B171E23"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7CC6C7B7" w14:textId="77777777" w:rsidTr="0017491A">
        <w:tc>
          <w:tcPr>
            <w:tcW w:w="464" w:type="pct"/>
            <w:shd w:val="clear" w:color="auto" w:fill="auto"/>
          </w:tcPr>
          <w:p w14:paraId="442D71D3"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1E74851E"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Building Drawings samples</w:t>
            </w:r>
          </w:p>
        </w:tc>
        <w:tc>
          <w:tcPr>
            <w:tcW w:w="1091" w:type="pct"/>
            <w:shd w:val="clear" w:color="auto" w:fill="auto"/>
          </w:tcPr>
          <w:p w14:paraId="7723A51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60" w:type="pct"/>
            <w:shd w:val="clear" w:color="auto" w:fill="auto"/>
          </w:tcPr>
          <w:p w14:paraId="2D81515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67" w:type="pct"/>
            <w:shd w:val="clear" w:color="auto" w:fill="auto"/>
          </w:tcPr>
          <w:p w14:paraId="551AB60C"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4831DC40" w14:textId="77777777" w:rsidTr="0017491A">
        <w:tc>
          <w:tcPr>
            <w:tcW w:w="464" w:type="pct"/>
            <w:shd w:val="clear" w:color="auto" w:fill="auto"/>
          </w:tcPr>
          <w:p w14:paraId="70E8C41E"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2CB8B0DB" w14:textId="77777777" w:rsidR="0017491A" w:rsidRPr="00725E27" w:rsidRDefault="0017491A" w:rsidP="00C24A23">
            <w:pPr>
              <w:spacing w:after="0" w:line="360" w:lineRule="auto"/>
              <w:rPr>
                <w:rFonts w:eastAsia="Calibri" w:cs="Times New Roman"/>
                <w:szCs w:val="24"/>
                <w:lang w:val="en-ZW"/>
              </w:rPr>
            </w:pPr>
            <w:r w:rsidRPr="00725E27">
              <w:rPr>
                <w:rFonts w:eastAsia="Times New Roman" w:cs="Times New Roman"/>
                <w:szCs w:val="24"/>
                <w:lang w:val="en-ZW" w:eastAsia="zh-CN"/>
              </w:rPr>
              <w:t>Design manuals (</w:t>
            </w:r>
            <w:r w:rsidRPr="00725E27">
              <w:rPr>
                <w:rFonts w:eastAsia="Calibri" w:cs="Times New Roman"/>
                <w:szCs w:val="24"/>
                <w:lang w:val="en-ZW"/>
              </w:rPr>
              <w:t>BS 8110 for reinforced concrete, BS 6399 – Loads</w:t>
            </w:r>
            <w:r w:rsidRPr="00725E27">
              <w:rPr>
                <w:rFonts w:eastAsia="Calibri" w:cs="Times New Roman"/>
                <w:bCs/>
                <w:iCs/>
                <w:szCs w:val="24"/>
                <w:lang w:val="en-ZW"/>
              </w:rPr>
              <w:t>)</w:t>
            </w:r>
          </w:p>
          <w:p w14:paraId="44658212" w14:textId="77777777" w:rsidR="0017491A" w:rsidRPr="00725E27" w:rsidRDefault="0017491A" w:rsidP="00C24A23">
            <w:pPr>
              <w:spacing w:after="0" w:line="360" w:lineRule="auto"/>
              <w:contextualSpacing/>
              <w:rPr>
                <w:rFonts w:eastAsia="Times New Roman" w:cs="Times New Roman"/>
                <w:szCs w:val="24"/>
                <w:lang w:val="en-ZW" w:eastAsia="zh-CN"/>
              </w:rPr>
            </w:pPr>
          </w:p>
        </w:tc>
        <w:tc>
          <w:tcPr>
            <w:tcW w:w="1091" w:type="pct"/>
            <w:shd w:val="clear" w:color="auto" w:fill="auto"/>
          </w:tcPr>
          <w:p w14:paraId="053BD571"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60" w:type="pct"/>
            <w:shd w:val="clear" w:color="auto" w:fill="auto"/>
          </w:tcPr>
          <w:p w14:paraId="63780EE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67" w:type="pct"/>
            <w:shd w:val="clear" w:color="auto" w:fill="auto"/>
          </w:tcPr>
          <w:p w14:paraId="0FE1100F"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275E9DEF" w14:textId="77777777" w:rsidTr="0017491A">
        <w:tc>
          <w:tcPr>
            <w:tcW w:w="464" w:type="pct"/>
            <w:shd w:val="clear" w:color="auto" w:fill="auto"/>
          </w:tcPr>
          <w:p w14:paraId="3BDB640F"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6A9A60FF" w14:textId="77777777" w:rsidR="0017491A" w:rsidRPr="00725E27" w:rsidRDefault="0017491A" w:rsidP="00C24A23">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Material Specification Samples</w:t>
            </w:r>
          </w:p>
          <w:p w14:paraId="3F8816C4" w14:textId="77777777" w:rsidR="0017491A" w:rsidRPr="00725E27" w:rsidRDefault="0017491A" w:rsidP="00C24A23">
            <w:pPr>
              <w:spacing w:after="0" w:line="360" w:lineRule="auto"/>
              <w:contextualSpacing/>
              <w:rPr>
                <w:rFonts w:eastAsia="Times New Roman" w:cs="Times New Roman"/>
                <w:szCs w:val="24"/>
                <w:lang w:val="en-ZW" w:eastAsia="zh-CN"/>
              </w:rPr>
            </w:pPr>
          </w:p>
        </w:tc>
        <w:tc>
          <w:tcPr>
            <w:tcW w:w="1091" w:type="pct"/>
            <w:shd w:val="clear" w:color="auto" w:fill="auto"/>
          </w:tcPr>
          <w:p w14:paraId="62DE27E8"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60" w:type="pct"/>
            <w:shd w:val="clear" w:color="auto" w:fill="auto"/>
          </w:tcPr>
          <w:p w14:paraId="7FADCCC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67" w:type="pct"/>
            <w:shd w:val="clear" w:color="auto" w:fill="auto"/>
          </w:tcPr>
          <w:p w14:paraId="49965599"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21E30966" w14:textId="77777777" w:rsidTr="0017491A">
        <w:tc>
          <w:tcPr>
            <w:tcW w:w="464" w:type="pct"/>
            <w:shd w:val="clear" w:color="auto" w:fill="auto"/>
          </w:tcPr>
          <w:p w14:paraId="73DD9B02"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B</w:t>
            </w:r>
          </w:p>
        </w:tc>
        <w:tc>
          <w:tcPr>
            <w:tcW w:w="4536" w:type="pct"/>
            <w:gridSpan w:val="4"/>
            <w:shd w:val="clear" w:color="auto" w:fill="auto"/>
          </w:tcPr>
          <w:p w14:paraId="17909CFB"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Learning Facilities &amp; infrastructure</w:t>
            </w:r>
          </w:p>
        </w:tc>
      </w:tr>
      <w:tr w:rsidR="00DC0CBC" w:rsidRPr="00725E27" w14:paraId="13DB9F03" w14:textId="77777777" w:rsidTr="0017491A">
        <w:tc>
          <w:tcPr>
            <w:tcW w:w="464" w:type="pct"/>
            <w:shd w:val="clear" w:color="auto" w:fill="auto"/>
          </w:tcPr>
          <w:p w14:paraId="1DEC5B15"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0F6F03FB" w14:textId="77777777" w:rsidR="0017491A" w:rsidRPr="00725E27" w:rsidRDefault="0017491A" w:rsidP="00C24A23">
            <w:pPr>
              <w:spacing w:after="0" w:line="360" w:lineRule="auto"/>
              <w:rPr>
                <w:rFonts w:eastAsia="Calibri" w:cs="Times New Roman"/>
                <w:bCs/>
                <w:szCs w:val="24"/>
                <w:lang w:val="en-GB"/>
              </w:rPr>
            </w:pPr>
            <w:r w:rsidRPr="00725E27">
              <w:rPr>
                <w:rFonts w:eastAsia="Times New Roman" w:cs="Times New Roman"/>
                <w:szCs w:val="24"/>
                <w:lang w:val="en-ZW" w:eastAsia="zh-CN"/>
              </w:rPr>
              <w:t>Whiteboards</w:t>
            </w:r>
          </w:p>
        </w:tc>
        <w:tc>
          <w:tcPr>
            <w:tcW w:w="1091" w:type="pct"/>
            <w:shd w:val="clear" w:color="auto" w:fill="auto"/>
          </w:tcPr>
          <w:p w14:paraId="30F8755F"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60" w:type="pct"/>
            <w:shd w:val="clear" w:color="auto" w:fill="auto"/>
          </w:tcPr>
          <w:p w14:paraId="46BB9866"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67" w:type="pct"/>
            <w:shd w:val="clear" w:color="auto" w:fill="auto"/>
          </w:tcPr>
          <w:p w14:paraId="25D2678F"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0E63C567" w14:textId="77777777" w:rsidTr="0017491A">
        <w:tc>
          <w:tcPr>
            <w:tcW w:w="464" w:type="pct"/>
            <w:shd w:val="clear" w:color="auto" w:fill="auto"/>
          </w:tcPr>
          <w:p w14:paraId="6B6FE332"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3E6BDC57" w14:textId="77777777" w:rsidR="0017491A" w:rsidRPr="00725E27" w:rsidRDefault="0017491A" w:rsidP="00C24A23">
            <w:pPr>
              <w:spacing w:after="0" w:line="360" w:lineRule="auto"/>
              <w:rPr>
                <w:rFonts w:eastAsia="Calibri" w:cs="Times New Roman"/>
                <w:szCs w:val="24"/>
                <w:lang w:val="en-ZA"/>
              </w:rPr>
            </w:pPr>
            <w:r w:rsidRPr="00725E27">
              <w:rPr>
                <w:rFonts w:eastAsia="Calibri" w:cs="Times New Roman"/>
                <w:szCs w:val="24"/>
                <w:lang w:val="en-ZA"/>
              </w:rPr>
              <w:t xml:space="preserve">Chalkboard </w:t>
            </w:r>
          </w:p>
        </w:tc>
        <w:tc>
          <w:tcPr>
            <w:tcW w:w="1091" w:type="pct"/>
            <w:shd w:val="clear" w:color="auto" w:fill="auto"/>
          </w:tcPr>
          <w:p w14:paraId="4AF0D41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60" w:type="pct"/>
            <w:shd w:val="clear" w:color="auto" w:fill="auto"/>
          </w:tcPr>
          <w:p w14:paraId="14055212"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67" w:type="pct"/>
            <w:shd w:val="clear" w:color="auto" w:fill="auto"/>
          </w:tcPr>
          <w:p w14:paraId="2B2A3C9B"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5180D4E4" w14:textId="77777777" w:rsidTr="0017491A">
        <w:trPr>
          <w:trHeight w:val="664"/>
        </w:trPr>
        <w:tc>
          <w:tcPr>
            <w:tcW w:w="464" w:type="pct"/>
            <w:shd w:val="clear" w:color="auto" w:fill="auto"/>
          </w:tcPr>
          <w:p w14:paraId="2498B1A6"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10E3EDBF"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Training room</w:t>
            </w:r>
          </w:p>
        </w:tc>
        <w:tc>
          <w:tcPr>
            <w:tcW w:w="1091" w:type="pct"/>
            <w:shd w:val="clear" w:color="auto" w:fill="auto"/>
          </w:tcPr>
          <w:p w14:paraId="132473F5"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9m by 8m</w:t>
            </w:r>
          </w:p>
        </w:tc>
        <w:tc>
          <w:tcPr>
            <w:tcW w:w="760" w:type="pct"/>
            <w:shd w:val="clear" w:color="auto" w:fill="auto"/>
          </w:tcPr>
          <w:p w14:paraId="788140FD"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1 </w:t>
            </w:r>
          </w:p>
        </w:tc>
        <w:tc>
          <w:tcPr>
            <w:tcW w:w="967" w:type="pct"/>
            <w:shd w:val="clear" w:color="auto" w:fill="auto"/>
          </w:tcPr>
          <w:p w14:paraId="11A7129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00003B17" w14:textId="77777777" w:rsidTr="0017491A">
        <w:trPr>
          <w:trHeight w:val="664"/>
        </w:trPr>
        <w:tc>
          <w:tcPr>
            <w:tcW w:w="464" w:type="pct"/>
            <w:shd w:val="clear" w:color="auto" w:fill="auto"/>
          </w:tcPr>
          <w:p w14:paraId="567404D8"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3BEAC064"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Computer lab</w:t>
            </w:r>
          </w:p>
        </w:tc>
        <w:tc>
          <w:tcPr>
            <w:tcW w:w="1091" w:type="pct"/>
            <w:shd w:val="clear" w:color="auto" w:fill="auto"/>
          </w:tcPr>
          <w:p w14:paraId="37E381B6"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9m by 8m</w:t>
            </w:r>
          </w:p>
        </w:tc>
        <w:tc>
          <w:tcPr>
            <w:tcW w:w="760" w:type="pct"/>
            <w:shd w:val="clear" w:color="auto" w:fill="auto"/>
          </w:tcPr>
          <w:p w14:paraId="2DF4049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1 </w:t>
            </w:r>
          </w:p>
        </w:tc>
        <w:tc>
          <w:tcPr>
            <w:tcW w:w="967" w:type="pct"/>
            <w:shd w:val="clear" w:color="auto" w:fill="auto"/>
          </w:tcPr>
          <w:p w14:paraId="0561477D"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61F5C731" w14:textId="77777777" w:rsidTr="0017491A">
        <w:trPr>
          <w:trHeight w:val="664"/>
        </w:trPr>
        <w:tc>
          <w:tcPr>
            <w:tcW w:w="464" w:type="pct"/>
            <w:shd w:val="clear" w:color="auto" w:fill="auto"/>
          </w:tcPr>
          <w:p w14:paraId="23E78912"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0482355C"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Computers with design software (AutoCAD Civil 3D, REVIT, </w:t>
            </w:r>
            <w:proofErr w:type="spellStart"/>
            <w:r w:rsidRPr="00725E27">
              <w:rPr>
                <w:rFonts w:eastAsia="Times New Roman" w:cs="Times New Roman"/>
                <w:szCs w:val="24"/>
                <w:lang w:val="en-ZW" w:eastAsia="zh-CN"/>
              </w:rPr>
              <w:t>StaadPro</w:t>
            </w:r>
            <w:proofErr w:type="spellEnd"/>
            <w:r w:rsidRPr="00725E27">
              <w:rPr>
                <w:rFonts w:eastAsia="Times New Roman" w:cs="Times New Roman"/>
                <w:szCs w:val="24"/>
                <w:lang w:val="en-ZW" w:eastAsia="zh-CN"/>
              </w:rPr>
              <w:t xml:space="preserve">, </w:t>
            </w:r>
            <w:proofErr w:type="spellStart"/>
            <w:r w:rsidRPr="00725E27">
              <w:rPr>
                <w:rFonts w:eastAsia="Times New Roman" w:cs="Times New Roman"/>
                <w:szCs w:val="24"/>
                <w:lang w:val="en-ZW" w:eastAsia="zh-CN"/>
              </w:rPr>
              <w:t>Etabs</w:t>
            </w:r>
            <w:proofErr w:type="spellEnd"/>
            <w:r w:rsidRPr="00725E27">
              <w:rPr>
                <w:rFonts w:eastAsia="Times New Roman" w:cs="Times New Roman"/>
                <w:szCs w:val="24"/>
                <w:lang w:val="en-ZW" w:eastAsia="zh-CN"/>
              </w:rPr>
              <w:t xml:space="preserve"> or equivalent)</w:t>
            </w:r>
          </w:p>
        </w:tc>
        <w:tc>
          <w:tcPr>
            <w:tcW w:w="1091" w:type="pct"/>
            <w:shd w:val="clear" w:color="auto" w:fill="auto"/>
          </w:tcPr>
          <w:p w14:paraId="1245C611"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 and trainee use</w:t>
            </w:r>
          </w:p>
        </w:tc>
        <w:tc>
          <w:tcPr>
            <w:tcW w:w="760" w:type="pct"/>
            <w:shd w:val="clear" w:color="auto" w:fill="auto"/>
          </w:tcPr>
          <w:p w14:paraId="19CC4422"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25</w:t>
            </w:r>
          </w:p>
        </w:tc>
        <w:tc>
          <w:tcPr>
            <w:tcW w:w="967" w:type="pct"/>
            <w:shd w:val="clear" w:color="auto" w:fill="auto"/>
          </w:tcPr>
          <w:p w14:paraId="4C5E8A8B"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12E78DAD" w14:textId="77777777" w:rsidTr="0017491A">
        <w:trPr>
          <w:trHeight w:val="664"/>
        </w:trPr>
        <w:tc>
          <w:tcPr>
            <w:tcW w:w="464" w:type="pct"/>
            <w:shd w:val="clear" w:color="auto" w:fill="auto"/>
          </w:tcPr>
          <w:p w14:paraId="2CE794B1"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4B4027BC"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Projector </w:t>
            </w:r>
          </w:p>
        </w:tc>
        <w:tc>
          <w:tcPr>
            <w:tcW w:w="1091" w:type="pct"/>
            <w:shd w:val="clear" w:color="auto" w:fill="auto"/>
          </w:tcPr>
          <w:p w14:paraId="7741448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60" w:type="pct"/>
            <w:shd w:val="clear" w:color="auto" w:fill="auto"/>
          </w:tcPr>
          <w:p w14:paraId="1DEF5BE5"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67" w:type="pct"/>
            <w:shd w:val="clear" w:color="auto" w:fill="auto"/>
          </w:tcPr>
          <w:p w14:paraId="02A51A1D"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6532ED1A" w14:textId="77777777" w:rsidTr="0017491A">
        <w:trPr>
          <w:trHeight w:val="664"/>
        </w:trPr>
        <w:tc>
          <w:tcPr>
            <w:tcW w:w="464" w:type="pct"/>
            <w:shd w:val="clear" w:color="auto" w:fill="auto"/>
          </w:tcPr>
          <w:p w14:paraId="5832CFBC"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30583E62"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Plotters </w:t>
            </w:r>
          </w:p>
        </w:tc>
        <w:tc>
          <w:tcPr>
            <w:tcW w:w="1091" w:type="pct"/>
            <w:shd w:val="clear" w:color="auto" w:fill="auto"/>
          </w:tcPr>
          <w:p w14:paraId="445DFC55"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trainers and trainees use</w:t>
            </w:r>
          </w:p>
        </w:tc>
        <w:tc>
          <w:tcPr>
            <w:tcW w:w="760" w:type="pct"/>
            <w:shd w:val="clear" w:color="auto" w:fill="auto"/>
          </w:tcPr>
          <w:p w14:paraId="64A634B3"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67" w:type="pct"/>
            <w:shd w:val="clear" w:color="auto" w:fill="auto"/>
          </w:tcPr>
          <w:p w14:paraId="57409F7A"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1C2D99D4" w14:textId="77777777" w:rsidTr="0017491A">
        <w:trPr>
          <w:trHeight w:val="664"/>
        </w:trPr>
        <w:tc>
          <w:tcPr>
            <w:tcW w:w="464" w:type="pct"/>
            <w:shd w:val="clear" w:color="auto" w:fill="auto"/>
          </w:tcPr>
          <w:p w14:paraId="6DBED9DB"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4DB8977A"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Printers </w:t>
            </w:r>
          </w:p>
        </w:tc>
        <w:tc>
          <w:tcPr>
            <w:tcW w:w="1091" w:type="pct"/>
            <w:shd w:val="clear" w:color="auto" w:fill="auto"/>
          </w:tcPr>
          <w:p w14:paraId="3D97F2F8"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trainers and trainees use</w:t>
            </w:r>
          </w:p>
        </w:tc>
        <w:tc>
          <w:tcPr>
            <w:tcW w:w="760" w:type="pct"/>
            <w:shd w:val="clear" w:color="auto" w:fill="auto"/>
          </w:tcPr>
          <w:p w14:paraId="0950F129"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67" w:type="pct"/>
            <w:shd w:val="clear" w:color="auto" w:fill="auto"/>
          </w:tcPr>
          <w:p w14:paraId="014055F0"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7E5C3863" w14:textId="77777777" w:rsidTr="0017491A">
        <w:tc>
          <w:tcPr>
            <w:tcW w:w="464" w:type="pct"/>
            <w:shd w:val="clear" w:color="auto" w:fill="auto"/>
          </w:tcPr>
          <w:p w14:paraId="1C7311FE"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C</w:t>
            </w:r>
          </w:p>
        </w:tc>
        <w:tc>
          <w:tcPr>
            <w:tcW w:w="4536" w:type="pct"/>
            <w:gridSpan w:val="4"/>
            <w:shd w:val="clear" w:color="auto" w:fill="auto"/>
          </w:tcPr>
          <w:p w14:paraId="0585F031"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Consumable materials</w:t>
            </w:r>
          </w:p>
        </w:tc>
      </w:tr>
      <w:tr w:rsidR="00DC0CBC" w:rsidRPr="00725E27" w14:paraId="539307EB" w14:textId="77777777" w:rsidTr="0017491A">
        <w:trPr>
          <w:trHeight w:val="495"/>
        </w:trPr>
        <w:tc>
          <w:tcPr>
            <w:tcW w:w="464" w:type="pct"/>
            <w:shd w:val="clear" w:color="auto" w:fill="auto"/>
          </w:tcPr>
          <w:p w14:paraId="32EC3972"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2B6495DE" w14:textId="77777777" w:rsidR="0017491A" w:rsidRPr="00725E27" w:rsidRDefault="0017491A" w:rsidP="00C24A23">
            <w:pPr>
              <w:spacing w:after="0" w:line="360" w:lineRule="auto"/>
              <w:rPr>
                <w:rFonts w:eastAsia="Calibri" w:cs="Times New Roman"/>
                <w:bCs/>
                <w:szCs w:val="24"/>
                <w:lang w:val="en-GB"/>
              </w:rPr>
            </w:pPr>
            <w:r w:rsidRPr="00725E27">
              <w:rPr>
                <w:rFonts w:eastAsia="Times New Roman" w:cs="Times New Roman"/>
                <w:szCs w:val="24"/>
                <w:lang w:val="en-ZW" w:eastAsia="zh-CN"/>
              </w:rPr>
              <w:t>Assorted colour of whiteboard markers</w:t>
            </w:r>
          </w:p>
        </w:tc>
        <w:tc>
          <w:tcPr>
            <w:tcW w:w="1091" w:type="pct"/>
            <w:shd w:val="clear" w:color="auto" w:fill="auto"/>
          </w:tcPr>
          <w:p w14:paraId="4CD63C1D"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60" w:type="pct"/>
            <w:shd w:val="clear" w:color="auto" w:fill="auto"/>
          </w:tcPr>
          <w:p w14:paraId="51CD15E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10 pcs</w:t>
            </w:r>
          </w:p>
        </w:tc>
        <w:tc>
          <w:tcPr>
            <w:tcW w:w="967" w:type="pct"/>
            <w:shd w:val="clear" w:color="auto" w:fill="auto"/>
          </w:tcPr>
          <w:p w14:paraId="43CE11F0"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10:1</w:t>
            </w:r>
          </w:p>
        </w:tc>
      </w:tr>
      <w:tr w:rsidR="00DC0CBC" w:rsidRPr="00725E27" w14:paraId="4A11827D" w14:textId="77777777" w:rsidTr="0017491A">
        <w:tc>
          <w:tcPr>
            <w:tcW w:w="464" w:type="pct"/>
            <w:shd w:val="clear" w:color="auto" w:fill="auto"/>
          </w:tcPr>
          <w:p w14:paraId="4AA39325"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0050C4F1" w14:textId="77777777" w:rsidR="0017491A" w:rsidRPr="00725E27" w:rsidRDefault="0017491A" w:rsidP="00C24A23">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Pens, pencils, erasers</w:t>
            </w:r>
          </w:p>
        </w:tc>
        <w:tc>
          <w:tcPr>
            <w:tcW w:w="1091" w:type="pct"/>
            <w:shd w:val="clear" w:color="auto" w:fill="auto"/>
          </w:tcPr>
          <w:p w14:paraId="35A00481"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60" w:type="pct"/>
            <w:shd w:val="clear" w:color="auto" w:fill="auto"/>
          </w:tcPr>
          <w:p w14:paraId="56D9901F"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 xml:space="preserve"> 1pc </w:t>
            </w:r>
          </w:p>
        </w:tc>
        <w:tc>
          <w:tcPr>
            <w:tcW w:w="967" w:type="pct"/>
            <w:shd w:val="clear" w:color="auto" w:fill="auto"/>
          </w:tcPr>
          <w:p w14:paraId="737AD385"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25:1</w:t>
            </w:r>
          </w:p>
        </w:tc>
      </w:tr>
      <w:tr w:rsidR="00DC0CBC" w:rsidRPr="00725E27" w14:paraId="04EF4DEA" w14:textId="77777777" w:rsidTr="0017491A">
        <w:tc>
          <w:tcPr>
            <w:tcW w:w="464" w:type="pct"/>
            <w:shd w:val="clear" w:color="auto" w:fill="auto"/>
          </w:tcPr>
          <w:p w14:paraId="1CC7C1EA"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3666F2F1" w14:textId="77777777" w:rsidR="0017491A" w:rsidRPr="00725E27" w:rsidRDefault="0017491A" w:rsidP="00C24A23">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A3 printing papers</w:t>
            </w:r>
          </w:p>
        </w:tc>
        <w:tc>
          <w:tcPr>
            <w:tcW w:w="1091" w:type="pct"/>
            <w:shd w:val="clear" w:color="auto" w:fill="auto"/>
          </w:tcPr>
          <w:p w14:paraId="2682E596" w14:textId="77777777" w:rsidR="0017491A" w:rsidRPr="00725E27" w:rsidRDefault="0017491A" w:rsidP="00C24A23">
            <w:pPr>
              <w:spacing w:after="0" w:line="360" w:lineRule="auto"/>
              <w:rPr>
                <w:rFonts w:eastAsia="Calibri" w:cs="Times New Roman"/>
                <w:bCs/>
                <w:szCs w:val="24"/>
                <w:lang w:val="en-GB"/>
              </w:rPr>
            </w:pPr>
          </w:p>
        </w:tc>
        <w:tc>
          <w:tcPr>
            <w:tcW w:w="760" w:type="pct"/>
            <w:shd w:val="clear" w:color="auto" w:fill="auto"/>
          </w:tcPr>
          <w:p w14:paraId="06AE83C3" w14:textId="77777777" w:rsidR="0017491A" w:rsidRPr="00725E27" w:rsidRDefault="0017491A" w:rsidP="00C24A23">
            <w:pPr>
              <w:spacing w:after="0" w:line="360" w:lineRule="auto"/>
              <w:rPr>
                <w:rFonts w:eastAsia="Calibri" w:cs="Times New Roman"/>
                <w:bCs/>
                <w:szCs w:val="24"/>
                <w:lang w:val="en-GB"/>
              </w:rPr>
            </w:pPr>
          </w:p>
        </w:tc>
        <w:tc>
          <w:tcPr>
            <w:tcW w:w="967" w:type="pct"/>
            <w:shd w:val="clear" w:color="auto" w:fill="auto"/>
          </w:tcPr>
          <w:p w14:paraId="70018244" w14:textId="77777777" w:rsidR="0017491A" w:rsidRPr="00725E27" w:rsidRDefault="0017491A" w:rsidP="00C24A23">
            <w:pPr>
              <w:spacing w:after="0" w:line="360" w:lineRule="auto"/>
              <w:rPr>
                <w:rFonts w:eastAsia="Calibri" w:cs="Times New Roman"/>
                <w:bCs/>
                <w:szCs w:val="24"/>
                <w:lang w:val="en-GB"/>
              </w:rPr>
            </w:pPr>
          </w:p>
        </w:tc>
      </w:tr>
      <w:tr w:rsidR="00DC0CBC" w:rsidRPr="00725E27" w14:paraId="7B3A53CF" w14:textId="77777777" w:rsidTr="0017491A">
        <w:tc>
          <w:tcPr>
            <w:tcW w:w="464" w:type="pct"/>
            <w:shd w:val="clear" w:color="auto" w:fill="auto"/>
          </w:tcPr>
          <w:p w14:paraId="6B8CAA00"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D</w:t>
            </w:r>
          </w:p>
        </w:tc>
        <w:tc>
          <w:tcPr>
            <w:tcW w:w="4536" w:type="pct"/>
            <w:gridSpan w:val="4"/>
            <w:shd w:val="clear" w:color="auto" w:fill="auto"/>
          </w:tcPr>
          <w:p w14:paraId="0E62B159" w14:textId="77777777" w:rsidR="0017491A" w:rsidRPr="00725E27" w:rsidRDefault="0017491A" w:rsidP="00C24A23">
            <w:pPr>
              <w:spacing w:after="0" w:line="360" w:lineRule="auto"/>
              <w:rPr>
                <w:rFonts w:eastAsia="Calibri" w:cs="Times New Roman"/>
                <w:b/>
                <w:szCs w:val="24"/>
                <w:lang w:val="en-GB"/>
              </w:rPr>
            </w:pPr>
            <w:r w:rsidRPr="00725E27">
              <w:rPr>
                <w:rFonts w:eastAsia="Calibri" w:cs="Times New Roman"/>
                <w:b/>
                <w:szCs w:val="24"/>
                <w:lang w:val="en-GB"/>
              </w:rPr>
              <w:t>Tools and Equipment</w:t>
            </w:r>
          </w:p>
        </w:tc>
      </w:tr>
      <w:tr w:rsidR="00DC0CBC" w:rsidRPr="00725E27" w14:paraId="7A9C5B04" w14:textId="77777777" w:rsidTr="0017491A">
        <w:trPr>
          <w:trHeight w:val="600"/>
        </w:trPr>
        <w:tc>
          <w:tcPr>
            <w:tcW w:w="464" w:type="pct"/>
            <w:shd w:val="clear" w:color="auto" w:fill="auto"/>
          </w:tcPr>
          <w:p w14:paraId="07AE1A0C"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3D29FCED" w14:textId="77777777" w:rsidR="0017491A" w:rsidRPr="00725E27" w:rsidRDefault="0017491A" w:rsidP="00C24A23">
            <w:pPr>
              <w:spacing w:after="0" w:line="360" w:lineRule="auto"/>
              <w:rPr>
                <w:rFonts w:eastAsia="Calibri" w:cs="Times New Roman"/>
                <w:bCs/>
                <w:szCs w:val="24"/>
                <w:lang w:val="en-GB"/>
              </w:rPr>
            </w:pPr>
            <w:r w:rsidRPr="00725E27">
              <w:rPr>
                <w:rFonts w:eastAsia="Times New Roman" w:cs="Times New Roman"/>
                <w:szCs w:val="24"/>
                <w:lang w:val="en-ZW" w:eastAsia="zh-CN"/>
              </w:rPr>
              <w:t>Bar bending schedules</w:t>
            </w:r>
          </w:p>
        </w:tc>
        <w:tc>
          <w:tcPr>
            <w:tcW w:w="1091" w:type="pct"/>
            <w:shd w:val="clear" w:color="auto" w:fill="auto"/>
          </w:tcPr>
          <w:p w14:paraId="0ED8DD4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60" w:type="pct"/>
            <w:shd w:val="clear" w:color="auto" w:fill="auto"/>
          </w:tcPr>
          <w:p w14:paraId="30ADA3B7"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67" w:type="pct"/>
            <w:shd w:val="clear" w:color="auto" w:fill="auto"/>
          </w:tcPr>
          <w:p w14:paraId="106E82CB"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0B66C143" w14:textId="77777777" w:rsidTr="0017491A">
        <w:tc>
          <w:tcPr>
            <w:tcW w:w="464" w:type="pct"/>
            <w:shd w:val="clear" w:color="auto" w:fill="auto"/>
          </w:tcPr>
          <w:p w14:paraId="5B5CAE46" w14:textId="77777777" w:rsidR="0017491A" w:rsidRPr="00725E27" w:rsidRDefault="0017491A" w:rsidP="004470E5">
            <w:pPr>
              <w:numPr>
                <w:ilvl w:val="0"/>
                <w:numId w:val="181"/>
              </w:numPr>
              <w:spacing w:after="0" w:line="360" w:lineRule="auto"/>
              <w:rPr>
                <w:rFonts w:eastAsia="Times New Roman" w:cs="Times New Roman"/>
                <w:bCs/>
                <w:szCs w:val="24"/>
                <w:lang w:val="en-GB"/>
              </w:rPr>
            </w:pPr>
          </w:p>
        </w:tc>
        <w:tc>
          <w:tcPr>
            <w:tcW w:w="1718" w:type="pct"/>
            <w:shd w:val="clear" w:color="auto" w:fill="auto"/>
          </w:tcPr>
          <w:p w14:paraId="0D969D28" w14:textId="77777777" w:rsidR="0017491A" w:rsidRPr="00725E27" w:rsidRDefault="0017491A" w:rsidP="00C24A23">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Steel Bending Equipment</w:t>
            </w:r>
          </w:p>
        </w:tc>
        <w:tc>
          <w:tcPr>
            <w:tcW w:w="1091" w:type="pct"/>
            <w:shd w:val="clear" w:color="auto" w:fill="auto"/>
          </w:tcPr>
          <w:p w14:paraId="6617C652"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60" w:type="pct"/>
            <w:shd w:val="clear" w:color="auto" w:fill="auto"/>
          </w:tcPr>
          <w:p w14:paraId="392019DF"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67" w:type="pct"/>
            <w:shd w:val="clear" w:color="auto" w:fill="auto"/>
          </w:tcPr>
          <w:p w14:paraId="1F8D50F0" w14:textId="77777777" w:rsidR="0017491A" w:rsidRPr="00725E27" w:rsidRDefault="0017491A" w:rsidP="00C24A23">
            <w:pPr>
              <w:spacing w:after="0" w:line="360" w:lineRule="auto"/>
              <w:rPr>
                <w:rFonts w:eastAsia="Calibri" w:cs="Times New Roman"/>
                <w:bCs/>
                <w:szCs w:val="24"/>
                <w:lang w:val="en-GB"/>
              </w:rPr>
            </w:pPr>
            <w:r w:rsidRPr="00725E27">
              <w:rPr>
                <w:rFonts w:eastAsia="Calibri" w:cs="Times New Roman"/>
                <w:bCs/>
                <w:szCs w:val="24"/>
                <w:lang w:val="en-GB"/>
              </w:rPr>
              <w:t>1:1</w:t>
            </w:r>
          </w:p>
        </w:tc>
      </w:tr>
    </w:tbl>
    <w:p w14:paraId="205704BB" w14:textId="33A9449B" w:rsidR="0017491A" w:rsidRPr="00725E27" w:rsidRDefault="00835655" w:rsidP="00991EE9">
      <w:pPr>
        <w:pStyle w:val="Heading2"/>
        <w:rPr>
          <w:kern w:val="28"/>
        </w:rPr>
      </w:pPr>
      <w:bookmarkStart w:id="150" w:name="_Toc182132721"/>
      <w:bookmarkStart w:id="151" w:name="_Toc182136443"/>
      <w:r w:rsidRPr="00725E27">
        <w:br w:type="page"/>
      </w:r>
      <w:bookmarkStart w:id="152" w:name="_Toc197173417"/>
      <w:r w:rsidR="0017491A" w:rsidRPr="00725E27">
        <w:lastRenderedPageBreak/>
        <w:t>HYDRAULIC PRINCIPLES</w:t>
      </w:r>
      <w:bookmarkEnd w:id="150"/>
      <w:bookmarkEnd w:id="151"/>
      <w:bookmarkEnd w:id="152"/>
    </w:p>
    <w:p w14:paraId="455D42C4" w14:textId="532D0C8F" w:rsidR="0017491A" w:rsidRPr="00725E27" w:rsidRDefault="0017491A" w:rsidP="0017491A">
      <w:pPr>
        <w:spacing w:after="0" w:line="360" w:lineRule="auto"/>
        <w:rPr>
          <w:rFonts w:eastAsia="SimSun" w:cs="Times New Roman"/>
          <w:b/>
          <w:bCs/>
          <w:szCs w:val="24"/>
          <w:lang w:val="en-GB"/>
        </w:rPr>
      </w:pPr>
      <w:r w:rsidRPr="00725E27">
        <w:rPr>
          <w:rFonts w:eastAsia="SimSun" w:cs="Times New Roman"/>
          <w:b/>
          <w:bCs/>
          <w:szCs w:val="24"/>
          <w:lang w:val="en-GB"/>
        </w:rPr>
        <w:t xml:space="preserve">UNIT CODE: 0732 551 </w:t>
      </w:r>
      <w:r w:rsidR="007A58E8" w:rsidRPr="00725E27">
        <w:rPr>
          <w:rFonts w:eastAsia="SimSun" w:cs="Times New Roman"/>
          <w:b/>
          <w:bCs/>
          <w:szCs w:val="24"/>
          <w:lang w:val="en-GB"/>
        </w:rPr>
        <w:t>31A</w:t>
      </w:r>
    </w:p>
    <w:p w14:paraId="25D72F99" w14:textId="77777777" w:rsidR="0017491A" w:rsidRPr="00725E27" w:rsidRDefault="0017491A" w:rsidP="0017491A">
      <w:pPr>
        <w:spacing w:after="0" w:line="360" w:lineRule="auto"/>
        <w:rPr>
          <w:rFonts w:eastAsia="SimSun" w:cs="Times New Roman"/>
          <w:b/>
          <w:bCs/>
          <w:szCs w:val="24"/>
        </w:rPr>
      </w:pPr>
      <w:r w:rsidRPr="00725E27">
        <w:rPr>
          <w:rFonts w:eastAsia="SimSun" w:cs="Times New Roman"/>
          <w:b/>
          <w:bCs/>
          <w:szCs w:val="24"/>
        </w:rPr>
        <w:t xml:space="preserve">Unit </w:t>
      </w:r>
      <w:r w:rsidR="00CB1246" w:rsidRPr="00725E27">
        <w:rPr>
          <w:rFonts w:eastAsia="SimSun" w:cs="Times New Roman"/>
          <w:b/>
          <w:bCs/>
          <w:szCs w:val="24"/>
        </w:rPr>
        <w:t>Duration:</w:t>
      </w:r>
      <w:r w:rsidRPr="00725E27">
        <w:rPr>
          <w:rFonts w:eastAsia="SimSun" w:cs="Times New Roman"/>
          <w:b/>
          <w:bCs/>
          <w:szCs w:val="24"/>
        </w:rPr>
        <w:t xml:space="preserve"> 120 HOURS</w:t>
      </w:r>
    </w:p>
    <w:p w14:paraId="4B49C49E" w14:textId="77777777" w:rsidR="0017491A" w:rsidRPr="00725E27" w:rsidRDefault="0017491A" w:rsidP="0017491A">
      <w:pPr>
        <w:spacing w:after="0" w:line="360" w:lineRule="auto"/>
        <w:rPr>
          <w:rFonts w:eastAsia="SimSun" w:cs="Times New Roman"/>
          <w:b/>
          <w:bCs/>
          <w:szCs w:val="24"/>
          <w:lang w:val="en-ZA"/>
        </w:rPr>
      </w:pPr>
      <w:r w:rsidRPr="00725E27">
        <w:rPr>
          <w:rFonts w:eastAsia="SimSun" w:cs="Times New Roman"/>
          <w:b/>
          <w:bCs/>
          <w:szCs w:val="24"/>
          <w:lang w:val="en-ZA"/>
        </w:rPr>
        <w:t>Relationship to Occupational Standards</w:t>
      </w:r>
    </w:p>
    <w:p w14:paraId="6808B88A" w14:textId="77777777" w:rsidR="0017491A" w:rsidRPr="00725E27" w:rsidRDefault="0017491A" w:rsidP="0017491A">
      <w:pPr>
        <w:spacing w:after="0" w:line="360" w:lineRule="auto"/>
        <w:rPr>
          <w:rFonts w:eastAsia="SimSun" w:cs="Times New Roman"/>
          <w:szCs w:val="24"/>
          <w:lang w:val="en-ZA"/>
        </w:rPr>
      </w:pPr>
      <w:r w:rsidRPr="00725E27">
        <w:rPr>
          <w:rFonts w:eastAsia="SimSun" w:cs="Times New Roman"/>
          <w:szCs w:val="24"/>
          <w:lang w:val="en-ZA"/>
        </w:rPr>
        <w:t xml:space="preserve">This unit addresses the Unit of Competency:  </w:t>
      </w:r>
      <w:r w:rsidRPr="00725E27">
        <w:rPr>
          <w:rFonts w:eastAsia="SimSun" w:cs="Times New Roman"/>
          <w:szCs w:val="24"/>
        </w:rPr>
        <w:t xml:space="preserve">Apply hydraulic principles </w:t>
      </w:r>
    </w:p>
    <w:p w14:paraId="319C697D" w14:textId="77777777" w:rsidR="0017491A" w:rsidRPr="00725E27" w:rsidRDefault="0017491A" w:rsidP="0017491A">
      <w:pPr>
        <w:spacing w:after="0" w:line="360" w:lineRule="auto"/>
        <w:rPr>
          <w:rFonts w:eastAsia="SimSun" w:cs="Times New Roman"/>
          <w:b/>
          <w:bCs/>
          <w:szCs w:val="24"/>
          <w:lang w:val="en-GB"/>
        </w:rPr>
      </w:pPr>
      <w:r w:rsidRPr="00725E27">
        <w:rPr>
          <w:rFonts w:eastAsia="SimSun" w:cs="Times New Roman"/>
          <w:b/>
          <w:bCs/>
          <w:szCs w:val="24"/>
          <w:lang w:val="en-GB"/>
        </w:rPr>
        <w:t>Unit Description:</w:t>
      </w:r>
    </w:p>
    <w:p w14:paraId="5887B4B4" w14:textId="77777777" w:rsidR="0017491A" w:rsidRPr="00725E27" w:rsidRDefault="0017491A" w:rsidP="0017491A">
      <w:pPr>
        <w:spacing w:after="0" w:line="360" w:lineRule="auto"/>
        <w:rPr>
          <w:rFonts w:eastAsia="SimSun" w:cs="Times New Roman"/>
          <w:szCs w:val="24"/>
        </w:rPr>
      </w:pPr>
      <w:r w:rsidRPr="00725E27">
        <w:rPr>
          <w:rFonts w:eastAsia="SimSun" w:cs="Times New Roman"/>
          <w:szCs w:val="24"/>
        </w:rPr>
        <w:t>This unit describes competencies required to apply hydraulic principles. It involves; Applying hydrostatic concept, applying hydrodynamics concepts, applying hydrology concept, determining discharge and applying hydraulic machine concept</w:t>
      </w:r>
    </w:p>
    <w:p w14:paraId="692C447D" w14:textId="77777777" w:rsidR="000C122C" w:rsidRPr="00725E27" w:rsidRDefault="0017491A" w:rsidP="000C122C">
      <w:pPr>
        <w:spacing w:after="0" w:line="360" w:lineRule="auto"/>
        <w:rPr>
          <w:rFonts w:eastAsia="SimSun" w:cs="Times New Roman"/>
          <w:b/>
          <w:bCs/>
          <w:szCs w:val="24"/>
          <w:lang w:val="fr-FR"/>
        </w:rPr>
      </w:pPr>
      <w:proofErr w:type="spellStart"/>
      <w:r w:rsidRPr="00725E27">
        <w:rPr>
          <w:rFonts w:eastAsia="SimSun" w:cs="Times New Roman"/>
          <w:b/>
          <w:bCs/>
          <w:szCs w:val="24"/>
          <w:lang w:val="fr-FR"/>
        </w:rPr>
        <w:t>Summary</w:t>
      </w:r>
      <w:proofErr w:type="spellEnd"/>
      <w:r w:rsidRPr="00725E27">
        <w:rPr>
          <w:rFonts w:eastAsia="SimSun" w:cs="Times New Roman"/>
          <w:b/>
          <w:bCs/>
          <w:szCs w:val="24"/>
          <w:lang w:val="fr-FR"/>
        </w:rPr>
        <w:t xml:space="preserve"> of Learning </w:t>
      </w:r>
      <w:r w:rsidR="00CB1246" w:rsidRPr="00725E27">
        <w:rPr>
          <w:rFonts w:eastAsia="SimSun" w:cs="Times New Roman"/>
          <w:b/>
          <w:bCs/>
          <w:szCs w:val="24"/>
          <w:lang w:val="fr-FR"/>
        </w:rPr>
        <w:t>Out Comes</w:t>
      </w:r>
    </w:p>
    <w:tbl>
      <w:tblPr>
        <w:tblW w:w="9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2"/>
        <w:gridCol w:w="3565"/>
      </w:tblGrid>
      <w:tr w:rsidR="00DC0CBC" w:rsidRPr="00725E27" w14:paraId="2D0443D0" w14:textId="77777777" w:rsidTr="000C122C">
        <w:trPr>
          <w:trHeight w:val="95"/>
        </w:trPr>
        <w:tc>
          <w:tcPr>
            <w:tcW w:w="5572" w:type="dxa"/>
            <w:tcBorders>
              <w:top w:val="single" w:sz="4" w:space="0" w:color="000000"/>
              <w:left w:val="single" w:sz="4" w:space="0" w:color="000000"/>
              <w:bottom w:val="single" w:sz="4" w:space="0" w:color="000000"/>
              <w:right w:val="single" w:sz="4" w:space="0" w:color="000000"/>
            </w:tcBorders>
          </w:tcPr>
          <w:p w14:paraId="624C6D37" w14:textId="77777777" w:rsidR="000C122C" w:rsidRPr="00725E27" w:rsidRDefault="000C122C" w:rsidP="000C122C">
            <w:pPr>
              <w:pStyle w:val="ListParagraph"/>
              <w:spacing w:after="0" w:line="360" w:lineRule="auto"/>
              <w:ind w:hanging="360"/>
              <w:rPr>
                <w:rFonts w:eastAsia="SimSun"/>
                <w:szCs w:val="24"/>
                <w:lang w:val="en-GB"/>
              </w:rPr>
            </w:pPr>
          </w:p>
          <w:p w14:paraId="2906AFD9" w14:textId="77777777" w:rsidR="000C122C" w:rsidRPr="00725E27" w:rsidRDefault="000C122C" w:rsidP="000C122C">
            <w:pPr>
              <w:pStyle w:val="ListParagraph"/>
              <w:spacing w:after="0" w:line="360" w:lineRule="auto"/>
              <w:ind w:hanging="360"/>
              <w:rPr>
                <w:rFonts w:eastAsia="SimSun"/>
                <w:szCs w:val="24"/>
                <w:lang w:val="en-GB"/>
              </w:rPr>
            </w:pPr>
            <w:r w:rsidRPr="00725E27">
              <w:rPr>
                <w:rFonts w:eastAsia="SimSun"/>
                <w:szCs w:val="24"/>
                <w:lang w:val="en-GB"/>
              </w:rPr>
              <w:t>Learning Outcomes</w:t>
            </w:r>
          </w:p>
        </w:tc>
        <w:tc>
          <w:tcPr>
            <w:tcW w:w="3565" w:type="dxa"/>
            <w:tcBorders>
              <w:top w:val="single" w:sz="4" w:space="0" w:color="000000"/>
              <w:left w:val="single" w:sz="4" w:space="0" w:color="000000"/>
              <w:bottom w:val="single" w:sz="4" w:space="0" w:color="000000"/>
              <w:right w:val="single" w:sz="4" w:space="0" w:color="000000"/>
            </w:tcBorders>
          </w:tcPr>
          <w:p w14:paraId="0094DBA5" w14:textId="77777777" w:rsidR="000C122C" w:rsidRPr="00725E27" w:rsidRDefault="000C122C" w:rsidP="0020334F">
            <w:pPr>
              <w:jc w:val="center"/>
              <w:rPr>
                <w:rFonts w:eastAsia="Times New Roman" w:cs="Times New Roman"/>
                <w:szCs w:val="24"/>
              </w:rPr>
            </w:pPr>
          </w:p>
          <w:p w14:paraId="69BB0B2D" w14:textId="77777777" w:rsidR="000C122C" w:rsidRPr="00725E27" w:rsidRDefault="000C122C" w:rsidP="0020334F">
            <w:pPr>
              <w:jc w:val="center"/>
              <w:rPr>
                <w:rFonts w:eastAsia="Times New Roman" w:cs="Times New Roman"/>
                <w:szCs w:val="24"/>
              </w:rPr>
            </w:pPr>
            <w:r w:rsidRPr="00725E27">
              <w:rPr>
                <w:rFonts w:eastAsia="Times New Roman" w:cs="Times New Roman"/>
                <w:szCs w:val="24"/>
              </w:rPr>
              <w:t>DURATION (HOURS)</w:t>
            </w:r>
          </w:p>
          <w:p w14:paraId="47A8AD11" w14:textId="77777777" w:rsidR="000C122C" w:rsidRPr="00725E27" w:rsidRDefault="000C122C" w:rsidP="0020334F">
            <w:pPr>
              <w:jc w:val="center"/>
              <w:rPr>
                <w:rFonts w:eastAsia="Times New Roman" w:cs="Times New Roman"/>
                <w:szCs w:val="24"/>
              </w:rPr>
            </w:pPr>
          </w:p>
        </w:tc>
      </w:tr>
      <w:tr w:rsidR="00DC0CBC" w:rsidRPr="00725E27" w14:paraId="7BDDA3A7" w14:textId="77777777" w:rsidTr="00172B0F">
        <w:trPr>
          <w:trHeight w:val="95"/>
        </w:trPr>
        <w:tc>
          <w:tcPr>
            <w:tcW w:w="5572" w:type="dxa"/>
          </w:tcPr>
          <w:p w14:paraId="17AA45DA" w14:textId="77777777" w:rsidR="00172B0F" w:rsidRPr="00725E27" w:rsidRDefault="00172B0F" w:rsidP="004470E5">
            <w:pPr>
              <w:pStyle w:val="ListParagraph"/>
              <w:numPr>
                <w:ilvl w:val="0"/>
                <w:numId w:val="245"/>
              </w:numPr>
              <w:spacing w:after="0" w:line="360" w:lineRule="auto"/>
              <w:rPr>
                <w:rFonts w:eastAsia="SimSun"/>
                <w:szCs w:val="24"/>
                <w:lang w:val="fr-FR"/>
              </w:rPr>
            </w:pPr>
            <w:r w:rsidRPr="00725E27">
              <w:rPr>
                <w:rFonts w:eastAsia="SimSun"/>
                <w:szCs w:val="24"/>
                <w:lang w:val="en-GB"/>
              </w:rPr>
              <w:t>Apply hydrostatic concept</w:t>
            </w:r>
          </w:p>
        </w:tc>
        <w:tc>
          <w:tcPr>
            <w:tcW w:w="3565" w:type="dxa"/>
          </w:tcPr>
          <w:p w14:paraId="7A467403" w14:textId="77777777" w:rsidR="00172B0F" w:rsidRPr="00725E27" w:rsidRDefault="00172B0F" w:rsidP="005161CB">
            <w:pPr>
              <w:jc w:val="center"/>
              <w:rPr>
                <w:rFonts w:eastAsia="Times New Roman" w:cs="Times New Roman"/>
                <w:szCs w:val="24"/>
              </w:rPr>
            </w:pPr>
            <w:r w:rsidRPr="00725E27">
              <w:rPr>
                <w:rFonts w:eastAsia="Times New Roman" w:cs="Times New Roman"/>
                <w:szCs w:val="24"/>
              </w:rPr>
              <w:t>20</w:t>
            </w:r>
          </w:p>
        </w:tc>
      </w:tr>
      <w:tr w:rsidR="00DC0CBC" w:rsidRPr="00725E27" w14:paraId="36B75965" w14:textId="77777777" w:rsidTr="00172B0F">
        <w:trPr>
          <w:trHeight w:val="95"/>
        </w:trPr>
        <w:tc>
          <w:tcPr>
            <w:tcW w:w="5572" w:type="dxa"/>
          </w:tcPr>
          <w:p w14:paraId="00DC3495" w14:textId="77777777" w:rsidR="00172B0F" w:rsidRPr="00725E27" w:rsidRDefault="00172B0F" w:rsidP="004470E5">
            <w:pPr>
              <w:pStyle w:val="ListParagraph"/>
              <w:numPr>
                <w:ilvl w:val="0"/>
                <w:numId w:val="245"/>
              </w:numPr>
              <w:spacing w:after="0" w:line="360" w:lineRule="auto"/>
              <w:rPr>
                <w:rFonts w:eastAsia="SimSun"/>
                <w:szCs w:val="24"/>
                <w:lang w:val="fr-FR"/>
              </w:rPr>
            </w:pPr>
            <w:r w:rsidRPr="00725E27">
              <w:rPr>
                <w:rFonts w:eastAsia="SimSun"/>
                <w:szCs w:val="24"/>
                <w:lang w:val="fr-FR"/>
              </w:rPr>
              <w:t xml:space="preserve">  </w:t>
            </w:r>
            <w:r w:rsidRPr="00725E27">
              <w:rPr>
                <w:rFonts w:eastAsia="SimSun"/>
                <w:szCs w:val="24"/>
                <w:lang w:val="en-GB"/>
              </w:rPr>
              <w:t>Apply hydrodynamics concepts</w:t>
            </w:r>
          </w:p>
        </w:tc>
        <w:tc>
          <w:tcPr>
            <w:tcW w:w="3565" w:type="dxa"/>
          </w:tcPr>
          <w:p w14:paraId="1AD9F5CC" w14:textId="77777777" w:rsidR="00172B0F" w:rsidRPr="00725E27" w:rsidRDefault="00172B0F" w:rsidP="005161CB">
            <w:pPr>
              <w:jc w:val="center"/>
              <w:rPr>
                <w:rFonts w:eastAsia="Times New Roman" w:cs="Times New Roman"/>
                <w:szCs w:val="24"/>
              </w:rPr>
            </w:pPr>
            <w:r w:rsidRPr="00725E27">
              <w:rPr>
                <w:rFonts w:eastAsia="Times New Roman" w:cs="Times New Roman"/>
                <w:szCs w:val="24"/>
              </w:rPr>
              <w:t>30</w:t>
            </w:r>
          </w:p>
        </w:tc>
      </w:tr>
      <w:tr w:rsidR="00DC0CBC" w:rsidRPr="00725E27" w14:paraId="27955D94" w14:textId="77777777" w:rsidTr="00172B0F">
        <w:trPr>
          <w:trHeight w:val="95"/>
        </w:trPr>
        <w:tc>
          <w:tcPr>
            <w:tcW w:w="5572" w:type="dxa"/>
          </w:tcPr>
          <w:p w14:paraId="32ED4535" w14:textId="77777777" w:rsidR="00172B0F" w:rsidRPr="00725E27" w:rsidRDefault="00172B0F" w:rsidP="004470E5">
            <w:pPr>
              <w:pStyle w:val="ListParagraph"/>
              <w:numPr>
                <w:ilvl w:val="0"/>
                <w:numId w:val="245"/>
              </w:numPr>
              <w:spacing w:after="0" w:line="360" w:lineRule="auto"/>
              <w:rPr>
                <w:rFonts w:eastAsia="SimSun"/>
                <w:szCs w:val="24"/>
                <w:lang w:val="fr-FR"/>
              </w:rPr>
            </w:pPr>
            <w:r w:rsidRPr="00725E27">
              <w:rPr>
                <w:rFonts w:eastAsia="SimSun"/>
                <w:szCs w:val="24"/>
                <w:lang w:val="fr-FR"/>
              </w:rPr>
              <w:t xml:space="preserve">  </w:t>
            </w:r>
            <w:r w:rsidRPr="00725E27">
              <w:rPr>
                <w:rFonts w:eastAsia="SimSun"/>
                <w:szCs w:val="24"/>
                <w:lang w:val="en-GB"/>
              </w:rPr>
              <w:t>Apply hydrology concept</w:t>
            </w:r>
            <w:r w:rsidRPr="00725E27">
              <w:rPr>
                <w:rFonts w:eastAsia="SimSun"/>
                <w:szCs w:val="24"/>
                <w:lang w:val="fr-FR"/>
              </w:rPr>
              <w:t xml:space="preserve"> </w:t>
            </w:r>
          </w:p>
        </w:tc>
        <w:tc>
          <w:tcPr>
            <w:tcW w:w="3565" w:type="dxa"/>
          </w:tcPr>
          <w:p w14:paraId="5384C564" w14:textId="77777777" w:rsidR="00172B0F" w:rsidRPr="00725E27" w:rsidRDefault="00172B0F" w:rsidP="005161CB">
            <w:pPr>
              <w:rPr>
                <w:rFonts w:eastAsia="Times New Roman" w:cs="Times New Roman"/>
                <w:szCs w:val="24"/>
              </w:rPr>
            </w:pPr>
            <w:r w:rsidRPr="00725E27">
              <w:rPr>
                <w:rFonts w:eastAsia="Times New Roman" w:cs="Times New Roman"/>
                <w:szCs w:val="24"/>
              </w:rPr>
              <w:t xml:space="preserve">                       20</w:t>
            </w:r>
          </w:p>
        </w:tc>
      </w:tr>
      <w:tr w:rsidR="00DC0CBC" w:rsidRPr="00725E27" w14:paraId="3AFABD7D" w14:textId="77777777" w:rsidTr="00172B0F">
        <w:trPr>
          <w:trHeight w:val="95"/>
        </w:trPr>
        <w:tc>
          <w:tcPr>
            <w:tcW w:w="5572" w:type="dxa"/>
          </w:tcPr>
          <w:p w14:paraId="2833BED9" w14:textId="77777777" w:rsidR="00172B0F" w:rsidRPr="00725E27" w:rsidRDefault="00172B0F" w:rsidP="004470E5">
            <w:pPr>
              <w:pStyle w:val="ListParagraph"/>
              <w:numPr>
                <w:ilvl w:val="0"/>
                <w:numId w:val="245"/>
              </w:numPr>
              <w:spacing w:after="0" w:line="360" w:lineRule="auto"/>
              <w:rPr>
                <w:rFonts w:eastAsia="SimSun"/>
                <w:szCs w:val="24"/>
                <w:lang w:val="fr-FR"/>
              </w:rPr>
            </w:pPr>
            <w:r w:rsidRPr="00725E27">
              <w:rPr>
                <w:rFonts w:eastAsia="SimSun"/>
                <w:szCs w:val="24"/>
                <w:lang w:val="en-GB"/>
              </w:rPr>
              <w:t xml:space="preserve">  Determine discharge</w:t>
            </w:r>
          </w:p>
        </w:tc>
        <w:tc>
          <w:tcPr>
            <w:tcW w:w="3565" w:type="dxa"/>
          </w:tcPr>
          <w:p w14:paraId="642D5AA1" w14:textId="77777777" w:rsidR="00172B0F" w:rsidRPr="00725E27" w:rsidRDefault="00172B0F" w:rsidP="005161CB">
            <w:pPr>
              <w:jc w:val="center"/>
              <w:rPr>
                <w:rFonts w:eastAsia="Times New Roman" w:cs="Times New Roman"/>
                <w:szCs w:val="24"/>
              </w:rPr>
            </w:pPr>
            <w:r w:rsidRPr="00725E27">
              <w:rPr>
                <w:rFonts w:eastAsia="Times New Roman" w:cs="Times New Roman"/>
                <w:szCs w:val="24"/>
              </w:rPr>
              <w:t>30</w:t>
            </w:r>
          </w:p>
        </w:tc>
      </w:tr>
      <w:tr w:rsidR="00DC0CBC" w:rsidRPr="00725E27" w14:paraId="4033F7AD" w14:textId="77777777" w:rsidTr="00172B0F">
        <w:trPr>
          <w:trHeight w:val="95"/>
        </w:trPr>
        <w:tc>
          <w:tcPr>
            <w:tcW w:w="5572" w:type="dxa"/>
          </w:tcPr>
          <w:p w14:paraId="40442692" w14:textId="77777777" w:rsidR="00172B0F" w:rsidRPr="00725E27" w:rsidRDefault="00172B0F" w:rsidP="004470E5">
            <w:pPr>
              <w:pStyle w:val="ListParagraph"/>
              <w:numPr>
                <w:ilvl w:val="0"/>
                <w:numId w:val="245"/>
              </w:numPr>
              <w:spacing w:after="0" w:line="360" w:lineRule="auto"/>
              <w:rPr>
                <w:rFonts w:eastAsia="SimSun"/>
                <w:b/>
                <w:bCs/>
                <w:szCs w:val="24"/>
                <w:lang w:val="fr-FR"/>
              </w:rPr>
            </w:pPr>
            <w:r w:rsidRPr="00725E27">
              <w:rPr>
                <w:rFonts w:eastAsia="SimSun"/>
                <w:szCs w:val="24"/>
                <w:lang w:val="en-GB"/>
              </w:rPr>
              <w:t xml:space="preserve">  Apply hydraulic machine concept</w:t>
            </w:r>
            <w:r w:rsidRPr="00725E27">
              <w:rPr>
                <w:rFonts w:eastAsia="SimSun"/>
                <w:b/>
                <w:bCs/>
                <w:szCs w:val="24"/>
                <w:lang w:val="fr-FR"/>
              </w:rPr>
              <w:t xml:space="preserve"> </w:t>
            </w:r>
          </w:p>
        </w:tc>
        <w:tc>
          <w:tcPr>
            <w:tcW w:w="3565" w:type="dxa"/>
          </w:tcPr>
          <w:p w14:paraId="118897CB" w14:textId="77777777" w:rsidR="00172B0F" w:rsidRPr="00725E27" w:rsidRDefault="00172B0F" w:rsidP="005161CB">
            <w:pPr>
              <w:jc w:val="center"/>
              <w:rPr>
                <w:rFonts w:eastAsia="Times New Roman" w:cs="Times New Roman"/>
                <w:szCs w:val="24"/>
              </w:rPr>
            </w:pPr>
            <w:r w:rsidRPr="00725E27">
              <w:rPr>
                <w:rFonts w:eastAsia="Times New Roman" w:cs="Times New Roman"/>
                <w:szCs w:val="24"/>
              </w:rPr>
              <w:t>20</w:t>
            </w:r>
          </w:p>
        </w:tc>
      </w:tr>
      <w:tr w:rsidR="00DC0CBC" w:rsidRPr="00725E27" w14:paraId="2B85FFD2" w14:textId="77777777" w:rsidTr="00172B0F">
        <w:trPr>
          <w:trHeight w:val="95"/>
        </w:trPr>
        <w:tc>
          <w:tcPr>
            <w:tcW w:w="5572" w:type="dxa"/>
          </w:tcPr>
          <w:p w14:paraId="24B172C7" w14:textId="77777777" w:rsidR="00172B0F" w:rsidRPr="00725E27" w:rsidRDefault="00172B0F" w:rsidP="005161CB">
            <w:pPr>
              <w:rPr>
                <w:rFonts w:eastAsia="Times New Roman" w:cs="Times New Roman"/>
                <w:b/>
                <w:szCs w:val="24"/>
              </w:rPr>
            </w:pPr>
          </w:p>
        </w:tc>
        <w:tc>
          <w:tcPr>
            <w:tcW w:w="3565" w:type="dxa"/>
          </w:tcPr>
          <w:p w14:paraId="468D0858" w14:textId="77777777" w:rsidR="00172B0F" w:rsidRPr="00725E27" w:rsidRDefault="00172B0F" w:rsidP="005161CB">
            <w:pPr>
              <w:jc w:val="center"/>
              <w:rPr>
                <w:rFonts w:eastAsia="Times New Roman" w:cs="Times New Roman"/>
                <w:szCs w:val="24"/>
              </w:rPr>
            </w:pPr>
            <w:r w:rsidRPr="00725E27">
              <w:rPr>
                <w:rFonts w:eastAsia="Times New Roman" w:cs="Times New Roman"/>
                <w:szCs w:val="24"/>
              </w:rPr>
              <w:t>120</w:t>
            </w:r>
          </w:p>
        </w:tc>
      </w:tr>
    </w:tbl>
    <w:p w14:paraId="4EB3EBB0" w14:textId="77777777" w:rsidR="0017491A" w:rsidRPr="00725E27" w:rsidRDefault="0017491A" w:rsidP="004470E5">
      <w:pPr>
        <w:pStyle w:val="ListParagraph"/>
        <w:numPr>
          <w:ilvl w:val="0"/>
          <w:numId w:val="245"/>
        </w:numPr>
        <w:spacing w:after="0" w:line="360" w:lineRule="auto"/>
        <w:rPr>
          <w:b/>
          <w:szCs w:val="24"/>
          <w:lang w:val="en-ZA"/>
        </w:rPr>
      </w:pPr>
      <w:r w:rsidRPr="00725E27">
        <w:rPr>
          <w:b/>
          <w:szCs w:val="24"/>
          <w:lang w:val="en-ZA"/>
        </w:rPr>
        <w:t>Learning Outcomes, Content and Suggested Assessment Methods</w:t>
      </w:r>
    </w:p>
    <w:tbl>
      <w:tblPr>
        <w:tblW w:w="52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769"/>
        <w:gridCol w:w="2520"/>
      </w:tblGrid>
      <w:tr w:rsidR="00DC0CBC" w:rsidRPr="00725E27" w14:paraId="5255B525" w14:textId="77777777" w:rsidTr="00C24A23">
        <w:trPr>
          <w:trHeight w:val="620"/>
          <w:tblHeader/>
        </w:trPr>
        <w:tc>
          <w:tcPr>
            <w:tcW w:w="1283" w:type="pct"/>
            <w:tcBorders>
              <w:top w:val="single" w:sz="4" w:space="0" w:color="auto"/>
              <w:left w:val="single" w:sz="4" w:space="0" w:color="auto"/>
              <w:bottom w:val="single" w:sz="4" w:space="0" w:color="auto"/>
              <w:right w:val="single" w:sz="4" w:space="0" w:color="auto"/>
            </w:tcBorders>
          </w:tcPr>
          <w:p w14:paraId="676594F4" w14:textId="77777777" w:rsidR="0017491A" w:rsidRPr="00725E27" w:rsidRDefault="0017491A" w:rsidP="00C24A23">
            <w:pPr>
              <w:spacing w:after="0" w:line="360" w:lineRule="auto"/>
              <w:rPr>
                <w:rFonts w:eastAsia="SimSun" w:cs="Times New Roman"/>
                <w:szCs w:val="24"/>
              </w:rPr>
            </w:pPr>
            <w:r w:rsidRPr="00725E27">
              <w:rPr>
                <w:rFonts w:eastAsia="SimSun" w:cs="Times New Roman"/>
                <w:b/>
                <w:szCs w:val="24"/>
                <w:lang w:val="en-ZA"/>
              </w:rPr>
              <w:t>Learning Outcome</w:t>
            </w:r>
          </w:p>
        </w:tc>
        <w:tc>
          <w:tcPr>
            <w:tcW w:w="2432" w:type="pct"/>
            <w:tcBorders>
              <w:top w:val="single" w:sz="4" w:space="0" w:color="auto"/>
              <w:left w:val="single" w:sz="4" w:space="0" w:color="auto"/>
              <w:bottom w:val="single" w:sz="4" w:space="0" w:color="auto"/>
              <w:right w:val="single" w:sz="4" w:space="0" w:color="auto"/>
            </w:tcBorders>
          </w:tcPr>
          <w:p w14:paraId="3F104290" w14:textId="77777777" w:rsidR="0017491A" w:rsidRPr="00725E27" w:rsidRDefault="0017491A" w:rsidP="00C24A23">
            <w:pPr>
              <w:spacing w:after="0" w:line="360" w:lineRule="auto"/>
              <w:rPr>
                <w:rFonts w:eastAsia="SimSun" w:cs="Times New Roman"/>
                <w:szCs w:val="24"/>
                <w:lang w:val="en-ZA"/>
              </w:rPr>
            </w:pPr>
            <w:r w:rsidRPr="00725E27">
              <w:rPr>
                <w:rFonts w:eastAsia="SimSun" w:cs="Times New Roman"/>
                <w:b/>
                <w:szCs w:val="24"/>
                <w:lang w:val="en-ZA"/>
              </w:rPr>
              <w:t>Content</w:t>
            </w:r>
          </w:p>
        </w:tc>
        <w:tc>
          <w:tcPr>
            <w:tcW w:w="1285" w:type="pct"/>
            <w:tcBorders>
              <w:top w:val="single" w:sz="4" w:space="0" w:color="auto"/>
              <w:left w:val="single" w:sz="4" w:space="0" w:color="auto"/>
              <w:bottom w:val="single" w:sz="4" w:space="0" w:color="auto"/>
              <w:right w:val="single" w:sz="4" w:space="0" w:color="auto"/>
            </w:tcBorders>
          </w:tcPr>
          <w:p w14:paraId="6DD653B2" w14:textId="77777777" w:rsidR="0017491A" w:rsidRPr="00725E27" w:rsidRDefault="0017491A" w:rsidP="00C24A23">
            <w:pPr>
              <w:spacing w:after="0" w:line="360" w:lineRule="auto"/>
              <w:rPr>
                <w:rFonts w:eastAsia="SimSun" w:cs="Times New Roman"/>
                <w:szCs w:val="24"/>
                <w:lang w:val="en-ZA"/>
              </w:rPr>
            </w:pPr>
            <w:r w:rsidRPr="00725E27">
              <w:rPr>
                <w:rFonts w:eastAsia="SimSun" w:cs="Times New Roman"/>
                <w:b/>
                <w:szCs w:val="24"/>
                <w:lang w:val="en-ZA"/>
              </w:rPr>
              <w:t>Suggested Assessment Methods</w:t>
            </w:r>
          </w:p>
        </w:tc>
      </w:tr>
      <w:tr w:rsidR="00DC0CBC" w:rsidRPr="00725E27" w14:paraId="16F1394A" w14:textId="77777777" w:rsidTr="00C24A23">
        <w:trPr>
          <w:trHeight w:val="1259"/>
        </w:trPr>
        <w:tc>
          <w:tcPr>
            <w:tcW w:w="1283" w:type="pct"/>
            <w:tcBorders>
              <w:top w:val="single" w:sz="4" w:space="0" w:color="auto"/>
              <w:left w:val="single" w:sz="4" w:space="0" w:color="auto"/>
              <w:bottom w:val="single" w:sz="4" w:space="0" w:color="auto"/>
              <w:right w:val="single" w:sz="4" w:space="0" w:color="auto"/>
            </w:tcBorders>
          </w:tcPr>
          <w:p w14:paraId="3D13326B" w14:textId="77777777" w:rsidR="0017491A" w:rsidRPr="00725E27" w:rsidRDefault="0017491A" w:rsidP="004470E5">
            <w:pPr>
              <w:numPr>
                <w:ilvl w:val="0"/>
                <w:numId w:val="246"/>
              </w:numPr>
              <w:spacing w:after="0" w:line="360" w:lineRule="auto"/>
              <w:ind w:left="432"/>
              <w:rPr>
                <w:rFonts w:eastAsia="SimSun" w:cs="Times New Roman"/>
                <w:szCs w:val="24"/>
              </w:rPr>
            </w:pPr>
            <w:r w:rsidRPr="00725E27">
              <w:rPr>
                <w:rFonts w:eastAsia="SimSun" w:cs="Times New Roman"/>
                <w:szCs w:val="24"/>
                <w:lang w:val="en-GB"/>
              </w:rPr>
              <w:t>Apply hydrostatic concept</w:t>
            </w:r>
          </w:p>
        </w:tc>
        <w:tc>
          <w:tcPr>
            <w:tcW w:w="2432" w:type="pct"/>
            <w:tcBorders>
              <w:top w:val="single" w:sz="4" w:space="0" w:color="auto"/>
              <w:left w:val="single" w:sz="4" w:space="0" w:color="auto"/>
              <w:bottom w:val="single" w:sz="4" w:space="0" w:color="auto"/>
              <w:right w:val="single" w:sz="4" w:space="0" w:color="auto"/>
            </w:tcBorders>
          </w:tcPr>
          <w:p w14:paraId="248214E1" w14:textId="77777777" w:rsidR="0017491A" w:rsidRPr="00725E27" w:rsidRDefault="0017491A" w:rsidP="004470E5">
            <w:pPr>
              <w:pStyle w:val="ListParagraph"/>
              <w:numPr>
                <w:ilvl w:val="1"/>
                <w:numId w:val="258"/>
              </w:numPr>
              <w:spacing w:after="0" w:line="360" w:lineRule="auto"/>
              <w:rPr>
                <w:bCs/>
                <w:szCs w:val="24"/>
              </w:rPr>
            </w:pPr>
            <w:r w:rsidRPr="00725E27">
              <w:rPr>
                <w:bCs/>
                <w:szCs w:val="24"/>
              </w:rPr>
              <w:t xml:space="preserve">Introduction to hydrostatic concepts </w:t>
            </w:r>
          </w:p>
          <w:p w14:paraId="2D67C5B2" w14:textId="77777777" w:rsidR="0017491A" w:rsidRPr="00725E27" w:rsidRDefault="0017491A" w:rsidP="004470E5">
            <w:pPr>
              <w:pStyle w:val="ListParagraph"/>
              <w:numPr>
                <w:ilvl w:val="1"/>
                <w:numId w:val="189"/>
              </w:numPr>
              <w:rPr>
                <w:szCs w:val="24"/>
              </w:rPr>
            </w:pPr>
            <w:r w:rsidRPr="00725E27">
              <w:rPr>
                <w:szCs w:val="24"/>
              </w:rPr>
              <w:t xml:space="preserve">Definition of terms </w:t>
            </w:r>
          </w:p>
          <w:p w14:paraId="0117FBDC" w14:textId="77777777" w:rsidR="0017491A" w:rsidRPr="00725E27" w:rsidRDefault="0017491A" w:rsidP="004470E5">
            <w:pPr>
              <w:pStyle w:val="ListParagraph"/>
              <w:numPr>
                <w:ilvl w:val="2"/>
                <w:numId w:val="258"/>
              </w:numPr>
              <w:spacing w:after="0" w:line="360" w:lineRule="auto"/>
              <w:rPr>
                <w:szCs w:val="24"/>
              </w:rPr>
            </w:pPr>
            <w:r w:rsidRPr="00725E27">
              <w:rPr>
                <w:szCs w:val="24"/>
              </w:rPr>
              <w:t xml:space="preserve">Viscosity, density, specific gravity and surface tension </w:t>
            </w:r>
          </w:p>
          <w:p w14:paraId="1025D142" w14:textId="77777777" w:rsidR="0017491A" w:rsidRPr="00725E27" w:rsidRDefault="0017491A" w:rsidP="004470E5">
            <w:pPr>
              <w:pStyle w:val="ListParagraph"/>
              <w:numPr>
                <w:ilvl w:val="1"/>
                <w:numId w:val="258"/>
              </w:numPr>
              <w:spacing w:after="0" w:line="360" w:lineRule="auto"/>
              <w:rPr>
                <w:bCs/>
                <w:szCs w:val="24"/>
              </w:rPr>
            </w:pPr>
            <w:r w:rsidRPr="00725E27">
              <w:rPr>
                <w:bCs/>
                <w:szCs w:val="24"/>
              </w:rPr>
              <w:t xml:space="preserve">Properties of fluids </w:t>
            </w:r>
          </w:p>
          <w:p w14:paraId="15D99C82" w14:textId="77777777" w:rsidR="0017491A" w:rsidRPr="00725E27" w:rsidRDefault="0017491A" w:rsidP="004470E5">
            <w:pPr>
              <w:pStyle w:val="ListParagraph"/>
              <w:numPr>
                <w:ilvl w:val="0"/>
                <w:numId w:val="358"/>
              </w:numPr>
              <w:rPr>
                <w:vanish/>
                <w:szCs w:val="24"/>
              </w:rPr>
            </w:pPr>
          </w:p>
          <w:p w14:paraId="5855E9CD" w14:textId="77777777" w:rsidR="0017491A" w:rsidRPr="00725E27" w:rsidRDefault="0017491A" w:rsidP="004470E5">
            <w:pPr>
              <w:pStyle w:val="ListParagraph"/>
              <w:numPr>
                <w:ilvl w:val="1"/>
                <w:numId w:val="358"/>
              </w:numPr>
              <w:rPr>
                <w:vanish/>
                <w:szCs w:val="24"/>
              </w:rPr>
            </w:pPr>
          </w:p>
          <w:p w14:paraId="72F73300" w14:textId="77777777" w:rsidR="0017491A" w:rsidRPr="00725E27" w:rsidRDefault="0017491A" w:rsidP="004470E5">
            <w:pPr>
              <w:pStyle w:val="ListParagraph"/>
              <w:numPr>
                <w:ilvl w:val="1"/>
                <w:numId w:val="358"/>
              </w:numPr>
              <w:rPr>
                <w:vanish/>
                <w:szCs w:val="24"/>
              </w:rPr>
            </w:pPr>
          </w:p>
          <w:p w14:paraId="106C8123" w14:textId="77777777" w:rsidR="0017491A" w:rsidRPr="00725E27" w:rsidRDefault="0017491A" w:rsidP="004470E5">
            <w:pPr>
              <w:pStyle w:val="ListParagraph"/>
              <w:numPr>
                <w:ilvl w:val="2"/>
                <w:numId w:val="358"/>
              </w:numPr>
              <w:rPr>
                <w:szCs w:val="24"/>
              </w:rPr>
            </w:pPr>
            <w:r w:rsidRPr="00725E27">
              <w:rPr>
                <w:szCs w:val="24"/>
              </w:rPr>
              <w:t>Compressibility</w:t>
            </w:r>
          </w:p>
          <w:p w14:paraId="2DA2D230" w14:textId="77777777" w:rsidR="0017491A" w:rsidRPr="00725E27" w:rsidRDefault="0017491A" w:rsidP="004470E5">
            <w:pPr>
              <w:pStyle w:val="ListParagraph"/>
              <w:numPr>
                <w:ilvl w:val="2"/>
                <w:numId w:val="358"/>
              </w:numPr>
              <w:rPr>
                <w:szCs w:val="24"/>
              </w:rPr>
            </w:pPr>
            <w:r w:rsidRPr="00725E27">
              <w:rPr>
                <w:szCs w:val="24"/>
              </w:rPr>
              <w:t>Elasticity</w:t>
            </w:r>
          </w:p>
          <w:p w14:paraId="5A66574C" w14:textId="77777777" w:rsidR="0017491A" w:rsidRPr="00725E27" w:rsidRDefault="0017491A" w:rsidP="004470E5">
            <w:pPr>
              <w:pStyle w:val="ListParagraph"/>
              <w:numPr>
                <w:ilvl w:val="2"/>
                <w:numId w:val="358"/>
              </w:numPr>
              <w:rPr>
                <w:szCs w:val="24"/>
              </w:rPr>
            </w:pPr>
            <w:r w:rsidRPr="00725E27">
              <w:rPr>
                <w:szCs w:val="24"/>
              </w:rPr>
              <w:t>Capillarity</w:t>
            </w:r>
          </w:p>
          <w:p w14:paraId="232FF2FA" w14:textId="77777777" w:rsidR="0017491A" w:rsidRPr="00725E27" w:rsidRDefault="0017491A" w:rsidP="004470E5">
            <w:pPr>
              <w:pStyle w:val="ListParagraph"/>
              <w:numPr>
                <w:ilvl w:val="1"/>
                <w:numId w:val="258"/>
              </w:numPr>
              <w:spacing w:after="0" w:line="360" w:lineRule="auto"/>
              <w:rPr>
                <w:bCs/>
                <w:szCs w:val="24"/>
              </w:rPr>
            </w:pPr>
            <w:r w:rsidRPr="00725E27">
              <w:rPr>
                <w:bCs/>
                <w:szCs w:val="24"/>
              </w:rPr>
              <w:t xml:space="preserve">Types of pressures </w:t>
            </w:r>
          </w:p>
          <w:p w14:paraId="018917AC" w14:textId="77777777" w:rsidR="0017491A" w:rsidRPr="00725E27" w:rsidRDefault="0017491A" w:rsidP="004470E5">
            <w:pPr>
              <w:pStyle w:val="ListParagraph"/>
              <w:numPr>
                <w:ilvl w:val="0"/>
                <w:numId w:val="247"/>
              </w:numPr>
              <w:spacing w:after="0" w:line="360" w:lineRule="auto"/>
              <w:rPr>
                <w:vanish/>
                <w:szCs w:val="24"/>
                <w:lang w:val="en-US"/>
              </w:rPr>
            </w:pPr>
          </w:p>
          <w:p w14:paraId="035DD377" w14:textId="77777777" w:rsidR="0017491A" w:rsidRPr="00725E27" w:rsidRDefault="0017491A" w:rsidP="004470E5">
            <w:pPr>
              <w:pStyle w:val="ListParagraph"/>
              <w:numPr>
                <w:ilvl w:val="1"/>
                <w:numId w:val="247"/>
              </w:numPr>
              <w:spacing w:after="0" w:line="360" w:lineRule="auto"/>
              <w:rPr>
                <w:vanish/>
                <w:szCs w:val="24"/>
                <w:lang w:val="en-US"/>
              </w:rPr>
            </w:pPr>
          </w:p>
          <w:p w14:paraId="418635A0" w14:textId="77777777" w:rsidR="0017491A" w:rsidRPr="00725E27" w:rsidRDefault="0017491A" w:rsidP="004470E5">
            <w:pPr>
              <w:pStyle w:val="ListParagraph"/>
              <w:numPr>
                <w:ilvl w:val="1"/>
                <w:numId w:val="247"/>
              </w:numPr>
              <w:spacing w:after="0" w:line="360" w:lineRule="auto"/>
              <w:rPr>
                <w:vanish/>
                <w:szCs w:val="24"/>
                <w:lang w:val="en-US"/>
              </w:rPr>
            </w:pPr>
          </w:p>
          <w:p w14:paraId="54C425B4" w14:textId="77777777" w:rsidR="0017491A" w:rsidRPr="00725E27" w:rsidRDefault="0017491A" w:rsidP="004470E5">
            <w:pPr>
              <w:pStyle w:val="ListParagraph"/>
              <w:numPr>
                <w:ilvl w:val="1"/>
                <w:numId w:val="247"/>
              </w:numPr>
              <w:spacing w:after="0" w:line="360" w:lineRule="auto"/>
              <w:rPr>
                <w:vanish/>
                <w:szCs w:val="24"/>
                <w:lang w:val="en-US"/>
              </w:rPr>
            </w:pPr>
          </w:p>
          <w:p w14:paraId="03E75E89" w14:textId="77777777" w:rsidR="0017491A" w:rsidRPr="00725E27" w:rsidRDefault="0017491A" w:rsidP="004470E5">
            <w:pPr>
              <w:pStyle w:val="ListParagraph"/>
              <w:numPr>
                <w:ilvl w:val="2"/>
                <w:numId w:val="247"/>
              </w:numPr>
              <w:spacing w:after="0" w:line="360" w:lineRule="auto"/>
              <w:rPr>
                <w:szCs w:val="24"/>
              </w:rPr>
            </w:pPr>
            <w:r w:rsidRPr="00725E27">
              <w:rPr>
                <w:szCs w:val="24"/>
                <w:lang w:val="en-US"/>
              </w:rPr>
              <w:t>Gauge pressure</w:t>
            </w:r>
          </w:p>
          <w:p w14:paraId="5E224FB6" w14:textId="77777777" w:rsidR="0017491A" w:rsidRPr="00725E27" w:rsidRDefault="0017491A" w:rsidP="004470E5">
            <w:pPr>
              <w:pStyle w:val="ListParagraph"/>
              <w:numPr>
                <w:ilvl w:val="2"/>
                <w:numId w:val="247"/>
              </w:numPr>
              <w:spacing w:after="0" w:line="360" w:lineRule="auto"/>
              <w:rPr>
                <w:szCs w:val="24"/>
              </w:rPr>
            </w:pPr>
            <w:r w:rsidRPr="00725E27">
              <w:rPr>
                <w:szCs w:val="24"/>
                <w:lang w:val="en-US"/>
              </w:rPr>
              <w:t>Absolute pressure</w:t>
            </w:r>
          </w:p>
          <w:p w14:paraId="6558DDD2" w14:textId="77777777" w:rsidR="0017491A" w:rsidRPr="00725E27" w:rsidRDefault="0017491A" w:rsidP="004470E5">
            <w:pPr>
              <w:pStyle w:val="ListParagraph"/>
              <w:numPr>
                <w:ilvl w:val="2"/>
                <w:numId w:val="247"/>
              </w:numPr>
              <w:spacing w:after="0" w:line="360" w:lineRule="auto"/>
              <w:rPr>
                <w:szCs w:val="24"/>
              </w:rPr>
            </w:pPr>
            <w:r w:rsidRPr="00725E27">
              <w:rPr>
                <w:szCs w:val="24"/>
                <w:lang w:val="en-US"/>
              </w:rPr>
              <w:t>Atmospheric pressure</w:t>
            </w:r>
          </w:p>
          <w:p w14:paraId="1D429FED" w14:textId="77777777" w:rsidR="0017491A" w:rsidRPr="00725E27" w:rsidRDefault="0017491A" w:rsidP="004470E5">
            <w:pPr>
              <w:pStyle w:val="ListParagraph"/>
              <w:numPr>
                <w:ilvl w:val="1"/>
                <w:numId w:val="258"/>
              </w:numPr>
              <w:spacing w:after="0" w:line="360" w:lineRule="auto"/>
              <w:rPr>
                <w:bCs/>
                <w:szCs w:val="24"/>
              </w:rPr>
            </w:pPr>
            <w:r w:rsidRPr="00725E27">
              <w:rPr>
                <w:bCs/>
                <w:szCs w:val="24"/>
              </w:rPr>
              <w:t>Magnitude and position of pressures</w:t>
            </w:r>
          </w:p>
          <w:p w14:paraId="1FFE0A63" w14:textId="77777777" w:rsidR="0017491A" w:rsidRPr="00725E27" w:rsidRDefault="0017491A" w:rsidP="004470E5">
            <w:pPr>
              <w:pStyle w:val="ListParagraph"/>
              <w:numPr>
                <w:ilvl w:val="0"/>
                <w:numId w:val="359"/>
              </w:numPr>
              <w:spacing w:after="0" w:line="360" w:lineRule="auto"/>
              <w:rPr>
                <w:vanish/>
                <w:szCs w:val="24"/>
                <w:lang w:val="en-US"/>
              </w:rPr>
            </w:pPr>
          </w:p>
          <w:p w14:paraId="6FE12FC9" w14:textId="77777777" w:rsidR="0017491A" w:rsidRPr="00725E27" w:rsidRDefault="0017491A" w:rsidP="004470E5">
            <w:pPr>
              <w:pStyle w:val="ListParagraph"/>
              <w:numPr>
                <w:ilvl w:val="1"/>
                <w:numId w:val="359"/>
              </w:numPr>
              <w:spacing w:after="0" w:line="360" w:lineRule="auto"/>
              <w:rPr>
                <w:vanish/>
                <w:szCs w:val="24"/>
                <w:lang w:val="en-US"/>
              </w:rPr>
            </w:pPr>
          </w:p>
          <w:p w14:paraId="2CF31839" w14:textId="77777777" w:rsidR="0017491A" w:rsidRPr="00725E27" w:rsidRDefault="0017491A" w:rsidP="004470E5">
            <w:pPr>
              <w:pStyle w:val="ListParagraph"/>
              <w:numPr>
                <w:ilvl w:val="1"/>
                <w:numId w:val="359"/>
              </w:numPr>
              <w:spacing w:after="0" w:line="360" w:lineRule="auto"/>
              <w:rPr>
                <w:vanish/>
                <w:szCs w:val="24"/>
                <w:lang w:val="en-US"/>
              </w:rPr>
            </w:pPr>
          </w:p>
          <w:p w14:paraId="04F51342" w14:textId="77777777" w:rsidR="0017491A" w:rsidRPr="00725E27" w:rsidRDefault="0017491A" w:rsidP="004470E5">
            <w:pPr>
              <w:pStyle w:val="ListParagraph"/>
              <w:numPr>
                <w:ilvl w:val="1"/>
                <w:numId w:val="359"/>
              </w:numPr>
              <w:spacing w:after="0" w:line="360" w:lineRule="auto"/>
              <w:rPr>
                <w:vanish/>
                <w:szCs w:val="24"/>
                <w:lang w:val="en-US"/>
              </w:rPr>
            </w:pPr>
          </w:p>
          <w:p w14:paraId="48F08891" w14:textId="77777777" w:rsidR="0017491A" w:rsidRPr="00725E27" w:rsidRDefault="0017491A" w:rsidP="004470E5">
            <w:pPr>
              <w:pStyle w:val="ListParagraph"/>
              <w:numPr>
                <w:ilvl w:val="1"/>
                <w:numId w:val="359"/>
              </w:numPr>
              <w:spacing w:after="0" w:line="360" w:lineRule="auto"/>
              <w:rPr>
                <w:vanish/>
                <w:szCs w:val="24"/>
                <w:lang w:val="en-US"/>
              </w:rPr>
            </w:pPr>
          </w:p>
          <w:p w14:paraId="4EB4085A" w14:textId="77777777" w:rsidR="0017491A" w:rsidRPr="00725E27" w:rsidRDefault="0017491A" w:rsidP="004470E5">
            <w:pPr>
              <w:pStyle w:val="ListParagraph"/>
              <w:numPr>
                <w:ilvl w:val="2"/>
                <w:numId w:val="359"/>
              </w:numPr>
              <w:spacing w:after="0" w:line="360" w:lineRule="auto"/>
              <w:rPr>
                <w:szCs w:val="24"/>
              </w:rPr>
            </w:pPr>
            <w:r w:rsidRPr="00725E27">
              <w:rPr>
                <w:szCs w:val="24"/>
                <w:lang w:val="en-US"/>
              </w:rPr>
              <w:t>Hydrostatic pressure</w:t>
            </w:r>
          </w:p>
          <w:p w14:paraId="6BB15130" w14:textId="77777777" w:rsidR="0017491A" w:rsidRPr="00725E27" w:rsidRDefault="0017491A" w:rsidP="004470E5">
            <w:pPr>
              <w:pStyle w:val="ListParagraph"/>
              <w:numPr>
                <w:ilvl w:val="2"/>
                <w:numId w:val="359"/>
              </w:numPr>
              <w:spacing w:after="0" w:line="360" w:lineRule="auto"/>
              <w:rPr>
                <w:szCs w:val="24"/>
              </w:rPr>
            </w:pPr>
            <w:r w:rsidRPr="00725E27">
              <w:rPr>
                <w:szCs w:val="24"/>
                <w:lang w:val="en-US"/>
              </w:rPr>
              <w:t>Pressure head</w:t>
            </w:r>
          </w:p>
          <w:p w14:paraId="0C849F3E" w14:textId="77777777" w:rsidR="0017491A" w:rsidRPr="00725E27" w:rsidRDefault="0017491A" w:rsidP="004470E5">
            <w:pPr>
              <w:pStyle w:val="ListParagraph"/>
              <w:numPr>
                <w:ilvl w:val="2"/>
                <w:numId w:val="359"/>
              </w:numPr>
              <w:spacing w:after="0" w:line="360" w:lineRule="auto"/>
              <w:rPr>
                <w:szCs w:val="24"/>
              </w:rPr>
            </w:pPr>
            <w:r w:rsidRPr="00725E27">
              <w:rPr>
                <w:szCs w:val="24"/>
                <w:lang w:val="en-US"/>
              </w:rPr>
              <w:t>Pressure energy</w:t>
            </w:r>
          </w:p>
          <w:p w14:paraId="56DDCA4A" w14:textId="77777777" w:rsidR="0017491A" w:rsidRPr="00725E27" w:rsidRDefault="0017491A" w:rsidP="004470E5">
            <w:pPr>
              <w:pStyle w:val="ListParagraph"/>
              <w:numPr>
                <w:ilvl w:val="1"/>
                <w:numId w:val="258"/>
              </w:numPr>
              <w:spacing w:after="0" w:line="360" w:lineRule="auto"/>
              <w:rPr>
                <w:bCs/>
                <w:szCs w:val="24"/>
              </w:rPr>
            </w:pPr>
            <w:r w:rsidRPr="00725E27">
              <w:rPr>
                <w:bCs/>
                <w:szCs w:val="24"/>
              </w:rPr>
              <w:t xml:space="preserve">Pascal’s law </w:t>
            </w:r>
          </w:p>
          <w:p w14:paraId="15A65EA3" w14:textId="77777777" w:rsidR="0017491A" w:rsidRPr="00725E27" w:rsidRDefault="0017491A" w:rsidP="004470E5">
            <w:pPr>
              <w:pStyle w:val="ListParagraph"/>
              <w:numPr>
                <w:ilvl w:val="0"/>
                <w:numId w:val="248"/>
              </w:numPr>
              <w:spacing w:after="0" w:line="360" w:lineRule="auto"/>
              <w:rPr>
                <w:vanish/>
                <w:szCs w:val="24"/>
                <w:lang w:val="en-US"/>
              </w:rPr>
            </w:pPr>
          </w:p>
          <w:p w14:paraId="2A896051" w14:textId="77777777" w:rsidR="0017491A" w:rsidRPr="00725E27" w:rsidRDefault="0017491A" w:rsidP="004470E5">
            <w:pPr>
              <w:pStyle w:val="ListParagraph"/>
              <w:numPr>
                <w:ilvl w:val="1"/>
                <w:numId w:val="248"/>
              </w:numPr>
              <w:spacing w:after="0" w:line="360" w:lineRule="auto"/>
              <w:rPr>
                <w:vanish/>
                <w:szCs w:val="24"/>
                <w:lang w:val="en-US"/>
              </w:rPr>
            </w:pPr>
          </w:p>
          <w:p w14:paraId="7340D9BE" w14:textId="77777777" w:rsidR="0017491A" w:rsidRPr="00725E27" w:rsidRDefault="0017491A" w:rsidP="004470E5">
            <w:pPr>
              <w:pStyle w:val="ListParagraph"/>
              <w:numPr>
                <w:ilvl w:val="1"/>
                <w:numId w:val="248"/>
              </w:numPr>
              <w:spacing w:after="0" w:line="360" w:lineRule="auto"/>
              <w:rPr>
                <w:vanish/>
                <w:szCs w:val="24"/>
                <w:lang w:val="en-US"/>
              </w:rPr>
            </w:pPr>
          </w:p>
          <w:p w14:paraId="19EE3175" w14:textId="77777777" w:rsidR="0017491A" w:rsidRPr="00725E27" w:rsidRDefault="0017491A" w:rsidP="004470E5">
            <w:pPr>
              <w:pStyle w:val="ListParagraph"/>
              <w:numPr>
                <w:ilvl w:val="1"/>
                <w:numId w:val="248"/>
              </w:numPr>
              <w:spacing w:after="0" w:line="360" w:lineRule="auto"/>
              <w:rPr>
                <w:vanish/>
                <w:szCs w:val="24"/>
                <w:lang w:val="en-US"/>
              </w:rPr>
            </w:pPr>
          </w:p>
          <w:p w14:paraId="61EC0A7A" w14:textId="77777777" w:rsidR="0017491A" w:rsidRPr="00725E27" w:rsidRDefault="0017491A" w:rsidP="004470E5">
            <w:pPr>
              <w:pStyle w:val="ListParagraph"/>
              <w:numPr>
                <w:ilvl w:val="1"/>
                <w:numId w:val="248"/>
              </w:numPr>
              <w:spacing w:after="0" w:line="360" w:lineRule="auto"/>
              <w:rPr>
                <w:vanish/>
                <w:szCs w:val="24"/>
                <w:lang w:val="en-US"/>
              </w:rPr>
            </w:pPr>
          </w:p>
          <w:p w14:paraId="375AD445" w14:textId="77777777" w:rsidR="0017491A" w:rsidRPr="00725E27" w:rsidRDefault="0017491A" w:rsidP="004470E5">
            <w:pPr>
              <w:pStyle w:val="ListParagraph"/>
              <w:numPr>
                <w:ilvl w:val="1"/>
                <w:numId w:val="248"/>
              </w:numPr>
              <w:spacing w:after="0" w:line="360" w:lineRule="auto"/>
              <w:rPr>
                <w:vanish/>
                <w:szCs w:val="24"/>
                <w:lang w:val="en-US"/>
              </w:rPr>
            </w:pPr>
          </w:p>
          <w:p w14:paraId="328E2EC3" w14:textId="77777777" w:rsidR="0017491A" w:rsidRPr="00725E27" w:rsidRDefault="0017491A" w:rsidP="004470E5">
            <w:pPr>
              <w:pStyle w:val="ListParagraph"/>
              <w:numPr>
                <w:ilvl w:val="2"/>
                <w:numId w:val="248"/>
              </w:numPr>
              <w:spacing w:after="0" w:line="360" w:lineRule="auto"/>
              <w:rPr>
                <w:szCs w:val="24"/>
              </w:rPr>
            </w:pPr>
            <w:r w:rsidRPr="00725E27">
              <w:rPr>
                <w:szCs w:val="24"/>
                <w:lang w:val="en-US"/>
              </w:rPr>
              <w:t>Statement of Pascal's law</w:t>
            </w:r>
          </w:p>
          <w:p w14:paraId="13A4C490" w14:textId="77777777" w:rsidR="0017491A" w:rsidRPr="00725E27" w:rsidRDefault="0017491A" w:rsidP="004470E5">
            <w:pPr>
              <w:pStyle w:val="ListParagraph"/>
              <w:numPr>
                <w:ilvl w:val="2"/>
                <w:numId w:val="248"/>
              </w:numPr>
              <w:spacing w:after="0" w:line="360" w:lineRule="auto"/>
              <w:rPr>
                <w:szCs w:val="24"/>
              </w:rPr>
            </w:pPr>
            <w:r w:rsidRPr="00725E27">
              <w:rPr>
                <w:szCs w:val="24"/>
                <w:lang w:val="en-US"/>
              </w:rPr>
              <w:t>Applications of Pascal's law</w:t>
            </w:r>
          </w:p>
          <w:p w14:paraId="331573FF" w14:textId="77777777" w:rsidR="0017491A" w:rsidRPr="00725E27" w:rsidRDefault="0017491A" w:rsidP="004470E5">
            <w:pPr>
              <w:pStyle w:val="ListParagraph"/>
              <w:numPr>
                <w:ilvl w:val="1"/>
                <w:numId w:val="258"/>
              </w:numPr>
              <w:spacing w:after="0" w:line="360" w:lineRule="auto"/>
              <w:rPr>
                <w:bCs/>
                <w:szCs w:val="24"/>
              </w:rPr>
            </w:pPr>
            <w:r w:rsidRPr="00725E27">
              <w:rPr>
                <w:bCs/>
                <w:szCs w:val="24"/>
              </w:rPr>
              <w:t>Law of floatation and buoyancy</w:t>
            </w:r>
          </w:p>
          <w:p w14:paraId="590FD381" w14:textId="77777777" w:rsidR="0017491A" w:rsidRPr="00725E27" w:rsidRDefault="0017491A" w:rsidP="004470E5">
            <w:pPr>
              <w:pStyle w:val="ListParagraph"/>
              <w:numPr>
                <w:ilvl w:val="0"/>
                <w:numId w:val="249"/>
              </w:numPr>
              <w:spacing w:after="0" w:line="360" w:lineRule="auto"/>
              <w:rPr>
                <w:vanish/>
                <w:szCs w:val="24"/>
                <w:lang w:val="en-US"/>
              </w:rPr>
            </w:pPr>
          </w:p>
          <w:p w14:paraId="4F31DBD9" w14:textId="77777777" w:rsidR="0017491A" w:rsidRPr="00725E27" w:rsidRDefault="0017491A" w:rsidP="004470E5">
            <w:pPr>
              <w:pStyle w:val="ListParagraph"/>
              <w:numPr>
                <w:ilvl w:val="1"/>
                <w:numId w:val="249"/>
              </w:numPr>
              <w:spacing w:after="0" w:line="360" w:lineRule="auto"/>
              <w:rPr>
                <w:vanish/>
                <w:szCs w:val="24"/>
                <w:lang w:val="en-US"/>
              </w:rPr>
            </w:pPr>
          </w:p>
          <w:p w14:paraId="46CBE175" w14:textId="77777777" w:rsidR="0017491A" w:rsidRPr="00725E27" w:rsidRDefault="0017491A" w:rsidP="004470E5">
            <w:pPr>
              <w:pStyle w:val="ListParagraph"/>
              <w:numPr>
                <w:ilvl w:val="1"/>
                <w:numId w:val="249"/>
              </w:numPr>
              <w:spacing w:after="0" w:line="360" w:lineRule="auto"/>
              <w:rPr>
                <w:vanish/>
                <w:szCs w:val="24"/>
                <w:lang w:val="en-US"/>
              </w:rPr>
            </w:pPr>
          </w:p>
          <w:p w14:paraId="1695263D" w14:textId="77777777" w:rsidR="0017491A" w:rsidRPr="00725E27" w:rsidRDefault="0017491A" w:rsidP="004470E5">
            <w:pPr>
              <w:pStyle w:val="ListParagraph"/>
              <w:numPr>
                <w:ilvl w:val="1"/>
                <w:numId w:val="249"/>
              </w:numPr>
              <w:spacing w:after="0" w:line="360" w:lineRule="auto"/>
              <w:rPr>
                <w:vanish/>
                <w:szCs w:val="24"/>
                <w:lang w:val="en-US"/>
              </w:rPr>
            </w:pPr>
          </w:p>
          <w:p w14:paraId="72E8B8BD" w14:textId="77777777" w:rsidR="0017491A" w:rsidRPr="00725E27" w:rsidRDefault="0017491A" w:rsidP="004470E5">
            <w:pPr>
              <w:pStyle w:val="ListParagraph"/>
              <w:numPr>
                <w:ilvl w:val="1"/>
                <w:numId w:val="249"/>
              </w:numPr>
              <w:spacing w:after="0" w:line="360" w:lineRule="auto"/>
              <w:rPr>
                <w:vanish/>
                <w:szCs w:val="24"/>
                <w:lang w:val="en-US"/>
              </w:rPr>
            </w:pPr>
          </w:p>
          <w:p w14:paraId="65042EE8" w14:textId="77777777" w:rsidR="0017491A" w:rsidRPr="00725E27" w:rsidRDefault="0017491A" w:rsidP="004470E5">
            <w:pPr>
              <w:pStyle w:val="ListParagraph"/>
              <w:numPr>
                <w:ilvl w:val="1"/>
                <w:numId w:val="249"/>
              </w:numPr>
              <w:spacing w:after="0" w:line="360" w:lineRule="auto"/>
              <w:rPr>
                <w:vanish/>
                <w:szCs w:val="24"/>
                <w:lang w:val="en-US"/>
              </w:rPr>
            </w:pPr>
          </w:p>
          <w:p w14:paraId="6C886B0C" w14:textId="77777777" w:rsidR="0017491A" w:rsidRPr="00725E27" w:rsidRDefault="0017491A" w:rsidP="004470E5">
            <w:pPr>
              <w:pStyle w:val="ListParagraph"/>
              <w:numPr>
                <w:ilvl w:val="1"/>
                <w:numId w:val="249"/>
              </w:numPr>
              <w:spacing w:after="0" w:line="360" w:lineRule="auto"/>
              <w:rPr>
                <w:vanish/>
                <w:szCs w:val="24"/>
                <w:lang w:val="en-US"/>
              </w:rPr>
            </w:pPr>
          </w:p>
          <w:p w14:paraId="487F935C" w14:textId="77777777" w:rsidR="0017491A" w:rsidRPr="00725E27" w:rsidRDefault="0017491A" w:rsidP="004470E5">
            <w:pPr>
              <w:pStyle w:val="ListParagraph"/>
              <w:numPr>
                <w:ilvl w:val="2"/>
                <w:numId w:val="249"/>
              </w:numPr>
              <w:spacing w:after="0" w:line="360" w:lineRule="auto"/>
              <w:rPr>
                <w:szCs w:val="24"/>
              </w:rPr>
            </w:pPr>
            <w:r w:rsidRPr="00725E27">
              <w:rPr>
                <w:szCs w:val="24"/>
                <w:lang w:val="en-US"/>
              </w:rPr>
              <w:t>Archimedes' principle</w:t>
            </w:r>
          </w:p>
          <w:p w14:paraId="61450EC1" w14:textId="77777777" w:rsidR="0017491A" w:rsidRPr="00725E27" w:rsidRDefault="0017491A" w:rsidP="004470E5">
            <w:pPr>
              <w:pStyle w:val="ListParagraph"/>
              <w:numPr>
                <w:ilvl w:val="2"/>
                <w:numId w:val="249"/>
              </w:numPr>
              <w:spacing w:after="0" w:line="360" w:lineRule="auto"/>
              <w:rPr>
                <w:szCs w:val="24"/>
              </w:rPr>
            </w:pPr>
            <w:r w:rsidRPr="00725E27">
              <w:rPr>
                <w:szCs w:val="24"/>
                <w:lang w:val="en-US"/>
              </w:rPr>
              <w:t>Conditions for floating, sinking, and neutral buoyancy</w:t>
            </w:r>
          </w:p>
          <w:p w14:paraId="3153F641" w14:textId="77777777" w:rsidR="0017491A" w:rsidRPr="00725E27" w:rsidRDefault="0017491A" w:rsidP="004470E5">
            <w:pPr>
              <w:pStyle w:val="ListParagraph"/>
              <w:numPr>
                <w:ilvl w:val="2"/>
                <w:numId w:val="249"/>
              </w:numPr>
              <w:spacing w:after="0" w:line="360" w:lineRule="auto"/>
              <w:rPr>
                <w:szCs w:val="24"/>
              </w:rPr>
            </w:pPr>
            <w:r w:rsidRPr="00725E27">
              <w:rPr>
                <w:szCs w:val="24"/>
                <w:lang w:val="en-US"/>
              </w:rPr>
              <w:t>Applications of buoyancy</w:t>
            </w:r>
          </w:p>
        </w:tc>
        <w:tc>
          <w:tcPr>
            <w:tcW w:w="1285" w:type="pct"/>
            <w:tcBorders>
              <w:top w:val="single" w:sz="4" w:space="0" w:color="auto"/>
              <w:left w:val="single" w:sz="4" w:space="0" w:color="auto"/>
              <w:bottom w:val="single" w:sz="4" w:space="0" w:color="auto"/>
              <w:right w:val="single" w:sz="4" w:space="0" w:color="auto"/>
            </w:tcBorders>
          </w:tcPr>
          <w:p w14:paraId="7D1AE3EA" w14:textId="77777777" w:rsidR="0017491A" w:rsidRPr="00725E27" w:rsidRDefault="0017491A" w:rsidP="004470E5">
            <w:pPr>
              <w:pStyle w:val="ListParagraph"/>
              <w:numPr>
                <w:ilvl w:val="0"/>
                <w:numId w:val="357"/>
              </w:numPr>
              <w:rPr>
                <w:szCs w:val="24"/>
              </w:rPr>
            </w:pPr>
            <w:r w:rsidRPr="00725E27">
              <w:rPr>
                <w:szCs w:val="24"/>
              </w:rPr>
              <w:lastRenderedPageBreak/>
              <w:t>Practical tests</w:t>
            </w:r>
          </w:p>
          <w:p w14:paraId="0BA69314" w14:textId="77777777" w:rsidR="0017491A" w:rsidRPr="00725E27" w:rsidRDefault="0017491A" w:rsidP="004470E5">
            <w:pPr>
              <w:pStyle w:val="ListParagraph"/>
              <w:numPr>
                <w:ilvl w:val="0"/>
                <w:numId w:val="357"/>
              </w:numPr>
              <w:rPr>
                <w:szCs w:val="24"/>
              </w:rPr>
            </w:pPr>
            <w:r w:rsidRPr="00725E27">
              <w:rPr>
                <w:szCs w:val="24"/>
              </w:rPr>
              <w:t>Project</w:t>
            </w:r>
          </w:p>
          <w:p w14:paraId="10651E8A" w14:textId="77777777" w:rsidR="0017491A" w:rsidRPr="00725E27" w:rsidRDefault="0017491A" w:rsidP="004470E5">
            <w:pPr>
              <w:pStyle w:val="ListParagraph"/>
              <w:numPr>
                <w:ilvl w:val="0"/>
                <w:numId w:val="357"/>
              </w:numPr>
              <w:rPr>
                <w:szCs w:val="24"/>
              </w:rPr>
            </w:pPr>
            <w:r w:rsidRPr="00725E27">
              <w:rPr>
                <w:szCs w:val="24"/>
              </w:rPr>
              <w:t>Portfolio of evidence</w:t>
            </w:r>
          </w:p>
          <w:p w14:paraId="1251576C" w14:textId="77777777" w:rsidR="0017491A" w:rsidRPr="00725E27" w:rsidRDefault="0017491A" w:rsidP="004470E5">
            <w:pPr>
              <w:pStyle w:val="ListParagraph"/>
              <w:numPr>
                <w:ilvl w:val="0"/>
                <w:numId w:val="357"/>
              </w:numPr>
              <w:rPr>
                <w:szCs w:val="24"/>
              </w:rPr>
            </w:pPr>
            <w:r w:rsidRPr="00725E27">
              <w:rPr>
                <w:szCs w:val="24"/>
              </w:rPr>
              <w:t>Third party report</w:t>
            </w:r>
          </w:p>
          <w:p w14:paraId="5593820E" w14:textId="77777777" w:rsidR="0017491A" w:rsidRPr="00725E27" w:rsidRDefault="0017491A" w:rsidP="004470E5">
            <w:pPr>
              <w:pStyle w:val="ListParagraph"/>
              <w:numPr>
                <w:ilvl w:val="0"/>
                <w:numId w:val="357"/>
              </w:numPr>
              <w:rPr>
                <w:szCs w:val="24"/>
                <w:lang w:val="en-ZA"/>
              </w:rPr>
            </w:pPr>
            <w:r w:rsidRPr="00725E27">
              <w:rPr>
                <w:szCs w:val="24"/>
              </w:rPr>
              <w:t>Written tests</w:t>
            </w:r>
          </w:p>
        </w:tc>
      </w:tr>
      <w:tr w:rsidR="00DC0CBC" w:rsidRPr="00725E27" w14:paraId="7A5DBEBE" w14:textId="77777777" w:rsidTr="00C24A23">
        <w:trPr>
          <w:trHeight w:val="1259"/>
        </w:trPr>
        <w:tc>
          <w:tcPr>
            <w:tcW w:w="1283" w:type="pct"/>
            <w:tcBorders>
              <w:top w:val="single" w:sz="4" w:space="0" w:color="auto"/>
              <w:left w:val="single" w:sz="4" w:space="0" w:color="auto"/>
              <w:bottom w:val="single" w:sz="4" w:space="0" w:color="auto"/>
              <w:right w:val="single" w:sz="4" w:space="0" w:color="auto"/>
            </w:tcBorders>
          </w:tcPr>
          <w:p w14:paraId="3F2F9C6E" w14:textId="77777777" w:rsidR="0017491A" w:rsidRPr="00725E27" w:rsidRDefault="0017491A" w:rsidP="004470E5">
            <w:pPr>
              <w:pStyle w:val="ListParagraph"/>
              <w:numPr>
                <w:ilvl w:val="0"/>
                <w:numId w:val="246"/>
              </w:numPr>
              <w:spacing w:after="0" w:line="360" w:lineRule="auto"/>
              <w:ind w:left="432"/>
              <w:rPr>
                <w:rFonts w:eastAsia="SimSun"/>
                <w:szCs w:val="24"/>
                <w:lang w:val="fr-FR"/>
              </w:rPr>
            </w:pPr>
            <w:r w:rsidRPr="00725E27">
              <w:rPr>
                <w:rFonts w:eastAsia="SimSun"/>
                <w:szCs w:val="24"/>
                <w:lang w:val="en-GB"/>
              </w:rPr>
              <w:t>Apply hydrodynamics concepts</w:t>
            </w:r>
          </w:p>
          <w:p w14:paraId="20910BEB" w14:textId="77777777" w:rsidR="0017491A" w:rsidRPr="00725E27" w:rsidRDefault="0017491A" w:rsidP="004470E5">
            <w:pPr>
              <w:numPr>
                <w:ilvl w:val="0"/>
                <w:numId w:val="246"/>
              </w:numPr>
              <w:spacing w:after="0" w:line="360" w:lineRule="auto"/>
              <w:rPr>
                <w:rFonts w:eastAsia="SimSun" w:cs="Times New Roman"/>
                <w:szCs w:val="24"/>
                <w:lang w:val="en-GB"/>
              </w:rPr>
            </w:pPr>
          </w:p>
        </w:tc>
        <w:tc>
          <w:tcPr>
            <w:tcW w:w="2432" w:type="pct"/>
            <w:tcBorders>
              <w:top w:val="single" w:sz="4" w:space="0" w:color="auto"/>
              <w:left w:val="single" w:sz="4" w:space="0" w:color="auto"/>
              <w:bottom w:val="single" w:sz="4" w:space="0" w:color="auto"/>
              <w:right w:val="single" w:sz="4" w:space="0" w:color="auto"/>
            </w:tcBorders>
          </w:tcPr>
          <w:p w14:paraId="7782F5AF" w14:textId="77777777" w:rsidR="0017491A" w:rsidRPr="00725E27" w:rsidRDefault="0017491A" w:rsidP="004470E5">
            <w:pPr>
              <w:pStyle w:val="ListParagraph"/>
              <w:numPr>
                <w:ilvl w:val="0"/>
                <w:numId w:val="259"/>
              </w:numPr>
              <w:spacing w:after="0" w:line="360" w:lineRule="auto"/>
              <w:rPr>
                <w:vanish/>
                <w:szCs w:val="24"/>
              </w:rPr>
            </w:pPr>
          </w:p>
          <w:p w14:paraId="76182711" w14:textId="77777777" w:rsidR="0017491A" w:rsidRPr="00725E27" w:rsidRDefault="0017491A" w:rsidP="004470E5">
            <w:pPr>
              <w:pStyle w:val="ListParagraph"/>
              <w:numPr>
                <w:ilvl w:val="0"/>
                <w:numId w:val="259"/>
              </w:numPr>
              <w:spacing w:after="0" w:line="360" w:lineRule="auto"/>
              <w:rPr>
                <w:vanish/>
                <w:szCs w:val="24"/>
              </w:rPr>
            </w:pPr>
          </w:p>
          <w:p w14:paraId="179FB7FB" w14:textId="77777777" w:rsidR="0017491A" w:rsidRPr="00725E27" w:rsidRDefault="0017491A" w:rsidP="004470E5">
            <w:pPr>
              <w:pStyle w:val="ListParagraph"/>
              <w:numPr>
                <w:ilvl w:val="1"/>
                <w:numId w:val="259"/>
              </w:numPr>
              <w:spacing w:after="0" w:line="360" w:lineRule="auto"/>
              <w:rPr>
                <w:szCs w:val="24"/>
              </w:rPr>
            </w:pPr>
            <w:r w:rsidRPr="00725E27">
              <w:rPr>
                <w:szCs w:val="24"/>
              </w:rPr>
              <w:t>Types of fluid flow</w:t>
            </w:r>
          </w:p>
          <w:p w14:paraId="6561D4F3" w14:textId="77777777" w:rsidR="0017491A" w:rsidRPr="00725E27" w:rsidRDefault="0017491A" w:rsidP="004470E5">
            <w:pPr>
              <w:pStyle w:val="ListParagraph"/>
              <w:numPr>
                <w:ilvl w:val="0"/>
                <w:numId w:val="361"/>
              </w:numPr>
              <w:spacing w:after="0" w:line="360" w:lineRule="auto"/>
              <w:rPr>
                <w:vanish/>
                <w:szCs w:val="24"/>
                <w:lang w:val="en-US"/>
              </w:rPr>
            </w:pPr>
          </w:p>
          <w:p w14:paraId="75335407" w14:textId="77777777" w:rsidR="0017491A" w:rsidRPr="00725E27" w:rsidRDefault="0017491A" w:rsidP="004470E5">
            <w:pPr>
              <w:pStyle w:val="ListParagraph"/>
              <w:numPr>
                <w:ilvl w:val="0"/>
                <w:numId w:val="361"/>
              </w:numPr>
              <w:spacing w:after="0" w:line="360" w:lineRule="auto"/>
              <w:rPr>
                <w:vanish/>
                <w:szCs w:val="24"/>
                <w:lang w:val="en-US"/>
              </w:rPr>
            </w:pPr>
          </w:p>
          <w:p w14:paraId="4D2B8402" w14:textId="77777777" w:rsidR="0017491A" w:rsidRPr="00725E27" w:rsidRDefault="0017491A" w:rsidP="004470E5">
            <w:pPr>
              <w:pStyle w:val="ListParagraph"/>
              <w:numPr>
                <w:ilvl w:val="1"/>
                <w:numId w:val="361"/>
              </w:numPr>
              <w:spacing w:after="0" w:line="360" w:lineRule="auto"/>
              <w:rPr>
                <w:vanish/>
                <w:szCs w:val="24"/>
                <w:lang w:val="en-US"/>
              </w:rPr>
            </w:pPr>
          </w:p>
          <w:p w14:paraId="1974171F" w14:textId="77777777" w:rsidR="0017491A" w:rsidRPr="00725E27" w:rsidRDefault="0017491A" w:rsidP="004470E5">
            <w:pPr>
              <w:pStyle w:val="ListParagraph"/>
              <w:numPr>
                <w:ilvl w:val="2"/>
                <w:numId w:val="361"/>
              </w:numPr>
              <w:spacing w:after="0" w:line="360" w:lineRule="auto"/>
              <w:rPr>
                <w:szCs w:val="24"/>
              </w:rPr>
            </w:pPr>
            <w:r w:rsidRPr="00725E27">
              <w:rPr>
                <w:szCs w:val="24"/>
                <w:lang w:val="en-US"/>
              </w:rPr>
              <w:t>Laminar flow</w:t>
            </w:r>
          </w:p>
          <w:p w14:paraId="15A7C44D" w14:textId="77777777" w:rsidR="0017491A" w:rsidRPr="00725E27" w:rsidRDefault="0017491A" w:rsidP="004470E5">
            <w:pPr>
              <w:pStyle w:val="ListParagraph"/>
              <w:numPr>
                <w:ilvl w:val="2"/>
                <w:numId w:val="361"/>
              </w:numPr>
              <w:spacing w:after="0" w:line="360" w:lineRule="auto"/>
              <w:rPr>
                <w:szCs w:val="24"/>
              </w:rPr>
            </w:pPr>
            <w:r w:rsidRPr="00725E27">
              <w:rPr>
                <w:szCs w:val="24"/>
                <w:lang w:val="en-US"/>
              </w:rPr>
              <w:t>Turbulent flow</w:t>
            </w:r>
          </w:p>
          <w:p w14:paraId="60226EC0" w14:textId="77777777" w:rsidR="0017491A" w:rsidRPr="00725E27" w:rsidRDefault="0017491A" w:rsidP="004470E5">
            <w:pPr>
              <w:pStyle w:val="ListParagraph"/>
              <w:numPr>
                <w:ilvl w:val="2"/>
                <w:numId w:val="361"/>
              </w:numPr>
              <w:spacing w:after="0" w:line="360" w:lineRule="auto"/>
              <w:rPr>
                <w:szCs w:val="24"/>
              </w:rPr>
            </w:pPr>
            <w:r w:rsidRPr="00725E27">
              <w:rPr>
                <w:szCs w:val="24"/>
                <w:lang w:val="en-US"/>
              </w:rPr>
              <w:t>Steady flow</w:t>
            </w:r>
          </w:p>
          <w:p w14:paraId="23FF9F1B" w14:textId="77777777" w:rsidR="0017491A" w:rsidRPr="00725E27" w:rsidRDefault="0017491A" w:rsidP="004470E5">
            <w:pPr>
              <w:pStyle w:val="ListParagraph"/>
              <w:numPr>
                <w:ilvl w:val="2"/>
                <w:numId w:val="361"/>
              </w:numPr>
              <w:spacing w:after="0" w:line="360" w:lineRule="auto"/>
              <w:rPr>
                <w:szCs w:val="24"/>
              </w:rPr>
            </w:pPr>
            <w:r w:rsidRPr="00725E27">
              <w:rPr>
                <w:szCs w:val="24"/>
                <w:lang w:val="en-US"/>
              </w:rPr>
              <w:t>Unsteady flow</w:t>
            </w:r>
          </w:p>
          <w:p w14:paraId="2087A31B" w14:textId="77777777" w:rsidR="0017491A" w:rsidRPr="00725E27" w:rsidRDefault="0017491A" w:rsidP="004470E5">
            <w:pPr>
              <w:pStyle w:val="ListParagraph"/>
              <w:numPr>
                <w:ilvl w:val="2"/>
                <w:numId w:val="361"/>
              </w:numPr>
              <w:spacing w:after="0" w:line="360" w:lineRule="auto"/>
              <w:rPr>
                <w:szCs w:val="24"/>
              </w:rPr>
            </w:pPr>
            <w:r w:rsidRPr="00725E27">
              <w:rPr>
                <w:szCs w:val="24"/>
                <w:lang w:val="en-US"/>
              </w:rPr>
              <w:t>Compressible flow</w:t>
            </w:r>
          </w:p>
          <w:p w14:paraId="0E89038D" w14:textId="77777777" w:rsidR="0017491A" w:rsidRPr="00725E27" w:rsidRDefault="0017491A" w:rsidP="004470E5">
            <w:pPr>
              <w:pStyle w:val="ListParagraph"/>
              <w:numPr>
                <w:ilvl w:val="2"/>
                <w:numId w:val="361"/>
              </w:numPr>
              <w:spacing w:after="0" w:line="360" w:lineRule="auto"/>
              <w:rPr>
                <w:szCs w:val="24"/>
              </w:rPr>
            </w:pPr>
            <w:r w:rsidRPr="00725E27">
              <w:rPr>
                <w:szCs w:val="24"/>
                <w:lang w:val="en-US"/>
              </w:rPr>
              <w:t>Incompressible flow</w:t>
            </w:r>
          </w:p>
          <w:p w14:paraId="3959E94D" w14:textId="77777777" w:rsidR="0017491A" w:rsidRPr="00725E27" w:rsidRDefault="0017491A" w:rsidP="004470E5">
            <w:pPr>
              <w:pStyle w:val="ListParagraph"/>
              <w:numPr>
                <w:ilvl w:val="1"/>
                <w:numId w:val="259"/>
              </w:numPr>
              <w:spacing w:after="0" w:line="360" w:lineRule="auto"/>
              <w:rPr>
                <w:szCs w:val="24"/>
              </w:rPr>
            </w:pPr>
            <w:r w:rsidRPr="00725E27">
              <w:rPr>
                <w:szCs w:val="24"/>
              </w:rPr>
              <w:t xml:space="preserve">Momentum equation </w:t>
            </w:r>
          </w:p>
          <w:p w14:paraId="495807D6" w14:textId="77777777" w:rsidR="0017491A" w:rsidRPr="00725E27" w:rsidRDefault="0017491A" w:rsidP="004470E5">
            <w:pPr>
              <w:pStyle w:val="ListParagraph"/>
              <w:numPr>
                <w:ilvl w:val="0"/>
                <w:numId w:val="362"/>
              </w:numPr>
              <w:spacing w:after="0" w:line="360" w:lineRule="auto"/>
              <w:rPr>
                <w:vanish/>
                <w:szCs w:val="24"/>
              </w:rPr>
            </w:pPr>
          </w:p>
          <w:p w14:paraId="513186EA" w14:textId="77777777" w:rsidR="0017491A" w:rsidRPr="00725E27" w:rsidRDefault="0017491A" w:rsidP="004470E5">
            <w:pPr>
              <w:pStyle w:val="ListParagraph"/>
              <w:numPr>
                <w:ilvl w:val="0"/>
                <w:numId w:val="362"/>
              </w:numPr>
              <w:spacing w:after="0" w:line="360" w:lineRule="auto"/>
              <w:rPr>
                <w:vanish/>
                <w:szCs w:val="24"/>
              </w:rPr>
            </w:pPr>
          </w:p>
          <w:p w14:paraId="7411A79B" w14:textId="77777777" w:rsidR="0017491A" w:rsidRPr="00725E27" w:rsidRDefault="0017491A" w:rsidP="004470E5">
            <w:pPr>
              <w:pStyle w:val="ListParagraph"/>
              <w:numPr>
                <w:ilvl w:val="1"/>
                <w:numId w:val="362"/>
              </w:numPr>
              <w:spacing w:after="0" w:line="360" w:lineRule="auto"/>
              <w:rPr>
                <w:vanish/>
                <w:szCs w:val="24"/>
              </w:rPr>
            </w:pPr>
          </w:p>
          <w:p w14:paraId="6457D506" w14:textId="77777777" w:rsidR="0017491A" w:rsidRPr="00725E27" w:rsidRDefault="0017491A" w:rsidP="004470E5">
            <w:pPr>
              <w:pStyle w:val="ListParagraph"/>
              <w:numPr>
                <w:ilvl w:val="1"/>
                <w:numId w:val="362"/>
              </w:numPr>
              <w:spacing w:after="0" w:line="360" w:lineRule="auto"/>
              <w:rPr>
                <w:vanish/>
                <w:szCs w:val="24"/>
              </w:rPr>
            </w:pPr>
          </w:p>
          <w:p w14:paraId="189440CB" w14:textId="77777777" w:rsidR="0017491A" w:rsidRPr="00725E27" w:rsidRDefault="0017491A" w:rsidP="004470E5">
            <w:pPr>
              <w:pStyle w:val="ListParagraph"/>
              <w:numPr>
                <w:ilvl w:val="2"/>
                <w:numId w:val="362"/>
              </w:numPr>
              <w:spacing w:after="0" w:line="360" w:lineRule="auto"/>
              <w:rPr>
                <w:szCs w:val="24"/>
              </w:rPr>
            </w:pPr>
            <w:r w:rsidRPr="00725E27">
              <w:rPr>
                <w:szCs w:val="24"/>
              </w:rPr>
              <w:t>Newton's second law of motion applied to fluids</w:t>
            </w:r>
          </w:p>
          <w:p w14:paraId="0A8657A8" w14:textId="77777777" w:rsidR="0017491A" w:rsidRPr="00725E27" w:rsidRDefault="0017491A" w:rsidP="004470E5">
            <w:pPr>
              <w:pStyle w:val="ListParagraph"/>
              <w:numPr>
                <w:ilvl w:val="2"/>
                <w:numId w:val="362"/>
              </w:numPr>
              <w:spacing w:after="0" w:line="360" w:lineRule="auto"/>
              <w:rPr>
                <w:szCs w:val="24"/>
              </w:rPr>
            </w:pPr>
            <w:r w:rsidRPr="00725E27">
              <w:rPr>
                <w:szCs w:val="24"/>
              </w:rPr>
              <w:t>Control volume analysis</w:t>
            </w:r>
          </w:p>
          <w:p w14:paraId="5EDD8C70" w14:textId="77777777" w:rsidR="0017491A" w:rsidRPr="00725E27" w:rsidRDefault="0017491A" w:rsidP="004470E5">
            <w:pPr>
              <w:pStyle w:val="ListParagraph"/>
              <w:numPr>
                <w:ilvl w:val="2"/>
                <w:numId w:val="362"/>
              </w:numPr>
              <w:spacing w:after="0" w:line="360" w:lineRule="auto"/>
              <w:rPr>
                <w:szCs w:val="24"/>
              </w:rPr>
            </w:pPr>
            <w:r w:rsidRPr="00725E27">
              <w:rPr>
                <w:szCs w:val="24"/>
              </w:rPr>
              <w:t>Linear momentum equation</w:t>
            </w:r>
          </w:p>
          <w:p w14:paraId="74619EAB" w14:textId="77777777" w:rsidR="0017491A" w:rsidRPr="00725E27" w:rsidRDefault="0017491A" w:rsidP="004470E5">
            <w:pPr>
              <w:pStyle w:val="ListParagraph"/>
              <w:numPr>
                <w:ilvl w:val="2"/>
                <w:numId w:val="362"/>
              </w:numPr>
              <w:spacing w:after="0" w:line="360" w:lineRule="auto"/>
              <w:rPr>
                <w:szCs w:val="24"/>
              </w:rPr>
            </w:pPr>
            <w:r w:rsidRPr="00725E27">
              <w:rPr>
                <w:szCs w:val="24"/>
              </w:rPr>
              <w:t>Angular momentum equation</w:t>
            </w:r>
          </w:p>
          <w:p w14:paraId="6010FB3B" w14:textId="77777777" w:rsidR="0017491A" w:rsidRPr="00725E27" w:rsidRDefault="0017491A" w:rsidP="004470E5">
            <w:pPr>
              <w:pStyle w:val="ListParagraph"/>
              <w:numPr>
                <w:ilvl w:val="2"/>
                <w:numId w:val="362"/>
              </w:numPr>
              <w:spacing w:after="0" w:line="360" w:lineRule="auto"/>
              <w:rPr>
                <w:szCs w:val="24"/>
              </w:rPr>
            </w:pPr>
            <w:r w:rsidRPr="00725E27">
              <w:rPr>
                <w:szCs w:val="24"/>
              </w:rPr>
              <w:lastRenderedPageBreak/>
              <w:t>Applications of the momentum equation</w:t>
            </w:r>
          </w:p>
          <w:p w14:paraId="0683030B" w14:textId="77777777" w:rsidR="0017491A" w:rsidRPr="00725E27" w:rsidRDefault="0017491A" w:rsidP="004470E5">
            <w:pPr>
              <w:pStyle w:val="ListParagraph"/>
              <w:numPr>
                <w:ilvl w:val="1"/>
                <w:numId w:val="259"/>
              </w:numPr>
              <w:spacing w:after="0" w:line="360" w:lineRule="auto"/>
              <w:rPr>
                <w:szCs w:val="24"/>
              </w:rPr>
            </w:pPr>
            <w:r w:rsidRPr="00725E27">
              <w:rPr>
                <w:szCs w:val="24"/>
              </w:rPr>
              <w:t xml:space="preserve">Bernoulli’s principle </w:t>
            </w:r>
          </w:p>
          <w:p w14:paraId="6B187318" w14:textId="77777777" w:rsidR="0017491A" w:rsidRPr="00725E27" w:rsidRDefault="0017491A" w:rsidP="004470E5">
            <w:pPr>
              <w:pStyle w:val="ListParagraph"/>
              <w:numPr>
                <w:ilvl w:val="0"/>
                <w:numId w:val="363"/>
              </w:numPr>
              <w:spacing w:after="0" w:line="360" w:lineRule="auto"/>
              <w:rPr>
                <w:vanish/>
                <w:szCs w:val="24"/>
              </w:rPr>
            </w:pPr>
          </w:p>
          <w:p w14:paraId="24043F1B" w14:textId="77777777" w:rsidR="0017491A" w:rsidRPr="00725E27" w:rsidRDefault="0017491A" w:rsidP="004470E5">
            <w:pPr>
              <w:pStyle w:val="ListParagraph"/>
              <w:numPr>
                <w:ilvl w:val="0"/>
                <w:numId w:val="363"/>
              </w:numPr>
              <w:spacing w:after="0" w:line="360" w:lineRule="auto"/>
              <w:rPr>
                <w:vanish/>
                <w:szCs w:val="24"/>
              </w:rPr>
            </w:pPr>
          </w:p>
          <w:p w14:paraId="51F5AB20" w14:textId="77777777" w:rsidR="0017491A" w:rsidRPr="00725E27" w:rsidRDefault="0017491A" w:rsidP="004470E5">
            <w:pPr>
              <w:pStyle w:val="ListParagraph"/>
              <w:numPr>
                <w:ilvl w:val="1"/>
                <w:numId w:val="363"/>
              </w:numPr>
              <w:spacing w:after="0" w:line="360" w:lineRule="auto"/>
              <w:rPr>
                <w:vanish/>
                <w:szCs w:val="24"/>
              </w:rPr>
            </w:pPr>
          </w:p>
          <w:p w14:paraId="58B2CCEE" w14:textId="77777777" w:rsidR="0017491A" w:rsidRPr="00725E27" w:rsidRDefault="0017491A" w:rsidP="004470E5">
            <w:pPr>
              <w:pStyle w:val="ListParagraph"/>
              <w:numPr>
                <w:ilvl w:val="1"/>
                <w:numId w:val="363"/>
              </w:numPr>
              <w:spacing w:after="0" w:line="360" w:lineRule="auto"/>
              <w:rPr>
                <w:vanish/>
                <w:szCs w:val="24"/>
              </w:rPr>
            </w:pPr>
          </w:p>
          <w:p w14:paraId="5E6CAC49" w14:textId="77777777" w:rsidR="0017491A" w:rsidRPr="00725E27" w:rsidRDefault="0017491A" w:rsidP="004470E5">
            <w:pPr>
              <w:pStyle w:val="ListParagraph"/>
              <w:numPr>
                <w:ilvl w:val="1"/>
                <w:numId w:val="363"/>
              </w:numPr>
              <w:spacing w:after="0" w:line="360" w:lineRule="auto"/>
              <w:rPr>
                <w:vanish/>
                <w:szCs w:val="24"/>
              </w:rPr>
            </w:pPr>
          </w:p>
          <w:p w14:paraId="0A1A66F5" w14:textId="77777777" w:rsidR="0017491A" w:rsidRPr="00725E27" w:rsidRDefault="0017491A" w:rsidP="004470E5">
            <w:pPr>
              <w:pStyle w:val="ListParagraph"/>
              <w:numPr>
                <w:ilvl w:val="2"/>
                <w:numId w:val="363"/>
              </w:numPr>
              <w:spacing w:after="0" w:line="360" w:lineRule="auto"/>
              <w:rPr>
                <w:szCs w:val="24"/>
              </w:rPr>
            </w:pPr>
            <w:r w:rsidRPr="00725E27">
              <w:rPr>
                <w:szCs w:val="24"/>
              </w:rPr>
              <w:t>Derivation of Bernoulli's equation</w:t>
            </w:r>
          </w:p>
          <w:p w14:paraId="31EC70D7" w14:textId="77777777" w:rsidR="0017491A" w:rsidRPr="00725E27" w:rsidRDefault="0017491A" w:rsidP="004470E5">
            <w:pPr>
              <w:pStyle w:val="ListParagraph"/>
              <w:numPr>
                <w:ilvl w:val="2"/>
                <w:numId w:val="363"/>
              </w:numPr>
              <w:spacing w:after="0" w:line="360" w:lineRule="auto"/>
              <w:rPr>
                <w:szCs w:val="24"/>
              </w:rPr>
            </w:pPr>
            <w:r w:rsidRPr="00725E27">
              <w:rPr>
                <w:szCs w:val="24"/>
              </w:rPr>
              <w:t>Assumptions and limitations of Bernoulli's equation</w:t>
            </w:r>
          </w:p>
          <w:p w14:paraId="56B1A58C" w14:textId="77777777" w:rsidR="0017491A" w:rsidRPr="00725E27" w:rsidRDefault="0017491A" w:rsidP="004470E5">
            <w:pPr>
              <w:pStyle w:val="ListParagraph"/>
              <w:numPr>
                <w:ilvl w:val="2"/>
                <w:numId w:val="363"/>
              </w:numPr>
              <w:spacing w:after="0" w:line="360" w:lineRule="auto"/>
              <w:rPr>
                <w:szCs w:val="24"/>
              </w:rPr>
            </w:pPr>
            <w:r w:rsidRPr="00725E27">
              <w:rPr>
                <w:szCs w:val="24"/>
              </w:rPr>
              <w:t>Applications of Bernoulli's equation</w:t>
            </w:r>
          </w:p>
        </w:tc>
        <w:tc>
          <w:tcPr>
            <w:tcW w:w="1285" w:type="pct"/>
            <w:tcBorders>
              <w:top w:val="single" w:sz="4" w:space="0" w:color="auto"/>
              <w:left w:val="single" w:sz="4" w:space="0" w:color="auto"/>
              <w:bottom w:val="single" w:sz="4" w:space="0" w:color="auto"/>
              <w:right w:val="single" w:sz="4" w:space="0" w:color="auto"/>
            </w:tcBorders>
          </w:tcPr>
          <w:p w14:paraId="7828C399" w14:textId="77777777" w:rsidR="0017491A" w:rsidRPr="00725E27" w:rsidRDefault="0017491A" w:rsidP="004470E5">
            <w:pPr>
              <w:pStyle w:val="ListParagraph"/>
              <w:numPr>
                <w:ilvl w:val="0"/>
                <w:numId w:val="360"/>
              </w:numPr>
              <w:rPr>
                <w:szCs w:val="24"/>
              </w:rPr>
            </w:pPr>
            <w:r w:rsidRPr="00725E27">
              <w:rPr>
                <w:szCs w:val="24"/>
              </w:rPr>
              <w:lastRenderedPageBreak/>
              <w:t>Practical tests</w:t>
            </w:r>
          </w:p>
          <w:p w14:paraId="4EE4B952" w14:textId="77777777" w:rsidR="0017491A" w:rsidRPr="00725E27" w:rsidRDefault="0017491A" w:rsidP="004470E5">
            <w:pPr>
              <w:pStyle w:val="ListParagraph"/>
              <w:numPr>
                <w:ilvl w:val="0"/>
                <w:numId w:val="360"/>
              </w:numPr>
              <w:rPr>
                <w:szCs w:val="24"/>
              </w:rPr>
            </w:pPr>
            <w:r w:rsidRPr="00725E27">
              <w:rPr>
                <w:szCs w:val="24"/>
              </w:rPr>
              <w:t>Project</w:t>
            </w:r>
          </w:p>
          <w:p w14:paraId="37A658A1" w14:textId="77777777" w:rsidR="0017491A" w:rsidRPr="00725E27" w:rsidRDefault="0017491A" w:rsidP="004470E5">
            <w:pPr>
              <w:pStyle w:val="ListParagraph"/>
              <w:numPr>
                <w:ilvl w:val="0"/>
                <w:numId w:val="360"/>
              </w:numPr>
              <w:rPr>
                <w:szCs w:val="24"/>
              </w:rPr>
            </w:pPr>
            <w:r w:rsidRPr="00725E27">
              <w:rPr>
                <w:szCs w:val="24"/>
              </w:rPr>
              <w:t>Portfolio of evidence</w:t>
            </w:r>
          </w:p>
          <w:p w14:paraId="03A2EA2A" w14:textId="77777777" w:rsidR="0017491A" w:rsidRPr="00725E27" w:rsidRDefault="0017491A" w:rsidP="004470E5">
            <w:pPr>
              <w:pStyle w:val="ListParagraph"/>
              <w:numPr>
                <w:ilvl w:val="0"/>
                <w:numId w:val="360"/>
              </w:numPr>
              <w:rPr>
                <w:szCs w:val="24"/>
              </w:rPr>
            </w:pPr>
            <w:r w:rsidRPr="00725E27">
              <w:rPr>
                <w:szCs w:val="24"/>
              </w:rPr>
              <w:t>Third party report</w:t>
            </w:r>
          </w:p>
          <w:p w14:paraId="1BFE0049" w14:textId="77777777" w:rsidR="0017491A" w:rsidRPr="00725E27" w:rsidRDefault="0017491A" w:rsidP="004470E5">
            <w:pPr>
              <w:pStyle w:val="ListParagraph"/>
              <w:numPr>
                <w:ilvl w:val="0"/>
                <w:numId w:val="360"/>
              </w:numPr>
              <w:rPr>
                <w:szCs w:val="24"/>
                <w:lang w:val="en-ZA"/>
              </w:rPr>
            </w:pPr>
            <w:r w:rsidRPr="00725E27">
              <w:rPr>
                <w:szCs w:val="24"/>
              </w:rPr>
              <w:t>Written tests</w:t>
            </w:r>
          </w:p>
        </w:tc>
      </w:tr>
      <w:tr w:rsidR="00DC0CBC" w:rsidRPr="00725E27" w14:paraId="555A02D4" w14:textId="77777777" w:rsidTr="00C24A23">
        <w:trPr>
          <w:trHeight w:val="1259"/>
        </w:trPr>
        <w:tc>
          <w:tcPr>
            <w:tcW w:w="1283" w:type="pct"/>
            <w:tcBorders>
              <w:top w:val="single" w:sz="4" w:space="0" w:color="auto"/>
              <w:left w:val="single" w:sz="4" w:space="0" w:color="auto"/>
              <w:bottom w:val="single" w:sz="4" w:space="0" w:color="auto"/>
              <w:right w:val="single" w:sz="4" w:space="0" w:color="auto"/>
            </w:tcBorders>
          </w:tcPr>
          <w:p w14:paraId="796B7123" w14:textId="77777777" w:rsidR="0017491A" w:rsidRPr="00725E27" w:rsidRDefault="0017491A" w:rsidP="004470E5">
            <w:pPr>
              <w:pStyle w:val="ListParagraph"/>
              <w:numPr>
                <w:ilvl w:val="0"/>
                <w:numId w:val="259"/>
              </w:numPr>
              <w:spacing w:after="0" w:line="360" w:lineRule="auto"/>
              <w:rPr>
                <w:rFonts w:eastAsia="SimSun"/>
                <w:szCs w:val="24"/>
                <w:lang w:val="fr-FR"/>
              </w:rPr>
            </w:pPr>
            <w:r w:rsidRPr="00725E27">
              <w:rPr>
                <w:rFonts w:eastAsia="SimSun"/>
                <w:szCs w:val="24"/>
                <w:lang w:val="en-GB"/>
              </w:rPr>
              <w:t>hydrology concept</w:t>
            </w:r>
            <w:r w:rsidRPr="00725E27">
              <w:rPr>
                <w:rFonts w:eastAsia="SimSun"/>
                <w:szCs w:val="24"/>
                <w:lang w:val="fr-FR"/>
              </w:rPr>
              <w:t xml:space="preserve"> </w:t>
            </w:r>
          </w:p>
        </w:tc>
        <w:tc>
          <w:tcPr>
            <w:tcW w:w="2432" w:type="pct"/>
            <w:tcBorders>
              <w:top w:val="single" w:sz="4" w:space="0" w:color="auto"/>
              <w:left w:val="single" w:sz="4" w:space="0" w:color="auto"/>
              <w:bottom w:val="single" w:sz="4" w:space="0" w:color="auto"/>
              <w:right w:val="single" w:sz="4" w:space="0" w:color="auto"/>
            </w:tcBorders>
          </w:tcPr>
          <w:p w14:paraId="29E03E22" w14:textId="77777777" w:rsidR="0017491A" w:rsidRPr="00725E27" w:rsidRDefault="0017491A" w:rsidP="004470E5">
            <w:pPr>
              <w:pStyle w:val="ListParagraph"/>
              <w:numPr>
                <w:ilvl w:val="0"/>
                <w:numId w:val="260"/>
              </w:numPr>
              <w:spacing w:after="0" w:line="360" w:lineRule="auto"/>
              <w:rPr>
                <w:vanish/>
                <w:szCs w:val="24"/>
              </w:rPr>
            </w:pPr>
          </w:p>
          <w:p w14:paraId="1ABC5FEB" w14:textId="77777777" w:rsidR="0017491A" w:rsidRPr="00725E27" w:rsidRDefault="0017491A" w:rsidP="004470E5">
            <w:pPr>
              <w:pStyle w:val="ListParagraph"/>
              <w:numPr>
                <w:ilvl w:val="0"/>
                <w:numId w:val="260"/>
              </w:numPr>
              <w:spacing w:after="0" w:line="360" w:lineRule="auto"/>
              <w:rPr>
                <w:vanish/>
                <w:szCs w:val="24"/>
              </w:rPr>
            </w:pPr>
          </w:p>
          <w:p w14:paraId="47B86B60" w14:textId="77777777" w:rsidR="0017491A" w:rsidRPr="00725E27" w:rsidRDefault="0017491A" w:rsidP="004470E5">
            <w:pPr>
              <w:pStyle w:val="ListParagraph"/>
              <w:numPr>
                <w:ilvl w:val="0"/>
                <w:numId w:val="260"/>
              </w:numPr>
              <w:spacing w:after="0" w:line="360" w:lineRule="auto"/>
              <w:rPr>
                <w:vanish/>
                <w:szCs w:val="24"/>
              </w:rPr>
            </w:pPr>
          </w:p>
          <w:p w14:paraId="08FC13C6" w14:textId="77777777" w:rsidR="0017491A" w:rsidRPr="00725E27" w:rsidRDefault="0017491A" w:rsidP="004470E5">
            <w:pPr>
              <w:pStyle w:val="ListParagraph"/>
              <w:numPr>
                <w:ilvl w:val="1"/>
                <w:numId w:val="260"/>
              </w:numPr>
              <w:spacing w:after="0" w:line="360" w:lineRule="auto"/>
              <w:rPr>
                <w:szCs w:val="24"/>
              </w:rPr>
            </w:pPr>
            <w:r w:rsidRPr="00725E27">
              <w:rPr>
                <w:szCs w:val="24"/>
              </w:rPr>
              <w:t xml:space="preserve">Hydrological cycle </w:t>
            </w:r>
          </w:p>
          <w:p w14:paraId="498F5ADC" w14:textId="77777777" w:rsidR="0017491A" w:rsidRPr="00725E27" w:rsidRDefault="0017491A" w:rsidP="004470E5">
            <w:pPr>
              <w:pStyle w:val="ListParagraph"/>
              <w:numPr>
                <w:ilvl w:val="0"/>
                <w:numId w:val="250"/>
              </w:numPr>
              <w:spacing w:after="0" w:line="360" w:lineRule="auto"/>
              <w:rPr>
                <w:vanish/>
                <w:szCs w:val="24"/>
              </w:rPr>
            </w:pPr>
          </w:p>
          <w:p w14:paraId="1B9D9226" w14:textId="77777777" w:rsidR="0017491A" w:rsidRPr="00725E27" w:rsidRDefault="0017491A" w:rsidP="004470E5">
            <w:pPr>
              <w:pStyle w:val="ListParagraph"/>
              <w:numPr>
                <w:ilvl w:val="0"/>
                <w:numId w:val="250"/>
              </w:numPr>
              <w:spacing w:after="0" w:line="360" w:lineRule="auto"/>
              <w:rPr>
                <w:vanish/>
                <w:szCs w:val="24"/>
              </w:rPr>
            </w:pPr>
          </w:p>
          <w:p w14:paraId="06FC88AF" w14:textId="77777777" w:rsidR="0017491A" w:rsidRPr="00725E27" w:rsidRDefault="0017491A" w:rsidP="004470E5">
            <w:pPr>
              <w:pStyle w:val="ListParagraph"/>
              <w:numPr>
                <w:ilvl w:val="0"/>
                <w:numId w:val="250"/>
              </w:numPr>
              <w:spacing w:after="0" w:line="360" w:lineRule="auto"/>
              <w:rPr>
                <w:vanish/>
                <w:szCs w:val="24"/>
              </w:rPr>
            </w:pPr>
          </w:p>
          <w:p w14:paraId="211462FD" w14:textId="77777777" w:rsidR="0017491A" w:rsidRPr="00725E27" w:rsidRDefault="0017491A" w:rsidP="004470E5">
            <w:pPr>
              <w:pStyle w:val="ListParagraph"/>
              <w:numPr>
                <w:ilvl w:val="1"/>
                <w:numId w:val="250"/>
              </w:numPr>
              <w:spacing w:after="0" w:line="360" w:lineRule="auto"/>
              <w:rPr>
                <w:vanish/>
                <w:szCs w:val="24"/>
              </w:rPr>
            </w:pPr>
          </w:p>
          <w:p w14:paraId="26264D57" w14:textId="77777777" w:rsidR="0017491A" w:rsidRPr="00725E27" w:rsidRDefault="0017491A" w:rsidP="004470E5">
            <w:pPr>
              <w:pStyle w:val="ListParagraph"/>
              <w:numPr>
                <w:ilvl w:val="2"/>
                <w:numId w:val="250"/>
              </w:numPr>
              <w:spacing w:after="0" w:line="360" w:lineRule="auto"/>
              <w:rPr>
                <w:szCs w:val="24"/>
              </w:rPr>
            </w:pPr>
            <w:r w:rsidRPr="00725E27">
              <w:rPr>
                <w:szCs w:val="24"/>
              </w:rPr>
              <w:t>Components of the hydrological cycle (e.g., precipitation, evaporation, infiltration, runoff)</w:t>
            </w:r>
          </w:p>
          <w:p w14:paraId="2671DCBF" w14:textId="77777777" w:rsidR="0017491A" w:rsidRPr="00725E27" w:rsidRDefault="0017491A" w:rsidP="004470E5">
            <w:pPr>
              <w:pStyle w:val="ListParagraph"/>
              <w:numPr>
                <w:ilvl w:val="2"/>
                <w:numId w:val="250"/>
              </w:numPr>
              <w:spacing w:after="0" w:line="360" w:lineRule="auto"/>
              <w:rPr>
                <w:szCs w:val="24"/>
              </w:rPr>
            </w:pPr>
            <w:r w:rsidRPr="00725E27">
              <w:rPr>
                <w:szCs w:val="24"/>
              </w:rPr>
              <w:t>Energy balance in the hydrological cycle</w:t>
            </w:r>
          </w:p>
          <w:p w14:paraId="792E5291" w14:textId="77777777" w:rsidR="0017491A" w:rsidRPr="00725E27" w:rsidRDefault="0017491A" w:rsidP="004470E5">
            <w:pPr>
              <w:pStyle w:val="ListParagraph"/>
              <w:numPr>
                <w:ilvl w:val="2"/>
                <w:numId w:val="250"/>
              </w:numPr>
              <w:spacing w:after="0" w:line="360" w:lineRule="auto"/>
              <w:rPr>
                <w:szCs w:val="24"/>
              </w:rPr>
            </w:pPr>
            <w:r w:rsidRPr="00725E27">
              <w:rPr>
                <w:szCs w:val="24"/>
              </w:rPr>
              <w:t>Human impact on the hydrological cycle</w:t>
            </w:r>
          </w:p>
          <w:p w14:paraId="012273F3" w14:textId="77777777" w:rsidR="0017491A" w:rsidRPr="00725E27" w:rsidRDefault="0017491A" w:rsidP="004470E5">
            <w:pPr>
              <w:pStyle w:val="ListParagraph"/>
              <w:numPr>
                <w:ilvl w:val="1"/>
                <w:numId w:val="260"/>
              </w:numPr>
              <w:spacing w:after="0" w:line="360" w:lineRule="auto"/>
              <w:rPr>
                <w:szCs w:val="24"/>
              </w:rPr>
            </w:pPr>
            <w:r w:rsidRPr="00725E27">
              <w:rPr>
                <w:szCs w:val="24"/>
              </w:rPr>
              <w:t>Precipitation</w:t>
            </w:r>
          </w:p>
          <w:p w14:paraId="21C6DAB7" w14:textId="77777777" w:rsidR="0017491A" w:rsidRPr="00725E27" w:rsidRDefault="0017491A" w:rsidP="004470E5">
            <w:pPr>
              <w:pStyle w:val="ListParagraph"/>
              <w:numPr>
                <w:ilvl w:val="0"/>
                <w:numId w:val="365"/>
              </w:numPr>
              <w:spacing w:after="0" w:line="360" w:lineRule="auto"/>
              <w:rPr>
                <w:vanish/>
                <w:szCs w:val="24"/>
              </w:rPr>
            </w:pPr>
          </w:p>
          <w:p w14:paraId="64C1631D" w14:textId="77777777" w:rsidR="0017491A" w:rsidRPr="00725E27" w:rsidRDefault="0017491A" w:rsidP="004470E5">
            <w:pPr>
              <w:pStyle w:val="ListParagraph"/>
              <w:numPr>
                <w:ilvl w:val="0"/>
                <w:numId w:val="365"/>
              </w:numPr>
              <w:spacing w:after="0" w:line="360" w:lineRule="auto"/>
              <w:rPr>
                <w:vanish/>
                <w:szCs w:val="24"/>
              </w:rPr>
            </w:pPr>
          </w:p>
          <w:p w14:paraId="6A04438F" w14:textId="77777777" w:rsidR="0017491A" w:rsidRPr="00725E27" w:rsidRDefault="0017491A" w:rsidP="004470E5">
            <w:pPr>
              <w:pStyle w:val="ListParagraph"/>
              <w:numPr>
                <w:ilvl w:val="0"/>
                <w:numId w:val="365"/>
              </w:numPr>
              <w:spacing w:after="0" w:line="360" w:lineRule="auto"/>
              <w:rPr>
                <w:vanish/>
                <w:szCs w:val="24"/>
              </w:rPr>
            </w:pPr>
          </w:p>
          <w:p w14:paraId="40A0BC63" w14:textId="77777777" w:rsidR="0017491A" w:rsidRPr="00725E27" w:rsidRDefault="0017491A" w:rsidP="004470E5">
            <w:pPr>
              <w:pStyle w:val="ListParagraph"/>
              <w:numPr>
                <w:ilvl w:val="1"/>
                <w:numId w:val="365"/>
              </w:numPr>
              <w:spacing w:after="0" w:line="360" w:lineRule="auto"/>
              <w:rPr>
                <w:vanish/>
                <w:szCs w:val="24"/>
              </w:rPr>
            </w:pPr>
          </w:p>
          <w:p w14:paraId="7167E9F8" w14:textId="77777777" w:rsidR="0017491A" w:rsidRPr="00725E27" w:rsidRDefault="0017491A" w:rsidP="004470E5">
            <w:pPr>
              <w:pStyle w:val="ListParagraph"/>
              <w:numPr>
                <w:ilvl w:val="1"/>
                <w:numId w:val="365"/>
              </w:numPr>
              <w:spacing w:after="0" w:line="360" w:lineRule="auto"/>
              <w:rPr>
                <w:vanish/>
                <w:szCs w:val="24"/>
              </w:rPr>
            </w:pPr>
          </w:p>
          <w:p w14:paraId="3A87BE4A" w14:textId="77777777" w:rsidR="0017491A" w:rsidRPr="00725E27" w:rsidRDefault="0017491A" w:rsidP="004470E5">
            <w:pPr>
              <w:pStyle w:val="ListParagraph"/>
              <w:numPr>
                <w:ilvl w:val="2"/>
                <w:numId w:val="365"/>
              </w:numPr>
              <w:spacing w:after="0" w:line="360" w:lineRule="auto"/>
              <w:rPr>
                <w:szCs w:val="24"/>
              </w:rPr>
            </w:pPr>
            <w:r w:rsidRPr="00725E27">
              <w:rPr>
                <w:szCs w:val="24"/>
              </w:rPr>
              <w:t>Types of precipitation (e.g., rain, snow, hail)</w:t>
            </w:r>
          </w:p>
          <w:p w14:paraId="049BE5A4" w14:textId="77777777" w:rsidR="0017491A" w:rsidRPr="00725E27" w:rsidRDefault="0017491A" w:rsidP="004470E5">
            <w:pPr>
              <w:pStyle w:val="ListParagraph"/>
              <w:numPr>
                <w:ilvl w:val="2"/>
                <w:numId w:val="365"/>
              </w:numPr>
              <w:spacing w:after="0" w:line="360" w:lineRule="auto"/>
              <w:rPr>
                <w:szCs w:val="24"/>
              </w:rPr>
            </w:pPr>
            <w:r w:rsidRPr="00725E27">
              <w:rPr>
                <w:szCs w:val="24"/>
              </w:rPr>
              <w:t>Measurement of precipitation (e.g., rain gauges, radar)</w:t>
            </w:r>
          </w:p>
          <w:p w14:paraId="6BC5865D" w14:textId="77777777" w:rsidR="0017491A" w:rsidRPr="00725E27" w:rsidRDefault="0017491A" w:rsidP="004470E5">
            <w:pPr>
              <w:pStyle w:val="ListParagraph"/>
              <w:numPr>
                <w:ilvl w:val="1"/>
                <w:numId w:val="260"/>
              </w:numPr>
              <w:spacing w:after="0" w:line="360" w:lineRule="auto"/>
              <w:rPr>
                <w:szCs w:val="24"/>
              </w:rPr>
            </w:pPr>
            <w:r w:rsidRPr="00725E27">
              <w:rPr>
                <w:szCs w:val="24"/>
              </w:rPr>
              <w:t xml:space="preserve">Evaporation </w:t>
            </w:r>
          </w:p>
          <w:p w14:paraId="13C08A0F" w14:textId="77777777" w:rsidR="0017491A" w:rsidRPr="00725E27" w:rsidRDefault="0017491A" w:rsidP="004470E5">
            <w:pPr>
              <w:pStyle w:val="ListParagraph"/>
              <w:numPr>
                <w:ilvl w:val="0"/>
                <w:numId w:val="366"/>
              </w:numPr>
              <w:spacing w:after="0" w:line="360" w:lineRule="auto"/>
              <w:rPr>
                <w:vanish/>
                <w:szCs w:val="24"/>
              </w:rPr>
            </w:pPr>
          </w:p>
          <w:p w14:paraId="5C7D270E" w14:textId="77777777" w:rsidR="0017491A" w:rsidRPr="00725E27" w:rsidRDefault="0017491A" w:rsidP="004470E5">
            <w:pPr>
              <w:pStyle w:val="ListParagraph"/>
              <w:numPr>
                <w:ilvl w:val="0"/>
                <w:numId w:val="366"/>
              </w:numPr>
              <w:spacing w:after="0" w:line="360" w:lineRule="auto"/>
              <w:rPr>
                <w:vanish/>
                <w:szCs w:val="24"/>
              </w:rPr>
            </w:pPr>
          </w:p>
          <w:p w14:paraId="48503A79" w14:textId="77777777" w:rsidR="0017491A" w:rsidRPr="00725E27" w:rsidRDefault="0017491A" w:rsidP="004470E5">
            <w:pPr>
              <w:pStyle w:val="ListParagraph"/>
              <w:numPr>
                <w:ilvl w:val="0"/>
                <w:numId w:val="366"/>
              </w:numPr>
              <w:spacing w:after="0" w:line="360" w:lineRule="auto"/>
              <w:rPr>
                <w:vanish/>
                <w:szCs w:val="24"/>
              </w:rPr>
            </w:pPr>
          </w:p>
          <w:p w14:paraId="48E00D7F" w14:textId="77777777" w:rsidR="0017491A" w:rsidRPr="00725E27" w:rsidRDefault="0017491A" w:rsidP="004470E5">
            <w:pPr>
              <w:pStyle w:val="ListParagraph"/>
              <w:numPr>
                <w:ilvl w:val="1"/>
                <w:numId w:val="366"/>
              </w:numPr>
              <w:spacing w:after="0" w:line="360" w:lineRule="auto"/>
              <w:rPr>
                <w:vanish/>
                <w:szCs w:val="24"/>
              </w:rPr>
            </w:pPr>
          </w:p>
          <w:p w14:paraId="56729D4C" w14:textId="77777777" w:rsidR="0017491A" w:rsidRPr="00725E27" w:rsidRDefault="0017491A" w:rsidP="004470E5">
            <w:pPr>
              <w:pStyle w:val="ListParagraph"/>
              <w:numPr>
                <w:ilvl w:val="1"/>
                <w:numId w:val="366"/>
              </w:numPr>
              <w:spacing w:after="0" w:line="360" w:lineRule="auto"/>
              <w:rPr>
                <w:vanish/>
                <w:szCs w:val="24"/>
              </w:rPr>
            </w:pPr>
          </w:p>
          <w:p w14:paraId="0609567D" w14:textId="77777777" w:rsidR="0017491A" w:rsidRPr="00725E27" w:rsidRDefault="0017491A" w:rsidP="004470E5">
            <w:pPr>
              <w:pStyle w:val="ListParagraph"/>
              <w:numPr>
                <w:ilvl w:val="1"/>
                <w:numId w:val="366"/>
              </w:numPr>
              <w:spacing w:after="0" w:line="360" w:lineRule="auto"/>
              <w:rPr>
                <w:vanish/>
                <w:szCs w:val="24"/>
              </w:rPr>
            </w:pPr>
          </w:p>
          <w:p w14:paraId="2F479FC6" w14:textId="77777777" w:rsidR="0017491A" w:rsidRPr="00725E27" w:rsidRDefault="0017491A" w:rsidP="004470E5">
            <w:pPr>
              <w:pStyle w:val="ListParagraph"/>
              <w:numPr>
                <w:ilvl w:val="2"/>
                <w:numId w:val="366"/>
              </w:numPr>
              <w:spacing w:after="0" w:line="360" w:lineRule="auto"/>
              <w:rPr>
                <w:szCs w:val="24"/>
              </w:rPr>
            </w:pPr>
            <w:r w:rsidRPr="00725E27">
              <w:rPr>
                <w:szCs w:val="24"/>
              </w:rPr>
              <w:t>Types of evaporation (e.g., open water evaporation, soil evaporation, transpiration)</w:t>
            </w:r>
          </w:p>
          <w:p w14:paraId="69C948C4" w14:textId="77777777" w:rsidR="0017491A" w:rsidRPr="00725E27" w:rsidRDefault="0017491A" w:rsidP="004470E5">
            <w:pPr>
              <w:pStyle w:val="ListParagraph"/>
              <w:numPr>
                <w:ilvl w:val="2"/>
                <w:numId w:val="366"/>
              </w:numPr>
              <w:spacing w:after="0" w:line="360" w:lineRule="auto"/>
              <w:rPr>
                <w:szCs w:val="24"/>
              </w:rPr>
            </w:pPr>
            <w:r w:rsidRPr="00725E27">
              <w:rPr>
                <w:szCs w:val="24"/>
              </w:rPr>
              <w:t>Factors affecting evaporation (e.g., temperature, humidity, wind speed, solar radiation)</w:t>
            </w:r>
          </w:p>
          <w:p w14:paraId="69F97F3C" w14:textId="77777777" w:rsidR="0017491A" w:rsidRPr="00725E27" w:rsidRDefault="0017491A" w:rsidP="004470E5">
            <w:pPr>
              <w:pStyle w:val="ListParagraph"/>
              <w:numPr>
                <w:ilvl w:val="2"/>
                <w:numId w:val="366"/>
              </w:numPr>
              <w:spacing w:after="0" w:line="360" w:lineRule="auto"/>
              <w:rPr>
                <w:szCs w:val="24"/>
              </w:rPr>
            </w:pPr>
            <w:r w:rsidRPr="00725E27">
              <w:rPr>
                <w:szCs w:val="24"/>
              </w:rPr>
              <w:lastRenderedPageBreak/>
              <w:t xml:space="preserve">Measurement of evaporation </w:t>
            </w:r>
          </w:p>
          <w:p w14:paraId="2393208D" w14:textId="77777777" w:rsidR="0017491A" w:rsidRPr="00725E27" w:rsidRDefault="0017491A" w:rsidP="004470E5">
            <w:pPr>
              <w:pStyle w:val="ListParagraph"/>
              <w:numPr>
                <w:ilvl w:val="1"/>
                <w:numId w:val="260"/>
              </w:numPr>
              <w:spacing w:after="0" w:line="360" w:lineRule="auto"/>
              <w:rPr>
                <w:szCs w:val="24"/>
              </w:rPr>
            </w:pPr>
            <w:r w:rsidRPr="00725E27">
              <w:rPr>
                <w:szCs w:val="24"/>
              </w:rPr>
              <w:t xml:space="preserve">Stream flow </w:t>
            </w:r>
          </w:p>
          <w:p w14:paraId="5E548F72" w14:textId="77777777" w:rsidR="0017491A" w:rsidRPr="00725E27" w:rsidRDefault="0017491A" w:rsidP="004470E5">
            <w:pPr>
              <w:pStyle w:val="ListParagraph"/>
              <w:numPr>
                <w:ilvl w:val="1"/>
                <w:numId w:val="260"/>
              </w:numPr>
              <w:spacing w:after="0" w:line="360" w:lineRule="auto"/>
              <w:rPr>
                <w:szCs w:val="24"/>
              </w:rPr>
            </w:pPr>
            <w:r w:rsidRPr="00725E27">
              <w:rPr>
                <w:szCs w:val="24"/>
              </w:rPr>
              <w:t xml:space="preserve">Safety in </w:t>
            </w:r>
            <w:r w:rsidR="00CB1246" w:rsidRPr="00725E27">
              <w:rPr>
                <w:szCs w:val="24"/>
              </w:rPr>
              <w:t>hydrometric</w:t>
            </w:r>
            <w:r w:rsidRPr="00725E27">
              <w:rPr>
                <w:szCs w:val="24"/>
              </w:rPr>
              <w:t xml:space="preserve"> </w:t>
            </w:r>
          </w:p>
          <w:p w14:paraId="6D0FFA87" w14:textId="77777777" w:rsidR="0017491A" w:rsidRPr="00725E27" w:rsidRDefault="0017491A" w:rsidP="004470E5">
            <w:pPr>
              <w:pStyle w:val="ListParagraph"/>
              <w:numPr>
                <w:ilvl w:val="0"/>
                <w:numId w:val="367"/>
              </w:numPr>
              <w:spacing w:after="0" w:line="360" w:lineRule="auto"/>
              <w:rPr>
                <w:vanish/>
                <w:szCs w:val="24"/>
              </w:rPr>
            </w:pPr>
          </w:p>
          <w:p w14:paraId="190AFF63" w14:textId="77777777" w:rsidR="0017491A" w:rsidRPr="00725E27" w:rsidRDefault="0017491A" w:rsidP="004470E5">
            <w:pPr>
              <w:pStyle w:val="ListParagraph"/>
              <w:numPr>
                <w:ilvl w:val="0"/>
                <w:numId w:val="367"/>
              </w:numPr>
              <w:spacing w:after="0" w:line="360" w:lineRule="auto"/>
              <w:rPr>
                <w:vanish/>
                <w:szCs w:val="24"/>
              </w:rPr>
            </w:pPr>
          </w:p>
          <w:p w14:paraId="55F433A2" w14:textId="77777777" w:rsidR="0017491A" w:rsidRPr="00725E27" w:rsidRDefault="0017491A" w:rsidP="004470E5">
            <w:pPr>
              <w:pStyle w:val="ListParagraph"/>
              <w:numPr>
                <w:ilvl w:val="0"/>
                <w:numId w:val="367"/>
              </w:numPr>
              <w:spacing w:after="0" w:line="360" w:lineRule="auto"/>
              <w:rPr>
                <w:vanish/>
                <w:szCs w:val="24"/>
              </w:rPr>
            </w:pPr>
          </w:p>
          <w:p w14:paraId="146DB04F" w14:textId="77777777" w:rsidR="0017491A" w:rsidRPr="00725E27" w:rsidRDefault="0017491A" w:rsidP="004470E5">
            <w:pPr>
              <w:pStyle w:val="ListParagraph"/>
              <w:numPr>
                <w:ilvl w:val="1"/>
                <w:numId w:val="367"/>
              </w:numPr>
              <w:spacing w:after="0" w:line="360" w:lineRule="auto"/>
              <w:rPr>
                <w:vanish/>
                <w:szCs w:val="24"/>
              </w:rPr>
            </w:pPr>
          </w:p>
          <w:p w14:paraId="4F119419" w14:textId="77777777" w:rsidR="0017491A" w:rsidRPr="00725E27" w:rsidRDefault="0017491A" w:rsidP="004470E5">
            <w:pPr>
              <w:pStyle w:val="ListParagraph"/>
              <w:numPr>
                <w:ilvl w:val="1"/>
                <w:numId w:val="367"/>
              </w:numPr>
              <w:spacing w:after="0" w:line="360" w:lineRule="auto"/>
              <w:rPr>
                <w:vanish/>
                <w:szCs w:val="24"/>
              </w:rPr>
            </w:pPr>
          </w:p>
          <w:p w14:paraId="706B7545" w14:textId="77777777" w:rsidR="0017491A" w:rsidRPr="00725E27" w:rsidRDefault="0017491A" w:rsidP="004470E5">
            <w:pPr>
              <w:pStyle w:val="ListParagraph"/>
              <w:numPr>
                <w:ilvl w:val="1"/>
                <w:numId w:val="367"/>
              </w:numPr>
              <w:spacing w:after="0" w:line="360" w:lineRule="auto"/>
              <w:rPr>
                <w:vanish/>
                <w:szCs w:val="24"/>
              </w:rPr>
            </w:pPr>
          </w:p>
          <w:p w14:paraId="657ED160" w14:textId="77777777" w:rsidR="0017491A" w:rsidRPr="00725E27" w:rsidRDefault="0017491A" w:rsidP="004470E5">
            <w:pPr>
              <w:pStyle w:val="ListParagraph"/>
              <w:numPr>
                <w:ilvl w:val="1"/>
                <w:numId w:val="367"/>
              </w:numPr>
              <w:spacing w:after="0" w:line="360" w:lineRule="auto"/>
              <w:rPr>
                <w:vanish/>
                <w:szCs w:val="24"/>
              </w:rPr>
            </w:pPr>
          </w:p>
          <w:p w14:paraId="4D332CB6" w14:textId="77777777" w:rsidR="0017491A" w:rsidRPr="00725E27" w:rsidRDefault="0017491A" w:rsidP="004470E5">
            <w:pPr>
              <w:pStyle w:val="ListParagraph"/>
              <w:numPr>
                <w:ilvl w:val="1"/>
                <w:numId w:val="367"/>
              </w:numPr>
              <w:spacing w:after="0" w:line="360" w:lineRule="auto"/>
              <w:rPr>
                <w:vanish/>
                <w:szCs w:val="24"/>
              </w:rPr>
            </w:pPr>
          </w:p>
          <w:p w14:paraId="3F471DFB" w14:textId="77777777" w:rsidR="0017491A" w:rsidRPr="00725E27" w:rsidRDefault="0017491A" w:rsidP="004470E5">
            <w:pPr>
              <w:pStyle w:val="ListParagraph"/>
              <w:numPr>
                <w:ilvl w:val="2"/>
                <w:numId w:val="367"/>
              </w:numPr>
              <w:spacing w:after="0" w:line="360" w:lineRule="auto"/>
              <w:rPr>
                <w:szCs w:val="24"/>
              </w:rPr>
            </w:pPr>
            <w:r w:rsidRPr="00725E27">
              <w:rPr>
                <w:szCs w:val="24"/>
              </w:rPr>
              <w:t xml:space="preserve">Hazards associated with </w:t>
            </w:r>
            <w:r w:rsidR="00CB1246" w:rsidRPr="00725E27">
              <w:rPr>
                <w:szCs w:val="24"/>
              </w:rPr>
              <w:t>hydrometric</w:t>
            </w:r>
            <w:r w:rsidRPr="00725E27">
              <w:rPr>
                <w:szCs w:val="24"/>
              </w:rPr>
              <w:t xml:space="preserve"> (e.g., flooding, drowning, electrical hazards)</w:t>
            </w:r>
          </w:p>
          <w:p w14:paraId="2655F430" w14:textId="77777777" w:rsidR="0017491A" w:rsidRPr="00725E27" w:rsidRDefault="0017491A" w:rsidP="004470E5">
            <w:pPr>
              <w:pStyle w:val="ListParagraph"/>
              <w:numPr>
                <w:ilvl w:val="2"/>
                <w:numId w:val="367"/>
              </w:numPr>
              <w:spacing w:after="0" w:line="360" w:lineRule="auto"/>
              <w:rPr>
                <w:szCs w:val="24"/>
              </w:rPr>
            </w:pPr>
            <w:r w:rsidRPr="00725E27">
              <w:rPr>
                <w:szCs w:val="24"/>
              </w:rPr>
              <w:t xml:space="preserve">Safety precautions for </w:t>
            </w:r>
            <w:r w:rsidR="00CB1246" w:rsidRPr="00725E27">
              <w:rPr>
                <w:szCs w:val="24"/>
              </w:rPr>
              <w:t>hydrometric</w:t>
            </w:r>
            <w:r w:rsidRPr="00725E27">
              <w:rPr>
                <w:szCs w:val="24"/>
              </w:rPr>
              <w:t xml:space="preserve"> (e.g., personal protective equipment, emergency procedures)</w:t>
            </w:r>
          </w:p>
        </w:tc>
        <w:tc>
          <w:tcPr>
            <w:tcW w:w="1285" w:type="pct"/>
            <w:tcBorders>
              <w:top w:val="single" w:sz="4" w:space="0" w:color="auto"/>
              <w:left w:val="single" w:sz="4" w:space="0" w:color="auto"/>
              <w:bottom w:val="single" w:sz="4" w:space="0" w:color="auto"/>
              <w:right w:val="single" w:sz="4" w:space="0" w:color="auto"/>
            </w:tcBorders>
          </w:tcPr>
          <w:p w14:paraId="4A858C49" w14:textId="77777777" w:rsidR="0017491A" w:rsidRPr="00725E27" w:rsidRDefault="0017491A" w:rsidP="004470E5">
            <w:pPr>
              <w:pStyle w:val="ListParagraph"/>
              <w:numPr>
                <w:ilvl w:val="0"/>
                <w:numId w:val="364"/>
              </w:numPr>
              <w:rPr>
                <w:szCs w:val="24"/>
              </w:rPr>
            </w:pPr>
            <w:r w:rsidRPr="00725E27">
              <w:rPr>
                <w:szCs w:val="24"/>
              </w:rPr>
              <w:lastRenderedPageBreak/>
              <w:t>Practical tests</w:t>
            </w:r>
          </w:p>
          <w:p w14:paraId="0063A4DD" w14:textId="77777777" w:rsidR="0017491A" w:rsidRPr="00725E27" w:rsidRDefault="0017491A" w:rsidP="004470E5">
            <w:pPr>
              <w:pStyle w:val="ListParagraph"/>
              <w:numPr>
                <w:ilvl w:val="0"/>
                <w:numId w:val="364"/>
              </w:numPr>
              <w:rPr>
                <w:szCs w:val="24"/>
              </w:rPr>
            </w:pPr>
            <w:r w:rsidRPr="00725E27">
              <w:rPr>
                <w:szCs w:val="24"/>
              </w:rPr>
              <w:t>Project</w:t>
            </w:r>
          </w:p>
          <w:p w14:paraId="09B86BAF" w14:textId="77777777" w:rsidR="0017491A" w:rsidRPr="00725E27" w:rsidRDefault="0017491A" w:rsidP="004470E5">
            <w:pPr>
              <w:pStyle w:val="ListParagraph"/>
              <w:numPr>
                <w:ilvl w:val="0"/>
                <w:numId w:val="364"/>
              </w:numPr>
              <w:rPr>
                <w:szCs w:val="24"/>
              </w:rPr>
            </w:pPr>
            <w:r w:rsidRPr="00725E27">
              <w:rPr>
                <w:szCs w:val="24"/>
              </w:rPr>
              <w:t>Portfolio of evidence</w:t>
            </w:r>
          </w:p>
          <w:p w14:paraId="0307D14D" w14:textId="77777777" w:rsidR="0017491A" w:rsidRPr="00725E27" w:rsidRDefault="0017491A" w:rsidP="004470E5">
            <w:pPr>
              <w:pStyle w:val="ListParagraph"/>
              <w:numPr>
                <w:ilvl w:val="0"/>
                <w:numId w:val="364"/>
              </w:numPr>
              <w:rPr>
                <w:szCs w:val="24"/>
              </w:rPr>
            </w:pPr>
            <w:r w:rsidRPr="00725E27">
              <w:rPr>
                <w:szCs w:val="24"/>
              </w:rPr>
              <w:t>Third party report</w:t>
            </w:r>
          </w:p>
          <w:p w14:paraId="5DF525B8" w14:textId="77777777" w:rsidR="0017491A" w:rsidRPr="00725E27" w:rsidRDefault="0017491A" w:rsidP="004470E5">
            <w:pPr>
              <w:pStyle w:val="ListParagraph"/>
              <w:numPr>
                <w:ilvl w:val="0"/>
                <w:numId w:val="364"/>
              </w:numPr>
              <w:rPr>
                <w:szCs w:val="24"/>
                <w:lang w:val="en-ZA"/>
              </w:rPr>
            </w:pPr>
            <w:r w:rsidRPr="00725E27">
              <w:rPr>
                <w:szCs w:val="24"/>
              </w:rPr>
              <w:t>Written tests</w:t>
            </w:r>
          </w:p>
          <w:p w14:paraId="20B4DB9E" w14:textId="77777777" w:rsidR="0017491A" w:rsidRPr="00725E27" w:rsidRDefault="0017491A" w:rsidP="00C24A23">
            <w:pPr>
              <w:spacing w:after="0" w:line="360" w:lineRule="auto"/>
              <w:ind w:left="360"/>
              <w:rPr>
                <w:rFonts w:eastAsia="SimSun" w:cs="Times New Roman"/>
                <w:szCs w:val="24"/>
              </w:rPr>
            </w:pPr>
          </w:p>
        </w:tc>
      </w:tr>
      <w:tr w:rsidR="00DC0CBC" w:rsidRPr="00725E27" w14:paraId="30A0CDD8" w14:textId="77777777" w:rsidTr="00C24A23">
        <w:trPr>
          <w:trHeight w:val="1259"/>
        </w:trPr>
        <w:tc>
          <w:tcPr>
            <w:tcW w:w="1283" w:type="pct"/>
            <w:tcBorders>
              <w:top w:val="single" w:sz="4" w:space="0" w:color="auto"/>
              <w:left w:val="single" w:sz="4" w:space="0" w:color="auto"/>
              <w:bottom w:val="single" w:sz="4" w:space="0" w:color="auto"/>
              <w:right w:val="single" w:sz="4" w:space="0" w:color="auto"/>
            </w:tcBorders>
          </w:tcPr>
          <w:p w14:paraId="792B7553" w14:textId="77777777" w:rsidR="0017491A" w:rsidRPr="00725E27" w:rsidRDefault="0017491A" w:rsidP="004470E5">
            <w:pPr>
              <w:pStyle w:val="ListParagraph"/>
              <w:numPr>
                <w:ilvl w:val="0"/>
                <w:numId w:val="259"/>
              </w:numPr>
              <w:spacing w:after="0" w:line="360" w:lineRule="auto"/>
              <w:ind w:left="342"/>
              <w:rPr>
                <w:rFonts w:eastAsia="SimSun"/>
                <w:szCs w:val="24"/>
                <w:lang w:val="en-GB"/>
              </w:rPr>
            </w:pPr>
            <w:r w:rsidRPr="00725E27">
              <w:rPr>
                <w:rFonts w:eastAsia="SimSun"/>
                <w:szCs w:val="24"/>
                <w:lang w:val="en-GB"/>
              </w:rPr>
              <w:t>Determine discharge</w:t>
            </w:r>
          </w:p>
        </w:tc>
        <w:tc>
          <w:tcPr>
            <w:tcW w:w="2432" w:type="pct"/>
            <w:tcBorders>
              <w:top w:val="single" w:sz="4" w:space="0" w:color="auto"/>
              <w:left w:val="single" w:sz="4" w:space="0" w:color="auto"/>
              <w:bottom w:val="single" w:sz="4" w:space="0" w:color="auto"/>
              <w:right w:val="single" w:sz="4" w:space="0" w:color="auto"/>
            </w:tcBorders>
          </w:tcPr>
          <w:p w14:paraId="1340EA17" w14:textId="77777777" w:rsidR="0017491A" w:rsidRPr="00725E27" w:rsidRDefault="0017491A" w:rsidP="004470E5">
            <w:pPr>
              <w:pStyle w:val="ListParagraph"/>
              <w:numPr>
                <w:ilvl w:val="0"/>
                <w:numId w:val="261"/>
              </w:numPr>
              <w:spacing w:after="0" w:line="360" w:lineRule="auto"/>
              <w:rPr>
                <w:vanish/>
                <w:szCs w:val="24"/>
              </w:rPr>
            </w:pPr>
          </w:p>
          <w:p w14:paraId="3C612E6D" w14:textId="77777777" w:rsidR="0017491A" w:rsidRPr="00725E27" w:rsidRDefault="0017491A" w:rsidP="004470E5">
            <w:pPr>
              <w:pStyle w:val="ListParagraph"/>
              <w:numPr>
                <w:ilvl w:val="0"/>
                <w:numId w:val="261"/>
              </w:numPr>
              <w:spacing w:after="0" w:line="360" w:lineRule="auto"/>
              <w:rPr>
                <w:vanish/>
                <w:szCs w:val="24"/>
              </w:rPr>
            </w:pPr>
          </w:p>
          <w:p w14:paraId="773EDCAB" w14:textId="77777777" w:rsidR="0017491A" w:rsidRPr="00725E27" w:rsidRDefault="0017491A" w:rsidP="004470E5">
            <w:pPr>
              <w:pStyle w:val="ListParagraph"/>
              <w:numPr>
                <w:ilvl w:val="0"/>
                <w:numId w:val="261"/>
              </w:numPr>
              <w:spacing w:after="0" w:line="360" w:lineRule="auto"/>
              <w:rPr>
                <w:vanish/>
                <w:szCs w:val="24"/>
              </w:rPr>
            </w:pPr>
          </w:p>
          <w:p w14:paraId="41A47A7E" w14:textId="77777777" w:rsidR="0017491A" w:rsidRPr="00725E27" w:rsidRDefault="0017491A" w:rsidP="004470E5">
            <w:pPr>
              <w:pStyle w:val="ListParagraph"/>
              <w:numPr>
                <w:ilvl w:val="0"/>
                <w:numId w:val="261"/>
              </w:numPr>
              <w:spacing w:after="0" w:line="360" w:lineRule="auto"/>
              <w:rPr>
                <w:vanish/>
                <w:szCs w:val="24"/>
              </w:rPr>
            </w:pPr>
          </w:p>
          <w:p w14:paraId="5DFBFCAD" w14:textId="77777777" w:rsidR="0017491A" w:rsidRPr="00725E27" w:rsidRDefault="0017491A" w:rsidP="004470E5">
            <w:pPr>
              <w:pStyle w:val="ListParagraph"/>
              <w:numPr>
                <w:ilvl w:val="1"/>
                <w:numId w:val="261"/>
              </w:numPr>
              <w:spacing w:after="0" w:line="360" w:lineRule="auto"/>
              <w:rPr>
                <w:szCs w:val="24"/>
              </w:rPr>
            </w:pPr>
            <w:r w:rsidRPr="00725E27">
              <w:rPr>
                <w:szCs w:val="24"/>
              </w:rPr>
              <w:t>Discharge velocity</w:t>
            </w:r>
          </w:p>
          <w:p w14:paraId="27196EF0" w14:textId="77777777" w:rsidR="0017491A" w:rsidRPr="00725E27" w:rsidRDefault="0017491A" w:rsidP="004470E5">
            <w:pPr>
              <w:pStyle w:val="ListParagraph"/>
              <w:numPr>
                <w:ilvl w:val="0"/>
                <w:numId w:val="369"/>
              </w:numPr>
              <w:spacing w:after="0" w:line="360" w:lineRule="auto"/>
              <w:rPr>
                <w:vanish/>
                <w:szCs w:val="24"/>
              </w:rPr>
            </w:pPr>
          </w:p>
          <w:p w14:paraId="15C1AADB" w14:textId="77777777" w:rsidR="0017491A" w:rsidRPr="00725E27" w:rsidRDefault="0017491A" w:rsidP="004470E5">
            <w:pPr>
              <w:pStyle w:val="ListParagraph"/>
              <w:numPr>
                <w:ilvl w:val="0"/>
                <w:numId w:val="369"/>
              </w:numPr>
              <w:spacing w:after="0" w:line="360" w:lineRule="auto"/>
              <w:rPr>
                <w:vanish/>
                <w:szCs w:val="24"/>
              </w:rPr>
            </w:pPr>
          </w:p>
          <w:p w14:paraId="41C459D7" w14:textId="77777777" w:rsidR="0017491A" w:rsidRPr="00725E27" w:rsidRDefault="0017491A" w:rsidP="004470E5">
            <w:pPr>
              <w:pStyle w:val="ListParagraph"/>
              <w:numPr>
                <w:ilvl w:val="0"/>
                <w:numId w:val="369"/>
              </w:numPr>
              <w:spacing w:after="0" w:line="360" w:lineRule="auto"/>
              <w:rPr>
                <w:vanish/>
                <w:szCs w:val="24"/>
              </w:rPr>
            </w:pPr>
          </w:p>
          <w:p w14:paraId="24B7757C" w14:textId="77777777" w:rsidR="0017491A" w:rsidRPr="00725E27" w:rsidRDefault="0017491A" w:rsidP="004470E5">
            <w:pPr>
              <w:pStyle w:val="ListParagraph"/>
              <w:numPr>
                <w:ilvl w:val="0"/>
                <w:numId w:val="369"/>
              </w:numPr>
              <w:spacing w:after="0" w:line="360" w:lineRule="auto"/>
              <w:rPr>
                <w:vanish/>
                <w:szCs w:val="24"/>
              </w:rPr>
            </w:pPr>
          </w:p>
          <w:p w14:paraId="2D22CA80" w14:textId="77777777" w:rsidR="0017491A" w:rsidRPr="00725E27" w:rsidRDefault="0017491A" w:rsidP="004470E5">
            <w:pPr>
              <w:pStyle w:val="ListParagraph"/>
              <w:numPr>
                <w:ilvl w:val="1"/>
                <w:numId w:val="369"/>
              </w:numPr>
              <w:spacing w:after="0" w:line="360" w:lineRule="auto"/>
              <w:rPr>
                <w:vanish/>
                <w:szCs w:val="24"/>
              </w:rPr>
            </w:pPr>
          </w:p>
          <w:p w14:paraId="2ABF49AC" w14:textId="77777777" w:rsidR="0017491A" w:rsidRPr="00725E27" w:rsidRDefault="0017491A" w:rsidP="004470E5">
            <w:pPr>
              <w:pStyle w:val="ListParagraph"/>
              <w:numPr>
                <w:ilvl w:val="2"/>
                <w:numId w:val="369"/>
              </w:numPr>
              <w:spacing w:after="0" w:line="360" w:lineRule="auto"/>
              <w:rPr>
                <w:szCs w:val="24"/>
              </w:rPr>
            </w:pPr>
            <w:r w:rsidRPr="00725E27">
              <w:rPr>
                <w:szCs w:val="24"/>
              </w:rPr>
              <w:t>Definition of discharge velocity</w:t>
            </w:r>
          </w:p>
          <w:p w14:paraId="077A15AB" w14:textId="77777777" w:rsidR="0017491A" w:rsidRPr="00725E27" w:rsidRDefault="0017491A" w:rsidP="004470E5">
            <w:pPr>
              <w:pStyle w:val="ListParagraph"/>
              <w:numPr>
                <w:ilvl w:val="2"/>
                <w:numId w:val="369"/>
              </w:numPr>
              <w:spacing w:after="0" w:line="360" w:lineRule="auto"/>
              <w:rPr>
                <w:szCs w:val="24"/>
              </w:rPr>
            </w:pPr>
            <w:r w:rsidRPr="00725E27">
              <w:rPr>
                <w:szCs w:val="24"/>
              </w:rPr>
              <w:t>Relationship between discharge, velocity, and cross-sectional area</w:t>
            </w:r>
          </w:p>
          <w:p w14:paraId="719DEDDA" w14:textId="77777777" w:rsidR="0017491A" w:rsidRPr="00725E27" w:rsidRDefault="0017491A" w:rsidP="004470E5">
            <w:pPr>
              <w:pStyle w:val="ListParagraph"/>
              <w:numPr>
                <w:ilvl w:val="2"/>
                <w:numId w:val="369"/>
              </w:numPr>
              <w:spacing w:after="0" w:line="360" w:lineRule="auto"/>
              <w:rPr>
                <w:szCs w:val="24"/>
              </w:rPr>
            </w:pPr>
            <w:r w:rsidRPr="00725E27">
              <w:rPr>
                <w:szCs w:val="24"/>
              </w:rPr>
              <w:t>Measurement of discharge velocity (e.g., current meters, weirs)</w:t>
            </w:r>
          </w:p>
          <w:p w14:paraId="52BAAEE4" w14:textId="77777777" w:rsidR="0017491A" w:rsidRPr="00725E27" w:rsidRDefault="0017491A" w:rsidP="004470E5">
            <w:pPr>
              <w:pStyle w:val="ListParagraph"/>
              <w:numPr>
                <w:ilvl w:val="2"/>
                <w:numId w:val="369"/>
              </w:numPr>
              <w:spacing w:after="0" w:line="360" w:lineRule="auto"/>
              <w:rPr>
                <w:szCs w:val="24"/>
              </w:rPr>
            </w:pPr>
            <w:r w:rsidRPr="00725E27">
              <w:rPr>
                <w:szCs w:val="24"/>
              </w:rPr>
              <w:t xml:space="preserve">Factors affecting discharge </w:t>
            </w:r>
            <w:r w:rsidR="00CB1246" w:rsidRPr="00725E27">
              <w:rPr>
                <w:szCs w:val="24"/>
              </w:rPr>
              <w:t>velocity’s</w:t>
            </w:r>
          </w:p>
          <w:p w14:paraId="5ED453D7" w14:textId="77777777" w:rsidR="0017491A" w:rsidRPr="00725E27" w:rsidRDefault="0017491A" w:rsidP="004470E5">
            <w:pPr>
              <w:pStyle w:val="ListParagraph"/>
              <w:numPr>
                <w:ilvl w:val="1"/>
                <w:numId w:val="261"/>
              </w:numPr>
              <w:spacing w:after="0" w:line="360" w:lineRule="auto"/>
              <w:rPr>
                <w:szCs w:val="24"/>
              </w:rPr>
            </w:pPr>
            <w:r w:rsidRPr="00725E27">
              <w:rPr>
                <w:szCs w:val="24"/>
              </w:rPr>
              <w:t xml:space="preserve">Reynold’s equation </w:t>
            </w:r>
          </w:p>
          <w:p w14:paraId="12A15858" w14:textId="77777777" w:rsidR="0017491A" w:rsidRPr="00725E27" w:rsidRDefault="0017491A" w:rsidP="004470E5">
            <w:pPr>
              <w:pStyle w:val="ListParagraph"/>
              <w:numPr>
                <w:ilvl w:val="0"/>
                <w:numId w:val="370"/>
              </w:numPr>
              <w:spacing w:after="0" w:line="360" w:lineRule="auto"/>
              <w:rPr>
                <w:vanish/>
                <w:szCs w:val="24"/>
              </w:rPr>
            </w:pPr>
          </w:p>
          <w:p w14:paraId="52C6D766" w14:textId="77777777" w:rsidR="0017491A" w:rsidRPr="00725E27" w:rsidRDefault="0017491A" w:rsidP="004470E5">
            <w:pPr>
              <w:pStyle w:val="ListParagraph"/>
              <w:numPr>
                <w:ilvl w:val="0"/>
                <w:numId w:val="370"/>
              </w:numPr>
              <w:spacing w:after="0" w:line="360" w:lineRule="auto"/>
              <w:rPr>
                <w:vanish/>
                <w:szCs w:val="24"/>
              </w:rPr>
            </w:pPr>
          </w:p>
          <w:p w14:paraId="31423D12" w14:textId="77777777" w:rsidR="0017491A" w:rsidRPr="00725E27" w:rsidRDefault="0017491A" w:rsidP="004470E5">
            <w:pPr>
              <w:pStyle w:val="ListParagraph"/>
              <w:numPr>
                <w:ilvl w:val="0"/>
                <w:numId w:val="370"/>
              </w:numPr>
              <w:spacing w:after="0" w:line="360" w:lineRule="auto"/>
              <w:rPr>
                <w:vanish/>
                <w:szCs w:val="24"/>
              </w:rPr>
            </w:pPr>
          </w:p>
          <w:p w14:paraId="552DAD49" w14:textId="77777777" w:rsidR="0017491A" w:rsidRPr="00725E27" w:rsidRDefault="0017491A" w:rsidP="004470E5">
            <w:pPr>
              <w:pStyle w:val="ListParagraph"/>
              <w:numPr>
                <w:ilvl w:val="0"/>
                <w:numId w:val="370"/>
              </w:numPr>
              <w:spacing w:after="0" w:line="360" w:lineRule="auto"/>
              <w:rPr>
                <w:vanish/>
                <w:szCs w:val="24"/>
              </w:rPr>
            </w:pPr>
          </w:p>
          <w:p w14:paraId="545DA9E0" w14:textId="77777777" w:rsidR="0017491A" w:rsidRPr="00725E27" w:rsidRDefault="0017491A" w:rsidP="004470E5">
            <w:pPr>
              <w:pStyle w:val="ListParagraph"/>
              <w:numPr>
                <w:ilvl w:val="1"/>
                <w:numId w:val="370"/>
              </w:numPr>
              <w:spacing w:after="0" w:line="360" w:lineRule="auto"/>
              <w:rPr>
                <w:vanish/>
                <w:szCs w:val="24"/>
              </w:rPr>
            </w:pPr>
          </w:p>
          <w:p w14:paraId="284AE6D8" w14:textId="77777777" w:rsidR="0017491A" w:rsidRPr="00725E27" w:rsidRDefault="0017491A" w:rsidP="004470E5">
            <w:pPr>
              <w:pStyle w:val="ListParagraph"/>
              <w:numPr>
                <w:ilvl w:val="1"/>
                <w:numId w:val="370"/>
              </w:numPr>
              <w:spacing w:after="0" w:line="360" w:lineRule="auto"/>
              <w:rPr>
                <w:vanish/>
                <w:szCs w:val="24"/>
              </w:rPr>
            </w:pPr>
          </w:p>
          <w:p w14:paraId="5C86B898" w14:textId="77777777" w:rsidR="0017491A" w:rsidRPr="00725E27" w:rsidRDefault="0017491A" w:rsidP="004470E5">
            <w:pPr>
              <w:pStyle w:val="ListParagraph"/>
              <w:numPr>
                <w:ilvl w:val="2"/>
                <w:numId w:val="370"/>
              </w:numPr>
              <w:spacing w:after="0" w:line="360" w:lineRule="auto"/>
              <w:rPr>
                <w:szCs w:val="24"/>
              </w:rPr>
            </w:pPr>
            <w:r w:rsidRPr="00725E27">
              <w:rPr>
                <w:szCs w:val="24"/>
              </w:rPr>
              <w:t>Derivation of Reynolds equation</w:t>
            </w:r>
          </w:p>
          <w:p w14:paraId="37648E0A" w14:textId="77777777" w:rsidR="0017491A" w:rsidRPr="00725E27" w:rsidRDefault="0017491A" w:rsidP="004470E5">
            <w:pPr>
              <w:pStyle w:val="ListParagraph"/>
              <w:numPr>
                <w:ilvl w:val="2"/>
                <w:numId w:val="370"/>
              </w:numPr>
              <w:spacing w:after="0" w:line="360" w:lineRule="auto"/>
              <w:rPr>
                <w:szCs w:val="24"/>
              </w:rPr>
            </w:pPr>
            <w:r w:rsidRPr="00725E27">
              <w:rPr>
                <w:szCs w:val="24"/>
              </w:rPr>
              <w:t>Components of Reynolds equation (e.g., convective acceleration, local acceleration, pressure gradient, viscous forces)</w:t>
            </w:r>
          </w:p>
          <w:p w14:paraId="27A9E1E9" w14:textId="77777777" w:rsidR="0017491A" w:rsidRPr="00725E27" w:rsidRDefault="0017491A" w:rsidP="004470E5">
            <w:pPr>
              <w:pStyle w:val="ListParagraph"/>
              <w:numPr>
                <w:ilvl w:val="2"/>
                <w:numId w:val="370"/>
              </w:numPr>
              <w:spacing w:after="0" w:line="360" w:lineRule="auto"/>
              <w:rPr>
                <w:szCs w:val="24"/>
              </w:rPr>
            </w:pPr>
            <w:r w:rsidRPr="00725E27">
              <w:rPr>
                <w:szCs w:val="24"/>
              </w:rPr>
              <w:t>Applications of Reynolds equation (e.g., pipe flow, open channel flow)</w:t>
            </w:r>
          </w:p>
          <w:p w14:paraId="3B4C7E0A" w14:textId="77777777" w:rsidR="0017491A" w:rsidRPr="00725E27" w:rsidRDefault="0017491A" w:rsidP="004470E5">
            <w:pPr>
              <w:pStyle w:val="ListParagraph"/>
              <w:numPr>
                <w:ilvl w:val="2"/>
                <w:numId w:val="370"/>
              </w:numPr>
              <w:spacing w:after="0" w:line="360" w:lineRule="auto"/>
              <w:rPr>
                <w:szCs w:val="24"/>
              </w:rPr>
            </w:pPr>
            <w:r w:rsidRPr="00725E27">
              <w:rPr>
                <w:szCs w:val="24"/>
              </w:rPr>
              <w:lastRenderedPageBreak/>
              <w:t>Reynolds number and its significance in fluid flow</w:t>
            </w:r>
          </w:p>
          <w:p w14:paraId="008C09AC" w14:textId="77777777" w:rsidR="0017491A" w:rsidRPr="00725E27" w:rsidRDefault="0017491A" w:rsidP="004470E5">
            <w:pPr>
              <w:pStyle w:val="ListParagraph"/>
              <w:numPr>
                <w:ilvl w:val="1"/>
                <w:numId w:val="261"/>
              </w:numPr>
              <w:spacing w:after="0" w:line="360" w:lineRule="auto"/>
              <w:rPr>
                <w:szCs w:val="24"/>
              </w:rPr>
            </w:pPr>
            <w:r w:rsidRPr="00725E27">
              <w:rPr>
                <w:szCs w:val="24"/>
              </w:rPr>
              <w:t xml:space="preserve">Head loss </w:t>
            </w:r>
          </w:p>
          <w:p w14:paraId="175BBC44" w14:textId="77777777" w:rsidR="0017491A" w:rsidRPr="00725E27" w:rsidRDefault="0017491A" w:rsidP="004470E5">
            <w:pPr>
              <w:pStyle w:val="ListParagraph"/>
              <w:numPr>
                <w:ilvl w:val="0"/>
                <w:numId w:val="371"/>
              </w:numPr>
              <w:spacing w:after="0" w:line="360" w:lineRule="auto"/>
              <w:rPr>
                <w:vanish/>
                <w:szCs w:val="24"/>
              </w:rPr>
            </w:pPr>
          </w:p>
          <w:p w14:paraId="355239B2" w14:textId="77777777" w:rsidR="0017491A" w:rsidRPr="00725E27" w:rsidRDefault="0017491A" w:rsidP="004470E5">
            <w:pPr>
              <w:pStyle w:val="ListParagraph"/>
              <w:numPr>
                <w:ilvl w:val="0"/>
                <w:numId w:val="371"/>
              </w:numPr>
              <w:spacing w:after="0" w:line="360" w:lineRule="auto"/>
              <w:rPr>
                <w:vanish/>
                <w:szCs w:val="24"/>
              </w:rPr>
            </w:pPr>
          </w:p>
          <w:p w14:paraId="2E7C4176" w14:textId="77777777" w:rsidR="0017491A" w:rsidRPr="00725E27" w:rsidRDefault="0017491A" w:rsidP="004470E5">
            <w:pPr>
              <w:pStyle w:val="ListParagraph"/>
              <w:numPr>
                <w:ilvl w:val="0"/>
                <w:numId w:val="371"/>
              </w:numPr>
              <w:spacing w:after="0" w:line="360" w:lineRule="auto"/>
              <w:rPr>
                <w:vanish/>
                <w:szCs w:val="24"/>
              </w:rPr>
            </w:pPr>
          </w:p>
          <w:p w14:paraId="6FE81B40" w14:textId="77777777" w:rsidR="0017491A" w:rsidRPr="00725E27" w:rsidRDefault="0017491A" w:rsidP="004470E5">
            <w:pPr>
              <w:pStyle w:val="ListParagraph"/>
              <w:numPr>
                <w:ilvl w:val="0"/>
                <w:numId w:val="371"/>
              </w:numPr>
              <w:spacing w:after="0" w:line="360" w:lineRule="auto"/>
              <w:rPr>
                <w:vanish/>
                <w:szCs w:val="24"/>
              </w:rPr>
            </w:pPr>
          </w:p>
          <w:p w14:paraId="366A6478" w14:textId="77777777" w:rsidR="0017491A" w:rsidRPr="00725E27" w:rsidRDefault="0017491A" w:rsidP="004470E5">
            <w:pPr>
              <w:pStyle w:val="ListParagraph"/>
              <w:numPr>
                <w:ilvl w:val="1"/>
                <w:numId w:val="371"/>
              </w:numPr>
              <w:spacing w:after="0" w:line="360" w:lineRule="auto"/>
              <w:rPr>
                <w:vanish/>
                <w:szCs w:val="24"/>
              </w:rPr>
            </w:pPr>
          </w:p>
          <w:p w14:paraId="2A9D155B" w14:textId="77777777" w:rsidR="0017491A" w:rsidRPr="00725E27" w:rsidRDefault="0017491A" w:rsidP="004470E5">
            <w:pPr>
              <w:pStyle w:val="ListParagraph"/>
              <w:numPr>
                <w:ilvl w:val="1"/>
                <w:numId w:val="371"/>
              </w:numPr>
              <w:spacing w:after="0" w:line="360" w:lineRule="auto"/>
              <w:rPr>
                <w:vanish/>
                <w:szCs w:val="24"/>
              </w:rPr>
            </w:pPr>
          </w:p>
          <w:p w14:paraId="6748FBA7" w14:textId="77777777" w:rsidR="0017491A" w:rsidRPr="00725E27" w:rsidRDefault="0017491A" w:rsidP="004470E5">
            <w:pPr>
              <w:pStyle w:val="ListParagraph"/>
              <w:numPr>
                <w:ilvl w:val="1"/>
                <w:numId w:val="371"/>
              </w:numPr>
              <w:spacing w:after="0" w:line="360" w:lineRule="auto"/>
              <w:rPr>
                <w:vanish/>
                <w:szCs w:val="24"/>
              </w:rPr>
            </w:pPr>
          </w:p>
          <w:p w14:paraId="75EB2D53" w14:textId="77777777" w:rsidR="0017491A" w:rsidRPr="00725E27" w:rsidRDefault="0017491A" w:rsidP="004470E5">
            <w:pPr>
              <w:pStyle w:val="ListParagraph"/>
              <w:numPr>
                <w:ilvl w:val="2"/>
                <w:numId w:val="371"/>
              </w:numPr>
              <w:spacing w:after="0" w:line="360" w:lineRule="auto"/>
              <w:rPr>
                <w:szCs w:val="24"/>
              </w:rPr>
            </w:pPr>
            <w:r w:rsidRPr="00725E27">
              <w:rPr>
                <w:szCs w:val="24"/>
              </w:rPr>
              <w:t>Definition of head loss</w:t>
            </w:r>
          </w:p>
          <w:p w14:paraId="5A36CC6D" w14:textId="77777777" w:rsidR="0017491A" w:rsidRPr="00725E27" w:rsidRDefault="0017491A" w:rsidP="004470E5">
            <w:pPr>
              <w:pStyle w:val="ListParagraph"/>
              <w:numPr>
                <w:ilvl w:val="2"/>
                <w:numId w:val="371"/>
              </w:numPr>
              <w:spacing w:after="0" w:line="360" w:lineRule="auto"/>
              <w:rPr>
                <w:szCs w:val="24"/>
              </w:rPr>
            </w:pPr>
            <w:r w:rsidRPr="00725E27">
              <w:rPr>
                <w:szCs w:val="24"/>
              </w:rPr>
              <w:t>Types of head loss (e.g., major loss, minor loss)</w:t>
            </w:r>
          </w:p>
          <w:p w14:paraId="034D546F" w14:textId="77777777" w:rsidR="0017491A" w:rsidRPr="00725E27" w:rsidRDefault="0017491A" w:rsidP="004470E5">
            <w:pPr>
              <w:pStyle w:val="ListParagraph"/>
              <w:numPr>
                <w:ilvl w:val="2"/>
                <w:numId w:val="371"/>
              </w:numPr>
              <w:spacing w:after="0" w:line="360" w:lineRule="auto"/>
              <w:rPr>
                <w:szCs w:val="24"/>
              </w:rPr>
            </w:pPr>
            <w:r w:rsidRPr="00725E27">
              <w:rPr>
                <w:szCs w:val="24"/>
              </w:rPr>
              <w:t>Factors affecting head loss (e.g., pipe length, diameter, roughness, flow rate)</w:t>
            </w:r>
          </w:p>
          <w:p w14:paraId="48ACC9D7" w14:textId="77777777" w:rsidR="0017491A" w:rsidRPr="00725E27" w:rsidRDefault="0017491A" w:rsidP="004470E5">
            <w:pPr>
              <w:pStyle w:val="ListParagraph"/>
              <w:numPr>
                <w:ilvl w:val="2"/>
                <w:numId w:val="371"/>
              </w:numPr>
              <w:spacing w:after="0" w:line="360" w:lineRule="auto"/>
              <w:rPr>
                <w:szCs w:val="24"/>
              </w:rPr>
            </w:pPr>
            <w:r w:rsidRPr="00725E27">
              <w:rPr>
                <w:szCs w:val="24"/>
              </w:rPr>
              <w:t>Calculation of head loss (e.g., Darcy-</w:t>
            </w:r>
            <w:r w:rsidR="00CB1246" w:rsidRPr="00725E27">
              <w:rPr>
                <w:szCs w:val="24"/>
              </w:rPr>
              <w:t>Welsbach</w:t>
            </w:r>
            <w:r w:rsidRPr="00725E27">
              <w:rPr>
                <w:szCs w:val="24"/>
              </w:rPr>
              <w:t xml:space="preserve"> equation, Hazen-</w:t>
            </w:r>
            <w:proofErr w:type="gramStart"/>
            <w:r w:rsidRPr="00725E27">
              <w:rPr>
                <w:szCs w:val="24"/>
              </w:rPr>
              <w:t>Williams</w:t>
            </w:r>
            <w:proofErr w:type="gramEnd"/>
            <w:r w:rsidRPr="00725E27">
              <w:rPr>
                <w:szCs w:val="24"/>
              </w:rPr>
              <w:t xml:space="preserve"> equation)</w:t>
            </w:r>
          </w:p>
          <w:p w14:paraId="27C81AB2" w14:textId="77777777" w:rsidR="0017491A" w:rsidRPr="00725E27" w:rsidRDefault="0017491A" w:rsidP="004470E5">
            <w:pPr>
              <w:pStyle w:val="ListParagraph"/>
              <w:numPr>
                <w:ilvl w:val="2"/>
                <w:numId w:val="371"/>
              </w:numPr>
              <w:spacing w:after="0" w:line="360" w:lineRule="auto"/>
              <w:rPr>
                <w:szCs w:val="24"/>
              </w:rPr>
            </w:pPr>
            <w:r w:rsidRPr="00725E27">
              <w:rPr>
                <w:szCs w:val="24"/>
              </w:rPr>
              <w:t xml:space="preserve">Non- uniform flow equation </w:t>
            </w:r>
          </w:p>
          <w:p w14:paraId="42B4E41F" w14:textId="77777777" w:rsidR="0017491A" w:rsidRPr="00725E27" w:rsidRDefault="0017491A" w:rsidP="004470E5">
            <w:pPr>
              <w:pStyle w:val="ListParagraph"/>
              <w:numPr>
                <w:ilvl w:val="1"/>
                <w:numId w:val="261"/>
              </w:numPr>
              <w:spacing w:after="0" w:line="360" w:lineRule="auto"/>
              <w:rPr>
                <w:szCs w:val="24"/>
              </w:rPr>
            </w:pPr>
            <w:r w:rsidRPr="00725E27">
              <w:rPr>
                <w:szCs w:val="24"/>
              </w:rPr>
              <w:t xml:space="preserve">Channel design </w:t>
            </w:r>
          </w:p>
          <w:p w14:paraId="30A061B7" w14:textId="77777777" w:rsidR="0017491A" w:rsidRPr="00725E27" w:rsidRDefault="0017491A" w:rsidP="004470E5">
            <w:pPr>
              <w:pStyle w:val="ListParagraph"/>
              <w:numPr>
                <w:ilvl w:val="0"/>
                <w:numId w:val="372"/>
              </w:numPr>
              <w:spacing w:after="0" w:line="360" w:lineRule="auto"/>
              <w:rPr>
                <w:vanish/>
                <w:szCs w:val="24"/>
              </w:rPr>
            </w:pPr>
          </w:p>
          <w:p w14:paraId="13D164E7" w14:textId="77777777" w:rsidR="0017491A" w:rsidRPr="00725E27" w:rsidRDefault="0017491A" w:rsidP="004470E5">
            <w:pPr>
              <w:pStyle w:val="ListParagraph"/>
              <w:numPr>
                <w:ilvl w:val="0"/>
                <w:numId w:val="372"/>
              </w:numPr>
              <w:spacing w:after="0" w:line="360" w:lineRule="auto"/>
              <w:rPr>
                <w:vanish/>
                <w:szCs w:val="24"/>
              </w:rPr>
            </w:pPr>
          </w:p>
          <w:p w14:paraId="6318A6F7" w14:textId="77777777" w:rsidR="0017491A" w:rsidRPr="00725E27" w:rsidRDefault="0017491A" w:rsidP="004470E5">
            <w:pPr>
              <w:pStyle w:val="ListParagraph"/>
              <w:numPr>
                <w:ilvl w:val="0"/>
                <w:numId w:val="372"/>
              </w:numPr>
              <w:spacing w:after="0" w:line="360" w:lineRule="auto"/>
              <w:rPr>
                <w:vanish/>
                <w:szCs w:val="24"/>
              </w:rPr>
            </w:pPr>
          </w:p>
          <w:p w14:paraId="43CA42A6" w14:textId="77777777" w:rsidR="0017491A" w:rsidRPr="00725E27" w:rsidRDefault="0017491A" w:rsidP="004470E5">
            <w:pPr>
              <w:pStyle w:val="ListParagraph"/>
              <w:numPr>
                <w:ilvl w:val="0"/>
                <w:numId w:val="372"/>
              </w:numPr>
              <w:spacing w:after="0" w:line="360" w:lineRule="auto"/>
              <w:rPr>
                <w:vanish/>
                <w:szCs w:val="24"/>
              </w:rPr>
            </w:pPr>
          </w:p>
          <w:p w14:paraId="416BA9E1" w14:textId="77777777" w:rsidR="0017491A" w:rsidRPr="00725E27" w:rsidRDefault="0017491A" w:rsidP="004470E5">
            <w:pPr>
              <w:pStyle w:val="ListParagraph"/>
              <w:numPr>
                <w:ilvl w:val="1"/>
                <w:numId w:val="372"/>
              </w:numPr>
              <w:spacing w:after="0" w:line="360" w:lineRule="auto"/>
              <w:rPr>
                <w:vanish/>
                <w:szCs w:val="24"/>
              </w:rPr>
            </w:pPr>
          </w:p>
          <w:p w14:paraId="5A60F2D4" w14:textId="77777777" w:rsidR="0017491A" w:rsidRPr="00725E27" w:rsidRDefault="0017491A" w:rsidP="004470E5">
            <w:pPr>
              <w:pStyle w:val="ListParagraph"/>
              <w:numPr>
                <w:ilvl w:val="1"/>
                <w:numId w:val="372"/>
              </w:numPr>
              <w:spacing w:after="0" w:line="360" w:lineRule="auto"/>
              <w:rPr>
                <w:vanish/>
                <w:szCs w:val="24"/>
              </w:rPr>
            </w:pPr>
          </w:p>
          <w:p w14:paraId="5450A3E7" w14:textId="77777777" w:rsidR="0017491A" w:rsidRPr="00725E27" w:rsidRDefault="0017491A" w:rsidP="004470E5">
            <w:pPr>
              <w:pStyle w:val="ListParagraph"/>
              <w:numPr>
                <w:ilvl w:val="1"/>
                <w:numId w:val="372"/>
              </w:numPr>
              <w:spacing w:after="0" w:line="360" w:lineRule="auto"/>
              <w:rPr>
                <w:vanish/>
                <w:szCs w:val="24"/>
              </w:rPr>
            </w:pPr>
          </w:p>
          <w:p w14:paraId="34ACBC8B" w14:textId="77777777" w:rsidR="0017491A" w:rsidRPr="00725E27" w:rsidRDefault="0017491A" w:rsidP="004470E5">
            <w:pPr>
              <w:pStyle w:val="ListParagraph"/>
              <w:numPr>
                <w:ilvl w:val="1"/>
                <w:numId w:val="372"/>
              </w:numPr>
              <w:spacing w:after="0" w:line="360" w:lineRule="auto"/>
              <w:rPr>
                <w:vanish/>
                <w:szCs w:val="24"/>
              </w:rPr>
            </w:pPr>
          </w:p>
          <w:p w14:paraId="61CA025A" w14:textId="77777777" w:rsidR="0017491A" w:rsidRPr="00725E27" w:rsidRDefault="0017491A" w:rsidP="004470E5">
            <w:pPr>
              <w:pStyle w:val="ListParagraph"/>
              <w:numPr>
                <w:ilvl w:val="2"/>
                <w:numId w:val="372"/>
              </w:numPr>
              <w:spacing w:after="0" w:line="360" w:lineRule="auto"/>
              <w:rPr>
                <w:szCs w:val="24"/>
              </w:rPr>
            </w:pPr>
            <w:r w:rsidRPr="00725E27">
              <w:rPr>
                <w:szCs w:val="24"/>
              </w:rPr>
              <w:t>Channel design criteria (e.g., conveyance capacity, stability, aesthetics)</w:t>
            </w:r>
          </w:p>
          <w:p w14:paraId="1DC91914" w14:textId="77777777" w:rsidR="0017491A" w:rsidRPr="00725E27" w:rsidRDefault="0017491A" w:rsidP="004470E5">
            <w:pPr>
              <w:pStyle w:val="ListParagraph"/>
              <w:numPr>
                <w:ilvl w:val="2"/>
                <w:numId w:val="372"/>
              </w:numPr>
              <w:spacing w:after="0" w:line="360" w:lineRule="auto"/>
              <w:rPr>
                <w:szCs w:val="24"/>
              </w:rPr>
            </w:pPr>
            <w:r w:rsidRPr="00725E27">
              <w:rPr>
                <w:szCs w:val="24"/>
              </w:rPr>
              <w:t>Channel cross-sectional shapes (e.g., trapezoidal, rectangular, circular)</w:t>
            </w:r>
          </w:p>
          <w:p w14:paraId="46D3DAB3" w14:textId="77777777" w:rsidR="0017491A" w:rsidRPr="00725E27" w:rsidRDefault="0017491A" w:rsidP="004470E5">
            <w:pPr>
              <w:pStyle w:val="ListParagraph"/>
              <w:numPr>
                <w:ilvl w:val="2"/>
                <w:numId w:val="372"/>
              </w:numPr>
              <w:spacing w:after="0" w:line="360" w:lineRule="auto"/>
              <w:rPr>
                <w:szCs w:val="24"/>
              </w:rPr>
            </w:pPr>
            <w:r w:rsidRPr="00725E27">
              <w:rPr>
                <w:szCs w:val="24"/>
              </w:rPr>
              <w:t>Channel lining materials (e.g., concrete, riprap, vegetation)</w:t>
            </w:r>
          </w:p>
          <w:p w14:paraId="4879D4FA" w14:textId="77777777" w:rsidR="0017491A" w:rsidRPr="00725E27" w:rsidRDefault="0017491A" w:rsidP="004470E5">
            <w:pPr>
              <w:pStyle w:val="ListParagraph"/>
              <w:numPr>
                <w:ilvl w:val="2"/>
                <w:numId w:val="372"/>
              </w:numPr>
              <w:spacing w:after="0" w:line="360" w:lineRule="auto"/>
              <w:rPr>
                <w:szCs w:val="24"/>
              </w:rPr>
            </w:pPr>
            <w:r w:rsidRPr="00725E27">
              <w:rPr>
                <w:szCs w:val="24"/>
              </w:rPr>
              <w:t>Channel slope and velocity</w:t>
            </w:r>
          </w:p>
        </w:tc>
        <w:tc>
          <w:tcPr>
            <w:tcW w:w="1285" w:type="pct"/>
            <w:tcBorders>
              <w:top w:val="single" w:sz="4" w:space="0" w:color="auto"/>
              <w:left w:val="single" w:sz="4" w:space="0" w:color="auto"/>
              <w:bottom w:val="single" w:sz="4" w:space="0" w:color="auto"/>
              <w:right w:val="single" w:sz="4" w:space="0" w:color="auto"/>
            </w:tcBorders>
          </w:tcPr>
          <w:p w14:paraId="04EC4D65" w14:textId="77777777" w:rsidR="0017491A" w:rsidRPr="00725E27" w:rsidRDefault="0017491A" w:rsidP="004470E5">
            <w:pPr>
              <w:pStyle w:val="ListParagraph"/>
              <w:numPr>
                <w:ilvl w:val="0"/>
                <w:numId w:val="368"/>
              </w:numPr>
              <w:rPr>
                <w:szCs w:val="24"/>
              </w:rPr>
            </w:pPr>
            <w:r w:rsidRPr="00725E27">
              <w:rPr>
                <w:szCs w:val="24"/>
              </w:rPr>
              <w:lastRenderedPageBreak/>
              <w:t>Practical tests</w:t>
            </w:r>
          </w:p>
          <w:p w14:paraId="7861D59C" w14:textId="77777777" w:rsidR="0017491A" w:rsidRPr="00725E27" w:rsidRDefault="0017491A" w:rsidP="004470E5">
            <w:pPr>
              <w:pStyle w:val="ListParagraph"/>
              <w:numPr>
                <w:ilvl w:val="0"/>
                <w:numId w:val="368"/>
              </w:numPr>
              <w:rPr>
                <w:szCs w:val="24"/>
              </w:rPr>
            </w:pPr>
            <w:r w:rsidRPr="00725E27">
              <w:rPr>
                <w:szCs w:val="24"/>
              </w:rPr>
              <w:t>Project</w:t>
            </w:r>
          </w:p>
          <w:p w14:paraId="5C4CAB2B" w14:textId="77777777" w:rsidR="0017491A" w:rsidRPr="00725E27" w:rsidRDefault="0017491A" w:rsidP="004470E5">
            <w:pPr>
              <w:pStyle w:val="ListParagraph"/>
              <w:numPr>
                <w:ilvl w:val="0"/>
                <w:numId w:val="368"/>
              </w:numPr>
              <w:rPr>
                <w:szCs w:val="24"/>
              </w:rPr>
            </w:pPr>
            <w:r w:rsidRPr="00725E27">
              <w:rPr>
                <w:szCs w:val="24"/>
              </w:rPr>
              <w:t>Portfolio of evidence</w:t>
            </w:r>
          </w:p>
          <w:p w14:paraId="044F873D" w14:textId="77777777" w:rsidR="0017491A" w:rsidRPr="00725E27" w:rsidRDefault="0017491A" w:rsidP="004470E5">
            <w:pPr>
              <w:pStyle w:val="ListParagraph"/>
              <w:numPr>
                <w:ilvl w:val="0"/>
                <w:numId w:val="368"/>
              </w:numPr>
              <w:rPr>
                <w:szCs w:val="24"/>
              </w:rPr>
            </w:pPr>
            <w:r w:rsidRPr="00725E27">
              <w:rPr>
                <w:szCs w:val="24"/>
              </w:rPr>
              <w:t>Third party report</w:t>
            </w:r>
          </w:p>
          <w:p w14:paraId="7A03D0E0" w14:textId="77777777" w:rsidR="0017491A" w:rsidRPr="00725E27" w:rsidRDefault="0017491A" w:rsidP="004470E5">
            <w:pPr>
              <w:pStyle w:val="ListParagraph"/>
              <w:numPr>
                <w:ilvl w:val="0"/>
                <w:numId w:val="368"/>
              </w:numPr>
              <w:rPr>
                <w:szCs w:val="24"/>
                <w:lang w:val="en-ZA"/>
              </w:rPr>
            </w:pPr>
            <w:r w:rsidRPr="00725E27">
              <w:rPr>
                <w:szCs w:val="24"/>
              </w:rPr>
              <w:t>Written tests</w:t>
            </w:r>
          </w:p>
          <w:p w14:paraId="7F711789" w14:textId="77777777" w:rsidR="0017491A" w:rsidRPr="00725E27" w:rsidRDefault="0017491A" w:rsidP="00C24A23">
            <w:pPr>
              <w:spacing w:after="0" w:line="360" w:lineRule="auto"/>
              <w:ind w:left="360"/>
              <w:rPr>
                <w:rFonts w:eastAsia="SimSun" w:cs="Times New Roman"/>
                <w:szCs w:val="24"/>
              </w:rPr>
            </w:pPr>
          </w:p>
        </w:tc>
      </w:tr>
      <w:tr w:rsidR="0017491A" w:rsidRPr="00725E27" w14:paraId="16AC5892" w14:textId="77777777" w:rsidTr="00C24A23">
        <w:trPr>
          <w:trHeight w:val="1259"/>
        </w:trPr>
        <w:tc>
          <w:tcPr>
            <w:tcW w:w="1283" w:type="pct"/>
            <w:tcBorders>
              <w:top w:val="single" w:sz="4" w:space="0" w:color="auto"/>
              <w:left w:val="single" w:sz="4" w:space="0" w:color="auto"/>
              <w:bottom w:val="single" w:sz="4" w:space="0" w:color="auto"/>
              <w:right w:val="single" w:sz="4" w:space="0" w:color="auto"/>
            </w:tcBorders>
          </w:tcPr>
          <w:p w14:paraId="2405A0AD" w14:textId="77777777" w:rsidR="0017491A" w:rsidRPr="00725E27" w:rsidRDefault="0017491A" w:rsidP="004470E5">
            <w:pPr>
              <w:pStyle w:val="ListParagraph"/>
              <w:numPr>
                <w:ilvl w:val="0"/>
                <w:numId w:val="259"/>
              </w:numPr>
              <w:spacing w:after="0" w:line="360" w:lineRule="auto"/>
              <w:rPr>
                <w:rFonts w:eastAsia="SimSun"/>
                <w:szCs w:val="24"/>
                <w:lang w:val="en-GB"/>
              </w:rPr>
            </w:pPr>
            <w:r w:rsidRPr="00725E27">
              <w:rPr>
                <w:rFonts w:eastAsia="SimSun"/>
                <w:szCs w:val="24"/>
                <w:lang w:val="en-GB"/>
              </w:rPr>
              <w:t>Apply hydraulic machine concept</w:t>
            </w:r>
          </w:p>
        </w:tc>
        <w:tc>
          <w:tcPr>
            <w:tcW w:w="2432" w:type="pct"/>
            <w:tcBorders>
              <w:top w:val="single" w:sz="4" w:space="0" w:color="auto"/>
              <w:left w:val="single" w:sz="4" w:space="0" w:color="auto"/>
              <w:bottom w:val="single" w:sz="4" w:space="0" w:color="auto"/>
              <w:right w:val="single" w:sz="4" w:space="0" w:color="auto"/>
            </w:tcBorders>
          </w:tcPr>
          <w:p w14:paraId="06F1D216" w14:textId="77777777" w:rsidR="0017491A" w:rsidRPr="00725E27" w:rsidRDefault="0017491A" w:rsidP="004470E5">
            <w:pPr>
              <w:pStyle w:val="ListParagraph"/>
              <w:numPr>
                <w:ilvl w:val="0"/>
                <w:numId w:val="262"/>
              </w:numPr>
              <w:spacing w:after="0" w:line="360" w:lineRule="auto"/>
              <w:rPr>
                <w:vanish/>
                <w:szCs w:val="24"/>
              </w:rPr>
            </w:pPr>
          </w:p>
          <w:p w14:paraId="0615432E" w14:textId="77777777" w:rsidR="0017491A" w:rsidRPr="00725E27" w:rsidRDefault="0017491A" w:rsidP="004470E5">
            <w:pPr>
              <w:pStyle w:val="ListParagraph"/>
              <w:numPr>
                <w:ilvl w:val="0"/>
                <w:numId w:val="262"/>
              </w:numPr>
              <w:spacing w:after="0" w:line="360" w:lineRule="auto"/>
              <w:rPr>
                <w:vanish/>
                <w:szCs w:val="24"/>
              </w:rPr>
            </w:pPr>
          </w:p>
          <w:p w14:paraId="78BEDD20" w14:textId="77777777" w:rsidR="0017491A" w:rsidRPr="00725E27" w:rsidRDefault="0017491A" w:rsidP="004470E5">
            <w:pPr>
              <w:pStyle w:val="ListParagraph"/>
              <w:numPr>
                <w:ilvl w:val="0"/>
                <w:numId w:val="262"/>
              </w:numPr>
              <w:spacing w:after="0" w:line="360" w:lineRule="auto"/>
              <w:rPr>
                <w:vanish/>
                <w:szCs w:val="24"/>
              </w:rPr>
            </w:pPr>
          </w:p>
          <w:p w14:paraId="4D361547" w14:textId="77777777" w:rsidR="0017491A" w:rsidRPr="00725E27" w:rsidRDefault="0017491A" w:rsidP="004470E5">
            <w:pPr>
              <w:pStyle w:val="ListParagraph"/>
              <w:numPr>
                <w:ilvl w:val="0"/>
                <w:numId w:val="262"/>
              </w:numPr>
              <w:spacing w:after="0" w:line="360" w:lineRule="auto"/>
              <w:rPr>
                <w:vanish/>
                <w:szCs w:val="24"/>
              </w:rPr>
            </w:pPr>
          </w:p>
          <w:p w14:paraId="2EDB19FD" w14:textId="77777777" w:rsidR="0017491A" w:rsidRPr="00725E27" w:rsidRDefault="0017491A" w:rsidP="004470E5">
            <w:pPr>
              <w:pStyle w:val="ListParagraph"/>
              <w:numPr>
                <w:ilvl w:val="0"/>
                <w:numId w:val="262"/>
              </w:numPr>
              <w:spacing w:after="0" w:line="360" w:lineRule="auto"/>
              <w:rPr>
                <w:vanish/>
                <w:szCs w:val="24"/>
              </w:rPr>
            </w:pPr>
          </w:p>
          <w:p w14:paraId="2680C68B" w14:textId="77777777" w:rsidR="0017491A" w:rsidRPr="00725E27" w:rsidRDefault="0017491A" w:rsidP="004470E5">
            <w:pPr>
              <w:pStyle w:val="ListParagraph"/>
              <w:numPr>
                <w:ilvl w:val="1"/>
                <w:numId w:val="262"/>
              </w:numPr>
              <w:spacing w:after="0" w:line="360" w:lineRule="auto"/>
              <w:rPr>
                <w:szCs w:val="24"/>
              </w:rPr>
            </w:pPr>
            <w:r w:rsidRPr="00725E27">
              <w:rPr>
                <w:szCs w:val="24"/>
              </w:rPr>
              <w:t xml:space="preserve">Types of pumps </w:t>
            </w:r>
          </w:p>
          <w:p w14:paraId="354D8ED9" w14:textId="77777777" w:rsidR="0017491A" w:rsidRPr="00725E27" w:rsidRDefault="0017491A" w:rsidP="004470E5">
            <w:pPr>
              <w:pStyle w:val="ListParagraph"/>
              <w:numPr>
                <w:ilvl w:val="0"/>
                <w:numId w:val="374"/>
              </w:numPr>
              <w:spacing w:after="0" w:line="360" w:lineRule="auto"/>
              <w:rPr>
                <w:vanish/>
                <w:szCs w:val="24"/>
                <w:lang w:val="en-US"/>
              </w:rPr>
            </w:pPr>
          </w:p>
          <w:p w14:paraId="7B6DF830" w14:textId="77777777" w:rsidR="0017491A" w:rsidRPr="00725E27" w:rsidRDefault="0017491A" w:rsidP="004470E5">
            <w:pPr>
              <w:pStyle w:val="ListParagraph"/>
              <w:numPr>
                <w:ilvl w:val="0"/>
                <w:numId w:val="374"/>
              </w:numPr>
              <w:spacing w:after="0" w:line="360" w:lineRule="auto"/>
              <w:rPr>
                <w:vanish/>
                <w:szCs w:val="24"/>
                <w:lang w:val="en-US"/>
              </w:rPr>
            </w:pPr>
          </w:p>
          <w:p w14:paraId="44D75614" w14:textId="77777777" w:rsidR="0017491A" w:rsidRPr="00725E27" w:rsidRDefault="0017491A" w:rsidP="004470E5">
            <w:pPr>
              <w:pStyle w:val="ListParagraph"/>
              <w:numPr>
                <w:ilvl w:val="0"/>
                <w:numId w:val="374"/>
              </w:numPr>
              <w:spacing w:after="0" w:line="360" w:lineRule="auto"/>
              <w:rPr>
                <w:vanish/>
                <w:szCs w:val="24"/>
                <w:lang w:val="en-US"/>
              </w:rPr>
            </w:pPr>
          </w:p>
          <w:p w14:paraId="140E14DC" w14:textId="77777777" w:rsidR="0017491A" w:rsidRPr="00725E27" w:rsidRDefault="0017491A" w:rsidP="004470E5">
            <w:pPr>
              <w:pStyle w:val="ListParagraph"/>
              <w:numPr>
                <w:ilvl w:val="0"/>
                <w:numId w:val="374"/>
              </w:numPr>
              <w:spacing w:after="0" w:line="360" w:lineRule="auto"/>
              <w:rPr>
                <w:vanish/>
                <w:szCs w:val="24"/>
                <w:lang w:val="en-US"/>
              </w:rPr>
            </w:pPr>
          </w:p>
          <w:p w14:paraId="7B42FC5B" w14:textId="77777777" w:rsidR="0017491A" w:rsidRPr="00725E27" w:rsidRDefault="0017491A" w:rsidP="004470E5">
            <w:pPr>
              <w:pStyle w:val="ListParagraph"/>
              <w:numPr>
                <w:ilvl w:val="0"/>
                <w:numId w:val="374"/>
              </w:numPr>
              <w:spacing w:after="0" w:line="360" w:lineRule="auto"/>
              <w:rPr>
                <w:vanish/>
                <w:szCs w:val="24"/>
                <w:lang w:val="en-US"/>
              </w:rPr>
            </w:pPr>
          </w:p>
          <w:p w14:paraId="53D8375A" w14:textId="77777777" w:rsidR="0017491A" w:rsidRPr="00725E27" w:rsidRDefault="0017491A" w:rsidP="004470E5">
            <w:pPr>
              <w:pStyle w:val="ListParagraph"/>
              <w:numPr>
                <w:ilvl w:val="1"/>
                <w:numId w:val="374"/>
              </w:numPr>
              <w:spacing w:after="0" w:line="360" w:lineRule="auto"/>
              <w:rPr>
                <w:vanish/>
                <w:szCs w:val="24"/>
                <w:lang w:val="en-US"/>
              </w:rPr>
            </w:pPr>
          </w:p>
          <w:p w14:paraId="28D0611F" w14:textId="77777777" w:rsidR="0017491A" w:rsidRPr="00725E27" w:rsidRDefault="0017491A" w:rsidP="004470E5">
            <w:pPr>
              <w:pStyle w:val="ListParagraph"/>
              <w:numPr>
                <w:ilvl w:val="2"/>
                <w:numId w:val="374"/>
              </w:numPr>
              <w:spacing w:after="0" w:line="360" w:lineRule="auto"/>
              <w:rPr>
                <w:szCs w:val="24"/>
              </w:rPr>
            </w:pPr>
            <w:r w:rsidRPr="00725E27">
              <w:rPr>
                <w:szCs w:val="24"/>
                <w:lang w:val="en-US"/>
              </w:rPr>
              <w:t>Centrifugal pumps</w:t>
            </w:r>
          </w:p>
          <w:p w14:paraId="5D2AAB8A" w14:textId="77777777" w:rsidR="0017491A" w:rsidRPr="00725E27" w:rsidRDefault="0017491A" w:rsidP="004470E5">
            <w:pPr>
              <w:pStyle w:val="ListParagraph"/>
              <w:numPr>
                <w:ilvl w:val="2"/>
                <w:numId w:val="374"/>
              </w:numPr>
              <w:spacing w:after="0" w:line="360" w:lineRule="auto"/>
              <w:rPr>
                <w:szCs w:val="24"/>
              </w:rPr>
            </w:pPr>
            <w:r w:rsidRPr="00725E27">
              <w:rPr>
                <w:szCs w:val="24"/>
                <w:lang w:val="en-US"/>
              </w:rPr>
              <w:t>Positive displacement pumps</w:t>
            </w:r>
          </w:p>
          <w:p w14:paraId="4903BFB3" w14:textId="77777777" w:rsidR="0017491A" w:rsidRPr="00725E27" w:rsidRDefault="0017491A" w:rsidP="004470E5">
            <w:pPr>
              <w:pStyle w:val="ListParagraph"/>
              <w:numPr>
                <w:ilvl w:val="2"/>
                <w:numId w:val="374"/>
              </w:numPr>
              <w:spacing w:after="0" w:line="360" w:lineRule="auto"/>
              <w:rPr>
                <w:szCs w:val="24"/>
              </w:rPr>
            </w:pPr>
            <w:r w:rsidRPr="00725E27">
              <w:rPr>
                <w:szCs w:val="24"/>
                <w:lang w:val="en-US"/>
              </w:rPr>
              <w:t>Special purpose pumps</w:t>
            </w:r>
          </w:p>
          <w:p w14:paraId="2FDE0574" w14:textId="77777777" w:rsidR="0017491A" w:rsidRPr="00725E27" w:rsidRDefault="0017491A" w:rsidP="004470E5">
            <w:pPr>
              <w:pStyle w:val="ListParagraph"/>
              <w:numPr>
                <w:ilvl w:val="1"/>
                <w:numId w:val="262"/>
              </w:numPr>
              <w:spacing w:after="0" w:line="360" w:lineRule="auto"/>
              <w:rPr>
                <w:szCs w:val="24"/>
              </w:rPr>
            </w:pPr>
            <w:r w:rsidRPr="00725E27">
              <w:rPr>
                <w:szCs w:val="24"/>
              </w:rPr>
              <w:t>Pump working principles</w:t>
            </w:r>
          </w:p>
          <w:p w14:paraId="7383FB4B" w14:textId="77777777" w:rsidR="0017491A" w:rsidRPr="00725E27" w:rsidRDefault="0017491A" w:rsidP="004470E5">
            <w:pPr>
              <w:pStyle w:val="ListParagraph"/>
              <w:numPr>
                <w:ilvl w:val="0"/>
                <w:numId w:val="375"/>
              </w:numPr>
              <w:spacing w:after="0" w:line="360" w:lineRule="auto"/>
              <w:rPr>
                <w:vanish/>
                <w:szCs w:val="24"/>
                <w:lang w:val="en-US"/>
              </w:rPr>
            </w:pPr>
          </w:p>
          <w:p w14:paraId="294C6961" w14:textId="77777777" w:rsidR="0017491A" w:rsidRPr="00725E27" w:rsidRDefault="0017491A" w:rsidP="004470E5">
            <w:pPr>
              <w:pStyle w:val="ListParagraph"/>
              <w:numPr>
                <w:ilvl w:val="0"/>
                <w:numId w:val="375"/>
              </w:numPr>
              <w:spacing w:after="0" w:line="360" w:lineRule="auto"/>
              <w:rPr>
                <w:vanish/>
                <w:szCs w:val="24"/>
                <w:lang w:val="en-US"/>
              </w:rPr>
            </w:pPr>
          </w:p>
          <w:p w14:paraId="73736EE6" w14:textId="77777777" w:rsidR="0017491A" w:rsidRPr="00725E27" w:rsidRDefault="0017491A" w:rsidP="004470E5">
            <w:pPr>
              <w:pStyle w:val="ListParagraph"/>
              <w:numPr>
                <w:ilvl w:val="0"/>
                <w:numId w:val="375"/>
              </w:numPr>
              <w:spacing w:after="0" w:line="360" w:lineRule="auto"/>
              <w:rPr>
                <w:vanish/>
                <w:szCs w:val="24"/>
                <w:lang w:val="en-US"/>
              </w:rPr>
            </w:pPr>
          </w:p>
          <w:p w14:paraId="2E726464" w14:textId="77777777" w:rsidR="0017491A" w:rsidRPr="00725E27" w:rsidRDefault="0017491A" w:rsidP="004470E5">
            <w:pPr>
              <w:pStyle w:val="ListParagraph"/>
              <w:numPr>
                <w:ilvl w:val="0"/>
                <w:numId w:val="375"/>
              </w:numPr>
              <w:spacing w:after="0" w:line="360" w:lineRule="auto"/>
              <w:rPr>
                <w:vanish/>
                <w:szCs w:val="24"/>
                <w:lang w:val="en-US"/>
              </w:rPr>
            </w:pPr>
          </w:p>
          <w:p w14:paraId="75822D76" w14:textId="77777777" w:rsidR="0017491A" w:rsidRPr="00725E27" w:rsidRDefault="0017491A" w:rsidP="004470E5">
            <w:pPr>
              <w:pStyle w:val="ListParagraph"/>
              <w:numPr>
                <w:ilvl w:val="0"/>
                <w:numId w:val="375"/>
              </w:numPr>
              <w:spacing w:after="0" w:line="360" w:lineRule="auto"/>
              <w:rPr>
                <w:vanish/>
                <w:szCs w:val="24"/>
                <w:lang w:val="en-US"/>
              </w:rPr>
            </w:pPr>
          </w:p>
          <w:p w14:paraId="1E16FF9B" w14:textId="77777777" w:rsidR="0017491A" w:rsidRPr="00725E27" w:rsidRDefault="0017491A" w:rsidP="004470E5">
            <w:pPr>
              <w:pStyle w:val="ListParagraph"/>
              <w:numPr>
                <w:ilvl w:val="1"/>
                <w:numId w:val="375"/>
              </w:numPr>
              <w:spacing w:after="0" w:line="360" w:lineRule="auto"/>
              <w:rPr>
                <w:vanish/>
                <w:szCs w:val="24"/>
                <w:lang w:val="en-US"/>
              </w:rPr>
            </w:pPr>
          </w:p>
          <w:p w14:paraId="73589AF9" w14:textId="77777777" w:rsidR="0017491A" w:rsidRPr="00725E27" w:rsidRDefault="0017491A" w:rsidP="004470E5">
            <w:pPr>
              <w:pStyle w:val="ListParagraph"/>
              <w:numPr>
                <w:ilvl w:val="1"/>
                <w:numId w:val="375"/>
              </w:numPr>
              <w:spacing w:after="0" w:line="360" w:lineRule="auto"/>
              <w:rPr>
                <w:vanish/>
                <w:szCs w:val="24"/>
                <w:lang w:val="en-US"/>
              </w:rPr>
            </w:pPr>
          </w:p>
          <w:p w14:paraId="293E2F1B" w14:textId="77777777" w:rsidR="0017491A" w:rsidRPr="00725E27" w:rsidRDefault="0017491A" w:rsidP="004470E5">
            <w:pPr>
              <w:pStyle w:val="ListParagraph"/>
              <w:numPr>
                <w:ilvl w:val="2"/>
                <w:numId w:val="375"/>
              </w:numPr>
              <w:spacing w:after="0" w:line="360" w:lineRule="auto"/>
              <w:rPr>
                <w:szCs w:val="24"/>
              </w:rPr>
            </w:pPr>
            <w:r w:rsidRPr="00725E27">
              <w:rPr>
                <w:szCs w:val="24"/>
                <w:lang w:val="en-US"/>
              </w:rPr>
              <w:t>Energy conversion</w:t>
            </w:r>
          </w:p>
          <w:p w14:paraId="51A1E0F8" w14:textId="77777777" w:rsidR="0017491A" w:rsidRPr="00725E27" w:rsidRDefault="0017491A" w:rsidP="004470E5">
            <w:pPr>
              <w:pStyle w:val="ListParagraph"/>
              <w:numPr>
                <w:ilvl w:val="2"/>
                <w:numId w:val="375"/>
              </w:numPr>
              <w:spacing w:after="0" w:line="360" w:lineRule="auto"/>
              <w:rPr>
                <w:szCs w:val="24"/>
              </w:rPr>
            </w:pPr>
            <w:r w:rsidRPr="00725E27">
              <w:rPr>
                <w:szCs w:val="24"/>
              </w:rPr>
              <w:lastRenderedPageBreak/>
              <w:t>Head development</w:t>
            </w:r>
          </w:p>
          <w:p w14:paraId="4A4072D8" w14:textId="77777777" w:rsidR="0017491A" w:rsidRPr="00725E27" w:rsidRDefault="0017491A" w:rsidP="004470E5">
            <w:pPr>
              <w:pStyle w:val="ListParagraph"/>
              <w:numPr>
                <w:ilvl w:val="2"/>
                <w:numId w:val="375"/>
              </w:numPr>
              <w:spacing w:after="0" w:line="360" w:lineRule="auto"/>
              <w:rPr>
                <w:szCs w:val="24"/>
              </w:rPr>
            </w:pPr>
            <w:r w:rsidRPr="00725E27">
              <w:rPr>
                <w:szCs w:val="24"/>
              </w:rPr>
              <w:t>Discharge characteristics</w:t>
            </w:r>
          </w:p>
          <w:p w14:paraId="25829FC3" w14:textId="77777777" w:rsidR="0017491A" w:rsidRPr="00725E27" w:rsidRDefault="0017491A" w:rsidP="004470E5">
            <w:pPr>
              <w:pStyle w:val="ListParagraph"/>
              <w:numPr>
                <w:ilvl w:val="2"/>
                <w:numId w:val="375"/>
              </w:numPr>
              <w:spacing w:after="0" w:line="360" w:lineRule="auto"/>
              <w:rPr>
                <w:szCs w:val="24"/>
              </w:rPr>
            </w:pPr>
            <w:r w:rsidRPr="00725E27">
              <w:rPr>
                <w:szCs w:val="24"/>
              </w:rPr>
              <w:t>Pump efficiency</w:t>
            </w:r>
          </w:p>
          <w:p w14:paraId="1F37C6C5" w14:textId="77777777" w:rsidR="0017491A" w:rsidRPr="00725E27" w:rsidRDefault="0017491A" w:rsidP="004470E5">
            <w:pPr>
              <w:pStyle w:val="ListParagraph"/>
              <w:numPr>
                <w:ilvl w:val="1"/>
                <w:numId w:val="262"/>
              </w:numPr>
              <w:spacing w:after="0" w:line="360" w:lineRule="auto"/>
              <w:rPr>
                <w:szCs w:val="24"/>
              </w:rPr>
            </w:pPr>
            <w:r w:rsidRPr="00725E27">
              <w:rPr>
                <w:szCs w:val="24"/>
              </w:rPr>
              <w:t xml:space="preserve">Types of turbines </w:t>
            </w:r>
          </w:p>
          <w:p w14:paraId="39D13F9F" w14:textId="77777777" w:rsidR="0017491A" w:rsidRPr="00725E27" w:rsidRDefault="0017491A" w:rsidP="004470E5">
            <w:pPr>
              <w:pStyle w:val="ListParagraph"/>
              <w:numPr>
                <w:ilvl w:val="0"/>
                <w:numId w:val="376"/>
              </w:numPr>
              <w:spacing w:after="0" w:line="360" w:lineRule="auto"/>
              <w:rPr>
                <w:vanish/>
                <w:szCs w:val="24"/>
                <w:lang w:val="en-US"/>
              </w:rPr>
            </w:pPr>
          </w:p>
          <w:p w14:paraId="2B827840" w14:textId="77777777" w:rsidR="0017491A" w:rsidRPr="00725E27" w:rsidRDefault="0017491A" w:rsidP="004470E5">
            <w:pPr>
              <w:pStyle w:val="ListParagraph"/>
              <w:numPr>
                <w:ilvl w:val="0"/>
                <w:numId w:val="376"/>
              </w:numPr>
              <w:spacing w:after="0" w:line="360" w:lineRule="auto"/>
              <w:rPr>
                <w:vanish/>
                <w:szCs w:val="24"/>
                <w:lang w:val="en-US"/>
              </w:rPr>
            </w:pPr>
          </w:p>
          <w:p w14:paraId="474BFFA6" w14:textId="77777777" w:rsidR="0017491A" w:rsidRPr="00725E27" w:rsidRDefault="0017491A" w:rsidP="004470E5">
            <w:pPr>
              <w:pStyle w:val="ListParagraph"/>
              <w:numPr>
                <w:ilvl w:val="0"/>
                <w:numId w:val="376"/>
              </w:numPr>
              <w:spacing w:after="0" w:line="360" w:lineRule="auto"/>
              <w:rPr>
                <w:vanish/>
                <w:szCs w:val="24"/>
                <w:lang w:val="en-US"/>
              </w:rPr>
            </w:pPr>
          </w:p>
          <w:p w14:paraId="499B5952" w14:textId="77777777" w:rsidR="0017491A" w:rsidRPr="00725E27" w:rsidRDefault="0017491A" w:rsidP="004470E5">
            <w:pPr>
              <w:pStyle w:val="ListParagraph"/>
              <w:numPr>
                <w:ilvl w:val="0"/>
                <w:numId w:val="376"/>
              </w:numPr>
              <w:spacing w:after="0" w:line="360" w:lineRule="auto"/>
              <w:rPr>
                <w:vanish/>
                <w:szCs w:val="24"/>
                <w:lang w:val="en-US"/>
              </w:rPr>
            </w:pPr>
          </w:p>
          <w:p w14:paraId="67BE8CB5" w14:textId="77777777" w:rsidR="0017491A" w:rsidRPr="00725E27" w:rsidRDefault="0017491A" w:rsidP="004470E5">
            <w:pPr>
              <w:pStyle w:val="ListParagraph"/>
              <w:numPr>
                <w:ilvl w:val="0"/>
                <w:numId w:val="376"/>
              </w:numPr>
              <w:spacing w:after="0" w:line="360" w:lineRule="auto"/>
              <w:rPr>
                <w:vanish/>
                <w:szCs w:val="24"/>
                <w:lang w:val="en-US"/>
              </w:rPr>
            </w:pPr>
          </w:p>
          <w:p w14:paraId="1428E781" w14:textId="77777777" w:rsidR="0017491A" w:rsidRPr="00725E27" w:rsidRDefault="0017491A" w:rsidP="004470E5">
            <w:pPr>
              <w:pStyle w:val="ListParagraph"/>
              <w:numPr>
                <w:ilvl w:val="1"/>
                <w:numId w:val="376"/>
              </w:numPr>
              <w:spacing w:after="0" w:line="360" w:lineRule="auto"/>
              <w:rPr>
                <w:vanish/>
                <w:szCs w:val="24"/>
                <w:lang w:val="en-US"/>
              </w:rPr>
            </w:pPr>
          </w:p>
          <w:p w14:paraId="0045FAFC" w14:textId="77777777" w:rsidR="0017491A" w:rsidRPr="00725E27" w:rsidRDefault="0017491A" w:rsidP="004470E5">
            <w:pPr>
              <w:pStyle w:val="ListParagraph"/>
              <w:numPr>
                <w:ilvl w:val="1"/>
                <w:numId w:val="376"/>
              </w:numPr>
              <w:spacing w:after="0" w:line="360" w:lineRule="auto"/>
              <w:rPr>
                <w:vanish/>
                <w:szCs w:val="24"/>
                <w:lang w:val="en-US"/>
              </w:rPr>
            </w:pPr>
          </w:p>
          <w:p w14:paraId="17BA5517" w14:textId="77777777" w:rsidR="0017491A" w:rsidRPr="00725E27" w:rsidRDefault="0017491A" w:rsidP="004470E5">
            <w:pPr>
              <w:pStyle w:val="ListParagraph"/>
              <w:numPr>
                <w:ilvl w:val="1"/>
                <w:numId w:val="376"/>
              </w:numPr>
              <w:spacing w:after="0" w:line="360" w:lineRule="auto"/>
              <w:rPr>
                <w:vanish/>
                <w:szCs w:val="24"/>
                <w:lang w:val="en-US"/>
              </w:rPr>
            </w:pPr>
          </w:p>
          <w:p w14:paraId="625F0808" w14:textId="77777777" w:rsidR="0017491A" w:rsidRPr="00725E27" w:rsidRDefault="0017491A" w:rsidP="004470E5">
            <w:pPr>
              <w:pStyle w:val="ListParagraph"/>
              <w:numPr>
                <w:ilvl w:val="2"/>
                <w:numId w:val="376"/>
              </w:numPr>
              <w:spacing w:after="0" w:line="360" w:lineRule="auto"/>
              <w:rPr>
                <w:szCs w:val="24"/>
              </w:rPr>
            </w:pPr>
            <w:r w:rsidRPr="00725E27">
              <w:rPr>
                <w:szCs w:val="24"/>
                <w:lang w:val="en-US"/>
              </w:rPr>
              <w:t>Hydraulic turbines</w:t>
            </w:r>
          </w:p>
          <w:p w14:paraId="72C3F759" w14:textId="77777777" w:rsidR="0017491A" w:rsidRPr="00725E27" w:rsidRDefault="0017491A" w:rsidP="004470E5">
            <w:pPr>
              <w:pStyle w:val="ListParagraph"/>
              <w:numPr>
                <w:ilvl w:val="2"/>
                <w:numId w:val="376"/>
              </w:numPr>
              <w:spacing w:after="0" w:line="360" w:lineRule="auto"/>
              <w:rPr>
                <w:szCs w:val="24"/>
              </w:rPr>
            </w:pPr>
            <w:r w:rsidRPr="00725E27">
              <w:rPr>
                <w:szCs w:val="24"/>
                <w:lang w:val="en-US"/>
              </w:rPr>
              <w:t>Gas turbines</w:t>
            </w:r>
          </w:p>
          <w:p w14:paraId="62F4F895" w14:textId="77777777" w:rsidR="0017491A" w:rsidRPr="00725E27" w:rsidRDefault="0017491A" w:rsidP="004470E5">
            <w:pPr>
              <w:pStyle w:val="ListParagraph"/>
              <w:numPr>
                <w:ilvl w:val="2"/>
                <w:numId w:val="376"/>
              </w:numPr>
              <w:spacing w:after="0" w:line="360" w:lineRule="auto"/>
              <w:rPr>
                <w:szCs w:val="24"/>
              </w:rPr>
            </w:pPr>
            <w:r w:rsidRPr="00725E27">
              <w:rPr>
                <w:szCs w:val="24"/>
                <w:lang w:val="en-US"/>
              </w:rPr>
              <w:t>Steam turbines</w:t>
            </w:r>
          </w:p>
          <w:p w14:paraId="6AF151A8" w14:textId="77777777" w:rsidR="0017491A" w:rsidRPr="00725E27" w:rsidRDefault="0017491A" w:rsidP="004470E5">
            <w:pPr>
              <w:pStyle w:val="ListParagraph"/>
              <w:numPr>
                <w:ilvl w:val="1"/>
                <w:numId w:val="262"/>
              </w:numPr>
              <w:spacing w:after="0" w:line="360" w:lineRule="auto"/>
              <w:rPr>
                <w:szCs w:val="24"/>
              </w:rPr>
            </w:pPr>
            <w:r w:rsidRPr="00725E27">
              <w:rPr>
                <w:szCs w:val="24"/>
              </w:rPr>
              <w:t xml:space="preserve">Turbine working principles </w:t>
            </w:r>
          </w:p>
        </w:tc>
        <w:tc>
          <w:tcPr>
            <w:tcW w:w="1285" w:type="pct"/>
            <w:tcBorders>
              <w:top w:val="single" w:sz="4" w:space="0" w:color="auto"/>
              <w:left w:val="single" w:sz="4" w:space="0" w:color="auto"/>
              <w:bottom w:val="single" w:sz="4" w:space="0" w:color="auto"/>
              <w:right w:val="single" w:sz="4" w:space="0" w:color="auto"/>
            </w:tcBorders>
          </w:tcPr>
          <w:p w14:paraId="46D67897" w14:textId="77777777" w:rsidR="0017491A" w:rsidRPr="00725E27" w:rsidRDefault="0017491A" w:rsidP="004470E5">
            <w:pPr>
              <w:pStyle w:val="ListParagraph"/>
              <w:numPr>
                <w:ilvl w:val="0"/>
                <w:numId w:val="373"/>
              </w:numPr>
              <w:rPr>
                <w:szCs w:val="24"/>
              </w:rPr>
            </w:pPr>
            <w:r w:rsidRPr="00725E27">
              <w:rPr>
                <w:szCs w:val="24"/>
              </w:rPr>
              <w:lastRenderedPageBreak/>
              <w:t>Practical tests</w:t>
            </w:r>
          </w:p>
          <w:p w14:paraId="2CDD1BB0" w14:textId="77777777" w:rsidR="0017491A" w:rsidRPr="00725E27" w:rsidRDefault="0017491A" w:rsidP="004470E5">
            <w:pPr>
              <w:pStyle w:val="ListParagraph"/>
              <w:numPr>
                <w:ilvl w:val="0"/>
                <w:numId w:val="373"/>
              </w:numPr>
              <w:rPr>
                <w:szCs w:val="24"/>
              </w:rPr>
            </w:pPr>
            <w:r w:rsidRPr="00725E27">
              <w:rPr>
                <w:szCs w:val="24"/>
              </w:rPr>
              <w:t>Project</w:t>
            </w:r>
          </w:p>
          <w:p w14:paraId="397BF8D1" w14:textId="77777777" w:rsidR="0017491A" w:rsidRPr="00725E27" w:rsidRDefault="0017491A" w:rsidP="004470E5">
            <w:pPr>
              <w:pStyle w:val="ListParagraph"/>
              <w:numPr>
                <w:ilvl w:val="0"/>
                <w:numId w:val="373"/>
              </w:numPr>
              <w:rPr>
                <w:szCs w:val="24"/>
              </w:rPr>
            </w:pPr>
            <w:r w:rsidRPr="00725E27">
              <w:rPr>
                <w:szCs w:val="24"/>
              </w:rPr>
              <w:t>Portfolio of evidence</w:t>
            </w:r>
          </w:p>
          <w:p w14:paraId="64054782" w14:textId="77777777" w:rsidR="0017491A" w:rsidRPr="00725E27" w:rsidRDefault="0017491A" w:rsidP="004470E5">
            <w:pPr>
              <w:pStyle w:val="ListParagraph"/>
              <w:numPr>
                <w:ilvl w:val="0"/>
                <w:numId w:val="373"/>
              </w:numPr>
              <w:rPr>
                <w:szCs w:val="24"/>
              </w:rPr>
            </w:pPr>
            <w:r w:rsidRPr="00725E27">
              <w:rPr>
                <w:szCs w:val="24"/>
              </w:rPr>
              <w:t>Third party report</w:t>
            </w:r>
          </w:p>
          <w:p w14:paraId="39954169" w14:textId="77777777" w:rsidR="0017491A" w:rsidRPr="00725E27" w:rsidRDefault="0017491A" w:rsidP="004470E5">
            <w:pPr>
              <w:pStyle w:val="ListParagraph"/>
              <w:numPr>
                <w:ilvl w:val="0"/>
                <w:numId w:val="373"/>
              </w:numPr>
              <w:rPr>
                <w:szCs w:val="24"/>
                <w:lang w:val="en-ZA"/>
              </w:rPr>
            </w:pPr>
            <w:r w:rsidRPr="00725E27">
              <w:rPr>
                <w:szCs w:val="24"/>
              </w:rPr>
              <w:t>Written tests</w:t>
            </w:r>
          </w:p>
          <w:p w14:paraId="2DFB244D" w14:textId="77777777" w:rsidR="0017491A" w:rsidRPr="00725E27" w:rsidRDefault="0017491A" w:rsidP="00C24A23">
            <w:pPr>
              <w:spacing w:after="0" w:line="360" w:lineRule="auto"/>
              <w:rPr>
                <w:rFonts w:eastAsia="SimSun" w:cs="Times New Roman"/>
                <w:szCs w:val="24"/>
              </w:rPr>
            </w:pPr>
          </w:p>
        </w:tc>
      </w:tr>
    </w:tbl>
    <w:p w14:paraId="6CCE8E29" w14:textId="77777777" w:rsidR="0017491A" w:rsidRPr="00725E27" w:rsidRDefault="0017491A" w:rsidP="0017491A">
      <w:pPr>
        <w:spacing w:after="0" w:line="360" w:lineRule="auto"/>
        <w:rPr>
          <w:rFonts w:eastAsia="SimSun" w:cs="Times New Roman"/>
          <w:b/>
          <w:bCs/>
          <w:szCs w:val="24"/>
          <w:lang w:val="fr-FR"/>
        </w:rPr>
      </w:pPr>
    </w:p>
    <w:p w14:paraId="4B30B2C8" w14:textId="77777777" w:rsidR="0017491A" w:rsidRPr="00725E27" w:rsidRDefault="0017491A" w:rsidP="0017491A">
      <w:pPr>
        <w:spacing w:after="0" w:line="360" w:lineRule="auto"/>
        <w:rPr>
          <w:rFonts w:eastAsia="SimSun" w:cs="Times New Roman"/>
          <w:b/>
          <w:bCs/>
          <w:szCs w:val="24"/>
          <w:lang w:val="fr-FR"/>
        </w:rPr>
      </w:pPr>
    </w:p>
    <w:p w14:paraId="26476E1C" w14:textId="77777777" w:rsidR="0017491A" w:rsidRPr="00725E27" w:rsidRDefault="0017491A" w:rsidP="0017491A">
      <w:pPr>
        <w:spacing w:after="0" w:line="360" w:lineRule="auto"/>
        <w:rPr>
          <w:rFonts w:eastAsia="SimSun" w:cs="Times New Roman"/>
          <w:b/>
          <w:bCs/>
          <w:szCs w:val="24"/>
          <w:lang w:val="fr-FR"/>
        </w:rPr>
      </w:pPr>
      <w:bookmarkStart w:id="153" w:name="_Hlk197146502"/>
      <w:proofErr w:type="spellStart"/>
      <w:r w:rsidRPr="00725E27">
        <w:rPr>
          <w:rFonts w:eastAsia="SimSun" w:cs="Times New Roman"/>
          <w:b/>
          <w:bCs/>
          <w:szCs w:val="24"/>
          <w:lang w:val="fr-FR"/>
        </w:rPr>
        <w:t>Suggested</w:t>
      </w:r>
      <w:proofErr w:type="spellEnd"/>
      <w:r w:rsidRPr="00725E27">
        <w:rPr>
          <w:rFonts w:eastAsia="SimSun" w:cs="Times New Roman"/>
          <w:b/>
          <w:bCs/>
          <w:szCs w:val="24"/>
          <w:lang w:val="fr-FR"/>
        </w:rPr>
        <w:t xml:space="preserve"> Methods of Instruction</w:t>
      </w:r>
    </w:p>
    <w:p w14:paraId="1D57FEA4" w14:textId="77777777" w:rsidR="0017491A" w:rsidRPr="00725E27" w:rsidRDefault="0017491A" w:rsidP="004470E5">
      <w:pPr>
        <w:pStyle w:val="ListParagraph"/>
        <w:numPr>
          <w:ilvl w:val="0"/>
          <w:numId w:val="251"/>
        </w:numPr>
        <w:spacing w:after="0" w:line="360" w:lineRule="auto"/>
        <w:rPr>
          <w:rFonts w:eastAsia="SimSun"/>
          <w:szCs w:val="24"/>
          <w:lang w:val="fr-FR"/>
        </w:rPr>
      </w:pPr>
      <w:proofErr w:type="spellStart"/>
      <w:r w:rsidRPr="00725E27">
        <w:rPr>
          <w:rFonts w:eastAsia="SimSun"/>
          <w:szCs w:val="24"/>
          <w:lang w:val="fr-FR"/>
        </w:rPr>
        <w:t>Practical</w:t>
      </w:r>
      <w:proofErr w:type="spellEnd"/>
    </w:p>
    <w:p w14:paraId="53D0A495" w14:textId="77777777" w:rsidR="0017491A" w:rsidRPr="00725E27" w:rsidRDefault="00CB1246" w:rsidP="004470E5">
      <w:pPr>
        <w:pStyle w:val="ListParagraph"/>
        <w:numPr>
          <w:ilvl w:val="0"/>
          <w:numId w:val="251"/>
        </w:numPr>
        <w:spacing w:after="0" w:line="360" w:lineRule="auto"/>
        <w:rPr>
          <w:rFonts w:eastAsia="SimSun"/>
          <w:szCs w:val="24"/>
          <w:lang w:val="fr-FR"/>
        </w:rPr>
      </w:pPr>
      <w:r w:rsidRPr="00725E27">
        <w:rPr>
          <w:rFonts w:eastAsia="SimSun"/>
          <w:szCs w:val="24"/>
          <w:lang w:val="fr-FR"/>
        </w:rPr>
        <w:t>Project</w:t>
      </w:r>
    </w:p>
    <w:p w14:paraId="0646BB27" w14:textId="77777777" w:rsidR="0017491A" w:rsidRPr="00725E27" w:rsidRDefault="00CB1246" w:rsidP="004470E5">
      <w:pPr>
        <w:pStyle w:val="ListParagraph"/>
        <w:numPr>
          <w:ilvl w:val="0"/>
          <w:numId w:val="251"/>
        </w:numPr>
        <w:spacing w:after="0" w:line="360" w:lineRule="auto"/>
        <w:rPr>
          <w:rFonts w:eastAsia="SimSun"/>
          <w:szCs w:val="24"/>
          <w:lang w:val="fr-FR"/>
        </w:rPr>
      </w:pPr>
      <w:r w:rsidRPr="00725E27">
        <w:rPr>
          <w:rFonts w:eastAsia="SimSun"/>
          <w:szCs w:val="24"/>
          <w:lang w:val="fr-FR"/>
        </w:rPr>
        <w:t>Démonstrations</w:t>
      </w:r>
    </w:p>
    <w:p w14:paraId="62868488" w14:textId="77777777" w:rsidR="0017491A" w:rsidRPr="00725E27" w:rsidRDefault="0017491A" w:rsidP="004470E5">
      <w:pPr>
        <w:pStyle w:val="ListParagraph"/>
        <w:numPr>
          <w:ilvl w:val="0"/>
          <w:numId w:val="251"/>
        </w:numPr>
        <w:spacing w:after="0" w:line="360" w:lineRule="auto"/>
        <w:rPr>
          <w:rFonts w:eastAsia="SimSun"/>
          <w:szCs w:val="24"/>
          <w:lang w:val="fr-FR"/>
        </w:rPr>
      </w:pPr>
      <w:r w:rsidRPr="00725E27">
        <w:rPr>
          <w:rFonts w:eastAsia="SimSun"/>
          <w:szCs w:val="24"/>
          <w:lang w:val="fr-FR"/>
        </w:rPr>
        <w:t>Group discussions</w:t>
      </w:r>
    </w:p>
    <w:p w14:paraId="5D974C8A" w14:textId="77777777" w:rsidR="0017491A" w:rsidRPr="00725E27" w:rsidRDefault="0017491A" w:rsidP="004470E5">
      <w:pPr>
        <w:pStyle w:val="ListParagraph"/>
        <w:numPr>
          <w:ilvl w:val="0"/>
          <w:numId w:val="251"/>
        </w:numPr>
        <w:spacing w:after="0" w:line="360" w:lineRule="auto"/>
        <w:rPr>
          <w:rFonts w:eastAsia="SimSun"/>
          <w:b/>
          <w:bCs/>
          <w:szCs w:val="24"/>
          <w:lang w:val="fr-FR"/>
        </w:rPr>
      </w:pPr>
      <w:r w:rsidRPr="00725E27">
        <w:rPr>
          <w:rFonts w:eastAsia="SimSun"/>
          <w:szCs w:val="24"/>
          <w:lang w:val="fr-FR"/>
        </w:rPr>
        <w:t>Direct instructions</w:t>
      </w:r>
      <w:r w:rsidRPr="00725E27">
        <w:rPr>
          <w:rFonts w:eastAsia="SimSun"/>
          <w:b/>
          <w:bCs/>
          <w:szCs w:val="24"/>
          <w:lang w:val="fr-FR"/>
        </w:rPr>
        <w:t xml:space="preserve"> </w:t>
      </w:r>
    </w:p>
    <w:p w14:paraId="106042FF" w14:textId="77777777" w:rsidR="0017491A" w:rsidRPr="00725E27" w:rsidRDefault="0017491A" w:rsidP="004470E5">
      <w:pPr>
        <w:pStyle w:val="ListParagraph"/>
        <w:numPr>
          <w:ilvl w:val="0"/>
          <w:numId w:val="251"/>
        </w:numPr>
        <w:spacing w:after="0" w:line="360" w:lineRule="auto"/>
        <w:rPr>
          <w:rFonts w:eastAsia="SimSun"/>
          <w:szCs w:val="24"/>
          <w:lang w:val="fr-FR"/>
        </w:rPr>
      </w:pPr>
      <w:r w:rsidRPr="00725E27">
        <w:rPr>
          <w:rFonts w:eastAsia="SimSun"/>
          <w:szCs w:val="24"/>
          <w:lang w:val="fr-FR"/>
        </w:rPr>
        <w:t>Field trips</w:t>
      </w:r>
    </w:p>
    <w:p w14:paraId="57F6E396" w14:textId="77777777" w:rsidR="0017491A" w:rsidRPr="00725E27" w:rsidRDefault="0017491A" w:rsidP="0017491A">
      <w:pPr>
        <w:spacing w:after="0" w:line="360" w:lineRule="auto"/>
        <w:rPr>
          <w:rFonts w:cs="Times New Roman"/>
          <w:b/>
          <w:szCs w:val="24"/>
        </w:rPr>
      </w:pPr>
      <w:r w:rsidRPr="00725E27">
        <w:rPr>
          <w:rFonts w:cs="Times New Roman"/>
          <w:b/>
          <w:szCs w:val="24"/>
        </w:rPr>
        <w:t>Recommended Resources for 25 Trainees</w:t>
      </w:r>
    </w:p>
    <w:p w14:paraId="3585DF1D" w14:textId="77777777" w:rsidR="0017491A" w:rsidRPr="00725E27" w:rsidRDefault="0017491A" w:rsidP="0017491A">
      <w:pPr>
        <w:spacing w:after="0"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3DF44172" w14:textId="77777777" w:rsidTr="00C24A23">
        <w:trPr>
          <w:tblHeader/>
        </w:trPr>
        <w:tc>
          <w:tcPr>
            <w:tcW w:w="895" w:type="dxa"/>
            <w:shd w:val="clear" w:color="auto" w:fill="auto"/>
          </w:tcPr>
          <w:p w14:paraId="6BCD2B68"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390726BF"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626651DD"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0A5F7B62"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0C0D07E4"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Recommended Ratio</w:t>
            </w:r>
          </w:p>
          <w:p w14:paraId="6AF46C8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74474022" w14:textId="77777777" w:rsidTr="00C24A23">
        <w:tc>
          <w:tcPr>
            <w:tcW w:w="895" w:type="dxa"/>
            <w:shd w:val="clear" w:color="auto" w:fill="auto"/>
          </w:tcPr>
          <w:p w14:paraId="5E7F9A7D"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A</w:t>
            </w:r>
          </w:p>
        </w:tc>
        <w:tc>
          <w:tcPr>
            <w:tcW w:w="8455" w:type="dxa"/>
            <w:gridSpan w:val="4"/>
            <w:shd w:val="clear" w:color="auto" w:fill="auto"/>
          </w:tcPr>
          <w:p w14:paraId="605692B6"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41B25DD5" w14:textId="77777777" w:rsidTr="00C24A23">
        <w:tc>
          <w:tcPr>
            <w:tcW w:w="895" w:type="dxa"/>
            <w:shd w:val="clear" w:color="auto" w:fill="auto"/>
          </w:tcPr>
          <w:p w14:paraId="6C744765"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43E3CF06"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1589F13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7F7DB9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2AB01F6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16B96B31" w14:textId="77777777" w:rsidTr="00C24A23">
        <w:tc>
          <w:tcPr>
            <w:tcW w:w="895" w:type="dxa"/>
            <w:shd w:val="clear" w:color="auto" w:fill="auto"/>
          </w:tcPr>
          <w:p w14:paraId="72C687EC"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455956E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Reference materials</w:t>
            </w:r>
          </w:p>
        </w:tc>
        <w:tc>
          <w:tcPr>
            <w:tcW w:w="2070" w:type="dxa"/>
            <w:shd w:val="clear" w:color="auto" w:fill="auto"/>
          </w:tcPr>
          <w:p w14:paraId="0F66D02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64D316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0A6D1B3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436D87AE" w14:textId="77777777" w:rsidTr="00C24A23">
        <w:tc>
          <w:tcPr>
            <w:tcW w:w="895" w:type="dxa"/>
            <w:shd w:val="clear" w:color="auto" w:fill="auto"/>
          </w:tcPr>
          <w:p w14:paraId="6251ED59"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7C0B522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Scale Rulers</w:t>
            </w:r>
          </w:p>
        </w:tc>
        <w:tc>
          <w:tcPr>
            <w:tcW w:w="2070" w:type="dxa"/>
            <w:shd w:val="clear" w:color="auto" w:fill="auto"/>
          </w:tcPr>
          <w:p w14:paraId="595BDF2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48C1F7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7E9F618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330AD920" w14:textId="77777777" w:rsidTr="00C24A23">
        <w:tc>
          <w:tcPr>
            <w:tcW w:w="895" w:type="dxa"/>
            <w:shd w:val="clear" w:color="auto" w:fill="auto"/>
          </w:tcPr>
          <w:p w14:paraId="5BFAFFFE"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473B8EB0"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Graph papers</w:t>
            </w:r>
          </w:p>
        </w:tc>
        <w:tc>
          <w:tcPr>
            <w:tcW w:w="2070" w:type="dxa"/>
            <w:shd w:val="clear" w:color="auto" w:fill="auto"/>
          </w:tcPr>
          <w:p w14:paraId="52DDC07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202E715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Sufficient  </w:t>
            </w:r>
          </w:p>
        </w:tc>
        <w:tc>
          <w:tcPr>
            <w:tcW w:w="1693" w:type="dxa"/>
            <w:shd w:val="clear" w:color="auto" w:fill="auto"/>
          </w:tcPr>
          <w:p w14:paraId="30BF396D" w14:textId="77777777" w:rsidR="0017491A" w:rsidRPr="00725E27" w:rsidRDefault="0017491A" w:rsidP="00C24A23">
            <w:pPr>
              <w:spacing w:after="0" w:line="360" w:lineRule="auto"/>
              <w:rPr>
                <w:rFonts w:cs="Times New Roman"/>
                <w:bCs/>
                <w:szCs w:val="24"/>
                <w:lang w:val="en-GB"/>
              </w:rPr>
            </w:pPr>
          </w:p>
        </w:tc>
      </w:tr>
      <w:tr w:rsidR="00DC0CBC" w:rsidRPr="00725E27" w14:paraId="6E27E32B" w14:textId="77777777" w:rsidTr="00C24A23">
        <w:tc>
          <w:tcPr>
            <w:tcW w:w="895" w:type="dxa"/>
            <w:shd w:val="clear" w:color="auto" w:fill="auto"/>
          </w:tcPr>
          <w:p w14:paraId="423861E3"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lastRenderedPageBreak/>
              <w:t>B</w:t>
            </w:r>
          </w:p>
        </w:tc>
        <w:tc>
          <w:tcPr>
            <w:tcW w:w="8455" w:type="dxa"/>
            <w:gridSpan w:val="4"/>
            <w:shd w:val="clear" w:color="auto" w:fill="auto"/>
          </w:tcPr>
          <w:p w14:paraId="08102353"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003CC395" w14:textId="77777777" w:rsidTr="00C24A23">
        <w:tc>
          <w:tcPr>
            <w:tcW w:w="895" w:type="dxa"/>
            <w:shd w:val="clear" w:color="auto" w:fill="auto"/>
          </w:tcPr>
          <w:p w14:paraId="0B42D56C"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1E0239D2"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5670FFDC" w14:textId="77777777" w:rsidR="0017491A" w:rsidRPr="00725E27" w:rsidRDefault="0017491A"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48147B3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54C7636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62A9149B" w14:textId="77777777" w:rsidTr="00C24A23">
        <w:tc>
          <w:tcPr>
            <w:tcW w:w="895" w:type="dxa"/>
            <w:shd w:val="clear" w:color="auto" w:fill="auto"/>
          </w:tcPr>
          <w:p w14:paraId="3627CCD9"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2FEA70A2" w14:textId="77777777" w:rsidR="0017491A" w:rsidRPr="00725E27" w:rsidRDefault="0017491A" w:rsidP="00C24A23">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4FEFC9DF" w14:textId="77777777" w:rsidR="0017491A" w:rsidRPr="00725E27" w:rsidRDefault="0017491A"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3D2053B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1C3970C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4059A3D7" w14:textId="77777777" w:rsidTr="00C24A23">
        <w:trPr>
          <w:trHeight w:val="664"/>
        </w:trPr>
        <w:tc>
          <w:tcPr>
            <w:tcW w:w="895" w:type="dxa"/>
            <w:shd w:val="clear" w:color="auto" w:fill="auto"/>
          </w:tcPr>
          <w:p w14:paraId="0B8857A0"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08965C63"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Classroom </w:t>
            </w:r>
          </w:p>
        </w:tc>
        <w:tc>
          <w:tcPr>
            <w:tcW w:w="2070" w:type="dxa"/>
            <w:shd w:val="clear" w:color="auto" w:fill="auto"/>
          </w:tcPr>
          <w:p w14:paraId="0B62EB7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6CF072E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5F75AC2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79509A0" w14:textId="77777777" w:rsidTr="00C24A23">
        <w:trPr>
          <w:trHeight w:val="664"/>
        </w:trPr>
        <w:tc>
          <w:tcPr>
            <w:tcW w:w="895" w:type="dxa"/>
            <w:shd w:val="clear" w:color="auto" w:fill="auto"/>
          </w:tcPr>
          <w:p w14:paraId="49EF42E0"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7AE5680F"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Water/hydraulic workshop </w:t>
            </w:r>
          </w:p>
        </w:tc>
        <w:tc>
          <w:tcPr>
            <w:tcW w:w="2070" w:type="dxa"/>
            <w:shd w:val="clear" w:color="auto" w:fill="auto"/>
          </w:tcPr>
          <w:p w14:paraId="4DD5FBB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252757E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71641560"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361788E3" w14:textId="77777777" w:rsidTr="00C24A23">
        <w:tc>
          <w:tcPr>
            <w:tcW w:w="895" w:type="dxa"/>
            <w:shd w:val="clear" w:color="auto" w:fill="auto"/>
          </w:tcPr>
          <w:p w14:paraId="1B9EFB72"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3D21005B"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220F336C" w14:textId="77777777" w:rsidTr="00C24A23">
        <w:trPr>
          <w:trHeight w:val="495"/>
        </w:trPr>
        <w:tc>
          <w:tcPr>
            <w:tcW w:w="895" w:type="dxa"/>
            <w:shd w:val="clear" w:color="auto" w:fill="auto"/>
          </w:tcPr>
          <w:p w14:paraId="3FEB4089"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3F1799F7"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 xml:space="preserve">Assorted </w:t>
            </w:r>
            <w:proofErr w:type="spellStart"/>
            <w:r w:rsidRPr="00725E27">
              <w:rPr>
                <w:rFonts w:eastAsia="Times New Roman" w:cs="Times New Roman"/>
                <w:szCs w:val="24"/>
                <w:lang w:eastAsia="zh-CN"/>
              </w:rPr>
              <w:t>colour</w:t>
            </w:r>
            <w:proofErr w:type="spellEnd"/>
            <w:r w:rsidRPr="00725E27">
              <w:rPr>
                <w:rFonts w:eastAsia="Times New Roman" w:cs="Times New Roman"/>
                <w:szCs w:val="24"/>
                <w:lang w:eastAsia="zh-CN"/>
              </w:rPr>
              <w:t xml:space="preserve"> of whiteboard markers</w:t>
            </w:r>
          </w:p>
        </w:tc>
        <w:tc>
          <w:tcPr>
            <w:tcW w:w="2070" w:type="dxa"/>
            <w:shd w:val="clear" w:color="auto" w:fill="auto"/>
          </w:tcPr>
          <w:p w14:paraId="077A7C8A"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01086B8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3B114EF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10:1</w:t>
            </w:r>
          </w:p>
        </w:tc>
      </w:tr>
      <w:tr w:rsidR="00DC0CBC" w:rsidRPr="00725E27" w14:paraId="4B042DE1" w14:textId="77777777" w:rsidTr="00C24A23">
        <w:tc>
          <w:tcPr>
            <w:tcW w:w="895" w:type="dxa"/>
            <w:shd w:val="clear" w:color="auto" w:fill="auto"/>
          </w:tcPr>
          <w:p w14:paraId="3C34856F"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45EFCCF0"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stationery </w:t>
            </w:r>
          </w:p>
        </w:tc>
        <w:tc>
          <w:tcPr>
            <w:tcW w:w="2070" w:type="dxa"/>
            <w:shd w:val="clear" w:color="auto" w:fill="auto"/>
          </w:tcPr>
          <w:p w14:paraId="1B95F65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317672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25 pcs per stationery </w:t>
            </w:r>
          </w:p>
        </w:tc>
        <w:tc>
          <w:tcPr>
            <w:tcW w:w="1693" w:type="dxa"/>
            <w:shd w:val="clear" w:color="auto" w:fill="auto"/>
          </w:tcPr>
          <w:p w14:paraId="13DE1CD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1F24E58" w14:textId="77777777" w:rsidTr="00C24A23">
        <w:tc>
          <w:tcPr>
            <w:tcW w:w="895" w:type="dxa"/>
            <w:shd w:val="clear" w:color="auto" w:fill="auto"/>
          </w:tcPr>
          <w:p w14:paraId="7A60F42A"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7483F0E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Oils</w:t>
            </w:r>
          </w:p>
        </w:tc>
        <w:tc>
          <w:tcPr>
            <w:tcW w:w="2070" w:type="dxa"/>
            <w:shd w:val="clear" w:color="auto" w:fill="auto"/>
          </w:tcPr>
          <w:p w14:paraId="04BCF13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5F7F4A4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Sufficient </w:t>
            </w:r>
          </w:p>
        </w:tc>
        <w:tc>
          <w:tcPr>
            <w:tcW w:w="1693" w:type="dxa"/>
            <w:shd w:val="clear" w:color="auto" w:fill="auto"/>
          </w:tcPr>
          <w:p w14:paraId="3150C069" w14:textId="77777777" w:rsidR="0017491A" w:rsidRPr="00725E27" w:rsidRDefault="0017491A" w:rsidP="00C24A23">
            <w:pPr>
              <w:spacing w:after="0" w:line="360" w:lineRule="auto"/>
              <w:rPr>
                <w:rFonts w:cs="Times New Roman"/>
                <w:bCs/>
                <w:szCs w:val="24"/>
                <w:lang w:val="en-GB"/>
              </w:rPr>
            </w:pPr>
          </w:p>
        </w:tc>
      </w:tr>
      <w:tr w:rsidR="00DC0CBC" w:rsidRPr="00725E27" w14:paraId="2885CC6D" w14:textId="77777777" w:rsidTr="00C24A23">
        <w:tc>
          <w:tcPr>
            <w:tcW w:w="895" w:type="dxa"/>
            <w:shd w:val="clear" w:color="auto" w:fill="auto"/>
          </w:tcPr>
          <w:p w14:paraId="47B44369"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698AEAE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gaskets</w:t>
            </w:r>
          </w:p>
        </w:tc>
        <w:tc>
          <w:tcPr>
            <w:tcW w:w="2070" w:type="dxa"/>
            <w:shd w:val="clear" w:color="auto" w:fill="auto"/>
          </w:tcPr>
          <w:p w14:paraId="1161EBD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4A18E1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Sufficient</w:t>
            </w:r>
          </w:p>
        </w:tc>
        <w:tc>
          <w:tcPr>
            <w:tcW w:w="1693" w:type="dxa"/>
            <w:shd w:val="clear" w:color="auto" w:fill="auto"/>
          </w:tcPr>
          <w:p w14:paraId="74D4F346" w14:textId="77777777" w:rsidR="0017491A" w:rsidRPr="00725E27" w:rsidRDefault="0017491A" w:rsidP="00C24A23">
            <w:pPr>
              <w:spacing w:after="0" w:line="360" w:lineRule="auto"/>
              <w:rPr>
                <w:rFonts w:cs="Times New Roman"/>
                <w:bCs/>
                <w:szCs w:val="24"/>
                <w:lang w:val="en-GB"/>
              </w:rPr>
            </w:pPr>
          </w:p>
        </w:tc>
      </w:tr>
      <w:tr w:rsidR="00DC0CBC" w:rsidRPr="00725E27" w14:paraId="59A52F09" w14:textId="77777777" w:rsidTr="00C24A23">
        <w:tc>
          <w:tcPr>
            <w:tcW w:w="895" w:type="dxa"/>
            <w:shd w:val="clear" w:color="auto" w:fill="auto"/>
          </w:tcPr>
          <w:p w14:paraId="30003F26"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14836E9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sealant</w:t>
            </w:r>
          </w:p>
        </w:tc>
        <w:tc>
          <w:tcPr>
            <w:tcW w:w="2070" w:type="dxa"/>
            <w:shd w:val="clear" w:color="auto" w:fill="auto"/>
          </w:tcPr>
          <w:p w14:paraId="1135A1B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518AD38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Sufficient</w:t>
            </w:r>
          </w:p>
        </w:tc>
        <w:tc>
          <w:tcPr>
            <w:tcW w:w="1693" w:type="dxa"/>
            <w:shd w:val="clear" w:color="auto" w:fill="auto"/>
          </w:tcPr>
          <w:p w14:paraId="55E1FC9E" w14:textId="77777777" w:rsidR="0017491A" w:rsidRPr="00725E27" w:rsidRDefault="0017491A" w:rsidP="00C24A23">
            <w:pPr>
              <w:spacing w:after="0" w:line="360" w:lineRule="auto"/>
              <w:rPr>
                <w:rFonts w:cs="Times New Roman"/>
                <w:bCs/>
                <w:szCs w:val="24"/>
                <w:lang w:val="en-GB"/>
              </w:rPr>
            </w:pPr>
          </w:p>
        </w:tc>
      </w:tr>
      <w:tr w:rsidR="00DC0CBC" w:rsidRPr="00725E27" w14:paraId="0C4D7F05" w14:textId="77777777" w:rsidTr="00C24A23">
        <w:tc>
          <w:tcPr>
            <w:tcW w:w="895" w:type="dxa"/>
            <w:shd w:val="clear" w:color="auto" w:fill="auto"/>
          </w:tcPr>
          <w:p w14:paraId="310A4CDA"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73332634"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0D7388C0" w14:textId="77777777" w:rsidTr="00C24A23">
        <w:trPr>
          <w:trHeight w:val="600"/>
        </w:trPr>
        <w:tc>
          <w:tcPr>
            <w:tcW w:w="895" w:type="dxa"/>
            <w:shd w:val="clear" w:color="auto" w:fill="auto"/>
          </w:tcPr>
          <w:p w14:paraId="140EAC79"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11FB66A4"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Scientific calculator</w:t>
            </w:r>
          </w:p>
        </w:tc>
        <w:tc>
          <w:tcPr>
            <w:tcW w:w="2070" w:type="dxa"/>
            <w:shd w:val="clear" w:color="auto" w:fill="auto"/>
          </w:tcPr>
          <w:p w14:paraId="749D5C6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53EE7F1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7F8E342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52C262CE" w14:textId="77777777" w:rsidTr="00C24A23">
        <w:tc>
          <w:tcPr>
            <w:tcW w:w="895" w:type="dxa"/>
            <w:shd w:val="clear" w:color="auto" w:fill="auto"/>
          </w:tcPr>
          <w:p w14:paraId="2451D371"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72295789"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Caliper, scale rule  </w:t>
            </w:r>
          </w:p>
        </w:tc>
        <w:tc>
          <w:tcPr>
            <w:tcW w:w="2070" w:type="dxa"/>
            <w:shd w:val="clear" w:color="auto" w:fill="auto"/>
          </w:tcPr>
          <w:p w14:paraId="3710198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FB04C7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2973990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44676206" w14:textId="77777777" w:rsidTr="00C24A23">
        <w:tc>
          <w:tcPr>
            <w:tcW w:w="895" w:type="dxa"/>
            <w:shd w:val="clear" w:color="auto" w:fill="auto"/>
          </w:tcPr>
          <w:p w14:paraId="06555AB2"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13851AAF"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Flow meter, pressure gauge, manometer, piezometer, oscilloscope, temperature sensor, pitot tube, </w:t>
            </w:r>
          </w:p>
        </w:tc>
        <w:tc>
          <w:tcPr>
            <w:tcW w:w="2070" w:type="dxa"/>
            <w:shd w:val="clear" w:color="auto" w:fill="auto"/>
          </w:tcPr>
          <w:p w14:paraId="745D720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FEB86A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499A6D7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6FBD3739" w14:textId="77777777" w:rsidTr="00C24A23">
        <w:tc>
          <w:tcPr>
            <w:tcW w:w="895" w:type="dxa"/>
            <w:shd w:val="clear" w:color="auto" w:fill="auto"/>
          </w:tcPr>
          <w:p w14:paraId="4D28658F"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21CCEF93"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Weir, pumps, valves, taps, pipes, calibration kits, sluice gates, valves, tanks, </w:t>
            </w:r>
          </w:p>
        </w:tc>
        <w:tc>
          <w:tcPr>
            <w:tcW w:w="2070" w:type="dxa"/>
            <w:shd w:val="clear" w:color="auto" w:fill="auto"/>
          </w:tcPr>
          <w:p w14:paraId="4E0F9EF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85224E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125F5E9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17491A" w:rsidRPr="00725E27" w14:paraId="18C2274E" w14:textId="77777777" w:rsidTr="00C24A23">
        <w:tc>
          <w:tcPr>
            <w:tcW w:w="895" w:type="dxa"/>
            <w:shd w:val="clear" w:color="auto" w:fill="auto"/>
          </w:tcPr>
          <w:p w14:paraId="48FC7A85" w14:textId="77777777" w:rsidR="0017491A" w:rsidRPr="00725E27" w:rsidRDefault="0017491A" w:rsidP="004470E5">
            <w:pPr>
              <w:pStyle w:val="ListParagraph"/>
              <w:numPr>
                <w:ilvl w:val="0"/>
                <w:numId w:val="252"/>
              </w:numPr>
              <w:spacing w:after="0" w:line="360" w:lineRule="auto"/>
              <w:contextualSpacing w:val="0"/>
              <w:rPr>
                <w:bCs/>
                <w:szCs w:val="24"/>
                <w:lang w:val="en-GB"/>
              </w:rPr>
            </w:pPr>
          </w:p>
        </w:tc>
        <w:tc>
          <w:tcPr>
            <w:tcW w:w="3240" w:type="dxa"/>
            <w:shd w:val="clear" w:color="auto" w:fill="auto"/>
          </w:tcPr>
          <w:p w14:paraId="18F5210D"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Bernoulli’s apparatus, Leak detectors, sluice gates</w:t>
            </w:r>
          </w:p>
        </w:tc>
        <w:tc>
          <w:tcPr>
            <w:tcW w:w="2070" w:type="dxa"/>
            <w:shd w:val="clear" w:color="auto" w:fill="auto"/>
          </w:tcPr>
          <w:p w14:paraId="0F01B64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FBBAC3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6DCAD10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bookmarkEnd w:id="153"/>
    </w:tbl>
    <w:p w14:paraId="6B6A9780" w14:textId="77777777" w:rsidR="0017491A" w:rsidRPr="00725E27" w:rsidRDefault="0017491A" w:rsidP="0017491A">
      <w:pPr>
        <w:spacing w:after="0" w:line="360" w:lineRule="auto"/>
        <w:rPr>
          <w:rFonts w:eastAsia="Times New Roman" w:cs="Times New Roman"/>
          <w:b/>
          <w:bCs/>
          <w:szCs w:val="24"/>
        </w:rPr>
      </w:pPr>
    </w:p>
    <w:p w14:paraId="7343043B" w14:textId="77777777" w:rsidR="0017491A" w:rsidRPr="00725E27" w:rsidRDefault="0017491A" w:rsidP="0017491A">
      <w:pPr>
        <w:rPr>
          <w:rFonts w:eastAsia="SimSun" w:cs="Times New Roman"/>
          <w:b/>
          <w:szCs w:val="24"/>
        </w:rPr>
      </w:pPr>
      <w:r w:rsidRPr="00725E27">
        <w:rPr>
          <w:rFonts w:cs="Times New Roman"/>
          <w:szCs w:val="24"/>
        </w:rPr>
        <w:br w:type="page"/>
      </w:r>
    </w:p>
    <w:p w14:paraId="6D0639A7" w14:textId="77777777" w:rsidR="00E94F5F" w:rsidRPr="00725E27" w:rsidRDefault="00E94F5F" w:rsidP="00E94F5F">
      <w:pPr>
        <w:pStyle w:val="Heading2"/>
        <w:rPr>
          <w:lang w:val="en-ZW"/>
        </w:rPr>
      </w:pPr>
      <w:bookmarkStart w:id="154" w:name="_Toc197173418"/>
      <w:bookmarkStart w:id="155" w:name="_Toc182132722"/>
      <w:bookmarkStart w:id="156" w:name="_Toc182136444"/>
      <w:r w:rsidRPr="00725E27">
        <w:rPr>
          <w:lang w:val="en-ZW"/>
        </w:rPr>
        <w:lastRenderedPageBreak/>
        <w:t>CIVIL ENGINEERING DRAWINGS I</w:t>
      </w:r>
      <w:bookmarkEnd w:id="154"/>
    </w:p>
    <w:p w14:paraId="22DE9D00" w14:textId="77777777" w:rsidR="00E94F5F" w:rsidRPr="00725E27" w:rsidRDefault="00E94F5F" w:rsidP="00E94F5F">
      <w:pPr>
        <w:tabs>
          <w:tab w:val="left" w:pos="975"/>
          <w:tab w:val="center" w:pos="4680"/>
          <w:tab w:val="left" w:pos="6945"/>
        </w:tabs>
        <w:spacing w:after="0" w:line="360" w:lineRule="auto"/>
        <w:rPr>
          <w:rFonts w:eastAsia="Calibri" w:cs="Times New Roman"/>
          <w:b/>
          <w:szCs w:val="24"/>
          <w:lang w:val="en-ZA"/>
        </w:rPr>
      </w:pPr>
      <w:r w:rsidRPr="00725E27">
        <w:rPr>
          <w:rFonts w:eastAsia="Calibri" w:cs="Times New Roman"/>
          <w:b/>
          <w:szCs w:val="24"/>
          <w:lang w:val="en-ZA"/>
        </w:rPr>
        <w:tab/>
      </w:r>
      <w:r w:rsidRPr="00725E27">
        <w:rPr>
          <w:rFonts w:eastAsia="Calibri" w:cs="Times New Roman"/>
          <w:b/>
          <w:szCs w:val="24"/>
          <w:lang w:val="en-ZA"/>
        </w:rPr>
        <w:tab/>
      </w:r>
      <w:r w:rsidRPr="00725E27">
        <w:rPr>
          <w:rFonts w:eastAsia="Calibri" w:cs="Times New Roman"/>
          <w:b/>
          <w:szCs w:val="24"/>
          <w:lang w:val="en-ZA"/>
        </w:rPr>
        <w:tab/>
      </w:r>
    </w:p>
    <w:p w14:paraId="5139E10A" w14:textId="77777777" w:rsidR="00E94F5F" w:rsidRPr="00725E27" w:rsidRDefault="00E94F5F" w:rsidP="00E94F5F">
      <w:pPr>
        <w:spacing w:after="0" w:line="360" w:lineRule="auto"/>
        <w:rPr>
          <w:rFonts w:eastAsia="Calibri" w:cs="Times New Roman"/>
          <w:b/>
          <w:szCs w:val="24"/>
          <w:lang w:val="en-ZA"/>
        </w:rPr>
      </w:pPr>
      <w:r w:rsidRPr="00725E27">
        <w:rPr>
          <w:rFonts w:eastAsia="Calibri" w:cs="Times New Roman"/>
          <w:b/>
          <w:szCs w:val="24"/>
          <w:lang w:val="en-ZA"/>
        </w:rPr>
        <w:t xml:space="preserve">UNIT CODE: </w:t>
      </w:r>
      <w:r w:rsidRPr="00725E27">
        <w:rPr>
          <w:rFonts w:eastAsia="Calibri" w:cs="Times New Roman"/>
          <w:szCs w:val="24"/>
          <w:lang w:val="en-ZW"/>
        </w:rPr>
        <w:t>0732 551 17A</w:t>
      </w:r>
    </w:p>
    <w:p w14:paraId="347B26E2" w14:textId="77777777" w:rsidR="00E94F5F" w:rsidRPr="00725E27" w:rsidRDefault="00E94F5F" w:rsidP="00E94F5F">
      <w:pPr>
        <w:spacing w:after="0" w:line="360" w:lineRule="auto"/>
        <w:rPr>
          <w:rFonts w:eastAsia="Calibri" w:cs="Times New Roman"/>
          <w:szCs w:val="24"/>
          <w:lang w:val="en-ZA"/>
        </w:rPr>
      </w:pPr>
      <w:r w:rsidRPr="00725E27">
        <w:rPr>
          <w:rFonts w:eastAsia="Calibri" w:cs="Times New Roman"/>
          <w:b/>
          <w:szCs w:val="24"/>
          <w:lang w:val="en-ZA"/>
        </w:rPr>
        <w:t xml:space="preserve">UNIT DURATION: 80 HOURS </w:t>
      </w:r>
    </w:p>
    <w:p w14:paraId="738F754E" w14:textId="77777777" w:rsidR="00E94F5F" w:rsidRPr="00725E27" w:rsidRDefault="00E94F5F" w:rsidP="00E94F5F">
      <w:pPr>
        <w:spacing w:after="0" w:line="360" w:lineRule="auto"/>
        <w:rPr>
          <w:rFonts w:eastAsia="Calibri" w:cs="Times New Roman"/>
          <w:b/>
          <w:szCs w:val="24"/>
          <w:lang w:val="en-ZA"/>
        </w:rPr>
      </w:pPr>
    </w:p>
    <w:p w14:paraId="61941CEE" w14:textId="77777777" w:rsidR="00E94F5F" w:rsidRPr="00725E27" w:rsidRDefault="00E94F5F" w:rsidP="00E94F5F">
      <w:pPr>
        <w:spacing w:after="0" w:line="360" w:lineRule="auto"/>
        <w:rPr>
          <w:rFonts w:eastAsia="Calibri" w:cs="Times New Roman"/>
          <w:szCs w:val="24"/>
          <w:lang w:val="en-ZA"/>
        </w:rPr>
      </w:pPr>
      <w:r w:rsidRPr="00725E27">
        <w:rPr>
          <w:rFonts w:eastAsia="Calibri" w:cs="Times New Roman"/>
          <w:b/>
          <w:szCs w:val="24"/>
          <w:lang w:val="en-ZA"/>
        </w:rPr>
        <w:t>Relationship to Occupational Standards</w:t>
      </w:r>
    </w:p>
    <w:p w14:paraId="0A26D05F" w14:textId="77777777" w:rsidR="00E94F5F" w:rsidRPr="00725E27" w:rsidRDefault="00E94F5F" w:rsidP="00E94F5F">
      <w:pPr>
        <w:spacing w:after="0" w:line="360" w:lineRule="auto"/>
        <w:rPr>
          <w:rFonts w:eastAsia="Calibri" w:cs="Times New Roman"/>
          <w:szCs w:val="24"/>
          <w:lang w:val="en-ZA"/>
        </w:rPr>
      </w:pPr>
      <w:r w:rsidRPr="00725E27">
        <w:rPr>
          <w:rFonts w:eastAsia="Calibri" w:cs="Times New Roman"/>
          <w:szCs w:val="24"/>
          <w:lang w:val="en-ZA"/>
        </w:rPr>
        <w:t>This unit addresses the Unit of Competency:  Produce Civil Engineering Drawings I</w:t>
      </w:r>
    </w:p>
    <w:p w14:paraId="0E14944C" w14:textId="77777777" w:rsidR="00E94F5F" w:rsidRPr="00725E27" w:rsidRDefault="00E94F5F" w:rsidP="00E94F5F">
      <w:pPr>
        <w:spacing w:after="0" w:line="360" w:lineRule="auto"/>
        <w:rPr>
          <w:rFonts w:eastAsia="Calibri" w:cs="Times New Roman"/>
          <w:b/>
          <w:szCs w:val="24"/>
          <w:lang w:val="en-ZA"/>
        </w:rPr>
      </w:pPr>
    </w:p>
    <w:p w14:paraId="4689DB89" w14:textId="77777777" w:rsidR="00E94F5F" w:rsidRPr="00725E27" w:rsidRDefault="00E94F5F" w:rsidP="00E94F5F">
      <w:pPr>
        <w:spacing w:after="0" w:line="360" w:lineRule="auto"/>
        <w:rPr>
          <w:rFonts w:eastAsia="Calibri" w:cs="Times New Roman"/>
          <w:szCs w:val="24"/>
          <w:lang w:val="en-ZA"/>
        </w:rPr>
      </w:pPr>
      <w:r w:rsidRPr="00725E27">
        <w:rPr>
          <w:rFonts w:eastAsia="Calibri" w:cs="Times New Roman"/>
          <w:b/>
          <w:szCs w:val="24"/>
          <w:lang w:val="en-ZA"/>
        </w:rPr>
        <w:t>Unit Description</w:t>
      </w:r>
    </w:p>
    <w:p w14:paraId="31B7EBE4" w14:textId="77777777" w:rsidR="00E94F5F" w:rsidRPr="00725E27" w:rsidRDefault="00E94F5F" w:rsidP="00E94F5F">
      <w:pPr>
        <w:spacing w:after="0" w:line="360" w:lineRule="auto"/>
        <w:rPr>
          <w:rFonts w:eastAsia="Calibri" w:cs="Times New Roman"/>
          <w:szCs w:val="24"/>
          <w:lang w:val="en-ZA"/>
        </w:rPr>
      </w:pPr>
      <w:r w:rsidRPr="00725E27">
        <w:rPr>
          <w:rFonts w:eastAsia="Calibri" w:cs="Times New Roman"/>
          <w:szCs w:val="24"/>
          <w:lang w:val="en-ZW"/>
        </w:rPr>
        <w:t>This unit describes the competencies required to produce building drawings. It involves producing and interpreting architectural drawings, interpreting electrical drawings, and mechanical drawings.</w:t>
      </w:r>
    </w:p>
    <w:p w14:paraId="77E14A7D" w14:textId="77777777" w:rsidR="00E94F5F" w:rsidRPr="00725E27" w:rsidRDefault="00E94F5F" w:rsidP="000C122C">
      <w:pPr>
        <w:spacing w:after="0" w:line="360" w:lineRule="auto"/>
        <w:rPr>
          <w:rFonts w:eastAsia="Calibri" w:cs="Times New Roman"/>
          <w:b/>
          <w:szCs w:val="24"/>
          <w:lang w:val="en-ZA"/>
        </w:rPr>
      </w:pPr>
      <w:r w:rsidRPr="00725E27">
        <w:rPr>
          <w:rFonts w:eastAsia="Calibri" w:cs="Times New Roman"/>
          <w:b/>
          <w:szCs w:val="24"/>
          <w:lang w:val="en-ZA"/>
        </w:rPr>
        <w:t>Summary of Learning Outcomes</w:t>
      </w:r>
    </w:p>
    <w:tbl>
      <w:tblPr>
        <w:tblW w:w="8009" w:type="dxa"/>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7"/>
        <w:gridCol w:w="3732"/>
      </w:tblGrid>
      <w:tr w:rsidR="00DC0CBC" w:rsidRPr="00725E27" w14:paraId="0FAD2ECA" w14:textId="77777777" w:rsidTr="000C122C">
        <w:trPr>
          <w:trHeight w:val="142"/>
        </w:trPr>
        <w:tc>
          <w:tcPr>
            <w:tcW w:w="4277" w:type="dxa"/>
            <w:tcBorders>
              <w:top w:val="single" w:sz="4" w:space="0" w:color="000000"/>
              <w:left w:val="single" w:sz="4" w:space="0" w:color="000000"/>
              <w:bottom w:val="single" w:sz="4" w:space="0" w:color="000000"/>
              <w:right w:val="single" w:sz="4" w:space="0" w:color="000000"/>
            </w:tcBorders>
          </w:tcPr>
          <w:p w14:paraId="18F39440" w14:textId="77777777" w:rsidR="000C122C" w:rsidRPr="00725E27" w:rsidRDefault="000C122C" w:rsidP="000C122C">
            <w:pPr>
              <w:spacing w:after="0" w:line="360" w:lineRule="auto"/>
              <w:ind w:left="540" w:hanging="360"/>
              <w:contextualSpacing/>
              <w:rPr>
                <w:rFonts w:eastAsia="Times New Roman" w:cs="Times New Roman"/>
                <w:szCs w:val="24"/>
                <w:lang w:val="en-ZA"/>
              </w:rPr>
            </w:pPr>
          </w:p>
          <w:p w14:paraId="538B1206" w14:textId="77777777" w:rsidR="000C122C" w:rsidRPr="00725E27" w:rsidRDefault="000C122C" w:rsidP="000C122C">
            <w:pPr>
              <w:spacing w:after="0" w:line="360" w:lineRule="auto"/>
              <w:ind w:left="540" w:hanging="360"/>
              <w:contextualSpacing/>
              <w:rPr>
                <w:rFonts w:eastAsia="Times New Roman" w:cs="Times New Roman"/>
                <w:szCs w:val="24"/>
                <w:lang w:val="en-ZA"/>
              </w:rPr>
            </w:pPr>
            <w:r w:rsidRPr="00725E27">
              <w:rPr>
                <w:rFonts w:eastAsia="Times New Roman" w:cs="Times New Roman"/>
                <w:szCs w:val="24"/>
                <w:lang w:val="en-ZA"/>
              </w:rPr>
              <w:t>Learning Outcomes</w:t>
            </w:r>
          </w:p>
        </w:tc>
        <w:tc>
          <w:tcPr>
            <w:tcW w:w="3732" w:type="dxa"/>
            <w:tcBorders>
              <w:top w:val="single" w:sz="4" w:space="0" w:color="000000"/>
              <w:left w:val="single" w:sz="4" w:space="0" w:color="000000"/>
              <w:bottom w:val="single" w:sz="4" w:space="0" w:color="000000"/>
              <w:right w:val="single" w:sz="4" w:space="0" w:color="000000"/>
            </w:tcBorders>
          </w:tcPr>
          <w:p w14:paraId="193F418E" w14:textId="77777777" w:rsidR="000C122C" w:rsidRPr="00725E27" w:rsidRDefault="000C122C" w:rsidP="0020334F">
            <w:pPr>
              <w:jc w:val="center"/>
              <w:rPr>
                <w:rFonts w:eastAsia="Times New Roman" w:cs="Times New Roman"/>
                <w:szCs w:val="24"/>
              </w:rPr>
            </w:pPr>
          </w:p>
          <w:p w14:paraId="2AC2A21B" w14:textId="77777777" w:rsidR="000C122C" w:rsidRPr="00725E27" w:rsidRDefault="000C122C" w:rsidP="0020334F">
            <w:pPr>
              <w:jc w:val="center"/>
              <w:rPr>
                <w:rFonts w:eastAsia="Times New Roman" w:cs="Times New Roman"/>
                <w:szCs w:val="24"/>
              </w:rPr>
            </w:pPr>
            <w:r w:rsidRPr="00725E27">
              <w:rPr>
                <w:rFonts w:eastAsia="Times New Roman" w:cs="Times New Roman"/>
                <w:szCs w:val="24"/>
              </w:rPr>
              <w:t>DURATION (HOURS)</w:t>
            </w:r>
          </w:p>
          <w:p w14:paraId="07D19E29" w14:textId="77777777" w:rsidR="000C122C" w:rsidRPr="00725E27" w:rsidRDefault="000C122C" w:rsidP="0020334F">
            <w:pPr>
              <w:jc w:val="center"/>
              <w:rPr>
                <w:rFonts w:eastAsia="Times New Roman" w:cs="Times New Roman"/>
                <w:szCs w:val="24"/>
              </w:rPr>
            </w:pPr>
          </w:p>
        </w:tc>
      </w:tr>
      <w:tr w:rsidR="00DC0CBC" w:rsidRPr="00725E27" w14:paraId="2B958149" w14:textId="77777777" w:rsidTr="00E94F5F">
        <w:trPr>
          <w:trHeight w:val="142"/>
        </w:trPr>
        <w:tc>
          <w:tcPr>
            <w:tcW w:w="4277" w:type="dxa"/>
          </w:tcPr>
          <w:p w14:paraId="01E8AF16" w14:textId="77777777" w:rsidR="00E94F5F" w:rsidRPr="00725E27" w:rsidRDefault="00E94F5F" w:rsidP="004470E5">
            <w:pPr>
              <w:numPr>
                <w:ilvl w:val="3"/>
                <w:numId w:val="84"/>
              </w:numPr>
              <w:spacing w:after="0" w:line="360" w:lineRule="auto"/>
              <w:contextualSpacing/>
              <w:rPr>
                <w:rFonts w:eastAsia="Times New Roman" w:cs="Times New Roman"/>
                <w:szCs w:val="24"/>
                <w:lang w:val="en-ZA"/>
              </w:rPr>
            </w:pPr>
            <w:r w:rsidRPr="00725E27">
              <w:rPr>
                <w:rFonts w:eastAsia="Times New Roman" w:cs="Times New Roman"/>
                <w:szCs w:val="24"/>
                <w:lang w:val="en-ZA"/>
              </w:rPr>
              <w:t xml:space="preserve">Produce and </w:t>
            </w:r>
            <w:proofErr w:type="gramStart"/>
            <w:r w:rsidRPr="00725E27">
              <w:rPr>
                <w:rFonts w:eastAsia="Times New Roman" w:cs="Times New Roman"/>
                <w:szCs w:val="24"/>
                <w:lang w:val="en-ZA"/>
              </w:rPr>
              <w:t>Interpret</w:t>
            </w:r>
            <w:proofErr w:type="gramEnd"/>
            <w:r w:rsidRPr="00725E27">
              <w:rPr>
                <w:rFonts w:eastAsia="Times New Roman" w:cs="Times New Roman"/>
                <w:szCs w:val="24"/>
                <w:lang w:val="en-ZA"/>
              </w:rPr>
              <w:t xml:space="preserve"> architectural drawings</w:t>
            </w:r>
          </w:p>
        </w:tc>
        <w:tc>
          <w:tcPr>
            <w:tcW w:w="3732" w:type="dxa"/>
          </w:tcPr>
          <w:p w14:paraId="56919F34" w14:textId="77777777" w:rsidR="00E94F5F" w:rsidRPr="00725E27" w:rsidRDefault="00E94F5F" w:rsidP="005161CB">
            <w:pPr>
              <w:jc w:val="center"/>
              <w:rPr>
                <w:rFonts w:eastAsia="Times New Roman" w:cs="Times New Roman"/>
                <w:szCs w:val="24"/>
              </w:rPr>
            </w:pPr>
            <w:r w:rsidRPr="00725E27">
              <w:rPr>
                <w:rFonts w:eastAsia="Times New Roman" w:cs="Times New Roman"/>
                <w:szCs w:val="24"/>
              </w:rPr>
              <w:t>30</w:t>
            </w:r>
          </w:p>
        </w:tc>
      </w:tr>
      <w:tr w:rsidR="00DC0CBC" w:rsidRPr="00725E27" w14:paraId="4F5B2BD4" w14:textId="77777777" w:rsidTr="00E94F5F">
        <w:trPr>
          <w:trHeight w:val="142"/>
        </w:trPr>
        <w:tc>
          <w:tcPr>
            <w:tcW w:w="4277" w:type="dxa"/>
          </w:tcPr>
          <w:p w14:paraId="218D8D83" w14:textId="77777777" w:rsidR="00E94F5F" w:rsidRPr="00725E27" w:rsidRDefault="00E94F5F" w:rsidP="004470E5">
            <w:pPr>
              <w:numPr>
                <w:ilvl w:val="3"/>
                <w:numId w:val="84"/>
              </w:numPr>
              <w:spacing w:after="0" w:line="360" w:lineRule="auto"/>
              <w:contextualSpacing/>
              <w:rPr>
                <w:rFonts w:eastAsia="Times New Roman" w:cs="Times New Roman"/>
                <w:szCs w:val="24"/>
                <w:lang w:val="en-ZA"/>
              </w:rPr>
            </w:pPr>
            <w:r w:rsidRPr="00725E27">
              <w:rPr>
                <w:rFonts w:eastAsia="Times New Roman" w:cs="Times New Roman"/>
                <w:szCs w:val="24"/>
                <w:lang w:val="en-ZA"/>
              </w:rPr>
              <w:t xml:space="preserve"> Interpret electrical drawings</w:t>
            </w:r>
          </w:p>
        </w:tc>
        <w:tc>
          <w:tcPr>
            <w:tcW w:w="3732" w:type="dxa"/>
          </w:tcPr>
          <w:p w14:paraId="4E7A92B6" w14:textId="77777777" w:rsidR="00E94F5F" w:rsidRPr="00725E27" w:rsidRDefault="00E94F5F" w:rsidP="005161CB">
            <w:pPr>
              <w:jc w:val="center"/>
              <w:rPr>
                <w:rFonts w:eastAsia="Times New Roman" w:cs="Times New Roman"/>
                <w:szCs w:val="24"/>
              </w:rPr>
            </w:pPr>
            <w:r w:rsidRPr="00725E27">
              <w:rPr>
                <w:rFonts w:eastAsia="Times New Roman" w:cs="Times New Roman"/>
                <w:szCs w:val="24"/>
              </w:rPr>
              <w:t>30</w:t>
            </w:r>
          </w:p>
        </w:tc>
      </w:tr>
      <w:tr w:rsidR="00DC0CBC" w:rsidRPr="00725E27" w14:paraId="7F1F4A9A" w14:textId="77777777" w:rsidTr="00E94F5F">
        <w:trPr>
          <w:trHeight w:val="142"/>
        </w:trPr>
        <w:tc>
          <w:tcPr>
            <w:tcW w:w="4277" w:type="dxa"/>
          </w:tcPr>
          <w:p w14:paraId="77AD4A71" w14:textId="77777777" w:rsidR="00E94F5F" w:rsidRPr="00725E27" w:rsidRDefault="00E94F5F" w:rsidP="004470E5">
            <w:pPr>
              <w:numPr>
                <w:ilvl w:val="3"/>
                <w:numId w:val="84"/>
              </w:numPr>
              <w:spacing w:after="0" w:line="360" w:lineRule="auto"/>
              <w:contextualSpacing/>
              <w:rPr>
                <w:rFonts w:eastAsia="Times New Roman" w:cs="Times New Roman"/>
                <w:szCs w:val="24"/>
                <w:lang w:val="en-ZA"/>
              </w:rPr>
            </w:pPr>
            <w:r w:rsidRPr="00725E27">
              <w:rPr>
                <w:rFonts w:eastAsia="Times New Roman" w:cs="Times New Roman"/>
                <w:szCs w:val="24"/>
                <w:lang w:val="en-ZA"/>
              </w:rPr>
              <w:t xml:space="preserve"> </w:t>
            </w:r>
            <w:r w:rsidRPr="00725E27">
              <w:rPr>
                <w:rFonts w:eastAsia="Times New Roman" w:cs="Times New Roman"/>
                <w:szCs w:val="24"/>
                <w:lang w:val="en-ZW"/>
              </w:rPr>
              <w:t>Interpret mechanical drawings</w:t>
            </w:r>
          </w:p>
        </w:tc>
        <w:tc>
          <w:tcPr>
            <w:tcW w:w="3732" w:type="dxa"/>
          </w:tcPr>
          <w:p w14:paraId="4E0DB681" w14:textId="77777777" w:rsidR="00E94F5F" w:rsidRPr="00725E27" w:rsidRDefault="00E94F5F" w:rsidP="005161CB">
            <w:pPr>
              <w:jc w:val="center"/>
              <w:rPr>
                <w:rFonts w:eastAsia="Times New Roman" w:cs="Times New Roman"/>
                <w:szCs w:val="24"/>
              </w:rPr>
            </w:pPr>
            <w:r w:rsidRPr="00725E27">
              <w:rPr>
                <w:rFonts w:eastAsia="Times New Roman" w:cs="Times New Roman"/>
                <w:szCs w:val="24"/>
              </w:rPr>
              <w:t>20</w:t>
            </w:r>
          </w:p>
        </w:tc>
      </w:tr>
      <w:tr w:rsidR="00E94F5F" w:rsidRPr="00725E27" w14:paraId="11BF5542" w14:textId="77777777" w:rsidTr="00E94F5F">
        <w:trPr>
          <w:trHeight w:val="142"/>
        </w:trPr>
        <w:tc>
          <w:tcPr>
            <w:tcW w:w="4277" w:type="dxa"/>
          </w:tcPr>
          <w:p w14:paraId="6E7DEAAE" w14:textId="77777777" w:rsidR="00E94F5F" w:rsidRPr="00725E27" w:rsidRDefault="00E94F5F" w:rsidP="005161CB">
            <w:pPr>
              <w:rPr>
                <w:rFonts w:eastAsia="Times New Roman" w:cs="Times New Roman"/>
                <w:b/>
                <w:szCs w:val="24"/>
              </w:rPr>
            </w:pPr>
            <w:r w:rsidRPr="00725E27">
              <w:rPr>
                <w:rFonts w:eastAsia="Times New Roman" w:cs="Times New Roman"/>
                <w:b/>
                <w:szCs w:val="24"/>
              </w:rPr>
              <w:t>TOTAL</w:t>
            </w:r>
          </w:p>
        </w:tc>
        <w:tc>
          <w:tcPr>
            <w:tcW w:w="3732" w:type="dxa"/>
          </w:tcPr>
          <w:p w14:paraId="6FA11569" w14:textId="77777777" w:rsidR="00E94F5F" w:rsidRPr="00725E27" w:rsidRDefault="00E94F5F" w:rsidP="005161CB">
            <w:pPr>
              <w:jc w:val="center"/>
              <w:rPr>
                <w:rFonts w:eastAsia="Times New Roman" w:cs="Times New Roman"/>
                <w:szCs w:val="24"/>
              </w:rPr>
            </w:pPr>
            <w:r w:rsidRPr="00725E27">
              <w:rPr>
                <w:rFonts w:eastAsia="Times New Roman" w:cs="Times New Roman"/>
                <w:szCs w:val="24"/>
              </w:rPr>
              <w:t>80HOURS</w:t>
            </w:r>
          </w:p>
        </w:tc>
      </w:tr>
    </w:tbl>
    <w:p w14:paraId="74367F0B" w14:textId="77777777" w:rsidR="00E94F5F" w:rsidRPr="00725E27" w:rsidRDefault="00E94F5F" w:rsidP="002A77AD">
      <w:pPr>
        <w:spacing w:after="0" w:line="360" w:lineRule="auto"/>
        <w:contextualSpacing/>
        <w:rPr>
          <w:rFonts w:eastAsia="Calibri" w:cs="Times New Roman"/>
          <w:szCs w:val="24"/>
          <w:lang w:val="en-ZA"/>
        </w:rPr>
      </w:pPr>
    </w:p>
    <w:p w14:paraId="69B4C06E" w14:textId="77777777" w:rsidR="00E94F5F" w:rsidRPr="00725E27" w:rsidRDefault="00E94F5F" w:rsidP="00E94F5F">
      <w:pPr>
        <w:spacing w:after="0" w:line="360" w:lineRule="auto"/>
        <w:contextualSpacing/>
        <w:rPr>
          <w:rFonts w:eastAsia="Calibri" w:cs="Times New Roman"/>
          <w:b/>
          <w:szCs w:val="24"/>
          <w:lang w:val="en-ZA"/>
        </w:rPr>
      </w:pPr>
      <w:r w:rsidRPr="00725E27">
        <w:rPr>
          <w:rFonts w:eastAsia="Calibri" w:cs="Times New Roman"/>
          <w:b/>
          <w:szCs w:val="24"/>
          <w:lang w:val="en-ZA"/>
        </w:rPr>
        <w:t>Learning Outcomes, Content and Suggested Assessment Methods</w:t>
      </w:r>
    </w:p>
    <w:p w14:paraId="56472A7B" w14:textId="77777777" w:rsidR="00E94F5F" w:rsidRPr="00725E27" w:rsidRDefault="00E94F5F" w:rsidP="00E94F5F">
      <w:pPr>
        <w:spacing w:after="0" w:line="360" w:lineRule="auto"/>
        <w:contextualSpacing/>
        <w:rPr>
          <w:rFonts w:eastAsia="Calibri"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4213"/>
        <w:gridCol w:w="2781"/>
      </w:tblGrid>
      <w:tr w:rsidR="00DC0CBC" w:rsidRPr="00725E27" w14:paraId="27AADEE9" w14:textId="77777777" w:rsidTr="005161CB">
        <w:trPr>
          <w:trHeight w:val="620"/>
          <w:tblHeader/>
        </w:trPr>
        <w:tc>
          <w:tcPr>
            <w:tcW w:w="1260" w:type="pct"/>
            <w:tcBorders>
              <w:top w:val="single" w:sz="4" w:space="0" w:color="auto"/>
              <w:left w:val="single" w:sz="4" w:space="0" w:color="auto"/>
              <w:bottom w:val="single" w:sz="4" w:space="0" w:color="auto"/>
              <w:right w:val="single" w:sz="4" w:space="0" w:color="auto"/>
            </w:tcBorders>
          </w:tcPr>
          <w:p w14:paraId="03358774" w14:textId="77777777" w:rsidR="00E94F5F" w:rsidRPr="00725E27" w:rsidRDefault="00E94F5F" w:rsidP="005161CB">
            <w:pPr>
              <w:spacing w:after="0" w:line="360" w:lineRule="auto"/>
              <w:rPr>
                <w:rFonts w:eastAsia="Calibri" w:cs="Times New Roman"/>
                <w:szCs w:val="24"/>
                <w:lang w:val="en-ZW"/>
              </w:rPr>
            </w:pPr>
            <w:r w:rsidRPr="00725E27">
              <w:rPr>
                <w:rFonts w:eastAsia="Calibri" w:cs="Times New Roman"/>
                <w:b/>
                <w:szCs w:val="24"/>
                <w:lang w:val="en-ZA"/>
              </w:rPr>
              <w:t>Learning Outcome</w:t>
            </w:r>
          </w:p>
        </w:tc>
        <w:tc>
          <w:tcPr>
            <w:tcW w:w="2253" w:type="pct"/>
            <w:tcBorders>
              <w:top w:val="single" w:sz="4" w:space="0" w:color="auto"/>
              <w:left w:val="single" w:sz="4" w:space="0" w:color="auto"/>
              <w:bottom w:val="single" w:sz="4" w:space="0" w:color="auto"/>
              <w:right w:val="single" w:sz="4" w:space="0" w:color="auto"/>
            </w:tcBorders>
          </w:tcPr>
          <w:p w14:paraId="379A2DA8" w14:textId="77777777" w:rsidR="00E94F5F" w:rsidRPr="00725E27" w:rsidRDefault="00E94F5F" w:rsidP="005161CB">
            <w:pPr>
              <w:spacing w:after="0" w:line="360" w:lineRule="auto"/>
              <w:rPr>
                <w:rFonts w:eastAsia="Calibri" w:cs="Times New Roman"/>
                <w:b/>
                <w:szCs w:val="24"/>
                <w:lang w:val="en-ZA"/>
              </w:rPr>
            </w:pPr>
            <w:r w:rsidRPr="00725E27">
              <w:rPr>
                <w:rFonts w:eastAsia="Calibri" w:cs="Times New Roman"/>
                <w:b/>
                <w:szCs w:val="24"/>
                <w:lang w:val="en-ZA"/>
              </w:rPr>
              <w:t>Content</w:t>
            </w:r>
          </w:p>
        </w:tc>
        <w:tc>
          <w:tcPr>
            <w:tcW w:w="1487" w:type="pct"/>
            <w:tcBorders>
              <w:top w:val="single" w:sz="4" w:space="0" w:color="auto"/>
              <w:left w:val="single" w:sz="4" w:space="0" w:color="auto"/>
              <w:bottom w:val="single" w:sz="4" w:space="0" w:color="auto"/>
              <w:right w:val="single" w:sz="4" w:space="0" w:color="auto"/>
            </w:tcBorders>
          </w:tcPr>
          <w:p w14:paraId="30D64892" w14:textId="77777777" w:rsidR="00E94F5F" w:rsidRPr="00725E27" w:rsidRDefault="00E94F5F" w:rsidP="005161CB">
            <w:pPr>
              <w:spacing w:after="0" w:line="360" w:lineRule="auto"/>
              <w:rPr>
                <w:rFonts w:eastAsia="Calibri" w:cs="Times New Roman"/>
                <w:szCs w:val="24"/>
                <w:lang w:val="en-ZA"/>
              </w:rPr>
            </w:pPr>
            <w:r w:rsidRPr="00725E27">
              <w:rPr>
                <w:rFonts w:eastAsia="Calibri" w:cs="Times New Roman"/>
                <w:b/>
                <w:szCs w:val="24"/>
                <w:lang w:val="en-ZA"/>
              </w:rPr>
              <w:t>Suggested Assessment Methods</w:t>
            </w:r>
          </w:p>
        </w:tc>
      </w:tr>
      <w:tr w:rsidR="00DC0CBC" w:rsidRPr="00725E27" w14:paraId="22F2AE9C" w14:textId="77777777" w:rsidTr="005161CB">
        <w:trPr>
          <w:trHeight w:val="1259"/>
        </w:trPr>
        <w:tc>
          <w:tcPr>
            <w:tcW w:w="1260" w:type="pct"/>
            <w:tcBorders>
              <w:top w:val="single" w:sz="4" w:space="0" w:color="auto"/>
              <w:left w:val="single" w:sz="4" w:space="0" w:color="auto"/>
              <w:bottom w:val="single" w:sz="4" w:space="0" w:color="auto"/>
              <w:right w:val="single" w:sz="4" w:space="0" w:color="auto"/>
            </w:tcBorders>
          </w:tcPr>
          <w:p w14:paraId="61364A43" w14:textId="77777777" w:rsidR="00E94F5F" w:rsidRPr="00725E27" w:rsidRDefault="00E94F5F" w:rsidP="004470E5">
            <w:pPr>
              <w:numPr>
                <w:ilvl w:val="0"/>
                <w:numId w:val="85"/>
              </w:numPr>
              <w:spacing w:after="0" w:line="360" w:lineRule="auto"/>
              <w:contextualSpacing/>
              <w:rPr>
                <w:rFonts w:eastAsia="Times New Roman" w:cs="Times New Roman"/>
                <w:kern w:val="28"/>
                <w:szCs w:val="24"/>
                <w:lang w:val="en-ZW"/>
              </w:rPr>
            </w:pPr>
            <w:r w:rsidRPr="00725E27">
              <w:rPr>
                <w:rFonts w:eastAsia="Times New Roman" w:cs="Times New Roman"/>
                <w:szCs w:val="24"/>
                <w:lang w:val="en-ZW"/>
              </w:rPr>
              <w:t xml:space="preserve">Produce </w:t>
            </w:r>
            <w:proofErr w:type="gramStart"/>
            <w:r w:rsidRPr="00725E27">
              <w:rPr>
                <w:rFonts w:eastAsia="Times New Roman" w:cs="Times New Roman"/>
                <w:szCs w:val="24"/>
                <w:lang w:val="en-ZW"/>
              </w:rPr>
              <w:t>interpret</w:t>
            </w:r>
            <w:proofErr w:type="gramEnd"/>
            <w:r w:rsidRPr="00725E27">
              <w:rPr>
                <w:rFonts w:eastAsia="Times New Roman" w:cs="Times New Roman"/>
                <w:szCs w:val="24"/>
                <w:lang w:val="en-ZW"/>
              </w:rPr>
              <w:t xml:space="preserve"> architectural drawings</w:t>
            </w:r>
          </w:p>
        </w:tc>
        <w:tc>
          <w:tcPr>
            <w:tcW w:w="2253" w:type="pct"/>
            <w:tcBorders>
              <w:top w:val="single" w:sz="4" w:space="0" w:color="auto"/>
              <w:left w:val="single" w:sz="4" w:space="0" w:color="auto"/>
              <w:bottom w:val="single" w:sz="4" w:space="0" w:color="auto"/>
              <w:right w:val="single" w:sz="4" w:space="0" w:color="auto"/>
            </w:tcBorders>
          </w:tcPr>
          <w:p w14:paraId="7ACBE053" w14:textId="77777777" w:rsidR="00E94F5F" w:rsidRPr="00725E27" w:rsidRDefault="00E94F5F" w:rsidP="004470E5">
            <w:pPr>
              <w:numPr>
                <w:ilvl w:val="1"/>
                <w:numId w:val="86"/>
              </w:numPr>
              <w:spacing w:after="0" w:line="360" w:lineRule="auto"/>
              <w:contextualSpacing/>
              <w:rPr>
                <w:rFonts w:eastAsia="Times New Roman" w:cs="Times New Roman"/>
                <w:szCs w:val="24"/>
                <w:lang w:val="en-ZW"/>
              </w:rPr>
            </w:pPr>
            <w:r w:rsidRPr="00725E27">
              <w:rPr>
                <w:rFonts w:eastAsia="Times New Roman" w:cs="Times New Roman"/>
                <w:bCs/>
                <w:szCs w:val="24"/>
                <w:lang w:val="en-ZW"/>
              </w:rPr>
              <w:t>Construction Dimensions.</w:t>
            </w:r>
          </w:p>
          <w:p w14:paraId="7A69D73F" w14:textId="77777777" w:rsidR="00E94F5F" w:rsidRPr="00725E27" w:rsidRDefault="00E94F5F" w:rsidP="004470E5">
            <w:pPr>
              <w:numPr>
                <w:ilvl w:val="2"/>
                <w:numId w:val="91"/>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Measurement units</w:t>
            </w:r>
          </w:p>
          <w:p w14:paraId="497378E8" w14:textId="77777777" w:rsidR="00E94F5F" w:rsidRPr="00725E27" w:rsidRDefault="00E94F5F" w:rsidP="004470E5">
            <w:pPr>
              <w:numPr>
                <w:ilvl w:val="2"/>
                <w:numId w:val="91"/>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Common dimensioning conventions</w:t>
            </w:r>
          </w:p>
          <w:p w14:paraId="6DF24135" w14:textId="77777777" w:rsidR="00E94F5F" w:rsidRPr="00725E27" w:rsidRDefault="00E94F5F" w:rsidP="004470E5">
            <w:pPr>
              <w:numPr>
                <w:ilvl w:val="2"/>
                <w:numId w:val="91"/>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lastRenderedPageBreak/>
              <w:t>Conversion between measurement systems</w:t>
            </w:r>
          </w:p>
          <w:p w14:paraId="01BC81CC" w14:textId="77777777" w:rsidR="00E94F5F" w:rsidRPr="00725E27" w:rsidRDefault="00E94F5F" w:rsidP="004470E5">
            <w:pPr>
              <w:numPr>
                <w:ilvl w:val="1"/>
                <w:numId w:val="86"/>
              </w:numPr>
              <w:spacing w:after="0" w:line="360" w:lineRule="auto"/>
              <w:contextualSpacing/>
              <w:rPr>
                <w:rFonts w:eastAsia="Times New Roman" w:cs="Times New Roman"/>
                <w:szCs w:val="24"/>
                <w:lang w:val="en-ZW"/>
              </w:rPr>
            </w:pPr>
            <w:r w:rsidRPr="00725E27">
              <w:rPr>
                <w:rFonts w:eastAsia="Times New Roman" w:cs="Times New Roman"/>
                <w:bCs/>
                <w:szCs w:val="24"/>
                <w:lang w:val="en-ZW"/>
              </w:rPr>
              <w:t>Drawing Specifications</w:t>
            </w:r>
          </w:p>
          <w:p w14:paraId="37CC262F" w14:textId="77777777" w:rsidR="00E94F5F" w:rsidRPr="00725E27" w:rsidRDefault="00E94F5F" w:rsidP="004470E5">
            <w:pPr>
              <w:numPr>
                <w:ilvl w:val="0"/>
                <w:numId w:val="92"/>
              </w:numPr>
              <w:tabs>
                <w:tab w:val="left" w:pos="720"/>
              </w:tabs>
              <w:spacing w:after="0" w:line="360" w:lineRule="auto"/>
              <w:rPr>
                <w:rFonts w:eastAsia="Times New Roman" w:cs="Times New Roman"/>
                <w:vanish/>
                <w:szCs w:val="24"/>
              </w:rPr>
            </w:pPr>
          </w:p>
          <w:p w14:paraId="2DE19FF6" w14:textId="77777777" w:rsidR="00E94F5F" w:rsidRPr="00725E27" w:rsidRDefault="00E94F5F" w:rsidP="004470E5">
            <w:pPr>
              <w:numPr>
                <w:ilvl w:val="1"/>
                <w:numId w:val="92"/>
              </w:numPr>
              <w:tabs>
                <w:tab w:val="left" w:pos="720"/>
                <w:tab w:val="left" w:pos="1440"/>
              </w:tabs>
              <w:spacing w:after="0" w:line="360" w:lineRule="auto"/>
              <w:rPr>
                <w:rFonts w:eastAsia="Times New Roman" w:cs="Times New Roman"/>
                <w:vanish/>
                <w:szCs w:val="24"/>
              </w:rPr>
            </w:pPr>
          </w:p>
          <w:p w14:paraId="43C26467" w14:textId="77777777" w:rsidR="00E94F5F" w:rsidRPr="00725E27" w:rsidRDefault="00E94F5F" w:rsidP="004470E5">
            <w:pPr>
              <w:numPr>
                <w:ilvl w:val="1"/>
                <w:numId w:val="92"/>
              </w:numPr>
              <w:tabs>
                <w:tab w:val="left" w:pos="720"/>
                <w:tab w:val="left" w:pos="1440"/>
              </w:tabs>
              <w:spacing w:after="0" w:line="360" w:lineRule="auto"/>
              <w:rPr>
                <w:rFonts w:eastAsia="Times New Roman" w:cs="Times New Roman"/>
                <w:vanish/>
                <w:szCs w:val="24"/>
              </w:rPr>
            </w:pPr>
          </w:p>
          <w:p w14:paraId="13929A90" w14:textId="77777777" w:rsidR="00E94F5F" w:rsidRPr="00725E27" w:rsidRDefault="00E94F5F" w:rsidP="004470E5">
            <w:pPr>
              <w:numPr>
                <w:ilvl w:val="2"/>
                <w:numId w:val="92"/>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Key elements in specifications</w:t>
            </w:r>
          </w:p>
          <w:p w14:paraId="7A40434D" w14:textId="77777777" w:rsidR="00E94F5F" w:rsidRPr="00725E27" w:rsidRDefault="00E94F5F" w:rsidP="004470E5">
            <w:pPr>
              <w:numPr>
                <w:ilvl w:val="2"/>
                <w:numId w:val="92"/>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Cross-referencing drawings with specifications</w:t>
            </w:r>
          </w:p>
          <w:p w14:paraId="0E62DBA2" w14:textId="77777777" w:rsidR="00E94F5F" w:rsidRPr="00725E27" w:rsidRDefault="00E94F5F" w:rsidP="004470E5">
            <w:pPr>
              <w:numPr>
                <w:ilvl w:val="2"/>
                <w:numId w:val="92"/>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Implications of design changes</w:t>
            </w:r>
          </w:p>
          <w:p w14:paraId="019096AB" w14:textId="77777777" w:rsidR="00E94F5F" w:rsidRPr="00725E27" w:rsidRDefault="00E94F5F" w:rsidP="004470E5">
            <w:pPr>
              <w:numPr>
                <w:ilvl w:val="1"/>
                <w:numId w:val="86"/>
              </w:numPr>
              <w:spacing w:after="0" w:line="360" w:lineRule="auto"/>
              <w:contextualSpacing/>
              <w:rPr>
                <w:rFonts w:eastAsia="Times New Roman" w:cs="Times New Roman"/>
                <w:szCs w:val="24"/>
                <w:lang w:val="en-ZW"/>
              </w:rPr>
            </w:pPr>
            <w:r w:rsidRPr="00725E27">
              <w:rPr>
                <w:rFonts w:eastAsia="Times New Roman" w:cs="Times New Roman"/>
                <w:bCs/>
                <w:szCs w:val="24"/>
                <w:lang w:val="en-ZW"/>
              </w:rPr>
              <w:t>Drawing Layouts</w:t>
            </w:r>
          </w:p>
          <w:p w14:paraId="22F0D62B" w14:textId="77777777" w:rsidR="00E94F5F" w:rsidRPr="00725E27" w:rsidRDefault="00E94F5F" w:rsidP="004470E5">
            <w:pPr>
              <w:numPr>
                <w:ilvl w:val="0"/>
                <w:numId w:val="93"/>
              </w:numPr>
              <w:tabs>
                <w:tab w:val="left" w:pos="720"/>
              </w:tabs>
              <w:spacing w:after="0" w:line="360" w:lineRule="auto"/>
              <w:rPr>
                <w:rFonts w:eastAsia="Times New Roman" w:cs="Times New Roman"/>
                <w:vanish/>
                <w:szCs w:val="24"/>
              </w:rPr>
            </w:pPr>
          </w:p>
          <w:p w14:paraId="0C55045F" w14:textId="77777777" w:rsidR="00E94F5F" w:rsidRPr="00725E27" w:rsidRDefault="00E94F5F" w:rsidP="004470E5">
            <w:pPr>
              <w:numPr>
                <w:ilvl w:val="1"/>
                <w:numId w:val="93"/>
              </w:numPr>
              <w:tabs>
                <w:tab w:val="left" w:pos="720"/>
                <w:tab w:val="left" w:pos="1440"/>
              </w:tabs>
              <w:spacing w:after="0" w:line="360" w:lineRule="auto"/>
              <w:rPr>
                <w:rFonts w:eastAsia="Times New Roman" w:cs="Times New Roman"/>
                <w:vanish/>
                <w:szCs w:val="24"/>
              </w:rPr>
            </w:pPr>
          </w:p>
          <w:p w14:paraId="349559D6" w14:textId="77777777" w:rsidR="00E94F5F" w:rsidRPr="00725E27" w:rsidRDefault="00E94F5F" w:rsidP="004470E5">
            <w:pPr>
              <w:numPr>
                <w:ilvl w:val="1"/>
                <w:numId w:val="93"/>
              </w:numPr>
              <w:tabs>
                <w:tab w:val="left" w:pos="720"/>
                <w:tab w:val="left" w:pos="1440"/>
              </w:tabs>
              <w:spacing w:after="0" w:line="360" w:lineRule="auto"/>
              <w:rPr>
                <w:rFonts w:eastAsia="Times New Roman" w:cs="Times New Roman"/>
                <w:vanish/>
                <w:szCs w:val="24"/>
              </w:rPr>
            </w:pPr>
          </w:p>
          <w:p w14:paraId="60A4341B" w14:textId="77777777" w:rsidR="00E94F5F" w:rsidRPr="00725E27" w:rsidRDefault="00E94F5F" w:rsidP="004470E5">
            <w:pPr>
              <w:numPr>
                <w:ilvl w:val="1"/>
                <w:numId w:val="93"/>
              </w:numPr>
              <w:tabs>
                <w:tab w:val="left" w:pos="720"/>
                <w:tab w:val="left" w:pos="1440"/>
              </w:tabs>
              <w:spacing w:after="0" w:line="360" w:lineRule="auto"/>
              <w:rPr>
                <w:rFonts w:eastAsia="Times New Roman" w:cs="Times New Roman"/>
                <w:vanish/>
                <w:szCs w:val="24"/>
              </w:rPr>
            </w:pPr>
          </w:p>
          <w:p w14:paraId="166FCB56" w14:textId="77777777" w:rsidR="00E94F5F" w:rsidRPr="00725E27" w:rsidRDefault="00E94F5F" w:rsidP="004470E5">
            <w:pPr>
              <w:numPr>
                <w:ilvl w:val="2"/>
                <w:numId w:val="93"/>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Types of layouts (floor plans, elevations, cross section)</w:t>
            </w:r>
          </w:p>
          <w:p w14:paraId="59D86407" w14:textId="77777777" w:rsidR="00E94F5F" w:rsidRPr="00725E27" w:rsidRDefault="00E94F5F" w:rsidP="004470E5">
            <w:pPr>
              <w:numPr>
                <w:ilvl w:val="2"/>
                <w:numId w:val="93"/>
              </w:numPr>
              <w:tabs>
                <w:tab w:val="left" w:pos="720"/>
                <w:tab w:val="left" w:pos="2160"/>
              </w:tabs>
              <w:spacing w:after="0" w:line="360" w:lineRule="auto"/>
              <w:rPr>
                <w:rFonts w:eastAsia="Times New Roman" w:cs="Times New Roman"/>
                <w:szCs w:val="24"/>
                <w:lang w:val="en-ZW"/>
              </w:rPr>
            </w:pPr>
            <w:r w:rsidRPr="00725E27">
              <w:rPr>
                <w:rFonts w:eastAsia="Times New Roman" w:cs="Times New Roman"/>
                <w:szCs w:val="24"/>
                <w:lang w:val="en-ZW"/>
              </w:rPr>
              <w:t>Zoning and building codes</w:t>
            </w:r>
          </w:p>
        </w:tc>
        <w:tc>
          <w:tcPr>
            <w:tcW w:w="1487" w:type="pct"/>
            <w:tcBorders>
              <w:top w:val="single" w:sz="4" w:space="0" w:color="auto"/>
              <w:left w:val="single" w:sz="4" w:space="0" w:color="auto"/>
              <w:bottom w:val="single" w:sz="4" w:space="0" w:color="auto"/>
              <w:right w:val="single" w:sz="4" w:space="0" w:color="auto"/>
            </w:tcBorders>
          </w:tcPr>
          <w:p w14:paraId="5D824CD0" w14:textId="77777777" w:rsidR="00E94F5F" w:rsidRPr="00725E27" w:rsidRDefault="00E94F5F" w:rsidP="004470E5">
            <w:pPr>
              <w:numPr>
                <w:ilvl w:val="0"/>
                <w:numId w:val="90"/>
              </w:numPr>
              <w:contextualSpacing/>
              <w:rPr>
                <w:rFonts w:eastAsia="Times New Roman" w:cs="Times New Roman"/>
                <w:szCs w:val="24"/>
                <w:lang w:val="en-ZW"/>
              </w:rPr>
            </w:pPr>
            <w:r w:rsidRPr="00725E27">
              <w:rPr>
                <w:rFonts w:eastAsia="Times New Roman" w:cs="Times New Roman"/>
                <w:szCs w:val="24"/>
                <w:lang w:val="en-ZW"/>
              </w:rPr>
              <w:lastRenderedPageBreak/>
              <w:t>Practical tests</w:t>
            </w:r>
          </w:p>
          <w:p w14:paraId="6AC9B375" w14:textId="77777777" w:rsidR="00E94F5F" w:rsidRPr="00725E27" w:rsidRDefault="00E94F5F" w:rsidP="004470E5">
            <w:pPr>
              <w:numPr>
                <w:ilvl w:val="0"/>
                <w:numId w:val="90"/>
              </w:numPr>
              <w:contextualSpacing/>
              <w:rPr>
                <w:rFonts w:eastAsia="Times New Roman" w:cs="Times New Roman"/>
                <w:szCs w:val="24"/>
                <w:lang w:val="en-ZW"/>
              </w:rPr>
            </w:pPr>
            <w:r w:rsidRPr="00725E27">
              <w:rPr>
                <w:rFonts w:eastAsia="Times New Roman" w:cs="Times New Roman"/>
                <w:szCs w:val="24"/>
                <w:lang w:val="en-ZW"/>
              </w:rPr>
              <w:t>Project</w:t>
            </w:r>
          </w:p>
          <w:p w14:paraId="56F67EEC" w14:textId="77777777" w:rsidR="00E94F5F" w:rsidRPr="00725E27" w:rsidRDefault="00E94F5F" w:rsidP="004470E5">
            <w:pPr>
              <w:numPr>
                <w:ilvl w:val="0"/>
                <w:numId w:val="90"/>
              </w:numPr>
              <w:contextualSpacing/>
              <w:rPr>
                <w:rFonts w:eastAsia="Times New Roman" w:cs="Times New Roman"/>
                <w:szCs w:val="24"/>
                <w:lang w:val="en-ZW"/>
              </w:rPr>
            </w:pPr>
            <w:r w:rsidRPr="00725E27">
              <w:rPr>
                <w:rFonts w:eastAsia="Times New Roman" w:cs="Times New Roman"/>
                <w:szCs w:val="24"/>
                <w:lang w:val="en-ZW"/>
              </w:rPr>
              <w:t>Portfolio of evidence</w:t>
            </w:r>
          </w:p>
          <w:p w14:paraId="49700178" w14:textId="77777777" w:rsidR="00E94F5F" w:rsidRPr="00725E27" w:rsidRDefault="00E94F5F" w:rsidP="004470E5">
            <w:pPr>
              <w:numPr>
                <w:ilvl w:val="0"/>
                <w:numId w:val="90"/>
              </w:numPr>
              <w:contextualSpacing/>
              <w:rPr>
                <w:rFonts w:eastAsia="Times New Roman" w:cs="Times New Roman"/>
                <w:szCs w:val="24"/>
                <w:lang w:val="en-ZW"/>
              </w:rPr>
            </w:pPr>
            <w:r w:rsidRPr="00725E27">
              <w:rPr>
                <w:rFonts w:eastAsia="Times New Roman" w:cs="Times New Roman"/>
                <w:szCs w:val="24"/>
                <w:lang w:val="en-ZW"/>
              </w:rPr>
              <w:t>Third party report</w:t>
            </w:r>
          </w:p>
          <w:p w14:paraId="68F53B59" w14:textId="77777777" w:rsidR="00E94F5F" w:rsidRPr="00725E27" w:rsidRDefault="00E94F5F" w:rsidP="004470E5">
            <w:pPr>
              <w:numPr>
                <w:ilvl w:val="0"/>
                <w:numId w:val="90"/>
              </w:numPr>
              <w:contextualSpacing/>
              <w:rPr>
                <w:rFonts w:eastAsia="Times New Roman" w:cs="Times New Roman"/>
                <w:szCs w:val="24"/>
                <w:lang w:val="en-ZA"/>
              </w:rPr>
            </w:pPr>
            <w:r w:rsidRPr="00725E27">
              <w:rPr>
                <w:rFonts w:eastAsia="Times New Roman" w:cs="Times New Roman"/>
                <w:szCs w:val="24"/>
                <w:lang w:val="en-ZW"/>
              </w:rPr>
              <w:t>Written tests</w:t>
            </w:r>
            <w:r w:rsidRPr="00725E27">
              <w:rPr>
                <w:rFonts w:eastAsia="Times New Roman" w:cs="Times New Roman"/>
                <w:szCs w:val="24"/>
                <w:lang w:val="en-ZA"/>
              </w:rPr>
              <w:t xml:space="preserve"> </w:t>
            </w:r>
          </w:p>
        </w:tc>
      </w:tr>
      <w:tr w:rsidR="00DC0CBC" w:rsidRPr="00725E27" w14:paraId="14373F19" w14:textId="77777777" w:rsidTr="005161CB">
        <w:trPr>
          <w:trHeight w:val="3113"/>
        </w:trPr>
        <w:tc>
          <w:tcPr>
            <w:tcW w:w="1260" w:type="pct"/>
            <w:tcBorders>
              <w:top w:val="single" w:sz="4" w:space="0" w:color="auto"/>
              <w:left w:val="single" w:sz="4" w:space="0" w:color="auto"/>
              <w:bottom w:val="single" w:sz="4" w:space="0" w:color="auto"/>
              <w:right w:val="single" w:sz="4" w:space="0" w:color="auto"/>
            </w:tcBorders>
          </w:tcPr>
          <w:p w14:paraId="53215204" w14:textId="77777777" w:rsidR="00E94F5F" w:rsidRPr="00725E27" w:rsidRDefault="00E94F5F" w:rsidP="004470E5">
            <w:pPr>
              <w:numPr>
                <w:ilvl w:val="0"/>
                <w:numId w:val="85"/>
              </w:numPr>
              <w:spacing w:after="0" w:line="360" w:lineRule="auto"/>
              <w:contextualSpacing/>
              <w:rPr>
                <w:rFonts w:eastAsia="Times New Roman" w:cs="Times New Roman"/>
                <w:kern w:val="28"/>
                <w:szCs w:val="24"/>
                <w:lang w:val="en-ZW"/>
              </w:rPr>
            </w:pPr>
            <w:r w:rsidRPr="00725E27">
              <w:rPr>
                <w:rFonts w:eastAsia="Times New Roman" w:cs="Times New Roman"/>
                <w:szCs w:val="24"/>
                <w:lang w:val="en-ZW"/>
              </w:rPr>
              <w:t>Interpret electrical drawings</w:t>
            </w:r>
          </w:p>
          <w:p w14:paraId="405437E6" w14:textId="77777777" w:rsidR="00E94F5F" w:rsidRPr="00725E27" w:rsidRDefault="00E94F5F" w:rsidP="005161CB">
            <w:pPr>
              <w:spacing w:after="0" w:line="360" w:lineRule="auto"/>
              <w:rPr>
                <w:rFonts w:eastAsia="Calibri" w:cs="Times New Roman"/>
                <w:kern w:val="28"/>
                <w:szCs w:val="24"/>
                <w:lang w:val="en-ZW"/>
              </w:rPr>
            </w:pPr>
          </w:p>
        </w:tc>
        <w:tc>
          <w:tcPr>
            <w:tcW w:w="2253" w:type="pct"/>
            <w:tcBorders>
              <w:top w:val="single" w:sz="4" w:space="0" w:color="auto"/>
              <w:left w:val="single" w:sz="4" w:space="0" w:color="auto"/>
              <w:bottom w:val="single" w:sz="4" w:space="0" w:color="auto"/>
              <w:right w:val="single" w:sz="4" w:space="0" w:color="auto"/>
            </w:tcBorders>
          </w:tcPr>
          <w:p w14:paraId="79F1413A" w14:textId="77777777" w:rsidR="00E94F5F" w:rsidRPr="00725E27" w:rsidRDefault="00E94F5F" w:rsidP="004470E5">
            <w:pPr>
              <w:pStyle w:val="ListParagraph"/>
              <w:numPr>
                <w:ilvl w:val="0"/>
                <w:numId w:val="87"/>
              </w:numPr>
              <w:spacing w:after="0" w:line="360" w:lineRule="auto"/>
              <w:rPr>
                <w:rFonts w:eastAsia="Times New Roman"/>
                <w:bCs/>
                <w:iCs/>
                <w:vanish/>
                <w:szCs w:val="24"/>
              </w:rPr>
            </w:pPr>
          </w:p>
          <w:p w14:paraId="376043A2" w14:textId="77777777" w:rsidR="00E94F5F" w:rsidRPr="00725E27" w:rsidRDefault="00E94F5F" w:rsidP="004470E5">
            <w:pPr>
              <w:pStyle w:val="ListParagraph"/>
              <w:numPr>
                <w:ilvl w:val="0"/>
                <w:numId w:val="87"/>
              </w:numPr>
              <w:spacing w:after="0" w:line="360" w:lineRule="auto"/>
              <w:rPr>
                <w:rFonts w:eastAsia="Times New Roman"/>
                <w:bCs/>
                <w:iCs/>
                <w:vanish/>
                <w:szCs w:val="24"/>
              </w:rPr>
            </w:pPr>
          </w:p>
          <w:p w14:paraId="030F778B" w14:textId="77777777" w:rsidR="00E94F5F" w:rsidRPr="00725E27" w:rsidRDefault="00E94F5F" w:rsidP="004470E5">
            <w:pPr>
              <w:numPr>
                <w:ilvl w:val="1"/>
                <w:numId w:val="87"/>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Electrical Circuit Symbols</w:t>
            </w:r>
          </w:p>
          <w:p w14:paraId="0369D33C" w14:textId="77777777" w:rsidR="00E94F5F" w:rsidRPr="00725E27" w:rsidRDefault="00E94F5F" w:rsidP="004470E5">
            <w:pPr>
              <w:pStyle w:val="ListParagraph"/>
              <w:numPr>
                <w:ilvl w:val="0"/>
                <w:numId w:val="95"/>
              </w:numPr>
              <w:spacing w:after="0" w:line="360" w:lineRule="auto"/>
              <w:rPr>
                <w:rFonts w:eastAsia="Times New Roman"/>
                <w:bCs/>
                <w:iCs/>
                <w:vanish/>
                <w:szCs w:val="24"/>
              </w:rPr>
            </w:pPr>
          </w:p>
          <w:p w14:paraId="0DD96012" w14:textId="77777777" w:rsidR="00E94F5F" w:rsidRPr="00725E27" w:rsidRDefault="00E94F5F" w:rsidP="004470E5">
            <w:pPr>
              <w:pStyle w:val="ListParagraph"/>
              <w:numPr>
                <w:ilvl w:val="0"/>
                <w:numId w:val="95"/>
              </w:numPr>
              <w:spacing w:after="0" w:line="360" w:lineRule="auto"/>
              <w:rPr>
                <w:rFonts w:eastAsia="Times New Roman"/>
                <w:bCs/>
                <w:iCs/>
                <w:vanish/>
                <w:szCs w:val="24"/>
              </w:rPr>
            </w:pPr>
          </w:p>
          <w:p w14:paraId="674750A5" w14:textId="77777777" w:rsidR="00E94F5F" w:rsidRPr="00725E27" w:rsidRDefault="00E94F5F" w:rsidP="004470E5">
            <w:pPr>
              <w:pStyle w:val="ListParagraph"/>
              <w:numPr>
                <w:ilvl w:val="1"/>
                <w:numId w:val="95"/>
              </w:numPr>
              <w:spacing w:after="0" w:line="360" w:lineRule="auto"/>
              <w:rPr>
                <w:rFonts w:eastAsia="Times New Roman"/>
                <w:bCs/>
                <w:iCs/>
                <w:vanish/>
                <w:szCs w:val="24"/>
              </w:rPr>
            </w:pPr>
          </w:p>
          <w:p w14:paraId="35EDAACA" w14:textId="77777777" w:rsidR="00E94F5F" w:rsidRPr="00725E27" w:rsidRDefault="00E94F5F" w:rsidP="004470E5">
            <w:pPr>
              <w:numPr>
                <w:ilvl w:val="2"/>
                <w:numId w:val="95"/>
              </w:numPr>
              <w:spacing w:after="0" w:line="360" w:lineRule="auto"/>
              <w:contextualSpacing/>
              <w:rPr>
                <w:rFonts w:eastAsia="Times New Roman" w:cs="Times New Roman"/>
                <w:bCs/>
                <w:iCs/>
                <w:szCs w:val="24"/>
              </w:rPr>
            </w:pPr>
            <w:r w:rsidRPr="00725E27">
              <w:rPr>
                <w:rFonts w:eastAsia="Times New Roman" w:cs="Times New Roman"/>
                <w:bCs/>
                <w:iCs/>
                <w:szCs w:val="24"/>
              </w:rPr>
              <w:t>Standard electrical symbols</w:t>
            </w:r>
          </w:p>
          <w:p w14:paraId="79BDC545" w14:textId="77777777" w:rsidR="00E94F5F" w:rsidRPr="00725E27" w:rsidRDefault="00E94F5F" w:rsidP="004470E5">
            <w:pPr>
              <w:numPr>
                <w:ilvl w:val="2"/>
                <w:numId w:val="95"/>
              </w:numPr>
              <w:spacing w:after="0" w:line="360" w:lineRule="auto"/>
              <w:contextualSpacing/>
              <w:rPr>
                <w:rFonts w:eastAsia="Times New Roman" w:cs="Times New Roman"/>
                <w:bCs/>
                <w:iCs/>
                <w:szCs w:val="24"/>
              </w:rPr>
            </w:pPr>
            <w:r w:rsidRPr="00725E27">
              <w:rPr>
                <w:rFonts w:eastAsia="Times New Roman" w:cs="Times New Roman"/>
                <w:bCs/>
                <w:iCs/>
                <w:szCs w:val="24"/>
              </w:rPr>
              <w:t>Significance of each symbol</w:t>
            </w:r>
          </w:p>
          <w:p w14:paraId="0045E99F" w14:textId="77777777" w:rsidR="00E94F5F" w:rsidRPr="00725E27" w:rsidRDefault="00E94F5F" w:rsidP="005161CB">
            <w:pPr>
              <w:spacing w:after="0" w:line="360" w:lineRule="auto"/>
              <w:rPr>
                <w:rFonts w:eastAsia="Calibri" w:cs="Times New Roman"/>
                <w:bCs/>
                <w:iCs/>
                <w:szCs w:val="24"/>
                <w:lang w:val="en-ZW"/>
              </w:rPr>
            </w:pPr>
          </w:p>
          <w:p w14:paraId="15202E7D" w14:textId="77777777" w:rsidR="00E94F5F" w:rsidRPr="00725E27" w:rsidRDefault="00E94F5F" w:rsidP="004470E5">
            <w:pPr>
              <w:numPr>
                <w:ilvl w:val="1"/>
                <w:numId w:val="87"/>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Electrical Circuit Sketching</w:t>
            </w:r>
          </w:p>
          <w:p w14:paraId="0EA42DF5" w14:textId="77777777" w:rsidR="00E94F5F" w:rsidRPr="00725E27" w:rsidRDefault="00E94F5F" w:rsidP="004470E5">
            <w:pPr>
              <w:pStyle w:val="ListParagraph"/>
              <w:numPr>
                <w:ilvl w:val="0"/>
                <w:numId w:val="96"/>
              </w:numPr>
              <w:spacing w:after="0" w:line="360" w:lineRule="auto"/>
              <w:rPr>
                <w:rFonts w:eastAsia="Times New Roman"/>
                <w:bCs/>
                <w:iCs/>
                <w:vanish/>
                <w:szCs w:val="24"/>
              </w:rPr>
            </w:pPr>
          </w:p>
          <w:p w14:paraId="4B83C8DB" w14:textId="77777777" w:rsidR="00E94F5F" w:rsidRPr="00725E27" w:rsidRDefault="00E94F5F" w:rsidP="004470E5">
            <w:pPr>
              <w:pStyle w:val="ListParagraph"/>
              <w:numPr>
                <w:ilvl w:val="0"/>
                <w:numId w:val="96"/>
              </w:numPr>
              <w:spacing w:after="0" w:line="360" w:lineRule="auto"/>
              <w:rPr>
                <w:rFonts w:eastAsia="Times New Roman"/>
                <w:bCs/>
                <w:iCs/>
                <w:vanish/>
                <w:szCs w:val="24"/>
              </w:rPr>
            </w:pPr>
          </w:p>
          <w:p w14:paraId="19BD5614" w14:textId="77777777" w:rsidR="00E94F5F" w:rsidRPr="00725E27" w:rsidRDefault="00E94F5F" w:rsidP="004470E5">
            <w:pPr>
              <w:pStyle w:val="ListParagraph"/>
              <w:numPr>
                <w:ilvl w:val="1"/>
                <w:numId w:val="96"/>
              </w:numPr>
              <w:spacing w:after="0" w:line="360" w:lineRule="auto"/>
              <w:rPr>
                <w:rFonts w:eastAsia="Times New Roman"/>
                <w:bCs/>
                <w:iCs/>
                <w:vanish/>
                <w:szCs w:val="24"/>
              </w:rPr>
            </w:pPr>
          </w:p>
          <w:p w14:paraId="0F9C0520" w14:textId="77777777" w:rsidR="00E94F5F" w:rsidRPr="00725E27" w:rsidRDefault="00E94F5F" w:rsidP="004470E5">
            <w:pPr>
              <w:pStyle w:val="ListParagraph"/>
              <w:numPr>
                <w:ilvl w:val="1"/>
                <w:numId w:val="96"/>
              </w:numPr>
              <w:spacing w:after="0" w:line="360" w:lineRule="auto"/>
              <w:rPr>
                <w:rFonts w:eastAsia="Times New Roman"/>
                <w:bCs/>
                <w:iCs/>
                <w:vanish/>
                <w:szCs w:val="24"/>
              </w:rPr>
            </w:pPr>
          </w:p>
          <w:p w14:paraId="6F7D5784" w14:textId="77777777" w:rsidR="00E94F5F" w:rsidRPr="00725E27" w:rsidRDefault="00E94F5F" w:rsidP="004470E5">
            <w:pPr>
              <w:numPr>
                <w:ilvl w:val="2"/>
                <w:numId w:val="96"/>
              </w:numPr>
              <w:spacing w:after="0" w:line="360" w:lineRule="auto"/>
              <w:contextualSpacing/>
              <w:rPr>
                <w:rFonts w:eastAsia="Times New Roman" w:cs="Times New Roman"/>
                <w:bCs/>
                <w:iCs/>
                <w:szCs w:val="24"/>
              </w:rPr>
            </w:pPr>
            <w:r w:rsidRPr="00725E27">
              <w:rPr>
                <w:rFonts w:eastAsia="Times New Roman" w:cs="Times New Roman"/>
                <w:bCs/>
                <w:iCs/>
                <w:szCs w:val="24"/>
              </w:rPr>
              <w:t>Techniques for accurate circuit sketching</w:t>
            </w:r>
          </w:p>
          <w:p w14:paraId="36935A51" w14:textId="77777777" w:rsidR="00E94F5F" w:rsidRPr="00725E27" w:rsidRDefault="00E94F5F" w:rsidP="004470E5">
            <w:pPr>
              <w:numPr>
                <w:ilvl w:val="2"/>
                <w:numId w:val="96"/>
              </w:numPr>
              <w:spacing w:after="0" w:line="360" w:lineRule="auto"/>
              <w:contextualSpacing/>
              <w:rPr>
                <w:rFonts w:eastAsia="Times New Roman" w:cs="Times New Roman"/>
                <w:bCs/>
                <w:iCs/>
                <w:szCs w:val="24"/>
              </w:rPr>
            </w:pPr>
            <w:r w:rsidRPr="00725E27">
              <w:rPr>
                <w:rFonts w:eastAsia="Times New Roman" w:cs="Times New Roman"/>
                <w:bCs/>
                <w:iCs/>
                <w:szCs w:val="24"/>
              </w:rPr>
              <w:t>Integration of electrical layouts with architectural designs</w:t>
            </w:r>
          </w:p>
          <w:p w14:paraId="4DFC968A" w14:textId="77777777" w:rsidR="00E94F5F" w:rsidRPr="00725E27" w:rsidRDefault="00E94F5F" w:rsidP="004470E5">
            <w:pPr>
              <w:numPr>
                <w:ilvl w:val="2"/>
                <w:numId w:val="96"/>
              </w:numPr>
              <w:spacing w:after="0" w:line="360" w:lineRule="auto"/>
              <w:contextualSpacing/>
              <w:rPr>
                <w:rFonts w:eastAsia="Times New Roman" w:cs="Times New Roman"/>
                <w:bCs/>
                <w:iCs/>
                <w:szCs w:val="24"/>
              </w:rPr>
            </w:pPr>
            <w:r w:rsidRPr="00725E27">
              <w:rPr>
                <w:rFonts w:eastAsia="Times New Roman" w:cs="Times New Roman"/>
                <w:bCs/>
                <w:iCs/>
                <w:szCs w:val="24"/>
              </w:rPr>
              <w:lastRenderedPageBreak/>
              <w:t>Sketches based on specifications</w:t>
            </w:r>
          </w:p>
          <w:p w14:paraId="6E28000D" w14:textId="77777777" w:rsidR="00E94F5F" w:rsidRPr="00725E27" w:rsidRDefault="00E94F5F" w:rsidP="005161CB">
            <w:pPr>
              <w:spacing w:after="0" w:line="360" w:lineRule="auto"/>
              <w:ind w:left="720"/>
              <w:contextualSpacing/>
              <w:rPr>
                <w:rFonts w:eastAsia="Times New Roman" w:cs="Times New Roman"/>
                <w:bCs/>
                <w:iCs/>
                <w:szCs w:val="24"/>
              </w:rPr>
            </w:pPr>
          </w:p>
          <w:p w14:paraId="0F96DD59" w14:textId="77777777" w:rsidR="00E94F5F" w:rsidRPr="00725E27" w:rsidRDefault="00E94F5F" w:rsidP="004470E5">
            <w:pPr>
              <w:numPr>
                <w:ilvl w:val="1"/>
                <w:numId w:val="87"/>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Connection Layouts</w:t>
            </w:r>
          </w:p>
          <w:p w14:paraId="29B66518" w14:textId="77777777" w:rsidR="00E94F5F" w:rsidRPr="00725E27" w:rsidRDefault="00E94F5F" w:rsidP="004470E5">
            <w:pPr>
              <w:pStyle w:val="ListParagraph"/>
              <w:numPr>
                <w:ilvl w:val="0"/>
                <w:numId w:val="97"/>
              </w:numPr>
              <w:spacing w:after="0" w:line="360" w:lineRule="auto"/>
              <w:rPr>
                <w:rFonts w:eastAsia="Times New Roman"/>
                <w:bCs/>
                <w:iCs/>
                <w:vanish/>
                <w:szCs w:val="24"/>
              </w:rPr>
            </w:pPr>
          </w:p>
          <w:p w14:paraId="55510151" w14:textId="77777777" w:rsidR="00E94F5F" w:rsidRPr="00725E27" w:rsidRDefault="00E94F5F" w:rsidP="004470E5">
            <w:pPr>
              <w:pStyle w:val="ListParagraph"/>
              <w:numPr>
                <w:ilvl w:val="0"/>
                <w:numId w:val="97"/>
              </w:numPr>
              <w:spacing w:after="0" w:line="360" w:lineRule="auto"/>
              <w:rPr>
                <w:rFonts w:eastAsia="Times New Roman"/>
                <w:bCs/>
                <w:iCs/>
                <w:vanish/>
                <w:szCs w:val="24"/>
              </w:rPr>
            </w:pPr>
          </w:p>
          <w:p w14:paraId="1FAC51BA" w14:textId="77777777" w:rsidR="00E94F5F" w:rsidRPr="00725E27" w:rsidRDefault="00E94F5F" w:rsidP="004470E5">
            <w:pPr>
              <w:pStyle w:val="ListParagraph"/>
              <w:numPr>
                <w:ilvl w:val="1"/>
                <w:numId w:val="97"/>
              </w:numPr>
              <w:spacing w:after="0" w:line="360" w:lineRule="auto"/>
              <w:rPr>
                <w:rFonts w:eastAsia="Times New Roman"/>
                <w:bCs/>
                <w:iCs/>
                <w:vanish/>
                <w:szCs w:val="24"/>
              </w:rPr>
            </w:pPr>
          </w:p>
          <w:p w14:paraId="30C8031F" w14:textId="77777777" w:rsidR="00E94F5F" w:rsidRPr="00725E27" w:rsidRDefault="00E94F5F" w:rsidP="004470E5">
            <w:pPr>
              <w:pStyle w:val="ListParagraph"/>
              <w:numPr>
                <w:ilvl w:val="1"/>
                <w:numId w:val="97"/>
              </w:numPr>
              <w:spacing w:after="0" w:line="360" w:lineRule="auto"/>
              <w:rPr>
                <w:rFonts w:eastAsia="Times New Roman"/>
                <w:bCs/>
                <w:iCs/>
                <w:vanish/>
                <w:szCs w:val="24"/>
              </w:rPr>
            </w:pPr>
          </w:p>
          <w:p w14:paraId="042C78BC" w14:textId="77777777" w:rsidR="00E94F5F" w:rsidRPr="00725E27" w:rsidRDefault="00E94F5F" w:rsidP="004470E5">
            <w:pPr>
              <w:pStyle w:val="ListParagraph"/>
              <w:numPr>
                <w:ilvl w:val="1"/>
                <w:numId w:val="97"/>
              </w:numPr>
              <w:spacing w:after="0" w:line="360" w:lineRule="auto"/>
              <w:rPr>
                <w:rFonts w:eastAsia="Times New Roman"/>
                <w:bCs/>
                <w:iCs/>
                <w:vanish/>
                <w:szCs w:val="24"/>
              </w:rPr>
            </w:pPr>
          </w:p>
          <w:p w14:paraId="392067D0" w14:textId="77777777" w:rsidR="00E94F5F" w:rsidRPr="00725E27" w:rsidRDefault="00E94F5F" w:rsidP="004470E5">
            <w:pPr>
              <w:numPr>
                <w:ilvl w:val="2"/>
                <w:numId w:val="97"/>
              </w:numPr>
              <w:spacing w:after="0" w:line="360" w:lineRule="auto"/>
              <w:contextualSpacing/>
              <w:rPr>
                <w:rFonts w:eastAsia="Times New Roman" w:cs="Times New Roman"/>
                <w:bCs/>
                <w:iCs/>
                <w:szCs w:val="24"/>
              </w:rPr>
            </w:pPr>
            <w:r w:rsidRPr="00725E27">
              <w:rPr>
                <w:rFonts w:eastAsia="Times New Roman" w:cs="Times New Roman"/>
                <w:bCs/>
                <w:iCs/>
                <w:szCs w:val="24"/>
              </w:rPr>
              <w:t>Importance of connection layouts</w:t>
            </w:r>
          </w:p>
          <w:p w14:paraId="2B3B7426" w14:textId="77777777" w:rsidR="00E94F5F" w:rsidRPr="00725E27" w:rsidRDefault="00E94F5F" w:rsidP="004470E5">
            <w:pPr>
              <w:numPr>
                <w:ilvl w:val="2"/>
                <w:numId w:val="97"/>
              </w:numPr>
              <w:spacing w:after="0" w:line="360" w:lineRule="auto"/>
              <w:contextualSpacing/>
              <w:rPr>
                <w:rFonts w:eastAsia="Times New Roman" w:cs="Times New Roman"/>
                <w:bCs/>
                <w:iCs/>
                <w:szCs w:val="24"/>
              </w:rPr>
            </w:pPr>
            <w:r w:rsidRPr="00725E27">
              <w:rPr>
                <w:rFonts w:eastAsia="Times New Roman" w:cs="Times New Roman"/>
                <w:bCs/>
                <w:iCs/>
                <w:szCs w:val="24"/>
              </w:rPr>
              <w:t>Drawing effective connection diagrams</w:t>
            </w:r>
          </w:p>
          <w:p w14:paraId="22E3AAA0" w14:textId="77777777" w:rsidR="00E94F5F" w:rsidRPr="00725E27" w:rsidRDefault="00E94F5F" w:rsidP="004470E5">
            <w:pPr>
              <w:numPr>
                <w:ilvl w:val="2"/>
                <w:numId w:val="97"/>
              </w:numPr>
              <w:spacing w:after="0" w:line="360" w:lineRule="auto"/>
              <w:contextualSpacing/>
              <w:rPr>
                <w:rFonts w:eastAsia="Times New Roman" w:cs="Times New Roman"/>
                <w:bCs/>
                <w:iCs/>
                <w:szCs w:val="24"/>
              </w:rPr>
            </w:pPr>
            <w:r w:rsidRPr="00725E27">
              <w:rPr>
                <w:rFonts w:eastAsia="Times New Roman" w:cs="Times New Roman"/>
                <w:bCs/>
                <w:iCs/>
                <w:szCs w:val="24"/>
              </w:rPr>
              <w:t>Evaluation of existing layouts for improvements</w:t>
            </w:r>
          </w:p>
          <w:p w14:paraId="13158748" w14:textId="77777777" w:rsidR="00E94F5F" w:rsidRPr="00725E27" w:rsidRDefault="00E94F5F" w:rsidP="005161CB">
            <w:pPr>
              <w:spacing w:after="0" w:line="360" w:lineRule="auto"/>
              <w:ind w:left="466" w:hanging="406"/>
              <w:rPr>
                <w:rFonts w:eastAsia="Calibri" w:cs="Times New Roman"/>
                <w:szCs w:val="24"/>
                <w:lang w:val="en-ZW"/>
              </w:rPr>
            </w:pPr>
          </w:p>
        </w:tc>
        <w:tc>
          <w:tcPr>
            <w:tcW w:w="1487" w:type="pct"/>
            <w:tcBorders>
              <w:top w:val="single" w:sz="4" w:space="0" w:color="auto"/>
              <w:left w:val="single" w:sz="4" w:space="0" w:color="auto"/>
              <w:bottom w:val="single" w:sz="4" w:space="0" w:color="auto"/>
              <w:right w:val="single" w:sz="4" w:space="0" w:color="auto"/>
            </w:tcBorders>
          </w:tcPr>
          <w:p w14:paraId="3BF38FC0" w14:textId="77777777" w:rsidR="00E94F5F" w:rsidRPr="00725E27" w:rsidRDefault="00E94F5F" w:rsidP="004470E5">
            <w:pPr>
              <w:numPr>
                <w:ilvl w:val="0"/>
                <w:numId w:val="94"/>
              </w:numPr>
              <w:contextualSpacing/>
              <w:rPr>
                <w:rFonts w:eastAsia="Times New Roman" w:cs="Times New Roman"/>
                <w:szCs w:val="24"/>
                <w:lang w:val="en-ZW"/>
              </w:rPr>
            </w:pPr>
            <w:r w:rsidRPr="00725E27">
              <w:rPr>
                <w:rFonts w:eastAsia="Times New Roman" w:cs="Times New Roman"/>
                <w:szCs w:val="24"/>
                <w:lang w:val="en-ZW"/>
              </w:rPr>
              <w:lastRenderedPageBreak/>
              <w:t>Practical tests</w:t>
            </w:r>
          </w:p>
          <w:p w14:paraId="09DE943E" w14:textId="77777777" w:rsidR="00E94F5F" w:rsidRPr="00725E27" w:rsidRDefault="00E94F5F" w:rsidP="004470E5">
            <w:pPr>
              <w:numPr>
                <w:ilvl w:val="0"/>
                <w:numId w:val="94"/>
              </w:numPr>
              <w:contextualSpacing/>
              <w:rPr>
                <w:rFonts w:eastAsia="Times New Roman" w:cs="Times New Roman"/>
                <w:szCs w:val="24"/>
                <w:lang w:val="en-ZW"/>
              </w:rPr>
            </w:pPr>
            <w:r w:rsidRPr="00725E27">
              <w:rPr>
                <w:rFonts w:eastAsia="Times New Roman" w:cs="Times New Roman"/>
                <w:szCs w:val="24"/>
                <w:lang w:val="en-ZW"/>
              </w:rPr>
              <w:t>Project</w:t>
            </w:r>
          </w:p>
          <w:p w14:paraId="3AE9B9AF" w14:textId="77777777" w:rsidR="00E94F5F" w:rsidRPr="00725E27" w:rsidRDefault="00E94F5F" w:rsidP="004470E5">
            <w:pPr>
              <w:numPr>
                <w:ilvl w:val="0"/>
                <w:numId w:val="94"/>
              </w:numPr>
              <w:contextualSpacing/>
              <w:rPr>
                <w:rFonts w:eastAsia="Times New Roman" w:cs="Times New Roman"/>
                <w:szCs w:val="24"/>
                <w:lang w:val="en-ZW"/>
              </w:rPr>
            </w:pPr>
            <w:r w:rsidRPr="00725E27">
              <w:rPr>
                <w:rFonts w:eastAsia="Times New Roman" w:cs="Times New Roman"/>
                <w:szCs w:val="24"/>
                <w:lang w:val="en-ZW"/>
              </w:rPr>
              <w:t>Portfolio of evidence</w:t>
            </w:r>
          </w:p>
          <w:p w14:paraId="33853A07" w14:textId="77777777" w:rsidR="00E94F5F" w:rsidRPr="00725E27" w:rsidRDefault="00E94F5F" w:rsidP="004470E5">
            <w:pPr>
              <w:numPr>
                <w:ilvl w:val="0"/>
                <w:numId w:val="94"/>
              </w:numPr>
              <w:contextualSpacing/>
              <w:rPr>
                <w:rFonts w:eastAsia="Times New Roman" w:cs="Times New Roman"/>
                <w:szCs w:val="24"/>
                <w:lang w:val="en-ZW"/>
              </w:rPr>
            </w:pPr>
            <w:r w:rsidRPr="00725E27">
              <w:rPr>
                <w:rFonts w:eastAsia="Times New Roman" w:cs="Times New Roman"/>
                <w:szCs w:val="24"/>
                <w:lang w:val="en-ZW"/>
              </w:rPr>
              <w:t>Third party report</w:t>
            </w:r>
          </w:p>
          <w:p w14:paraId="190FF503" w14:textId="77777777" w:rsidR="00E94F5F" w:rsidRPr="00725E27" w:rsidRDefault="00E94F5F" w:rsidP="004470E5">
            <w:pPr>
              <w:numPr>
                <w:ilvl w:val="0"/>
                <w:numId w:val="94"/>
              </w:numPr>
              <w:contextualSpacing/>
              <w:rPr>
                <w:rFonts w:eastAsia="Times New Roman" w:cs="Times New Roman"/>
                <w:szCs w:val="24"/>
                <w:lang w:val="en-ZW"/>
              </w:rPr>
            </w:pPr>
            <w:r w:rsidRPr="00725E27">
              <w:rPr>
                <w:rFonts w:eastAsia="Times New Roman" w:cs="Times New Roman"/>
                <w:szCs w:val="24"/>
                <w:lang w:val="en-ZW"/>
              </w:rPr>
              <w:t xml:space="preserve">Written tests </w:t>
            </w:r>
          </w:p>
        </w:tc>
      </w:tr>
      <w:tr w:rsidR="00DC0CBC" w:rsidRPr="00725E27" w14:paraId="666C904F" w14:textId="77777777" w:rsidTr="005161CB">
        <w:trPr>
          <w:trHeight w:val="1268"/>
        </w:trPr>
        <w:tc>
          <w:tcPr>
            <w:tcW w:w="1260" w:type="pct"/>
            <w:tcBorders>
              <w:top w:val="single" w:sz="4" w:space="0" w:color="auto"/>
              <w:left w:val="single" w:sz="4" w:space="0" w:color="auto"/>
              <w:bottom w:val="single" w:sz="4" w:space="0" w:color="auto"/>
              <w:right w:val="single" w:sz="4" w:space="0" w:color="auto"/>
            </w:tcBorders>
          </w:tcPr>
          <w:p w14:paraId="267C4EBE" w14:textId="77777777" w:rsidR="00E94F5F" w:rsidRPr="00725E27" w:rsidRDefault="00E94F5F" w:rsidP="004470E5">
            <w:pPr>
              <w:numPr>
                <w:ilvl w:val="0"/>
                <w:numId w:val="85"/>
              </w:numPr>
              <w:spacing w:after="0" w:line="360" w:lineRule="auto"/>
              <w:contextualSpacing/>
              <w:rPr>
                <w:rFonts w:eastAsia="Times New Roman" w:cs="Times New Roman"/>
                <w:kern w:val="28"/>
                <w:szCs w:val="24"/>
                <w:lang w:val="en-ZW"/>
              </w:rPr>
            </w:pPr>
            <w:r w:rsidRPr="00725E27">
              <w:rPr>
                <w:rFonts w:eastAsia="Times New Roman" w:cs="Times New Roman"/>
                <w:szCs w:val="24"/>
                <w:lang w:val="en-ZW"/>
              </w:rPr>
              <w:t>Interpret mechanical drawings</w:t>
            </w:r>
          </w:p>
        </w:tc>
        <w:tc>
          <w:tcPr>
            <w:tcW w:w="2253" w:type="pct"/>
            <w:tcBorders>
              <w:top w:val="single" w:sz="4" w:space="0" w:color="auto"/>
              <w:left w:val="single" w:sz="4" w:space="0" w:color="auto"/>
              <w:bottom w:val="single" w:sz="4" w:space="0" w:color="auto"/>
              <w:right w:val="single" w:sz="4" w:space="0" w:color="auto"/>
            </w:tcBorders>
          </w:tcPr>
          <w:p w14:paraId="09E58C65" w14:textId="77777777" w:rsidR="00E94F5F" w:rsidRPr="00725E27" w:rsidRDefault="00E94F5F" w:rsidP="004470E5">
            <w:pPr>
              <w:pStyle w:val="ListParagraph"/>
              <w:numPr>
                <w:ilvl w:val="0"/>
                <w:numId w:val="88"/>
              </w:numPr>
              <w:spacing w:after="0" w:line="360" w:lineRule="auto"/>
              <w:rPr>
                <w:rFonts w:eastAsia="Times New Roman"/>
                <w:bCs/>
                <w:vanish/>
                <w:szCs w:val="24"/>
              </w:rPr>
            </w:pPr>
          </w:p>
          <w:p w14:paraId="4647A91A" w14:textId="77777777" w:rsidR="00E94F5F" w:rsidRPr="00725E27" w:rsidRDefault="00E94F5F" w:rsidP="004470E5">
            <w:pPr>
              <w:pStyle w:val="ListParagraph"/>
              <w:numPr>
                <w:ilvl w:val="0"/>
                <w:numId w:val="88"/>
              </w:numPr>
              <w:spacing w:after="0" w:line="360" w:lineRule="auto"/>
              <w:rPr>
                <w:rFonts w:eastAsia="Times New Roman"/>
                <w:bCs/>
                <w:vanish/>
                <w:szCs w:val="24"/>
              </w:rPr>
            </w:pPr>
          </w:p>
          <w:p w14:paraId="462F1CF1" w14:textId="77777777" w:rsidR="00E94F5F" w:rsidRPr="00725E27" w:rsidRDefault="00E94F5F" w:rsidP="004470E5">
            <w:pPr>
              <w:pStyle w:val="ListParagraph"/>
              <w:numPr>
                <w:ilvl w:val="0"/>
                <w:numId w:val="88"/>
              </w:numPr>
              <w:spacing w:after="0" w:line="360" w:lineRule="auto"/>
              <w:rPr>
                <w:rFonts w:eastAsia="Times New Roman"/>
                <w:bCs/>
                <w:vanish/>
                <w:szCs w:val="24"/>
              </w:rPr>
            </w:pPr>
          </w:p>
          <w:p w14:paraId="187622DE" w14:textId="77777777" w:rsidR="00E94F5F" w:rsidRPr="00725E27" w:rsidRDefault="00E94F5F" w:rsidP="004470E5">
            <w:pPr>
              <w:numPr>
                <w:ilvl w:val="1"/>
                <w:numId w:val="88"/>
              </w:numPr>
              <w:spacing w:after="0" w:line="360" w:lineRule="auto"/>
              <w:contextualSpacing/>
              <w:rPr>
                <w:rFonts w:eastAsia="Times New Roman" w:cs="Times New Roman"/>
                <w:szCs w:val="24"/>
                <w:lang w:val="en-ZW"/>
              </w:rPr>
            </w:pPr>
            <w:r w:rsidRPr="00725E27">
              <w:rPr>
                <w:rFonts w:eastAsia="Times New Roman" w:cs="Times New Roman"/>
                <w:bCs/>
                <w:szCs w:val="24"/>
                <w:lang w:val="en-ZW"/>
              </w:rPr>
              <w:t>Mechanical Components Identification</w:t>
            </w:r>
          </w:p>
          <w:p w14:paraId="072465E9" w14:textId="77777777" w:rsidR="00E94F5F" w:rsidRPr="00725E27" w:rsidRDefault="00E94F5F" w:rsidP="004470E5">
            <w:pPr>
              <w:pStyle w:val="ListParagraph"/>
              <w:numPr>
                <w:ilvl w:val="0"/>
                <w:numId w:val="99"/>
              </w:numPr>
              <w:spacing w:after="0" w:line="360" w:lineRule="auto"/>
              <w:contextualSpacing w:val="0"/>
              <w:rPr>
                <w:vanish/>
                <w:szCs w:val="24"/>
              </w:rPr>
            </w:pPr>
          </w:p>
          <w:p w14:paraId="1A664528" w14:textId="77777777" w:rsidR="00E94F5F" w:rsidRPr="00725E27" w:rsidRDefault="00E94F5F" w:rsidP="004470E5">
            <w:pPr>
              <w:pStyle w:val="ListParagraph"/>
              <w:numPr>
                <w:ilvl w:val="0"/>
                <w:numId w:val="99"/>
              </w:numPr>
              <w:spacing w:after="0" w:line="360" w:lineRule="auto"/>
              <w:contextualSpacing w:val="0"/>
              <w:rPr>
                <w:vanish/>
                <w:szCs w:val="24"/>
              </w:rPr>
            </w:pPr>
          </w:p>
          <w:p w14:paraId="6077DB22" w14:textId="77777777" w:rsidR="00E94F5F" w:rsidRPr="00725E27" w:rsidRDefault="00E94F5F" w:rsidP="004470E5">
            <w:pPr>
              <w:pStyle w:val="ListParagraph"/>
              <w:numPr>
                <w:ilvl w:val="0"/>
                <w:numId w:val="99"/>
              </w:numPr>
              <w:spacing w:after="0" w:line="360" w:lineRule="auto"/>
              <w:contextualSpacing w:val="0"/>
              <w:rPr>
                <w:vanish/>
                <w:szCs w:val="24"/>
              </w:rPr>
            </w:pPr>
          </w:p>
          <w:p w14:paraId="711E8BC1" w14:textId="77777777" w:rsidR="00E94F5F" w:rsidRPr="00725E27" w:rsidRDefault="00E94F5F" w:rsidP="004470E5">
            <w:pPr>
              <w:pStyle w:val="ListParagraph"/>
              <w:numPr>
                <w:ilvl w:val="1"/>
                <w:numId w:val="99"/>
              </w:numPr>
              <w:spacing w:after="0" w:line="360" w:lineRule="auto"/>
              <w:contextualSpacing w:val="0"/>
              <w:rPr>
                <w:vanish/>
                <w:szCs w:val="24"/>
              </w:rPr>
            </w:pPr>
          </w:p>
          <w:p w14:paraId="3BE4543D" w14:textId="77777777" w:rsidR="00E94F5F" w:rsidRPr="00725E27" w:rsidRDefault="00E94F5F" w:rsidP="004470E5">
            <w:pPr>
              <w:numPr>
                <w:ilvl w:val="2"/>
                <w:numId w:val="99"/>
              </w:numPr>
              <w:spacing w:after="0" w:line="360" w:lineRule="auto"/>
              <w:rPr>
                <w:rFonts w:eastAsia="Calibri" w:cs="Times New Roman"/>
                <w:szCs w:val="24"/>
                <w:lang w:val="en-ZW"/>
              </w:rPr>
            </w:pPr>
            <w:r w:rsidRPr="00725E27">
              <w:rPr>
                <w:rFonts w:eastAsia="Calibri" w:cs="Times New Roman"/>
                <w:szCs w:val="24"/>
                <w:lang w:val="en-ZW"/>
              </w:rPr>
              <w:t>Common mechanical components in drawings</w:t>
            </w:r>
          </w:p>
          <w:p w14:paraId="41807C01"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Gas supply</w:t>
            </w:r>
          </w:p>
          <w:p w14:paraId="79221604"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Cold and hot water supply systems</w:t>
            </w:r>
          </w:p>
          <w:p w14:paraId="2BB3879F"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Plumbing layout</w:t>
            </w:r>
          </w:p>
          <w:p w14:paraId="2166B575"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Sewer system</w:t>
            </w:r>
          </w:p>
          <w:p w14:paraId="7C4C030C"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Fire fighting</w:t>
            </w:r>
          </w:p>
          <w:p w14:paraId="0B1DD062"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Ventilation system</w:t>
            </w:r>
          </w:p>
          <w:p w14:paraId="11CFFE2B"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Water treatment system</w:t>
            </w:r>
          </w:p>
          <w:p w14:paraId="735684CB"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Refrigeration</w:t>
            </w:r>
          </w:p>
          <w:p w14:paraId="59316365" w14:textId="77777777" w:rsidR="00E94F5F" w:rsidRPr="00725E27" w:rsidRDefault="00E94F5F" w:rsidP="004470E5">
            <w:pPr>
              <w:pStyle w:val="ListParagraph"/>
              <w:numPr>
                <w:ilvl w:val="3"/>
                <w:numId w:val="99"/>
              </w:numPr>
              <w:shd w:val="clear" w:color="auto" w:fill="FFFFFF"/>
              <w:spacing w:after="0" w:line="360" w:lineRule="auto"/>
              <w:rPr>
                <w:rFonts w:eastAsia="Times New Roman"/>
                <w:szCs w:val="24"/>
              </w:rPr>
            </w:pPr>
            <w:r w:rsidRPr="00725E27">
              <w:rPr>
                <w:rFonts w:eastAsia="Times New Roman"/>
                <w:szCs w:val="24"/>
              </w:rPr>
              <w:t>Building automation system</w:t>
            </w:r>
          </w:p>
          <w:p w14:paraId="56BEF913" w14:textId="77777777" w:rsidR="00E94F5F" w:rsidRPr="00725E27" w:rsidRDefault="00E94F5F" w:rsidP="004470E5">
            <w:pPr>
              <w:numPr>
                <w:ilvl w:val="2"/>
                <w:numId w:val="99"/>
              </w:numPr>
              <w:spacing w:after="0" w:line="360" w:lineRule="auto"/>
              <w:rPr>
                <w:rFonts w:eastAsia="Calibri" w:cs="Times New Roman"/>
                <w:szCs w:val="24"/>
                <w:lang w:val="en-ZW"/>
              </w:rPr>
            </w:pPr>
            <w:r w:rsidRPr="00725E27">
              <w:rPr>
                <w:rFonts w:eastAsia="Calibri" w:cs="Times New Roman"/>
                <w:szCs w:val="24"/>
                <w:lang w:val="en-ZW"/>
              </w:rPr>
              <w:t>Functions of various components</w:t>
            </w:r>
          </w:p>
          <w:p w14:paraId="77663081" w14:textId="77777777" w:rsidR="00E94F5F" w:rsidRPr="00725E27" w:rsidRDefault="00E94F5F" w:rsidP="004470E5">
            <w:pPr>
              <w:numPr>
                <w:ilvl w:val="2"/>
                <w:numId w:val="99"/>
              </w:numPr>
              <w:spacing w:after="0" w:line="360" w:lineRule="auto"/>
              <w:rPr>
                <w:rFonts w:eastAsia="Calibri" w:cs="Times New Roman"/>
                <w:szCs w:val="24"/>
                <w:lang w:val="en-ZW"/>
              </w:rPr>
            </w:pPr>
            <w:r w:rsidRPr="00725E27">
              <w:rPr>
                <w:rFonts w:eastAsia="Calibri" w:cs="Times New Roman"/>
                <w:szCs w:val="24"/>
                <w:lang w:val="en-ZW"/>
              </w:rPr>
              <w:lastRenderedPageBreak/>
              <w:t>Component interactions in systems</w:t>
            </w:r>
          </w:p>
          <w:p w14:paraId="265FC691" w14:textId="77777777" w:rsidR="00E94F5F" w:rsidRPr="00725E27" w:rsidRDefault="00E94F5F" w:rsidP="004470E5">
            <w:pPr>
              <w:numPr>
                <w:ilvl w:val="1"/>
                <w:numId w:val="88"/>
              </w:numPr>
              <w:spacing w:after="0" w:line="360" w:lineRule="auto"/>
              <w:contextualSpacing/>
              <w:rPr>
                <w:rFonts w:eastAsia="Times New Roman" w:cs="Times New Roman"/>
                <w:szCs w:val="24"/>
                <w:lang w:val="en-ZW"/>
              </w:rPr>
            </w:pPr>
            <w:r w:rsidRPr="00725E27">
              <w:rPr>
                <w:rFonts w:eastAsia="Times New Roman" w:cs="Times New Roman"/>
                <w:bCs/>
                <w:szCs w:val="24"/>
                <w:lang w:val="en-ZW"/>
              </w:rPr>
              <w:t>Mechanical Dimensions Interpretation</w:t>
            </w:r>
          </w:p>
          <w:p w14:paraId="43516C56" w14:textId="77777777" w:rsidR="00E94F5F" w:rsidRPr="00725E27" w:rsidRDefault="00E94F5F" w:rsidP="004470E5">
            <w:pPr>
              <w:numPr>
                <w:ilvl w:val="0"/>
                <w:numId w:val="100"/>
              </w:numPr>
              <w:spacing w:after="0" w:line="360" w:lineRule="auto"/>
              <w:rPr>
                <w:rFonts w:eastAsia="Calibri" w:cs="Times New Roman"/>
                <w:vanish/>
                <w:szCs w:val="24"/>
              </w:rPr>
            </w:pPr>
          </w:p>
          <w:p w14:paraId="25B5F9E8" w14:textId="77777777" w:rsidR="00E94F5F" w:rsidRPr="00725E27" w:rsidRDefault="00E94F5F" w:rsidP="004470E5">
            <w:pPr>
              <w:numPr>
                <w:ilvl w:val="0"/>
                <w:numId w:val="100"/>
              </w:numPr>
              <w:spacing w:after="0" w:line="360" w:lineRule="auto"/>
              <w:rPr>
                <w:rFonts w:eastAsia="Calibri" w:cs="Times New Roman"/>
                <w:vanish/>
                <w:szCs w:val="24"/>
              </w:rPr>
            </w:pPr>
          </w:p>
          <w:p w14:paraId="51410AE1" w14:textId="77777777" w:rsidR="00E94F5F" w:rsidRPr="00725E27" w:rsidRDefault="00E94F5F" w:rsidP="004470E5">
            <w:pPr>
              <w:numPr>
                <w:ilvl w:val="0"/>
                <w:numId w:val="100"/>
              </w:numPr>
              <w:spacing w:after="0" w:line="360" w:lineRule="auto"/>
              <w:rPr>
                <w:rFonts w:eastAsia="Calibri" w:cs="Times New Roman"/>
                <w:vanish/>
                <w:szCs w:val="24"/>
              </w:rPr>
            </w:pPr>
          </w:p>
          <w:p w14:paraId="474B2C29" w14:textId="77777777" w:rsidR="00E94F5F" w:rsidRPr="00725E27" w:rsidRDefault="00E94F5F" w:rsidP="004470E5">
            <w:pPr>
              <w:numPr>
                <w:ilvl w:val="0"/>
                <w:numId w:val="100"/>
              </w:numPr>
              <w:spacing w:after="0" w:line="360" w:lineRule="auto"/>
              <w:rPr>
                <w:rFonts w:eastAsia="Calibri" w:cs="Times New Roman"/>
                <w:vanish/>
                <w:szCs w:val="24"/>
              </w:rPr>
            </w:pPr>
          </w:p>
          <w:p w14:paraId="29E9F33E" w14:textId="77777777" w:rsidR="00E94F5F" w:rsidRPr="00725E27" w:rsidRDefault="00E94F5F" w:rsidP="004470E5">
            <w:pPr>
              <w:numPr>
                <w:ilvl w:val="1"/>
                <w:numId w:val="100"/>
              </w:numPr>
              <w:spacing w:after="0" w:line="360" w:lineRule="auto"/>
              <w:rPr>
                <w:rFonts w:eastAsia="Calibri" w:cs="Times New Roman"/>
                <w:vanish/>
                <w:szCs w:val="24"/>
              </w:rPr>
            </w:pPr>
          </w:p>
          <w:p w14:paraId="0F255CE8" w14:textId="77777777" w:rsidR="00E94F5F" w:rsidRPr="00725E27" w:rsidRDefault="00E94F5F" w:rsidP="004470E5">
            <w:pPr>
              <w:numPr>
                <w:ilvl w:val="1"/>
                <w:numId w:val="100"/>
              </w:numPr>
              <w:spacing w:after="0" w:line="360" w:lineRule="auto"/>
              <w:rPr>
                <w:rFonts w:eastAsia="Calibri" w:cs="Times New Roman"/>
                <w:vanish/>
                <w:szCs w:val="24"/>
              </w:rPr>
            </w:pPr>
          </w:p>
          <w:p w14:paraId="2769D96B" w14:textId="77777777" w:rsidR="00E94F5F" w:rsidRPr="00725E27" w:rsidRDefault="00E94F5F" w:rsidP="004470E5">
            <w:pPr>
              <w:numPr>
                <w:ilvl w:val="2"/>
                <w:numId w:val="100"/>
              </w:numPr>
              <w:spacing w:after="0" w:line="360" w:lineRule="auto"/>
              <w:rPr>
                <w:rFonts w:eastAsia="Calibri" w:cs="Times New Roman"/>
                <w:szCs w:val="24"/>
                <w:lang w:val="en-ZW"/>
              </w:rPr>
            </w:pPr>
            <w:r w:rsidRPr="00725E27">
              <w:rPr>
                <w:rFonts w:eastAsia="Calibri" w:cs="Times New Roman"/>
                <w:szCs w:val="24"/>
                <w:lang w:val="en-ZW"/>
              </w:rPr>
              <w:t>Importance of accurately reading dimensions</w:t>
            </w:r>
          </w:p>
          <w:p w14:paraId="22C6ACFF" w14:textId="77777777" w:rsidR="00E94F5F" w:rsidRPr="00725E27" w:rsidRDefault="00E94F5F" w:rsidP="004470E5">
            <w:pPr>
              <w:numPr>
                <w:ilvl w:val="2"/>
                <w:numId w:val="100"/>
              </w:numPr>
              <w:spacing w:after="0" w:line="360" w:lineRule="auto"/>
              <w:rPr>
                <w:rFonts w:eastAsia="Calibri" w:cs="Times New Roman"/>
                <w:szCs w:val="24"/>
                <w:lang w:val="en-ZW"/>
              </w:rPr>
            </w:pPr>
            <w:r w:rsidRPr="00725E27">
              <w:rPr>
                <w:rFonts w:eastAsia="Calibri" w:cs="Times New Roman"/>
                <w:szCs w:val="24"/>
                <w:lang w:val="en-ZW"/>
              </w:rPr>
              <w:t>Techniques for verifying component sizes</w:t>
            </w:r>
          </w:p>
          <w:p w14:paraId="3AE78549" w14:textId="77777777" w:rsidR="00E94F5F" w:rsidRPr="00725E27" w:rsidRDefault="00E94F5F" w:rsidP="004470E5">
            <w:pPr>
              <w:numPr>
                <w:ilvl w:val="2"/>
                <w:numId w:val="100"/>
              </w:numPr>
              <w:spacing w:after="0" w:line="360" w:lineRule="auto"/>
              <w:rPr>
                <w:rFonts w:eastAsia="Calibri" w:cs="Times New Roman"/>
                <w:szCs w:val="24"/>
                <w:lang w:val="en-ZW"/>
              </w:rPr>
            </w:pPr>
            <w:r w:rsidRPr="00725E27">
              <w:rPr>
                <w:rFonts w:eastAsia="Calibri" w:cs="Times New Roman"/>
                <w:szCs w:val="24"/>
                <w:lang w:val="en-ZW"/>
              </w:rPr>
              <w:t>Dimension extraction from drawings</w:t>
            </w:r>
          </w:p>
          <w:p w14:paraId="5EF10268" w14:textId="77777777" w:rsidR="00E94F5F" w:rsidRPr="00725E27" w:rsidRDefault="00E94F5F" w:rsidP="004470E5">
            <w:pPr>
              <w:numPr>
                <w:ilvl w:val="1"/>
                <w:numId w:val="88"/>
              </w:numPr>
              <w:spacing w:after="0" w:line="360" w:lineRule="auto"/>
              <w:contextualSpacing/>
              <w:rPr>
                <w:rFonts w:eastAsia="Times New Roman" w:cs="Times New Roman"/>
                <w:szCs w:val="24"/>
                <w:lang w:val="en-ZW"/>
              </w:rPr>
            </w:pPr>
            <w:r w:rsidRPr="00725E27">
              <w:rPr>
                <w:rFonts w:eastAsia="Times New Roman" w:cs="Times New Roman"/>
                <w:bCs/>
                <w:szCs w:val="24"/>
                <w:lang w:val="en-ZW"/>
              </w:rPr>
              <w:t>Components Layout Interpretation</w:t>
            </w:r>
          </w:p>
          <w:p w14:paraId="5EF63528" w14:textId="77777777" w:rsidR="00E94F5F" w:rsidRPr="00725E27" w:rsidRDefault="00E94F5F" w:rsidP="004470E5">
            <w:pPr>
              <w:numPr>
                <w:ilvl w:val="0"/>
                <w:numId w:val="101"/>
              </w:numPr>
              <w:spacing w:after="0" w:line="360" w:lineRule="auto"/>
              <w:rPr>
                <w:rFonts w:eastAsia="Calibri" w:cs="Times New Roman"/>
                <w:vanish/>
                <w:szCs w:val="24"/>
              </w:rPr>
            </w:pPr>
          </w:p>
          <w:p w14:paraId="26623685" w14:textId="77777777" w:rsidR="00E94F5F" w:rsidRPr="00725E27" w:rsidRDefault="00E94F5F" w:rsidP="004470E5">
            <w:pPr>
              <w:numPr>
                <w:ilvl w:val="0"/>
                <w:numId w:val="101"/>
              </w:numPr>
              <w:spacing w:after="0" w:line="360" w:lineRule="auto"/>
              <w:rPr>
                <w:rFonts w:eastAsia="Calibri" w:cs="Times New Roman"/>
                <w:vanish/>
                <w:szCs w:val="24"/>
              </w:rPr>
            </w:pPr>
          </w:p>
          <w:p w14:paraId="20D250E1" w14:textId="77777777" w:rsidR="00E94F5F" w:rsidRPr="00725E27" w:rsidRDefault="00E94F5F" w:rsidP="004470E5">
            <w:pPr>
              <w:numPr>
                <w:ilvl w:val="0"/>
                <w:numId w:val="101"/>
              </w:numPr>
              <w:spacing w:after="0" w:line="360" w:lineRule="auto"/>
              <w:rPr>
                <w:rFonts w:eastAsia="Calibri" w:cs="Times New Roman"/>
                <w:vanish/>
                <w:szCs w:val="24"/>
              </w:rPr>
            </w:pPr>
          </w:p>
          <w:p w14:paraId="3F7582EF" w14:textId="77777777" w:rsidR="00E94F5F" w:rsidRPr="00725E27" w:rsidRDefault="00E94F5F" w:rsidP="004470E5">
            <w:pPr>
              <w:numPr>
                <w:ilvl w:val="0"/>
                <w:numId w:val="101"/>
              </w:numPr>
              <w:spacing w:after="0" w:line="360" w:lineRule="auto"/>
              <w:rPr>
                <w:rFonts w:eastAsia="Calibri" w:cs="Times New Roman"/>
                <w:vanish/>
                <w:szCs w:val="24"/>
              </w:rPr>
            </w:pPr>
          </w:p>
          <w:p w14:paraId="1A2CD156" w14:textId="77777777" w:rsidR="00E94F5F" w:rsidRPr="00725E27" w:rsidRDefault="00E94F5F" w:rsidP="004470E5">
            <w:pPr>
              <w:numPr>
                <w:ilvl w:val="1"/>
                <w:numId w:val="101"/>
              </w:numPr>
              <w:spacing w:after="0" w:line="360" w:lineRule="auto"/>
              <w:rPr>
                <w:rFonts w:eastAsia="Calibri" w:cs="Times New Roman"/>
                <w:vanish/>
                <w:szCs w:val="24"/>
              </w:rPr>
            </w:pPr>
          </w:p>
          <w:p w14:paraId="446780CC" w14:textId="77777777" w:rsidR="00E94F5F" w:rsidRPr="00725E27" w:rsidRDefault="00E94F5F" w:rsidP="004470E5">
            <w:pPr>
              <w:numPr>
                <w:ilvl w:val="1"/>
                <w:numId w:val="101"/>
              </w:numPr>
              <w:spacing w:after="0" w:line="360" w:lineRule="auto"/>
              <w:rPr>
                <w:rFonts w:eastAsia="Calibri" w:cs="Times New Roman"/>
                <w:vanish/>
                <w:szCs w:val="24"/>
              </w:rPr>
            </w:pPr>
          </w:p>
          <w:p w14:paraId="51C4E08F" w14:textId="77777777" w:rsidR="00E94F5F" w:rsidRPr="00725E27" w:rsidRDefault="00E94F5F" w:rsidP="004470E5">
            <w:pPr>
              <w:numPr>
                <w:ilvl w:val="1"/>
                <w:numId w:val="101"/>
              </w:numPr>
              <w:spacing w:after="0" w:line="360" w:lineRule="auto"/>
              <w:rPr>
                <w:rFonts w:eastAsia="Calibri" w:cs="Times New Roman"/>
                <w:vanish/>
                <w:szCs w:val="24"/>
              </w:rPr>
            </w:pPr>
          </w:p>
          <w:p w14:paraId="08E7AE9C" w14:textId="77777777" w:rsidR="00E94F5F" w:rsidRPr="00725E27" w:rsidRDefault="00E94F5F" w:rsidP="004470E5">
            <w:pPr>
              <w:numPr>
                <w:ilvl w:val="2"/>
                <w:numId w:val="101"/>
              </w:numPr>
              <w:spacing w:after="0" w:line="360" w:lineRule="auto"/>
              <w:rPr>
                <w:rFonts w:eastAsia="Calibri" w:cs="Times New Roman"/>
                <w:szCs w:val="24"/>
                <w:lang w:val="en-ZW"/>
              </w:rPr>
            </w:pPr>
            <w:r w:rsidRPr="00725E27">
              <w:rPr>
                <w:rFonts w:eastAsia="Calibri" w:cs="Times New Roman"/>
                <w:szCs w:val="24"/>
                <w:lang w:val="en-ZW"/>
              </w:rPr>
              <w:t>Correspondence of layouts with functional requirements</w:t>
            </w:r>
          </w:p>
          <w:p w14:paraId="3B225649" w14:textId="77777777" w:rsidR="00E94F5F" w:rsidRPr="00725E27" w:rsidRDefault="00E94F5F" w:rsidP="004470E5">
            <w:pPr>
              <w:numPr>
                <w:ilvl w:val="2"/>
                <w:numId w:val="101"/>
              </w:numPr>
              <w:spacing w:after="0" w:line="360" w:lineRule="auto"/>
              <w:rPr>
                <w:rFonts w:eastAsia="Calibri" w:cs="Times New Roman"/>
                <w:szCs w:val="24"/>
                <w:lang w:val="en-ZW"/>
              </w:rPr>
            </w:pPr>
            <w:r w:rsidRPr="00725E27">
              <w:rPr>
                <w:rFonts w:eastAsia="Calibri" w:cs="Times New Roman"/>
                <w:szCs w:val="24"/>
                <w:lang w:val="en-ZW"/>
              </w:rPr>
              <w:t>Spatial arrangements in mechanical systems</w:t>
            </w:r>
          </w:p>
          <w:p w14:paraId="2F551087" w14:textId="77777777" w:rsidR="00E94F5F" w:rsidRPr="00725E27" w:rsidRDefault="00E94F5F" w:rsidP="004470E5">
            <w:pPr>
              <w:numPr>
                <w:ilvl w:val="2"/>
                <w:numId w:val="101"/>
              </w:numPr>
              <w:spacing w:after="0" w:line="360" w:lineRule="auto"/>
              <w:rPr>
                <w:rFonts w:eastAsia="Calibri" w:cs="Times New Roman"/>
                <w:szCs w:val="24"/>
                <w:lang w:val="en-ZW"/>
              </w:rPr>
            </w:pPr>
            <w:r w:rsidRPr="00725E27">
              <w:rPr>
                <w:rFonts w:eastAsia="Calibri" w:cs="Times New Roman"/>
                <w:szCs w:val="24"/>
                <w:lang w:val="en-ZW"/>
              </w:rPr>
              <w:t>Case studies of successful mechanical layouts</w:t>
            </w:r>
          </w:p>
          <w:p w14:paraId="6D67D4FF" w14:textId="77777777" w:rsidR="00E94F5F" w:rsidRPr="00725E27" w:rsidRDefault="00E94F5F" w:rsidP="005161CB">
            <w:pPr>
              <w:spacing w:after="0" w:line="360" w:lineRule="auto"/>
              <w:ind w:left="466" w:hanging="466"/>
              <w:rPr>
                <w:rFonts w:eastAsia="Calibri" w:cs="Times New Roman"/>
                <w:szCs w:val="24"/>
                <w:lang w:val="en-ZW"/>
              </w:rPr>
            </w:pPr>
            <w:r w:rsidRPr="00725E27">
              <w:rPr>
                <w:rFonts w:eastAsia="Calibri" w:cs="Times New Roman"/>
                <w:szCs w:val="24"/>
                <w:lang w:val="en-ZW"/>
              </w:rPr>
              <w:t xml:space="preserve"> </w:t>
            </w:r>
          </w:p>
        </w:tc>
        <w:tc>
          <w:tcPr>
            <w:tcW w:w="1487" w:type="pct"/>
            <w:tcBorders>
              <w:top w:val="single" w:sz="4" w:space="0" w:color="auto"/>
              <w:left w:val="single" w:sz="4" w:space="0" w:color="auto"/>
              <w:bottom w:val="single" w:sz="4" w:space="0" w:color="auto"/>
              <w:right w:val="single" w:sz="4" w:space="0" w:color="auto"/>
            </w:tcBorders>
          </w:tcPr>
          <w:p w14:paraId="43631F31" w14:textId="77777777" w:rsidR="00E94F5F" w:rsidRPr="00725E27" w:rsidRDefault="00E94F5F" w:rsidP="004470E5">
            <w:pPr>
              <w:numPr>
                <w:ilvl w:val="0"/>
                <w:numId w:val="98"/>
              </w:numPr>
              <w:contextualSpacing/>
              <w:rPr>
                <w:rFonts w:eastAsia="Times New Roman" w:cs="Times New Roman"/>
                <w:szCs w:val="24"/>
                <w:lang w:val="en-ZW"/>
              </w:rPr>
            </w:pPr>
            <w:r w:rsidRPr="00725E27">
              <w:rPr>
                <w:rFonts w:eastAsia="Times New Roman" w:cs="Times New Roman"/>
                <w:szCs w:val="24"/>
                <w:lang w:val="en-ZW"/>
              </w:rPr>
              <w:lastRenderedPageBreak/>
              <w:t>Practical tests</w:t>
            </w:r>
          </w:p>
          <w:p w14:paraId="4CB06BA6" w14:textId="77777777" w:rsidR="00E94F5F" w:rsidRPr="00725E27" w:rsidRDefault="00E94F5F" w:rsidP="004470E5">
            <w:pPr>
              <w:numPr>
                <w:ilvl w:val="0"/>
                <w:numId w:val="98"/>
              </w:numPr>
              <w:contextualSpacing/>
              <w:rPr>
                <w:rFonts w:eastAsia="Times New Roman" w:cs="Times New Roman"/>
                <w:szCs w:val="24"/>
                <w:lang w:val="en-ZW"/>
              </w:rPr>
            </w:pPr>
            <w:r w:rsidRPr="00725E27">
              <w:rPr>
                <w:rFonts w:eastAsia="Times New Roman" w:cs="Times New Roman"/>
                <w:szCs w:val="24"/>
                <w:lang w:val="en-ZW"/>
              </w:rPr>
              <w:t>Project</w:t>
            </w:r>
          </w:p>
          <w:p w14:paraId="271E98C5" w14:textId="77777777" w:rsidR="00E94F5F" w:rsidRPr="00725E27" w:rsidRDefault="00E94F5F" w:rsidP="004470E5">
            <w:pPr>
              <w:numPr>
                <w:ilvl w:val="0"/>
                <w:numId w:val="98"/>
              </w:numPr>
              <w:contextualSpacing/>
              <w:rPr>
                <w:rFonts w:eastAsia="Times New Roman" w:cs="Times New Roman"/>
                <w:szCs w:val="24"/>
                <w:lang w:val="en-ZW"/>
              </w:rPr>
            </w:pPr>
            <w:r w:rsidRPr="00725E27">
              <w:rPr>
                <w:rFonts w:eastAsia="Times New Roman" w:cs="Times New Roman"/>
                <w:szCs w:val="24"/>
                <w:lang w:val="en-ZW"/>
              </w:rPr>
              <w:t>Portfolio of evidence</w:t>
            </w:r>
          </w:p>
          <w:p w14:paraId="5BD792C2" w14:textId="77777777" w:rsidR="00E94F5F" w:rsidRPr="00725E27" w:rsidRDefault="00E94F5F" w:rsidP="004470E5">
            <w:pPr>
              <w:numPr>
                <w:ilvl w:val="0"/>
                <w:numId w:val="98"/>
              </w:numPr>
              <w:contextualSpacing/>
              <w:rPr>
                <w:rFonts w:eastAsia="Times New Roman" w:cs="Times New Roman"/>
                <w:szCs w:val="24"/>
                <w:lang w:val="en-ZW"/>
              </w:rPr>
            </w:pPr>
            <w:r w:rsidRPr="00725E27">
              <w:rPr>
                <w:rFonts w:eastAsia="Times New Roman" w:cs="Times New Roman"/>
                <w:szCs w:val="24"/>
                <w:lang w:val="en-ZW"/>
              </w:rPr>
              <w:t>Third party report</w:t>
            </w:r>
          </w:p>
          <w:p w14:paraId="78260A78" w14:textId="77777777" w:rsidR="00E94F5F" w:rsidRPr="00725E27" w:rsidRDefault="00E94F5F" w:rsidP="004470E5">
            <w:pPr>
              <w:numPr>
                <w:ilvl w:val="0"/>
                <w:numId w:val="98"/>
              </w:numPr>
              <w:contextualSpacing/>
              <w:rPr>
                <w:rFonts w:eastAsia="Times New Roman" w:cs="Times New Roman"/>
                <w:szCs w:val="24"/>
                <w:lang w:val="en-ZA"/>
              </w:rPr>
            </w:pPr>
            <w:r w:rsidRPr="00725E27">
              <w:rPr>
                <w:rFonts w:eastAsia="Times New Roman" w:cs="Times New Roman"/>
                <w:szCs w:val="24"/>
                <w:lang w:val="en-ZW"/>
              </w:rPr>
              <w:t>Written tests</w:t>
            </w:r>
          </w:p>
        </w:tc>
      </w:tr>
    </w:tbl>
    <w:p w14:paraId="6DE90422" w14:textId="77777777" w:rsidR="00E94F5F" w:rsidRPr="00725E27" w:rsidRDefault="00E94F5F" w:rsidP="00E94F5F">
      <w:pPr>
        <w:spacing w:after="0" w:line="360" w:lineRule="auto"/>
        <w:rPr>
          <w:rFonts w:eastAsia="Calibri" w:cs="Times New Roman"/>
          <w:b/>
          <w:szCs w:val="24"/>
          <w:lang w:val="en-ZA"/>
        </w:rPr>
      </w:pPr>
      <w:r w:rsidRPr="00725E27">
        <w:rPr>
          <w:rFonts w:eastAsia="Calibri" w:cs="Times New Roman"/>
          <w:b/>
          <w:szCs w:val="24"/>
          <w:lang w:val="en-ZA"/>
        </w:rPr>
        <w:t>Suggested Methods of Instruction</w:t>
      </w:r>
    </w:p>
    <w:p w14:paraId="1F507999" w14:textId="77777777" w:rsidR="00E94F5F" w:rsidRPr="00725E27" w:rsidRDefault="00E94F5F" w:rsidP="004470E5">
      <w:pPr>
        <w:numPr>
          <w:ilvl w:val="0"/>
          <w:numId w:val="102"/>
        </w:numPr>
        <w:contextualSpacing/>
        <w:rPr>
          <w:rFonts w:eastAsia="Times New Roman" w:cs="Times New Roman"/>
          <w:szCs w:val="24"/>
          <w:lang w:val="en-ZW"/>
        </w:rPr>
      </w:pPr>
      <w:bookmarkStart w:id="157" w:name="_Hlk180394463"/>
      <w:r w:rsidRPr="00725E27">
        <w:rPr>
          <w:rFonts w:eastAsia="Times New Roman" w:cs="Times New Roman"/>
          <w:szCs w:val="24"/>
          <w:lang w:val="en-ZA"/>
        </w:rPr>
        <w:t>Practical</w:t>
      </w:r>
    </w:p>
    <w:p w14:paraId="6D55B620" w14:textId="77777777" w:rsidR="00E94F5F" w:rsidRPr="00725E27" w:rsidRDefault="00E94F5F" w:rsidP="004470E5">
      <w:pPr>
        <w:numPr>
          <w:ilvl w:val="0"/>
          <w:numId w:val="102"/>
        </w:numPr>
        <w:contextualSpacing/>
        <w:rPr>
          <w:rFonts w:eastAsia="Times New Roman" w:cs="Times New Roman"/>
          <w:szCs w:val="24"/>
          <w:lang w:val="en-ZW"/>
        </w:rPr>
      </w:pPr>
      <w:r w:rsidRPr="00725E27">
        <w:rPr>
          <w:rFonts w:eastAsia="Times New Roman" w:cs="Times New Roman"/>
          <w:szCs w:val="24"/>
          <w:lang w:val="en-ZW"/>
        </w:rPr>
        <w:t>Projects</w:t>
      </w:r>
    </w:p>
    <w:p w14:paraId="0C38D7C6" w14:textId="77777777" w:rsidR="00E94F5F" w:rsidRPr="00725E27" w:rsidRDefault="00E94F5F" w:rsidP="004470E5">
      <w:pPr>
        <w:numPr>
          <w:ilvl w:val="0"/>
          <w:numId w:val="102"/>
        </w:numPr>
        <w:contextualSpacing/>
        <w:rPr>
          <w:rFonts w:eastAsia="Times New Roman" w:cs="Times New Roman"/>
          <w:szCs w:val="24"/>
          <w:lang w:val="en-ZW"/>
        </w:rPr>
      </w:pPr>
      <w:r w:rsidRPr="00725E27">
        <w:rPr>
          <w:rFonts w:eastAsia="Times New Roman" w:cs="Times New Roman"/>
          <w:szCs w:val="24"/>
          <w:lang w:val="en-ZW"/>
        </w:rPr>
        <w:t xml:space="preserve">Demonstration  </w:t>
      </w:r>
    </w:p>
    <w:p w14:paraId="7BBA7B00" w14:textId="77777777" w:rsidR="00E94F5F" w:rsidRPr="00725E27" w:rsidRDefault="00E94F5F" w:rsidP="004470E5">
      <w:pPr>
        <w:numPr>
          <w:ilvl w:val="0"/>
          <w:numId w:val="102"/>
        </w:numPr>
        <w:contextualSpacing/>
        <w:rPr>
          <w:rFonts w:eastAsia="Times New Roman" w:cs="Times New Roman"/>
          <w:szCs w:val="24"/>
          <w:lang w:val="en-ZA"/>
        </w:rPr>
      </w:pPr>
      <w:r w:rsidRPr="00725E27">
        <w:rPr>
          <w:rFonts w:eastAsia="Times New Roman" w:cs="Times New Roman"/>
          <w:szCs w:val="24"/>
          <w:lang w:val="en-ZA"/>
        </w:rPr>
        <w:t>Group discussion</w:t>
      </w:r>
    </w:p>
    <w:p w14:paraId="3C0DB86B" w14:textId="77777777" w:rsidR="00E94F5F" w:rsidRPr="00725E27" w:rsidRDefault="00E94F5F" w:rsidP="004470E5">
      <w:pPr>
        <w:numPr>
          <w:ilvl w:val="0"/>
          <w:numId w:val="102"/>
        </w:numPr>
        <w:contextualSpacing/>
        <w:rPr>
          <w:rFonts w:eastAsia="Times New Roman" w:cs="Times New Roman"/>
          <w:szCs w:val="24"/>
          <w:lang w:val="en-ZA"/>
        </w:rPr>
      </w:pPr>
      <w:r w:rsidRPr="00725E27">
        <w:rPr>
          <w:rFonts w:eastAsia="Times New Roman" w:cs="Times New Roman"/>
          <w:szCs w:val="24"/>
          <w:lang w:val="en-ZA"/>
        </w:rPr>
        <w:t>Direct instructions</w:t>
      </w:r>
    </w:p>
    <w:p w14:paraId="7568BFCD" w14:textId="77777777" w:rsidR="00E94F5F" w:rsidRPr="00725E27" w:rsidRDefault="00E94F5F" w:rsidP="004470E5">
      <w:pPr>
        <w:numPr>
          <w:ilvl w:val="0"/>
          <w:numId w:val="102"/>
        </w:numPr>
        <w:contextualSpacing/>
        <w:rPr>
          <w:rFonts w:eastAsia="Times New Roman" w:cs="Times New Roman"/>
          <w:szCs w:val="24"/>
          <w:lang w:val="en-ZA"/>
        </w:rPr>
      </w:pPr>
      <w:r w:rsidRPr="00725E27">
        <w:rPr>
          <w:rFonts w:eastAsia="Times New Roman" w:cs="Times New Roman"/>
          <w:szCs w:val="24"/>
          <w:lang w:val="en-ZA"/>
        </w:rPr>
        <w:t>Site visits</w:t>
      </w:r>
    </w:p>
    <w:bookmarkEnd w:id="157"/>
    <w:p w14:paraId="4E9320FF" w14:textId="77777777" w:rsidR="00E94F5F" w:rsidRPr="00725E27" w:rsidRDefault="00E94F5F" w:rsidP="00E94F5F">
      <w:pPr>
        <w:spacing w:after="0" w:line="360" w:lineRule="auto"/>
        <w:rPr>
          <w:rFonts w:eastAsia="Calibri" w:cs="Times New Roman"/>
          <w:b/>
          <w:szCs w:val="24"/>
          <w:lang w:val="en-ZW"/>
        </w:rPr>
      </w:pPr>
      <w:r w:rsidRPr="00725E27">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DC0CBC" w:rsidRPr="00725E27" w14:paraId="6E5CCDF7" w14:textId="77777777" w:rsidTr="005161CB">
        <w:trPr>
          <w:tblHeader/>
        </w:trPr>
        <w:tc>
          <w:tcPr>
            <w:tcW w:w="479" w:type="pct"/>
            <w:shd w:val="clear" w:color="auto" w:fill="auto"/>
          </w:tcPr>
          <w:p w14:paraId="7D65A47C"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lastRenderedPageBreak/>
              <w:t>S/No.</w:t>
            </w:r>
          </w:p>
        </w:tc>
        <w:tc>
          <w:tcPr>
            <w:tcW w:w="1733" w:type="pct"/>
            <w:shd w:val="clear" w:color="auto" w:fill="auto"/>
          </w:tcPr>
          <w:p w14:paraId="3F641EAF"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Category/Item</w:t>
            </w:r>
          </w:p>
        </w:tc>
        <w:tc>
          <w:tcPr>
            <w:tcW w:w="1107" w:type="pct"/>
            <w:shd w:val="clear" w:color="auto" w:fill="auto"/>
          </w:tcPr>
          <w:p w14:paraId="7EFA004E"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Description/ Specifications</w:t>
            </w:r>
          </w:p>
        </w:tc>
        <w:tc>
          <w:tcPr>
            <w:tcW w:w="776" w:type="pct"/>
            <w:shd w:val="clear" w:color="auto" w:fill="auto"/>
          </w:tcPr>
          <w:p w14:paraId="57EA9D48"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Quantity</w:t>
            </w:r>
          </w:p>
        </w:tc>
        <w:tc>
          <w:tcPr>
            <w:tcW w:w="905" w:type="pct"/>
            <w:shd w:val="clear" w:color="auto" w:fill="auto"/>
          </w:tcPr>
          <w:p w14:paraId="5EA0B131"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Recommended Ratio</w:t>
            </w:r>
          </w:p>
          <w:p w14:paraId="55BA7D11"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(Item: Trainee)</w:t>
            </w:r>
          </w:p>
        </w:tc>
      </w:tr>
      <w:tr w:rsidR="00DC0CBC" w:rsidRPr="00725E27" w14:paraId="21D803EB" w14:textId="77777777" w:rsidTr="005161CB">
        <w:tc>
          <w:tcPr>
            <w:tcW w:w="479" w:type="pct"/>
            <w:shd w:val="clear" w:color="auto" w:fill="auto"/>
          </w:tcPr>
          <w:p w14:paraId="79565FEF"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A</w:t>
            </w:r>
          </w:p>
        </w:tc>
        <w:tc>
          <w:tcPr>
            <w:tcW w:w="4521" w:type="pct"/>
            <w:gridSpan w:val="4"/>
            <w:shd w:val="clear" w:color="auto" w:fill="auto"/>
          </w:tcPr>
          <w:p w14:paraId="01AB408D"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Learning Materials</w:t>
            </w:r>
          </w:p>
        </w:tc>
      </w:tr>
      <w:tr w:rsidR="00DC0CBC" w:rsidRPr="00725E27" w14:paraId="3077A169" w14:textId="77777777" w:rsidTr="005161CB">
        <w:tc>
          <w:tcPr>
            <w:tcW w:w="479" w:type="pct"/>
            <w:shd w:val="clear" w:color="auto" w:fill="auto"/>
          </w:tcPr>
          <w:p w14:paraId="771B05AB"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62B563E9" w14:textId="77777777" w:rsidR="00E94F5F" w:rsidRPr="00725E27" w:rsidRDefault="00E94F5F" w:rsidP="005161CB">
            <w:pPr>
              <w:spacing w:after="0" w:line="360" w:lineRule="auto"/>
              <w:rPr>
                <w:rFonts w:eastAsia="Calibri" w:cs="Times New Roman"/>
                <w:bCs/>
                <w:szCs w:val="24"/>
                <w:lang w:val="en-GB"/>
              </w:rPr>
            </w:pPr>
            <w:r w:rsidRPr="00725E27">
              <w:rPr>
                <w:rFonts w:eastAsia="Times New Roman" w:cs="Times New Roman"/>
                <w:szCs w:val="24"/>
                <w:lang w:val="en-ZW" w:eastAsia="zh-CN"/>
              </w:rPr>
              <w:t>Rolls Flip Charts</w:t>
            </w:r>
          </w:p>
        </w:tc>
        <w:tc>
          <w:tcPr>
            <w:tcW w:w="1107" w:type="pct"/>
            <w:shd w:val="clear" w:color="auto" w:fill="auto"/>
          </w:tcPr>
          <w:p w14:paraId="63C6C5F9"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76" w:type="pct"/>
            <w:shd w:val="clear" w:color="auto" w:fill="auto"/>
          </w:tcPr>
          <w:p w14:paraId="5BA5C39D"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5 pcs</w:t>
            </w:r>
          </w:p>
        </w:tc>
        <w:tc>
          <w:tcPr>
            <w:tcW w:w="905" w:type="pct"/>
            <w:shd w:val="clear" w:color="auto" w:fill="auto"/>
          </w:tcPr>
          <w:p w14:paraId="014E35EE"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1:5</w:t>
            </w:r>
          </w:p>
        </w:tc>
      </w:tr>
      <w:tr w:rsidR="00DC0CBC" w:rsidRPr="00725E27" w14:paraId="04189E07" w14:textId="77777777" w:rsidTr="005161CB">
        <w:tc>
          <w:tcPr>
            <w:tcW w:w="479" w:type="pct"/>
            <w:shd w:val="clear" w:color="auto" w:fill="auto"/>
          </w:tcPr>
          <w:p w14:paraId="78780A97"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303B3935"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 xml:space="preserve">Technical drawing reference books </w:t>
            </w:r>
          </w:p>
        </w:tc>
        <w:tc>
          <w:tcPr>
            <w:tcW w:w="1107" w:type="pct"/>
            <w:shd w:val="clear" w:color="auto" w:fill="auto"/>
          </w:tcPr>
          <w:p w14:paraId="6B0E692A"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22E551F7"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14</w:t>
            </w:r>
          </w:p>
        </w:tc>
        <w:tc>
          <w:tcPr>
            <w:tcW w:w="905" w:type="pct"/>
            <w:shd w:val="clear" w:color="auto" w:fill="auto"/>
          </w:tcPr>
          <w:p w14:paraId="5286452D"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w:t>
            </w:r>
          </w:p>
        </w:tc>
      </w:tr>
      <w:tr w:rsidR="00DC0CBC" w:rsidRPr="00725E27" w14:paraId="40990C95" w14:textId="77777777" w:rsidTr="005161CB">
        <w:tc>
          <w:tcPr>
            <w:tcW w:w="479" w:type="pct"/>
            <w:shd w:val="clear" w:color="auto" w:fill="auto"/>
          </w:tcPr>
          <w:p w14:paraId="3F731B61"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3DEE31DA" w14:textId="77777777" w:rsidR="00E94F5F" w:rsidRPr="00725E27" w:rsidRDefault="00E94F5F" w:rsidP="005161CB">
            <w:p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Building Standards Codes, 2024 or equivalent</w:t>
            </w:r>
          </w:p>
          <w:p w14:paraId="75FB5B53" w14:textId="77777777" w:rsidR="00E94F5F" w:rsidRPr="00725E27" w:rsidRDefault="00E94F5F" w:rsidP="005161CB">
            <w:pPr>
              <w:spacing w:after="0" w:line="360" w:lineRule="auto"/>
              <w:contextualSpacing/>
              <w:rPr>
                <w:rFonts w:eastAsia="Calibri" w:cs="Times New Roman"/>
                <w:bCs/>
                <w:szCs w:val="24"/>
                <w:lang w:val="en-GB"/>
              </w:rPr>
            </w:pPr>
          </w:p>
        </w:tc>
        <w:tc>
          <w:tcPr>
            <w:tcW w:w="1107" w:type="pct"/>
            <w:shd w:val="clear" w:color="auto" w:fill="auto"/>
          </w:tcPr>
          <w:p w14:paraId="46EB64E8"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4F8AE588"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1E9476AA"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50562FD5" w14:textId="77777777" w:rsidTr="005161CB">
        <w:tc>
          <w:tcPr>
            <w:tcW w:w="479" w:type="pct"/>
            <w:shd w:val="clear" w:color="auto" w:fill="auto"/>
          </w:tcPr>
          <w:p w14:paraId="4A848C24"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5A011D04" w14:textId="77777777" w:rsidR="00E94F5F" w:rsidRPr="00725E27" w:rsidRDefault="00E94F5F" w:rsidP="005161CB">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Electrical Codes of Practice, (e.g., NEC or IEC standards)</w:t>
            </w:r>
          </w:p>
          <w:p w14:paraId="77C2F76B" w14:textId="77777777" w:rsidR="00E94F5F" w:rsidRPr="00725E27" w:rsidRDefault="00E94F5F" w:rsidP="005161CB">
            <w:pPr>
              <w:spacing w:after="0" w:line="360" w:lineRule="auto"/>
              <w:contextualSpacing/>
              <w:rPr>
                <w:rFonts w:eastAsia="Times New Roman" w:cs="Times New Roman"/>
                <w:szCs w:val="24"/>
                <w:lang w:val="en-ZA" w:eastAsia="zh-CN"/>
              </w:rPr>
            </w:pPr>
          </w:p>
        </w:tc>
        <w:tc>
          <w:tcPr>
            <w:tcW w:w="1107" w:type="pct"/>
            <w:shd w:val="clear" w:color="auto" w:fill="auto"/>
          </w:tcPr>
          <w:p w14:paraId="0D9AC354"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05441FF2"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218A43C2"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755E120A" w14:textId="77777777" w:rsidTr="005161CB">
        <w:tc>
          <w:tcPr>
            <w:tcW w:w="479" w:type="pct"/>
            <w:shd w:val="clear" w:color="auto" w:fill="auto"/>
          </w:tcPr>
          <w:p w14:paraId="1575EDBA"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682DA8E6" w14:textId="77777777" w:rsidR="00E94F5F" w:rsidRPr="00725E27" w:rsidRDefault="00E94F5F" w:rsidP="005161CB">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Bar Bending Schedules</w:t>
            </w:r>
          </w:p>
          <w:p w14:paraId="3AB55F77" w14:textId="77777777" w:rsidR="00E94F5F" w:rsidRPr="00725E27" w:rsidRDefault="00E94F5F" w:rsidP="005161CB">
            <w:pPr>
              <w:spacing w:after="0" w:line="360" w:lineRule="auto"/>
              <w:contextualSpacing/>
              <w:rPr>
                <w:rFonts w:eastAsia="Times New Roman" w:cs="Times New Roman"/>
                <w:szCs w:val="24"/>
                <w:lang w:val="en-ZA" w:eastAsia="zh-CN"/>
              </w:rPr>
            </w:pPr>
          </w:p>
        </w:tc>
        <w:tc>
          <w:tcPr>
            <w:tcW w:w="1107" w:type="pct"/>
            <w:shd w:val="clear" w:color="auto" w:fill="auto"/>
          </w:tcPr>
          <w:p w14:paraId="5B1C1EE3"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60D9CF51"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1EF34300"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49B7D521" w14:textId="77777777" w:rsidTr="005161CB">
        <w:tc>
          <w:tcPr>
            <w:tcW w:w="479" w:type="pct"/>
            <w:shd w:val="clear" w:color="auto" w:fill="auto"/>
          </w:tcPr>
          <w:p w14:paraId="34E70EEE"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1F349FB2" w14:textId="77777777" w:rsidR="00E94F5F" w:rsidRPr="00725E27" w:rsidRDefault="00E94F5F" w:rsidP="005161CB">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Building Drawings samples</w:t>
            </w:r>
          </w:p>
        </w:tc>
        <w:tc>
          <w:tcPr>
            <w:tcW w:w="1107" w:type="pct"/>
            <w:shd w:val="clear" w:color="auto" w:fill="auto"/>
          </w:tcPr>
          <w:p w14:paraId="40DF4455"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76" w:type="pct"/>
            <w:shd w:val="clear" w:color="auto" w:fill="auto"/>
          </w:tcPr>
          <w:p w14:paraId="504D5475"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05" w:type="pct"/>
            <w:shd w:val="clear" w:color="auto" w:fill="auto"/>
          </w:tcPr>
          <w:p w14:paraId="41ADF5B4"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3CC73B30" w14:textId="77777777" w:rsidTr="005161CB">
        <w:tc>
          <w:tcPr>
            <w:tcW w:w="479" w:type="pct"/>
            <w:shd w:val="clear" w:color="auto" w:fill="auto"/>
          </w:tcPr>
          <w:p w14:paraId="2C782B8E"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B</w:t>
            </w:r>
          </w:p>
        </w:tc>
        <w:tc>
          <w:tcPr>
            <w:tcW w:w="4521" w:type="pct"/>
            <w:gridSpan w:val="4"/>
            <w:shd w:val="clear" w:color="auto" w:fill="auto"/>
          </w:tcPr>
          <w:p w14:paraId="192BB4E4"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Learning Facilities &amp; infrastructure</w:t>
            </w:r>
          </w:p>
        </w:tc>
      </w:tr>
      <w:tr w:rsidR="00DC0CBC" w:rsidRPr="00725E27" w14:paraId="6EFA9330" w14:textId="77777777" w:rsidTr="005161CB">
        <w:tc>
          <w:tcPr>
            <w:tcW w:w="479" w:type="pct"/>
            <w:shd w:val="clear" w:color="auto" w:fill="auto"/>
          </w:tcPr>
          <w:p w14:paraId="4236684B"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3C4BE681" w14:textId="77777777" w:rsidR="00E94F5F" w:rsidRPr="00725E27" w:rsidRDefault="00E94F5F" w:rsidP="005161CB">
            <w:pPr>
              <w:spacing w:after="0" w:line="360" w:lineRule="auto"/>
              <w:rPr>
                <w:rFonts w:eastAsia="Calibri" w:cs="Times New Roman"/>
                <w:bCs/>
                <w:szCs w:val="24"/>
                <w:lang w:val="en-GB"/>
              </w:rPr>
            </w:pPr>
            <w:r w:rsidRPr="00725E27">
              <w:rPr>
                <w:rFonts w:eastAsia="Times New Roman" w:cs="Times New Roman"/>
                <w:szCs w:val="24"/>
                <w:lang w:val="en-ZW" w:eastAsia="zh-CN"/>
              </w:rPr>
              <w:t>Whiteboards</w:t>
            </w:r>
          </w:p>
        </w:tc>
        <w:tc>
          <w:tcPr>
            <w:tcW w:w="1107" w:type="pct"/>
            <w:shd w:val="clear" w:color="auto" w:fill="auto"/>
          </w:tcPr>
          <w:p w14:paraId="46D6B3DC"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35BEE653"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7796CB1A"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0BDC75A7" w14:textId="77777777" w:rsidTr="005161CB">
        <w:tc>
          <w:tcPr>
            <w:tcW w:w="479" w:type="pct"/>
            <w:shd w:val="clear" w:color="auto" w:fill="auto"/>
          </w:tcPr>
          <w:p w14:paraId="1DED8443"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3BF7C081" w14:textId="77777777" w:rsidR="00E94F5F" w:rsidRPr="00725E27" w:rsidRDefault="00E94F5F" w:rsidP="005161CB">
            <w:pPr>
              <w:spacing w:after="0" w:line="360" w:lineRule="auto"/>
              <w:rPr>
                <w:rFonts w:eastAsia="Calibri" w:cs="Times New Roman"/>
                <w:szCs w:val="24"/>
                <w:lang w:val="en-ZA"/>
              </w:rPr>
            </w:pPr>
            <w:r w:rsidRPr="00725E27">
              <w:rPr>
                <w:rFonts w:eastAsia="Calibri" w:cs="Times New Roman"/>
                <w:szCs w:val="24"/>
                <w:lang w:val="en-ZA"/>
              </w:rPr>
              <w:t xml:space="preserve">Chalkboard </w:t>
            </w:r>
          </w:p>
        </w:tc>
        <w:tc>
          <w:tcPr>
            <w:tcW w:w="1107" w:type="pct"/>
            <w:shd w:val="clear" w:color="auto" w:fill="auto"/>
          </w:tcPr>
          <w:p w14:paraId="2AA0D740"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776E898A"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669F646C"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116CC1C4" w14:textId="77777777" w:rsidTr="005161CB">
        <w:trPr>
          <w:trHeight w:val="664"/>
        </w:trPr>
        <w:tc>
          <w:tcPr>
            <w:tcW w:w="479" w:type="pct"/>
            <w:shd w:val="clear" w:color="auto" w:fill="auto"/>
          </w:tcPr>
          <w:p w14:paraId="239A4928"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70F553ED" w14:textId="77777777" w:rsidR="00E94F5F" w:rsidRPr="00725E27" w:rsidRDefault="00E94F5F" w:rsidP="005161CB">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Computer designing room</w:t>
            </w:r>
          </w:p>
        </w:tc>
        <w:tc>
          <w:tcPr>
            <w:tcW w:w="1107" w:type="pct"/>
            <w:shd w:val="clear" w:color="auto" w:fill="auto"/>
          </w:tcPr>
          <w:p w14:paraId="0EA1A77B"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9m by 8m</w:t>
            </w:r>
          </w:p>
        </w:tc>
        <w:tc>
          <w:tcPr>
            <w:tcW w:w="776" w:type="pct"/>
            <w:shd w:val="clear" w:color="auto" w:fill="auto"/>
          </w:tcPr>
          <w:p w14:paraId="6AA2E13D"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 xml:space="preserve">1 </w:t>
            </w:r>
          </w:p>
        </w:tc>
        <w:tc>
          <w:tcPr>
            <w:tcW w:w="905" w:type="pct"/>
            <w:shd w:val="clear" w:color="auto" w:fill="auto"/>
          </w:tcPr>
          <w:p w14:paraId="05A7CCE9"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4409E91B" w14:textId="77777777" w:rsidTr="005161CB">
        <w:trPr>
          <w:trHeight w:val="664"/>
        </w:trPr>
        <w:tc>
          <w:tcPr>
            <w:tcW w:w="479" w:type="pct"/>
            <w:shd w:val="clear" w:color="auto" w:fill="auto"/>
          </w:tcPr>
          <w:p w14:paraId="14523BBF"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31CAC310" w14:textId="77777777" w:rsidR="00E94F5F" w:rsidRPr="00725E27" w:rsidRDefault="00E94F5F" w:rsidP="005161CB">
            <w:p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Computers with AutoCAD Software, AutoCAD Civil 3D, Revit,</w:t>
            </w:r>
            <w:r w:rsidRPr="00725E27">
              <w:rPr>
                <w:rFonts w:eastAsia="Times New Roman" w:cs="Times New Roman"/>
                <w:szCs w:val="24"/>
                <w:lang w:val="en-ZW" w:eastAsia="zh-CN"/>
              </w:rPr>
              <w:t xml:space="preserve"> AutoCAD Mechanical, Revit MEP)</w:t>
            </w:r>
          </w:p>
          <w:p w14:paraId="4AAA0AE3" w14:textId="77777777" w:rsidR="00E94F5F" w:rsidRPr="00725E27" w:rsidRDefault="00E94F5F" w:rsidP="005161CB">
            <w:pPr>
              <w:spacing w:after="0" w:line="360" w:lineRule="auto"/>
              <w:contextualSpacing/>
              <w:rPr>
                <w:rFonts w:eastAsia="Times New Roman" w:cs="Times New Roman"/>
                <w:szCs w:val="24"/>
                <w:lang w:val="en-ZW" w:eastAsia="zh-CN"/>
              </w:rPr>
            </w:pPr>
          </w:p>
        </w:tc>
        <w:tc>
          <w:tcPr>
            <w:tcW w:w="1107" w:type="pct"/>
            <w:shd w:val="clear" w:color="auto" w:fill="auto"/>
          </w:tcPr>
          <w:p w14:paraId="78708AA4"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trainers and trainees use</w:t>
            </w:r>
          </w:p>
        </w:tc>
        <w:tc>
          <w:tcPr>
            <w:tcW w:w="776" w:type="pct"/>
            <w:shd w:val="clear" w:color="auto" w:fill="auto"/>
          </w:tcPr>
          <w:p w14:paraId="1083B02A"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05" w:type="pct"/>
            <w:shd w:val="clear" w:color="auto" w:fill="auto"/>
          </w:tcPr>
          <w:p w14:paraId="2709F508"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20492BCA" w14:textId="77777777" w:rsidTr="005161CB">
        <w:trPr>
          <w:trHeight w:val="664"/>
        </w:trPr>
        <w:tc>
          <w:tcPr>
            <w:tcW w:w="479" w:type="pct"/>
            <w:shd w:val="clear" w:color="auto" w:fill="auto"/>
          </w:tcPr>
          <w:p w14:paraId="4B40894C"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05E0164F" w14:textId="77777777" w:rsidR="00E94F5F" w:rsidRPr="00725E27" w:rsidRDefault="00E94F5F" w:rsidP="005161CB">
            <w:p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Plotter/Printer</w:t>
            </w:r>
          </w:p>
          <w:p w14:paraId="00C4852F" w14:textId="77777777" w:rsidR="00E94F5F" w:rsidRPr="00725E27" w:rsidRDefault="00E94F5F" w:rsidP="005161CB">
            <w:pPr>
              <w:spacing w:after="0" w:line="360" w:lineRule="auto"/>
              <w:contextualSpacing/>
              <w:rPr>
                <w:rFonts w:eastAsia="Times New Roman" w:cs="Times New Roman"/>
                <w:szCs w:val="24"/>
                <w:lang w:val="en-ZA" w:eastAsia="zh-CN"/>
              </w:rPr>
            </w:pPr>
          </w:p>
        </w:tc>
        <w:tc>
          <w:tcPr>
            <w:tcW w:w="1107" w:type="pct"/>
            <w:shd w:val="clear" w:color="auto" w:fill="auto"/>
          </w:tcPr>
          <w:p w14:paraId="0E35FD32"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trainers and trainees use</w:t>
            </w:r>
          </w:p>
        </w:tc>
        <w:tc>
          <w:tcPr>
            <w:tcW w:w="776" w:type="pct"/>
            <w:shd w:val="clear" w:color="auto" w:fill="auto"/>
          </w:tcPr>
          <w:p w14:paraId="483F2595"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39918FDF"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248FC3AB" w14:textId="77777777" w:rsidTr="005161CB">
        <w:trPr>
          <w:trHeight w:val="664"/>
        </w:trPr>
        <w:tc>
          <w:tcPr>
            <w:tcW w:w="479" w:type="pct"/>
            <w:shd w:val="clear" w:color="auto" w:fill="auto"/>
          </w:tcPr>
          <w:p w14:paraId="3221ACB1"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50EAC0A4" w14:textId="77777777" w:rsidR="00E94F5F" w:rsidRPr="00725E27" w:rsidRDefault="00E94F5F" w:rsidP="005161CB">
            <w:p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Training Room</w:t>
            </w:r>
          </w:p>
        </w:tc>
        <w:tc>
          <w:tcPr>
            <w:tcW w:w="1107" w:type="pct"/>
            <w:shd w:val="clear" w:color="auto" w:fill="auto"/>
          </w:tcPr>
          <w:p w14:paraId="58ED3236"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9m by 8m</w:t>
            </w:r>
          </w:p>
        </w:tc>
        <w:tc>
          <w:tcPr>
            <w:tcW w:w="776" w:type="pct"/>
            <w:shd w:val="clear" w:color="auto" w:fill="auto"/>
          </w:tcPr>
          <w:p w14:paraId="1EAC2B45"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 xml:space="preserve">1 </w:t>
            </w:r>
          </w:p>
        </w:tc>
        <w:tc>
          <w:tcPr>
            <w:tcW w:w="905" w:type="pct"/>
            <w:shd w:val="clear" w:color="auto" w:fill="auto"/>
          </w:tcPr>
          <w:p w14:paraId="4E04ADE3"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3C6A649C" w14:textId="77777777" w:rsidTr="005161CB">
        <w:trPr>
          <w:trHeight w:val="664"/>
        </w:trPr>
        <w:tc>
          <w:tcPr>
            <w:tcW w:w="479" w:type="pct"/>
            <w:shd w:val="clear" w:color="auto" w:fill="auto"/>
          </w:tcPr>
          <w:p w14:paraId="3A5247AB"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01944F14" w14:textId="77777777" w:rsidR="00E94F5F" w:rsidRPr="00725E27" w:rsidRDefault="00E94F5F" w:rsidP="005161CB">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Projector</w:t>
            </w:r>
          </w:p>
        </w:tc>
        <w:tc>
          <w:tcPr>
            <w:tcW w:w="1107" w:type="pct"/>
            <w:shd w:val="clear" w:color="auto" w:fill="auto"/>
          </w:tcPr>
          <w:p w14:paraId="31AA7195"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72D42743"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4FF31B47"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71098BA6" w14:textId="77777777" w:rsidTr="005161CB">
        <w:tc>
          <w:tcPr>
            <w:tcW w:w="479" w:type="pct"/>
            <w:shd w:val="clear" w:color="auto" w:fill="auto"/>
          </w:tcPr>
          <w:p w14:paraId="58A28B23"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C</w:t>
            </w:r>
          </w:p>
        </w:tc>
        <w:tc>
          <w:tcPr>
            <w:tcW w:w="4521" w:type="pct"/>
            <w:gridSpan w:val="4"/>
            <w:shd w:val="clear" w:color="auto" w:fill="auto"/>
          </w:tcPr>
          <w:p w14:paraId="6EC0AF14"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Consumable materials</w:t>
            </w:r>
          </w:p>
        </w:tc>
      </w:tr>
      <w:tr w:rsidR="00DC0CBC" w:rsidRPr="00725E27" w14:paraId="7B5C5F46" w14:textId="77777777" w:rsidTr="005161CB">
        <w:trPr>
          <w:trHeight w:val="495"/>
        </w:trPr>
        <w:tc>
          <w:tcPr>
            <w:tcW w:w="479" w:type="pct"/>
            <w:shd w:val="clear" w:color="auto" w:fill="auto"/>
          </w:tcPr>
          <w:p w14:paraId="163F430A"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13FB811F" w14:textId="77777777" w:rsidR="00E94F5F" w:rsidRPr="00725E27" w:rsidRDefault="00E94F5F" w:rsidP="005161CB">
            <w:pPr>
              <w:spacing w:after="0" w:line="360" w:lineRule="auto"/>
              <w:rPr>
                <w:rFonts w:eastAsia="Calibri" w:cs="Times New Roman"/>
                <w:bCs/>
                <w:szCs w:val="24"/>
                <w:lang w:val="en-GB"/>
              </w:rPr>
            </w:pPr>
            <w:r w:rsidRPr="00725E27">
              <w:rPr>
                <w:rFonts w:eastAsia="Times New Roman" w:cs="Times New Roman"/>
                <w:szCs w:val="24"/>
                <w:lang w:val="en-ZW" w:eastAsia="zh-CN"/>
              </w:rPr>
              <w:t>Assorted colour of whiteboard markers</w:t>
            </w:r>
          </w:p>
        </w:tc>
        <w:tc>
          <w:tcPr>
            <w:tcW w:w="1107" w:type="pct"/>
            <w:shd w:val="clear" w:color="auto" w:fill="auto"/>
          </w:tcPr>
          <w:p w14:paraId="3295355D"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212D05FB"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10 pcs</w:t>
            </w:r>
          </w:p>
        </w:tc>
        <w:tc>
          <w:tcPr>
            <w:tcW w:w="905" w:type="pct"/>
            <w:shd w:val="clear" w:color="auto" w:fill="auto"/>
          </w:tcPr>
          <w:p w14:paraId="574B35D0"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10:1</w:t>
            </w:r>
          </w:p>
        </w:tc>
      </w:tr>
      <w:tr w:rsidR="00DC0CBC" w:rsidRPr="00725E27" w14:paraId="04BA5A32" w14:textId="77777777" w:rsidTr="005161CB">
        <w:tc>
          <w:tcPr>
            <w:tcW w:w="479" w:type="pct"/>
            <w:shd w:val="clear" w:color="auto" w:fill="auto"/>
          </w:tcPr>
          <w:p w14:paraId="21C00428"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5E6C3298" w14:textId="77777777" w:rsidR="00E94F5F" w:rsidRPr="00725E27" w:rsidRDefault="00E94F5F" w:rsidP="005161CB">
            <w:pPr>
              <w:spacing w:after="0" w:line="360" w:lineRule="auto"/>
              <w:rPr>
                <w:rFonts w:eastAsia="Calibri" w:cs="Times New Roman"/>
                <w:bCs/>
                <w:szCs w:val="24"/>
                <w:lang w:val="en-GB"/>
              </w:rPr>
            </w:pPr>
            <w:proofErr w:type="gramStart"/>
            <w:r w:rsidRPr="00725E27">
              <w:rPr>
                <w:rFonts w:eastAsia="Calibri" w:cs="Times New Roman"/>
                <w:bCs/>
                <w:szCs w:val="24"/>
                <w:lang w:val="en-GB"/>
              </w:rPr>
              <w:t>Pens ,</w:t>
            </w:r>
            <w:proofErr w:type="gramEnd"/>
            <w:r w:rsidRPr="00725E27">
              <w:rPr>
                <w:rFonts w:eastAsia="Calibri" w:cs="Times New Roman"/>
                <w:bCs/>
                <w:szCs w:val="24"/>
                <w:lang w:val="en-GB"/>
              </w:rPr>
              <w:t xml:space="preserve"> pencils, erasers</w:t>
            </w:r>
          </w:p>
        </w:tc>
        <w:tc>
          <w:tcPr>
            <w:tcW w:w="1107" w:type="pct"/>
            <w:shd w:val="clear" w:color="auto" w:fill="auto"/>
          </w:tcPr>
          <w:p w14:paraId="77DDD6AB"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14815C14"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41B62BC7"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14743C2C" w14:textId="77777777" w:rsidTr="005161CB">
        <w:tc>
          <w:tcPr>
            <w:tcW w:w="479" w:type="pct"/>
            <w:shd w:val="clear" w:color="auto" w:fill="auto"/>
          </w:tcPr>
          <w:p w14:paraId="7C22EF07"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D</w:t>
            </w:r>
          </w:p>
        </w:tc>
        <w:tc>
          <w:tcPr>
            <w:tcW w:w="4521" w:type="pct"/>
            <w:gridSpan w:val="4"/>
            <w:shd w:val="clear" w:color="auto" w:fill="auto"/>
          </w:tcPr>
          <w:p w14:paraId="6338C897" w14:textId="77777777" w:rsidR="00E94F5F" w:rsidRPr="00725E27" w:rsidRDefault="00E94F5F" w:rsidP="005161CB">
            <w:pPr>
              <w:spacing w:after="0" w:line="360" w:lineRule="auto"/>
              <w:rPr>
                <w:rFonts w:eastAsia="Calibri" w:cs="Times New Roman"/>
                <w:b/>
                <w:szCs w:val="24"/>
                <w:lang w:val="en-GB"/>
              </w:rPr>
            </w:pPr>
            <w:r w:rsidRPr="00725E27">
              <w:rPr>
                <w:rFonts w:eastAsia="Calibri" w:cs="Times New Roman"/>
                <w:b/>
                <w:szCs w:val="24"/>
                <w:lang w:val="en-GB"/>
              </w:rPr>
              <w:t>Tools and Equipment</w:t>
            </w:r>
          </w:p>
        </w:tc>
      </w:tr>
      <w:tr w:rsidR="00DC0CBC" w:rsidRPr="00725E27" w14:paraId="69FD9DDC" w14:textId="77777777" w:rsidTr="005161CB">
        <w:trPr>
          <w:trHeight w:val="600"/>
        </w:trPr>
        <w:tc>
          <w:tcPr>
            <w:tcW w:w="479" w:type="pct"/>
            <w:shd w:val="clear" w:color="auto" w:fill="auto"/>
          </w:tcPr>
          <w:p w14:paraId="4A352C5D"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74F3D774" w14:textId="77777777" w:rsidR="00E94F5F" w:rsidRPr="00725E27" w:rsidRDefault="00E94F5F" w:rsidP="005161CB">
            <w:pPr>
              <w:spacing w:after="0" w:line="360" w:lineRule="auto"/>
              <w:contextualSpacing/>
              <w:rPr>
                <w:rFonts w:eastAsia="Times New Roman" w:cs="Times New Roman"/>
                <w:szCs w:val="24"/>
                <w:lang w:val="en-ZA" w:eastAsia="zh-CN"/>
              </w:rPr>
            </w:pPr>
            <w:r w:rsidRPr="00725E27">
              <w:rPr>
                <w:rFonts w:eastAsia="Times New Roman" w:cs="Times New Roman"/>
                <w:szCs w:val="24"/>
                <w:lang w:val="en-ZA" w:eastAsia="zh-CN"/>
              </w:rPr>
              <w:t>Architectural Drawing Sets</w:t>
            </w:r>
          </w:p>
          <w:p w14:paraId="499D7E04" w14:textId="77777777" w:rsidR="00E94F5F" w:rsidRPr="00725E27" w:rsidRDefault="00E94F5F" w:rsidP="005161CB">
            <w:pPr>
              <w:spacing w:after="0" w:line="360" w:lineRule="auto"/>
              <w:rPr>
                <w:rFonts w:eastAsia="Calibri" w:cs="Times New Roman"/>
                <w:bCs/>
                <w:szCs w:val="24"/>
                <w:lang w:val="en-GB"/>
              </w:rPr>
            </w:pPr>
          </w:p>
        </w:tc>
        <w:tc>
          <w:tcPr>
            <w:tcW w:w="1107" w:type="pct"/>
            <w:shd w:val="clear" w:color="auto" w:fill="auto"/>
          </w:tcPr>
          <w:p w14:paraId="39F8497A"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0527A7FD"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5D644024"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r w:rsidR="00E94F5F" w:rsidRPr="00725E27" w14:paraId="41445CFC" w14:textId="77777777" w:rsidTr="005161CB">
        <w:tc>
          <w:tcPr>
            <w:tcW w:w="479" w:type="pct"/>
            <w:shd w:val="clear" w:color="auto" w:fill="auto"/>
          </w:tcPr>
          <w:p w14:paraId="419DF9A2" w14:textId="77777777" w:rsidR="00E94F5F" w:rsidRPr="00725E27" w:rsidRDefault="00E94F5F" w:rsidP="004470E5">
            <w:pPr>
              <w:numPr>
                <w:ilvl w:val="0"/>
                <w:numId w:val="89"/>
              </w:numPr>
              <w:spacing w:after="0" w:line="360" w:lineRule="auto"/>
              <w:rPr>
                <w:rFonts w:eastAsia="Times New Roman" w:cs="Times New Roman"/>
                <w:bCs/>
                <w:szCs w:val="24"/>
                <w:lang w:val="en-GB"/>
              </w:rPr>
            </w:pPr>
          </w:p>
        </w:tc>
        <w:tc>
          <w:tcPr>
            <w:tcW w:w="1733" w:type="pct"/>
            <w:shd w:val="clear" w:color="auto" w:fill="auto"/>
          </w:tcPr>
          <w:p w14:paraId="647E873A" w14:textId="77777777" w:rsidR="00E94F5F" w:rsidRPr="00725E27" w:rsidRDefault="00E94F5F" w:rsidP="005161CB">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Drawing Board</w:t>
            </w:r>
          </w:p>
        </w:tc>
        <w:tc>
          <w:tcPr>
            <w:tcW w:w="1107" w:type="pct"/>
            <w:shd w:val="clear" w:color="auto" w:fill="auto"/>
          </w:tcPr>
          <w:p w14:paraId="6516B1EE"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32B4ECF3"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61F2F8EC" w14:textId="77777777" w:rsidR="00E94F5F" w:rsidRPr="00725E27" w:rsidRDefault="00E94F5F" w:rsidP="005161CB">
            <w:pPr>
              <w:spacing w:after="0" w:line="360" w:lineRule="auto"/>
              <w:rPr>
                <w:rFonts w:eastAsia="Calibri" w:cs="Times New Roman"/>
                <w:bCs/>
                <w:szCs w:val="24"/>
                <w:lang w:val="en-GB"/>
              </w:rPr>
            </w:pPr>
            <w:r w:rsidRPr="00725E27">
              <w:rPr>
                <w:rFonts w:eastAsia="Calibri" w:cs="Times New Roman"/>
                <w:bCs/>
                <w:szCs w:val="24"/>
                <w:lang w:val="en-GB"/>
              </w:rPr>
              <w:t>1:1</w:t>
            </w:r>
          </w:p>
        </w:tc>
      </w:tr>
    </w:tbl>
    <w:p w14:paraId="76B014EC" w14:textId="77777777" w:rsidR="00E94F5F" w:rsidRPr="00725E27" w:rsidRDefault="00E94F5F" w:rsidP="00E94F5F">
      <w:pPr>
        <w:spacing w:after="0" w:line="360" w:lineRule="auto"/>
        <w:contextualSpacing/>
        <w:rPr>
          <w:rFonts w:eastAsia="Times New Roman" w:cs="Times New Roman"/>
          <w:szCs w:val="24"/>
          <w:lang w:val="en-ZW" w:eastAsia="zh-CN"/>
        </w:rPr>
      </w:pPr>
    </w:p>
    <w:p w14:paraId="5C1F98B8" w14:textId="77777777" w:rsidR="00E94F5F" w:rsidRPr="00725E27" w:rsidRDefault="00E94F5F" w:rsidP="00E94F5F">
      <w:pPr>
        <w:spacing w:after="0" w:line="360" w:lineRule="auto"/>
        <w:contextualSpacing/>
        <w:rPr>
          <w:rFonts w:eastAsia="Times New Roman" w:cs="Times New Roman"/>
          <w:szCs w:val="24"/>
          <w:lang w:val="en-ZW" w:eastAsia="zh-CN"/>
        </w:rPr>
      </w:pPr>
    </w:p>
    <w:p w14:paraId="4332B5C4" w14:textId="77777777" w:rsidR="00E94F5F" w:rsidRPr="00725E27" w:rsidRDefault="00E94F5F" w:rsidP="00E94F5F">
      <w:pPr>
        <w:spacing w:after="0" w:line="360" w:lineRule="auto"/>
        <w:contextualSpacing/>
        <w:rPr>
          <w:rFonts w:eastAsia="Times New Roman" w:cs="Times New Roman"/>
          <w:szCs w:val="24"/>
          <w:lang w:val="en-ZW" w:eastAsia="zh-CN"/>
        </w:rPr>
      </w:pPr>
    </w:p>
    <w:p w14:paraId="0B7401C3" w14:textId="77777777" w:rsidR="00E94F5F" w:rsidRPr="00725E27" w:rsidRDefault="00E94F5F" w:rsidP="00E94F5F">
      <w:pPr>
        <w:spacing w:after="0" w:line="360" w:lineRule="auto"/>
        <w:contextualSpacing/>
        <w:rPr>
          <w:rFonts w:eastAsia="Times New Roman" w:cs="Times New Roman"/>
          <w:szCs w:val="24"/>
          <w:lang w:val="en-ZW" w:eastAsia="zh-CN"/>
        </w:rPr>
      </w:pPr>
    </w:p>
    <w:p w14:paraId="7C745C58" w14:textId="77777777" w:rsidR="00E94F5F" w:rsidRPr="00725E27" w:rsidRDefault="00E94F5F" w:rsidP="00E94F5F">
      <w:pPr>
        <w:spacing w:after="0" w:line="360" w:lineRule="auto"/>
        <w:contextualSpacing/>
        <w:rPr>
          <w:rFonts w:eastAsia="Times New Roman" w:cs="Times New Roman"/>
          <w:szCs w:val="24"/>
          <w:lang w:val="en-ZW" w:eastAsia="zh-CN"/>
        </w:rPr>
      </w:pPr>
    </w:p>
    <w:p w14:paraId="17079940" w14:textId="77777777" w:rsidR="00E94F5F" w:rsidRPr="00725E27" w:rsidRDefault="00E94F5F" w:rsidP="00E94F5F">
      <w:pPr>
        <w:spacing w:after="0" w:line="360" w:lineRule="auto"/>
        <w:contextualSpacing/>
        <w:rPr>
          <w:rFonts w:eastAsia="Times New Roman" w:cs="Times New Roman"/>
          <w:szCs w:val="24"/>
          <w:lang w:val="en-ZW" w:eastAsia="zh-CN"/>
        </w:rPr>
      </w:pPr>
    </w:p>
    <w:p w14:paraId="198EFAB4" w14:textId="77777777" w:rsidR="00E94F5F" w:rsidRPr="00725E27" w:rsidRDefault="00E94F5F" w:rsidP="00E94F5F">
      <w:pPr>
        <w:spacing w:after="0" w:line="360" w:lineRule="auto"/>
        <w:contextualSpacing/>
        <w:rPr>
          <w:rFonts w:eastAsia="Times New Roman" w:cs="Times New Roman"/>
          <w:szCs w:val="24"/>
          <w:lang w:val="en-ZW" w:eastAsia="zh-CN"/>
        </w:rPr>
      </w:pPr>
    </w:p>
    <w:p w14:paraId="1D3485B0" w14:textId="77777777" w:rsidR="00E94F5F" w:rsidRPr="00725E27" w:rsidRDefault="00E94F5F" w:rsidP="00E94F5F">
      <w:pPr>
        <w:spacing w:after="0" w:line="240" w:lineRule="auto"/>
        <w:rPr>
          <w:rFonts w:eastAsia="Calibri" w:cs="Times New Roman"/>
          <w:szCs w:val="24"/>
          <w:lang w:val="en-ZW"/>
        </w:rPr>
      </w:pPr>
      <w:r w:rsidRPr="00725E27">
        <w:rPr>
          <w:rFonts w:eastAsia="Calibri" w:cs="Times New Roman"/>
          <w:szCs w:val="24"/>
          <w:lang w:val="en-ZW"/>
        </w:rPr>
        <w:br w:type="page"/>
      </w:r>
    </w:p>
    <w:p w14:paraId="02F9708E" w14:textId="77777777" w:rsidR="0017491A" w:rsidRPr="00725E27" w:rsidRDefault="0017491A" w:rsidP="0017491A">
      <w:pPr>
        <w:pStyle w:val="Heading2"/>
        <w:rPr>
          <w:lang w:val="en-ZA"/>
        </w:rPr>
      </w:pPr>
      <w:bookmarkStart w:id="158" w:name="_Toc197173419"/>
      <w:r w:rsidRPr="00725E27">
        <w:lastRenderedPageBreak/>
        <w:t>RESEARCH PROJECT</w:t>
      </w:r>
      <w:bookmarkEnd w:id="155"/>
      <w:bookmarkEnd w:id="156"/>
      <w:r w:rsidRPr="00725E27">
        <w:t xml:space="preserve"> I</w:t>
      </w:r>
      <w:bookmarkEnd w:id="158"/>
    </w:p>
    <w:p w14:paraId="365FB33B" w14:textId="6B40F556" w:rsidR="0017491A" w:rsidRPr="00725E27" w:rsidRDefault="0017491A" w:rsidP="0017491A">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 xml:space="preserve">0732 551 </w:t>
      </w:r>
      <w:r w:rsidR="007A58E8" w:rsidRPr="00725E27">
        <w:rPr>
          <w:rFonts w:cs="Times New Roman"/>
          <w:b/>
          <w:szCs w:val="24"/>
        </w:rPr>
        <w:t>32A</w:t>
      </w:r>
    </w:p>
    <w:p w14:paraId="106BA865" w14:textId="77777777" w:rsidR="0017491A" w:rsidRPr="00725E27" w:rsidRDefault="0017491A" w:rsidP="0017491A">
      <w:pPr>
        <w:spacing w:after="0" w:line="360" w:lineRule="auto"/>
        <w:rPr>
          <w:rFonts w:cs="Times New Roman"/>
          <w:b/>
          <w:szCs w:val="24"/>
          <w:lang w:val="en-ZA"/>
        </w:rPr>
      </w:pPr>
    </w:p>
    <w:p w14:paraId="0D27D986"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20 HOURS</w:t>
      </w:r>
    </w:p>
    <w:p w14:paraId="4CD0B150"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Relationship to Occupational Standards</w:t>
      </w:r>
    </w:p>
    <w:p w14:paraId="7D2F1669" w14:textId="09BB1644" w:rsidR="0017491A" w:rsidRPr="00725E27" w:rsidRDefault="0017491A" w:rsidP="0017491A">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rPr>
        <w:t>Conduct Research Project</w:t>
      </w:r>
      <w:r w:rsidR="007A58E8" w:rsidRPr="00725E27">
        <w:rPr>
          <w:rFonts w:cs="Times New Roman"/>
          <w:bCs/>
          <w:szCs w:val="24"/>
        </w:rPr>
        <w:t xml:space="preserve"> I</w:t>
      </w:r>
    </w:p>
    <w:p w14:paraId="127BBDDF" w14:textId="77777777" w:rsidR="0017491A" w:rsidRPr="00725E27" w:rsidRDefault="0017491A" w:rsidP="0017491A">
      <w:pPr>
        <w:spacing w:after="0" w:line="360" w:lineRule="auto"/>
        <w:rPr>
          <w:rFonts w:cs="Times New Roman"/>
          <w:szCs w:val="24"/>
          <w:lang w:val="en-ZA"/>
        </w:rPr>
      </w:pPr>
      <w:r w:rsidRPr="00725E27">
        <w:rPr>
          <w:rFonts w:cs="Times New Roman"/>
          <w:b/>
          <w:szCs w:val="24"/>
          <w:lang w:val="en-ZA"/>
        </w:rPr>
        <w:t>Unit Description</w:t>
      </w:r>
    </w:p>
    <w:p w14:paraId="302FD414" w14:textId="77777777" w:rsidR="0017491A" w:rsidRPr="00725E27" w:rsidRDefault="0017491A" w:rsidP="0017491A">
      <w:pPr>
        <w:spacing w:after="0" w:line="360" w:lineRule="auto"/>
        <w:rPr>
          <w:rFonts w:cs="Times New Roman"/>
          <w:szCs w:val="24"/>
        </w:rPr>
      </w:pPr>
      <w:bookmarkStart w:id="159" w:name="_Hlk195693628"/>
      <w:r w:rsidRPr="00725E27">
        <w:rPr>
          <w:rFonts w:cs="Times New Roman"/>
          <w:szCs w:val="24"/>
        </w:rPr>
        <w:t xml:space="preserve">This unit specifies the competencies required to </w:t>
      </w:r>
      <w:r w:rsidRPr="00725E27">
        <w:rPr>
          <w:rFonts w:cs="Times New Roman"/>
          <w:bCs/>
          <w:szCs w:val="24"/>
        </w:rPr>
        <w:t>Conduct Research Project</w:t>
      </w:r>
      <w:r w:rsidRPr="00725E27">
        <w:rPr>
          <w:rFonts w:cs="Times New Roman"/>
          <w:b/>
          <w:szCs w:val="24"/>
        </w:rPr>
        <w:t xml:space="preserve">. </w:t>
      </w:r>
      <w:r w:rsidRPr="00725E27">
        <w:rPr>
          <w:rFonts w:cs="Times New Roman"/>
          <w:szCs w:val="24"/>
        </w:rPr>
        <w:t>It involves 1. Developing research proposal.</w:t>
      </w:r>
    </w:p>
    <w:bookmarkEnd w:id="159"/>
    <w:p w14:paraId="35E7C25B" w14:textId="77777777" w:rsidR="0017491A" w:rsidRPr="00725E27" w:rsidRDefault="0017491A" w:rsidP="0017491A">
      <w:pPr>
        <w:spacing w:after="0" w:line="360" w:lineRule="auto"/>
        <w:rPr>
          <w:rFonts w:cs="Times New Roman"/>
          <w:szCs w:val="24"/>
          <w:lang w:val="en-ZA"/>
        </w:rPr>
      </w:pPr>
    </w:p>
    <w:p w14:paraId="1717F4A7" w14:textId="77777777" w:rsidR="000C122C" w:rsidRPr="00725E27" w:rsidRDefault="0017491A" w:rsidP="0017491A">
      <w:pPr>
        <w:spacing w:after="0" w:line="360" w:lineRule="auto"/>
        <w:rPr>
          <w:rFonts w:cs="Times New Roman"/>
          <w:b/>
          <w:szCs w:val="24"/>
          <w:lang w:val="en-ZA"/>
        </w:rPr>
      </w:pPr>
      <w:r w:rsidRPr="00725E27">
        <w:rPr>
          <w:rFonts w:cs="Times New Roman"/>
          <w:b/>
          <w:szCs w:val="24"/>
          <w:lang w:val="en-ZA"/>
        </w:rPr>
        <w:t>Summary of Learning Outcomes</w:t>
      </w: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925"/>
      </w:tblGrid>
      <w:tr w:rsidR="00DC0CBC" w:rsidRPr="00725E27" w14:paraId="636153DA" w14:textId="77777777" w:rsidTr="000C122C">
        <w:trPr>
          <w:trHeight w:val="68"/>
        </w:trPr>
        <w:tc>
          <w:tcPr>
            <w:tcW w:w="4390" w:type="dxa"/>
            <w:tcBorders>
              <w:top w:val="single" w:sz="4" w:space="0" w:color="000000"/>
              <w:left w:val="single" w:sz="4" w:space="0" w:color="000000"/>
              <w:bottom w:val="single" w:sz="4" w:space="0" w:color="000000"/>
              <w:right w:val="single" w:sz="4" w:space="0" w:color="000000"/>
            </w:tcBorders>
          </w:tcPr>
          <w:p w14:paraId="0D116B1C" w14:textId="77777777" w:rsidR="000C122C" w:rsidRPr="00725E27" w:rsidRDefault="000C122C" w:rsidP="000C122C">
            <w:pPr>
              <w:spacing w:after="0" w:line="360" w:lineRule="auto"/>
              <w:contextualSpacing/>
              <w:rPr>
                <w:rFonts w:cs="Times New Roman"/>
                <w:szCs w:val="24"/>
                <w:lang w:val="en-ZA"/>
              </w:rPr>
            </w:pPr>
          </w:p>
          <w:p w14:paraId="7046CCBD" w14:textId="77777777" w:rsidR="000C122C" w:rsidRPr="00725E27" w:rsidRDefault="000C122C" w:rsidP="000C122C">
            <w:pPr>
              <w:spacing w:after="0" w:line="360" w:lineRule="auto"/>
              <w:contextualSpacing/>
              <w:rPr>
                <w:rFonts w:cs="Times New Roman"/>
                <w:szCs w:val="24"/>
                <w:lang w:val="en-ZA"/>
              </w:rPr>
            </w:pPr>
            <w:r w:rsidRPr="00725E27">
              <w:rPr>
                <w:rFonts w:cs="Times New Roman"/>
                <w:szCs w:val="24"/>
                <w:lang w:val="en-ZA"/>
              </w:rPr>
              <w:t>Learning Outcomes</w:t>
            </w:r>
          </w:p>
        </w:tc>
        <w:tc>
          <w:tcPr>
            <w:tcW w:w="4925" w:type="dxa"/>
            <w:tcBorders>
              <w:top w:val="single" w:sz="4" w:space="0" w:color="000000"/>
              <w:left w:val="single" w:sz="4" w:space="0" w:color="000000"/>
              <w:bottom w:val="single" w:sz="4" w:space="0" w:color="000000"/>
              <w:right w:val="single" w:sz="4" w:space="0" w:color="000000"/>
            </w:tcBorders>
          </w:tcPr>
          <w:p w14:paraId="67295802" w14:textId="77777777" w:rsidR="000C122C" w:rsidRPr="00725E27" w:rsidRDefault="000C122C" w:rsidP="0020334F">
            <w:pPr>
              <w:jc w:val="center"/>
              <w:rPr>
                <w:rFonts w:eastAsia="Times New Roman" w:cs="Times New Roman"/>
                <w:szCs w:val="24"/>
              </w:rPr>
            </w:pPr>
          </w:p>
          <w:p w14:paraId="38222D8D" w14:textId="77777777" w:rsidR="000C122C" w:rsidRPr="00725E27" w:rsidRDefault="000C122C" w:rsidP="0020334F">
            <w:pPr>
              <w:jc w:val="center"/>
              <w:rPr>
                <w:rFonts w:eastAsia="Times New Roman" w:cs="Times New Roman"/>
                <w:szCs w:val="24"/>
              </w:rPr>
            </w:pPr>
            <w:r w:rsidRPr="00725E27">
              <w:rPr>
                <w:rFonts w:eastAsia="Times New Roman" w:cs="Times New Roman"/>
                <w:szCs w:val="24"/>
              </w:rPr>
              <w:t>DURATION (HOURS)</w:t>
            </w:r>
          </w:p>
          <w:p w14:paraId="123A587C" w14:textId="77777777" w:rsidR="000C122C" w:rsidRPr="00725E27" w:rsidRDefault="000C122C" w:rsidP="0020334F">
            <w:pPr>
              <w:jc w:val="center"/>
              <w:rPr>
                <w:rFonts w:eastAsia="Times New Roman" w:cs="Times New Roman"/>
                <w:szCs w:val="24"/>
              </w:rPr>
            </w:pPr>
          </w:p>
        </w:tc>
      </w:tr>
      <w:tr w:rsidR="00DC0CBC" w:rsidRPr="00725E27" w14:paraId="7588F34B" w14:textId="77777777" w:rsidTr="002E6023">
        <w:trPr>
          <w:trHeight w:val="68"/>
        </w:trPr>
        <w:tc>
          <w:tcPr>
            <w:tcW w:w="4390" w:type="dxa"/>
          </w:tcPr>
          <w:p w14:paraId="27DAC4FD" w14:textId="77777777" w:rsidR="002E6023" w:rsidRPr="00725E27" w:rsidRDefault="002E6023" w:rsidP="005161CB">
            <w:pPr>
              <w:spacing w:after="0" w:line="360" w:lineRule="auto"/>
              <w:contextualSpacing/>
              <w:rPr>
                <w:rFonts w:cs="Times New Roman"/>
                <w:szCs w:val="24"/>
                <w:lang w:val="en-ZA"/>
              </w:rPr>
            </w:pPr>
            <w:r w:rsidRPr="00725E27">
              <w:rPr>
                <w:rFonts w:cs="Times New Roman"/>
                <w:szCs w:val="24"/>
                <w:lang w:val="en-ZA"/>
              </w:rPr>
              <w:t>Develop research proposal</w:t>
            </w:r>
          </w:p>
          <w:p w14:paraId="0EC3DBE1" w14:textId="77777777" w:rsidR="002E6023" w:rsidRPr="00725E27" w:rsidRDefault="002E6023" w:rsidP="005161CB">
            <w:pPr>
              <w:rPr>
                <w:rFonts w:eastAsia="Times New Roman" w:cs="Times New Roman"/>
                <w:b/>
                <w:szCs w:val="24"/>
              </w:rPr>
            </w:pPr>
          </w:p>
        </w:tc>
        <w:tc>
          <w:tcPr>
            <w:tcW w:w="4925" w:type="dxa"/>
          </w:tcPr>
          <w:p w14:paraId="0AD70289" w14:textId="77777777" w:rsidR="002E6023" w:rsidRPr="00725E27" w:rsidRDefault="002E6023" w:rsidP="005161CB">
            <w:pPr>
              <w:jc w:val="center"/>
              <w:rPr>
                <w:rFonts w:eastAsia="Times New Roman" w:cs="Times New Roman"/>
                <w:szCs w:val="24"/>
              </w:rPr>
            </w:pPr>
            <w:r w:rsidRPr="00725E27">
              <w:rPr>
                <w:rFonts w:eastAsia="Times New Roman" w:cs="Times New Roman"/>
                <w:szCs w:val="24"/>
              </w:rPr>
              <w:t>20</w:t>
            </w:r>
          </w:p>
        </w:tc>
      </w:tr>
      <w:tr w:rsidR="002E6023" w:rsidRPr="00725E27" w14:paraId="62A0188F" w14:textId="77777777" w:rsidTr="002E6023">
        <w:trPr>
          <w:trHeight w:val="68"/>
        </w:trPr>
        <w:tc>
          <w:tcPr>
            <w:tcW w:w="4390" w:type="dxa"/>
          </w:tcPr>
          <w:p w14:paraId="21EA86EC" w14:textId="77777777" w:rsidR="002E6023" w:rsidRPr="00725E27" w:rsidRDefault="002E6023" w:rsidP="005161CB">
            <w:pPr>
              <w:rPr>
                <w:rFonts w:eastAsia="Times New Roman" w:cs="Times New Roman"/>
                <w:b/>
                <w:szCs w:val="24"/>
              </w:rPr>
            </w:pPr>
          </w:p>
        </w:tc>
        <w:tc>
          <w:tcPr>
            <w:tcW w:w="4925" w:type="dxa"/>
          </w:tcPr>
          <w:p w14:paraId="3D46DD2F" w14:textId="77777777" w:rsidR="002E6023" w:rsidRPr="00725E27" w:rsidRDefault="002E6023" w:rsidP="005161CB">
            <w:pPr>
              <w:jc w:val="center"/>
              <w:rPr>
                <w:rFonts w:eastAsia="Times New Roman" w:cs="Times New Roman"/>
                <w:szCs w:val="24"/>
              </w:rPr>
            </w:pPr>
            <w:r w:rsidRPr="00725E27">
              <w:rPr>
                <w:rFonts w:eastAsia="Times New Roman" w:cs="Times New Roman"/>
                <w:szCs w:val="24"/>
              </w:rPr>
              <w:t>20 HOURS</w:t>
            </w:r>
          </w:p>
        </w:tc>
      </w:tr>
    </w:tbl>
    <w:p w14:paraId="32DB008A" w14:textId="77777777" w:rsidR="0017491A" w:rsidRPr="00725E27" w:rsidRDefault="0017491A" w:rsidP="0017491A">
      <w:pPr>
        <w:spacing w:after="0" w:line="360" w:lineRule="auto"/>
        <w:contextualSpacing/>
        <w:rPr>
          <w:rFonts w:cs="Times New Roman"/>
          <w:szCs w:val="24"/>
          <w:lang w:val="en-ZA"/>
        </w:rPr>
      </w:pPr>
    </w:p>
    <w:p w14:paraId="16B078C4" w14:textId="77777777" w:rsidR="0017491A" w:rsidRPr="00725E27" w:rsidRDefault="0017491A" w:rsidP="0017491A">
      <w:pPr>
        <w:spacing w:after="0" w:line="360" w:lineRule="auto"/>
        <w:contextualSpacing/>
        <w:rPr>
          <w:rFonts w:cs="Times New Roman"/>
          <w:b/>
          <w:szCs w:val="24"/>
          <w:lang w:val="en-ZA"/>
        </w:rPr>
      </w:pPr>
      <w:r w:rsidRPr="00725E27">
        <w:rPr>
          <w:rFonts w:cs="Times New Roman"/>
          <w:b/>
          <w:szCs w:val="24"/>
          <w:lang w:val="en-ZA"/>
        </w:rPr>
        <w:t>Learning Outcomes, Content and Suggested Assessment Methods</w:t>
      </w:r>
    </w:p>
    <w:p w14:paraId="0B15A763" w14:textId="77777777" w:rsidR="0017491A" w:rsidRPr="00725E27" w:rsidRDefault="0017491A" w:rsidP="0017491A">
      <w:pPr>
        <w:spacing w:after="0" w:line="360" w:lineRule="auto"/>
        <w:contextualSpacing/>
        <w:rPr>
          <w:rFonts w:cs="Times New Roman"/>
          <w:b/>
          <w:szCs w:val="24"/>
          <w:lang w:val="en-ZA"/>
        </w:rPr>
      </w:pPr>
    </w:p>
    <w:p w14:paraId="58C32C92" w14:textId="77777777" w:rsidR="0017491A" w:rsidRPr="00725E27" w:rsidRDefault="0017491A" w:rsidP="0017491A">
      <w:pPr>
        <w:spacing w:after="0" w:line="360" w:lineRule="auto"/>
        <w:contextualSpacing/>
        <w:rPr>
          <w:rFonts w:cs="Times New Roman"/>
          <w:b/>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681"/>
        <w:gridCol w:w="2520"/>
      </w:tblGrid>
      <w:tr w:rsidR="00DC0CBC" w:rsidRPr="00725E27" w14:paraId="48734035" w14:textId="77777777" w:rsidTr="00C24A23">
        <w:trPr>
          <w:trHeight w:val="620"/>
          <w:tblHeader/>
        </w:trPr>
        <w:tc>
          <w:tcPr>
            <w:tcW w:w="1294" w:type="pct"/>
            <w:tcBorders>
              <w:top w:val="single" w:sz="4" w:space="0" w:color="auto"/>
              <w:left w:val="single" w:sz="4" w:space="0" w:color="auto"/>
              <w:bottom w:val="single" w:sz="4" w:space="0" w:color="auto"/>
              <w:right w:val="single" w:sz="4" w:space="0" w:color="auto"/>
            </w:tcBorders>
          </w:tcPr>
          <w:p w14:paraId="5291D24D" w14:textId="77777777" w:rsidR="0017491A" w:rsidRPr="00725E27" w:rsidRDefault="0017491A" w:rsidP="00C24A23">
            <w:pPr>
              <w:spacing w:after="0" w:line="360" w:lineRule="auto"/>
              <w:rPr>
                <w:rFonts w:cs="Times New Roman"/>
                <w:szCs w:val="24"/>
              </w:rPr>
            </w:pPr>
            <w:bookmarkStart w:id="160" w:name="_Hlk185426302"/>
            <w:r w:rsidRPr="00725E27">
              <w:rPr>
                <w:rFonts w:cs="Times New Roman"/>
                <w:b/>
                <w:szCs w:val="24"/>
                <w:lang w:val="en-ZA"/>
              </w:rPr>
              <w:t>Learning Outcome</w:t>
            </w:r>
          </w:p>
        </w:tc>
        <w:tc>
          <w:tcPr>
            <w:tcW w:w="2409" w:type="pct"/>
            <w:tcBorders>
              <w:top w:val="single" w:sz="4" w:space="0" w:color="auto"/>
              <w:left w:val="single" w:sz="4" w:space="0" w:color="auto"/>
              <w:bottom w:val="single" w:sz="4" w:space="0" w:color="auto"/>
              <w:right w:val="single" w:sz="4" w:space="0" w:color="auto"/>
            </w:tcBorders>
          </w:tcPr>
          <w:p w14:paraId="3F3DB814" w14:textId="77777777" w:rsidR="0017491A" w:rsidRPr="00725E27" w:rsidRDefault="0017491A" w:rsidP="00C24A23">
            <w:pPr>
              <w:spacing w:after="0" w:line="360" w:lineRule="auto"/>
              <w:rPr>
                <w:rFonts w:cs="Times New Roman"/>
                <w:szCs w:val="24"/>
                <w:lang w:val="en-ZA"/>
              </w:rPr>
            </w:pPr>
            <w:r w:rsidRPr="00725E27">
              <w:rPr>
                <w:rFonts w:cs="Times New Roman"/>
                <w:b/>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14:paraId="3DCBA484" w14:textId="77777777" w:rsidR="0017491A" w:rsidRPr="00725E27" w:rsidRDefault="0017491A" w:rsidP="00C24A23">
            <w:pPr>
              <w:spacing w:after="0" w:line="360" w:lineRule="auto"/>
              <w:rPr>
                <w:rFonts w:cs="Times New Roman"/>
                <w:szCs w:val="24"/>
                <w:lang w:val="en-ZA"/>
              </w:rPr>
            </w:pPr>
            <w:r w:rsidRPr="00725E27">
              <w:rPr>
                <w:rFonts w:cs="Times New Roman"/>
                <w:b/>
                <w:szCs w:val="24"/>
                <w:lang w:val="en-ZA"/>
              </w:rPr>
              <w:t>Suggested Assessment Methods</w:t>
            </w:r>
          </w:p>
        </w:tc>
      </w:tr>
      <w:tr w:rsidR="0017491A" w:rsidRPr="00725E27" w14:paraId="5345DD7E" w14:textId="77777777" w:rsidTr="00C24A23">
        <w:trPr>
          <w:trHeight w:val="1259"/>
        </w:trPr>
        <w:tc>
          <w:tcPr>
            <w:tcW w:w="1294" w:type="pct"/>
            <w:tcBorders>
              <w:top w:val="single" w:sz="4" w:space="0" w:color="auto"/>
              <w:left w:val="single" w:sz="4" w:space="0" w:color="auto"/>
              <w:bottom w:val="single" w:sz="4" w:space="0" w:color="auto"/>
              <w:right w:val="single" w:sz="4" w:space="0" w:color="auto"/>
            </w:tcBorders>
          </w:tcPr>
          <w:p w14:paraId="08730C72" w14:textId="77777777" w:rsidR="0017491A" w:rsidRPr="00725E27" w:rsidRDefault="0017491A" w:rsidP="00C24A23">
            <w:pPr>
              <w:spacing w:after="0" w:line="360" w:lineRule="auto"/>
              <w:rPr>
                <w:rFonts w:cs="Times New Roman"/>
                <w:kern w:val="28"/>
                <w:szCs w:val="24"/>
              </w:rPr>
            </w:pPr>
            <w:r w:rsidRPr="00725E27">
              <w:rPr>
                <w:rFonts w:cs="Times New Roman"/>
                <w:kern w:val="28"/>
                <w:szCs w:val="24"/>
              </w:rPr>
              <w:t>1.</w:t>
            </w:r>
            <w:r w:rsidRPr="00725E27">
              <w:rPr>
                <w:rFonts w:cs="Times New Roman"/>
                <w:szCs w:val="24"/>
              </w:rPr>
              <w:t xml:space="preserve"> </w:t>
            </w:r>
            <w:r w:rsidRPr="00725E27">
              <w:rPr>
                <w:rFonts w:cs="Times New Roman"/>
                <w:kern w:val="28"/>
                <w:szCs w:val="24"/>
              </w:rPr>
              <w:t>Develop research proposal</w:t>
            </w:r>
          </w:p>
        </w:tc>
        <w:tc>
          <w:tcPr>
            <w:tcW w:w="2409" w:type="pct"/>
            <w:tcBorders>
              <w:top w:val="single" w:sz="4" w:space="0" w:color="auto"/>
              <w:left w:val="single" w:sz="4" w:space="0" w:color="auto"/>
              <w:bottom w:val="single" w:sz="4" w:space="0" w:color="auto"/>
              <w:right w:val="single" w:sz="4" w:space="0" w:color="auto"/>
            </w:tcBorders>
          </w:tcPr>
          <w:p w14:paraId="40B12710" w14:textId="77777777" w:rsidR="0017491A" w:rsidRPr="00725E27" w:rsidRDefault="0017491A" w:rsidP="00C24A23">
            <w:pPr>
              <w:pStyle w:val="ListParagraph"/>
              <w:numPr>
                <w:ilvl w:val="1"/>
                <w:numId w:val="29"/>
              </w:numPr>
              <w:spacing w:after="0" w:line="360" w:lineRule="auto"/>
              <w:rPr>
                <w:rFonts w:eastAsia="Times New Roman"/>
                <w:szCs w:val="24"/>
              </w:rPr>
            </w:pPr>
            <w:r w:rsidRPr="00725E27">
              <w:rPr>
                <w:rFonts w:eastAsia="Times New Roman"/>
                <w:b/>
                <w:bCs/>
                <w:szCs w:val="24"/>
              </w:rPr>
              <w:t>Project Title Identification</w:t>
            </w:r>
          </w:p>
          <w:p w14:paraId="67346CBF" w14:textId="77777777" w:rsidR="0017491A" w:rsidRPr="00725E27" w:rsidRDefault="0017491A" w:rsidP="00C24A23">
            <w:pPr>
              <w:pStyle w:val="ListParagraph"/>
              <w:spacing w:after="0" w:line="360" w:lineRule="auto"/>
              <w:rPr>
                <w:rFonts w:eastAsia="Times New Roman"/>
                <w:szCs w:val="24"/>
              </w:rPr>
            </w:pPr>
          </w:p>
          <w:p w14:paraId="613CD6B8" w14:textId="77777777" w:rsidR="0017491A" w:rsidRPr="00725E27" w:rsidRDefault="0017491A" w:rsidP="00C24A23">
            <w:pPr>
              <w:numPr>
                <w:ilvl w:val="2"/>
                <w:numId w:val="30"/>
              </w:numPr>
              <w:spacing w:after="0" w:line="360" w:lineRule="auto"/>
              <w:rPr>
                <w:rFonts w:eastAsia="Times New Roman" w:cs="Times New Roman"/>
                <w:szCs w:val="24"/>
              </w:rPr>
            </w:pPr>
            <w:r w:rsidRPr="00725E27">
              <w:rPr>
                <w:rFonts w:eastAsia="Times New Roman" w:cs="Times New Roman"/>
                <w:szCs w:val="24"/>
              </w:rPr>
              <w:t>Research topic selection</w:t>
            </w:r>
          </w:p>
          <w:p w14:paraId="760629EE" w14:textId="77777777" w:rsidR="0017491A" w:rsidRPr="00725E27" w:rsidRDefault="0017491A" w:rsidP="00C24A23">
            <w:pPr>
              <w:numPr>
                <w:ilvl w:val="2"/>
                <w:numId w:val="30"/>
              </w:numPr>
              <w:spacing w:after="0" w:line="360" w:lineRule="auto"/>
              <w:rPr>
                <w:rFonts w:eastAsia="Times New Roman" w:cs="Times New Roman"/>
                <w:szCs w:val="24"/>
              </w:rPr>
            </w:pPr>
            <w:r w:rsidRPr="00725E27">
              <w:rPr>
                <w:rFonts w:eastAsia="Times New Roman" w:cs="Times New Roman"/>
                <w:szCs w:val="24"/>
              </w:rPr>
              <w:t>Relevance to field of study</w:t>
            </w:r>
          </w:p>
          <w:p w14:paraId="65838E8A" w14:textId="77777777" w:rsidR="0017491A" w:rsidRPr="00725E27" w:rsidRDefault="0017491A" w:rsidP="00C24A23">
            <w:pPr>
              <w:numPr>
                <w:ilvl w:val="2"/>
                <w:numId w:val="30"/>
              </w:numPr>
              <w:spacing w:after="0" w:line="360" w:lineRule="auto"/>
              <w:rPr>
                <w:rFonts w:eastAsia="Times New Roman" w:cs="Times New Roman"/>
                <w:szCs w:val="24"/>
              </w:rPr>
            </w:pPr>
            <w:r w:rsidRPr="00725E27">
              <w:rPr>
                <w:rFonts w:eastAsia="Times New Roman" w:cs="Times New Roman"/>
                <w:szCs w:val="24"/>
              </w:rPr>
              <w:t>Scope and limitations</w:t>
            </w:r>
          </w:p>
          <w:p w14:paraId="03002060" w14:textId="77777777" w:rsidR="0017491A" w:rsidRPr="00725E27" w:rsidRDefault="0017491A" w:rsidP="00C24A23">
            <w:pPr>
              <w:pStyle w:val="ListParagraph"/>
              <w:numPr>
                <w:ilvl w:val="1"/>
                <w:numId w:val="29"/>
              </w:numPr>
              <w:spacing w:after="0" w:line="360" w:lineRule="auto"/>
              <w:rPr>
                <w:rFonts w:eastAsia="Times New Roman"/>
                <w:szCs w:val="24"/>
              </w:rPr>
            </w:pPr>
            <w:r w:rsidRPr="00725E27">
              <w:rPr>
                <w:rFonts w:eastAsia="Times New Roman"/>
                <w:b/>
                <w:bCs/>
                <w:szCs w:val="24"/>
              </w:rPr>
              <w:t>Proposal Preparation</w:t>
            </w:r>
          </w:p>
          <w:p w14:paraId="36E6A6FE" w14:textId="77777777" w:rsidR="0017491A" w:rsidRPr="00725E27" w:rsidRDefault="0017491A" w:rsidP="00C24A23">
            <w:pPr>
              <w:pStyle w:val="ListParagraph"/>
              <w:numPr>
                <w:ilvl w:val="0"/>
                <w:numId w:val="32"/>
              </w:numPr>
              <w:spacing w:after="0" w:line="360" w:lineRule="auto"/>
              <w:contextualSpacing w:val="0"/>
              <w:rPr>
                <w:rFonts w:eastAsia="Times New Roman"/>
                <w:vanish/>
                <w:szCs w:val="24"/>
                <w:lang w:val="en-US"/>
              </w:rPr>
            </w:pPr>
          </w:p>
          <w:p w14:paraId="49A126E2" w14:textId="77777777" w:rsidR="0017491A" w:rsidRPr="00725E27" w:rsidRDefault="0017491A" w:rsidP="00C24A23">
            <w:pPr>
              <w:pStyle w:val="ListParagraph"/>
              <w:numPr>
                <w:ilvl w:val="1"/>
                <w:numId w:val="32"/>
              </w:numPr>
              <w:spacing w:after="0" w:line="360" w:lineRule="auto"/>
              <w:contextualSpacing w:val="0"/>
              <w:rPr>
                <w:rFonts w:eastAsia="Times New Roman"/>
                <w:vanish/>
                <w:szCs w:val="24"/>
                <w:lang w:val="en-US"/>
              </w:rPr>
            </w:pPr>
          </w:p>
          <w:p w14:paraId="465D76F4" w14:textId="77777777" w:rsidR="0017491A" w:rsidRPr="00725E27" w:rsidRDefault="0017491A" w:rsidP="00C24A23">
            <w:pPr>
              <w:pStyle w:val="ListParagraph"/>
              <w:numPr>
                <w:ilvl w:val="1"/>
                <w:numId w:val="32"/>
              </w:numPr>
              <w:spacing w:after="0" w:line="360" w:lineRule="auto"/>
              <w:contextualSpacing w:val="0"/>
              <w:rPr>
                <w:rFonts w:eastAsia="Times New Roman"/>
                <w:vanish/>
                <w:szCs w:val="24"/>
                <w:lang w:val="en-US"/>
              </w:rPr>
            </w:pPr>
          </w:p>
          <w:p w14:paraId="0AA95A17" w14:textId="77777777" w:rsidR="0017491A" w:rsidRPr="00725E27" w:rsidRDefault="0017491A" w:rsidP="00C24A23">
            <w:pPr>
              <w:numPr>
                <w:ilvl w:val="2"/>
                <w:numId w:val="32"/>
              </w:numPr>
              <w:spacing w:after="0" w:line="360" w:lineRule="auto"/>
              <w:rPr>
                <w:rFonts w:eastAsia="Times New Roman" w:cs="Times New Roman"/>
                <w:szCs w:val="24"/>
              </w:rPr>
            </w:pPr>
            <w:r w:rsidRPr="00725E27">
              <w:rPr>
                <w:rFonts w:eastAsia="Times New Roman" w:cs="Times New Roman"/>
                <w:szCs w:val="24"/>
              </w:rPr>
              <w:t>Writing problem statement</w:t>
            </w:r>
          </w:p>
          <w:p w14:paraId="1DF1E9F7" w14:textId="77777777" w:rsidR="0017491A" w:rsidRPr="00725E27" w:rsidRDefault="0017491A" w:rsidP="00C24A23">
            <w:pPr>
              <w:numPr>
                <w:ilvl w:val="2"/>
                <w:numId w:val="32"/>
              </w:numPr>
              <w:spacing w:after="0" w:line="360" w:lineRule="auto"/>
              <w:rPr>
                <w:rFonts w:eastAsia="Times New Roman" w:cs="Times New Roman"/>
                <w:szCs w:val="24"/>
              </w:rPr>
            </w:pPr>
            <w:r w:rsidRPr="00725E27">
              <w:rPr>
                <w:rFonts w:eastAsia="Times New Roman" w:cs="Times New Roman"/>
                <w:szCs w:val="24"/>
              </w:rPr>
              <w:lastRenderedPageBreak/>
              <w:t>Defining objectives</w:t>
            </w:r>
          </w:p>
          <w:p w14:paraId="64A978C1" w14:textId="77777777" w:rsidR="0017491A" w:rsidRPr="00725E27" w:rsidRDefault="0017491A" w:rsidP="00C24A23">
            <w:pPr>
              <w:numPr>
                <w:ilvl w:val="2"/>
                <w:numId w:val="32"/>
              </w:numPr>
              <w:spacing w:after="0" w:line="360" w:lineRule="auto"/>
              <w:rPr>
                <w:rFonts w:eastAsia="Times New Roman" w:cs="Times New Roman"/>
                <w:szCs w:val="24"/>
              </w:rPr>
            </w:pPr>
            <w:r w:rsidRPr="00725E27">
              <w:rPr>
                <w:rFonts w:eastAsia="Times New Roman" w:cs="Times New Roman"/>
                <w:szCs w:val="24"/>
              </w:rPr>
              <w:t>Developing methodology</w:t>
            </w:r>
          </w:p>
          <w:p w14:paraId="548A5DA7" w14:textId="77777777" w:rsidR="0017491A" w:rsidRPr="00725E27" w:rsidRDefault="0017491A" w:rsidP="00C24A23">
            <w:pPr>
              <w:numPr>
                <w:ilvl w:val="2"/>
                <w:numId w:val="32"/>
              </w:numPr>
              <w:spacing w:after="0" w:line="360" w:lineRule="auto"/>
              <w:rPr>
                <w:rFonts w:eastAsia="Times New Roman" w:cs="Times New Roman"/>
                <w:szCs w:val="24"/>
              </w:rPr>
            </w:pPr>
            <w:r w:rsidRPr="00725E27">
              <w:rPr>
                <w:rFonts w:eastAsia="Times New Roman" w:cs="Times New Roman"/>
                <w:szCs w:val="24"/>
              </w:rPr>
              <w:t>Project budget and timeline</w:t>
            </w:r>
          </w:p>
          <w:p w14:paraId="5B37ABD4" w14:textId="77777777" w:rsidR="0017491A" w:rsidRPr="00725E27" w:rsidRDefault="0017491A" w:rsidP="00C24A23">
            <w:pPr>
              <w:pStyle w:val="ListParagraph"/>
              <w:numPr>
                <w:ilvl w:val="1"/>
                <w:numId w:val="29"/>
              </w:numPr>
              <w:spacing w:after="0" w:line="360" w:lineRule="auto"/>
              <w:rPr>
                <w:rFonts w:eastAsia="Times New Roman"/>
                <w:szCs w:val="24"/>
              </w:rPr>
            </w:pPr>
            <w:r w:rsidRPr="00725E27">
              <w:rPr>
                <w:rFonts w:eastAsia="Times New Roman"/>
                <w:b/>
                <w:bCs/>
                <w:szCs w:val="24"/>
              </w:rPr>
              <w:t>Proposal Submission</w:t>
            </w:r>
          </w:p>
          <w:p w14:paraId="01C7CDE5" w14:textId="77777777" w:rsidR="0017491A" w:rsidRPr="00725E27" w:rsidRDefault="0017491A" w:rsidP="00C24A23">
            <w:pPr>
              <w:pStyle w:val="ListParagraph"/>
              <w:numPr>
                <w:ilvl w:val="0"/>
                <w:numId w:val="33"/>
              </w:numPr>
              <w:spacing w:after="0" w:line="360" w:lineRule="auto"/>
              <w:contextualSpacing w:val="0"/>
              <w:rPr>
                <w:rFonts w:eastAsia="Times New Roman"/>
                <w:vanish/>
                <w:szCs w:val="24"/>
                <w:lang w:val="en-US"/>
              </w:rPr>
            </w:pPr>
          </w:p>
          <w:p w14:paraId="6932708D" w14:textId="77777777" w:rsidR="0017491A" w:rsidRPr="00725E27" w:rsidRDefault="0017491A" w:rsidP="00C24A23">
            <w:pPr>
              <w:pStyle w:val="ListParagraph"/>
              <w:numPr>
                <w:ilvl w:val="1"/>
                <w:numId w:val="33"/>
              </w:numPr>
              <w:spacing w:after="0" w:line="360" w:lineRule="auto"/>
              <w:contextualSpacing w:val="0"/>
              <w:rPr>
                <w:rFonts w:eastAsia="Times New Roman"/>
                <w:vanish/>
                <w:szCs w:val="24"/>
                <w:lang w:val="en-US"/>
              </w:rPr>
            </w:pPr>
          </w:p>
          <w:p w14:paraId="4F14D16D" w14:textId="77777777" w:rsidR="0017491A" w:rsidRPr="00725E27" w:rsidRDefault="0017491A" w:rsidP="00C24A23">
            <w:pPr>
              <w:pStyle w:val="ListParagraph"/>
              <w:numPr>
                <w:ilvl w:val="1"/>
                <w:numId w:val="33"/>
              </w:numPr>
              <w:spacing w:after="0" w:line="360" w:lineRule="auto"/>
              <w:contextualSpacing w:val="0"/>
              <w:rPr>
                <w:rFonts w:eastAsia="Times New Roman"/>
                <w:vanish/>
                <w:szCs w:val="24"/>
                <w:lang w:val="en-US"/>
              </w:rPr>
            </w:pPr>
          </w:p>
          <w:p w14:paraId="6CB32B45" w14:textId="77777777" w:rsidR="0017491A" w:rsidRPr="00725E27" w:rsidRDefault="0017491A" w:rsidP="00C24A23">
            <w:pPr>
              <w:pStyle w:val="ListParagraph"/>
              <w:numPr>
                <w:ilvl w:val="1"/>
                <w:numId w:val="33"/>
              </w:numPr>
              <w:spacing w:after="0" w:line="360" w:lineRule="auto"/>
              <w:contextualSpacing w:val="0"/>
              <w:rPr>
                <w:rFonts w:eastAsia="Times New Roman"/>
                <w:vanish/>
                <w:szCs w:val="24"/>
                <w:lang w:val="en-US"/>
              </w:rPr>
            </w:pPr>
          </w:p>
          <w:p w14:paraId="308FECC1" w14:textId="77777777" w:rsidR="0017491A" w:rsidRPr="00725E27" w:rsidRDefault="0017491A" w:rsidP="00C24A23">
            <w:pPr>
              <w:numPr>
                <w:ilvl w:val="2"/>
                <w:numId w:val="33"/>
              </w:numPr>
              <w:spacing w:after="0" w:line="360" w:lineRule="auto"/>
              <w:rPr>
                <w:rFonts w:eastAsia="Times New Roman" w:cs="Times New Roman"/>
                <w:szCs w:val="24"/>
              </w:rPr>
            </w:pPr>
            <w:r w:rsidRPr="00725E27">
              <w:rPr>
                <w:rFonts w:eastAsia="Times New Roman" w:cs="Times New Roman"/>
                <w:szCs w:val="24"/>
              </w:rPr>
              <w:t>Formatting as per institutional guidelines</w:t>
            </w:r>
          </w:p>
          <w:p w14:paraId="1C7A772A" w14:textId="77777777" w:rsidR="0017491A" w:rsidRPr="00725E27" w:rsidRDefault="0017491A" w:rsidP="00C24A23">
            <w:pPr>
              <w:numPr>
                <w:ilvl w:val="2"/>
                <w:numId w:val="33"/>
              </w:numPr>
              <w:spacing w:after="0" w:line="360" w:lineRule="auto"/>
              <w:rPr>
                <w:rFonts w:eastAsia="Times New Roman" w:cs="Times New Roman"/>
                <w:szCs w:val="24"/>
              </w:rPr>
            </w:pPr>
            <w:r w:rsidRPr="00725E27">
              <w:rPr>
                <w:rFonts w:eastAsia="Times New Roman" w:cs="Times New Roman"/>
                <w:szCs w:val="24"/>
              </w:rPr>
              <w:t>Submission process and deadlines</w:t>
            </w:r>
          </w:p>
          <w:p w14:paraId="213A51F0" w14:textId="77777777" w:rsidR="0017491A" w:rsidRPr="00725E27" w:rsidRDefault="0017491A" w:rsidP="00C24A23">
            <w:pPr>
              <w:numPr>
                <w:ilvl w:val="2"/>
                <w:numId w:val="33"/>
              </w:numPr>
              <w:spacing w:after="0" w:line="360" w:lineRule="auto"/>
              <w:rPr>
                <w:rFonts w:eastAsia="Times New Roman" w:cs="Times New Roman"/>
                <w:szCs w:val="24"/>
              </w:rPr>
            </w:pPr>
            <w:r w:rsidRPr="00725E27">
              <w:rPr>
                <w:rFonts w:eastAsia="Times New Roman" w:cs="Times New Roman"/>
                <w:szCs w:val="24"/>
              </w:rPr>
              <w:t>Feedback and revisions</w:t>
            </w:r>
          </w:p>
        </w:tc>
        <w:tc>
          <w:tcPr>
            <w:tcW w:w="1297" w:type="pct"/>
            <w:tcBorders>
              <w:top w:val="single" w:sz="4" w:space="0" w:color="auto"/>
              <w:left w:val="single" w:sz="4" w:space="0" w:color="auto"/>
              <w:bottom w:val="single" w:sz="4" w:space="0" w:color="auto"/>
              <w:right w:val="single" w:sz="4" w:space="0" w:color="auto"/>
            </w:tcBorders>
          </w:tcPr>
          <w:p w14:paraId="55662932" w14:textId="77777777" w:rsidR="0017491A" w:rsidRPr="00725E27" w:rsidRDefault="0017491A" w:rsidP="00C24A23">
            <w:pPr>
              <w:pStyle w:val="ListParagraph"/>
              <w:numPr>
                <w:ilvl w:val="0"/>
                <w:numId w:val="31"/>
              </w:numPr>
              <w:rPr>
                <w:szCs w:val="24"/>
              </w:rPr>
            </w:pPr>
            <w:r w:rsidRPr="00725E27">
              <w:rPr>
                <w:szCs w:val="24"/>
              </w:rPr>
              <w:lastRenderedPageBreak/>
              <w:t>Practical tests</w:t>
            </w:r>
          </w:p>
          <w:p w14:paraId="4B47482B" w14:textId="77777777" w:rsidR="0017491A" w:rsidRPr="00725E27" w:rsidRDefault="0017491A" w:rsidP="00C24A23">
            <w:pPr>
              <w:pStyle w:val="ListParagraph"/>
              <w:numPr>
                <w:ilvl w:val="0"/>
                <w:numId w:val="31"/>
              </w:numPr>
              <w:rPr>
                <w:szCs w:val="24"/>
              </w:rPr>
            </w:pPr>
            <w:r w:rsidRPr="00725E27">
              <w:rPr>
                <w:szCs w:val="24"/>
              </w:rPr>
              <w:t>Project</w:t>
            </w:r>
          </w:p>
          <w:p w14:paraId="08A86DC5" w14:textId="77777777" w:rsidR="0017491A" w:rsidRPr="00725E27" w:rsidRDefault="0017491A" w:rsidP="00C24A23">
            <w:pPr>
              <w:pStyle w:val="ListParagraph"/>
              <w:numPr>
                <w:ilvl w:val="0"/>
                <w:numId w:val="31"/>
              </w:numPr>
              <w:rPr>
                <w:szCs w:val="24"/>
              </w:rPr>
            </w:pPr>
            <w:r w:rsidRPr="00725E27">
              <w:rPr>
                <w:szCs w:val="24"/>
              </w:rPr>
              <w:t>Portfolio of evidence</w:t>
            </w:r>
          </w:p>
          <w:p w14:paraId="4087D15E" w14:textId="77777777" w:rsidR="0017491A" w:rsidRPr="00725E27" w:rsidRDefault="0017491A" w:rsidP="00C24A23">
            <w:pPr>
              <w:pStyle w:val="ListParagraph"/>
              <w:numPr>
                <w:ilvl w:val="0"/>
                <w:numId w:val="31"/>
              </w:numPr>
              <w:rPr>
                <w:szCs w:val="24"/>
              </w:rPr>
            </w:pPr>
            <w:r w:rsidRPr="00725E27">
              <w:rPr>
                <w:szCs w:val="24"/>
              </w:rPr>
              <w:t>Third party report</w:t>
            </w:r>
          </w:p>
          <w:p w14:paraId="3577E2D5" w14:textId="77777777" w:rsidR="0017491A" w:rsidRPr="00725E27" w:rsidRDefault="0017491A" w:rsidP="00C24A23">
            <w:pPr>
              <w:pStyle w:val="ListParagraph"/>
              <w:numPr>
                <w:ilvl w:val="0"/>
                <w:numId w:val="31"/>
              </w:numPr>
              <w:rPr>
                <w:szCs w:val="24"/>
              </w:rPr>
            </w:pPr>
            <w:r w:rsidRPr="00725E27">
              <w:rPr>
                <w:szCs w:val="24"/>
              </w:rPr>
              <w:t>Written tests</w:t>
            </w:r>
            <w:r w:rsidRPr="00725E27">
              <w:rPr>
                <w:szCs w:val="24"/>
                <w:lang w:val="en-ZA"/>
              </w:rPr>
              <w:t xml:space="preserve"> </w:t>
            </w:r>
          </w:p>
        </w:tc>
      </w:tr>
      <w:bookmarkEnd w:id="160"/>
    </w:tbl>
    <w:p w14:paraId="3A4F1BFE" w14:textId="77777777" w:rsidR="0017491A" w:rsidRPr="00725E27" w:rsidRDefault="0017491A" w:rsidP="0017491A">
      <w:pPr>
        <w:spacing w:after="0" w:line="360" w:lineRule="auto"/>
        <w:rPr>
          <w:rFonts w:cs="Times New Roman"/>
          <w:b/>
          <w:szCs w:val="24"/>
          <w:lang w:val="en-ZA"/>
        </w:rPr>
      </w:pPr>
    </w:p>
    <w:p w14:paraId="07F1A45C" w14:textId="77777777" w:rsidR="0017491A" w:rsidRPr="00725E27" w:rsidRDefault="0017491A" w:rsidP="0017491A">
      <w:pPr>
        <w:spacing w:after="0" w:line="360" w:lineRule="auto"/>
        <w:rPr>
          <w:rFonts w:cs="Times New Roman"/>
          <w:b/>
          <w:szCs w:val="24"/>
          <w:lang w:val="en-ZA"/>
        </w:rPr>
      </w:pPr>
      <w:r w:rsidRPr="00725E27">
        <w:rPr>
          <w:rFonts w:cs="Times New Roman"/>
          <w:b/>
          <w:szCs w:val="24"/>
          <w:lang w:val="en-ZA"/>
        </w:rPr>
        <w:t>Suggested Methods of Instruction</w:t>
      </w:r>
    </w:p>
    <w:p w14:paraId="5C3B2307" w14:textId="77777777" w:rsidR="0017491A" w:rsidRPr="00725E27" w:rsidRDefault="0017491A" w:rsidP="0017491A">
      <w:pPr>
        <w:pStyle w:val="ListParagraph"/>
        <w:numPr>
          <w:ilvl w:val="0"/>
          <w:numId w:val="40"/>
        </w:numPr>
        <w:rPr>
          <w:szCs w:val="24"/>
        </w:rPr>
      </w:pPr>
      <w:r w:rsidRPr="00725E27">
        <w:rPr>
          <w:szCs w:val="24"/>
          <w:lang w:val="en-ZA"/>
        </w:rPr>
        <w:t>Practical</w:t>
      </w:r>
    </w:p>
    <w:p w14:paraId="63BBB9EE" w14:textId="77777777" w:rsidR="0017491A" w:rsidRPr="00725E27" w:rsidRDefault="0017491A" w:rsidP="0017491A">
      <w:pPr>
        <w:pStyle w:val="ListParagraph"/>
        <w:numPr>
          <w:ilvl w:val="0"/>
          <w:numId w:val="40"/>
        </w:numPr>
        <w:rPr>
          <w:szCs w:val="24"/>
        </w:rPr>
      </w:pPr>
      <w:r w:rsidRPr="00725E27">
        <w:rPr>
          <w:szCs w:val="24"/>
        </w:rPr>
        <w:t>Projects</w:t>
      </w:r>
    </w:p>
    <w:p w14:paraId="33D8B900" w14:textId="77777777" w:rsidR="0017491A" w:rsidRPr="00725E27" w:rsidRDefault="0017491A" w:rsidP="0017491A">
      <w:pPr>
        <w:pStyle w:val="ListParagraph"/>
        <w:numPr>
          <w:ilvl w:val="0"/>
          <w:numId w:val="40"/>
        </w:numPr>
        <w:rPr>
          <w:szCs w:val="24"/>
        </w:rPr>
      </w:pPr>
      <w:r w:rsidRPr="00725E27">
        <w:rPr>
          <w:szCs w:val="24"/>
        </w:rPr>
        <w:t xml:space="preserve">Demonstration  </w:t>
      </w:r>
    </w:p>
    <w:p w14:paraId="1C3E112A" w14:textId="77777777" w:rsidR="0017491A" w:rsidRPr="00725E27" w:rsidRDefault="0017491A" w:rsidP="0017491A">
      <w:pPr>
        <w:pStyle w:val="ListParagraph"/>
        <w:numPr>
          <w:ilvl w:val="0"/>
          <w:numId w:val="40"/>
        </w:numPr>
        <w:rPr>
          <w:szCs w:val="24"/>
          <w:lang w:val="en-ZA"/>
        </w:rPr>
      </w:pPr>
      <w:r w:rsidRPr="00725E27">
        <w:rPr>
          <w:szCs w:val="24"/>
          <w:lang w:val="en-ZA"/>
        </w:rPr>
        <w:t>Group discussion</w:t>
      </w:r>
    </w:p>
    <w:p w14:paraId="14253BC5" w14:textId="77777777" w:rsidR="0017491A" w:rsidRPr="00725E27" w:rsidRDefault="0017491A" w:rsidP="0017491A">
      <w:pPr>
        <w:pStyle w:val="ListParagraph"/>
        <w:numPr>
          <w:ilvl w:val="0"/>
          <w:numId w:val="40"/>
        </w:numPr>
        <w:rPr>
          <w:szCs w:val="24"/>
          <w:lang w:val="en-ZA"/>
        </w:rPr>
      </w:pPr>
      <w:r w:rsidRPr="00725E27">
        <w:rPr>
          <w:szCs w:val="24"/>
          <w:lang w:val="en-ZA"/>
        </w:rPr>
        <w:t>Direct instructions</w:t>
      </w:r>
    </w:p>
    <w:p w14:paraId="7372C14A" w14:textId="77777777" w:rsidR="0017491A" w:rsidRPr="00725E27" w:rsidRDefault="0017491A" w:rsidP="0017491A">
      <w:pPr>
        <w:spacing w:after="0" w:line="360" w:lineRule="auto"/>
        <w:rPr>
          <w:rFonts w:cs="Times New Roman"/>
          <w:b/>
          <w:szCs w:val="24"/>
        </w:rPr>
      </w:pPr>
    </w:p>
    <w:p w14:paraId="146E3417" w14:textId="77777777" w:rsidR="0017491A" w:rsidRPr="00725E27" w:rsidRDefault="0017491A" w:rsidP="0017491A">
      <w:pPr>
        <w:spacing w:after="0" w:line="360" w:lineRule="auto"/>
        <w:rPr>
          <w:rFonts w:cs="Times New Roman"/>
          <w:b/>
          <w:szCs w:val="24"/>
        </w:rPr>
      </w:pPr>
      <w:r w:rsidRPr="00725E27">
        <w:rPr>
          <w:rFonts w:cs="Times New Roman"/>
          <w:b/>
          <w:szCs w:val="24"/>
        </w:rPr>
        <w:t>Recommended Resources for 25 Trainees</w:t>
      </w:r>
    </w:p>
    <w:p w14:paraId="62D101BD" w14:textId="77777777" w:rsidR="0017491A" w:rsidRPr="00725E27" w:rsidRDefault="0017491A" w:rsidP="0017491A">
      <w:pPr>
        <w:spacing w:after="0"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5401C32F" w14:textId="77777777" w:rsidTr="00C24A23">
        <w:trPr>
          <w:tblHeader/>
        </w:trPr>
        <w:tc>
          <w:tcPr>
            <w:tcW w:w="895" w:type="dxa"/>
            <w:shd w:val="clear" w:color="auto" w:fill="auto"/>
          </w:tcPr>
          <w:p w14:paraId="073C9006"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396DD9EC"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464DFEDD"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39372CBE"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14BC414E"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Recommended Ratio</w:t>
            </w:r>
          </w:p>
          <w:p w14:paraId="1521FD5E"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6083F589" w14:textId="77777777" w:rsidTr="00C24A23">
        <w:tc>
          <w:tcPr>
            <w:tcW w:w="895" w:type="dxa"/>
            <w:shd w:val="clear" w:color="auto" w:fill="auto"/>
          </w:tcPr>
          <w:p w14:paraId="62A9B937"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A</w:t>
            </w:r>
          </w:p>
        </w:tc>
        <w:tc>
          <w:tcPr>
            <w:tcW w:w="8455" w:type="dxa"/>
            <w:gridSpan w:val="4"/>
            <w:shd w:val="clear" w:color="auto" w:fill="auto"/>
          </w:tcPr>
          <w:p w14:paraId="24335656"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4B2DE5A6" w14:textId="77777777" w:rsidTr="00C24A23">
        <w:tc>
          <w:tcPr>
            <w:tcW w:w="895" w:type="dxa"/>
            <w:shd w:val="clear" w:color="auto" w:fill="auto"/>
          </w:tcPr>
          <w:p w14:paraId="416F6FDF"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6B239573"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4F295C0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00BB7CB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33AB3C1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1:5</w:t>
            </w:r>
          </w:p>
        </w:tc>
      </w:tr>
      <w:tr w:rsidR="00DC0CBC" w:rsidRPr="00725E27" w14:paraId="471FDF2E" w14:textId="77777777" w:rsidTr="00C24A23">
        <w:tc>
          <w:tcPr>
            <w:tcW w:w="895" w:type="dxa"/>
            <w:shd w:val="clear" w:color="auto" w:fill="auto"/>
          </w:tcPr>
          <w:p w14:paraId="3ACFF0BA"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5652E27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Reference books: citation guides  </w:t>
            </w:r>
          </w:p>
        </w:tc>
        <w:tc>
          <w:tcPr>
            <w:tcW w:w="2070" w:type="dxa"/>
            <w:shd w:val="clear" w:color="auto" w:fill="auto"/>
          </w:tcPr>
          <w:p w14:paraId="44C5DED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602DD7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66F7AFC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5AF91C7C" w14:textId="77777777" w:rsidTr="00C24A23">
        <w:tc>
          <w:tcPr>
            <w:tcW w:w="895" w:type="dxa"/>
            <w:shd w:val="clear" w:color="auto" w:fill="auto"/>
          </w:tcPr>
          <w:p w14:paraId="2CC1B8C9"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1EDABF0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Blue prints and sample plans </w:t>
            </w:r>
          </w:p>
        </w:tc>
        <w:tc>
          <w:tcPr>
            <w:tcW w:w="2070" w:type="dxa"/>
            <w:shd w:val="clear" w:color="auto" w:fill="auto"/>
          </w:tcPr>
          <w:p w14:paraId="48DF3860"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68283A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48009FA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0D87099D" w14:textId="77777777" w:rsidTr="00C24A23">
        <w:tc>
          <w:tcPr>
            <w:tcW w:w="895" w:type="dxa"/>
            <w:shd w:val="clear" w:color="auto" w:fill="auto"/>
          </w:tcPr>
          <w:p w14:paraId="21C6ACF2"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5DE588F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Scale Rulers, protractors and compasses, set-squares  </w:t>
            </w:r>
          </w:p>
        </w:tc>
        <w:tc>
          <w:tcPr>
            <w:tcW w:w="2070" w:type="dxa"/>
            <w:shd w:val="clear" w:color="auto" w:fill="auto"/>
          </w:tcPr>
          <w:p w14:paraId="49C46FC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10001AE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6F14D6F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2:1</w:t>
            </w:r>
          </w:p>
        </w:tc>
      </w:tr>
      <w:tr w:rsidR="00DC0CBC" w:rsidRPr="00725E27" w14:paraId="49DEE855" w14:textId="77777777" w:rsidTr="00C24A23">
        <w:tc>
          <w:tcPr>
            <w:tcW w:w="895" w:type="dxa"/>
            <w:shd w:val="clear" w:color="auto" w:fill="auto"/>
          </w:tcPr>
          <w:p w14:paraId="10887DB7"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5F4B995D"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Graph papers</w:t>
            </w:r>
          </w:p>
          <w:p w14:paraId="7247745A" w14:textId="77777777" w:rsidR="0017491A" w:rsidRPr="00725E27" w:rsidRDefault="0017491A" w:rsidP="00C24A23">
            <w:pPr>
              <w:spacing w:after="0" w:line="360" w:lineRule="auto"/>
              <w:rPr>
                <w:rFonts w:cs="Times New Roman"/>
                <w:bCs/>
                <w:szCs w:val="24"/>
                <w:lang w:val="en-GB"/>
              </w:rPr>
            </w:pPr>
          </w:p>
        </w:tc>
        <w:tc>
          <w:tcPr>
            <w:tcW w:w="2070" w:type="dxa"/>
            <w:shd w:val="clear" w:color="auto" w:fill="auto"/>
          </w:tcPr>
          <w:p w14:paraId="3A478C4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65DDECCA"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0DD1EF8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71E5CE3D" w14:textId="77777777" w:rsidTr="00C24A23">
        <w:tc>
          <w:tcPr>
            <w:tcW w:w="895" w:type="dxa"/>
            <w:shd w:val="clear" w:color="auto" w:fill="auto"/>
          </w:tcPr>
          <w:p w14:paraId="0783DA00"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684EF2A9"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Drawings samples</w:t>
            </w:r>
          </w:p>
        </w:tc>
        <w:tc>
          <w:tcPr>
            <w:tcW w:w="2070" w:type="dxa"/>
            <w:shd w:val="clear" w:color="auto" w:fill="auto"/>
          </w:tcPr>
          <w:p w14:paraId="37C0343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3A0986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23042AA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230648A0" w14:textId="77777777" w:rsidTr="00C24A23">
        <w:tc>
          <w:tcPr>
            <w:tcW w:w="895" w:type="dxa"/>
            <w:shd w:val="clear" w:color="auto" w:fill="auto"/>
          </w:tcPr>
          <w:p w14:paraId="1825FE7C"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B</w:t>
            </w:r>
          </w:p>
        </w:tc>
        <w:tc>
          <w:tcPr>
            <w:tcW w:w="8455" w:type="dxa"/>
            <w:gridSpan w:val="4"/>
            <w:shd w:val="clear" w:color="auto" w:fill="auto"/>
          </w:tcPr>
          <w:p w14:paraId="04A0AC7F"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489B2961" w14:textId="77777777" w:rsidTr="00C24A23">
        <w:tc>
          <w:tcPr>
            <w:tcW w:w="895" w:type="dxa"/>
            <w:shd w:val="clear" w:color="auto" w:fill="auto"/>
          </w:tcPr>
          <w:p w14:paraId="431CD65A"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44580553"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7FD117B1" w14:textId="77777777" w:rsidR="0017491A" w:rsidRPr="00725E27" w:rsidRDefault="0017491A"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1386D9A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3758114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10187A1" w14:textId="77777777" w:rsidTr="00C24A23">
        <w:tc>
          <w:tcPr>
            <w:tcW w:w="895" w:type="dxa"/>
            <w:shd w:val="clear" w:color="auto" w:fill="auto"/>
          </w:tcPr>
          <w:p w14:paraId="038F599D"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2D6D9AAD" w14:textId="77777777" w:rsidR="0017491A" w:rsidRPr="00725E27" w:rsidRDefault="0017491A" w:rsidP="00C24A23">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60D3B2FE" w14:textId="77777777" w:rsidR="0017491A" w:rsidRPr="00725E27" w:rsidRDefault="0017491A" w:rsidP="00C24A23">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34869370"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29D30F5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29774E7C" w14:textId="77777777" w:rsidTr="00C24A23">
        <w:trPr>
          <w:trHeight w:val="664"/>
        </w:trPr>
        <w:tc>
          <w:tcPr>
            <w:tcW w:w="895" w:type="dxa"/>
            <w:shd w:val="clear" w:color="auto" w:fill="auto"/>
          </w:tcPr>
          <w:p w14:paraId="52BCF657"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3643530E"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Classroom </w:t>
            </w:r>
          </w:p>
        </w:tc>
        <w:tc>
          <w:tcPr>
            <w:tcW w:w="2070" w:type="dxa"/>
            <w:shd w:val="clear" w:color="auto" w:fill="auto"/>
          </w:tcPr>
          <w:p w14:paraId="4FD605B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60A54DB0"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40A2327A"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710A76AF" w14:textId="77777777" w:rsidTr="00C24A23">
        <w:tc>
          <w:tcPr>
            <w:tcW w:w="895" w:type="dxa"/>
            <w:shd w:val="clear" w:color="auto" w:fill="auto"/>
          </w:tcPr>
          <w:p w14:paraId="610AAE8E"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71D770AC"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6EBEB9B5" w14:textId="77777777" w:rsidTr="00C24A23">
        <w:trPr>
          <w:trHeight w:val="495"/>
        </w:trPr>
        <w:tc>
          <w:tcPr>
            <w:tcW w:w="895" w:type="dxa"/>
            <w:shd w:val="clear" w:color="auto" w:fill="auto"/>
          </w:tcPr>
          <w:p w14:paraId="39780FAF"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4DFE8D02"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 xml:space="preserve">Assorted </w:t>
            </w:r>
            <w:proofErr w:type="spellStart"/>
            <w:r w:rsidRPr="00725E27">
              <w:rPr>
                <w:rFonts w:eastAsia="Times New Roman" w:cs="Times New Roman"/>
                <w:szCs w:val="24"/>
                <w:lang w:eastAsia="zh-CN"/>
              </w:rPr>
              <w:t>colour</w:t>
            </w:r>
            <w:proofErr w:type="spellEnd"/>
            <w:r w:rsidRPr="00725E27">
              <w:rPr>
                <w:rFonts w:eastAsia="Times New Roman" w:cs="Times New Roman"/>
                <w:szCs w:val="24"/>
                <w:lang w:eastAsia="zh-CN"/>
              </w:rPr>
              <w:t xml:space="preserve"> of whiteboard markers</w:t>
            </w:r>
          </w:p>
        </w:tc>
        <w:tc>
          <w:tcPr>
            <w:tcW w:w="2070" w:type="dxa"/>
            <w:shd w:val="clear" w:color="auto" w:fill="auto"/>
          </w:tcPr>
          <w:p w14:paraId="397456CD"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F32BE7B"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18C23D8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10:1</w:t>
            </w:r>
          </w:p>
        </w:tc>
      </w:tr>
      <w:tr w:rsidR="00DC0CBC" w:rsidRPr="00725E27" w14:paraId="0F775198" w14:textId="77777777" w:rsidTr="00C24A23">
        <w:tc>
          <w:tcPr>
            <w:tcW w:w="895" w:type="dxa"/>
            <w:shd w:val="clear" w:color="auto" w:fill="auto"/>
          </w:tcPr>
          <w:p w14:paraId="25E73CE8"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33185657"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Stationery </w:t>
            </w:r>
          </w:p>
        </w:tc>
        <w:tc>
          <w:tcPr>
            <w:tcW w:w="2070" w:type="dxa"/>
            <w:shd w:val="clear" w:color="auto" w:fill="auto"/>
          </w:tcPr>
          <w:p w14:paraId="47B51B1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09DC8F15"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6D69D0AC"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204C894B" w14:textId="77777777" w:rsidTr="00C24A23">
        <w:tc>
          <w:tcPr>
            <w:tcW w:w="895" w:type="dxa"/>
            <w:shd w:val="clear" w:color="auto" w:fill="auto"/>
          </w:tcPr>
          <w:p w14:paraId="6F81F87A"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68264C5D" w14:textId="77777777" w:rsidR="0017491A" w:rsidRPr="00725E27" w:rsidRDefault="0017491A" w:rsidP="00C24A23">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0C903E65" w14:textId="77777777" w:rsidTr="00C24A23">
        <w:trPr>
          <w:trHeight w:val="600"/>
        </w:trPr>
        <w:tc>
          <w:tcPr>
            <w:tcW w:w="895" w:type="dxa"/>
            <w:shd w:val="clear" w:color="auto" w:fill="auto"/>
          </w:tcPr>
          <w:p w14:paraId="333BBF3D"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16245B75" w14:textId="77777777" w:rsidR="0017491A" w:rsidRPr="00725E27" w:rsidRDefault="0017491A" w:rsidP="00C24A23">
            <w:pPr>
              <w:spacing w:after="0" w:line="360" w:lineRule="auto"/>
              <w:rPr>
                <w:rFonts w:cs="Times New Roman"/>
                <w:bCs/>
                <w:szCs w:val="24"/>
                <w:lang w:val="en-GB"/>
              </w:rPr>
            </w:pPr>
            <w:r w:rsidRPr="00725E27">
              <w:rPr>
                <w:rFonts w:eastAsia="Times New Roman" w:cs="Times New Roman"/>
                <w:szCs w:val="24"/>
                <w:lang w:eastAsia="zh-CN"/>
              </w:rPr>
              <w:t>Scientific calculator</w:t>
            </w:r>
          </w:p>
        </w:tc>
        <w:tc>
          <w:tcPr>
            <w:tcW w:w="2070" w:type="dxa"/>
            <w:shd w:val="clear" w:color="auto" w:fill="auto"/>
          </w:tcPr>
          <w:p w14:paraId="0BD5583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2A719F8"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2F9BF19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1:1</w:t>
            </w:r>
          </w:p>
        </w:tc>
      </w:tr>
      <w:tr w:rsidR="00DC0CBC" w:rsidRPr="00725E27" w14:paraId="3CCA5962" w14:textId="77777777" w:rsidTr="00C24A23">
        <w:tc>
          <w:tcPr>
            <w:tcW w:w="895" w:type="dxa"/>
            <w:shd w:val="clear" w:color="auto" w:fill="auto"/>
          </w:tcPr>
          <w:p w14:paraId="14B66AEE"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3530F5D1"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Projector  </w:t>
            </w:r>
          </w:p>
        </w:tc>
        <w:tc>
          <w:tcPr>
            <w:tcW w:w="2070" w:type="dxa"/>
            <w:shd w:val="clear" w:color="auto" w:fill="auto"/>
          </w:tcPr>
          <w:p w14:paraId="32532619"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AE95863"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1 </w:t>
            </w:r>
            <w:proofErr w:type="gramStart"/>
            <w:r w:rsidRPr="00725E27">
              <w:rPr>
                <w:rFonts w:cs="Times New Roman"/>
                <w:bCs/>
                <w:szCs w:val="24"/>
                <w:lang w:val="en-GB"/>
              </w:rPr>
              <w:t>pcs</w:t>
            </w:r>
            <w:proofErr w:type="gramEnd"/>
          </w:p>
        </w:tc>
        <w:tc>
          <w:tcPr>
            <w:tcW w:w="1693" w:type="dxa"/>
            <w:shd w:val="clear" w:color="auto" w:fill="auto"/>
          </w:tcPr>
          <w:p w14:paraId="24F0967F"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r w:rsidR="00DC0CBC" w:rsidRPr="00725E27" w14:paraId="03C4C1AF" w14:textId="77777777" w:rsidTr="00C24A23">
        <w:tc>
          <w:tcPr>
            <w:tcW w:w="895" w:type="dxa"/>
            <w:shd w:val="clear" w:color="auto" w:fill="auto"/>
          </w:tcPr>
          <w:p w14:paraId="39D3D6E0"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0EE713CA"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Computers/laptop  </w:t>
            </w:r>
          </w:p>
          <w:p w14:paraId="51EED9A4"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installed with software’s</w:t>
            </w:r>
          </w:p>
        </w:tc>
        <w:tc>
          <w:tcPr>
            <w:tcW w:w="2070" w:type="dxa"/>
            <w:shd w:val="clear" w:color="auto" w:fill="auto"/>
          </w:tcPr>
          <w:p w14:paraId="5320375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5F767B0"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13 pcs</w:t>
            </w:r>
          </w:p>
        </w:tc>
        <w:tc>
          <w:tcPr>
            <w:tcW w:w="1693" w:type="dxa"/>
            <w:shd w:val="clear" w:color="auto" w:fill="auto"/>
          </w:tcPr>
          <w:p w14:paraId="4F517A11"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 xml:space="preserve">1:2 </w:t>
            </w:r>
          </w:p>
        </w:tc>
      </w:tr>
      <w:tr w:rsidR="0017491A" w:rsidRPr="00725E27" w14:paraId="1D5B7E74" w14:textId="77777777" w:rsidTr="00C24A23">
        <w:tc>
          <w:tcPr>
            <w:tcW w:w="895" w:type="dxa"/>
            <w:shd w:val="clear" w:color="auto" w:fill="auto"/>
          </w:tcPr>
          <w:p w14:paraId="2E471271" w14:textId="77777777" w:rsidR="0017491A" w:rsidRPr="00725E27" w:rsidRDefault="0017491A" w:rsidP="00C24A23">
            <w:pPr>
              <w:pStyle w:val="ListParagraph"/>
              <w:numPr>
                <w:ilvl w:val="0"/>
                <w:numId w:val="28"/>
              </w:numPr>
              <w:spacing w:after="0" w:line="360" w:lineRule="auto"/>
              <w:contextualSpacing w:val="0"/>
              <w:rPr>
                <w:bCs/>
                <w:szCs w:val="24"/>
                <w:lang w:val="en-GB"/>
              </w:rPr>
            </w:pPr>
          </w:p>
        </w:tc>
        <w:tc>
          <w:tcPr>
            <w:tcW w:w="3240" w:type="dxa"/>
            <w:shd w:val="clear" w:color="auto" w:fill="auto"/>
          </w:tcPr>
          <w:p w14:paraId="779B57E8" w14:textId="77777777" w:rsidR="0017491A" w:rsidRPr="00725E27" w:rsidRDefault="0017491A" w:rsidP="00C24A23">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Printer </w:t>
            </w:r>
          </w:p>
        </w:tc>
        <w:tc>
          <w:tcPr>
            <w:tcW w:w="2070" w:type="dxa"/>
            <w:shd w:val="clear" w:color="auto" w:fill="auto"/>
          </w:tcPr>
          <w:p w14:paraId="1D885DD6"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384ACA4"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w:t>
            </w:r>
          </w:p>
        </w:tc>
        <w:tc>
          <w:tcPr>
            <w:tcW w:w="1693" w:type="dxa"/>
            <w:shd w:val="clear" w:color="auto" w:fill="auto"/>
          </w:tcPr>
          <w:p w14:paraId="63DFD782" w14:textId="77777777" w:rsidR="0017491A" w:rsidRPr="00725E27" w:rsidRDefault="0017491A" w:rsidP="00C24A23">
            <w:pPr>
              <w:spacing w:after="0" w:line="360" w:lineRule="auto"/>
              <w:rPr>
                <w:rFonts w:cs="Times New Roman"/>
                <w:bCs/>
                <w:szCs w:val="24"/>
                <w:lang w:val="en-GB"/>
              </w:rPr>
            </w:pPr>
            <w:r w:rsidRPr="00725E27">
              <w:rPr>
                <w:rFonts w:cs="Times New Roman"/>
                <w:bCs/>
                <w:szCs w:val="24"/>
                <w:lang w:val="en-GB"/>
              </w:rPr>
              <w:t>1:25</w:t>
            </w:r>
          </w:p>
        </w:tc>
      </w:tr>
    </w:tbl>
    <w:p w14:paraId="5A0EF504" w14:textId="77777777" w:rsidR="0017491A" w:rsidRPr="00725E27" w:rsidRDefault="0017491A" w:rsidP="0017491A">
      <w:pPr>
        <w:tabs>
          <w:tab w:val="left" w:pos="975"/>
          <w:tab w:val="center" w:pos="4680"/>
          <w:tab w:val="left" w:pos="6945"/>
        </w:tabs>
        <w:spacing w:after="0" w:line="360" w:lineRule="auto"/>
        <w:rPr>
          <w:rFonts w:eastAsia="Times New Roman" w:cs="Times New Roman"/>
          <w:b/>
          <w:bCs/>
          <w:szCs w:val="24"/>
        </w:rPr>
      </w:pPr>
    </w:p>
    <w:p w14:paraId="0ADA823B" w14:textId="77777777" w:rsidR="0017491A" w:rsidRPr="00725E27" w:rsidRDefault="0017491A" w:rsidP="0017491A">
      <w:pPr>
        <w:tabs>
          <w:tab w:val="left" w:pos="975"/>
          <w:tab w:val="center" w:pos="4680"/>
          <w:tab w:val="left" w:pos="6945"/>
        </w:tabs>
        <w:spacing w:after="0" w:line="360" w:lineRule="auto"/>
        <w:rPr>
          <w:rFonts w:eastAsia="Times New Roman" w:cs="Times New Roman"/>
          <w:b/>
          <w:bCs/>
          <w:szCs w:val="24"/>
        </w:rPr>
      </w:pPr>
    </w:p>
    <w:p w14:paraId="7BC2DADC" w14:textId="77777777" w:rsidR="0017491A" w:rsidRPr="00725E27" w:rsidRDefault="0017491A" w:rsidP="0017491A">
      <w:pPr>
        <w:tabs>
          <w:tab w:val="left" w:pos="975"/>
          <w:tab w:val="center" w:pos="4680"/>
          <w:tab w:val="left" w:pos="6945"/>
        </w:tabs>
        <w:spacing w:after="0" w:line="360" w:lineRule="auto"/>
        <w:rPr>
          <w:rFonts w:eastAsia="Times New Roman" w:cs="Times New Roman"/>
          <w:b/>
          <w:bCs/>
          <w:szCs w:val="24"/>
        </w:rPr>
      </w:pPr>
    </w:p>
    <w:p w14:paraId="7D532A6C" w14:textId="77777777" w:rsidR="0017491A" w:rsidRPr="00725E27" w:rsidRDefault="0017491A" w:rsidP="0017491A">
      <w:pPr>
        <w:tabs>
          <w:tab w:val="left" w:pos="975"/>
          <w:tab w:val="center" w:pos="4680"/>
          <w:tab w:val="left" w:pos="6945"/>
        </w:tabs>
        <w:spacing w:after="0" w:line="360" w:lineRule="auto"/>
        <w:rPr>
          <w:rFonts w:eastAsia="Times New Roman" w:cs="Times New Roman"/>
          <w:b/>
          <w:bCs/>
          <w:szCs w:val="24"/>
        </w:rPr>
      </w:pPr>
    </w:p>
    <w:p w14:paraId="7A8F5EDA" w14:textId="77777777" w:rsidR="0017491A" w:rsidRPr="00725E27" w:rsidRDefault="0017491A" w:rsidP="0017491A">
      <w:pPr>
        <w:rPr>
          <w:rFonts w:eastAsia="SimSun" w:cs="Times New Roman"/>
          <w:b/>
          <w:szCs w:val="24"/>
        </w:rPr>
      </w:pPr>
      <w:r w:rsidRPr="00725E27">
        <w:rPr>
          <w:rFonts w:cs="Times New Roman"/>
          <w:szCs w:val="24"/>
        </w:rPr>
        <w:br w:type="page"/>
      </w:r>
    </w:p>
    <w:p w14:paraId="6936C781" w14:textId="77777777" w:rsidR="0017491A" w:rsidRPr="00725E27" w:rsidRDefault="0017491A" w:rsidP="0017491A">
      <w:pPr>
        <w:pStyle w:val="Heading2"/>
      </w:pPr>
      <w:bookmarkStart w:id="161" w:name="_Toc197173420"/>
      <w:bookmarkStart w:id="162" w:name="_Hlk195610139"/>
      <w:bookmarkEnd w:id="2"/>
      <w:r w:rsidRPr="00725E27">
        <w:lastRenderedPageBreak/>
        <w:t>VECTORS, MATRICES AND DATA ANALYSIS</w:t>
      </w:r>
      <w:bookmarkEnd w:id="161"/>
    </w:p>
    <w:p w14:paraId="759098DF" w14:textId="53E09466" w:rsidR="004B0BF9" w:rsidRPr="00725E27" w:rsidRDefault="004B0BF9" w:rsidP="004B0BF9">
      <w:pPr>
        <w:spacing w:after="0" w:line="480" w:lineRule="auto"/>
        <w:rPr>
          <w:rFonts w:cs="Times New Roman"/>
          <w:b/>
          <w:szCs w:val="24"/>
          <w:lang w:val="en-ZA"/>
        </w:rPr>
      </w:pPr>
      <w:r w:rsidRPr="00725E27">
        <w:rPr>
          <w:rFonts w:cs="Times New Roman"/>
          <w:b/>
          <w:szCs w:val="24"/>
          <w:lang w:val="en-ZA"/>
        </w:rPr>
        <w:t xml:space="preserve">UNIT CODE: </w:t>
      </w:r>
      <w:r w:rsidRPr="00725E27">
        <w:rPr>
          <w:rFonts w:cs="Times New Roman"/>
          <w:b/>
          <w:bCs/>
          <w:szCs w:val="24"/>
        </w:rPr>
        <w:t xml:space="preserve">0732 541 </w:t>
      </w:r>
      <w:r w:rsidR="007A58E8" w:rsidRPr="00725E27">
        <w:rPr>
          <w:rFonts w:cs="Times New Roman"/>
          <w:b/>
          <w:bCs/>
          <w:szCs w:val="24"/>
        </w:rPr>
        <w:t>33A</w:t>
      </w:r>
    </w:p>
    <w:p w14:paraId="47458A43" w14:textId="0B1F6119" w:rsidR="000C122C" w:rsidRPr="00725E27" w:rsidRDefault="007A58E8" w:rsidP="000C122C">
      <w:pPr>
        <w:rPr>
          <w:rFonts w:cs="Times New Roman"/>
          <w:b/>
          <w:szCs w:val="24"/>
        </w:rPr>
      </w:pPr>
      <w:r w:rsidRPr="00725E27">
        <w:rPr>
          <w:rFonts w:cs="Times New Roman"/>
          <w:b/>
          <w:szCs w:val="24"/>
        </w:rPr>
        <w:t>Duration</w:t>
      </w:r>
      <w:r w:rsidR="000C122C" w:rsidRPr="00725E27">
        <w:rPr>
          <w:rFonts w:cs="Times New Roman"/>
          <w:b/>
          <w:szCs w:val="24"/>
        </w:rPr>
        <w:t>: 50 HOURS</w:t>
      </w:r>
    </w:p>
    <w:bookmarkEnd w:id="162"/>
    <w:p w14:paraId="51D611DE"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Relationship to Occupational Standards</w:t>
      </w:r>
    </w:p>
    <w:p w14:paraId="1C785036" w14:textId="77777777" w:rsidR="0017491A" w:rsidRPr="00725E27" w:rsidRDefault="0017491A" w:rsidP="0017491A">
      <w:pPr>
        <w:spacing w:before="100" w:beforeAutospacing="1" w:after="0" w:line="360" w:lineRule="auto"/>
        <w:rPr>
          <w:rFonts w:cs="Times New Roman"/>
          <w:b/>
          <w:szCs w:val="24"/>
          <w:lang w:val="en-ZW"/>
        </w:rPr>
      </w:pPr>
      <w:r w:rsidRPr="00725E27">
        <w:rPr>
          <w:rFonts w:cs="Times New Roman"/>
          <w:szCs w:val="24"/>
          <w:lang w:val="en-ZW"/>
        </w:rPr>
        <w:t xml:space="preserve">This unit addresses the Unit of Competency:  </w:t>
      </w:r>
      <w:r w:rsidRPr="00725E27">
        <w:rPr>
          <w:rFonts w:cs="Times New Roman"/>
          <w:bCs/>
          <w:szCs w:val="24"/>
          <w:lang w:val="en-ZW"/>
        </w:rPr>
        <w:t xml:space="preserve">Apply </w:t>
      </w:r>
      <w:r w:rsidRPr="00725E27">
        <w:rPr>
          <w:rFonts w:cs="Times New Roman"/>
          <w:szCs w:val="24"/>
          <w:lang w:val="en-ZW"/>
        </w:rPr>
        <w:t>Vectors, Matrices and Data Analysis</w:t>
      </w:r>
    </w:p>
    <w:p w14:paraId="4EA9E3EF" w14:textId="77777777" w:rsidR="0017491A" w:rsidRPr="00725E27" w:rsidRDefault="0017491A" w:rsidP="0017491A">
      <w:pPr>
        <w:spacing w:before="100" w:beforeAutospacing="1" w:after="0" w:line="360" w:lineRule="auto"/>
        <w:rPr>
          <w:rFonts w:cs="Times New Roman"/>
          <w:szCs w:val="24"/>
          <w:lang w:val="en-ZW"/>
        </w:rPr>
      </w:pPr>
      <w:r w:rsidRPr="00725E27">
        <w:rPr>
          <w:rFonts w:cs="Times New Roman"/>
          <w:b/>
          <w:szCs w:val="24"/>
          <w:lang w:val="en-ZW"/>
        </w:rPr>
        <w:t>Unit Description</w:t>
      </w:r>
    </w:p>
    <w:p w14:paraId="669A2A21" w14:textId="77777777" w:rsidR="0017491A" w:rsidRPr="00725E27" w:rsidRDefault="0017491A" w:rsidP="0017491A">
      <w:pPr>
        <w:rPr>
          <w:rFonts w:cs="Times New Roman"/>
          <w:szCs w:val="24"/>
          <w:lang w:val="en-ZW"/>
        </w:rPr>
      </w:pPr>
      <w:bookmarkStart w:id="163" w:name="_Hlk195610157"/>
      <w:r w:rsidRPr="00725E27">
        <w:rPr>
          <w:rFonts w:cs="Times New Roman"/>
          <w:szCs w:val="24"/>
          <w:lang w:val="en-ZW"/>
        </w:rPr>
        <w:t xml:space="preserve">This unit describes the competencies required by a technician in order to apply a wide range of mathematical skills in their work; it involves applying </w:t>
      </w:r>
      <w:r w:rsidRPr="00725E27">
        <w:rPr>
          <w:rFonts w:cs="Times New Roman"/>
          <w:bCs/>
          <w:szCs w:val="24"/>
          <w:lang w:val="en-ZW"/>
        </w:rPr>
        <w:t xml:space="preserve">Apply </w:t>
      </w:r>
      <w:r w:rsidRPr="00725E27">
        <w:rPr>
          <w:rFonts w:cs="Times New Roman"/>
          <w:szCs w:val="24"/>
          <w:lang w:val="en-ZW"/>
        </w:rPr>
        <w:t xml:space="preserve">Vectors, Matrices and </w:t>
      </w:r>
      <w:r w:rsidRPr="00725E27">
        <w:rPr>
          <w:rFonts w:eastAsia="Times New Roman" w:cs="Times New Roman"/>
          <w:szCs w:val="24"/>
        </w:rPr>
        <w:t xml:space="preserve">Perform Statistical and probability calculations </w:t>
      </w:r>
    </w:p>
    <w:bookmarkEnd w:id="163"/>
    <w:p w14:paraId="434F19D1" w14:textId="77777777" w:rsidR="0017491A" w:rsidRPr="00725E27" w:rsidRDefault="0017491A" w:rsidP="0017491A">
      <w:pPr>
        <w:rPr>
          <w:rFonts w:cs="Times New Roman"/>
          <w:b/>
          <w:szCs w:val="24"/>
        </w:rPr>
      </w:pPr>
      <w:r w:rsidRPr="00725E27">
        <w:rPr>
          <w:rFonts w:cs="Times New Roman"/>
          <w:b/>
          <w:szCs w:val="24"/>
        </w:rPr>
        <w:t>Summary of Learning Outcomes</w:t>
      </w:r>
    </w:p>
    <w:tbl>
      <w:tblPr>
        <w:tblStyle w:val="TableGrid"/>
        <w:tblW w:w="8630" w:type="dxa"/>
        <w:tblInd w:w="720" w:type="dxa"/>
        <w:tblLayout w:type="fixed"/>
        <w:tblLook w:val="04A0" w:firstRow="1" w:lastRow="0" w:firstColumn="1" w:lastColumn="0" w:noHBand="0" w:noVBand="1"/>
      </w:tblPr>
      <w:tblGrid>
        <w:gridCol w:w="4852"/>
        <w:gridCol w:w="3778"/>
      </w:tblGrid>
      <w:tr w:rsidR="00DC0CBC" w:rsidRPr="00725E27" w14:paraId="05E3BAAA" w14:textId="77777777" w:rsidTr="000C122C">
        <w:trPr>
          <w:trHeight w:val="966"/>
        </w:trPr>
        <w:tc>
          <w:tcPr>
            <w:tcW w:w="4852" w:type="dxa"/>
          </w:tcPr>
          <w:p w14:paraId="4C9E3AFF" w14:textId="77777777" w:rsidR="000C122C" w:rsidRPr="00725E27" w:rsidRDefault="000C122C" w:rsidP="0020334F">
            <w:pPr>
              <w:jc w:val="center"/>
              <w:rPr>
                <w:rFonts w:eastAsia="Times New Roman" w:cs="Times New Roman"/>
                <w:b/>
                <w:szCs w:val="24"/>
              </w:rPr>
            </w:pPr>
          </w:p>
          <w:p w14:paraId="6D4A1AD5" w14:textId="77777777" w:rsidR="000C122C" w:rsidRPr="00725E27" w:rsidRDefault="000C122C" w:rsidP="0020334F">
            <w:pPr>
              <w:jc w:val="center"/>
              <w:rPr>
                <w:rFonts w:eastAsia="Times New Roman" w:cs="Times New Roman"/>
                <w:b/>
                <w:szCs w:val="24"/>
              </w:rPr>
            </w:pPr>
            <w:r w:rsidRPr="00725E27">
              <w:rPr>
                <w:rFonts w:cs="Times New Roman"/>
                <w:b/>
                <w:szCs w:val="24"/>
              </w:rPr>
              <w:t>Learning Outcomes</w:t>
            </w:r>
          </w:p>
        </w:tc>
        <w:tc>
          <w:tcPr>
            <w:tcW w:w="3778" w:type="dxa"/>
          </w:tcPr>
          <w:p w14:paraId="4EF4412F" w14:textId="77777777" w:rsidR="000C122C" w:rsidRPr="00725E27" w:rsidRDefault="000C122C" w:rsidP="0020334F">
            <w:pPr>
              <w:jc w:val="center"/>
              <w:rPr>
                <w:rFonts w:eastAsia="Times New Roman" w:cs="Times New Roman"/>
                <w:b/>
                <w:szCs w:val="24"/>
              </w:rPr>
            </w:pPr>
          </w:p>
          <w:p w14:paraId="0B757FD2" w14:textId="77777777" w:rsidR="000C122C" w:rsidRPr="00725E27" w:rsidRDefault="000C122C" w:rsidP="0020334F">
            <w:pPr>
              <w:jc w:val="center"/>
              <w:rPr>
                <w:rFonts w:eastAsia="Times New Roman" w:cs="Times New Roman"/>
                <w:b/>
                <w:szCs w:val="24"/>
              </w:rPr>
            </w:pPr>
            <w:r w:rsidRPr="00725E27">
              <w:rPr>
                <w:rFonts w:eastAsia="Times New Roman" w:cs="Times New Roman"/>
                <w:b/>
                <w:szCs w:val="24"/>
              </w:rPr>
              <w:t>DURATION (HOURS)</w:t>
            </w:r>
          </w:p>
          <w:p w14:paraId="35B5434D" w14:textId="77777777" w:rsidR="000C122C" w:rsidRPr="00725E27" w:rsidRDefault="000C122C" w:rsidP="0020334F">
            <w:pPr>
              <w:jc w:val="center"/>
              <w:rPr>
                <w:rFonts w:eastAsia="Times New Roman" w:cs="Times New Roman"/>
                <w:b/>
                <w:szCs w:val="24"/>
              </w:rPr>
            </w:pPr>
          </w:p>
        </w:tc>
      </w:tr>
      <w:tr w:rsidR="00DC0CBC" w:rsidRPr="00725E27" w14:paraId="1069C143" w14:textId="77777777" w:rsidTr="000C122C">
        <w:tc>
          <w:tcPr>
            <w:tcW w:w="4852" w:type="dxa"/>
          </w:tcPr>
          <w:p w14:paraId="0C7CCF7F" w14:textId="77777777" w:rsidR="000C122C" w:rsidRPr="00725E27" w:rsidRDefault="000C122C" w:rsidP="004470E5">
            <w:pPr>
              <w:pStyle w:val="ListParagraph"/>
              <w:numPr>
                <w:ilvl w:val="0"/>
                <w:numId w:val="571"/>
              </w:numPr>
              <w:spacing w:line="360" w:lineRule="auto"/>
              <w:rPr>
                <w:szCs w:val="24"/>
              </w:rPr>
            </w:pPr>
            <w:r w:rsidRPr="00725E27">
              <w:rPr>
                <w:rFonts w:eastAsia="Tahoma"/>
                <w:szCs w:val="24"/>
              </w:rPr>
              <w:t>Apply Vector theory</w:t>
            </w:r>
          </w:p>
        </w:tc>
        <w:tc>
          <w:tcPr>
            <w:tcW w:w="3778" w:type="dxa"/>
          </w:tcPr>
          <w:p w14:paraId="2B30F668" w14:textId="77777777" w:rsidR="000C122C" w:rsidRPr="00725E27" w:rsidRDefault="000C122C" w:rsidP="00597C10">
            <w:pPr>
              <w:spacing w:line="360" w:lineRule="auto"/>
              <w:ind w:left="360"/>
              <w:rPr>
                <w:rFonts w:eastAsia="Tahoma" w:cs="Times New Roman"/>
                <w:szCs w:val="24"/>
              </w:rPr>
            </w:pPr>
            <w:r w:rsidRPr="00725E27">
              <w:rPr>
                <w:rFonts w:eastAsia="Tahoma" w:cs="Times New Roman"/>
                <w:szCs w:val="24"/>
              </w:rPr>
              <w:t>20</w:t>
            </w:r>
          </w:p>
        </w:tc>
      </w:tr>
      <w:tr w:rsidR="00DC0CBC" w:rsidRPr="00725E27" w14:paraId="1EBFC640" w14:textId="77777777" w:rsidTr="000C122C">
        <w:tc>
          <w:tcPr>
            <w:tcW w:w="4852" w:type="dxa"/>
          </w:tcPr>
          <w:p w14:paraId="4427D3C6" w14:textId="77777777" w:rsidR="000C122C" w:rsidRPr="00725E27" w:rsidRDefault="000C122C" w:rsidP="004470E5">
            <w:pPr>
              <w:pStyle w:val="ListParagraph"/>
              <w:numPr>
                <w:ilvl w:val="0"/>
                <w:numId w:val="571"/>
              </w:numPr>
              <w:spacing w:line="360" w:lineRule="auto"/>
              <w:rPr>
                <w:szCs w:val="24"/>
              </w:rPr>
            </w:pPr>
            <w:r w:rsidRPr="00725E27">
              <w:rPr>
                <w:rFonts w:eastAsia="Tahoma"/>
                <w:szCs w:val="24"/>
              </w:rPr>
              <w:t xml:space="preserve">Carry out Matrix calculations </w:t>
            </w:r>
          </w:p>
        </w:tc>
        <w:tc>
          <w:tcPr>
            <w:tcW w:w="3778" w:type="dxa"/>
          </w:tcPr>
          <w:p w14:paraId="46F421C1" w14:textId="77777777" w:rsidR="000C122C" w:rsidRPr="00725E27" w:rsidRDefault="000C122C" w:rsidP="000C122C">
            <w:pPr>
              <w:spacing w:line="360" w:lineRule="auto"/>
              <w:ind w:left="360"/>
              <w:rPr>
                <w:rFonts w:eastAsia="Tahoma" w:cs="Times New Roman"/>
                <w:szCs w:val="24"/>
              </w:rPr>
            </w:pPr>
            <w:r w:rsidRPr="00725E27">
              <w:rPr>
                <w:rFonts w:eastAsia="Tahoma" w:cs="Times New Roman"/>
                <w:szCs w:val="24"/>
              </w:rPr>
              <w:t>10</w:t>
            </w:r>
          </w:p>
        </w:tc>
      </w:tr>
      <w:tr w:rsidR="00DC0CBC" w:rsidRPr="00725E27" w14:paraId="70747349" w14:textId="77777777" w:rsidTr="000C122C">
        <w:tc>
          <w:tcPr>
            <w:tcW w:w="4852" w:type="dxa"/>
          </w:tcPr>
          <w:p w14:paraId="3E25569F" w14:textId="77777777" w:rsidR="000C122C" w:rsidRPr="00725E27" w:rsidRDefault="000C122C" w:rsidP="004470E5">
            <w:pPr>
              <w:pStyle w:val="ListParagraph"/>
              <w:numPr>
                <w:ilvl w:val="0"/>
                <w:numId w:val="571"/>
              </w:numPr>
              <w:spacing w:before="100" w:beforeAutospacing="1" w:line="256" w:lineRule="auto"/>
              <w:rPr>
                <w:szCs w:val="24"/>
              </w:rPr>
            </w:pPr>
            <w:r w:rsidRPr="00725E27">
              <w:rPr>
                <w:rFonts w:eastAsia="Times New Roman"/>
                <w:szCs w:val="24"/>
              </w:rPr>
              <w:t xml:space="preserve">Perform Statistical and probability calculations </w:t>
            </w:r>
          </w:p>
        </w:tc>
        <w:tc>
          <w:tcPr>
            <w:tcW w:w="3778" w:type="dxa"/>
          </w:tcPr>
          <w:p w14:paraId="3978F5A4" w14:textId="77777777" w:rsidR="000C122C" w:rsidRPr="00725E27" w:rsidRDefault="000C122C" w:rsidP="000C122C">
            <w:pPr>
              <w:spacing w:before="100" w:beforeAutospacing="1" w:line="256" w:lineRule="auto"/>
              <w:ind w:left="360"/>
              <w:rPr>
                <w:rFonts w:eastAsia="Times New Roman" w:cs="Times New Roman"/>
                <w:szCs w:val="24"/>
              </w:rPr>
            </w:pPr>
            <w:r w:rsidRPr="00725E27">
              <w:rPr>
                <w:rFonts w:eastAsia="Times New Roman" w:cs="Times New Roman"/>
                <w:szCs w:val="24"/>
              </w:rPr>
              <w:t>20</w:t>
            </w:r>
          </w:p>
        </w:tc>
      </w:tr>
      <w:tr w:rsidR="00DC0CBC" w:rsidRPr="00725E27" w14:paraId="5B4B38BD" w14:textId="77777777" w:rsidTr="000C122C">
        <w:tc>
          <w:tcPr>
            <w:tcW w:w="4852" w:type="dxa"/>
          </w:tcPr>
          <w:p w14:paraId="3E77A823" w14:textId="77777777" w:rsidR="000C122C" w:rsidRPr="00725E27" w:rsidRDefault="000C122C" w:rsidP="000C122C">
            <w:pPr>
              <w:pStyle w:val="ListParagraph"/>
              <w:spacing w:before="100" w:beforeAutospacing="1" w:line="256" w:lineRule="auto"/>
              <w:rPr>
                <w:rFonts w:eastAsia="Times New Roman"/>
                <w:b/>
                <w:szCs w:val="24"/>
              </w:rPr>
            </w:pPr>
            <w:r w:rsidRPr="00725E27">
              <w:rPr>
                <w:rFonts w:eastAsia="Times New Roman"/>
                <w:b/>
                <w:szCs w:val="24"/>
              </w:rPr>
              <w:t>TOTALS</w:t>
            </w:r>
          </w:p>
        </w:tc>
        <w:tc>
          <w:tcPr>
            <w:tcW w:w="3778" w:type="dxa"/>
          </w:tcPr>
          <w:p w14:paraId="0F7A20DB" w14:textId="77777777" w:rsidR="000C122C" w:rsidRPr="00725E27" w:rsidRDefault="000C122C" w:rsidP="000C122C">
            <w:pPr>
              <w:spacing w:before="100" w:beforeAutospacing="1" w:line="256" w:lineRule="auto"/>
              <w:ind w:left="360"/>
              <w:rPr>
                <w:rFonts w:eastAsia="Times New Roman" w:cs="Times New Roman"/>
                <w:b/>
                <w:szCs w:val="24"/>
              </w:rPr>
            </w:pPr>
            <w:r w:rsidRPr="00725E27">
              <w:rPr>
                <w:rFonts w:eastAsia="Times New Roman" w:cs="Times New Roman"/>
                <w:b/>
                <w:szCs w:val="24"/>
              </w:rPr>
              <w:fldChar w:fldCharType="begin"/>
            </w:r>
            <w:r w:rsidRPr="00725E27">
              <w:rPr>
                <w:rFonts w:eastAsia="Times New Roman" w:cs="Times New Roman"/>
                <w:b/>
                <w:szCs w:val="24"/>
              </w:rPr>
              <w:instrText xml:space="preserve"> =SUM(ABOVE) </w:instrText>
            </w:r>
            <w:r w:rsidRPr="00725E27">
              <w:rPr>
                <w:rFonts w:eastAsia="Times New Roman" w:cs="Times New Roman"/>
                <w:b/>
                <w:szCs w:val="24"/>
              </w:rPr>
              <w:fldChar w:fldCharType="separate"/>
            </w:r>
            <w:r w:rsidRPr="00725E27">
              <w:rPr>
                <w:rFonts w:eastAsia="Times New Roman" w:cs="Times New Roman"/>
                <w:b/>
                <w:noProof/>
                <w:szCs w:val="24"/>
              </w:rPr>
              <w:t>50</w:t>
            </w:r>
            <w:r w:rsidRPr="00725E27">
              <w:rPr>
                <w:rFonts w:eastAsia="Times New Roman" w:cs="Times New Roman"/>
                <w:b/>
                <w:szCs w:val="24"/>
              </w:rPr>
              <w:fldChar w:fldCharType="end"/>
            </w:r>
          </w:p>
        </w:tc>
      </w:tr>
    </w:tbl>
    <w:p w14:paraId="173A0F30" w14:textId="77777777" w:rsidR="0017491A" w:rsidRPr="00725E27" w:rsidRDefault="0017491A" w:rsidP="0017491A">
      <w:pPr>
        <w:pStyle w:val="ListParagraph"/>
        <w:spacing w:before="100" w:beforeAutospacing="1" w:after="0" w:line="256" w:lineRule="auto"/>
        <w:rPr>
          <w:rFonts w:eastAsia="Tahoma"/>
          <w:b/>
          <w:szCs w:val="24"/>
        </w:rPr>
      </w:pPr>
      <w:r w:rsidRPr="00725E27">
        <w:rPr>
          <w:rFonts w:eastAsia="Tahoma"/>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4503"/>
        <w:gridCol w:w="2425"/>
      </w:tblGrid>
      <w:tr w:rsidR="00DC0CBC" w:rsidRPr="00725E27" w14:paraId="003F5EC0" w14:textId="77777777" w:rsidTr="00C24A23">
        <w:tc>
          <w:tcPr>
            <w:tcW w:w="1295" w:type="pct"/>
            <w:tcBorders>
              <w:top w:val="single" w:sz="4" w:space="0" w:color="auto"/>
              <w:left w:val="single" w:sz="4" w:space="0" w:color="auto"/>
              <w:bottom w:val="single" w:sz="4" w:space="0" w:color="auto"/>
              <w:right w:val="single" w:sz="4" w:space="0" w:color="auto"/>
            </w:tcBorders>
          </w:tcPr>
          <w:p w14:paraId="2965621B" w14:textId="77777777" w:rsidR="0017491A" w:rsidRPr="00725E27" w:rsidRDefault="0017491A" w:rsidP="00C24A23">
            <w:pPr>
              <w:keepNext/>
              <w:spacing w:before="100" w:beforeAutospacing="1" w:after="120" w:line="240" w:lineRule="atLeast"/>
              <w:rPr>
                <w:rFonts w:eastAsia="Times New Roman" w:cs="Times New Roman"/>
                <w:szCs w:val="24"/>
              </w:rPr>
            </w:pPr>
            <w:r w:rsidRPr="00725E27">
              <w:rPr>
                <w:rFonts w:eastAsia="Tahoma" w:cs="Times New Roman"/>
                <w:b/>
                <w:szCs w:val="24"/>
              </w:rPr>
              <w:lastRenderedPageBreak/>
              <w:t>Learning Outcomes</w:t>
            </w:r>
          </w:p>
        </w:tc>
        <w:tc>
          <w:tcPr>
            <w:tcW w:w="0" w:type="auto"/>
            <w:tcBorders>
              <w:top w:val="single" w:sz="4" w:space="0" w:color="auto"/>
              <w:left w:val="nil"/>
              <w:bottom w:val="single" w:sz="4" w:space="0" w:color="auto"/>
              <w:right w:val="single" w:sz="4" w:space="0" w:color="auto"/>
            </w:tcBorders>
          </w:tcPr>
          <w:p w14:paraId="31716C18" w14:textId="77777777" w:rsidR="0017491A" w:rsidRPr="00725E27" w:rsidRDefault="0017491A" w:rsidP="00C24A23">
            <w:pPr>
              <w:spacing w:before="100" w:beforeAutospacing="1" w:after="120" w:line="240" w:lineRule="atLeast"/>
              <w:rPr>
                <w:rFonts w:eastAsia="Times New Roman" w:cs="Times New Roman"/>
                <w:bCs/>
                <w:szCs w:val="24"/>
              </w:rPr>
            </w:pPr>
            <w:r w:rsidRPr="00725E27">
              <w:rPr>
                <w:rFonts w:eastAsia="Tahoma" w:cs="Times New Roman"/>
                <w:szCs w:val="24"/>
              </w:rPr>
              <w:t>Content</w:t>
            </w:r>
          </w:p>
        </w:tc>
        <w:tc>
          <w:tcPr>
            <w:tcW w:w="1297" w:type="pct"/>
            <w:tcBorders>
              <w:top w:val="single" w:sz="4" w:space="0" w:color="auto"/>
              <w:left w:val="nil"/>
              <w:bottom w:val="single" w:sz="4" w:space="0" w:color="auto"/>
              <w:right w:val="single" w:sz="4" w:space="0" w:color="auto"/>
            </w:tcBorders>
          </w:tcPr>
          <w:p w14:paraId="674C96BA" w14:textId="77777777" w:rsidR="0017491A" w:rsidRPr="00725E27" w:rsidRDefault="0017491A" w:rsidP="00C24A23">
            <w:pPr>
              <w:spacing w:before="100" w:beforeAutospacing="1" w:after="120" w:line="240" w:lineRule="atLeast"/>
              <w:rPr>
                <w:rFonts w:eastAsia="Times New Roman" w:cs="Times New Roman"/>
                <w:szCs w:val="24"/>
              </w:rPr>
            </w:pPr>
            <w:r w:rsidRPr="00725E27">
              <w:rPr>
                <w:rFonts w:eastAsia="Tahoma" w:cs="Times New Roman"/>
                <w:b/>
                <w:szCs w:val="24"/>
              </w:rPr>
              <w:t>Suggested Assessment Methods</w:t>
            </w:r>
          </w:p>
        </w:tc>
      </w:tr>
      <w:tr w:rsidR="00DC0CBC" w:rsidRPr="00725E27" w14:paraId="12BD86B7" w14:textId="77777777" w:rsidTr="00C24A23">
        <w:tc>
          <w:tcPr>
            <w:tcW w:w="1295" w:type="pct"/>
            <w:tcBorders>
              <w:top w:val="single" w:sz="4" w:space="0" w:color="auto"/>
              <w:left w:val="single" w:sz="4" w:space="0" w:color="auto"/>
              <w:bottom w:val="single" w:sz="4" w:space="0" w:color="auto"/>
              <w:right w:val="single" w:sz="4" w:space="0" w:color="auto"/>
            </w:tcBorders>
          </w:tcPr>
          <w:p w14:paraId="1A22A4EC" w14:textId="77777777" w:rsidR="0017491A" w:rsidRPr="00725E27" w:rsidRDefault="0017491A" w:rsidP="004470E5">
            <w:pPr>
              <w:pStyle w:val="ListParagraph"/>
              <w:keepNext/>
              <w:numPr>
                <w:ilvl w:val="0"/>
                <w:numId w:val="572"/>
              </w:numPr>
              <w:spacing w:before="100" w:beforeAutospacing="1" w:after="120" w:line="240" w:lineRule="atLeast"/>
              <w:rPr>
                <w:rFonts w:eastAsia="Tahoma"/>
                <w:szCs w:val="24"/>
              </w:rPr>
            </w:pPr>
            <w:r w:rsidRPr="00725E27">
              <w:rPr>
                <w:rFonts w:eastAsia="Tahoma"/>
                <w:szCs w:val="24"/>
              </w:rPr>
              <w:t>Apply Vector theory</w:t>
            </w:r>
          </w:p>
        </w:tc>
        <w:tc>
          <w:tcPr>
            <w:tcW w:w="0" w:type="auto"/>
            <w:tcBorders>
              <w:top w:val="single" w:sz="4" w:space="0" w:color="auto"/>
              <w:left w:val="nil"/>
              <w:bottom w:val="single" w:sz="4" w:space="0" w:color="auto"/>
              <w:right w:val="single" w:sz="4" w:space="0" w:color="auto"/>
            </w:tcBorders>
          </w:tcPr>
          <w:p w14:paraId="3E1DBBEA"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Vector and Scalar Quantities</w:t>
            </w:r>
          </w:p>
          <w:p w14:paraId="15BEE179" w14:textId="77777777" w:rsidR="0017491A" w:rsidRPr="00725E27" w:rsidRDefault="0017491A" w:rsidP="004470E5">
            <w:pPr>
              <w:pStyle w:val="ListParagraph"/>
              <w:numPr>
                <w:ilvl w:val="2"/>
                <w:numId w:val="572"/>
              </w:numPr>
              <w:spacing w:before="100" w:beforeAutospacing="1" w:after="120" w:line="240" w:lineRule="atLeast"/>
              <w:rPr>
                <w:rFonts w:eastAsia="Tahoma"/>
                <w:szCs w:val="24"/>
              </w:rPr>
            </w:pPr>
            <w:r w:rsidRPr="00725E27">
              <w:rPr>
                <w:rFonts w:eastAsia="Tahoma"/>
                <w:szCs w:val="24"/>
              </w:rPr>
              <w:t>Definition and properties of vectors and scalars</w:t>
            </w:r>
          </w:p>
          <w:p w14:paraId="56DCA65D"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Operations on Vectors</w:t>
            </w:r>
          </w:p>
          <w:p w14:paraId="69E71B98" w14:textId="77777777" w:rsidR="0017491A" w:rsidRPr="00725E27" w:rsidRDefault="0017491A" w:rsidP="004470E5">
            <w:pPr>
              <w:pStyle w:val="ListParagraph"/>
              <w:numPr>
                <w:ilvl w:val="2"/>
                <w:numId w:val="572"/>
              </w:numPr>
              <w:spacing w:before="100" w:beforeAutospacing="1" w:after="120" w:line="240" w:lineRule="atLeast"/>
              <w:rPr>
                <w:rFonts w:eastAsia="Tahoma"/>
                <w:szCs w:val="24"/>
              </w:rPr>
            </w:pPr>
            <w:r w:rsidRPr="00725E27">
              <w:rPr>
                <w:rFonts w:eastAsia="Tahoma"/>
                <w:szCs w:val="24"/>
              </w:rPr>
              <w:t>Vector addition, subtraction, scalar multiplication</w:t>
            </w:r>
          </w:p>
          <w:p w14:paraId="621A7FF1"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Dot and Cross Products</w:t>
            </w:r>
          </w:p>
          <w:p w14:paraId="2DAB25B5" w14:textId="77777777" w:rsidR="0017491A" w:rsidRPr="00725E27" w:rsidRDefault="0017491A" w:rsidP="004470E5">
            <w:pPr>
              <w:pStyle w:val="ListParagraph"/>
              <w:numPr>
                <w:ilvl w:val="2"/>
                <w:numId w:val="572"/>
              </w:numPr>
              <w:spacing w:before="100" w:beforeAutospacing="1" w:after="120" w:line="240" w:lineRule="atLeast"/>
              <w:rPr>
                <w:rFonts w:eastAsia="Tahoma"/>
                <w:szCs w:val="24"/>
              </w:rPr>
            </w:pPr>
            <w:r w:rsidRPr="00725E27">
              <w:rPr>
                <w:rFonts w:eastAsia="Tahoma"/>
                <w:szCs w:val="24"/>
              </w:rPr>
              <w:t>Application of dot and cross products in mathematics</w:t>
            </w:r>
          </w:p>
          <w:p w14:paraId="19D24C79"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Position of Vectors</w:t>
            </w:r>
          </w:p>
          <w:p w14:paraId="33CC8EE1" w14:textId="77777777" w:rsidR="0017491A" w:rsidRPr="00725E27" w:rsidRDefault="0017491A" w:rsidP="004470E5">
            <w:pPr>
              <w:pStyle w:val="ListParagraph"/>
              <w:numPr>
                <w:ilvl w:val="2"/>
                <w:numId w:val="572"/>
              </w:numPr>
              <w:spacing w:before="100" w:beforeAutospacing="1" w:after="120" w:line="240" w:lineRule="atLeast"/>
              <w:rPr>
                <w:rFonts w:eastAsia="Tahoma"/>
                <w:szCs w:val="24"/>
              </w:rPr>
            </w:pPr>
            <w:r w:rsidRPr="00725E27">
              <w:rPr>
                <w:rFonts w:eastAsia="Tahoma"/>
                <w:szCs w:val="24"/>
              </w:rPr>
              <w:t>Representation of vectors in 2D and 3D</w:t>
            </w:r>
          </w:p>
          <w:p w14:paraId="49922E2C"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Equations of Lines and Planes</w:t>
            </w:r>
          </w:p>
          <w:p w14:paraId="08021F0F" w14:textId="77777777" w:rsidR="0017491A" w:rsidRPr="00725E27" w:rsidRDefault="0017491A" w:rsidP="004470E5">
            <w:pPr>
              <w:pStyle w:val="ListParagraph"/>
              <w:numPr>
                <w:ilvl w:val="2"/>
                <w:numId w:val="572"/>
              </w:numPr>
              <w:spacing w:before="100" w:beforeAutospacing="1" w:after="120" w:line="240" w:lineRule="atLeast"/>
              <w:rPr>
                <w:rFonts w:eastAsia="Tahoma"/>
                <w:szCs w:val="24"/>
              </w:rPr>
            </w:pPr>
            <w:r w:rsidRPr="00725E27">
              <w:rPr>
                <w:rFonts w:eastAsia="Tahoma"/>
                <w:szCs w:val="24"/>
              </w:rPr>
              <w:t>Vector equations for lines and planes in space</w:t>
            </w:r>
          </w:p>
        </w:tc>
        <w:tc>
          <w:tcPr>
            <w:tcW w:w="1297" w:type="pct"/>
            <w:tcBorders>
              <w:top w:val="single" w:sz="4" w:space="0" w:color="auto"/>
              <w:left w:val="nil"/>
              <w:bottom w:val="single" w:sz="4" w:space="0" w:color="auto"/>
              <w:right w:val="single" w:sz="4" w:space="0" w:color="auto"/>
            </w:tcBorders>
          </w:tcPr>
          <w:p w14:paraId="546E4A74" w14:textId="77777777" w:rsidR="0017491A" w:rsidRPr="00725E27" w:rsidRDefault="0017491A" w:rsidP="004470E5">
            <w:pPr>
              <w:numPr>
                <w:ilvl w:val="0"/>
                <w:numId w:val="573"/>
              </w:numPr>
              <w:spacing w:before="100" w:beforeAutospacing="1" w:after="120" w:line="240" w:lineRule="atLeast"/>
              <w:contextualSpacing/>
              <w:rPr>
                <w:rFonts w:eastAsia="Tahoma" w:cs="Times New Roman"/>
                <w:szCs w:val="24"/>
              </w:rPr>
            </w:pPr>
            <w:r w:rsidRPr="00725E27">
              <w:rPr>
                <w:rFonts w:eastAsia="Tahoma" w:cs="Times New Roman"/>
                <w:szCs w:val="24"/>
              </w:rPr>
              <w:t>Practical tests</w:t>
            </w:r>
          </w:p>
          <w:p w14:paraId="262B3356" w14:textId="77777777" w:rsidR="0017491A" w:rsidRPr="00725E27" w:rsidRDefault="0017491A" w:rsidP="004470E5">
            <w:pPr>
              <w:numPr>
                <w:ilvl w:val="0"/>
                <w:numId w:val="573"/>
              </w:numPr>
              <w:spacing w:before="100" w:beforeAutospacing="1" w:after="120" w:line="240" w:lineRule="atLeast"/>
              <w:contextualSpacing/>
              <w:rPr>
                <w:rFonts w:eastAsia="Tahoma" w:cs="Times New Roman"/>
                <w:szCs w:val="24"/>
              </w:rPr>
            </w:pPr>
            <w:r w:rsidRPr="00725E27">
              <w:rPr>
                <w:rFonts w:eastAsia="Tahoma" w:cs="Times New Roman"/>
                <w:szCs w:val="24"/>
              </w:rPr>
              <w:t>Project</w:t>
            </w:r>
          </w:p>
          <w:p w14:paraId="625D32FF" w14:textId="77777777" w:rsidR="0017491A" w:rsidRPr="00725E27" w:rsidRDefault="0017491A" w:rsidP="004470E5">
            <w:pPr>
              <w:numPr>
                <w:ilvl w:val="0"/>
                <w:numId w:val="573"/>
              </w:numPr>
              <w:spacing w:before="100" w:beforeAutospacing="1" w:after="120" w:line="240" w:lineRule="atLeast"/>
              <w:contextualSpacing/>
              <w:rPr>
                <w:rFonts w:eastAsia="Tahoma" w:cs="Times New Roman"/>
                <w:szCs w:val="24"/>
              </w:rPr>
            </w:pPr>
            <w:r w:rsidRPr="00725E27">
              <w:rPr>
                <w:rFonts w:eastAsia="Tahoma" w:cs="Times New Roman"/>
                <w:szCs w:val="24"/>
              </w:rPr>
              <w:t>Portfolio of evidence</w:t>
            </w:r>
          </w:p>
          <w:p w14:paraId="2C7A48CA" w14:textId="77777777" w:rsidR="0017491A" w:rsidRPr="00725E27" w:rsidRDefault="0017491A" w:rsidP="004470E5">
            <w:pPr>
              <w:numPr>
                <w:ilvl w:val="0"/>
                <w:numId w:val="573"/>
              </w:numPr>
              <w:spacing w:before="100" w:beforeAutospacing="1" w:after="120" w:line="240" w:lineRule="atLeast"/>
              <w:contextualSpacing/>
              <w:rPr>
                <w:rFonts w:eastAsia="Tahoma" w:cs="Times New Roman"/>
                <w:szCs w:val="24"/>
              </w:rPr>
            </w:pPr>
            <w:r w:rsidRPr="00725E27">
              <w:rPr>
                <w:rFonts w:eastAsia="Tahoma" w:cs="Times New Roman"/>
                <w:szCs w:val="24"/>
              </w:rPr>
              <w:t>Third party report</w:t>
            </w:r>
          </w:p>
          <w:p w14:paraId="6A47334A" w14:textId="77777777" w:rsidR="0017491A" w:rsidRPr="00725E27" w:rsidRDefault="0017491A" w:rsidP="004470E5">
            <w:pPr>
              <w:numPr>
                <w:ilvl w:val="0"/>
                <w:numId w:val="573"/>
              </w:numPr>
              <w:spacing w:before="100" w:beforeAutospacing="1" w:after="120" w:line="240" w:lineRule="atLeast"/>
              <w:contextualSpacing/>
              <w:rPr>
                <w:rFonts w:eastAsia="Tahoma" w:cs="Times New Roman"/>
                <w:szCs w:val="24"/>
              </w:rPr>
            </w:pPr>
            <w:r w:rsidRPr="00725E27">
              <w:rPr>
                <w:rFonts w:eastAsia="Tahoma" w:cs="Times New Roman"/>
                <w:szCs w:val="24"/>
              </w:rPr>
              <w:t>Written tests</w:t>
            </w:r>
          </w:p>
          <w:p w14:paraId="488789C8" w14:textId="77777777" w:rsidR="0017491A" w:rsidRPr="00725E27" w:rsidRDefault="0017491A" w:rsidP="00C24A23">
            <w:pPr>
              <w:spacing w:before="100" w:beforeAutospacing="1" w:after="120" w:line="240" w:lineRule="atLeast"/>
              <w:rPr>
                <w:rFonts w:eastAsia="Tahoma" w:cs="Times New Roman"/>
                <w:szCs w:val="24"/>
              </w:rPr>
            </w:pPr>
          </w:p>
        </w:tc>
      </w:tr>
      <w:tr w:rsidR="00DC0CBC" w:rsidRPr="00725E27" w14:paraId="1A1C7C92" w14:textId="77777777" w:rsidTr="00C24A23">
        <w:tc>
          <w:tcPr>
            <w:tcW w:w="1295" w:type="pct"/>
            <w:tcBorders>
              <w:top w:val="single" w:sz="4" w:space="0" w:color="auto"/>
              <w:left w:val="single" w:sz="4" w:space="0" w:color="auto"/>
              <w:bottom w:val="single" w:sz="4" w:space="0" w:color="auto"/>
              <w:right w:val="single" w:sz="4" w:space="0" w:color="auto"/>
            </w:tcBorders>
          </w:tcPr>
          <w:p w14:paraId="0BE5D1C8" w14:textId="77777777" w:rsidR="0017491A" w:rsidRPr="00725E27" w:rsidRDefault="0017491A" w:rsidP="004470E5">
            <w:pPr>
              <w:keepNext/>
              <w:numPr>
                <w:ilvl w:val="0"/>
                <w:numId w:val="572"/>
              </w:numPr>
              <w:spacing w:before="100" w:beforeAutospacing="1" w:after="120" w:line="240" w:lineRule="atLeast"/>
              <w:rPr>
                <w:rFonts w:eastAsia="Tahoma" w:cs="Times New Roman"/>
                <w:szCs w:val="24"/>
              </w:rPr>
            </w:pPr>
            <w:r w:rsidRPr="00725E27">
              <w:rPr>
                <w:rFonts w:eastAsia="Tahoma" w:cs="Times New Roman"/>
                <w:szCs w:val="24"/>
              </w:rPr>
              <w:t xml:space="preserve">Carry out Matrix calculations </w:t>
            </w:r>
          </w:p>
        </w:tc>
        <w:tc>
          <w:tcPr>
            <w:tcW w:w="0" w:type="auto"/>
            <w:tcBorders>
              <w:top w:val="single" w:sz="4" w:space="0" w:color="auto"/>
              <w:left w:val="nil"/>
              <w:bottom w:val="single" w:sz="4" w:space="0" w:color="auto"/>
              <w:right w:val="single" w:sz="4" w:space="0" w:color="auto"/>
            </w:tcBorders>
          </w:tcPr>
          <w:p w14:paraId="0AAD9B15" w14:textId="77777777" w:rsidR="0017491A" w:rsidRPr="00725E27" w:rsidRDefault="0017491A" w:rsidP="004470E5">
            <w:pPr>
              <w:pStyle w:val="ListParagraph"/>
              <w:numPr>
                <w:ilvl w:val="1"/>
                <w:numId w:val="572"/>
              </w:numPr>
              <w:spacing w:before="100" w:beforeAutospacing="1" w:after="120" w:line="240" w:lineRule="atLeast"/>
              <w:rPr>
                <w:rFonts w:eastAsia="Tahoma"/>
                <w:szCs w:val="24"/>
              </w:rPr>
            </w:pPr>
            <w:r w:rsidRPr="00725E27">
              <w:rPr>
                <w:rFonts w:eastAsia="Tahoma"/>
                <w:szCs w:val="24"/>
              </w:rPr>
              <w:t>Determinants and Inverses</w:t>
            </w:r>
          </w:p>
          <w:p w14:paraId="41233BA9"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1Determinants for 2x2 and 3x3 matrices</w:t>
            </w:r>
          </w:p>
          <w:p w14:paraId="7FB4A3B9"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Inverse of matrices</w:t>
            </w:r>
          </w:p>
          <w:p w14:paraId="4FF9EE89" w14:textId="77777777" w:rsidR="0017491A" w:rsidRPr="00725E27" w:rsidRDefault="0017491A" w:rsidP="004470E5">
            <w:pPr>
              <w:numPr>
                <w:ilvl w:val="1"/>
                <w:numId w:val="572"/>
              </w:numPr>
              <w:spacing w:before="100" w:beforeAutospacing="1" w:after="120" w:line="240" w:lineRule="atLeast"/>
              <w:contextualSpacing/>
              <w:rPr>
                <w:rFonts w:eastAsia="Tahoma" w:cs="Times New Roman"/>
                <w:szCs w:val="24"/>
              </w:rPr>
            </w:pPr>
            <w:r w:rsidRPr="00725E27">
              <w:rPr>
                <w:rFonts w:eastAsia="Tahoma" w:cs="Times New Roman"/>
                <w:szCs w:val="24"/>
              </w:rPr>
              <w:t>Simultaneous Equations</w:t>
            </w:r>
          </w:p>
          <w:p w14:paraId="4240E133" w14:textId="77777777" w:rsidR="0017491A" w:rsidRPr="00725E27" w:rsidRDefault="0017491A" w:rsidP="004470E5">
            <w:pPr>
              <w:numPr>
                <w:ilvl w:val="2"/>
                <w:numId w:val="572"/>
              </w:numPr>
              <w:spacing w:before="100" w:beforeAutospacing="1" w:after="120" w:line="240" w:lineRule="atLeast"/>
              <w:contextualSpacing/>
              <w:rPr>
                <w:rFonts w:eastAsia="Tahoma" w:cs="Times New Roman"/>
                <w:szCs w:val="24"/>
              </w:rPr>
            </w:pPr>
            <w:r w:rsidRPr="00725E27">
              <w:rPr>
                <w:rFonts w:eastAsia="Tahoma" w:cs="Times New Roman"/>
                <w:szCs w:val="24"/>
              </w:rPr>
              <w:t>Solving linear systems using matrix methods (Cramer’s rule)</w:t>
            </w:r>
          </w:p>
          <w:p w14:paraId="4E0C3CCA" w14:textId="77777777" w:rsidR="0017491A" w:rsidRPr="00725E27" w:rsidRDefault="0017491A" w:rsidP="004470E5">
            <w:pPr>
              <w:pStyle w:val="ListParagraph"/>
              <w:numPr>
                <w:ilvl w:val="1"/>
                <w:numId w:val="572"/>
              </w:numPr>
              <w:spacing w:before="100" w:beforeAutospacing="1" w:after="120" w:line="240" w:lineRule="atLeast"/>
              <w:rPr>
                <w:rFonts w:eastAsia="Tahoma"/>
                <w:szCs w:val="24"/>
              </w:rPr>
            </w:pPr>
            <w:r w:rsidRPr="00725E27">
              <w:rPr>
                <w:rFonts w:eastAsia="Tahoma"/>
                <w:szCs w:val="24"/>
              </w:rPr>
              <w:t>Eigenvalues and Eigenvectors</w:t>
            </w:r>
          </w:p>
          <w:p w14:paraId="4684F45D" w14:textId="77777777" w:rsidR="0017491A" w:rsidRPr="00725E27" w:rsidRDefault="0017491A" w:rsidP="004470E5">
            <w:pPr>
              <w:pStyle w:val="ListParagraph"/>
              <w:numPr>
                <w:ilvl w:val="2"/>
                <w:numId w:val="572"/>
              </w:numPr>
              <w:spacing w:before="100" w:beforeAutospacing="1" w:after="120" w:line="240" w:lineRule="atLeast"/>
              <w:rPr>
                <w:rFonts w:eastAsia="Tahoma"/>
                <w:szCs w:val="24"/>
              </w:rPr>
            </w:pPr>
            <w:r w:rsidRPr="00725E27">
              <w:rPr>
                <w:rFonts w:eastAsia="Tahoma"/>
                <w:szCs w:val="24"/>
              </w:rPr>
              <w:t>Eigenvalues and eigenvectors of matrices</w:t>
            </w:r>
          </w:p>
          <w:p w14:paraId="759F6B99" w14:textId="77777777" w:rsidR="0017491A" w:rsidRPr="00725E27" w:rsidRDefault="0017491A" w:rsidP="004470E5">
            <w:pPr>
              <w:pStyle w:val="ListParagraph"/>
              <w:numPr>
                <w:ilvl w:val="1"/>
                <w:numId w:val="572"/>
              </w:numPr>
              <w:spacing w:before="100" w:beforeAutospacing="1" w:after="120" w:line="240" w:lineRule="atLeast"/>
              <w:rPr>
                <w:rFonts w:eastAsia="Tahoma"/>
                <w:szCs w:val="24"/>
              </w:rPr>
            </w:pPr>
            <w:r w:rsidRPr="00725E27">
              <w:rPr>
                <w:rFonts w:eastAsia="Tahoma"/>
                <w:szCs w:val="24"/>
              </w:rPr>
              <w:t>Matrix Transformations</w:t>
            </w:r>
          </w:p>
          <w:p w14:paraId="7FEFC849" w14:textId="77777777" w:rsidR="0017491A" w:rsidRPr="00725E27" w:rsidRDefault="0017491A" w:rsidP="004470E5">
            <w:pPr>
              <w:pStyle w:val="ListParagraph"/>
              <w:numPr>
                <w:ilvl w:val="2"/>
                <w:numId w:val="572"/>
              </w:numPr>
              <w:tabs>
                <w:tab w:val="left" w:pos="720"/>
              </w:tabs>
              <w:spacing w:before="100" w:beforeAutospacing="1" w:after="120" w:line="240" w:lineRule="atLeast"/>
              <w:rPr>
                <w:rFonts w:eastAsia="Tahoma"/>
                <w:szCs w:val="24"/>
              </w:rPr>
            </w:pPr>
            <w:r w:rsidRPr="00725E27">
              <w:rPr>
                <w:rFonts w:eastAsia="Tahoma"/>
                <w:szCs w:val="24"/>
              </w:rPr>
              <w:t>Applications in 2D and 3D geometry transformations</w:t>
            </w:r>
          </w:p>
        </w:tc>
        <w:tc>
          <w:tcPr>
            <w:tcW w:w="1297" w:type="pct"/>
            <w:tcBorders>
              <w:top w:val="single" w:sz="4" w:space="0" w:color="auto"/>
              <w:left w:val="nil"/>
              <w:bottom w:val="single" w:sz="4" w:space="0" w:color="auto"/>
              <w:right w:val="single" w:sz="4" w:space="0" w:color="auto"/>
            </w:tcBorders>
          </w:tcPr>
          <w:p w14:paraId="2CE39487" w14:textId="77777777" w:rsidR="0017491A" w:rsidRPr="00725E27" w:rsidRDefault="0017491A" w:rsidP="004470E5">
            <w:pPr>
              <w:numPr>
                <w:ilvl w:val="0"/>
                <w:numId w:val="574"/>
              </w:numPr>
              <w:spacing w:before="100" w:beforeAutospacing="1" w:after="120" w:line="240" w:lineRule="atLeast"/>
              <w:contextualSpacing/>
              <w:rPr>
                <w:rFonts w:eastAsia="Tahoma" w:cs="Times New Roman"/>
                <w:szCs w:val="24"/>
              </w:rPr>
            </w:pPr>
            <w:r w:rsidRPr="00725E27">
              <w:rPr>
                <w:rFonts w:eastAsia="Tahoma" w:cs="Times New Roman"/>
                <w:szCs w:val="24"/>
              </w:rPr>
              <w:t>Practical tests</w:t>
            </w:r>
          </w:p>
          <w:p w14:paraId="31C5CA32" w14:textId="77777777" w:rsidR="0017491A" w:rsidRPr="00725E27" w:rsidRDefault="0017491A" w:rsidP="004470E5">
            <w:pPr>
              <w:numPr>
                <w:ilvl w:val="0"/>
                <w:numId w:val="574"/>
              </w:numPr>
              <w:spacing w:before="100" w:beforeAutospacing="1" w:after="120" w:line="240" w:lineRule="atLeast"/>
              <w:contextualSpacing/>
              <w:rPr>
                <w:rFonts w:eastAsia="Tahoma" w:cs="Times New Roman"/>
                <w:szCs w:val="24"/>
              </w:rPr>
            </w:pPr>
            <w:r w:rsidRPr="00725E27">
              <w:rPr>
                <w:rFonts w:eastAsia="Tahoma" w:cs="Times New Roman"/>
                <w:szCs w:val="24"/>
              </w:rPr>
              <w:t>Project</w:t>
            </w:r>
          </w:p>
          <w:p w14:paraId="0BEAC120" w14:textId="77777777" w:rsidR="0017491A" w:rsidRPr="00725E27" w:rsidRDefault="0017491A" w:rsidP="004470E5">
            <w:pPr>
              <w:numPr>
                <w:ilvl w:val="0"/>
                <w:numId w:val="574"/>
              </w:numPr>
              <w:spacing w:before="100" w:beforeAutospacing="1" w:after="120" w:line="240" w:lineRule="atLeast"/>
              <w:contextualSpacing/>
              <w:rPr>
                <w:rFonts w:eastAsia="Tahoma" w:cs="Times New Roman"/>
                <w:szCs w:val="24"/>
              </w:rPr>
            </w:pPr>
            <w:r w:rsidRPr="00725E27">
              <w:rPr>
                <w:rFonts w:eastAsia="Tahoma" w:cs="Times New Roman"/>
                <w:szCs w:val="24"/>
              </w:rPr>
              <w:t>Portfolio of evidence</w:t>
            </w:r>
          </w:p>
          <w:p w14:paraId="47FF9DC0" w14:textId="77777777" w:rsidR="0017491A" w:rsidRPr="00725E27" w:rsidRDefault="0017491A" w:rsidP="004470E5">
            <w:pPr>
              <w:numPr>
                <w:ilvl w:val="0"/>
                <w:numId w:val="574"/>
              </w:numPr>
              <w:spacing w:before="100" w:beforeAutospacing="1" w:after="120" w:line="240" w:lineRule="atLeast"/>
              <w:contextualSpacing/>
              <w:rPr>
                <w:rFonts w:eastAsia="Tahoma" w:cs="Times New Roman"/>
                <w:szCs w:val="24"/>
              </w:rPr>
            </w:pPr>
            <w:r w:rsidRPr="00725E27">
              <w:rPr>
                <w:rFonts w:eastAsia="Tahoma" w:cs="Times New Roman"/>
                <w:szCs w:val="24"/>
              </w:rPr>
              <w:t>Third party report</w:t>
            </w:r>
          </w:p>
          <w:p w14:paraId="3453A046" w14:textId="77777777" w:rsidR="0017491A" w:rsidRPr="00725E27" w:rsidRDefault="0017491A" w:rsidP="004470E5">
            <w:pPr>
              <w:numPr>
                <w:ilvl w:val="0"/>
                <w:numId w:val="574"/>
              </w:numPr>
              <w:spacing w:before="100" w:beforeAutospacing="1" w:after="120" w:line="240" w:lineRule="atLeast"/>
              <w:contextualSpacing/>
              <w:rPr>
                <w:rFonts w:eastAsia="Tahoma" w:cs="Times New Roman"/>
                <w:szCs w:val="24"/>
              </w:rPr>
            </w:pPr>
            <w:r w:rsidRPr="00725E27">
              <w:rPr>
                <w:rFonts w:eastAsia="Tahoma" w:cs="Times New Roman"/>
                <w:szCs w:val="24"/>
              </w:rPr>
              <w:t>Written tests</w:t>
            </w:r>
          </w:p>
          <w:p w14:paraId="073868E3" w14:textId="77777777" w:rsidR="0017491A" w:rsidRPr="00725E27" w:rsidRDefault="0017491A" w:rsidP="00C24A23">
            <w:pPr>
              <w:spacing w:before="100" w:beforeAutospacing="1" w:after="120" w:line="240" w:lineRule="atLeast"/>
              <w:rPr>
                <w:rFonts w:eastAsia="Tahoma" w:cs="Times New Roman"/>
                <w:szCs w:val="24"/>
              </w:rPr>
            </w:pPr>
          </w:p>
        </w:tc>
      </w:tr>
      <w:tr w:rsidR="00DC0CBC" w:rsidRPr="00725E27" w14:paraId="3A926C6E" w14:textId="77777777" w:rsidTr="00ED441B">
        <w:trPr>
          <w:trHeight w:val="11614"/>
        </w:trPr>
        <w:tc>
          <w:tcPr>
            <w:tcW w:w="1295" w:type="pct"/>
            <w:tcBorders>
              <w:top w:val="single" w:sz="4" w:space="0" w:color="auto"/>
              <w:left w:val="single" w:sz="4" w:space="0" w:color="auto"/>
              <w:bottom w:val="single" w:sz="4" w:space="0" w:color="auto"/>
              <w:right w:val="single" w:sz="4" w:space="0" w:color="auto"/>
            </w:tcBorders>
            <w:hideMark/>
          </w:tcPr>
          <w:p w14:paraId="28185105" w14:textId="77777777" w:rsidR="0017491A" w:rsidRPr="00725E27" w:rsidRDefault="0017491A" w:rsidP="004470E5">
            <w:pPr>
              <w:pStyle w:val="ListParagraph"/>
              <w:keepNext/>
              <w:numPr>
                <w:ilvl w:val="0"/>
                <w:numId w:val="572"/>
              </w:numPr>
              <w:spacing w:before="100" w:beforeAutospacing="1" w:after="120" w:line="240" w:lineRule="atLeast"/>
              <w:rPr>
                <w:rFonts w:eastAsia="Times New Roman"/>
                <w:szCs w:val="24"/>
              </w:rPr>
            </w:pPr>
            <w:r w:rsidRPr="00725E27">
              <w:rPr>
                <w:rFonts w:eastAsia="Times New Roman"/>
                <w:szCs w:val="24"/>
              </w:rPr>
              <w:lastRenderedPageBreak/>
              <w:t xml:space="preserve">Perform Statistical and probability calculations </w:t>
            </w:r>
          </w:p>
        </w:tc>
        <w:tc>
          <w:tcPr>
            <w:tcW w:w="0" w:type="auto"/>
            <w:tcBorders>
              <w:top w:val="single" w:sz="4" w:space="0" w:color="auto"/>
              <w:left w:val="nil"/>
              <w:bottom w:val="single" w:sz="4" w:space="0" w:color="auto"/>
              <w:right w:val="single" w:sz="4" w:space="0" w:color="auto"/>
            </w:tcBorders>
          </w:tcPr>
          <w:p w14:paraId="47E8EA2F"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4D6CDDD9"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6487A054"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421E8FD5"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2980A5A3"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475F2E17"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2977F3F6"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79D6E268"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43B898E8" w14:textId="77777777" w:rsidR="0017491A" w:rsidRPr="00725E27" w:rsidRDefault="0017491A" w:rsidP="004470E5">
            <w:pPr>
              <w:numPr>
                <w:ilvl w:val="0"/>
                <w:numId w:val="575"/>
              </w:numPr>
              <w:spacing w:before="100" w:beforeAutospacing="1" w:after="120" w:line="240" w:lineRule="atLeast"/>
              <w:contextualSpacing/>
              <w:rPr>
                <w:rFonts w:cs="Times New Roman"/>
                <w:bCs/>
                <w:vanish/>
                <w:szCs w:val="24"/>
              </w:rPr>
            </w:pPr>
          </w:p>
          <w:p w14:paraId="1BCED021" w14:textId="77777777" w:rsidR="0017491A" w:rsidRPr="00725E27" w:rsidRDefault="0017491A" w:rsidP="004470E5">
            <w:pPr>
              <w:pStyle w:val="ListParagraph"/>
              <w:numPr>
                <w:ilvl w:val="1"/>
                <w:numId w:val="572"/>
              </w:numPr>
              <w:spacing w:before="100" w:beforeAutospacing="1" w:after="120" w:line="240" w:lineRule="atLeast"/>
              <w:rPr>
                <w:szCs w:val="24"/>
              </w:rPr>
            </w:pPr>
            <w:r w:rsidRPr="00725E27">
              <w:rPr>
                <w:bCs/>
                <w:szCs w:val="24"/>
              </w:rPr>
              <w:t>Data identification, Collection and Organization</w:t>
            </w:r>
          </w:p>
          <w:p w14:paraId="68133F47" w14:textId="77777777" w:rsidR="0017491A" w:rsidRPr="00725E27" w:rsidRDefault="0017491A" w:rsidP="004470E5">
            <w:pPr>
              <w:pStyle w:val="ListParagraph"/>
              <w:numPr>
                <w:ilvl w:val="2"/>
                <w:numId w:val="572"/>
              </w:numPr>
              <w:spacing w:before="100" w:beforeAutospacing="1" w:after="120" w:line="240" w:lineRule="atLeast"/>
              <w:rPr>
                <w:szCs w:val="24"/>
              </w:rPr>
            </w:pPr>
            <w:r w:rsidRPr="00725E27">
              <w:rPr>
                <w:szCs w:val="24"/>
              </w:rPr>
              <w:t>Methods of identifying, collecting and organizing data</w:t>
            </w:r>
          </w:p>
          <w:p w14:paraId="456F76F6"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szCs w:val="24"/>
              </w:rPr>
              <w:t>Data presentation</w:t>
            </w:r>
          </w:p>
          <w:p w14:paraId="603391FC" w14:textId="77777777" w:rsidR="0017491A" w:rsidRPr="00725E27" w:rsidRDefault="0017491A" w:rsidP="004470E5">
            <w:pPr>
              <w:pStyle w:val="ListParagraph"/>
              <w:numPr>
                <w:ilvl w:val="2"/>
                <w:numId w:val="572"/>
              </w:numPr>
              <w:spacing w:before="100" w:beforeAutospacing="1" w:after="120" w:line="240" w:lineRule="atLeast"/>
              <w:rPr>
                <w:szCs w:val="24"/>
              </w:rPr>
            </w:pPr>
            <w:r w:rsidRPr="00725E27">
              <w:rPr>
                <w:szCs w:val="24"/>
              </w:rPr>
              <w:t>Tables, Bar Charts, Histograms, Pie Charts, Line Graphs</w:t>
            </w:r>
          </w:p>
          <w:p w14:paraId="3574497D"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Measures of Central Tendency</w:t>
            </w:r>
          </w:p>
          <w:p w14:paraId="49340B30" w14:textId="77777777" w:rsidR="0017491A" w:rsidRPr="00725E27" w:rsidRDefault="0017491A" w:rsidP="004470E5">
            <w:pPr>
              <w:pStyle w:val="ListParagraph"/>
              <w:numPr>
                <w:ilvl w:val="2"/>
                <w:numId w:val="572"/>
              </w:numPr>
              <w:spacing w:before="100" w:beforeAutospacing="1" w:after="120" w:line="240" w:lineRule="atLeast"/>
              <w:rPr>
                <w:szCs w:val="24"/>
              </w:rPr>
            </w:pPr>
            <w:r w:rsidRPr="00725E27">
              <w:rPr>
                <w:szCs w:val="24"/>
              </w:rPr>
              <w:t>Mean, median, mode, and range calculations</w:t>
            </w:r>
          </w:p>
          <w:p w14:paraId="6C9E14EA"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szCs w:val="24"/>
              </w:rPr>
              <w:t>Measures of dispersion</w:t>
            </w:r>
          </w:p>
          <w:p w14:paraId="0795451B" w14:textId="77777777" w:rsidR="0017491A" w:rsidRPr="00725E27" w:rsidRDefault="0017491A" w:rsidP="004470E5">
            <w:pPr>
              <w:numPr>
                <w:ilvl w:val="2"/>
                <w:numId w:val="572"/>
              </w:numPr>
              <w:spacing w:before="100" w:beforeAutospacing="1" w:after="120" w:line="240" w:lineRule="atLeast"/>
              <w:contextualSpacing/>
              <w:rPr>
                <w:rFonts w:cs="Times New Roman"/>
                <w:szCs w:val="24"/>
              </w:rPr>
            </w:pPr>
            <w:r w:rsidRPr="00725E27">
              <w:rPr>
                <w:rFonts w:cs="Times New Roman"/>
                <w:szCs w:val="24"/>
              </w:rPr>
              <w:t>Range, Variance, Standard Deviation</w:t>
            </w:r>
          </w:p>
          <w:p w14:paraId="0488C619"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Probability Laws</w:t>
            </w:r>
          </w:p>
          <w:p w14:paraId="0E2463C8" w14:textId="77777777" w:rsidR="0017491A" w:rsidRPr="00725E27" w:rsidRDefault="0017491A" w:rsidP="004470E5">
            <w:pPr>
              <w:pStyle w:val="ListParagraph"/>
              <w:numPr>
                <w:ilvl w:val="2"/>
                <w:numId w:val="560"/>
              </w:numPr>
              <w:spacing w:before="100" w:beforeAutospacing="1" w:after="120" w:line="240" w:lineRule="atLeast"/>
              <w:rPr>
                <w:szCs w:val="24"/>
              </w:rPr>
            </w:pPr>
            <w:r w:rsidRPr="00725E27">
              <w:rPr>
                <w:szCs w:val="24"/>
              </w:rPr>
              <w:t>Rules of probability, including conditional probability</w:t>
            </w:r>
          </w:p>
          <w:p w14:paraId="2514BA10"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Probability Distributions</w:t>
            </w:r>
          </w:p>
          <w:p w14:paraId="2732B974" w14:textId="77777777" w:rsidR="0017491A" w:rsidRPr="00725E27" w:rsidRDefault="0017491A" w:rsidP="004470E5">
            <w:pPr>
              <w:pStyle w:val="ListParagraph"/>
              <w:numPr>
                <w:ilvl w:val="2"/>
                <w:numId w:val="572"/>
              </w:numPr>
              <w:spacing w:before="100" w:beforeAutospacing="1" w:after="120" w:line="240" w:lineRule="atLeast"/>
              <w:rPr>
                <w:szCs w:val="24"/>
                <w:lang w:val="fr-FR"/>
              </w:rPr>
            </w:pPr>
            <w:r w:rsidRPr="00725E27">
              <w:rPr>
                <w:szCs w:val="24"/>
                <w:lang w:val="fr-FR"/>
              </w:rPr>
              <w:t>Normal distribution, binomial distribution, Poisson distribution</w:t>
            </w:r>
          </w:p>
          <w:p w14:paraId="60014F1C"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Sampling Distribution</w:t>
            </w:r>
          </w:p>
          <w:p w14:paraId="2D44D950" w14:textId="77777777" w:rsidR="0017491A" w:rsidRPr="00725E27" w:rsidRDefault="0017491A" w:rsidP="004470E5">
            <w:pPr>
              <w:pStyle w:val="ListParagraph"/>
              <w:numPr>
                <w:ilvl w:val="2"/>
                <w:numId w:val="572"/>
              </w:numPr>
              <w:spacing w:before="100" w:beforeAutospacing="1" w:after="120" w:line="240" w:lineRule="atLeast"/>
              <w:rPr>
                <w:szCs w:val="24"/>
              </w:rPr>
            </w:pPr>
            <w:r w:rsidRPr="00725E27">
              <w:rPr>
                <w:szCs w:val="24"/>
              </w:rPr>
              <w:t>Methods of sampling and sampling distributions</w:t>
            </w:r>
          </w:p>
          <w:p w14:paraId="45519A5E"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Confidence Intervals</w:t>
            </w:r>
          </w:p>
          <w:p w14:paraId="669BECDA" w14:textId="77777777" w:rsidR="0017491A" w:rsidRPr="00725E27" w:rsidRDefault="0017491A" w:rsidP="004470E5">
            <w:pPr>
              <w:pStyle w:val="ListParagraph"/>
              <w:numPr>
                <w:ilvl w:val="2"/>
                <w:numId w:val="572"/>
              </w:numPr>
              <w:tabs>
                <w:tab w:val="left" w:pos="1210"/>
              </w:tabs>
              <w:spacing w:before="100" w:beforeAutospacing="1" w:after="120" w:line="240" w:lineRule="atLeast"/>
              <w:rPr>
                <w:szCs w:val="24"/>
              </w:rPr>
            </w:pPr>
            <w:r w:rsidRPr="00725E27">
              <w:rPr>
                <w:szCs w:val="24"/>
              </w:rPr>
              <w:t>Determining confidence intervals for population parameters</w:t>
            </w:r>
          </w:p>
          <w:p w14:paraId="06DA45D5"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Hypothesis Testing</w:t>
            </w:r>
          </w:p>
          <w:p w14:paraId="7EB5BFA9" w14:textId="77777777" w:rsidR="0017491A" w:rsidRPr="00725E27" w:rsidRDefault="0017491A" w:rsidP="004470E5">
            <w:pPr>
              <w:pStyle w:val="ListParagraph"/>
              <w:numPr>
                <w:ilvl w:val="1"/>
                <w:numId w:val="572"/>
              </w:numPr>
              <w:tabs>
                <w:tab w:val="left" w:pos="1352"/>
              </w:tabs>
              <w:spacing w:before="100" w:beforeAutospacing="1" w:after="120" w:line="240" w:lineRule="atLeast"/>
              <w:rPr>
                <w:szCs w:val="24"/>
              </w:rPr>
            </w:pPr>
            <w:r w:rsidRPr="00725E27">
              <w:rPr>
                <w:szCs w:val="24"/>
              </w:rPr>
              <w:t>Testing hypotheses using large and small sample sizes</w:t>
            </w:r>
          </w:p>
          <w:p w14:paraId="1D86BAF2" w14:textId="77777777" w:rsidR="0017491A" w:rsidRPr="00725E27" w:rsidRDefault="0017491A" w:rsidP="004470E5">
            <w:pPr>
              <w:numPr>
                <w:ilvl w:val="1"/>
                <w:numId w:val="572"/>
              </w:numPr>
              <w:spacing w:before="100" w:beforeAutospacing="1" w:after="120" w:line="240" w:lineRule="atLeast"/>
              <w:contextualSpacing/>
              <w:rPr>
                <w:rFonts w:cs="Times New Roman"/>
                <w:szCs w:val="24"/>
              </w:rPr>
            </w:pPr>
            <w:r w:rsidRPr="00725E27">
              <w:rPr>
                <w:rFonts w:cs="Times New Roman"/>
                <w:bCs/>
                <w:szCs w:val="24"/>
              </w:rPr>
              <w:t>Correlation and Regression</w:t>
            </w:r>
          </w:p>
          <w:p w14:paraId="54BE95D4" w14:textId="77777777" w:rsidR="0017491A" w:rsidRPr="00725E27" w:rsidRDefault="0017491A" w:rsidP="004470E5">
            <w:pPr>
              <w:pStyle w:val="ListParagraph"/>
              <w:numPr>
                <w:ilvl w:val="2"/>
                <w:numId w:val="572"/>
              </w:numPr>
              <w:spacing w:before="100" w:beforeAutospacing="1" w:after="120" w:line="240" w:lineRule="atLeast"/>
              <w:rPr>
                <w:szCs w:val="24"/>
              </w:rPr>
            </w:pPr>
            <w:r w:rsidRPr="00725E27">
              <w:rPr>
                <w:szCs w:val="24"/>
              </w:rPr>
              <w:t>Determining correlation coefficients</w:t>
            </w:r>
          </w:p>
          <w:p w14:paraId="2E86BD89" w14:textId="77777777" w:rsidR="0017491A" w:rsidRPr="00725E27" w:rsidRDefault="0017491A" w:rsidP="004470E5">
            <w:pPr>
              <w:numPr>
                <w:ilvl w:val="2"/>
                <w:numId w:val="572"/>
              </w:numPr>
              <w:spacing w:before="100" w:beforeAutospacing="1" w:after="120" w:line="240" w:lineRule="atLeast"/>
              <w:contextualSpacing/>
              <w:rPr>
                <w:rFonts w:cs="Times New Roman"/>
                <w:szCs w:val="24"/>
              </w:rPr>
            </w:pPr>
            <w:r w:rsidRPr="00725E27">
              <w:rPr>
                <w:rFonts w:cs="Times New Roman"/>
                <w:szCs w:val="24"/>
              </w:rPr>
              <w:t>Simple linear regression analysis</w:t>
            </w:r>
          </w:p>
        </w:tc>
        <w:tc>
          <w:tcPr>
            <w:tcW w:w="1297" w:type="pct"/>
            <w:tcBorders>
              <w:top w:val="single" w:sz="4" w:space="0" w:color="auto"/>
              <w:left w:val="nil"/>
              <w:bottom w:val="single" w:sz="4" w:space="0" w:color="auto"/>
              <w:right w:val="single" w:sz="4" w:space="0" w:color="auto"/>
            </w:tcBorders>
            <w:hideMark/>
          </w:tcPr>
          <w:p w14:paraId="0221EA3E" w14:textId="77777777" w:rsidR="0017491A" w:rsidRPr="00725E27" w:rsidRDefault="0017491A" w:rsidP="004470E5">
            <w:pPr>
              <w:numPr>
                <w:ilvl w:val="0"/>
                <w:numId w:val="576"/>
              </w:numPr>
              <w:spacing w:before="100" w:beforeAutospacing="1" w:after="120" w:line="240" w:lineRule="atLeast"/>
              <w:rPr>
                <w:rFonts w:cs="Times New Roman"/>
                <w:szCs w:val="24"/>
              </w:rPr>
            </w:pPr>
            <w:r w:rsidRPr="00725E27">
              <w:rPr>
                <w:rFonts w:cs="Times New Roman"/>
                <w:szCs w:val="24"/>
              </w:rPr>
              <w:t>Practical tests</w:t>
            </w:r>
          </w:p>
          <w:p w14:paraId="6A240C36" w14:textId="77777777" w:rsidR="0017491A" w:rsidRPr="00725E27" w:rsidRDefault="0017491A" w:rsidP="004470E5">
            <w:pPr>
              <w:numPr>
                <w:ilvl w:val="0"/>
                <w:numId w:val="576"/>
              </w:numPr>
              <w:spacing w:before="100" w:beforeAutospacing="1" w:after="120" w:line="240" w:lineRule="atLeast"/>
              <w:rPr>
                <w:rFonts w:cs="Times New Roman"/>
                <w:szCs w:val="24"/>
              </w:rPr>
            </w:pPr>
            <w:r w:rsidRPr="00725E27">
              <w:rPr>
                <w:rFonts w:cs="Times New Roman"/>
                <w:szCs w:val="24"/>
              </w:rPr>
              <w:t>Project</w:t>
            </w:r>
          </w:p>
          <w:p w14:paraId="03F55C99" w14:textId="77777777" w:rsidR="0017491A" w:rsidRPr="00725E27" w:rsidRDefault="0017491A" w:rsidP="004470E5">
            <w:pPr>
              <w:numPr>
                <w:ilvl w:val="0"/>
                <w:numId w:val="576"/>
              </w:numPr>
              <w:spacing w:before="100" w:beforeAutospacing="1" w:after="120" w:line="240" w:lineRule="atLeast"/>
              <w:rPr>
                <w:rFonts w:cs="Times New Roman"/>
                <w:szCs w:val="24"/>
              </w:rPr>
            </w:pPr>
            <w:r w:rsidRPr="00725E27">
              <w:rPr>
                <w:rFonts w:cs="Times New Roman"/>
                <w:szCs w:val="24"/>
              </w:rPr>
              <w:t>Portfolio of evidence</w:t>
            </w:r>
          </w:p>
          <w:p w14:paraId="76EE100D" w14:textId="77777777" w:rsidR="0017491A" w:rsidRPr="00725E27" w:rsidRDefault="0017491A" w:rsidP="004470E5">
            <w:pPr>
              <w:numPr>
                <w:ilvl w:val="0"/>
                <w:numId w:val="576"/>
              </w:numPr>
              <w:spacing w:before="100" w:beforeAutospacing="1" w:after="120" w:line="240" w:lineRule="atLeast"/>
              <w:rPr>
                <w:rFonts w:cs="Times New Roman"/>
                <w:szCs w:val="24"/>
              </w:rPr>
            </w:pPr>
            <w:r w:rsidRPr="00725E27">
              <w:rPr>
                <w:rFonts w:cs="Times New Roman"/>
                <w:szCs w:val="24"/>
              </w:rPr>
              <w:t>Third party report</w:t>
            </w:r>
          </w:p>
          <w:p w14:paraId="25EAC4F3" w14:textId="77777777" w:rsidR="0017491A" w:rsidRPr="00725E27" w:rsidRDefault="0017491A" w:rsidP="004470E5">
            <w:pPr>
              <w:numPr>
                <w:ilvl w:val="0"/>
                <w:numId w:val="576"/>
              </w:numPr>
              <w:spacing w:before="100" w:beforeAutospacing="1" w:after="120" w:line="240" w:lineRule="atLeast"/>
              <w:rPr>
                <w:rFonts w:cs="Times New Roman"/>
                <w:szCs w:val="24"/>
              </w:rPr>
            </w:pPr>
            <w:r w:rsidRPr="00725E27">
              <w:rPr>
                <w:rFonts w:cs="Times New Roman"/>
                <w:szCs w:val="24"/>
              </w:rPr>
              <w:t xml:space="preserve"> Written tests</w:t>
            </w:r>
          </w:p>
        </w:tc>
      </w:tr>
    </w:tbl>
    <w:p w14:paraId="1E567CBF" w14:textId="77777777" w:rsidR="0017491A" w:rsidRPr="00725E27" w:rsidRDefault="0017491A" w:rsidP="0017491A">
      <w:pPr>
        <w:rPr>
          <w:rFonts w:eastAsia="SimSun" w:cs="Times New Roman"/>
          <w:szCs w:val="24"/>
        </w:rPr>
      </w:pPr>
      <w:r w:rsidRPr="00725E27">
        <w:rPr>
          <w:rFonts w:cs="Times New Roman"/>
          <w:szCs w:val="24"/>
        </w:rPr>
        <w:br w:type="page"/>
      </w:r>
    </w:p>
    <w:p w14:paraId="76FC7B7B" w14:textId="77777777" w:rsidR="00DA7BE7" w:rsidRPr="00725E27" w:rsidRDefault="006305E8" w:rsidP="005A1A46">
      <w:pPr>
        <w:pStyle w:val="Heading1"/>
        <w:rPr>
          <w:color w:val="auto"/>
        </w:rPr>
      </w:pPr>
      <w:bookmarkStart w:id="164" w:name="_Toc197173421"/>
      <w:r w:rsidRPr="00725E27">
        <w:rPr>
          <w:color w:val="auto"/>
        </w:rPr>
        <w:lastRenderedPageBreak/>
        <w:t>MODULE VII</w:t>
      </w:r>
      <w:bookmarkEnd w:id="164"/>
    </w:p>
    <w:p w14:paraId="4F1A248E" w14:textId="77777777" w:rsidR="00DA7BE7" w:rsidRPr="00725E27" w:rsidRDefault="00DA7BE7">
      <w:pPr>
        <w:rPr>
          <w:rFonts w:eastAsiaTheme="majorEastAsia" w:cs="Times New Roman"/>
          <w:b/>
          <w:szCs w:val="24"/>
        </w:rPr>
      </w:pPr>
      <w:r w:rsidRPr="00725E27">
        <w:rPr>
          <w:rFonts w:cs="Times New Roman"/>
          <w:szCs w:val="24"/>
        </w:rPr>
        <w:br w:type="page"/>
      </w:r>
    </w:p>
    <w:p w14:paraId="38F933A1" w14:textId="77777777" w:rsidR="004D1A88" w:rsidRPr="00725E27" w:rsidRDefault="004D1A88" w:rsidP="005A542F">
      <w:pPr>
        <w:pStyle w:val="Heading2"/>
      </w:pPr>
      <w:bookmarkStart w:id="165" w:name="_Toc197173422"/>
      <w:bookmarkStart w:id="166" w:name="_Toc165974959"/>
      <w:bookmarkStart w:id="167" w:name="_Toc182132731"/>
      <w:bookmarkStart w:id="168" w:name="_Toc181819165"/>
      <w:bookmarkStart w:id="169" w:name="_Toc185328965"/>
      <w:bookmarkEnd w:id="3"/>
      <w:bookmarkEnd w:id="4"/>
      <w:r w:rsidRPr="00725E27">
        <w:lastRenderedPageBreak/>
        <w:t>MEAS</w:t>
      </w:r>
      <w:r w:rsidR="00E9054F" w:rsidRPr="00725E27">
        <w:t>U</w:t>
      </w:r>
      <w:r w:rsidRPr="00725E27">
        <w:t xml:space="preserve">REMENTS, ESTIMATION AND COSTING PRINCIPLES </w:t>
      </w:r>
      <w:r w:rsidR="00C97595" w:rsidRPr="00725E27">
        <w:t>III</w:t>
      </w:r>
      <w:bookmarkEnd w:id="165"/>
    </w:p>
    <w:p w14:paraId="57C87858" w14:textId="77777777" w:rsidR="007A58E8" w:rsidRPr="00725E27" w:rsidRDefault="007A58E8" w:rsidP="007A58E8"/>
    <w:p w14:paraId="4B3E6B5F" w14:textId="0F51A0AF" w:rsidR="004D1A88" w:rsidRPr="00725E27" w:rsidRDefault="004D1A88" w:rsidP="004D1A88">
      <w:pPr>
        <w:spacing w:after="0"/>
        <w:rPr>
          <w:rFonts w:eastAsia="Times New Roman" w:cs="Times New Roman"/>
          <w:b/>
          <w:bCs/>
          <w:szCs w:val="24"/>
        </w:rPr>
      </w:pPr>
      <w:r w:rsidRPr="00725E27">
        <w:rPr>
          <w:rFonts w:eastAsia="Times New Roman" w:cs="Times New Roman"/>
          <w:b/>
          <w:szCs w:val="24"/>
        </w:rPr>
        <w:t xml:space="preserve">UNIT CODE: </w:t>
      </w:r>
      <w:r w:rsidRPr="00725E27">
        <w:rPr>
          <w:rFonts w:eastAsia="Times New Roman" w:cs="Times New Roman"/>
          <w:b/>
          <w:bCs/>
          <w:szCs w:val="24"/>
        </w:rPr>
        <w:t xml:space="preserve">0732 551 </w:t>
      </w:r>
      <w:r w:rsidR="007A58E8" w:rsidRPr="00725E27">
        <w:rPr>
          <w:rFonts w:eastAsia="Times New Roman" w:cs="Times New Roman"/>
          <w:b/>
          <w:bCs/>
          <w:szCs w:val="24"/>
        </w:rPr>
        <w:t>36</w:t>
      </w:r>
      <w:r w:rsidRPr="00725E27">
        <w:rPr>
          <w:rFonts w:eastAsia="Times New Roman" w:cs="Times New Roman"/>
          <w:b/>
          <w:bCs/>
          <w:szCs w:val="24"/>
        </w:rPr>
        <w:t>A</w:t>
      </w:r>
    </w:p>
    <w:p w14:paraId="69DF5A29" w14:textId="77777777" w:rsidR="007A58E8" w:rsidRPr="00725E27" w:rsidRDefault="007A58E8" w:rsidP="004D1A88">
      <w:pPr>
        <w:spacing w:after="0"/>
        <w:rPr>
          <w:rFonts w:eastAsia="Times New Roman" w:cs="Times New Roman"/>
          <w:b/>
          <w:szCs w:val="24"/>
        </w:rPr>
      </w:pPr>
    </w:p>
    <w:p w14:paraId="34AA0B15" w14:textId="77777777" w:rsidR="004D1A88" w:rsidRPr="00725E27" w:rsidRDefault="004D1A88" w:rsidP="004D1A88">
      <w:pPr>
        <w:spacing w:after="0"/>
        <w:rPr>
          <w:rFonts w:eastAsia="Times New Roman" w:cs="Times New Roman"/>
          <w:szCs w:val="24"/>
        </w:rPr>
      </w:pPr>
      <w:r w:rsidRPr="00725E27">
        <w:rPr>
          <w:rFonts w:eastAsia="Times New Roman" w:cs="Times New Roman"/>
          <w:b/>
          <w:szCs w:val="24"/>
        </w:rPr>
        <w:t xml:space="preserve">UNIT DURATION: </w:t>
      </w:r>
      <w:r w:rsidRPr="00725E27">
        <w:rPr>
          <w:rFonts w:eastAsia="Times New Roman" w:cs="Times New Roman"/>
          <w:szCs w:val="24"/>
        </w:rPr>
        <w:t>60 HOURS</w:t>
      </w:r>
    </w:p>
    <w:p w14:paraId="7A77E9DC" w14:textId="77777777" w:rsidR="004D1A88" w:rsidRPr="00725E27" w:rsidRDefault="004D1A88" w:rsidP="004D1A88">
      <w:pPr>
        <w:spacing w:after="0"/>
        <w:rPr>
          <w:rFonts w:eastAsia="Times New Roman" w:cs="Times New Roman"/>
          <w:b/>
          <w:szCs w:val="24"/>
        </w:rPr>
      </w:pPr>
    </w:p>
    <w:p w14:paraId="655396D4" w14:textId="77777777" w:rsidR="004D1A88" w:rsidRPr="00725E27" w:rsidRDefault="004D1A88" w:rsidP="004D1A88">
      <w:pPr>
        <w:spacing w:after="0"/>
        <w:rPr>
          <w:rFonts w:eastAsia="Times New Roman" w:cs="Times New Roman"/>
          <w:szCs w:val="24"/>
        </w:rPr>
      </w:pPr>
      <w:r w:rsidRPr="00725E27">
        <w:rPr>
          <w:rFonts w:eastAsia="Times New Roman" w:cs="Times New Roman"/>
          <w:b/>
          <w:szCs w:val="24"/>
        </w:rPr>
        <w:t>Relationship to Occupational Standards</w:t>
      </w:r>
    </w:p>
    <w:p w14:paraId="52CE313C" w14:textId="77777777" w:rsidR="004D1A88" w:rsidRPr="00725E27" w:rsidRDefault="004D1A88" w:rsidP="004D1A88">
      <w:pPr>
        <w:spacing w:after="0"/>
        <w:rPr>
          <w:rFonts w:eastAsia="Times New Roman" w:cs="Times New Roman"/>
          <w:szCs w:val="24"/>
        </w:rPr>
      </w:pPr>
      <w:r w:rsidRPr="00725E27">
        <w:rPr>
          <w:rFonts w:eastAsia="Times New Roman" w:cs="Times New Roman"/>
          <w:szCs w:val="24"/>
        </w:rPr>
        <w:t>This unit addresses the Unit of Competency: Perform measurements and cost estimation</w:t>
      </w:r>
    </w:p>
    <w:p w14:paraId="4B43AC0E" w14:textId="77777777" w:rsidR="004D1A88" w:rsidRPr="00725E27" w:rsidRDefault="004D1A88" w:rsidP="004D1A88">
      <w:pPr>
        <w:spacing w:after="0"/>
        <w:rPr>
          <w:rFonts w:eastAsia="Times New Roman" w:cs="Times New Roman"/>
          <w:b/>
          <w:szCs w:val="24"/>
        </w:rPr>
      </w:pPr>
    </w:p>
    <w:p w14:paraId="7E2C6614" w14:textId="77777777" w:rsidR="004D1A88" w:rsidRPr="00725E27" w:rsidRDefault="004D1A88" w:rsidP="004D1A88">
      <w:pPr>
        <w:spacing w:after="0"/>
        <w:rPr>
          <w:rFonts w:eastAsia="Times New Roman" w:cs="Times New Roman"/>
          <w:szCs w:val="24"/>
        </w:rPr>
      </w:pPr>
      <w:r w:rsidRPr="00725E27">
        <w:rPr>
          <w:rFonts w:eastAsia="Times New Roman" w:cs="Times New Roman"/>
          <w:b/>
          <w:szCs w:val="24"/>
        </w:rPr>
        <w:t>Unit Description</w:t>
      </w:r>
    </w:p>
    <w:p w14:paraId="08551B09" w14:textId="77777777" w:rsidR="004D1A88" w:rsidRPr="00725E27" w:rsidRDefault="004D1A88" w:rsidP="004D1A88">
      <w:pPr>
        <w:spacing w:after="0"/>
        <w:rPr>
          <w:rFonts w:eastAsia="Times New Roman" w:cs="Times New Roman"/>
          <w:szCs w:val="24"/>
        </w:rPr>
      </w:pPr>
      <w:r w:rsidRPr="00725E27">
        <w:rPr>
          <w:rFonts w:eastAsia="Times New Roman" w:cs="Times New Roman"/>
          <w:szCs w:val="24"/>
        </w:rPr>
        <w:t xml:space="preserve">This unit describes competencies required to Perform measurements and cost estimation. It involves; working up dimensions, taking off quantities, abstracting measured quantities and preparing tender documents </w:t>
      </w:r>
    </w:p>
    <w:p w14:paraId="43FACEDC" w14:textId="77777777" w:rsidR="004D1A88" w:rsidRPr="00725E27" w:rsidRDefault="004D1A88" w:rsidP="004D1A88">
      <w:pPr>
        <w:spacing w:after="0"/>
        <w:rPr>
          <w:rFonts w:eastAsia="Times New Roman" w:cs="Times New Roman"/>
          <w:b/>
          <w:szCs w:val="24"/>
        </w:rPr>
      </w:pPr>
      <w:r w:rsidRPr="00725E27">
        <w:rPr>
          <w:rFonts w:eastAsia="Times New Roman" w:cs="Times New Roman"/>
          <w:b/>
          <w:szCs w:val="24"/>
        </w:rPr>
        <w:t>Summary of Learning Outcomes</w:t>
      </w:r>
    </w:p>
    <w:tbl>
      <w:tblP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8"/>
        <w:gridCol w:w="4676"/>
      </w:tblGrid>
      <w:tr w:rsidR="00DC0CBC" w:rsidRPr="00725E27" w14:paraId="00E7DB75" w14:textId="77777777" w:rsidTr="00E94F5F">
        <w:trPr>
          <w:trHeight w:val="984"/>
          <w:tblHeader/>
        </w:trPr>
        <w:tc>
          <w:tcPr>
            <w:tcW w:w="2573" w:type="pct"/>
            <w:tcBorders>
              <w:top w:val="single" w:sz="4" w:space="0" w:color="auto"/>
              <w:left w:val="single" w:sz="4" w:space="0" w:color="auto"/>
              <w:bottom w:val="single" w:sz="4" w:space="0" w:color="auto"/>
              <w:right w:val="single" w:sz="4" w:space="0" w:color="auto"/>
            </w:tcBorders>
          </w:tcPr>
          <w:p w14:paraId="07DE964E" w14:textId="77777777" w:rsidR="00E94F5F" w:rsidRPr="00725E27" w:rsidRDefault="00597C10" w:rsidP="00E94F5F">
            <w:pPr>
              <w:spacing w:after="0" w:line="360" w:lineRule="auto"/>
              <w:rPr>
                <w:rFonts w:cs="Times New Roman"/>
                <w:szCs w:val="24"/>
                <w:lang w:val="en-ZA"/>
              </w:rPr>
            </w:pPr>
            <w:r w:rsidRPr="00725E27">
              <w:rPr>
                <w:rFonts w:cs="Times New Roman"/>
                <w:szCs w:val="24"/>
                <w:lang w:val="en-ZA"/>
              </w:rPr>
              <w:t>LEARNING OUTCOME</w:t>
            </w:r>
          </w:p>
        </w:tc>
        <w:tc>
          <w:tcPr>
            <w:tcW w:w="2427" w:type="pct"/>
            <w:tcBorders>
              <w:top w:val="single" w:sz="4" w:space="0" w:color="auto"/>
              <w:left w:val="single" w:sz="4" w:space="0" w:color="auto"/>
              <w:bottom w:val="single" w:sz="4" w:space="0" w:color="auto"/>
              <w:right w:val="single" w:sz="4" w:space="0" w:color="auto"/>
            </w:tcBorders>
          </w:tcPr>
          <w:p w14:paraId="0138F3A6"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HOURS</w:t>
            </w:r>
          </w:p>
        </w:tc>
      </w:tr>
      <w:tr w:rsidR="00DC0CBC" w:rsidRPr="00725E27" w14:paraId="4FE0B883" w14:textId="77777777" w:rsidTr="00E94F5F">
        <w:trPr>
          <w:trHeight w:val="984"/>
          <w:tblHeader/>
        </w:trPr>
        <w:tc>
          <w:tcPr>
            <w:tcW w:w="2573" w:type="pct"/>
            <w:tcBorders>
              <w:top w:val="single" w:sz="4" w:space="0" w:color="auto"/>
              <w:left w:val="single" w:sz="4" w:space="0" w:color="auto"/>
              <w:bottom w:val="single" w:sz="4" w:space="0" w:color="auto"/>
              <w:right w:val="single" w:sz="4" w:space="0" w:color="auto"/>
            </w:tcBorders>
          </w:tcPr>
          <w:p w14:paraId="59DADB2A"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1.To Apply construction external work taking off principles</w:t>
            </w:r>
          </w:p>
        </w:tc>
        <w:tc>
          <w:tcPr>
            <w:tcW w:w="2427" w:type="pct"/>
            <w:tcBorders>
              <w:top w:val="single" w:sz="4" w:space="0" w:color="auto"/>
              <w:left w:val="single" w:sz="4" w:space="0" w:color="auto"/>
              <w:bottom w:val="single" w:sz="4" w:space="0" w:color="auto"/>
              <w:right w:val="single" w:sz="4" w:space="0" w:color="auto"/>
            </w:tcBorders>
          </w:tcPr>
          <w:p w14:paraId="3C16C06C"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20</w:t>
            </w:r>
          </w:p>
        </w:tc>
      </w:tr>
      <w:tr w:rsidR="00DC0CBC" w:rsidRPr="00725E27" w14:paraId="486FC429" w14:textId="77777777" w:rsidTr="00E94F5F">
        <w:trPr>
          <w:trHeight w:val="984"/>
          <w:tblHeader/>
        </w:trPr>
        <w:tc>
          <w:tcPr>
            <w:tcW w:w="2573" w:type="pct"/>
            <w:tcBorders>
              <w:top w:val="single" w:sz="4" w:space="0" w:color="auto"/>
              <w:left w:val="single" w:sz="4" w:space="0" w:color="auto"/>
              <w:bottom w:val="single" w:sz="4" w:space="0" w:color="auto"/>
              <w:right w:val="single" w:sz="4" w:space="0" w:color="auto"/>
            </w:tcBorders>
          </w:tcPr>
          <w:p w14:paraId="7B136C27"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 xml:space="preserve">2.To Abstract measured quantities </w:t>
            </w:r>
          </w:p>
        </w:tc>
        <w:tc>
          <w:tcPr>
            <w:tcW w:w="2427" w:type="pct"/>
            <w:tcBorders>
              <w:top w:val="single" w:sz="4" w:space="0" w:color="auto"/>
              <w:left w:val="single" w:sz="4" w:space="0" w:color="auto"/>
              <w:bottom w:val="single" w:sz="4" w:space="0" w:color="auto"/>
              <w:right w:val="single" w:sz="4" w:space="0" w:color="auto"/>
            </w:tcBorders>
          </w:tcPr>
          <w:p w14:paraId="332909F5"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20</w:t>
            </w:r>
          </w:p>
        </w:tc>
      </w:tr>
      <w:tr w:rsidR="00DC0CBC" w:rsidRPr="00725E27" w14:paraId="761B38F7" w14:textId="77777777" w:rsidTr="00E94F5F">
        <w:trPr>
          <w:trHeight w:val="984"/>
          <w:tblHeader/>
        </w:trPr>
        <w:tc>
          <w:tcPr>
            <w:tcW w:w="2573" w:type="pct"/>
            <w:tcBorders>
              <w:top w:val="single" w:sz="4" w:space="0" w:color="auto"/>
              <w:left w:val="single" w:sz="4" w:space="0" w:color="auto"/>
              <w:bottom w:val="single" w:sz="4" w:space="0" w:color="auto"/>
              <w:right w:val="single" w:sz="4" w:space="0" w:color="auto"/>
            </w:tcBorders>
          </w:tcPr>
          <w:p w14:paraId="02C52FAA"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3.To Prepare bill of quantities</w:t>
            </w:r>
          </w:p>
        </w:tc>
        <w:tc>
          <w:tcPr>
            <w:tcW w:w="2427" w:type="pct"/>
            <w:tcBorders>
              <w:top w:val="single" w:sz="4" w:space="0" w:color="auto"/>
              <w:left w:val="single" w:sz="4" w:space="0" w:color="auto"/>
              <w:bottom w:val="single" w:sz="4" w:space="0" w:color="auto"/>
              <w:right w:val="single" w:sz="4" w:space="0" w:color="auto"/>
            </w:tcBorders>
          </w:tcPr>
          <w:p w14:paraId="61C24D45"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20</w:t>
            </w:r>
          </w:p>
        </w:tc>
      </w:tr>
      <w:tr w:rsidR="00E94F5F" w:rsidRPr="00725E27" w14:paraId="1D0C0211" w14:textId="77777777" w:rsidTr="00E94F5F">
        <w:trPr>
          <w:trHeight w:val="984"/>
          <w:tblHeader/>
        </w:trPr>
        <w:tc>
          <w:tcPr>
            <w:tcW w:w="2573" w:type="pct"/>
            <w:tcBorders>
              <w:top w:val="single" w:sz="4" w:space="0" w:color="auto"/>
              <w:left w:val="single" w:sz="4" w:space="0" w:color="auto"/>
              <w:bottom w:val="single" w:sz="4" w:space="0" w:color="auto"/>
              <w:right w:val="single" w:sz="4" w:space="0" w:color="auto"/>
            </w:tcBorders>
          </w:tcPr>
          <w:p w14:paraId="0D6557F7"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TOTAL</w:t>
            </w:r>
          </w:p>
        </w:tc>
        <w:tc>
          <w:tcPr>
            <w:tcW w:w="2427" w:type="pct"/>
            <w:tcBorders>
              <w:top w:val="single" w:sz="4" w:space="0" w:color="auto"/>
              <w:left w:val="single" w:sz="4" w:space="0" w:color="auto"/>
              <w:bottom w:val="single" w:sz="4" w:space="0" w:color="auto"/>
              <w:right w:val="single" w:sz="4" w:space="0" w:color="auto"/>
            </w:tcBorders>
          </w:tcPr>
          <w:p w14:paraId="03EC5881" w14:textId="77777777" w:rsidR="00E94F5F" w:rsidRPr="00725E27" w:rsidRDefault="00E94F5F" w:rsidP="00E94F5F">
            <w:pPr>
              <w:spacing w:after="0" w:line="360" w:lineRule="auto"/>
              <w:rPr>
                <w:rFonts w:cs="Times New Roman"/>
                <w:szCs w:val="24"/>
                <w:lang w:val="en-ZA"/>
              </w:rPr>
            </w:pPr>
            <w:r w:rsidRPr="00725E27">
              <w:rPr>
                <w:rFonts w:cs="Times New Roman"/>
                <w:szCs w:val="24"/>
                <w:lang w:val="en-ZA"/>
              </w:rPr>
              <w:t>60 HOURS</w:t>
            </w:r>
          </w:p>
        </w:tc>
      </w:tr>
    </w:tbl>
    <w:p w14:paraId="70B7F84D" w14:textId="77777777" w:rsidR="004D1A88" w:rsidRPr="00725E27" w:rsidRDefault="004D1A88" w:rsidP="004D1A88">
      <w:pPr>
        <w:rPr>
          <w:rFonts w:cs="Times New Roman"/>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59"/>
        <w:gridCol w:w="2339"/>
      </w:tblGrid>
      <w:tr w:rsidR="00DC0CBC" w:rsidRPr="00725E27" w14:paraId="650A2C8B" w14:textId="77777777" w:rsidTr="004D1A88">
        <w:trPr>
          <w:trHeight w:val="1268"/>
        </w:trPr>
        <w:tc>
          <w:tcPr>
            <w:tcW w:w="1295" w:type="pct"/>
            <w:tcBorders>
              <w:top w:val="single" w:sz="4" w:space="0" w:color="auto"/>
              <w:left w:val="single" w:sz="4" w:space="0" w:color="auto"/>
              <w:bottom w:val="single" w:sz="4" w:space="0" w:color="auto"/>
              <w:right w:val="single" w:sz="4" w:space="0" w:color="auto"/>
            </w:tcBorders>
          </w:tcPr>
          <w:p w14:paraId="5CBD8FAB" w14:textId="77777777" w:rsidR="00E94F5F" w:rsidRPr="00725E27" w:rsidRDefault="00E94F5F" w:rsidP="00E94F5F">
            <w:pPr>
              <w:spacing w:after="0" w:line="360" w:lineRule="auto"/>
              <w:rPr>
                <w:rFonts w:eastAsia="Calibri" w:cs="Times New Roman"/>
                <w:szCs w:val="24"/>
                <w:lang w:val="en-ZW"/>
              </w:rPr>
            </w:pPr>
            <w:r w:rsidRPr="00725E27">
              <w:rPr>
                <w:rFonts w:eastAsia="Calibri" w:cs="Times New Roman"/>
                <w:b/>
                <w:szCs w:val="24"/>
                <w:lang w:val="en-ZA"/>
              </w:rPr>
              <w:t>Learning Outcome</w:t>
            </w:r>
          </w:p>
        </w:tc>
        <w:tc>
          <w:tcPr>
            <w:tcW w:w="2501" w:type="pct"/>
            <w:tcBorders>
              <w:top w:val="single" w:sz="4" w:space="0" w:color="auto"/>
              <w:left w:val="single" w:sz="4" w:space="0" w:color="auto"/>
              <w:bottom w:val="single" w:sz="4" w:space="0" w:color="auto"/>
              <w:right w:val="single" w:sz="4" w:space="0" w:color="auto"/>
            </w:tcBorders>
          </w:tcPr>
          <w:p w14:paraId="6F3D69F6" w14:textId="77777777" w:rsidR="00E94F5F" w:rsidRPr="00725E27" w:rsidRDefault="00E94F5F" w:rsidP="00E94F5F">
            <w:pPr>
              <w:spacing w:after="0" w:line="360" w:lineRule="auto"/>
              <w:rPr>
                <w:rFonts w:eastAsia="Calibri" w:cs="Times New Roman"/>
                <w:b/>
                <w:szCs w:val="24"/>
                <w:lang w:val="en-ZA"/>
              </w:rPr>
            </w:pPr>
            <w:r w:rsidRPr="00725E27">
              <w:rPr>
                <w:rFonts w:eastAsia="Calibri" w:cs="Times New Roman"/>
                <w:b/>
                <w:szCs w:val="24"/>
                <w:lang w:val="en-ZA"/>
              </w:rPr>
              <w:t>Content</w:t>
            </w:r>
          </w:p>
        </w:tc>
        <w:tc>
          <w:tcPr>
            <w:tcW w:w="1204" w:type="pct"/>
            <w:tcBorders>
              <w:top w:val="single" w:sz="4" w:space="0" w:color="auto"/>
              <w:left w:val="single" w:sz="4" w:space="0" w:color="auto"/>
              <w:bottom w:val="single" w:sz="4" w:space="0" w:color="auto"/>
              <w:right w:val="single" w:sz="4" w:space="0" w:color="auto"/>
            </w:tcBorders>
          </w:tcPr>
          <w:p w14:paraId="2216F037" w14:textId="77777777" w:rsidR="00E94F5F" w:rsidRPr="00725E27" w:rsidRDefault="00E94F5F" w:rsidP="00E94F5F">
            <w:pPr>
              <w:spacing w:after="0" w:line="360" w:lineRule="auto"/>
              <w:rPr>
                <w:rFonts w:eastAsia="Calibri" w:cs="Times New Roman"/>
                <w:szCs w:val="24"/>
                <w:lang w:val="en-ZA"/>
              </w:rPr>
            </w:pPr>
            <w:r w:rsidRPr="00725E27">
              <w:rPr>
                <w:rFonts w:eastAsia="Calibri" w:cs="Times New Roman"/>
                <w:b/>
                <w:szCs w:val="24"/>
                <w:lang w:val="en-ZA"/>
              </w:rPr>
              <w:t>Suggested Assessment Methods</w:t>
            </w:r>
          </w:p>
        </w:tc>
      </w:tr>
      <w:tr w:rsidR="00DC0CBC" w:rsidRPr="00725E27" w14:paraId="134E691C" w14:textId="77777777" w:rsidTr="004D1A88">
        <w:trPr>
          <w:trHeight w:val="1268"/>
        </w:trPr>
        <w:tc>
          <w:tcPr>
            <w:tcW w:w="1295" w:type="pct"/>
            <w:tcBorders>
              <w:top w:val="single" w:sz="4" w:space="0" w:color="auto"/>
              <w:left w:val="single" w:sz="4" w:space="0" w:color="auto"/>
              <w:bottom w:val="single" w:sz="4" w:space="0" w:color="auto"/>
              <w:right w:val="single" w:sz="4" w:space="0" w:color="auto"/>
            </w:tcBorders>
            <w:hideMark/>
          </w:tcPr>
          <w:p w14:paraId="525BC409" w14:textId="77777777" w:rsidR="004D1A88" w:rsidRPr="00725E27" w:rsidRDefault="004D1A88" w:rsidP="004470E5">
            <w:pPr>
              <w:pStyle w:val="ListParagraph"/>
              <w:numPr>
                <w:ilvl w:val="0"/>
                <w:numId w:val="191"/>
              </w:numPr>
              <w:spacing w:after="0" w:line="360" w:lineRule="auto"/>
              <w:rPr>
                <w:kern w:val="28"/>
                <w:szCs w:val="24"/>
                <w14:ligatures w14:val="standardContextual"/>
              </w:rPr>
            </w:pPr>
            <w:bookmarkStart w:id="170" w:name="_Hlk153876251"/>
            <w:r w:rsidRPr="00725E27">
              <w:rPr>
                <w:kern w:val="2"/>
                <w:szCs w:val="24"/>
                <w14:ligatures w14:val="standardContextual"/>
              </w:rPr>
              <w:t>Apply construction external work taking off principles</w:t>
            </w:r>
            <w:bookmarkEnd w:id="170"/>
          </w:p>
        </w:tc>
        <w:tc>
          <w:tcPr>
            <w:tcW w:w="2501" w:type="pct"/>
            <w:tcBorders>
              <w:top w:val="single" w:sz="4" w:space="0" w:color="auto"/>
              <w:left w:val="single" w:sz="4" w:space="0" w:color="auto"/>
              <w:bottom w:val="single" w:sz="4" w:space="0" w:color="auto"/>
              <w:right w:val="single" w:sz="4" w:space="0" w:color="auto"/>
            </w:tcBorders>
          </w:tcPr>
          <w:p w14:paraId="257C6A8F" w14:textId="77777777" w:rsidR="004D1A88" w:rsidRPr="00725E27" w:rsidRDefault="004D1A88" w:rsidP="004470E5">
            <w:pPr>
              <w:pStyle w:val="ListParagraph"/>
              <w:numPr>
                <w:ilvl w:val="0"/>
                <w:numId w:val="191"/>
              </w:numPr>
              <w:tabs>
                <w:tab w:val="left" w:pos="720"/>
              </w:tabs>
              <w:spacing w:after="0" w:line="360" w:lineRule="auto"/>
              <w:rPr>
                <w:rFonts w:eastAsia="Times New Roman"/>
                <w:vanish/>
                <w:kern w:val="2"/>
                <w:szCs w:val="24"/>
                <w14:ligatures w14:val="standardContextual"/>
              </w:rPr>
            </w:pPr>
          </w:p>
          <w:p w14:paraId="3110A8E5" w14:textId="77777777" w:rsidR="004D1A88" w:rsidRPr="00725E27" w:rsidRDefault="004D1A88" w:rsidP="004470E5">
            <w:pPr>
              <w:pStyle w:val="ListParagraph"/>
              <w:numPr>
                <w:ilvl w:val="0"/>
                <w:numId w:val="191"/>
              </w:numPr>
              <w:tabs>
                <w:tab w:val="left" w:pos="720"/>
              </w:tabs>
              <w:spacing w:after="0" w:line="360" w:lineRule="auto"/>
              <w:rPr>
                <w:rFonts w:eastAsia="Times New Roman"/>
                <w:vanish/>
                <w:kern w:val="2"/>
                <w:szCs w:val="24"/>
                <w14:ligatures w14:val="standardContextual"/>
              </w:rPr>
            </w:pPr>
          </w:p>
          <w:p w14:paraId="672C34D4" w14:textId="77777777" w:rsidR="004D1A88" w:rsidRPr="00725E27" w:rsidRDefault="004D1A88" w:rsidP="004470E5">
            <w:pPr>
              <w:pStyle w:val="ListParagraph"/>
              <w:numPr>
                <w:ilvl w:val="0"/>
                <w:numId w:val="191"/>
              </w:numPr>
              <w:tabs>
                <w:tab w:val="left" w:pos="720"/>
              </w:tabs>
              <w:spacing w:after="0" w:line="360" w:lineRule="auto"/>
              <w:rPr>
                <w:rFonts w:eastAsia="Times New Roman"/>
                <w:vanish/>
                <w:kern w:val="2"/>
                <w:szCs w:val="24"/>
                <w14:ligatures w14:val="standardContextual"/>
              </w:rPr>
            </w:pPr>
          </w:p>
          <w:p w14:paraId="25F3887A" w14:textId="77777777" w:rsidR="004D1A88" w:rsidRPr="00725E27" w:rsidRDefault="004D1A88" w:rsidP="004470E5">
            <w:pPr>
              <w:pStyle w:val="ListParagraph"/>
              <w:numPr>
                <w:ilvl w:val="0"/>
                <w:numId w:val="191"/>
              </w:numPr>
              <w:tabs>
                <w:tab w:val="left" w:pos="720"/>
              </w:tabs>
              <w:spacing w:after="0" w:line="360" w:lineRule="auto"/>
              <w:rPr>
                <w:rFonts w:eastAsia="Times New Roman"/>
                <w:vanish/>
                <w:kern w:val="2"/>
                <w:szCs w:val="24"/>
                <w14:ligatures w14:val="standardContextual"/>
              </w:rPr>
            </w:pPr>
          </w:p>
          <w:p w14:paraId="0AC77389" w14:textId="77777777" w:rsidR="004D1A88" w:rsidRPr="00725E27" w:rsidRDefault="004D1A88" w:rsidP="004470E5">
            <w:pPr>
              <w:pStyle w:val="ListParagraph"/>
              <w:numPr>
                <w:ilvl w:val="1"/>
                <w:numId w:val="192"/>
              </w:numPr>
              <w:tabs>
                <w:tab w:val="left" w:pos="720"/>
                <w:tab w:val="left" w:pos="144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Documentation of External Works Elements</w:t>
            </w:r>
          </w:p>
          <w:p w14:paraId="20A7FFA0" w14:textId="77777777" w:rsidR="004D1A88" w:rsidRPr="00725E27" w:rsidRDefault="004D1A88" w:rsidP="004470E5">
            <w:pPr>
              <w:pStyle w:val="ListParagraph"/>
              <w:numPr>
                <w:ilvl w:val="0"/>
                <w:numId w:val="193"/>
              </w:numPr>
              <w:tabs>
                <w:tab w:val="left" w:pos="720"/>
              </w:tabs>
              <w:spacing w:after="0" w:line="360" w:lineRule="auto"/>
              <w:rPr>
                <w:rFonts w:eastAsia="Times New Roman"/>
                <w:vanish/>
                <w:kern w:val="2"/>
                <w:szCs w:val="24"/>
                <w14:ligatures w14:val="standardContextual"/>
              </w:rPr>
            </w:pPr>
          </w:p>
          <w:p w14:paraId="68066115" w14:textId="77777777" w:rsidR="004D1A88" w:rsidRPr="00725E27" w:rsidRDefault="004D1A88" w:rsidP="004470E5">
            <w:pPr>
              <w:pStyle w:val="ListParagraph"/>
              <w:numPr>
                <w:ilvl w:val="0"/>
                <w:numId w:val="193"/>
              </w:numPr>
              <w:tabs>
                <w:tab w:val="left" w:pos="720"/>
              </w:tabs>
              <w:spacing w:after="0" w:line="360" w:lineRule="auto"/>
              <w:rPr>
                <w:rFonts w:eastAsia="Times New Roman"/>
                <w:vanish/>
                <w:kern w:val="2"/>
                <w:szCs w:val="24"/>
                <w14:ligatures w14:val="standardContextual"/>
              </w:rPr>
            </w:pPr>
          </w:p>
          <w:p w14:paraId="57C7592A" w14:textId="77777777" w:rsidR="004D1A88" w:rsidRPr="00725E27" w:rsidRDefault="004D1A88" w:rsidP="004470E5">
            <w:pPr>
              <w:pStyle w:val="ListParagraph"/>
              <w:numPr>
                <w:ilvl w:val="0"/>
                <w:numId w:val="193"/>
              </w:numPr>
              <w:tabs>
                <w:tab w:val="left" w:pos="720"/>
              </w:tabs>
              <w:spacing w:after="0" w:line="360" w:lineRule="auto"/>
              <w:rPr>
                <w:rFonts w:eastAsia="Times New Roman"/>
                <w:vanish/>
                <w:kern w:val="2"/>
                <w:szCs w:val="24"/>
                <w14:ligatures w14:val="standardContextual"/>
              </w:rPr>
            </w:pPr>
          </w:p>
          <w:p w14:paraId="15B487BD" w14:textId="77777777" w:rsidR="004D1A88" w:rsidRPr="00725E27" w:rsidRDefault="004D1A88" w:rsidP="004470E5">
            <w:pPr>
              <w:pStyle w:val="ListParagraph"/>
              <w:numPr>
                <w:ilvl w:val="0"/>
                <w:numId w:val="193"/>
              </w:numPr>
              <w:tabs>
                <w:tab w:val="left" w:pos="720"/>
              </w:tabs>
              <w:spacing w:after="0" w:line="360" w:lineRule="auto"/>
              <w:rPr>
                <w:rFonts w:eastAsia="Times New Roman"/>
                <w:vanish/>
                <w:kern w:val="2"/>
                <w:szCs w:val="24"/>
                <w14:ligatures w14:val="standardContextual"/>
              </w:rPr>
            </w:pPr>
          </w:p>
          <w:p w14:paraId="49C80B37" w14:textId="77777777" w:rsidR="004D1A88" w:rsidRPr="00725E27" w:rsidRDefault="004D1A88" w:rsidP="004470E5">
            <w:pPr>
              <w:pStyle w:val="ListParagraph"/>
              <w:numPr>
                <w:ilvl w:val="1"/>
                <w:numId w:val="193"/>
              </w:numPr>
              <w:tabs>
                <w:tab w:val="left" w:pos="720"/>
                <w:tab w:val="left" w:pos="1440"/>
              </w:tabs>
              <w:spacing w:after="0" w:line="360" w:lineRule="auto"/>
              <w:rPr>
                <w:rFonts w:eastAsia="Times New Roman"/>
                <w:vanish/>
                <w:kern w:val="2"/>
                <w:szCs w:val="24"/>
                <w14:ligatures w14:val="standardContextual"/>
              </w:rPr>
            </w:pPr>
          </w:p>
          <w:p w14:paraId="1A63279B" w14:textId="77777777" w:rsidR="004D1A88" w:rsidRPr="00725E27" w:rsidRDefault="004D1A88" w:rsidP="004470E5">
            <w:pPr>
              <w:pStyle w:val="ListParagraph"/>
              <w:numPr>
                <w:ilvl w:val="2"/>
                <w:numId w:val="192"/>
              </w:numPr>
              <w:tabs>
                <w:tab w:val="left" w:pos="720"/>
                <w:tab w:val="left" w:pos="1440"/>
              </w:tabs>
              <w:spacing w:after="0" w:line="360" w:lineRule="auto"/>
              <w:ind w:left="1152"/>
              <w:rPr>
                <w:rFonts w:eastAsia="Times New Roman"/>
                <w:bCs/>
                <w:kern w:val="2"/>
                <w:szCs w:val="24"/>
                <w14:ligatures w14:val="standardContextual"/>
              </w:rPr>
            </w:pPr>
            <w:r w:rsidRPr="00725E27">
              <w:rPr>
                <w:rFonts w:eastAsia="Times New Roman"/>
                <w:bCs/>
                <w:kern w:val="2"/>
                <w:szCs w:val="24"/>
                <w14:ligatures w14:val="standardContextual"/>
              </w:rPr>
              <w:t>Identifying external works like paving, drainage, and landscaping</w:t>
            </w:r>
          </w:p>
          <w:p w14:paraId="68F32AFD"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bCs/>
                <w:kern w:val="2"/>
                <w:szCs w:val="24"/>
                <w14:ligatures w14:val="standardContextual"/>
              </w:rPr>
            </w:pPr>
            <w:r w:rsidRPr="00725E27">
              <w:rPr>
                <w:rFonts w:eastAsia="Times New Roman"/>
                <w:bCs/>
                <w:kern w:val="2"/>
                <w:szCs w:val="24"/>
                <w14:ligatures w14:val="standardContextual"/>
              </w:rPr>
              <w:t>Walkways</w:t>
            </w:r>
          </w:p>
          <w:p w14:paraId="53C52944"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bCs/>
                <w:kern w:val="2"/>
                <w:szCs w:val="24"/>
                <w14:ligatures w14:val="standardContextual"/>
              </w:rPr>
            </w:pPr>
            <w:r w:rsidRPr="00725E27">
              <w:rPr>
                <w:rFonts w:eastAsia="Times New Roman"/>
                <w:bCs/>
                <w:kern w:val="2"/>
                <w:szCs w:val="24"/>
                <w14:ligatures w14:val="standardContextual"/>
              </w:rPr>
              <w:lastRenderedPageBreak/>
              <w:t>Drainage systems</w:t>
            </w:r>
          </w:p>
          <w:p w14:paraId="4DCCEB1F"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bCs/>
                <w:kern w:val="2"/>
                <w:szCs w:val="24"/>
                <w14:ligatures w14:val="standardContextual"/>
              </w:rPr>
            </w:pPr>
            <w:r w:rsidRPr="00725E27">
              <w:rPr>
                <w:rFonts w:eastAsia="Times New Roman"/>
                <w:bCs/>
                <w:kern w:val="2"/>
                <w:szCs w:val="24"/>
                <w14:ligatures w14:val="standardContextual"/>
              </w:rPr>
              <w:t>Landscaping features</w:t>
            </w:r>
          </w:p>
          <w:p w14:paraId="4964E0CC"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bCs/>
                <w:kern w:val="2"/>
                <w:szCs w:val="24"/>
                <w14:ligatures w14:val="standardContextual"/>
              </w:rPr>
            </w:pPr>
            <w:r w:rsidRPr="00725E27">
              <w:rPr>
                <w:rFonts w:eastAsia="Times New Roman"/>
                <w:bCs/>
                <w:kern w:val="2"/>
                <w:szCs w:val="24"/>
                <w14:ligatures w14:val="standardContextual"/>
              </w:rPr>
              <w:t>Documenting external elements as per requirement</w:t>
            </w:r>
          </w:p>
          <w:p w14:paraId="3E10D876"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bCs/>
                <w:kern w:val="2"/>
                <w:szCs w:val="24"/>
                <w14:ligatures w14:val="standardContextual"/>
              </w:rPr>
            </w:pPr>
            <w:r w:rsidRPr="00725E27">
              <w:rPr>
                <w:rFonts w:eastAsia="Times New Roman"/>
                <w:bCs/>
                <w:kern w:val="2"/>
                <w:szCs w:val="24"/>
                <w14:ligatures w14:val="standardContextual"/>
              </w:rPr>
              <w:t>Recording structural landscaping elements</w:t>
            </w:r>
          </w:p>
          <w:p w14:paraId="274D055B" w14:textId="77777777" w:rsidR="004D1A88" w:rsidRPr="00725E27" w:rsidRDefault="004D1A88" w:rsidP="004470E5">
            <w:pPr>
              <w:pStyle w:val="ListParagraph"/>
              <w:numPr>
                <w:ilvl w:val="1"/>
                <w:numId w:val="192"/>
              </w:numPr>
              <w:tabs>
                <w:tab w:val="left" w:pos="720"/>
                <w:tab w:val="left" w:pos="144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Quantification of External Works Elements</w:t>
            </w:r>
          </w:p>
          <w:p w14:paraId="50D32968" w14:textId="77777777" w:rsidR="004D1A88" w:rsidRPr="00725E27" w:rsidRDefault="004D1A88" w:rsidP="004470E5">
            <w:pPr>
              <w:pStyle w:val="ListParagraph"/>
              <w:numPr>
                <w:ilvl w:val="0"/>
                <w:numId w:val="194"/>
              </w:numPr>
              <w:tabs>
                <w:tab w:val="left" w:pos="720"/>
              </w:tabs>
              <w:spacing w:after="0" w:line="360" w:lineRule="auto"/>
              <w:rPr>
                <w:rFonts w:eastAsia="Times New Roman"/>
                <w:vanish/>
                <w:kern w:val="2"/>
                <w:szCs w:val="24"/>
                <w14:ligatures w14:val="standardContextual"/>
              </w:rPr>
            </w:pPr>
          </w:p>
          <w:p w14:paraId="4FE86135" w14:textId="77777777" w:rsidR="004D1A88" w:rsidRPr="00725E27" w:rsidRDefault="004D1A88" w:rsidP="004470E5">
            <w:pPr>
              <w:pStyle w:val="ListParagraph"/>
              <w:numPr>
                <w:ilvl w:val="0"/>
                <w:numId w:val="194"/>
              </w:numPr>
              <w:tabs>
                <w:tab w:val="left" w:pos="720"/>
              </w:tabs>
              <w:spacing w:after="0" w:line="360" w:lineRule="auto"/>
              <w:rPr>
                <w:rFonts w:eastAsia="Times New Roman"/>
                <w:vanish/>
                <w:kern w:val="2"/>
                <w:szCs w:val="24"/>
                <w14:ligatures w14:val="standardContextual"/>
              </w:rPr>
            </w:pPr>
          </w:p>
          <w:p w14:paraId="20E613B6" w14:textId="77777777" w:rsidR="004D1A88" w:rsidRPr="00725E27" w:rsidRDefault="004D1A88" w:rsidP="004470E5">
            <w:pPr>
              <w:pStyle w:val="ListParagraph"/>
              <w:numPr>
                <w:ilvl w:val="0"/>
                <w:numId w:val="194"/>
              </w:numPr>
              <w:tabs>
                <w:tab w:val="left" w:pos="720"/>
              </w:tabs>
              <w:spacing w:after="0" w:line="360" w:lineRule="auto"/>
              <w:rPr>
                <w:rFonts w:eastAsia="Times New Roman"/>
                <w:vanish/>
                <w:kern w:val="2"/>
                <w:szCs w:val="24"/>
                <w14:ligatures w14:val="standardContextual"/>
              </w:rPr>
            </w:pPr>
          </w:p>
          <w:p w14:paraId="358EDE59" w14:textId="77777777" w:rsidR="004D1A88" w:rsidRPr="00725E27" w:rsidRDefault="004D1A88" w:rsidP="004470E5">
            <w:pPr>
              <w:pStyle w:val="ListParagraph"/>
              <w:numPr>
                <w:ilvl w:val="0"/>
                <w:numId w:val="194"/>
              </w:numPr>
              <w:tabs>
                <w:tab w:val="left" w:pos="720"/>
              </w:tabs>
              <w:spacing w:after="0" w:line="360" w:lineRule="auto"/>
              <w:rPr>
                <w:rFonts w:eastAsia="Times New Roman"/>
                <w:vanish/>
                <w:kern w:val="2"/>
                <w:szCs w:val="24"/>
                <w14:ligatures w14:val="standardContextual"/>
              </w:rPr>
            </w:pPr>
          </w:p>
          <w:p w14:paraId="44F4BCC5" w14:textId="77777777" w:rsidR="004D1A88" w:rsidRPr="00725E27" w:rsidRDefault="004D1A88" w:rsidP="004470E5">
            <w:pPr>
              <w:pStyle w:val="ListParagraph"/>
              <w:numPr>
                <w:ilvl w:val="1"/>
                <w:numId w:val="194"/>
              </w:numPr>
              <w:tabs>
                <w:tab w:val="left" w:pos="720"/>
                <w:tab w:val="left" w:pos="1440"/>
              </w:tabs>
              <w:spacing w:after="0" w:line="360" w:lineRule="auto"/>
              <w:rPr>
                <w:rFonts w:eastAsia="Times New Roman"/>
                <w:vanish/>
                <w:kern w:val="2"/>
                <w:szCs w:val="24"/>
                <w14:ligatures w14:val="standardContextual"/>
              </w:rPr>
            </w:pPr>
          </w:p>
          <w:p w14:paraId="7BFAB37F" w14:textId="77777777" w:rsidR="004D1A88" w:rsidRPr="00725E27" w:rsidRDefault="004D1A88" w:rsidP="004470E5">
            <w:pPr>
              <w:pStyle w:val="ListParagraph"/>
              <w:numPr>
                <w:ilvl w:val="1"/>
                <w:numId w:val="194"/>
              </w:numPr>
              <w:tabs>
                <w:tab w:val="left" w:pos="720"/>
                <w:tab w:val="left" w:pos="1440"/>
              </w:tabs>
              <w:spacing w:after="0" w:line="360" w:lineRule="auto"/>
              <w:rPr>
                <w:rFonts w:eastAsia="Times New Roman"/>
                <w:vanish/>
                <w:kern w:val="2"/>
                <w:szCs w:val="24"/>
                <w14:ligatures w14:val="standardContextual"/>
              </w:rPr>
            </w:pPr>
          </w:p>
          <w:p w14:paraId="5BC4F87C"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bCs/>
                <w:kern w:val="2"/>
                <w:szCs w:val="24"/>
                <w14:ligatures w14:val="standardContextual"/>
              </w:rPr>
            </w:pPr>
            <w:r w:rsidRPr="00725E27">
              <w:rPr>
                <w:rFonts w:eastAsia="Times New Roman"/>
                <w:bCs/>
                <w:kern w:val="2"/>
                <w:szCs w:val="24"/>
                <w14:ligatures w14:val="standardContextual"/>
              </w:rPr>
              <w:t>Measuring external works quantities</w:t>
            </w:r>
          </w:p>
          <w:p w14:paraId="2E7D95DF"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Applying standard units of measurement</w:t>
            </w:r>
          </w:p>
          <w:p w14:paraId="22EB6A46"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Calculating material volumes</w:t>
            </w:r>
          </w:p>
          <w:p w14:paraId="3C58C63D"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Considering environmental factors in quantity estimations</w:t>
            </w:r>
          </w:p>
          <w:p w14:paraId="34B9DE97" w14:textId="77777777" w:rsidR="004D1A88" w:rsidRPr="00725E27" w:rsidRDefault="004D1A88" w:rsidP="004470E5">
            <w:pPr>
              <w:pStyle w:val="ListParagraph"/>
              <w:numPr>
                <w:ilvl w:val="1"/>
                <w:numId w:val="192"/>
              </w:numPr>
              <w:tabs>
                <w:tab w:val="left" w:pos="720"/>
                <w:tab w:val="left" w:pos="144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Booking External Works Quantities</w:t>
            </w:r>
          </w:p>
          <w:p w14:paraId="599D04D2" w14:textId="77777777" w:rsidR="004D1A88" w:rsidRPr="00725E27" w:rsidRDefault="004D1A88" w:rsidP="004470E5">
            <w:pPr>
              <w:pStyle w:val="ListParagraph"/>
              <w:numPr>
                <w:ilvl w:val="0"/>
                <w:numId w:val="195"/>
              </w:numPr>
              <w:spacing w:after="0" w:line="360" w:lineRule="auto"/>
              <w:ind w:left="360"/>
              <w:rPr>
                <w:rFonts w:eastAsia="Times New Roman"/>
                <w:vanish/>
                <w:kern w:val="2"/>
                <w:szCs w:val="24"/>
                <w14:ligatures w14:val="standardContextual"/>
              </w:rPr>
            </w:pPr>
          </w:p>
          <w:p w14:paraId="77CECE71" w14:textId="77777777" w:rsidR="004D1A88" w:rsidRPr="00725E27" w:rsidRDefault="004D1A88" w:rsidP="004470E5">
            <w:pPr>
              <w:pStyle w:val="ListParagraph"/>
              <w:numPr>
                <w:ilvl w:val="0"/>
                <w:numId w:val="195"/>
              </w:numPr>
              <w:spacing w:after="0" w:line="360" w:lineRule="auto"/>
              <w:ind w:left="360"/>
              <w:rPr>
                <w:rFonts w:eastAsia="Times New Roman"/>
                <w:vanish/>
                <w:kern w:val="2"/>
                <w:szCs w:val="24"/>
                <w14:ligatures w14:val="standardContextual"/>
              </w:rPr>
            </w:pPr>
          </w:p>
          <w:p w14:paraId="53D2C34E" w14:textId="77777777" w:rsidR="004D1A88" w:rsidRPr="00725E27" w:rsidRDefault="004D1A88" w:rsidP="004470E5">
            <w:pPr>
              <w:pStyle w:val="ListParagraph"/>
              <w:numPr>
                <w:ilvl w:val="0"/>
                <w:numId w:val="195"/>
              </w:numPr>
              <w:spacing w:after="0" w:line="360" w:lineRule="auto"/>
              <w:ind w:left="360"/>
              <w:rPr>
                <w:rFonts w:eastAsia="Times New Roman"/>
                <w:vanish/>
                <w:kern w:val="2"/>
                <w:szCs w:val="24"/>
                <w14:ligatures w14:val="standardContextual"/>
              </w:rPr>
            </w:pPr>
          </w:p>
          <w:p w14:paraId="579B63B9" w14:textId="77777777" w:rsidR="004D1A88" w:rsidRPr="00725E27" w:rsidRDefault="004D1A88" w:rsidP="004470E5">
            <w:pPr>
              <w:pStyle w:val="ListParagraph"/>
              <w:numPr>
                <w:ilvl w:val="0"/>
                <w:numId w:val="195"/>
              </w:numPr>
              <w:spacing w:after="0" w:line="360" w:lineRule="auto"/>
              <w:ind w:left="360"/>
              <w:rPr>
                <w:rFonts w:eastAsia="Times New Roman"/>
                <w:vanish/>
                <w:kern w:val="2"/>
                <w:szCs w:val="24"/>
                <w14:ligatures w14:val="standardContextual"/>
              </w:rPr>
            </w:pPr>
          </w:p>
          <w:p w14:paraId="7F4D889E" w14:textId="77777777" w:rsidR="004D1A88" w:rsidRPr="00725E27" w:rsidRDefault="004D1A88" w:rsidP="004470E5">
            <w:pPr>
              <w:pStyle w:val="ListParagraph"/>
              <w:numPr>
                <w:ilvl w:val="1"/>
                <w:numId w:val="195"/>
              </w:numPr>
              <w:spacing w:after="0" w:line="360" w:lineRule="auto"/>
              <w:ind w:left="792" w:hanging="432"/>
              <w:rPr>
                <w:rFonts w:eastAsia="Times New Roman"/>
                <w:vanish/>
                <w:kern w:val="2"/>
                <w:szCs w:val="24"/>
                <w14:ligatures w14:val="standardContextual"/>
              </w:rPr>
            </w:pPr>
          </w:p>
          <w:p w14:paraId="5C7F227D" w14:textId="77777777" w:rsidR="004D1A88" w:rsidRPr="00725E27" w:rsidRDefault="004D1A88" w:rsidP="004470E5">
            <w:pPr>
              <w:pStyle w:val="ListParagraph"/>
              <w:numPr>
                <w:ilvl w:val="1"/>
                <w:numId w:val="195"/>
              </w:numPr>
              <w:spacing w:after="0" w:line="360" w:lineRule="auto"/>
              <w:ind w:left="792" w:hanging="432"/>
              <w:rPr>
                <w:rFonts w:eastAsia="Times New Roman"/>
                <w:vanish/>
                <w:kern w:val="2"/>
                <w:szCs w:val="24"/>
                <w14:ligatures w14:val="standardContextual"/>
              </w:rPr>
            </w:pPr>
          </w:p>
          <w:p w14:paraId="145AF073" w14:textId="77777777" w:rsidR="004D1A88" w:rsidRPr="00725E27" w:rsidRDefault="004D1A88" w:rsidP="004470E5">
            <w:pPr>
              <w:pStyle w:val="ListParagraph"/>
              <w:numPr>
                <w:ilvl w:val="1"/>
                <w:numId w:val="195"/>
              </w:numPr>
              <w:spacing w:after="0" w:line="360" w:lineRule="auto"/>
              <w:ind w:left="792" w:hanging="432"/>
              <w:rPr>
                <w:rFonts w:eastAsia="Times New Roman"/>
                <w:vanish/>
                <w:kern w:val="2"/>
                <w:szCs w:val="24"/>
                <w14:ligatures w14:val="standardContextual"/>
              </w:rPr>
            </w:pPr>
          </w:p>
          <w:p w14:paraId="7FC739D9"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Recording external elements accurately</w:t>
            </w:r>
          </w:p>
          <w:p w14:paraId="19034461"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Using standard booking sheets</w:t>
            </w:r>
          </w:p>
          <w:p w14:paraId="2D62EB2C"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Ensuring proper documentation</w:t>
            </w:r>
          </w:p>
          <w:p w14:paraId="46E4B7B9" w14:textId="77777777" w:rsidR="004D1A88" w:rsidRPr="00725E27" w:rsidRDefault="004D1A88" w:rsidP="004470E5">
            <w:pPr>
              <w:pStyle w:val="ListParagraph"/>
              <w:numPr>
                <w:ilvl w:val="2"/>
                <w:numId w:val="192"/>
              </w:numPr>
              <w:tabs>
                <w:tab w:val="left" w:pos="720"/>
                <w:tab w:val="left" w:pos="1440"/>
              </w:tabs>
              <w:spacing w:after="0" w:line="360" w:lineRule="auto"/>
              <w:ind w:left="1296"/>
              <w:rPr>
                <w:rFonts w:eastAsia="Times New Roman"/>
                <w:kern w:val="2"/>
                <w:szCs w:val="24"/>
                <w14:ligatures w14:val="standardContextual"/>
              </w:rPr>
            </w:pPr>
            <w:r w:rsidRPr="00725E27">
              <w:rPr>
                <w:rFonts w:eastAsia="Times New Roman"/>
                <w:kern w:val="2"/>
                <w:szCs w:val="24"/>
                <w14:ligatures w14:val="standardContextual"/>
              </w:rPr>
              <w:t>Cross-verifying with site conditions</w:t>
            </w:r>
          </w:p>
        </w:tc>
        <w:tc>
          <w:tcPr>
            <w:tcW w:w="1204" w:type="pct"/>
            <w:tcBorders>
              <w:top w:val="single" w:sz="4" w:space="0" w:color="auto"/>
              <w:left w:val="single" w:sz="4" w:space="0" w:color="auto"/>
              <w:bottom w:val="single" w:sz="4" w:space="0" w:color="auto"/>
              <w:right w:val="single" w:sz="4" w:space="0" w:color="auto"/>
            </w:tcBorders>
          </w:tcPr>
          <w:p w14:paraId="4F690BA6" w14:textId="77777777" w:rsidR="004D1A88" w:rsidRPr="00725E27" w:rsidRDefault="004D1A88" w:rsidP="004470E5">
            <w:pPr>
              <w:pStyle w:val="ListParagraph"/>
              <w:numPr>
                <w:ilvl w:val="0"/>
                <w:numId w:val="196"/>
              </w:numPr>
              <w:spacing w:line="256" w:lineRule="auto"/>
              <w:rPr>
                <w:kern w:val="2"/>
                <w:szCs w:val="24"/>
                <w14:ligatures w14:val="standardContextual"/>
              </w:rPr>
            </w:pPr>
            <w:r w:rsidRPr="00725E27">
              <w:rPr>
                <w:kern w:val="2"/>
                <w:szCs w:val="24"/>
                <w14:ligatures w14:val="standardContextual"/>
              </w:rPr>
              <w:lastRenderedPageBreak/>
              <w:t>Written</w:t>
            </w:r>
          </w:p>
          <w:p w14:paraId="0BF0B82C" w14:textId="77777777" w:rsidR="004D1A88" w:rsidRPr="00725E27" w:rsidRDefault="004D1A88" w:rsidP="004470E5">
            <w:pPr>
              <w:pStyle w:val="ListParagraph"/>
              <w:numPr>
                <w:ilvl w:val="0"/>
                <w:numId w:val="196"/>
              </w:numPr>
              <w:spacing w:line="256" w:lineRule="auto"/>
              <w:rPr>
                <w:kern w:val="2"/>
                <w:szCs w:val="24"/>
                <w14:ligatures w14:val="standardContextual"/>
              </w:rPr>
            </w:pPr>
            <w:r w:rsidRPr="00725E27">
              <w:rPr>
                <w:kern w:val="2"/>
                <w:szCs w:val="24"/>
                <w14:ligatures w14:val="standardContextual"/>
              </w:rPr>
              <w:t>Observation</w:t>
            </w:r>
          </w:p>
          <w:p w14:paraId="2CD633CC" w14:textId="77777777" w:rsidR="004D1A88" w:rsidRPr="00725E27" w:rsidRDefault="004D1A88" w:rsidP="004470E5">
            <w:pPr>
              <w:pStyle w:val="ListParagraph"/>
              <w:numPr>
                <w:ilvl w:val="0"/>
                <w:numId w:val="196"/>
              </w:numPr>
              <w:spacing w:line="256" w:lineRule="auto"/>
              <w:rPr>
                <w:kern w:val="2"/>
                <w:szCs w:val="24"/>
                <w14:ligatures w14:val="standardContextual"/>
              </w:rPr>
            </w:pPr>
            <w:r w:rsidRPr="00725E27">
              <w:rPr>
                <w:kern w:val="2"/>
                <w:szCs w:val="24"/>
                <w14:ligatures w14:val="standardContextual"/>
              </w:rPr>
              <w:t>Report</w:t>
            </w:r>
          </w:p>
          <w:p w14:paraId="308DDB59" w14:textId="77777777" w:rsidR="004D1A88" w:rsidRPr="00725E27" w:rsidRDefault="004D1A88" w:rsidP="004470E5">
            <w:pPr>
              <w:pStyle w:val="ListParagraph"/>
              <w:numPr>
                <w:ilvl w:val="0"/>
                <w:numId w:val="196"/>
              </w:numPr>
              <w:spacing w:line="256" w:lineRule="auto"/>
              <w:rPr>
                <w:kern w:val="2"/>
                <w:szCs w:val="24"/>
                <w14:ligatures w14:val="standardContextual"/>
              </w:rPr>
            </w:pPr>
            <w:r w:rsidRPr="00725E27">
              <w:rPr>
                <w:kern w:val="2"/>
                <w:szCs w:val="24"/>
                <w14:ligatures w14:val="standardContextual"/>
              </w:rPr>
              <w:t>Practical</w:t>
            </w:r>
          </w:p>
          <w:p w14:paraId="4D24AEB0" w14:textId="77777777" w:rsidR="004D1A88" w:rsidRPr="00725E27" w:rsidRDefault="004D1A88" w:rsidP="004D1A88">
            <w:pPr>
              <w:ind w:left="360"/>
              <w:rPr>
                <w:rFonts w:cs="Times New Roman"/>
                <w:kern w:val="2"/>
                <w:szCs w:val="24"/>
                <w:lang w:val="en-ZA"/>
                <w14:ligatures w14:val="standardContextual"/>
              </w:rPr>
            </w:pPr>
          </w:p>
        </w:tc>
      </w:tr>
      <w:tr w:rsidR="00DC0CBC" w:rsidRPr="00725E27" w14:paraId="227C9208" w14:textId="77777777" w:rsidTr="004D1A88">
        <w:trPr>
          <w:trHeight w:val="1178"/>
        </w:trPr>
        <w:tc>
          <w:tcPr>
            <w:tcW w:w="1295" w:type="pct"/>
            <w:tcBorders>
              <w:top w:val="single" w:sz="4" w:space="0" w:color="auto"/>
              <w:left w:val="single" w:sz="4" w:space="0" w:color="auto"/>
              <w:bottom w:val="single" w:sz="4" w:space="0" w:color="auto"/>
              <w:right w:val="single" w:sz="4" w:space="0" w:color="auto"/>
            </w:tcBorders>
            <w:hideMark/>
          </w:tcPr>
          <w:p w14:paraId="4223227A" w14:textId="77777777" w:rsidR="004D1A88" w:rsidRPr="00725E27" w:rsidRDefault="004D1A88" w:rsidP="004470E5">
            <w:pPr>
              <w:pStyle w:val="ListParagraph"/>
              <w:numPr>
                <w:ilvl w:val="0"/>
                <w:numId w:val="192"/>
              </w:numPr>
              <w:spacing w:after="0" w:line="360" w:lineRule="auto"/>
              <w:rPr>
                <w:kern w:val="28"/>
                <w:szCs w:val="24"/>
                <w:lang w:val="en-US"/>
                <w14:ligatures w14:val="standardContextual"/>
              </w:rPr>
            </w:pPr>
            <w:r w:rsidRPr="00725E27">
              <w:rPr>
                <w:kern w:val="28"/>
                <w:szCs w:val="24"/>
                <w14:ligatures w14:val="standardContextual"/>
              </w:rPr>
              <w:lastRenderedPageBreak/>
              <w:t xml:space="preserve">Abstract measured quantities  </w:t>
            </w:r>
          </w:p>
        </w:tc>
        <w:tc>
          <w:tcPr>
            <w:tcW w:w="2501"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43"/>
            </w:tblGrid>
            <w:tr w:rsidR="00DC0CBC" w:rsidRPr="00725E27" w14:paraId="791088DD" w14:textId="77777777" w:rsidTr="004D1A88">
              <w:trPr>
                <w:trHeight w:val="1134"/>
                <w:hidden/>
              </w:trPr>
              <w:tc>
                <w:tcPr>
                  <w:tcW w:w="5611" w:type="dxa"/>
                </w:tcPr>
                <w:p w14:paraId="58EE6ADA" w14:textId="77777777" w:rsidR="004D1A88" w:rsidRPr="00725E27" w:rsidRDefault="004D1A88" w:rsidP="004470E5">
                  <w:pPr>
                    <w:pStyle w:val="ListParagraph"/>
                    <w:numPr>
                      <w:ilvl w:val="0"/>
                      <w:numId w:val="197"/>
                    </w:numPr>
                    <w:spacing w:after="0" w:line="360" w:lineRule="auto"/>
                    <w:rPr>
                      <w:rFonts w:eastAsia="Times New Roman"/>
                      <w:bCs/>
                      <w:vanish/>
                      <w:kern w:val="2"/>
                      <w:szCs w:val="24"/>
                      <w14:ligatures w14:val="standardContextual"/>
                    </w:rPr>
                  </w:pPr>
                </w:p>
                <w:p w14:paraId="4D860071" w14:textId="77777777" w:rsidR="004D1A88" w:rsidRPr="00725E27" w:rsidRDefault="004D1A88" w:rsidP="004470E5">
                  <w:pPr>
                    <w:pStyle w:val="ListParagraph"/>
                    <w:numPr>
                      <w:ilvl w:val="0"/>
                      <w:numId w:val="197"/>
                    </w:numPr>
                    <w:spacing w:after="0" w:line="360" w:lineRule="auto"/>
                    <w:rPr>
                      <w:rFonts w:eastAsia="Times New Roman"/>
                      <w:bCs/>
                      <w:vanish/>
                      <w:kern w:val="2"/>
                      <w:szCs w:val="24"/>
                      <w14:ligatures w14:val="standardContextual"/>
                    </w:rPr>
                  </w:pPr>
                </w:p>
                <w:p w14:paraId="28CBC153"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Abstracting Sheet</w:t>
                  </w:r>
                </w:p>
                <w:p w14:paraId="2BC45190" w14:textId="77777777" w:rsidR="004D1A88" w:rsidRPr="00725E27" w:rsidRDefault="004D1A88"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2579D4EF" w14:textId="77777777" w:rsidR="004D1A88" w:rsidRPr="00725E27" w:rsidRDefault="004D1A88"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4DEAA393" w14:textId="77777777" w:rsidR="004D1A88" w:rsidRPr="00725E27" w:rsidRDefault="004D1A88"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3D921492" w14:textId="77777777" w:rsidR="004D1A88" w:rsidRPr="00725E27" w:rsidRDefault="004D1A88"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282BFA89" w14:textId="77777777" w:rsidR="004D1A88" w:rsidRPr="00725E27" w:rsidRDefault="004D1A88" w:rsidP="004470E5">
                  <w:pPr>
                    <w:pStyle w:val="ListParagraph"/>
                    <w:numPr>
                      <w:ilvl w:val="0"/>
                      <w:numId w:val="198"/>
                    </w:numPr>
                    <w:tabs>
                      <w:tab w:val="left" w:pos="720"/>
                    </w:tabs>
                    <w:spacing w:after="0" w:line="360" w:lineRule="auto"/>
                    <w:rPr>
                      <w:rFonts w:eastAsia="Times New Roman"/>
                      <w:vanish/>
                      <w:kern w:val="2"/>
                      <w:szCs w:val="24"/>
                      <w14:ligatures w14:val="standardContextual"/>
                    </w:rPr>
                  </w:pPr>
                </w:p>
                <w:p w14:paraId="3A3716E9" w14:textId="77777777" w:rsidR="004D1A88" w:rsidRPr="00725E27" w:rsidRDefault="004D1A88" w:rsidP="004470E5">
                  <w:pPr>
                    <w:pStyle w:val="ListParagraph"/>
                    <w:numPr>
                      <w:ilvl w:val="1"/>
                      <w:numId w:val="198"/>
                    </w:numPr>
                    <w:tabs>
                      <w:tab w:val="left" w:pos="720"/>
                      <w:tab w:val="left" w:pos="1440"/>
                    </w:tabs>
                    <w:spacing w:after="0" w:line="360" w:lineRule="auto"/>
                    <w:rPr>
                      <w:rFonts w:eastAsia="Times New Roman"/>
                      <w:vanish/>
                      <w:kern w:val="2"/>
                      <w:szCs w:val="24"/>
                      <w14:ligatures w14:val="standardContextual"/>
                    </w:rPr>
                  </w:pPr>
                </w:p>
                <w:p w14:paraId="6E76CADF"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Abstracting formats</w:t>
                  </w:r>
                </w:p>
                <w:p w14:paraId="5E51D23C"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Organizing measurements for clarity</w:t>
                  </w:r>
                </w:p>
                <w:p w14:paraId="03FB2024"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Applying SMM/CESMM standards</w:t>
                  </w:r>
                </w:p>
                <w:p w14:paraId="540CBE79"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Reviewing abstracting accuracy</w:t>
                  </w:r>
                </w:p>
                <w:p w14:paraId="07F4070B"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Transferring Descriptions to Abstracting Sheet</w:t>
                  </w:r>
                </w:p>
                <w:p w14:paraId="37BEF7BB" w14:textId="77777777" w:rsidR="004D1A88" w:rsidRPr="00725E27" w:rsidRDefault="004D1A88"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34328665" w14:textId="77777777" w:rsidR="004D1A88" w:rsidRPr="00725E27" w:rsidRDefault="004D1A88"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115A92C8" w14:textId="77777777" w:rsidR="004D1A88" w:rsidRPr="00725E27" w:rsidRDefault="004D1A88"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5ABDBE13" w14:textId="77777777" w:rsidR="004D1A88" w:rsidRPr="00725E27" w:rsidRDefault="004D1A88"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3C31BA51" w14:textId="77777777" w:rsidR="004D1A88" w:rsidRPr="00725E27" w:rsidRDefault="004D1A88" w:rsidP="004470E5">
                  <w:pPr>
                    <w:pStyle w:val="ListParagraph"/>
                    <w:numPr>
                      <w:ilvl w:val="0"/>
                      <w:numId w:val="199"/>
                    </w:numPr>
                    <w:tabs>
                      <w:tab w:val="left" w:pos="720"/>
                    </w:tabs>
                    <w:spacing w:after="0" w:line="360" w:lineRule="auto"/>
                    <w:rPr>
                      <w:rFonts w:eastAsia="Times New Roman"/>
                      <w:vanish/>
                      <w:kern w:val="2"/>
                      <w:szCs w:val="24"/>
                      <w14:ligatures w14:val="standardContextual"/>
                    </w:rPr>
                  </w:pPr>
                </w:p>
                <w:p w14:paraId="5AC57FFA" w14:textId="77777777" w:rsidR="004D1A88" w:rsidRPr="00725E27" w:rsidRDefault="004D1A88" w:rsidP="004470E5">
                  <w:pPr>
                    <w:pStyle w:val="ListParagraph"/>
                    <w:numPr>
                      <w:ilvl w:val="1"/>
                      <w:numId w:val="199"/>
                    </w:numPr>
                    <w:tabs>
                      <w:tab w:val="left" w:pos="720"/>
                      <w:tab w:val="left" w:pos="1440"/>
                    </w:tabs>
                    <w:spacing w:after="0" w:line="360" w:lineRule="auto"/>
                    <w:rPr>
                      <w:rFonts w:eastAsia="Times New Roman"/>
                      <w:vanish/>
                      <w:kern w:val="2"/>
                      <w:szCs w:val="24"/>
                      <w14:ligatures w14:val="standardContextual"/>
                    </w:rPr>
                  </w:pPr>
                </w:p>
                <w:p w14:paraId="65CB8FC1" w14:textId="77777777" w:rsidR="004D1A88" w:rsidRPr="00725E27" w:rsidRDefault="004D1A88" w:rsidP="004470E5">
                  <w:pPr>
                    <w:pStyle w:val="ListParagraph"/>
                    <w:numPr>
                      <w:ilvl w:val="1"/>
                      <w:numId w:val="199"/>
                    </w:numPr>
                    <w:tabs>
                      <w:tab w:val="left" w:pos="720"/>
                      <w:tab w:val="left" w:pos="1440"/>
                    </w:tabs>
                    <w:spacing w:after="0" w:line="360" w:lineRule="auto"/>
                    <w:rPr>
                      <w:rFonts w:eastAsia="Times New Roman"/>
                      <w:vanish/>
                      <w:kern w:val="2"/>
                      <w:szCs w:val="24"/>
                      <w14:ligatures w14:val="standardContextual"/>
                    </w:rPr>
                  </w:pPr>
                </w:p>
                <w:p w14:paraId="4D56DB92"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Copying booked item descriptions</w:t>
                  </w:r>
                </w:p>
                <w:p w14:paraId="18323E91"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lastRenderedPageBreak/>
                    <w:t>Maintaining accuracy and consistency</w:t>
                  </w:r>
                </w:p>
                <w:p w14:paraId="5A9701F0"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Following SMM/CESMM guidelines</w:t>
                  </w:r>
                </w:p>
                <w:p w14:paraId="6E32360B"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compliance with project requirements</w:t>
                  </w:r>
                </w:p>
                <w:p w14:paraId="17502661"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Transferring Squared Quantities to Abstracting Sheet</w:t>
                  </w:r>
                </w:p>
                <w:p w14:paraId="78DD1DBE" w14:textId="77777777" w:rsidR="004D1A88" w:rsidRPr="00725E27" w:rsidRDefault="004D1A88"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55CAFF4D" w14:textId="77777777" w:rsidR="004D1A88" w:rsidRPr="00725E27" w:rsidRDefault="004D1A88"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67B121C9" w14:textId="77777777" w:rsidR="004D1A88" w:rsidRPr="00725E27" w:rsidRDefault="004D1A88"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1169FCAE" w14:textId="77777777" w:rsidR="004D1A88" w:rsidRPr="00725E27" w:rsidRDefault="004D1A88"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2A0F5ED4" w14:textId="77777777" w:rsidR="004D1A88" w:rsidRPr="00725E27" w:rsidRDefault="004D1A88" w:rsidP="004470E5">
                  <w:pPr>
                    <w:pStyle w:val="ListParagraph"/>
                    <w:numPr>
                      <w:ilvl w:val="0"/>
                      <w:numId w:val="200"/>
                    </w:numPr>
                    <w:tabs>
                      <w:tab w:val="left" w:pos="720"/>
                    </w:tabs>
                    <w:spacing w:after="0" w:line="360" w:lineRule="auto"/>
                    <w:rPr>
                      <w:rFonts w:eastAsia="Times New Roman"/>
                      <w:vanish/>
                      <w:kern w:val="2"/>
                      <w:szCs w:val="24"/>
                      <w14:ligatures w14:val="standardContextual"/>
                    </w:rPr>
                  </w:pPr>
                </w:p>
                <w:p w14:paraId="2AB5A6A9" w14:textId="77777777" w:rsidR="004D1A88" w:rsidRPr="00725E27" w:rsidRDefault="004D1A88" w:rsidP="004470E5">
                  <w:pPr>
                    <w:pStyle w:val="ListParagraph"/>
                    <w:numPr>
                      <w:ilvl w:val="1"/>
                      <w:numId w:val="200"/>
                    </w:numPr>
                    <w:tabs>
                      <w:tab w:val="left" w:pos="720"/>
                      <w:tab w:val="left" w:pos="1440"/>
                    </w:tabs>
                    <w:spacing w:after="0" w:line="360" w:lineRule="auto"/>
                    <w:rPr>
                      <w:rFonts w:eastAsia="Times New Roman"/>
                      <w:vanish/>
                      <w:kern w:val="2"/>
                      <w:szCs w:val="24"/>
                      <w14:ligatures w14:val="standardContextual"/>
                    </w:rPr>
                  </w:pPr>
                </w:p>
                <w:p w14:paraId="15C76B5A" w14:textId="77777777" w:rsidR="004D1A88" w:rsidRPr="00725E27" w:rsidRDefault="004D1A88" w:rsidP="004470E5">
                  <w:pPr>
                    <w:pStyle w:val="ListParagraph"/>
                    <w:numPr>
                      <w:ilvl w:val="1"/>
                      <w:numId w:val="200"/>
                    </w:numPr>
                    <w:tabs>
                      <w:tab w:val="left" w:pos="720"/>
                      <w:tab w:val="left" w:pos="1440"/>
                    </w:tabs>
                    <w:spacing w:after="0" w:line="360" w:lineRule="auto"/>
                    <w:rPr>
                      <w:rFonts w:eastAsia="Times New Roman"/>
                      <w:vanish/>
                      <w:kern w:val="2"/>
                      <w:szCs w:val="24"/>
                      <w14:ligatures w14:val="standardContextual"/>
                    </w:rPr>
                  </w:pPr>
                </w:p>
                <w:p w14:paraId="1E6E19E3" w14:textId="77777777" w:rsidR="004D1A88" w:rsidRPr="00725E27" w:rsidRDefault="004D1A88" w:rsidP="004470E5">
                  <w:pPr>
                    <w:pStyle w:val="ListParagraph"/>
                    <w:numPr>
                      <w:ilvl w:val="1"/>
                      <w:numId w:val="200"/>
                    </w:numPr>
                    <w:tabs>
                      <w:tab w:val="left" w:pos="720"/>
                      <w:tab w:val="left" w:pos="1440"/>
                    </w:tabs>
                    <w:spacing w:after="0" w:line="360" w:lineRule="auto"/>
                    <w:rPr>
                      <w:rFonts w:eastAsia="Times New Roman"/>
                      <w:vanish/>
                      <w:kern w:val="2"/>
                      <w:szCs w:val="24"/>
                      <w14:ligatures w14:val="standardContextual"/>
                    </w:rPr>
                  </w:pPr>
                </w:p>
                <w:p w14:paraId="00E3EA2B"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Calculating squared quantities</w:t>
                  </w:r>
                </w:p>
                <w:p w14:paraId="429B18C9"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accurate documentation</w:t>
                  </w:r>
                </w:p>
                <w:p w14:paraId="5312B475"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Using standard formats</w:t>
                  </w:r>
                </w:p>
                <w:p w14:paraId="0FA1BEDA"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Double-checking calculations for accuracy</w:t>
                  </w:r>
                </w:p>
                <w:p w14:paraId="4B237C93"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Calculation of Net Quantities</w:t>
                  </w:r>
                </w:p>
                <w:p w14:paraId="2B6EE2E7" w14:textId="77777777" w:rsidR="004D1A88" w:rsidRPr="00725E27" w:rsidRDefault="004D1A88"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5803870B" w14:textId="77777777" w:rsidR="004D1A88" w:rsidRPr="00725E27" w:rsidRDefault="004D1A88"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1A6083A5" w14:textId="77777777" w:rsidR="004D1A88" w:rsidRPr="00725E27" w:rsidRDefault="004D1A88"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03A711D5" w14:textId="77777777" w:rsidR="004D1A88" w:rsidRPr="00725E27" w:rsidRDefault="004D1A88"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3B63D765" w14:textId="77777777" w:rsidR="004D1A88" w:rsidRPr="00725E27" w:rsidRDefault="004D1A88" w:rsidP="004470E5">
                  <w:pPr>
                    <w:pStyle w:val="ListParagraph"/>
                    <w:numPr>
                      <w:ilvl w:val="0"/>
                      <w:numId w:val="201"/>
                    </w:numPr>
                    <w:tabs>
                      <w:tab w:val="left" w:pos="720"/>
                    </w:tabs>
                    <w:spacing w:after="0" w:line="360" w:lineRule="auto"/>
                    <w:rPr>
                      <w:rFonts w:eastAsia="Times New Roman"/>
                      <w:vanish/>
                      <w:kern w:val="2"/>
                      <w:szCs w:val="24"/>
                      <w14:ligatures w14:val="standardContextual"/>
                    </w:rPr>
                  </w:pPr>
                </w:p>
                <w:p w14:paraId="004B0E52" w14:textId="77777777" w:rsidR="004D1A88" w:rsidRPr="00725E27" w:rsidRDefault="004D1A88"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5A70FDFC" w14:textId="77777777" w:rsidR="004D1A88" w:rsidRPr="00725E27" w:rsidRDefault="004D1A88"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3BCC8E1B" w14:textId="77777777" w:rsidR="004D1A88" w:rsidRPr="00725E27" w:rsidRDefault="004D1A88"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317476B4" w14:textId="77777777" w:rsidR="004D1A88" w:rsidRPr="00725E27" w:rsidRDefault="004D1A88" w:rsidP="004470E5">
                  <w:pPr>
                    <w:pStyle w:val="ListParagraph"/>
                    <w:numPr>
                      <w:ilvl w:val="1"/>
                      <w:numId w:val="201"/>
                    </w:numPr>
                    <w:tabs>
                      <w:tab w:val="left" w:pos="720"/>
                      <w:tab w:val="left" w:pos="1440"/>
                    </w:tabs>
                    <w:spacing w:after="0" w:line="360" w:lineRule="auto"/>
                    <w:rPr>
                      <w:rFonts w:eastAsia="Times New Roman"/>
                      <w:vanish/>
                      <w:kern w:val="2"/>
                      <w:szCs w:val="24"/>
                      <w14:ligatures w14:val="standardContextual"/>
                    </w:rPr>
                  </w:pPr>
                </w:p>
                <w:p w14:paraId="5BFAA983"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Techniques for calculating net quantities</w:t>
                  </w:r>
                </w:p>
                <w:p w14:paraId="3A45E36D"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Applying SMM/CESMM methods</w:t>
                  </w:r>
                </w:p>
                <w:p w14:paraId="2632A876"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accuracy</w:t>
                  </w:r>
                </w:p>
                <w:p w14:paraId="007584DF"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Adjusting quantities based on project variations</w:t>
                  </w:r>
                </w:p>
                <w:p w14:paraId="377715DC"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Running Through Dimensions</w:t>
                  </w:r>
                </w:p>
                <w:p w14:paraId="6E8E7143" w14:textId="77777777" w:rsidR="004D1A88" w:rsidRPr="00725E27" w:rsidRDefault="004D1A88"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699C028F" w14:textId="77777777" w:rsidR="004D1A88" w:rsidRPr="00725E27" w:rsidRDefault="004D1A88"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211B2575" w14:textId="77777777" w:rsidR="004D1A88" w:rsidRPr="00725E27" w:rsidRDefault="004D1A88"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2978B67F" w14:textId="77777777" w:rsidR="004D1A88" w:rsidRPr="00725E27" w:rsidRDefault="004D1A88"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16FDFA6F" w14:textId="77777777" w:rsidR="004D1A88" w:rsidRPr="00725E27" w:rsidRDefault="004D1A88" w:rsidP="004470E5">
                  <w:pPr>
                    <w:pStyle w:val="ListParagraph"/>
                    <w:numPr>
                      <w:ilvl w:val="0"/>
                      <w:numId w:val="202"/>
                    </w:numPr>
                    <w:tabs>
                      <w:tab w:val="left" w:pos="720"/>
                    </w:tabs>
                    <w:spacing w:after="0" w:line="360" w:lineRule="auto"/>
                    <w:rPr>
                      <w:rFonts w:eastAsia="Times New Roman"/>
                      <w:vanish/>
                      <w:kern w:val="2"/>
                      <w:szCs w:val="24"/>
                      <w14:ligatures w14:val="standardContextual"/>
                    </w:rPr>
                  </w:pPr>
                </w:p>
                <w:p w14:paraId="287D3510" w14:textId="77777777" w:rsidR="004D1A88" w:rsidRPr="00725E27" w:rsidRDefault="004D1A88"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66697E40" w14:textId="77777777" w:rsidR="004D1A88" w:rsidRPr="00725E27" w:rsidRDefault="004D1A88"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781D5C7A" w14:textId="77777777" w:rsidR="004D1A88" w:rsidRPr="00725E27" w:rsidRDefault="004D1A88"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19719E7F" w14:textId="77777777" w:rsidR="004D1A88" w:rsidRPr="00725E27" w:rsidRDefault="004D1A88"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36DA3073" w14:textId="77777777" w:rsidR="004D1A88" w:rsidRPr="00725E27" w:rsidRDefault="004D1A88" w:rsidP="004470E5">
                  <w:pPr>
                    <w:pStyle w:val="ListParagraph"/>
                    <w:numPr>
                      <w:ilvl w:val="1"/>
                      <w:numId w:val="202"/>
                    </w:numPr>
                    <w:tabs>
                      <w:tab w:val="left" w:pos="720"/>
                      <w:tab w:val="left" w:pos="1440"/>
                    </w:tabs>
                    <w:spacing w:after="0" w:line="360" w:lineRule="auto"/>
                    <w:rPr>
                      <w:rFonts w:eastAsia="Times New Roman"/>
                      <w:vanish/>
                      <w:kern w:val="2"/>
                      <w:szCs w:val="24"/>
                      <w14:ligatures w14:val="standardContextual"/>
                    </w:rPr>
                  </w:pPr>
                </w:p>
                <w:p w14:paraId="6B817C19"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Reviewing all dimensions</w:t>
                  </w:r>
                </w:p>
                <w:p w14:paraId="6182C07E"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Correcting any errors</w:t>
                  </w:r>
                </w:p>
                <w:p w14:paraId="701F93E3"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measurements are accurate</w:t>
                  </w:r>
                </w:p>
                <w:p w14:paraId="06795DCF" w14:textId="77777777" w:rsidR="004D1A88" w:rsidRPr="00725E27" w:rsidRDefault="004D1A88" w:rsidP="004470E5">
                  <w:pPr>
                    <w:pStyle w:val="ListParagraph"/>
                    <w:numPr>
                      <w:ilvl w:val="2"/>
                      <w:numId w:val="192"/>
                    </w:numPr>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Confirming dimensions align with drawings</w:t>
                  </w:r>
                </w:p>
              </w:tc>
            </w:tr>
          </w:tbl>
          <w:p w14:paraId="0A5F8F1C" w14:textId="77777777" w:rsidR="004D1A88" w:rsidRPr="00725E27" w:rsidRDefault="004D1A88" w:rsidP="004D1A88">
            <w:pPr>
              <w:pStyle w:val="ListParagraph"/>
              <w:ind w:left="360" w:hanging="360"/>
              <w:rPr>
                <w:rFonts w:eastAsia="Times New Roman"/>
                <w:bCs/>
                <w:vanish/>
                <w:kern w:val="2"/>
                <w:szCs w:val="24"/>
                <w14:ligatures w14:val="standardContextual"/>
              </w:rPr>
            </w:pPr>
          </w:p>
        </w:tc>
        <w:tc>
          <w:tcPr>
            <w:tcW w:w="1204" w:type="pct"/>
            <w:tcBorders>
              <w:top w:val="single" w:sz="4" w:space="0" w:color="auto"/>
              <w:left w:val="single" w:sz="4" w:space="0" w:color="auto"/>
              <w:bottom w:val="single" w:sz="4" w:space="0" w:color="auto"/>
              <w:right w:val="single" w:sz="4" w:space="0" w:color="auto"/>
            </w:tcBorders>
          </w:tcPr>
          <w:p w14:paraId="0F01CC5D" w14:textId="77777777" w:rsidR="004D1A88" w:rsidRPr="00725E27" w:rsidRDefault="004D1A88" w:rsidP="004470E5">
            <w:pPr>
              <w:pStyle w:val="ListParagraph"/>
              <w:numPr>
                <w:ilvl w:val="0"/>
                <w:numId w:val="203"/>
              </w:numPr>
              <w:spacing w:line="256" w:lineRule="auto"/>
              <w:rPr>
                <w:kern w:val="2"/>
                <w:szCs w:val="24"/>
                <w:lang w:val="en-ZA"/>
                <w14:ligatures w14:val="standardContextual"/>
              </w:rPr>
            </w:pPr>
            <w:r w:rsidRPr="00725E27">
              <w:rPr>
                <w:kern w:val="2"/>
                <w:szCs w:val="24"/>
                <w:lang w:val="en-ZA"/>
                <w14:ligatures w14:val="standardContextual"/>
              </w:rPr>
              <w:lastRenderedPageBreak/>
              <w:t>Written</w:t>
            </w:r>
          </w:p>
          <w:p w14:paraId="5309BF2F" w14:textId="77777777" w:rsidR="004D1A88" w:rsidRPr="00725E27" w:rsidRDefault="004D1A88" w:rsidP="004470E5">
            <w:pPr>
              <w:pStyle w:val="ListParagraph"/>
              <w:numPr>
                <w:ilvl w:val="0"/>
                <w:numId w:val="203"/>
              </w:numPr>
              <w:spacing w:line="256" w:lineRule="auto"/>
              <w:rPr>
                <w:kern w:val="2"/>
                <w:szCs w:val="24"/>
                <w:lang w:val="en-ZA"/>
                <w14:ligatures w14:val="standardContextual"/>
              </w:rPr>
            </w:pPr>
            <w:r w:rsidRPr="00725E27">
              <w:rPr>
                <w:kern w:val="2"/>
                <w:szCs w:val="24"/>
                <w:lang w:val="en-ZA"/>
                <w14:ligatures w14:val="standardContextual"/>
              </w:rPr>
              <w:t>Observation</w:t>
            </w:r>
          </w:p>
          <w:p w14:paraId="37F85F24" w14:textId="77777777" w:rsidR="004D1A88" w:rsidRPr="00725E27" w:rsidRDefault="004D1A88" w:rsidP="004470E5">
            <w:pPr>
              <w:pStyle w:val="ListParagraph"/>
              <w:numPr>
                <w:ilvl w:val="0"/>
                <w:numId w:val="203"/>
              </w:numPr>
              <w:spacing w:line="256" w:lineRule="auto"/>
              <w:rPr>
                <w:kern w:val="2"/>
                <w:szCs w:val="24"/>
                <w:lang w:val="en-ZA"/>
                <w14:ligatures w14:val="standardContextual"/>
              </w:rPr>
            </w:pPr>
            <w:r w:rsidRPr="00725E27">
              <w:rPr>
                <w:kern w:val="2"/>
                <w:szCs w:val="24"/>
                <w:lang w:val="en-ZA"/>
                <w14:ligatures w14:val="standardContextual"/>
              </w:rPr>
              <w:t>Report</w:t>
            </w:r>
          </w:p>
          <w:p w14:paraId="4E66C597" w14:textId="77777777" w:rsidR="004D1A88" w:rsidRPr="00725E27" w:rsidRDefault="004D1A88" w:rsidP="004470E5">
            <w:pPr>
              <w:pStyle w:val="ListParagraph"/>
              <w:numPr>
                <w:ilvl w:val="0"/>
                <w:numId w:val="203"/>
              </w:numPr>
              <w:spacing w:line="256" w:lineRule="auto"/>
              <w:rPr>
                <w:kern w:val="2"/>
                <w:szCs w:val="24"/>
                <w:lang w:val="en-ZA"/>
                <w14:ligatures w14:val="standardContextual"/>
              </w:rPr>
            </w:pPr>
            <w:r w:rsidRPr="00725E27">
              <w:rPr>
                <w:kern w:val="2"/>
                <w:szCs w:val="24"/>
                <w:lang w:val="en-ZA"/>
                <w14:ligatures w14:val="standardContextual"/>
              </w:rPr>
              <w:t>Practical</w:t>
            </w:r>
          </w:p>
          <w:p w14:paraId="57B6FFB4" w14:textId="77777777" w:rsidR="004D1A88" w:rsidRPr="00725E27" w:rsidRDefault="004D1A88" w:rsidP="004D1A88">
            <w:pPr>
              <w:pStyle w:val="ListParagraph"/>
              <w:spacing w:line="256" w:lineRule="auto"/>
              <w:ind w:left="360" w:hanging="360"/>
              <w:rPr>
                <w:kern w:val="2"/>
                <w:szCs w:val="24"/>
                <w:lang w:val="en-ZA"/>
                <w14:ligatures w14:val="standardContextual"/>
              </w:rPr>
            </w:pPr>
          </w:p>
        </w:tc>
      </w:tr>
      <w:tr w:rsidR="004D1A88" w:rsidRPr="00725E27" w14:paraId="5E284C58" w14:textId="77777777" w:rsidTr="004D1A88">
        <w:trPr>
          <w:trHeight w:val="1178"/>
        </w:trPr>
        <w:tc>
          <w:tcPr>
            <w:tcW w:w="1295" w:type="pct"/>
            <w:tcBorders>
              <w:top w:val="single" w:sz="4" w:space="0" w:color="auto"/>
              <w:left w:val="single" w:sz="4" w:space="0" w:color="auto"/>
              <w:bottom w:val="single" w:sz="4" w:space="0" w:color="auto"/>
              <w:right w:val="single" w:sz="4" w:space="0" w:color="auto"/>
            </w:tcBorders>
          </w:tcPr>
          <w:p w14:paraId="1FFAF721" w14:textId="77777777" w:rsidR="004D1A88" w:rsidRPr="00725E27" w:rsidRDefault="004D1A88" w:rsidP="004470E5">
            <w:pPr>
              <w:pStyle w:val="ListParagraph"/>
              <w:numPr>
                <w:ilvl w:val="0"/>
                <w:numId w:val="192"/>
              </w:numPr>
              <w:spacing w:after="0" w:line="360" w:lineRule="auto"/>
              <w:rPr>
                <w:kern w:val="28"/>
                <w:szCs w:val="24"/>
                <w:lang w:val="en-US"/>
                <w14:ligatures w14:val="standardContextual"/>
              </w:rPr>
            </w:pPr>
            <w:r w:rsidRPr="00725E27">
              <w:rPr>
                <w:kern w:val="28"/>
                <w:szCs w:val="24"/>
                <w14:ligatures w14:val="standardContextual"/>
              </w:rPr>
              <w:lastRenderedPageBreak/>
              <w:t>Prepare bill of quantities</w:t>
            </w:r>
          </w:p>
          <w:p w14:paraId="79E765A2" w14:textId="77777777" w:rsidR="004D1A88" w:rsidRPr="00725E27" w:rsidRDefault="004D1A88" w:rsidP="004D1A88">
            <w:pPr>
              <w:spacing w:after="0" w:line="360" w:lineRule="auto"/>
              <w:rPr>
                <w:rFonts w:cs="Times New Roman"/>
                <w:kern w:val="28"/>
                <w:szCs w:val="24"/>
                <w14:ligatures w14:val="standardContextual"/>
              </w:rPr>
            </w:pPr>
          </w:p>
        </w:tc>
        <w:tc>
          <w:tcPr>
            <w:tcW w:w="2501"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43"/>
            </w:tblGrid>
            <w:tr w:rsidR="00DC0CBC" w:rsidRPr="00725E27" w14:paraId="4636D770" w14:textId="77777777" w:rsidTr="004D1A88">
              <w:trPr>
                <w:trHeight w:val="2331"/>
                <w:hidden/>
              </w:trPr>
              <w:tc>
                <w:tcPr>
                  <w:tcW w:w="5730" w:type="dxa"/>
                </w:tcPr>
                <w:p w14:paraId="3D32DDFB" w14:textId="77777777" w:rsidR="004D1A88" w:rsidRPr="00725E27" w:rsidRDefault="004D1A88" w:rsidP="004470E5">
                  <w:pPr>
                    <w:pStyle w:val="ListParagraph"/>
                    <w:numPr>
                      <w:ilvl w:val="0"/>
                      <w:numId w:val="204"/>
                    </w:numPr>
                    <w:spacing w:after="0" w:line="360" w:lineRule="auto"/>
                    <w:rPr>
                      <w:rFonts w:eastAsia="Times New Roman"/>
                      <w:bCs/>
                      <w:vanish/>
                      <w:kern w:val="2"/>
                      <w:szCs w:val="24"/>
                      <w14:ligatures w14:val="standardContextual"/>
                    </w:rPr>
                  </w:pPr>
                </w:p>
                <w:p w14:paraId="637AAFD6" w14:textId="77777777" w:rsidR="004D1A88" w:rsidRPr="00725E27" w:rsidRDefault="004D1A88" w:rsidP="004470E5">
                  <w:pPr>
                    <w:pStyle w:val="ListParagraph"/>
                    <w:numPr>
                      <w:ilvl w:val="0"/>
                      <w:numId w:val="204"/>
                    </w:numPr>
                    <w:spacing w:after="0" w:line="360" w:lineRule="auto"/>
                    <w:rPr>
                      <w:rFonts w:eastAsia="Times New Roman"/>
                      <w:bCs/>
                      <w:vanish/>
                      <w:kern w:val="2"/>
                      <w:szCs w:val="24"/>
                      <w14:ligatures w14:val="standardContextual"/>
                    </w:rPr>
                  </w:pPr>
                </w:p>
                <w:p w14:paraId="74B893C8" w14:textId="77777777" w:rsidR="004D1A88" w:rsidRPr="00725E27" w:rsidRDefault="004D1A88" w:rsidP="004470E5">
                  <w:pPr>
                    <w:pStyle w:val="ListParagraph"/>
                    <w:numPr>
                      <w:ilvl w:val="0"/>
                      <w:numId w:val="204"/>
                    </w:numPr>
                    <w:spacing w:after="0" w:line="360" w:lineRule="auto"/>
                    <w:rPr>
                      <w:rFonts w:eastAsia="Times New Roman"/>
                      <w:bCs/>
                      <w:vanish/>
                      <w:kern w:val="2"/>
                      <w:szCs w:val="24"/>
                      <w14:ligatures w14:val="standardContextual"/>
                    </w:rPr>
                  </w:pPr>
                </w:p>
                <w:p w14:paraId="680A6733"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Specifications</w:t>
                  </w:r>
                </w:p>
                <w:p w14:paraId="7225FFFE" w14:textId="77777777" w:rsidR="004D1A88" w:rsidRPr="00725E27" w:rsidRDefault="004D1A88"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36DAA5C4" w14:textId="77777777" w:rsidR="004D1A88" w:rsidRPr="00725E27" w:rsidRDefault="004D1A88"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7D1618A8" w14:textId="77777777" w:rsidR="004D1A88" w:rsidRPr="00725E27" w:rsidRDefault="004D1A88"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53BCD7AC" w14:textId="77777777" w:rsidR="004D1A88" w:rsidRPr="00725E27" w:rsidRDefault="004D1A88"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0EAAB808" w14:textId="77777777" w:rsidR="004D1A88" w:rsidRPr="00725E27" w:rsidRDefault="004D1A88"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4662B684" w14:textId="77777777" w:rsidR="004D1A88" w:rsidRPr="00725E27" w:rsidRDefault="004D1A88" w:rsidP="004470E5">
                  <w:pPr>
                    <w:pStyle w:val="ListParagraph"/>
                    <w:numPr>
                      <w:ilvl w:val="0"/>
                      <w:numId w:val="205"/>
                    </w:numPr>
                    <w:tabs>
                      <w:tab w:val="left" w:pos="720"/>
                    </w:tabs>
                    <w:spacing w:after="0" w:line="360" w:lineRule="auto"/>
                    <w:rPr>
                      <w:rFonts w:eastAsia="Times New Roman"/>
                      <w:vanish/>
                      <w:kern w:val="2"/>
                      <w:szCs w:val="24"/>
                      <w14:ligatures w14:val="standardContextual"/>
                    </w:rPr>
                  </w:pPr>
                </w:p>
                <w:p w14:paraId="5400B4DA" w14:textId="77777777" w:rsidR="004D1A88" w:rsidRPr="00725E27" w:rsidRDefault="004D1A88" w:rsidP="004470E5">
                  <w:pPr>
                    <w:pStyle w:val="ListParagraph"/>
                    <w:numPr>
                      <w:ilvl w:val="1"/>
                      <w:numId w:val="205"/>
                    </w:numPr>
                    <w:tabs>
                      <w:tab w:val="left" w:pos="720"/>
                      <w:tab w:val="left" w:pos="1440"/>
                    </w:tabs>
                    <w:spacing w:after="0" w:line="360" w:lineRule="auto"/>
                    <w:rPr>
                      <w:rFonts w:eastAsia="Times New Roman"/>
                      <w:vanish/>
                      <w:kern w:val="2"/>
                      <w:szCs w:val="24"/>
                      <w14:ligatures w14:val="standardContextual"/>
                    </w:rPr>
                  </w:pPr>
                </w:p>
                <w:p w14:paraId="3A26F34D"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Specifications preparations</w:t>
                  </w:r>
                </w:p>
                <w:p w14:paraId="03509E3A" w14:textId="77777777" w:rsidR="004D1A88" w:rsidRPr="00725E27" w:rsidRDefault="004D1A88" w:rsidP="004470E5">
                  <w:pPr>
                    <w:pStyle w:val="ListParagraph"/>
                    <w:numPr>
                      <w:ilvl w:val="3"/>
                      <w:numId w:val="192"/>
                    </w:numPr>
                    <w:tabs>
                      <w:tab w:val="left" w:pos="720"/>
                      <w:tab w:val="left" w:pos="1584"/>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Material</w:t>
                  </w:r>
                </w:p>
                <w:p w14:paraId="46D2D4F6" w14:textId="77777777" w:rsidR="004D1A88" w:rsidRPr="00725E27" w:rsidRDefault="004D1A88" w:rsidP="004470E5">
                  <w:pPr>
                    <w:pStyle w:val="ListParagraph"/>
                    <w:numPr>
                      <w:ilvl w:val="3"/>
                      <w:numId w:val="192"/>
                    </w:numPr>
                    <w:tabs>
                      <w:tab w:val="left" w:pos="720"/>
                      <w:tab w:val="left" w:pos="1584"/>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Workmanship</w:t>
                  </w:r>
                </w:p>
                <w:p w14:paraId="2140BC8F"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Following SMM/CESMM standards</w:t>
                  </w:r>
                </w:p>
                <w:p w14:paraId="4B8E869A"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Cross-referencing with drawings and designs</w:t>
                  </w:r>
                </w:p>
                <w:p w14:paraId="35CE94D1"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Schedule of Rates</w:t>
                  </w:r>
                </w:p>
                <w:p w14:paraId="512FEBB8" w14:textId="77777777" w:rsidR="004D1A88" w:rsidRPr="00725E27" w:rsidRDefault="004D1A88"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3672CADC" w14:textId="77777777" w:rsidR="004D1A88" w:rsidRPr="00725E27" w:rsidRDefault="004D1A88"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6CDD2BAB" w14:textId="77777777" w:rsidR="004D1A88" w:rsidRPr="00725E27" w:rsidRDefault="004D1A88"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7BE11F7A" w14:textId="77777777" w:rsidR="004D1A88" w:rsidRPr="00725E27" w:rsidRDefault="004D1A88"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06817BF1" w14:textId="77777777" w:rsidR="004D1A88" w:rsidRPr="00725E27" w:rsidRDefault="004D1A88"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307C8054" w14:textId="77777777" w:rsidR="004D1A88" w:rsidRPr="00725E27" w:rsidRDefault="004D1A88" w:rsidP="004470E5">
                  <w:pPr>
                    <w:pStyle w:val="ListParagraph"/>
                    <w:numPr>
                      <w:ilvl w:val="0"/>
                      <w:numId w:val="206"/>
                    </w:numPr>
                    <w:tabs>
                      <w:tab w:val="left" w:pos="720"/>
                    </w:tabs>
                    <w:spacing w:after="0" w:line="360" w:lineRule="auto"/>
                    <w:rPr>
                      <w:rFonts w:eastAsia="Times New Roman"/>
                      <w:vanish/>
                      <w:kern w:val="2"/>
                      <w:szCs w:val="24"/>
                      <w14:ligatures w14:val="standardContextual"/>
                    </w:rPr>
                  </w:pPr>
                </w:p>
                <w:p w14:paraId="3353DDB3" w14:textId="77777777" w:rsidR="004D1A88" w:rsidRPr="00725E27" w:rsidRDefault="004D1A88" w:rsidP="004470E5">
                  <w:pPr>
                    <w:pStyle w:val="ListParagraph"/>
                    <w:numPr>
                      <w:ilvl w:val="1"/>
                      <w:numId w:val="206"/>
                    </w:numPr>
                    <w:tabs>
                      <w:tab w:val="left" w:pos="720"/>
                      <w:tab w:val="left" w:pos="1440"/>
                    </w:tabs>
                    <w:spacing w:after="0" w:line="360" w:lineRule="auto"/>
                    <w:rPr>
                      <w:rFonts w:eastAsia="Times New Roman"/>
                      <w:vanish/>
                      <w:kern w:val="2"/>
                      <w:szCs w:val="24"/>
                      <w14:ligatures w14:val="standardContextual"/>
                    </w:rPr>
                  </w:pPr>
                </w:p>
                <w:p w14:paraId="336CE4EF" w14:textId="77777777" w:rsidR="004D1A88" w:rsidRPr="00725E27" w:rsidRDefault="004D1A88" w:rsidP="004470E5">
                  <w:pPr>
                    <w:pStyle w:val="ListParagraph"/>
                    <w:numPr>
                      <w:ilvl w:val="1"/>
                      <w:numId w:val="206"/>
                    </w:numPr>
                    <w:tabs>
                      <w:tab w:val="left" w:pos="720"/>
                      <w:tab w:val="left" w:pos="1440"/>
                    </w:tabs>
                    <w:spacing w:after="0" w:line="360" w:lineRule="auto"/>
                    <w:rPr>
                      <w:rFonts w:eastAsia="Times New Roman"/>
                      <w:vanish/>
                      <w:kern w:val="2"/>
                      <w:szCs w:val="24"/>
                      <w14:ligatures w14:val="standardContextual"/>
                    </w:rPr>
                  </w:pPr>
                </w:p>
                <w:p w14:paraId="7397748C"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Calculating rates based on abstracted quantities</w:t>
                  </w:r>
                </w:p>
                <w:p w14:paraId="145F02E4"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Applying standard costing guidelines</w:t>
                  </w:r>
                </w:p>
                <w:p w14:paraId="1BFEAB30"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accuracy in costing</w:t>
                  </w:r>
                </w:p>
                <w:p w14:paraId="13FA196C"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Adjusting rates based on project constraints</w:t>
                  </w:r>
                </w:p>
                <w:p w14:paraId="7CADF48F" w14:textId="77777777" w:rsidR="004D1A88" w:rsidRPr="00725E27" w:rsidRDefault="004D1A88" w:rsidP="004470E5">
                  <w:pPr>
                    <w:pStyle w:val="ListParagraph"/>
                    <w:numPr>
                      <w:ilvl w:val="1"/>
                      <w:numId w:val="192"/>
                    </w:numPr>
                    <w:spacing w:after="0" w:line="360" w:lineRule="auto"/>
                    <w:rPr>
                      <w:rFonts w:eastAsia="Times New Roman"/>
                      <w:kern w:val="2"/>
                      <w:szCs w:val="24"/>
                      <w14:ligatures w14:val="standardContextual"/>
                    </w:rPr>
                  </w:pPr>
                  <w:r w:rsidRPr="00725E27">
                    <w:rPr>
                      <w:rFonts w:eastAsia="Times New Roman"/>
                      <w:bCs/>
                      <w:kern w:val="2"/>
                      <w:szCs w:val="24"/>
                      <w14:ligatures w14:val="standardContextual"/>
                    </w:rPr>
                    <w:t>Preparation of Bill of Quantities</w:t>
                  </w:r>
                </w:p>
                <w:p w14:paraId="388C1839" w14:textId="77777777" w:rsidR="004D1A88" w:rsidRPr="00725E27" w:rsidRDefault="004D1A88"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718A095D" w14:textId="77777777" w:rsidR="004D1A88" w:rsidRPr="00725E27" w:rsidRDefault="004D1A88"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579619A3" w14:textId="77777777" w:rsidR="004D1A88" w:rsidRPr="00725E27" w:rsidRDefault="004D1A88"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34626EF0" w14:textId="77777777" w:rsidR="004D1A88" w:rsidRPr="00725E27" w:rsidRDefault="004D1A88"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3F46B62B" w14:textId="77777777" w:rsidR="004D1A88" w:rsidRPr="00725E27" w:rsidRDefault="004D1A88"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16C76651" w14:textId="77777777" w:rsidR="004D1A88" w:rsidRPr="00725E27" w:rsidRDefault="004D1A88" w:rsidP="004470E5">
                  <w:pPr>
                    <w:pStyle w:val="ListParagraph"/>
                    <w:numPr>
                      <w:ilvl w:val="0"/>
                      <w:numId w:val="207"/>
                    </w:numPr>
                    <w:tabs>
                      <w:tab w:val="left" w:pos="720"/>
                    </w:tabs>
                    <w:spacing w:after="0" w:line="360" w:lineRule="auto"/>
                    <w:rPr>
                      <w:rFonts w:eastAsia="Times New Roman"/>
                      <w:vanish/>
                      <w:kern w:val="2"/>
                      <w:szCs w:val="24"/>
                      <w14:ligatures w14:val="standardContextual"/>
                    </w:rPr>
                  </w:pPr>
                </w:p>
                <w:p w14:paraId="7AACEAF8" w14:textId="77777777" w:rsidR="004D1A88" w:rsidRPr="00725E27" w:rsidRDefault="004D1A88" w:rsidP="004470E5">
                  <w:pPr>
                    <w:pStyle w:val="ListParagraph"/>
                    <w:numPr>
                      <w:ilvl w:val="1"/>
                      <w:numId w:val="207"/>
                    </w:numPr>
                    <w:tabs>
                      <w:tab w:val="left" w:pos="720"/>
                      <w:tab w:val="left" w:pos="1440"/>
                    </w:tabs>
                    <w:spacing w:after="0" w:line="360" w:lineRule="auto"/>
                    <w:rPr>
                      <w:rFonts w:eastAsia="Times New Roman"/>
                      <w:vanish/>
                      <w:kern w:val="2"/>
                      <w:szCs w:val="24"/>
                      <w14:ligatures w14:val="standardContextual"/>
                    </w:rPr>
                  </w:pPr>
                </w:p>
                <w:p w14:paraId="56BF191D" w14:textId="77777777" w:rsidR="004D1A88" w:rsidRPr="00725E27" w:rsidRDefault="004D1A88" w:rsidP="004470E5">
                  <w:pPr>
                    <w:pStyle w:val="ListParagraph"/>
                    <w:numPr>
                      <w:ilvl w:val="1"/>
                      <w:numId w:val="207"/>
                    </w:numPr>
                    <w:tabs>
                      <w:tab w:val="left" w:pos="720"/>
                      <w:tab w:val="left" w:pos="1440"/>
                    </w:tabs>
                    <w:spacing w:after="0" w:line="360" w:lineRule="auto"/>
                    <w:rPr>
                      <w:rFonts w:eastAsia="Times New Roman"/>
                      <w:vanish/>
                      <w:kern w:val="2"/>
                      <w:szCs w:val="24"/>
                      <w14:ligatures w14:val="standardContextual"/>
                    </w:rPr>
                  </w:pPr>
                </w:p>
                <w:p w14:paraId="7C335276" w14:textId="77777777" w:rsidR="004D1A88" w:rsidRPr="00725E27" w:rsidRDefault="004D1A88" w:rsidP="004470E5">
                  <w:pPr>
                    <w:pStyle w:val="ListParagraph"/>
                    <w:numPr>
                      <w:ilvl w:val="1"/>
                      <w:numId w:val="207"/>
                    </w:numPr>
                    <w:tabs>
                      <w:tab w:val="left" w:pos="720"/>
                      <w:tab w:val="left" w:pos="1440"/>
                    </w:tabs>
                    <w:spacing w:after="0" w:line="360" w:lineRule="auto"/>
                    <w:rPr>
                      <w:rFonts w:eastAsia="Times New Roman"/>
                      <w:vanish/>
                      <w:kern w:val="2"/>
                      <w:szCs w:val="24"/>
                      <w14:ligatures w14:val="standardContextual"/>
                    </w:rPr>
                  </w:pPr>
                </w:p>
                <w:p w14:paraId="57EF6C68"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Compiling BOQ based on working drawings</w:t>
                  </w:r>
                </w:p>
                <w:p w14:paraId="171EAF38"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Ensuring BOQ is comprehensive and accurate</w:t>
                  </w:r>
                </w:p>
                <w:p w14:paraId="0F34BE3B"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Following standard BOQ formats</w:t>
                  </w:r>
                </w:p>
                <w:p w14:paraId="75728A76" w14:textId="77777777" w:rsidR="004D1A88" w:rsidRPr="00725E27" w:rsidRDefault="004D1A88" w:rsidP="004470E5">
                  <w:pPr>
                    <w:pStyle w:val="ListParagraph"/>
                    <w:numPr>
                      <w:ilvl w:val="2"/>
                      <w:numId w:val="192"/>
                    </w:numPr>
                    <w:tabs>
                      <w:tab w:val="left" w:pos="720"/>
                      <w:tab w:val="left" w:pos="1440"/>
                      <w:tab w:val="left" w:pos="2160"/>
                    </w:tabs>
                    <w:spacing w:after="0" w:line="360" w:lineRule="auto"/>
                    <w:rPr>
                      <w:rFonts w:eastAsia="Times New Roman"/>
                      <w:kern w:val="2"/>
                      <w:szCs w:val="24"/>
                      <w14:ligatures w14:val="standardContextual"/>
                    </w:rPr>
                  </w:pPr>
                  <w:r w:rsidRPr="00725E27">
                    <w:rPr>
                      <w:rFonts w:eastAsia="Times New Roman"/>
                      <w:kern w:val="2"/>
                      <w:szCs w:val="24"/>
                      <w14:ligatures w14:val="standardContextual"/>
                    </w:rPr>
                    <w:t>Reviewing BOQ for consistency with specifications</w:t>
                  </w:r>
                </w:p>
              </w:tc>
            </w:tr>
          </w:tbl>
          <w:p w14:paraId="40F3C638" w14:textId="77777777" w:rsidR="004D1A88" w:rsidRPr="00725E27" w:rsidRDefault="004D1A88" w:rsidP="004D1A88">
            <w:pPr>
              <w:pStyle w:val="ListParagraph"/>
              <w:ind w:left="360" w:hanging="360"/>
              <w:rPr>
                <w:rFonts w:eastAsia="Times New Roman"/>
                <w:bCs/>
                <w:vanish/>
                <w:kern w:val="2"/>
                <w:szCs w:val="24"/>
                <w14:ligatures w14:val="standardContextual"/>
              </w:rPr>
            </w:pPr>
          </w:p>
        </w:tc>
        <w:tc>
          <w:tcPr>
            <w:tcW w:w="1204" w:type="pct"/>
            <w:tcBorders>
              <w:top w:val="single" w:sz="4" w:space="0" w:color="auto"/>
              <w:left w:val="single" w:sz="4" w:space="0" w:color="auto"/>
              <w:bottom w:val="single" w:sz="4" w:space="0" w:color="auto"/>
              <w:right w:val="single" w:sz="4" w:space="0" w:color="auto"/>
            </w:tcBorders>
          </w:tcPr>
          <w:p w14:paraId="630826B6" w14:textId="77777777" w:rsidR="004D1A88" w:rsidRPr="00725E27" w:rsidRDefault="004D1A88" w:rsidP="004470E5">
            <w:pPr>
              <w:pStyle w:val="ListParagraph"/>
              <w:numPr>
                <w:ilvl w:val="0"/>
                <w:numId w:val="208"/>
              </w:numPr>
              <w:spacing w:line="256" w:lineRule="auto"/>
              <w:rPr>
                <w:kern w:val="2"/>
                <w:szCs w:val="24"/>
                <w:lang w:val="en-ZA"/>
                <w14:ligatures w14:val="standardContextual"/>
              </w:rPr>
            </w:pPr>
            <w:r w:rsidRPr="00725E27">
              <w:rPr>
                <w:kern w:val="2"/>
                <w:szCs w:val="24"/>
                <w:lang w:val="en-ZA"/>
                <w14:ligatures w14:val="standardContextual"/>
              </w:rPr>
              <w:t>Written</w:t>
            </w:r>
          </w:p>
          <w:p w14:paraId="4AC20230" w14:textId="77777777" w:rsidR="004D1A88" w:rsidRPr="00725E27" w:rsidRDefault="004D1A88" w:rsidP="004470E5">
            <w:pPr>
              <w:pStyle w:val="ListParagraph"/>
              <w:numPr>
                <w:ilvl w:val="0"/>
                <w:numId w:val="208"/>
              </w:numPr>
              <w:spacing w:line="256" w:lineRule="auto"/>
              <w:rPr>
                <w:kern w:val="2"/>
                <w:szCs w:val="24"/>
                <w:lang w:val="en-ZA"/>
                <w14:ligatures w14:val="standardContextual"/>
              </w:rPr>
            </w:pPr>
            <w:r w:rsidRPr="00725E27">
              <w:rPr>
                <w:kern w:val="2"/>
                <w:szCs w:val="24"/>
                <w:lang w:val="en-ZA"/>
                <w14:ligatures w14:val="standardContextual"/>
              </w:rPr>
              <w:t>Observation</w:t>
            </w:r>
          </w:p>
          <w:p w14:paraId="0FDABEC3" w14:textId="77777777" w:rsidR="004D1A88" w:rsidRPr="00725E27" w:rsidRDefault="004D1A88" w:rsidP="004470E5">
            <w:pPr>
              <w:pStyle w:val="ListParagraph"/>
              <w:numPr>
                <w:ilvl w:val="0"/>
                <w:numId w:val="208"/>
              </w:numPr>
              <w:spacing w:line="256" w:lineRule="auto"/>
              <w:rPr>
                <w:kern w:val="2"/>
                <w:szCs w:val="24"/>
                <w:lang w:val="en-ZA"/>
                <w14:ligatures w14:val="standardContextual"/>
              </w:rPr>
            </w:pPr>
            <w:r w:rsidRPr="00725E27">
              <w:rPr>
                <w:kern w:val="2"/>
                <w:szCs w:val="24"/>
                <w:lang w:val="en-ZA"/>
                <w14:ligatures w14:val="standardContextual"/>
              </w:rPr>
              <w:t>Report</w:t>
            </w:r>
          </w:p>
          <w:p w14:paraId="55D4F1B7" w14:textId="77777777" w:rsidR="004D1A88" w:rsidRPr="00725E27" w:rsidRDefault="004D1A88" w:rsidP="004470E5">
            <w:pPr>
              <w:pStyle w:val="ListParagraph"/>
              <w:numPr>
                <w:ilvl w:val="0"/>
                <w:numId w:val="208"/>
              </w:numPr>
              <w:spacing w:line="256" w:lineRule="auto"/>
              <w:rPr>
                <w:kern w:val="2"/>
                <w:szCs w:val="24"/>
                <w:lang w:val="en-ZA"/>
                <w14:ligatures w14:val="standardContextual"/>
              </w:rPr>
            </w:pPr>
            <w:r w:rsidRPr="00725E27">
              <w:rPr>
                <w:kern w:val="2"/>
                <w:szCs w:val="24"/>
                <w:lang w:val="en-ZA"/>
                <w14:ligatures w14:val="standardContextual"/>
              </w:rPr>
              <w:t>Practical</w:t>
            </w:r>
          </w:p>
          <w:p w14:paraId="6549E021" w14:textId="77777777" w:rsidR="004D1A88" w:rsidRPr="00725E27" w:rsidRDefault="004D1A88" w:rsidP="004D1A88">
            <w:pPr>
              <w:pStyle w:val="ListParagraph"/>
              <w:spacing w:line="256" w:lineRule="auto"/>
              <w:ind w:left="360" w:hanging="360"/>
              <w:rPr>
                <w:kern w:val="2"/>
                <w:szCs w:val="24"/>
                <w:lang w:val="en-ZA"/>
                <w14:ligatures w14:val="standardContextual"/>
              </w:rPr>
            </w:pPr>
          </w:p>
        </w:tc>
      </w:tr>
    </w:tbl>
    <w:p w14:paraId="4B05BD8F" w14:textId="77777777" w:rsidR="004D1A88" w:rsidRPr="00725E27" w:rsidRDefault="004D1A88" w:rsidP="004D1A88">
      <w:pPr>
        <w:rPr>
          <w:rFonts w:eastAsia="Calibri" w:cs="Times New Roman"/>
          <w:szCs w:val="24"/>
        </w:rPr>
      </w:pPr>
    </w:p>
    <w:p w14:paraId="3645FEE0" w14:textId="77777777" w:rsidR="004D1A88" w:rsidRPr="00725E27" w:rsidRDefault="004D1A88" w:rsidP="0015771D">
      <w:pPr>
        <w:rPr>
          <w:rFonts w:eastAsia="Times New Roman" w:cs="Times New Roman"/>
          <w:b/>
          <w:szCs w:val="24"/>
        </w:rPr>
      </w:pPr>
      <w:r w:rsidRPr="00725E27">
        <w:rPr>
          <w:rFonts w:cs="Times New Roman"/>
          <w:szCs w:val="24"/>
        </w:rPr>
        <w:br w:type="page"/>
      </w:r>
      <w:r w:rsidRPr="00725E27">
        <w:rPr>
          <w:rFonts w:eastAsia="Times New Roman" w:cs="Times New Roman"/>
          <w:b/>
          <w:szCs w:val="24"/>
        </w:rPr>
        <w:lastRenderedPageBreak/>
        <w:t>Suggested Methods of Instruction</w:t>
      </w:r>
    </w:p>
    <w:p w14:paraId="364FAEBE" w14:textId="77777777" w:rsidR="004D1A88" w:rsidRPr="00725E27" w:rsidRDefault="004D1A88" w:rsidP="004470E5">
      <w:pPr>
        <w:numPr>
          <w:ilvl w:val="0"/>
          <w:numId w:val="661"/>
        </w:numPr>
        <w:spacing w:after="0" w:line="276" w:lineRule="auto"/>
        <w:rPr>
          <w:rFonts w:eastAsia="Times New Roman" w:cs="Times New Roman"/>
          <w:szCs w:val="24"/>
        </w:rPr>
      </w:pPr>
      <w:r w:rsidRPr="00725E27">
        <w:rPr>
          <w:rFonts w:eastAsia="Times New Roman" w:cs="Times New Roman"/>
          <w:szCs w:val="24"/>
        </w:rPr>
        <w:t>Practical</w:t>
      </w:r>
    </w:p>
    <w:p w14:paraId="29EF80EC" w14:textId="77777777" w:rsidR="004D1A88" w:rsidRPr="00725E27" w:rsidRDefault="004D1A88" w:rsidP="004470E5">
      <w:pPr>
        <w:numPr>
          <w:ilvl w:val="0"/>
          <w:numId w:val="661"/>
        </w:numPr>
        <w:spacing w:after="0" w:line="276" w:lineRule="auto"/>
        <w:rPr>
          <w:rFonts w:eastAsia="Times New Roman" w:cs="Times New Roman"/>
          <w:szCs w:val="24"/>
        </w:rPr>
      </w:pPr>
      <w:r w:rsidRPr="00725E27">
        <w:rPr>
          <w:rFonts w:eastAsia="Times New Roman" w:cs="Times New Roman"/>
          <w:szCs w:val="24"/>
        </w:rPr>
        <w:t>Projects</w:t>
      </w:r>
    </w:p>
    <w:p w14:paraId="6431A5AA" w14:textId="77777777" w:rsidR="004D1A88" w:rsidRPr="00725E27" w:rsidRDefault="004D1A88" w:rsidP="004470E5">
      <w:pPr>
        <w:numPr>
          <w:ilvl w:val="0"/>
          <w:numId w:val="661"/>
        </w:numPr>
        <w:spacing w:after="0" w:line="276" w:lineRule="auto"/>
        <w:rPr>
          <w:rFonts w:eastAsia="Times New Roman" w:cs="Times New Roman"/>
          <w:szCs w:val="24"/>
        </w:rPr>
      </w:pPr>
      <w:r w:rsidRPr="00725E27">
        <w:rPr>
          <w:rFonts w:eastAsia="Times New Roman" w:cs="Times New Roman"/>
          <w:szCs w:val="24"/>
        </w:rPr>
        <w:t xml:space="preserve">Demonstration </w:t>
      </w:r>
    </w:p>
    <w:p w14:paraId="5FAD52FB" w14:textId="77777777" w:rsidR="004D1A88" w:rsidRPr="00725E27" w:rsidRDefault="004D1A88" w:rsidP="004470E5">
      <w:pPr>
        <w:numPr>
          <w:ilvl w:val="0"/>
          <w:numId w:val="661"/>
        </w:numPr>
        <w:spacing w:after="0" w:line="276" w:lineRule="auto"/>
        <w:rPr>
          <w:rFonts w:eastAsia="Times New Roman" w:cs="Times New Roman"/>
          <w:szCs w:val="24"/>
        </w:rPr>
      </w:pPr>
      <w:r w:rsidRPr="00725E27">
        <w:rPr>
          <w:rFonts w:eastAsia="Times New Roman" w:cs="Times New Roman"/>
          <w:szCs w:val="24"/>
        </w:rPr>
        <w:t>Group discussion</w:t>
      </w:r>
    </w:p>
    <w:p w14:paraId="17555A6D" w14:textId="77777777" w:rsidR="004D1A88" w:rsidRPr="00725E27" w:rsidRDefault="004D1A88" w:rsidP="004470E5">
      <w:pPr>
        <w:numPr>
          <w:ilvl w:val="0"/>
          <w:numId w:val="661"/>
        </w:numPr>
        <w:spacing w:after="0" w:line="276" w:lineRule="auto"/>
        <w:rPr>
          <w:rFonts w:eastAsia="Times New Roman" w:cs="Times New Roman"/>
          <w:szCs w:val="24"/>
        </w:rPr>
      </w:pPr>
      <w:r w:rsidRPr="00725E27">
        <w:rPr>
          <w:rFonts w:eastAsia="Times New Roman" w:cs="Times New Roman"/>
          <w:szCs w:val="24"/>
        </w:rPr>
        <w:t>Direct instructions</w:t>
      </w:r>
    </w:p>
    <w:p w14:paraId="407AC903" w14:textId="77777777" w:rsidR="004D1A88" w:rsidRPr="00725E27" w:rsidRDefault="004D1A88" w:rsidP="004470E5">
      <w:pPr>
        <w:numPr>
          <w:ilvl w:val="0"/>
          <w:numId w:val="661"/>
        </w:numPr>
        <w:spacing w:after="0" w:line="276" w:lineRule="auto"/>
        <w:rPr>
          <w:rFonts w:eastAsia="Times New Roman" w:cs="Times New Roman"/>
          <w:szCs w:val="24"/>
        </w:rPr>
      </w:pPr>
      <w:r w:rsidRPr="00725E27">
        <w:rPr>
          <w:rFonts w:eastAsia="Times New Roman" w:cs="Times New Roman"/>
          <w:szCs w:val="24"/>
        </w:rPr>
        <w:t>Site visits</w:t>
      </w:r>
    </w:p>
    <w:p w14:paraId="417E4185" w14:textId="77777777" w:rsidR="004D1A88" w:rsidRPr="00725E27" w:rsidRDefault="004D1A88" w:rsidP="004D1A88">
      <w:pPr>
        <w:spacing w:after="0"/>
        <w:ind w:left="720"/>
        <w:rPr>
          <w:rFonts w:eastAsia="Times New Roman" w:cs="Times New Roman"/>
          <w:szCs w:val="24"/>
        </w:rPr>
      </w:pPr>
    </w:p>
    <w:p w14:paraId="23A46575" w14:textId="77777777" w:rsidR="004D1A88" w:rsidRPr="00725E27" w:rsidRDefault="004D1A88" w:rsidP="004D1A88">
      <w:pPr>
        <w:spacing w:after="0" w:line="256" w:lineRule="auto"/>
        <w:ind w:left="360"/>
        <w:rPr>
          <w:rFonts w:eastAsia="Times New Roman" w:cs="Times New Roman"/>
          <w:b/>
          <w:szCs w:val="24"/>
        </w:rPr>
      </w:pPr>
    </w:p>
    <w:p w14:paraId="74D500AF" w14:textId="77777777" w:rsidR="004D1A88" w:rsidRPr="00725E27" w:rsidRDefault="004D1A88" w:rsidP="004D1A88">
      <w:pPr>
        <w:spacing w:after="0" w:line="256" w:lineRule="auto"/>
        <w:ind w:left="360"/>
        <w:rPr>
          <w:rFonts w:eastAsia="Times New Roman" w:cs="Times New Roman"/>
          <w:b/>
          <w:szCs w:val="24"/>
        </w:rPr>
      </w:pPr>
    </w:p>
    <w:p w14:paraId="2A8828D8" w14:textId="77777777" w:rsidR="004D1A88" w:rsidRPr="00725E27" w:rsidRDefault="004D1A88" w:rsidP="004D1A88">
      <w:pPr>
        <w:spacing w:after="0" w:line="256" w:lineRule="auto"/>
        <w:ind w:left="360"/>
        <w:rPr>
          <w:rFonts w:eastAsia="Times New Roman" w:cs="Times New Roman"/>
          <w:b/>
          <w:szCs w:val="24"/>
        </w:rPr>
      </w:pPr>
      <w:r w:rsidRPr="00725E27">
        <w:rPr>
          <w:rFonts w:eastAsia="Times New Roman" w:cs="Times New Roman"/>
          <w:b/>
          <w:szCs w:val="24"/>
        </w:rPr>
        <w:t xml:space="preserve">Recommended resources for 25 trainees </w:t>
      </w:r>
    </w:p>
    <w:p w14:paraId="4493B644" w14:textId="77777777" w:rsidR="004D1A88" w:rsidRPr="00725E27" w:rsidRDefault="004D1A88" w:rsidP="004D1A88">
      <w:pPr>
        <w:spacing w:after="0" w:line="256" w:lineRule="auto"/>
        <w:ind w:left="360"/>
        <w:rPr>
          <w:rFonts w:eastAsia="Times New Roman" w:cs="Times New Roman"/>
          <w:b/>
          <w:szCs w:val="24"/>
        </w:rPr>
      </w:pP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2535"/>
        <w:gridCol w:w="1890"/>
        <w:gridCol w:w="1320"/>
        <w:gridCol w:w="1920"/>
      </w:tblGrid>
      <w:tr w:rsidR="00DC0CBC" w:rsidRPr="00725E27" w14:paraId="1D53A890" w14:textId="77777777" w:rsidTr="008722C3">
        <w:trPr>
          <w:trHeight w:val="1335"/>
        </w:trPr>
        <w:tc>
          <w:tcPr>
            <w:tcW w:w="1140" w:type="dxa"/>
            <w:tcMar>
              <w:top w:w="0" w:type="dxa"/>
              <w:left w:w="0" w:type="dxa"/>
              <w:bottom w:w="0" w:type="dxa"/>
              <w:right w:w="0" w:type="dxa"/>
            </w:tcMar>
            <w:hideMark/>
          </w:tcPr>
          <w:p w14:paraId="71C439B3" w14:textId="77777777" w:rsidR="004D1A88" w:rsidRPr="00725E27" w:rsidRDefault="004D1A88" w:rsidP="004D1A88">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S/No.</w:t>
            </w:r>
          </w:p>
        </w:tc>
        <w:tc>
          <w:tcPr>
            <w:tcW w:w="2535" w:type="dxa"/>
            <w:tcMar>
              <w:top w:w="0" w:type="dxa"/>
              <w:left w:w="0" w:type="dxa"/>
              <w:bottom w:w="0" w:type="dxa"/>
              <w:right w:w="0" w:type="dxa"/>
            </w:tcMar>
            <w:hideMark/>
          </w:tcPr>
          <w:p w14:paraId="0FE6708E" w14:textId="77777777" w:rsidR="004D1A88" w:rsidRPr="00725E27" w:rsidRDefault="004D1A88" w:rsidP="004D1A88">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Category/Item</w:t>
            </w:r>
          </w:p>
        </w:tc>
        <w:tc>
          <w:tcPr>
            <w:tcW w:w="1890" w:type="dxa"/>
            <w:tcMar>
              <w:top w:w="0" w:type="dxa"/>
              <w:left w:w="0" w:type="dxa"/>
              <w:bottom w:w="0" w:type="dxa"/>
              <w:right w:w="0" w:type="dxa"/>
            </w:tcMar>
            <w:hideMark/>
          </w:tcPr>
          <w:p w14:paraId="1678BA0D" w14:textId="77777777" w:rsidR="004D1A88" w:rsidRPr="00725E27" w:rsidRDefault="004D1A88" w:rsidP="004D1A88">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Description/ Specifications</w:t>
            </w:r>
          </w:p>
        </w:tc>
        <w:tc>
          <w:tcPr>
            <w:tcW w:w="1320" w:type="dxa"/>
            <w:tcMar>
              <w:top w:w="0" w:type="dxa"/>
              <w:left w:w="0" w:type="dxa"/>
              <w:bottom w:w="0" w:type="dxa"/>
              <w:right w:w="0" w:type="dxa"/>
            </w:tcMar>
            <w:hideMark/>
          </w:tcPr>
          <w:p w14:paraId="30863C9F" w14:textId="77777777" w:rsidR="004D1A88" w:rsidRPr="00725E27" w:rsidRDefault="004D1A88" w:rsidP="004D1A88">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Quantity</w:t>
            </w:r>
          </w:p>
        </w:tc>
        <w:tc>
          <w:tcPr>
            <w:tcW w:w="1920" w:type="dxa"/>
            <w:tcMar>
              <w:top w:w="0" w:type="dxa"/>
              <w:left w:w="0" w:type="dxa"/>
              <w:bottom w:w="0" w:type="dxa"/>
              <w:right w:w="0" w:type="dxa"/>
            </w:tcMar>
            <w:hideMark/>
          </w:tcPr>
          <w:p w14:paraId="28D06692" w14:textId="77777777" w:rsidR="004D1A88" w:rsidRPr="00725E27" w:rsidRDefault="004D1A88" w:rsidP="004D1A88">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Recommended Ratio</w:t>
            </w:r>
          </w:p>
          <w:p w14:paraId="5DFBBB77" w14:textId="77777777" w:rsidR="004D1A88" w:rsidRPr="00725E27" w:rsidRDefault="004D1A88" w:rsidP="004D1A88">
            <w:pPr>
              <w:spacing w:before="240" w:after="0" w:line="360" w:lineRule="auto"/>
              <w:jc w:val="center"/>
              <w:rPr>
                <w:rFonts w:eastAsia="Times New Roman" w:cs="Times New Roman"/>
                <w:kern w:val="2"/>
                <w:szCs w:val="24"/>
                <w14:ligatures w14:val="standardContextual"/>
              </w:rPr>
            </w:pPr>
            <w:r w:rsidRPr="00725E27">
              <w:rPr>
                <w:rFonts w:eastAsia="Times New Roman" w:cs="Times New Roman"/>
                <w:kern w:val="2"/>
                <w:szCs w:val="24"/>
                <w14:ligatures w14:val="standardContextual"/>
              </w:rPr>
              <w:t>(Item: Trainee)</w:t>
            </w:r>
          </w:p>
        </w:tc>
      </w:tr>
      <w:tr w:rsidR="00DC0CBC" w:rsidRPr="00725E27" w14:paraId="401F2DA1" w14:textId="77777777" w:rsidTr="008722C3">
        <w:trPr>
          <w:trHeight w:val="510"/>
        </w:trPr>
        <w:tc>
          <w:tcPr>
            <w:tcW w:w="1140" w:type="dxa"/>
            <w:tcMar>
              <w:top w:w="0" w:type="dxa"/>
              <w:left w:w="0" w:type="dxa"/>
              <w:bottom w:w="0" w:type="dxa"/>
              <w:right w:w="0" w:type="dxa"/>
            </w:tcMar>
            <w:hideMark/>
          </w:tcPr>
          <w:p w14:paraId="2D76581B"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A</w:t>
            </w:r>
          </w:p>
        </w:tc>
        <w:tc>
          <w:tcPr>
            <w:tcW w:w="2535" w:type="dxa"/>
            <w:tcMar>
              <w:top w:w="0" w:type="dxa"/>
              <w:left w:w="0" w:type="dxa"/>
              <w:bottom w:w="0" w:type="dxa"/>
              <w:right w:w="0" w:type="dxa"/>
            </w:tcMar>
            <w:hideMark/>
          </w:tcPr>
          <w:p w14:paraId="301EDBB3"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Learning Materials</w:t>
            </w:r>
          </w:p>
        </w:tc>
        <w:tc>
          <w:tcPr>
            <w:tcW w:w="1890" w:type="dxa"/>
            <w:tcMar>
              <w:top w:w="0" w:type="dxa"/>
              <w:left w:w="0" w:type="dxa"/>
              <w:bottom w:w="0" w:type="dxa"/>
              <w:right w:w="0" w:type="dxa"/>
            </w:tcMar>
            <w:hideMark/>
          </w:tcPr>
          <w:p w14:paraId="2ADF3E57"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5167610D"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06031A93"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2F09BBC4" w14:textId="77777777" w:rsidTr="008722C3">
        <w:trPr>
          <w:trHeight w:val="615"/>
        </w:trPr>
        <w:tc>
          <w:tcPr>
            <w:tcW w:w="1140" w:type="dxa"/>
            <w:tcMar>
              <w:top w:w="0" w:type="dxa"/>
              <w:left w:w="0" w:type="dxa"/>
              <w:bottom w:w="0" w:type="dxa"/>
              <w:right w:w="0" w:type="dxa"/>
            </w:tcMar>
            <w:hideMark/>
          </w:tcPr>
          <w:p w14:paraId="0726441F" w14:textId="77777777" w:rsidR="004D1A88" w:rsidRPr="00725E27" w:rsidRDefault="004D1A88" w:rsidP="004470E5">
            <w:pPr>
              <w:numPr>
                <w:ilvl w:val="0"/>
                <w:numId w:val="210"/>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2100970"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Textbooks</w:t>
            </w:r>
          </w:p>
        </w:tc>
        <w:tc>
          <w:tcPr>
            <w:tcW w:w="1890" w:type="dxa"/>
            <w:tcMar>
              <w:top w:w="0" w:type="dxa"/>
              <w:left w:w="0" w:type="dxa"/>
              <w:bottom w:w="0" w:type="dxa"/>
              <w:right w:w="0" w:type="dxa"/>
            </w:tcMar>
            <w:hideMark/>
          </w:tcPr>
          <w:p w14:paraId="1C470606"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1320" w:type="dxa"/>
            <w:tcMar>
              <w:top w:w="0" w:type="dxa"/>
              <w:left w:w="0" w:type="dxa"/>
              <w:bottom w:w="0" w:type="dxa"/>
              <w:right w:w="0" w:type="dxa"/>
            </w:tcMar>
            <w:hideMark/>
          </w:tcPr>
          <w:p w14:paraId="6BBEE31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 pcs</w:t>
            </w:r>
          </w:p>
        </w:tc>
        <w:tc>
          <w:tcPr>
            <w:tcW w:w="1920" w:type="dxa"/>
            <w:tcMar>
              <w:top w:w="0" w:type="dxa"/>
              <w:left w:w="0" w:type="dxa"/>
              <w:bottom w:w="0" w:type="dxa"/>
              <w:right w:w="0" w:type="dxa"/>
            </w:tcMar>
            <w:hideMark/>
          </w:tcPr>
          <w:p w14:paraId="151A5A5F"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3FB49F16" w14:textId="77777777" w:rsidTr="008722C3">
        <w:trPr>
          <w:trHeight w:val="615"/>
        </w:trPr>
        <w:tc>
          <w:tcPr>
            <w:tcW w:w="1140" w:type="dxa"/>
            <w:tcMar>
              <w:top w:w="0" w:type="dxa"/>
              <w:left w:w="0" w:type="dxa"/>
              <w:bottom w:w="0" w:type="dxa"/>
              <w:right w:w="0" w:type="dxa"/>
            </w:tcMar>
            <w:hideMark/>
          </w:tcPr>
          <w:p w14:paraId="23750C19" w14:textId="77777777" w:rsidR="004D1A88" w:rsidRPr="00725E27" w:rsidRDefault="004D1A88" w:rsidP="004470E5">
            <w:pPr>
              <w:numPr>
                <w:ilvl w:val="0"/>
                <w:numId w:val="211"/>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5C5DCFE8"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White board</w:t>
            </w:r>
          </w:p>
        </w:tc>
        <w:tc>
          <w:tcPr>
            <w:tcW w:w="1890" w:type="dxa"/>
            <w:tcMar>
              <w:top w:w="0" w:type="dxa"/>
              <w:left w:w="0" w:type="dxa"/>
              <w:bottom w:w="0" w:type="dxa"/>
              <w:right w:w="0" w:type="dxa"/>
            </w:tcMar>
            <w:hideMark/>
          </w:tcPr>
          <w:p w14:paraId="15FDD34C"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For trainer’s use</w:t>
            </w:r>
          </w:p>
        </w:tc>
        <w:tc>
          <w:tcPr>
            <w:tcW w:w="1320" w:type="dxa"/>
            <w:tcMar>
              <w:top w:w="0" w:type="dxa"/>
              <w:left w:w="0" w:type="dxa"/>
              <w:bottom w:w="0" w:type="dxa"/>
              <w:right w:w="0" w:type="dxa"/>
            </w:tcMar>
            <w:hideMark/>
          </w:tcPr>
          <w:p w14:paraId="459FC02F"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1C9CA00C"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69B30299" w14:textId="77777777" w:rsidTr="008722C3">
        <w:trPr>
          <w:trHeight w:val="735"/>
        </w:trPr>
        <w:tc>
          <w:tcPr>
            <w:tcW w:w="1140" w:type="dxa"/>
            <w:tcMar>
              <w:top w:w="0" w:type="dxa"/>
              <w:left w:w="0" w:type="dxa"/>
              <w:bottom w:w="0" w:type="dxa"/>
              <w:right w:w="0" w:type="dxa"/>
            </w:tcMar>
            <w:hideMark/>
          </w:tcPr>
          <w:p w14:paraId="0F47E7B6" w14:textId="77777777" w:rsidR="004D1A88" w:rsidRPr="00725E27" w:rsidRDefault="004D1A88" w:rsidP="004470E5">
            <w:pPr>
              <w:numPr>
                <w:ilvl w:val="0"/>
                <w:numId w:val="212"/>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5490E6FD"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Standard Method of Measurement (SMM)</w:t>
            </w:r>
          </w:p>
        </w:tc>
        <w:tc>
          <w:tcPr>
            <w:tcW w:w="1890" w:type="dxa"/>
            <w:tcMar>
              <w:top w:w="0" w:type="dxa"/>
              <w:left w:w="0" w:type="dxa"/>
              <w:bottom w:w="0" w:type="dxa"/>
              <w:right w:w="0" w:type="dxa"/>
            </w:tcMar>
            <w:hideMark/>
          </w:tcPr>
          <w:p w14:paraId="55FA68C0"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Latest edition</w:t>
            </w:r>
          </w:p>
        </w:tc>
        <w:tc>
          <w:tcPr>
            <w:tcW w:w="1320" w:type="dxa"/>
            <w:tcMar>
              <w:top w:w="0" w:type="dxa"/>
              <w:left w:w="0" w:type="dxa"/>
              <w:bottom w:w="0" w:type="dxa"/>
              <w:right w:w="0" w:type="dxa"/>
            </w:tcMar>
            <w:hideMark/>
          </w:tcPr>
          <w:p w14:paraId="02917CB9"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226A790F"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44C46FD9" w14:textId="77777777" w:rsidTr="008722C3">
        <w:trPr>
          <w:trHeight w:val="375"/>
        </w:trPr>
        <w:tc>
          <w:tcPr>
            <w:tcW w:w="1140" w:type="dxa"/>
            <w:tcMar>
              <w:top w:w="0" w:type="dxa"/>
              <w:left w:w="0" w:type="dxa"/>
              <w:bottom w:w="0" w:type="dxa"/>
              <w:right w:w="0" w:type="dxa"/>
            </w:tcMar>
            <w:hideMark/>
          </w:tcPr>
          <w:p w14:paraId="1377A9BC"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B</w:t>
            </w:r>
          </w:p>
        </w:tc>
        <w:tc>
          <w:tcPr>
            <w:tcW w:w="7665" w:type="dxa"/>
            <w:gridSpan w:val="4"/>
            <w:tcMar>
              <w:top w:w="0" w:type="dxa"/>
              <w:left w:w="0" w:type="dxa"/>
              <w:bottom w:w="0" w:type="dxa"/>
              <w:right w:w="0" w:type="dxa"/>
            </w:tcMar>
            <w:hideMark/>
          </w:tcPr>
          <w:p w14:paraId="70B75854"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Learning Facilities &amp; infrastructure</w:t>
            </w:r>
          </w:p>
        </w:tc>
      </w:tr>
      <w:tr w:rsidR="00DC0CBC" w:rsidRPr="00725E27" w14:paraId="0F937B7D" w14:textId="77777777" w:rsidTr="008722C3">
        <w:trPr>
          <w:trHeight w:val="735"/>
        </w:trPr>
        <w:tc>
          <w:tcPr>
            <w:tcW w:w="1140" w:type="dxa"/>
            <w:tcMar>
              <w:top w:w="0" w:type="dxa"/>
              <w:left w:w="0" w:type="dxa"/>
              <w:bottom w:w="0" w:type="dxa"/>
              <w:right w:w="0" w:type="dxa"/>
            </w:tcMar>
            <w:hideMark/>
          </w:tcPr>
          <w:p w14:paraId="3F03AFE0" w14:textId="77777777" w:rsidR="004D1A88" w:rsidRPr="00725E27" w:rsidRDefault="004D1A88" w:rsidP="004470E5">
            <w:pPr>
              <w:numPr>
                <w:ilvl w:val="0"/>
                <w:numId w:val="213"/>
              </w:numPr>
              <w:spacing w:after="360" w:line="360" w:lineRule="auto"/>
              <w:rPr>
                <w:rFonts w:eastAsia="Arial"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0B7EE843"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Lecture/theory room</w:t>
            </w:r>
          </w:p>
        </w:tc>
        <w:tc>
          <w:tcPr>
            <w:tcW w:w="1890" w:type="dxa"/>
            <w:shd w:val="clear" w:color="auto" w:fill="FFFFFF"/>
            <w:tcMar>
              <w:top w:w="0" w:type="dxa"/>
              <w:left w:w="0" w:type="dxa"/>
              <w:bottom w:w="0" w:type="dxa"/>
              <w:right w:w="0" w:type="dxa"/>
            </w:tcMar>
            <w:hideMark/>
          </w:tcPr>
          <w:p w14:paraId="1EA11B8C"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72 Square Meter</w:t>
            </w:r>
          </w:p>
        </w:tc>
        <w:tc>
          <w:tcPr>
            <w:tcW w:w="1320" w:type="dxa"/>
            <w:tcMar>
              <w:top w:w="0" w:type="dxa"/>
              <w:left w:w="0" w:type="dxa"/>
              <w:bottom w:w="0" w:type="dxa"/>
              <w:right w:w="0" w:type="dxa"/>
            </w:tcMar>
            <w:hideMark/>
          </w:tcPr>
          <w:p w14:paraId="25AA8F18"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1B405F4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04A591C2" w14:textId="77777777" w:rsidTr="008722C3">
        <w:trPr>
          <w:trHeight w:val="735"/>
        </w:trPr>
        <w:tc>
          <w:tcPr>
            <w:tcW w:w="1140" w:type="dxa"/>
            <w:tcMar>
              <w:top w:w="0" w:type="dxa"/>
              <w:left w:w="0" w:type="dxa"/>
              <w:bottom w:w="0" w:type="dxa"/>
              <w:right w:w="0" w:type="dxa"/>
            </w:tcMar>
            <w:hideMark/>
          </w:tcPr>
          <w:p w14:paraId="27F51E56" w14:textId="77777777" w:rsidR="004D1A88" w:rsidRPr="00725E27" w:rsidRDefault="004D1A88" w:rsidP="004470E5">
            <w:pPr>
              <w:numPr>
                <w:ilvl w:val="0"/>
                <w:numId w:val="214"/>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01999E5D"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Computer Lab</w:t>
            </w:r>
          </w:p>
        </w:tc>
        <w:tc>
          <w:tcPr>
            <w:tcW w:w="1890" w:type="dxa"/>
            <w:tcMar>
              <w:top w:w="0" w:type="dxa"/>
              <w:left w:w="0" w:type="dxa"/>
              <w:bottom w:w="0" w:type="dxa"/>
              <w:right w:w="0" w:type="dxa"/>
            </w:tcMar>
            <w:hideMark/>
          </w:tcPr>
          <w:p w14:paraId="7D5D1672"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96 Square Meter</w:t>
            </w:r>
          </w:p>
        </w:tc>
        <w:tc>
          <w:tcPr>
            <w:tcW w:w="1320" w:type="dxa"/>
            <w:tcMar>
              <w:top w:w="0" w:type="dxa"/>
              <w:left w:w="0" w:type="dxa"/>
              <w:bottom w:w="0" w:type="dxa"/>
              <w:right w:w="0" w:type="dxa"/>
            </w:tcMar>
            <w:hideMark/>
          </w:tcPr>
          <w:p w14:paraId="77330A40"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7C1D21C6"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77323F47" w14:textId="77777777" w:rsidTr="008722C3">
        <w:trPr>
          <w:trHeight w:val="735"/>
        </w:trPr>
        <w:tc>
          <w:tcPr>
            <w:tcW w:w="1140" w:type="dxa"/>
            <w:tcMar>
              <w:top w:w="0" w:type="dxa"/>
              <w:left w:w="0" w:type="dxa"/>
              <w:bottom w:w="0" w:type="dxa"/>
              <w:right w:w="0" w:type="dxa"/>
            </w:tcMar>
          </w:tcPr>
          <w:p w14:paraId="5ED57772" w14:textId="77777777" w:rsidR="008722C3" w:rsidRPr="00725E27" w:rsidRDefault="008722C3" w:rsidP="004D1A88">
            <w:pPr>
              <w:spacing w:before="240" w:after="240" w:line="360" w:lineRule="auto"/>
              <w:rPr>
                <w:rFonts w:eastAsia="Times New Roman" w:cs="Times New Roman"/>
                <w:b/>
                <w:kern w:val="2"/>
                <w:szCs w:val="24"/>
                <w14:ligatures w14:val="standardContextual"/>
              </w:rPr>
            </w:pPr>
          </w:p>
        </w:tc>
        <w:tc>
          <w:tcPr>
            <w:tcW w:w="2535" w:type="dxa"/>
            <w:tcMar>
              <w:top w:w="0" w:type="dxa"/>
              <w:left w:w="0" w:type="dxa"/>
              <w:bottom w:w="0" w:type="dxa"/>
              <w:right w:w="0" w:type="dxa"/>
            </w:tcMar>
          </w:tcPr>
          <w:p w14:paraId="3E54448E" w14:textId="77777777" w:rsidR="008722C3" w:rsidRPr="00725E27" w:rsidRDefault="008722C3" w:rsidP="004D1A88">
            <w:pPr>
              <w:spacing w:before="240" w:after="240" w:line="360" w:lineRule="auto"/>
              <w:rPr>
                <w:rFonts w:eastAsia="Times New Roman" w:cs="Times New Roman"/>
                <w:b/>
                <w:kern w:val="2"/>
                <w:szCs w:val="24"/>
                <w14:ligatures w14:val="standardContextual"/>
              </w:rPr>
            </w:pPr>
          </w:p>
        </w:tc>
        <w:tc>
          <w:tcPr>
            <w:tcW w:w="1890" w:type="dxa"/>
            <w:tcMar>
              <w:top w:w="0" w:type="dxa"/>
              <w:left w:w="0" w:type="dxa"/>
              <w:bottom w:w="0" w:type="dxa"/>
              <w:right w:w="0" w:type="dxa"/>
            </w:tcMar>
          </w:tcPr>
          <w:p w14:paraId="41D6C3E4" w14:textId="77777777" w:rsidR="008722C3" w:rsidRPr="00725E27" w:rsidRDefault="008722C3" w:rsidP="004D1A88">
            <w:pPr>
              <w:spacing w:before="240" w:after="240" w:line="360" w:lineRule="auto"/>
              <w:rPr>
                <w:rFonts w:eastAsia="Times New Roman" w:cs="Times New Roman"/>
                <w:b/>
                <w:kern w:val="2"/>
                <w:szCs w:val="24"/>
                <w14:ligatures w14:val="standardContextual"/>
              </w:rPr>
            </w:pPr>
          </w:p>
        </w:tc>
        <w:tc>
          <w:tcPr>
            <w:tcW w:w="1320" w:type="dxa"/>
            <w:tcMar>
              <w:top w:w="0" w:type="dxa"/>
              <w:left w:w="0" w:type="dxa"/>
              <w:bottom w:w="0" w:type="dxa"/>
              <w:right w:w="0" w:type="dxa"/>
            </w:tcMar>
          </w:tcPr>
          <w:p w14:paraId="6725E688" w14:textId="77777777" w:rsidR="008722C3" w:rsidRPr="00725E27" w:rsidRDefault="008722C3" w:rsidP="004D1A88">
            <w:pPr>
              <w:spacing w:before="240" w:after="240" w:line="360" w:lineRule="auto"/>
              <w:rPr>
                <w:rFonts w:eastAsia="Times New Roman" w:cs="Times New Roman"/>
                <w:b/>
                <w:kern w:val="2"/>
                <w:szCs w:val="24"/>
                <w14:ligatures w14:val="standardContextual"/>
              </w:rPr>
            </w:pPr>
          </w:p>
        </w:tc>
        <w:tc>
          <w:tcPr>
            <w:tcW w:w="1920" w:type="dxa"/>
            <w:tcMar>
              <w:top w:w="0" w:type="dxa"/>
              <w:left w:w="0" w:type="dxa"/>
              <w:bottom w:w="0" w:type="dxa"/>
              <w:right w:w="0" w:type="dxa"/>
            </w:tcMar>
          </w:tcPr>
          <w:p w14:paraId="3409CE0B" w14:textId="77777777" w:rsidR="008722C3" w:rsidRPr="00725E27" w:rsidRDefault="008722C3" w:rsidP="004D1A88">
            <w:pPr>
              <w:spacing w:before="240" w:after="240" w:line="360" w:lineRule="auto"/>
              <w:rPr>
                <w:rFonts w:eastAsia="Times New Roman" w:cs="Times New Roman"/>
                <w:b/>
                <w:kern w:val="2"/>
                <w:szCs w:val="24"/>
                <w14:ligatures w14:val="standardContextual"/>
              </w:rPr>
            </w:pPr>
          </w:p>
        </w:tc>
      </w:tr>
      <w:tr w:rsidR="00DC0CBC" w:rsidRPr="00725E27" w14:paraId="24E43306" w14:textId="77777777" w:rsidTr="008722C3">
        <w:trPr>
          <w:trHeight w:val="735"/>
        </w:trPr>
        <w:tc>
          <w:tcPr>
            <w:tcW w:w="1140" w:type="dxa"/>
            <w:tcMar>
              <w:top w:w="0" w:type="dxa"/>
              <w:left w:w="0" w:type="dxa"/>
              <w:bottom w:w="0" w:type="dxa"/>
              <w:right w:w="0" w:type="dxa"/>
            </w:tcMar>
            <w:hideMark/>
          </w:tcPr>
          <w:p w14:paraId="5DB28B57"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w:t>
            </w:r>
          </w:p>
        </w:tc>
        <w:tc>
          <w:tcPr>
            <w:tcW w:w="2535" w:type="dxa"/>
            <w:tcMar>
              <w:top w:w="0" w:type="dxa"/>
              <w:left w:w="0" w:type="dxa"/>
              <w:bottom w:w="0" w:type="dxa"/>
              <w:right w:w="0" w:type="dxa"/>
            </w:tcMar>
            <w:hideMark/>
          </w:tcPr>
          <w:p w14:paraId="25986EE2"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Consumable materials</w:t>
            </w:r>
          </w:p>
        </w:tc>
        <w:tc>
          <w:tcPr>
            <w:tcW w:w="1890" w:type="dxa"/>
            <w:tcMar>
              <w:top w:w="0" w:type="dxa"/>
              <w:left w:w="0" w:type="dxa"/>
              <w:bottom w:w="0" w:type="dxa"/>
              <w:right w:w="0" w:type="dxa"/>
            </w:tcMar>
            <w:hideMark/>
          </w:tcPr>
          <w:p w14:paraId="63E2AB9E"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09DEAC3C"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3E82397D"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271E6C8C" w14:textId="77777777" w:rsidTr="008722C3">
        <w:trPr>
          <w:trHeight w:val="1095"/>
        </w:trPr>
        <w:tc>
          <w:tcPr>
            <w:tcW w:w="1140" w:type="dxa"/>
            <w:tcMar>
              <w:top w:w="0" w:type="dxa"/>
              <w:left w:w="0" w:type="dxa"/>
              <w:bottom w:w="0" w:type="dxa"/>
              <w:right w:w="0" w:type="dxa"/>
            </w:tcMar>
            <w:hideMark/>
          </w:tcPr>
          <w:p w14:paraId="61863303" w14:textId="77777777" w:rsidR="004D1A88" w:rsidRPr="00725E27" w:rsidRDefault="004D1A88" w:rsidP="004470E5">
            <w:pPr>
              <w:numPr>
                <w:ilvl w:val="0"/>
                <w:numId w:val="215"/>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745FDF0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Ink</w:t>
            </w:r>
          </w:p>
        </w:tc>
        <w:tc>
          <w:tcPr>
            <w:tcW w:w="1890" w:type="dxa"/>
            <w:tcMar>
              <w:top w:w="0" w:type="dxa"/>
              <w:left w:w="0" w:type="dxa"/>
              <w:bottom w:w="0" w:type="dxa"/>
              <w:right w:w="0" w:type="dxa"/>
            </w:tcMar>
            <w:hideMark/>
          </w:tcPr>
          <w:p w14:paraId="1CFB8FFF"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Assorted </w:t>
            </w:r>
            <w:proofErr w:type="spellStart"/>
            <w:r w:rsidRPr="00725E27">
              <w:rPr>
                <w:rFonts w:eastAsia="Times New Roman" w:cs="Times New Roman"/>
                <w:kern w:val="2"/>
                <w:szCs w:val="24"/>
                <w14:ligatures w14:val="standardContextual"/>
              </w:rPr>
              <w:t>Colours</w:t>
            </w:r>
            <w:proofErr w:type="spellEnd"/>
            <w:r w:rsidRPr="00725E27">
              <w:rPr>
                <w:rFonts w:eastAsia="Times New Roman" w:cs="Times New Roman"/>
                <w:kern w:val="2"/>
                <w:szCs w:val="24"/>
                <w14:ligatures w14:val="standardContextual"/>
              </w:rPr>
              <w:t xml:space="preserve"> for trainer’s use</w:t>
            </w:r>
          </w:p>
        </w:tc>
        <w:tc>
          <w:tcPr>
            <w:tcW w:w="1320" w:type="dxa"/>
            <w:tcMar>
              <w:top w:w="0" w:type="dxa"/>
              <w:left w:w="0" w:type="dxa"/>
              <w:bottom w:w="0" w:type="dxa"/>
              <w:right w:w="0" w:type="dxa"/>
            </w:tcMar>
            <w:hideMark/>
          </w:tcPr>
          <w:p w14:paraId="79CFE0B5"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500ml per term.</w:t>
            </w:r>
          </w:p>
        </w:tc>
        <w:tc>
          <w:tcPr>
            <w:tcW w:w="1920" w:type="dxa"/>
            <w:tcMar>
              <w:top w:w="0" w:type="dxa"/>
              <w:left w:w="0" w:type="dxa"/>
              <w:bottom w:w="0" w:type="dxa"/>
              <w:right w:w="0" w:type="dxa"/>
            </w:tcMar>
            <w:hideMark/>
          </w:tcPr>
          <w:p w14:paraId="36EC6D00"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55FEE244" w14:textId="77777777" w:rsidTr="008722C3">
        <w:trPr>
          <w:trHeight w:val="735"/>
        </w:trPr>
        <w:tc>
          <w:tcPr>
            <w:tcW w:w="1140" w:type="dxa"/>
            <w:tcMar>
              <w:top w:w="0" w:type="dxa"/>
              <w:left w:w="0" w:type="dxa"/>
              <w:bottom w:w="0" w:type="dxa"/>
              <w:right w:w="0" w:type="dxa"/>
            </w:tcMar>
            <w:hideMark/>
          </w:tcPr>
          <w:p w14:paraId="5536FEA4" w14:textId="77777777" w:rsidR="004D1A88" w:rsidRPr="00725E27" w:rsidRDefault="004D1A88" w:rsidP="004470E5">
            <w:pPr>
              <w:numPr>
                <w:ilvl w:val="0"/>
                <w:numId w:val="216"/>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39D3B3DE"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White board Marker</w:t>
            </w:r>
          </w:p>
        </w:tc>
        <w:tc>
          <w:tcPr>
            <w:tcW w:w="1890" w:type="dxa"/>
            <w:tcMar>
              <w:top w:w="0" w:type="dxa"/>
              <w:left w:w="0" w:type="dxa"/>
              <w:bottom w:w="0" w:type="dxa"/>
              <w:right w:w="0" w:type="dxa"/>
            </w:tcMar>
            <w:hideMark/>
          </w:tcPr>
          <w:p w14:paraId="09A820C5"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Refillable type</w:t>
            </w:r>
          </w:p>
        </w:tc>
        <w:tc>
          <w:tcPr>
            <w:tcW w:w="1320" w:type="dxa"/>
            <w:tcMar>
              <w:top w:w="0" w:type="dxa"/>
              <w:left w:w="0" w:type="dxa"/>
              <w:bottom w:w="0" w:type="dxa"/>
              <w:right w:w="0" w:type="dxa"/>
            </w:tcMar>
            <w:hideMark/>
          </w:tcPr>
          <w:p w14:paraId="11FDE63C"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10 pcs per term</w:t>
            </w:r>
          </w:p>
        </w:tc>
        <w:tc>
          <w:tcPr>
            <w:tcW w:w="1920" w:type="dxa"/>
            <w:tcMar>
              <w:top w:w="0" w:type="dxa"/>
              <w:left w:w="0" w:type="dxa"/>
              <w:bottom w:w="0" w:type="dxa"/>
              <w:right w:w="0" w:type="dxa"/>
            </w:tcMar>
            <w:hideMark/>
          </w:tcPr>
          <w:p w14:paraId="547635E8"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778288C2" w14:textId="77777777" w:rsidTr="008722C3">
        <w:trPr>
          <w:trHeight w:val="975"/>
        </w:trPr>
        <w:tc>
          <w:tcPr>
            <w:tcW w:w="1140" w:type="dxa"/>
            <w:tcMar>
              <w:top w:w="0" w:type="dxa"/>
              <w:left w:w="0" w:type="dxa"/>
              <w:bottom w:w="0" w:type="dxa"/>
              <w:right w:w="0" w:type="dxa"/>
            </w:tcMar>
            <w:hideMark/>
          </w:tcPr>
          <w:p w14:paraId="2E3B3481" w14:textId="77777777" w:rsidR="004D1A88" w:rsidRPr="00725E27" w:rsidRDefault="004D1A88" w:rsidP="004470E5">
            <w:pPr>
              <w:numPr>
                <w:ilvl w:val="0"/>
                <w:numId w:val="217"/>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3059FE9F" w14:textId="77777777" w:rsidR="004D1A88" w:rsidRPr="00725E27" w:rsidRDefault="004D1A88" w:rsidP="004D1A88">
            <w:pPr>
              <w:spacing w:after="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Dimension papers</w:t>
            </w:r>
          </w:p>
        </w:tc>
        <w:tc>
          <w:tcPr>
            <w:tcW w:w="1890" w:type="dxa"/>
            <w:tcMar>
              <w:top w:w="0" w:type="dxa"/>
              <w:left w:w="0" w:type="dxa"/>
              <w:bottom w:w="0" w:type="dxa"/>
              <w:right w:w="0" w:type="dxa"/>
            </w:tcMar>
            <w:hideMark/>
          </w:tcPr>
          <w:p w14:paraId="0789F7BA"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14:paraId="52F14581"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0D0442C7"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1CB80827" w14:textId="77777777" w:rsidTr="008722C3">
        <w:trPr>
          <w:trHeight w:val="975"/>
        </w:trPr>
        <w:tc>
          <w:tcPr>
            <w:tcW w:w="1140" w:type="dxa"/>
            <w:tcMar>
              <w:top w:w="0" w:type="dxa"/>
              <w:left w:w="0" w:type="dxa"/>
              <w:bottom w:w="0" w:type="dxa"/>
              <w:right w:w="0" w:type="dxa"/>
            </w:tcMar>
            <w:hideMark/>
          </w:tcPr>
          <w:p w14:paraId="65C56AB8" w14:textId="77777777" w:rsidR="004D1A88" w:rsidRPr="00725E27" w:rsidRDefault="004D1A88" w:rsidP="004470E5">
            <w:pPr>
              <w:numPr>
                <w:ilvl w:val="0"/>
                <w:numId w:val="218"/>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19BF294" w14:textId="77777777" w:rsidR="004D1A88" w:rsidRPr="00725E27" w:rsidRDefault="004D1A88" w:rsidP="004D1A88">
            <w:pPr>
              <w:spacing w:after="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Billing papers</w:t>
            </w:r>
          </w:p>
          <w:p w14:paraId="36B5FA86"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1890" w:type="dxa"/>
            <w:tcMar>
              <w:top w:w="0" w:type="dxa"/>
              <w:left w:w="0" w:type="dxa"/>
              <w:bottom w:w="0" w:type="dxa"/>
              <w:right w:w="0" w:type="dxa"/>
            </w:tcMar>
            <w:hideMark/>
          </w:tcPr>
          <w:p w14:paraId="7E58A996"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14:paraId="2A6EE790"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7BB653C1"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0C4C6A08" w14:textId="77777777" w:rsidTr="008722C3">
        <w:trPr>
          <w:trHeight w:val="375"/>
        </w:trPr>
        <w:tc>
          <w:tcPr>
            <w:tcW w:w="1140" w:type="dxa"/>
            <w:tcMar>
              <w:top w:w="0" w:type="dxa"/>
              <w:left w:w="0" w:type="dxa"/>
              <w:bottom w:w="0" w:type="dxa"/>
              <w:right w:w="0" w:type="dxa"/>
            </w:tcMar>
            <w:hideMark/>
          </w:tcPr>
          <w:p w14:paraId="5B1D8F84"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D</w:t>
            </w:r>
          </w:p>
        </w:tc>
        <w:tc>
          <w:tcPr>
            <w:tcW w:w="2535" w:type="dxa"/>
            <w:tcMar>
              <w:top w:w="0" w:type="dxa"/>
              <w:left w:w="0" w:type="dxa"/>
              <w:bottom w:w="0" w:type="dxa"/>
              <w:right w:w="0" w:type="dxa"/>
            </w:tcMar>
            <w:hideMark/>
          </w:tcPr>
          <w:p w14:paraId="1817A282"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Tools and Equipment</w:t>
            </w:r>
          </w:p>
        </w:tc>
        <w:tc>
          <w:tcPr>
            <w:tcW w:w="1890" w:type="dxa"/>
            <w:tcMar>
              <w:top w:w="0" w:type="dxa"/>
              <w:left w:w="0" w:type="dxa"/>
              <w:bottom w:w="0" w:type="dxa"/>
              <w:right w:w="0" w:type="dxa"/>
            </w:tcMar>
            <w:hideMark/>
          </w:tcPr>
          <w:p w14:paraId="5DC209C0"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77FCF140"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3DC010AC" w14:textId="77777777" w:rsidR="004D1A88" w:rsidRPr="00725E27" w:rsidRDefault="004D1A88" w:rsidP="004D1A88">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16DD6361" w14:textId="77777777" w:rsidTr="008722C3">
        <w:trPr>
          <w:trHeight w:val="975"/>
        </w:trPr>
        <w:tc>
          <w:tcPr>
            <w:tcW w:w="1140" w:type="dxa"/>
            <w:tcMar>
              <w:top w:w="0" w:type="dxa"/>
              <w:left w:w="0" w:type="dxa"/>
              <w:bottom w:w="0" w:type="dxa"/>
              <w:right w:w="0" w:type="dxa"/>
            </w:tcMar>
            <w:hideMark/>
          </w:tcPr>
          <w:p w14:paraId="6A8C7CAF" w14:textId="77777777" w:rsidR="004D1A88" w:rsidRPr="00725E27" w:rsidRDefault="004D1A88" w:rsidP="004470E5">
            <w:pPr>
              <w:numPr>
                <w:ilvl w:val="0"/>
                <w:numId w:val="219"/>
              </w:numPr>
              <w:spacing w:after="220" w:line="360" w:lineRule="auto"/>
              <w:rPr>
                <w:rFonts w:eastAsia="Calibri" w:cs="Times New Roman"/>
                <w:kern w:val="2"/>
                <w:szCs w:val="24"/>
                <w14:ligatures w14:val="standardContextual"/>
              </w:rPr>
            </w:pPr>
            <w:r w:rsidRPr="00725E27">
              <w:rPr>
                <w:rFonts w:eastAsia="Times New Roman" w:cs="Times New Roman"/>
                <w:b/>
                <w:kern w:val="2"/>
                <w:szCs w:val="24"/>
                <w14:ligatures w14:val="standardContextual"/>
              </w:rPr>
              <w:t xml:space="preserve"> </w:t>
            </w:r>
          </w:p>
        </w:tc>
        <w:tc>
          <w:tcPr>
            <w:tcW w:w="2535" w:type="dxa"/>
            <w:tcMar>
              <w:top w:w="0" w:type="dxa"/>
              <w:left w:w="0" w:type="dxa"/>
              <w:bottom w:w="0" w:type="dxa"/>
              <w:right w:w="0" w:type="dxa"/>
            </w:tcMar>
            <w:hideMark/>
          </w:tcPr>
          <w:p w14:paraId="2A98463A" w14:textId="77777777" w:rsidR="004D1A88" w:rsidRPr="00725E27" w:rsidRDefault="004D1A88" w:rsidP="004D1A88">
            <w:pPr>
              <w:spacing w:before="240" w:after="0" w:line="360" w:lineRule="auto"/>
              <w:rPr>
                <w:rFonts w:eastAsia="Times New Roman" w:cs="Times New Roman"/>
                <w:b/>
                <w:kern w:val="2"/>
                <w:szCs w:val="24"/>
                <w14:ligatures w14:val="standardContextual"/>
              </w:rPr>
            </w:pPr>
            <w:r w:rsidRPr="00725E27">
              <w:rPr>
                <w:rFonts w:eastAsia="Times New Roman" w:cs="Times New Roman"/>
                <w:kern w:val="2"/>
                <w:szCs w:val="24"/>
                <w14:ligatures w14:val="standardContextual"/>
              </w:rPr>
              <w:t>1 Projector</w:t>
            </w:r>
          </w:p>
        </w:tc>
        <w:tc>
          <w:tcPr>
            <w:tcW w:w="1890" w:type="dxa"/>
            <w:tcMar>
              <w:top w:w="0" w:type="dxa"/>
              <w:left w:w="0" w:type="dxa"/>
              <w:bottom w:w="0" w:type="dxa"/>
              <w:right w:w="0" w:type="dxa"/>
            </w:tcMar>
            <w:hideMark/>
          </w:tcPr>
          <w:p w14:paraId="2ECAF431"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appropriate</w:t>
            </w:r>
          </w:p>
        </w:tc>
        <w:tc>
          <w:tcPr>
            <w:tcW w:w="1320" w:type="dxa"/>
            <w:tcMar>
              <w:top w:w="0" w:type="dxa"/>
              <w:left w:w="0" w:type="dxa"/>
              <w:bottom w:w="0" w:type="dxa"/>
              <w:right w:w="0" w:type="dxa"/>
            </w:tcMar>
            <w:hideMark/>
          </w:tcPr>
          <w:p w14:paraId="3B06BC77"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0C78F1B5"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79AFE47E" w14:textId="77777777" w:rsidTr="008722C3">
        <w:trPr>
          <w:trHeight w:val="615"/>
        </w:trPr>
        <w:tc>
          <w:tcPr>
            <w:tcW w:w="1140" w:type="dxa"/>
            <w:tcMar>
              <w:top w:w="0" w:type="dxa"/>
              <w:left w:w="0" w:type="dxa"/>
              <w:bottom w:w="0" w:type="dxa"/>
              <w:right w:w="0" w:type="dxa"/>
            </w:tcMar>
            <w:hideMark/>
          </w:tcPr>
          <w:p w14:paraId="463A43AC" w14:textId="77777777" w:rsidR="004D1A88" w:rsidRPr="00725E27" w:rsidRDefault="004D1A88" w:rsidP="004470E5">
            <w:pPr>
              <w:numPr>
                <w:ilvl w:val="0"/>
                <w:numId w:val="220"/>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4443099B"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calculator</w:t>
            </w:r>
          </w:p>
        </w:tc>
        <w:tc>
          <w:tcPr>
            <w:tcW w:w="1890" w:type="dxa"/>
            <w:tcMar>
              <w:top w:w="0" w:type="dxa"/>
              <w:left w:w="0" w:type="dxa"/>
              <w:bottom w:w="0" w:type="dxa"/>
              <w:right w:w="0" w:type="dxa"/>
            </w:tcMar>
            <w:hideMark/>
          </w:tcPr>
          <w:p w14:paraId="5AD45D4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scientific</w:t>
            </w:r>
          </w:p>
        </w:tc>
        <w:tc>
          <w:tcPr>
            <w:tcW w:w="1320" w:type="dxa"/>
            <w:tcMar>
              <w:top w:w="0" w:type="dxa"/>
              <w:left w:w="0" w:type="dxa"/>
              <w:bottom w:w="0" w:type="dxa"/>
              <w:right w:w="0" w:type="dxa"/>
            </w:tcMar>
            <w:hideMark/>
          </w:tcPr>
          <w:p w14:paraId="200AF15E"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5EDA59B2"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08A55966" w14:textId="77777777" w:rsidTr="008722C3">
        <w:trPr>
          <w:trHeight w:val="615"/>
        </w:trPr>
        <w:tc>
          <w:tcPr>
            <w:tcW w:w="1140" w:type="dxa"/>
            <w:tcMar>
              <w:top w:w="0" w:type="dxa"/>
              <w:left w:w="0" w:type="dxa"/>
              <w:bottom w:w="0" w:type="dxa"/>
              <w:right w:w="0" w:type="dxa"/>
            </w:tcMar>
            <w:hideMark/>
          </w:tcPr>
          <w:p w14:paraId="6BDDA604" w14:textId="77777777" w:rsidR="004D1A88" w:rsidRPr="00725E27" w:rsidRDefault="004D1A88" w:rsidP="004470E5">
            <w:pPr>
              <w:numPr>
                <w:ilvl w:val="0"/>
                <w:numId w:val="221"/>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3136C531"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Laptop</w:t>
            </w:r>
          </w:p>
        </w:tc>
        <w:tc>
          <w:tcPr>
            <w:tcW w:w="1890" w:type="dxa"/>
            <w:tcMar>
              <w:top w:w="0" w:type="dxa"/>
              <w:left w:w="0" w:type="dxa"/>
              <w:bottom w:w="0" w:type="dxa"/>
              <w:right w:w="0" w:type="dxa"/>
            </w:tcMar>
            <w:hideMark/>
          </w:tcPr>
          <w:p w14:paraId="1D37A545"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Intel corei5</w:t>
            </w:r>
          </w:p>
        </w:tc>
        <w:tc>
          <w:tcPr>
            <w:tcW w:w="1320" w:type="dxa"/>
            <w:tcMar>
              <w:top w:w="0" w:type="dxa"/>
              <w:left w:w="0" w:type="dxa"/>
              <w:bottom w:w="0" w:type="dxa"/>
              <w:right w:w="0" w:type="dxa"/>
            </w:tcMar>
            <w:hideMark/>
          </w:tcPr>
          <w:p w14:paraId="7ACC11F1"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01D94E81"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1D4AF1D6" w14:textId="77777777" w:rsidTr="008722C3">
        <w:trPr>
          <w:trHeight w:val="735"/>
        </w:trPr>
        <w:tc>
          <w:tcPr>
            <w:tcW w:w="1140" w:type="dxa"/>
            <w:tcMar>
              <w:top w:w="0" w:type="dxa"/>
              <w:left w:w="0" w:type="dxa"/>
              <w:bottom w:w="0" w:type="dxa"/>
              <w:right w:w="0" w:type="dxa"/>
            </w:tcMar>
            <w:hideMark/>
          </w:tcPr>
          <w:p w14:paraId="4A6349D1" w14:textId="77777777" w:rsidR="004D1A88" w:rsidRPr="00725E27" w:rsidRDefault="004D1A88" w:rsidP="004470E5">
            <w:pPr>
              <w:numPr>
                <w:ilvl w:val="0"/>
                <w:numId w:val="222"/>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5E13A46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PPEs</w:t>
            </w:r>
          </w:p>
        </w:tc>
        <w:tc>
          <w:tcPr>
            <w:tcW w:w="1890" w:type="dxa"/>
            <w:tcMar>
              <w:top w:w="0" w:type="dxa"/>
              <w:left w:w="0" w:type="dxa"/>
              <w:bottom w:w="0" w:type="dxa"/>
              <w:right w:w="0" w:type="dxa"/>
            </w:tcMar>
            <w:hideMark/>
          </w:tcPr>
          <w:p w14:paraId="32967A3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Trainer Use (dust coat)</w:t>
            </w:r>
          </w:p>
        </w:tc>
        <w:tc>
          <w:tcPr>
            <w:tcW w:w="1320" w:type="dxa"/>
            <w:tcMar>
              <w:top w:w="0" w:type="dxa"/>
              <w:left w:w="0" w:type="dxa"/>
              <w:bottom w:w="0" w:type="dxa"/>
              <w:right w:w="0" w:type="dxa"/>
            </w:tcMar>
            <w:hideMark/>
          </w:tcPr>
          <w:p w14:paraId="51DAE99E"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14:paraId="56412C3D"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4D1A88" w:rsidRPr="00725E27" w14:paraId="6D6FA168" w14:textId="77777777" w:rsidTr="008722C3">
        <w:trPr>
          <w:trHeight w:val="615"/>
        </w:trPr>
        <w:tc>
          <w:tcPr>
            <w:tcW w:w="1140" w:type="dxa"/>
            <w:tcMar>
              <w:top w:w="0" w:type="dxa"/>
              <w:left w:w="0" w:type="dxa"/>
              <w:bottom w:w="0" w:type="dxa"/>
              <w:right w:w="0" w:type="dxa"/>
            </w:tcMar>
            <w:hideMark/>
          </w:tcPr>
          <w:p w14:paraId="5F2C51C4" w14:textId="77777777" w:rsidR="004D1A88" w:rsidRPr="00725E27" w:rsidRDefault="004D1A88" w:rsidP="004470E5">
            <w:pPr>
              <w:numPr>
                <w:ilvl w:val="0"/>
                <w:numId w:val="223"/>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4249C0CB"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Pen</w:t>
            </w:r>
          </w:p>
        </w:tc>
        <w:tc>
          <w:tcPr>
            <w:tcW w:w="1890" w:type="dxa"/>
            <w:tcMar>
              <w:top w:w="0" w:type="dxa"/>
              <w:left w:w="0" w:type="dxa"/>
              <w:bottom w:w="0" w:type="dxa"/>
              <w:right w:w="0" w:type="dxa"/>
            </w:tcMar>
            <w:hideMark/>
          </w:tcPr>
          <w:p w14:paraId="2275F780"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Trainee</w:t>
            </w:r>
          </w:p>
        </w:tc>
        <w:tc>
          <w:tcPr>
            <w:tcW w:w="1320" w:type="dxa"/>
            <w:tcMar>
              <w:top w:w="0" w:type="dxa"/>
              <w:left w:w="0" w:type="dxa"/>
              <w:bottom w:w="0" w:type="dxa"/>
              <w:right w:w="0" w:type="dxa"/>
            </w:tcMar>
            <w:hideMark/>
          </w:tcPr>
          <w:p w14:paraId="22A4B57B"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14:paraId="23D2EA34" w14:textId="77777777" w:rsidR="004D1A88" w:rsidRPr="00725E27" w:rsidRDefault="004D1A88" w:rsidP="004D1A88">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bl>
    <w:p w14:paraId="6E900EC9" w14:textId="77777777" w:rsidR="00835655" w:rsidRPr="00725E27" w:rsidRDefault="00835655" w:rsidP="00835655">
      <w:pPr>
        <w:rPr>
          <w:rFonts w:eastAsia="Times New Roman" w:cs="Times New Roman"/>
          <w:b/>
          <w:szCs w:val="24"/>
        </w:rPr>
      </w:pPr>
    </w:p>
    <w:p w14:paraId="2794268A" w14:textId="77777777" w:rsidR="00835655" w:rsidRPr="00725E27" w:rsidRDefault="00835655" w:rsidP="00835655">
      <w:pPr>
        <w:rPr>
          <w:rFonts w:eastAsia="Times New Roman" w:cs="Times New Roman"/>
          <w:b/>
          <w:szCs w:val="24"/>
        </w:rPr>
      </w:pPr>
      <w:r w:rsidRPr="00725E27">
        <w:rPr>
          <w:rFonts w:eastAsia="Times New Roman" w:cs="Times New Roman"/>
          <w:b/>
          <w:szCs w:val="24"/>
        </w:rPr>
        <w:lastRenderedPageBreak/>
        <w:t>Suggested Methods of Instruction</w:t>
      </w:r>
    </w:p>
    <w:p w14:paraId="799736CC" w14:textId="77777777" w:rsidR="00835655" w:rsidRPr="00725E27" w:rsidRDefault="00835655" w:rsidP="004470E5">
      <w:pPr>
        <w:numPr>
          <w:ilvl w:val="0"/>
          <w:numId w:val="659"/>
        </w:numPr>
        <w:spacing w:after="0" w:line="276" w:lineRule="auto"/>
        <w:rPr>
          <w:rFonts w:eastAsia="Times New Roman" w:cs="Times New Roman"/>
          <w:szCs w:val="24"/>
        </w:rPr>
      </w:pPr>
      <w:r w:rsidRPr="00725E27">
        <w:rPr>
          <w:rFonts w:eastAsia="Times New Roman" w:cs="Times New Roman"/>
          <w:szCs w:val="24"/>
        </w:rPr>
        <w:t>Practical</w:t>
      </w:r>
    </w:p>
    <w:p w14:paraId="391E38EE" w14:textId="77777777" w:rsidR="00835655" w:rsidRPr="00725E27" w:rsidRDefault="00835655" w:rsidP="004470E5">
      <w:pPr>
        <w:numPr>
          <w:ilvl w:val="0"/>
          <w:numId w:val="659"/>
        </w:numPr>
        <w:spacing w:after="0" w:line="276" w:lineRule="auto"/>
        <w:rPr>
          <w:rFonts w:eastAsia="Times New Roman" w:cs="Times New Roman"/>
          <w:szCs w:val="24"/>
        </w:rPr>
      </w:pPr>
      <w:r w:rsidRPr="00725E27">
        <w:rPr>
          <w:rFonts w:eastAsia="Times New Roman" w:cs="Times New Roman"/>
          <w:szCs w:val="24"/>
        </w:rPr>
        <w:t>Projects</w:t>
      </w:r>
    </w:p>
    <w:p w14:paraId="577AD003" w14:textId="77777777" w:rsidR="00835655" w:rsidRPr="00725E27" w:rsidRDefault="00835655" w:rsidP="004470E5">
      <w:pPr>
        <w:numPr>
          <w:ilvl w:val="0"/>
          <w:numId w:val="659"/>
        </w:numPr>
        <w:spacing w:after="0" w:line="276" w:lineRule="auto"/>
        <w:rPr>
          <w:rFonts w:eastAsia="Times New Roman" w:cs="Times New Roman"/>
          <w:szCs w:val="24"/>
        </w:rPr>
      </w:pPr>
      <w:r w:rsidRPr="00725E27">
        <w:rPr>
          <w:rFonts w:eastAsia="Times New Roman" w:cs="Times New Roman"/>
          <w:szCs w:val="24"/>
        </w:rPr>
        <w:t xml:space="preserve">Demonstration </w:t>
      </w:r>
    </w:p>
    <w:p w14:paraId="1D8ADCDB" w14:textId="77777777" w:rsidR="00835655" w:rsidRPr="00725E27" w:rsidRDefault="00835655" w:rsidP="004470E5">
      <w:pPr>
        <w:numPr>
          <w:ilvl w:val="0"/>
          <w:numId w:val="659"/>
        </w:numPr>
        <w:spacing w:after="0" w:line="276" w:lineRule="auto"/>
        <w:rPr>
          <w:rFonts w:eastAsia="Times New Roman" w:cs="Times New Roman"/>
          <w:szCs w:val="24"/>
        </w:rPr>
      </w:pPr>
      <w:r w:rsidRPr="00725E27">
        <w:rPr>
          <w:rFonts w:eastAsia="Times New Roman" w:cs="Times New Roman"/>
          <w:szCs w:val="24"/>
        </w:rPr>
        <w:t>Group discussion</w:t>
      </w:r>
    </w:p>
    <w:p w14:paraId="73478842" w14:textId="77777777" w:rsidR="00835655" w:rsidRPr="00725E27" w:rsidRDefault="00835655" w:rsidP="004470E5">
      <w:pPr>
        <w:numPr>
          <w:ilvl w:val="0"/>
          <w:numId w:val="659"/>
        </w:numPr>
        <w:spacing w:after="0" w:line="276" w:lineRule="auto"/>
        <w:rPr>
          <w:rFonts w:eastAsia="Times New Roman" w:cs="Times New Roman"/>
          <w:szCs w:val="24"/>
        </w:rPr>
      </w:pPr>
      <w:r w:rsidRPr="00725E27">
        <w:rPr>
          <w:rFonts w:eastAsia="Times New Roman" w:cs="Times New Roman"/>
          <w:szCs w:val="24"/>
        </w:rPr>
        <w:t>Direct instructions</w:t>
      </w:r>
    </w:p>
    <w:p w14:paraId="1A434FDA" w14:textId="77777777" w:rsidR="00835655" w:rsidRPr="00725E27" w:rsidRDefault="00835655" w:rsidP="004470E5">
      <w:pPr>
        <w:numPr>
          <w:ilvl w:val="0"/>
          <w:numId w:val="659"/>
        </w:numPr>
        <w:spacing w:after="0" w:line="276" w:lineRule="auto"/>
        <w:rPr>
          <w:rFonts w:eastAsia="Times New Roman" w:cs="Times New Roman"/>
          <w:szCs w:val="24"/>
        </w:rPr>
      </w:pPr>
      <w:r w:rsidRPr="00725E27">
        <w:rPr>
          <w:rFonts w:eastAsia="Times New Roman" w:cs="Times New Roman"/>
          <w:szCs w:val="24"/>
        </w:rPr>
        <w:t>Site visits</w:t>
      </w:r>
    </w:p>
    <w:p w14:paraId="235B2C0C" w14:textId="77777777" w:rsidR="00835655" w:rsidRPr="00725E27" w:rsidRDefault="00835655" w:rsidP="00835655">
      <w:pPr>
        <w:spacing w:after="0"/>
        <w:ind w:left="720"/>
        <w:rPr>
          <w:rFonts w:eastAsia="Times New Roman" w:cs="Times New Roman"/>
          <w:szCs w:val="24"/>
        </w:rPr>
      </w:pPr>
    </w:p>
    <w:p w14:paraId="7BB597A1" w14:textId="77777777" w:rsidR="00835655" w:rsidRPr="00725E27" w:rsidRDefault="00835655" w:rsidP="00835655">
      <w:pPr>
        <w:spacing w:after="0" w:line="256" w:lineRule="auto"/>
        <w:ind w:left="360"/>
        <w:rPr>
          <w:rFonts w:eastAsia="Times New Roman" w:cs="Times New Roman"/>
          <w:b/>
          <w:szCs w:val="24"/>
        </w:rPr>
      </w:pPr>
    </w:p>
    <w:p w14:paraId="00870270" w14:textId="77777777" w:rsidR="00835655" w:rsidRPr="00725E27" w:rsidRDefault="00835655" w:rsidP="00835655">
      <w:pPr>
        <w:spacing w:after="0" w:line="256" w:lineRule="auto"/>
        <w:ind w:left="360"/>
        <w:rPr>
          <w:rFonts w:eastAsia="Times New Roman" w:cs="Times New Roman"/>
          <w:b/>
          <w:szCs w:val="24"/>
        </w:rPr>
      </w:pPr>
    </w:p>
    <w:p w14:paraId="56753B68" w14:textId="77777777" w:rsidR="00835655" w:rsidRPr="00725E27" w:rsidRDefault="00835655" w:rsidP="00835655">
      <w:pPr>
        <w:spacing w:after="0" w:line="256" w:lineRule="auto"/>
        <w:ind w:left="360"/>
        <w:rPr>
          <w:rFonts w:eastAsia="Times New Roman" w:cs="Times New Roman"/>
          <w:b/>
          <w:szCs w:val="24"/>
        </w:rPr>
      </w:pPr>
      <w:r w:rsidRPr="00725E27">
        <w:rPr>
          <w:rFonts w:eastAsia="Times New Roman" w:cs="Times New Roman"/>
          <w:b/>
          <w:szCs w:val="24"/>
        </w:rPr>
        <w:t xml:space="preserve">Recommended resources for 25 trainees </w:t>
      </w:r>
    </w:p>
    <w:p w14:paraId="6A74F1E0" w14:textId="77777777" w:rsidR="00835655" w:rsidRPr="00725E27" w:rsidRDefault="00835655" w:rsidP="00835655">
      <w:pPr>
        <w:spacing w:after="0" w:line="256" w:lineRule="auto"/>
        <w:ind w:left="360"/>
        <w:rPr>
          <w:rFonts w:eastAsia="Times New Roman" w:cs="Times New Roman"/>
          <w:b/>
          <w:szCs w:val="24"/>
        </w:rPr>
      </w:pP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2535"/>
        <w:gridCol w:w="1890"/>
        <w:gridCol w:w="1320"/>
        <w:gridCol w:w="1920"/>
      </w:tblGrid>
      <w:tr w:rsidR="00DC0CBC" w:rsidRPr="00725E27" w14:paraId="56DCF251" w14:textId="77777777" w:rsidTr="00400007">
        <w:trPr>
          <w:trHeight w:val="1335"/>
        </w:trPr>
        <w:tc>
          <w:tcPr>
            <w:tcW w:w="1140" w:type="dxa"/>
            <w:tcMar>
              <w:top w:w="0" w:type="dxa"/>
              <w:left w:w="0" w:type="dxa"/>
              <w:bottom w:w="0" w:type="dxa"/>
              <w:right w:w="0" w:type="dxa"/>
            </w:tcMar>
            <w:hideMark/>
          </w:tcPr>
          <w:p w14:paraId="237015AA"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S/No.</w:t>
            </w:r>
          </w:p>
        </w:tc>
        <w:tc>
          <w:tcPr>
            <w:tcW w:w="2535" w:type="dxa"/>
            <w:tcMar>
              <w:top w:w="0" w:type="dxa"/>
              <w:left w:w="0" w:type="dxa"/>
              <w:bottom w:w="0" w:type="dxa"/>
              <w:right w:w="0" w:type="dxa"/>
            </w:tcMar>
            <w:hideMark/>
          </w:tcPr>
          <w:p w14:paraId="1DFBD4D4"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Category/Item</w:t>
            </w:r>
          </w:p>
        </w:tc>
        <w:tc>
          <w:tcPr>
            <w:tcW w:w="1890" w:type="dxa"/>
            <w:tcMar>
              <w:top w:w="0" w:type="dxa"/>
              <w:left w:w="0" w:type="dxa"/>
              <w:bottom w:w="0" w:type="dxa"/>
              <w:right w:w="0" w:type="dxa"/>
            </w:tcMar>
            <w:hideMark/>
          </w:tcPr>
          <w:p w14:paraId="61209A16"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Description/ Specifications</w:t>
            </w:r>
          </w:p>
        </w:tc>
        <w:tc>
          <w:tcPr>
            <w:tcW w:w="1320" w:type="dxa"/>
            <w:tcMar>
              <w:top w:w="0" w:type="dxa"/>
              <w:left w:w="0" w:type="dxa"/>
              <w:bottom w:w="0" w:type="dxa"/>
              <w:right w:w="0" w:type="dxa"/>
            </w:tcMar>
            <w:hideMark/>
          </w:tcPr>
          <w:p w14:paraId="3AC42C5D"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Quantity</w:t>
            </w:r>
          </w:p>
        </w:tc>
        <w:tc>
          <w:tcPr>
            <w:tcW w:w="1920" w:type="dxa"/>
            <w:tcMar>
              <w:top w:w="0" w:type="dxa"/>
              <w:left w:w="0" w:type="dxa"/>
              <w:bottom w:w="0" w:type="dxa"/>
              <w:right w:w="0" w:type="dxa"/>
            </w:tcMar>
            <w:hideMark/>
          </w:tcPr>
          <w:p w14:paraId="12E6B49E" w14:textId="77777777" w:rsidR="00835655" w:rsidRPr="00725E27" w:rsidRDefault="00835655" w:rsidP="00400007">
            <w:pPr>
              <w:spacing w:before="240" w:after="0" w:line="360" w:lineRule="auto"/>
              <w:jc w:val="center"/>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Recommended Ratio</w:t>
            </w:r>
          </w:p>
          <w:p w14:paraId="37ABDA28" w14:textId="77777777" w:rsidR="00835655" w:rsidRPr="00725E27" w:rsidRDefault="00835655" w:rsidP="00400007">
            <w:pPr>
              <w:spacing w:before="240" w:after="0" w:line="360" w:lineRule="auto"/>
              <w:jc w:val="center"/>
              <w:rPr>
                <w:rFonts w:eastAsia="Times New Roman" w:cs="Times New Roman"/>
                <w:kern w:val="2"/>
                <w:szCs w:val="24"/>
                <w14:ligatures w14:val="standardContextual"/>
              </w:rPr>
            </w:pPr>
            <w:r w:rsidRPr="00725E27">
              <w:rPr>
                <w:rFonts w:eastAsia="Times New Roman" w:cs="Times New Roman"/>
                <w:kern w:val="2"/>
                <w:szCs w:val="24"/>
                <w14:ligatures w14:val="standardContextual"/>
              </w:rPr>
              <w:t>(Item: Trainee)</w:t>
            </w:r>
          </w:p>
        </w:tc>
      </w:tr>
      <w:tr w:rsidR="00DC0CBC" w:rsidRPr="00725E27" w14:paraId="022C49F2" w14:textId="77777777" w:rsidTr="00400007">
        <w:trPr>
          <w:trHeight w:val="510"/>
        </w:trPr>
        <w:tc>
          <w:tcPr>
            <w:tcW w:w="1140" w:type="dxa"/>
            <w:tcMar>
              <w:top w:w="0" w:type="dxa"/>
              <w:left w:w="0" w:type="dxa"/>
              <w:bottom w:w="0" w:type="dxa"/>
              <w:right w:w="0" w:type="dxa"/>
            </w:tcMar>
            <w:hideMark/>
          </w:tcPr>
          <w:p w14:paraId="7548F9B2"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A</w:t>
            </w:r>
          </w:p>
        </w:tc>
        <w:tc>
          <w:tcPr>
            <w:tcW w:w="2535" w:type="dxa"/>
            <w:tcMar>
              <w:top w:w="0" w:type="dxa"/>
              <w:left w:w="0" w:type="dxa"/>
              <w:bottom w:w="0" w:type="dxa"/>
              <w:right w:w="0" w:type="dxa"/>
            </w:tcMar>
            <w:hideMark/>
          </w:tcPr>
          <w:p w14:paraId="0BA00D90"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Learning Materials</w:t>
            </w:r>
          </w:p>
        </w:tc>
        <w:tc>
          <w:tcPr>
            <w:tcW w:w="1890" w:type="dxa"/>
            <w:tcMar>
              <w:top w:w="0" w:type="dxa"/>
              <w:left w:w="0" w:type="dxa"/>
              <w:bottom w:w="0" w:type="dxa"/>
              <w:right w:w="0" w:type="dxa"/>
            </w:tcMar>
            <w:hideMark/>
          </w:tcPr>
          <w:p w14:paraId="1635165F"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0DA7F1D0"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7EF46DFC"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67BC2EAD" w14:textId="77777777" w:rsidTr="00400007">
        <w:trPr>
          <w:trHeight w:val="615"/>
        </w:trPr>
        <w:tc>
          <w:tcPr>
            <w:tcW w:w="1140" w:type="dxa"/>
            <w:tcMar>
              <w:top w:w="0" w:type="dxa"/>
              <w:left w:w="0" w:type="dxa"/>
              <w:bottom w:w="0" w:type="dxa"/>
              <w:right w:w="0" w:type="dxa"/>
            </w:tcMar>
            <w:hideMark/>
          </w:tcPr>
          <w:p w14:paraId="781D83E1" w14:textId="77777777" w:rsidR="00835655" w:rsidRPr="00725E27" w:rsidRDefault="00835655" w:rsidP="004470E5">
            <w:pPr>
              <w:numPr>
                <w:ilvl w:val="0"/>
                <w:numId w:val="210"/>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1F594D1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Textbooks</w:t>
            </w:r>
          </w:p>
        </w:tc>
        <w:tc>
          <w:tcPr>
            <w:tcW w:w="1890" w:type="dxa"/>
            <w:tcMar>
              <w:top w:w="0" w:type="dxa"/>
              <w:left w:w="0" w:type="dxa"/>
              <w:bottom w:w="0" w:type="dxa"/>
              <w:right w:w="0" w:type="dxa"/>
            </w:tcMar>
            <w:hideMark/>
          </w:tcPr>
          <w:p w14:paraId="3FEE7F8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1320" w:type="dxa"/>
            <w:tcMar>
              <w:top w:w="0" w:type="dxa"/>
              <w:left w:w="0" w:type="dxa"/>
              <w:bottom w:w="0" w:type="dxa"/>
              <w:right w:w="0" w:type="dxa"/>
            </w:tcMar>
            <w:hideMark/>
          </w:tcPr>
          <w:p w14:paraId="3B9F7600"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 pcs</w:t>
            </w:r>
          </w:p>
        </w:tc>
        <w:tc>
          <w:tcPr>
            <w:tcW w:w="1920" w:type="dxa"/>
            <w:tcMar>
              <w:top w:w="0" w:type="dxa"/>
              <w:left w:w="0" w:type="dxa"/>
              <w:bottom w:w="0" w:type="dxa"/>
              <w:right w:w="0" w:type="dxa"/>
            </w:tcMar>
            <w:hideMark/>
          </w:tcPr>
          <w:p w14:paraId="6F7E9F8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73CCAFA8" w14:textId="77777777" w:rsidTr="00400007">
        <w:trPr>
          <w:trHeight w:val="615"/>
        </w:trPr>
        <w:tc>
          <w:tcPr>
            <w:tcW w:w="1140" w:type="dxa"/>
            <w:tcMar>
              <w:top w:w="0" w:type="dxa"/>
              <w:left w:w="0" w:type="dxa"/>
              <w:bottom w:w="0" w:type="dxa"/>
              <w:right w:w="0" w:type="dxa"/>
            </w:tcMar>
            <w:hideMark/>
          </w:tcPr>
          <w:p w14:paraId="39579B42" w14:textId="77777777" w:rsidR="00835655" w:rsidRPr="00725E27" w:rsidRDefault="00835655" w:rsidP="004470E5">
            <w:pPr>
              <w:numPr>
                <w:ilvl w:val="0"/>
                <w:numId w:val="211"/>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70EC08D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White board</w:t>
            </w:r>
          </w:p>
        </w:tc>
        <w:tc>
          <w:tcPr>
            <w:tcW w:w="1890" w:type="dxa"/>
            <w:tcMar>
              <w:top w:w="0" w:type="dxa"/>
              <w:left w:w="0" w:type="dxa"/>
              <w:bottom w:w="0" w:type="dxa"/>
              <w:right w:w="0" w:type="dxa"/>
            </w:tcMar>
            <w:hideMark/>
          </w:tcPr>
          <w:p w14:paraId="2A1C2674"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For trainer’s use</w:t>
            </w:r>
          </w:p>
        </w:tc>
        <w:tc>
          <w:tcPr>
            <w:tcW w:w="1320" w:type="dxa"/>
            <w:tcMar>
              <w:top w:w="0" w:type="dxa"/>
              <w:left w:w="0" w:type="dxa"/>
              <w:bottom w:w="0" w:type="dxa"/>
              <w:right w:w="0" w:type="dxa"/>
            </w:tcMar>
            <w:hideMark/>
          </w:tcPr>
          <w:p w14:paraId="14FBFDD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224608C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48B416C5" w14:textId="77777777" w:rsidTr="00400007">
        <w:trPr>
          <w:trHeight w:val="735"/>
        </w:trPr>
        <w:tc>
          <w:tcPr>
            <w:tcW w:w="1140" w:type="dxa"/>
            <w:tcMar>
              <w:top w:w="0" w:type="dxa"/>
              <w:left w:w="0" w:type="dxa"/>
              <w:bottom w:w="0" w:type="dxa"/>
              <w:right w:w="0" w:type="dxa"/>
            </w:tcMar>
            <w:hideMark/>
          </w:tcPr>
          <w:p w14:paraId="0E7BC4A8" w14:textId="77777777" w:rsidR="00835655" w:rsidRPr="00725E27" w:rsidRDefault="00835655" w:rsidP="004470E5">
            <w:pPr>
              <w:numPr>
                <w:ilvl w:val="0"/>
                <w:numId w:val="212"/>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3D3427F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Standard Method of Measurement (SMM)</w:t>
            </w:r>
          </w:p>
        </w:tc>
        <w:tc>
          <w:tcPr>
            <w:tcW w:w="1890" w:type="dxa"/>
            <w:tcMar>
              <w:top w:w="0" w:type="dxa"/>
              <w:left w:w="0" w:type="dxa"/>
              <w:bottom w:w="0" w:type="dxa"/>
              <w:right w:w="0" w:type="dxa"/>
            </w:tcMar>
            <w:hideMark/>
          </w:tcPr>
          <w:p w14:paraId="14EEEF4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Latest edition</w:t>
            </w:r>
          </w:p>
        </w:tc>
        <w:tc>
          <w:tcPr>
            <w:tcW w:w="1320" w:type="dxa"/>
            <w:tcMar>
              <w:top w:w="0" w:type="dxa"/>
              <w:left w:w="0" w:type="dxa"/>
              <w:bottom w:w="0" w:type="dxa"/>
              <w:right w:w="0" w:type="dxa"/>
            </w:tcMar>
            <w:hideMark/>
          </w:tcPr>
          <w:p w14:paraId="2D5E2C8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10DEA6D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40759A14" w14:textId="77777777" w:rsidTr="00400007">
        <w:trPr>
          <w:trHeight w:val="375"/>
        </w:trPr>
        <w:tc>
          <w:tcPr>
            <w:tcW w:w="1140" w:type="dxa"/>
            <w:tcMar>
              <w:top w:w="0" w:type="dxa"/>
              <w:left w:w="0" w:type="dxa"/>
              <w:bottom w:w="0" w:type="dxa"/>
              <w:right w:w="0" w:type="dxa"/>
            </w:tcMar>
            <w:hideMark/>
          </w:tcPr>
          <w:p w14:paraId="3FDA5D08"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B</w:t>
            </w:r>
          </w:p>
        </w:tc>
        <w:tc>
          <w:tcPr>
            <w:tcW w:w="7665" w:type="dxa"/>
            <w:gridSpan w:val="4"/>
            <w:tcMar>
              <w:top w:w="0" w:type="dxa"/>
              <w:left w:w="0" w:type="dxa"/>
              <w:bottom w:w="0" w:type="dxa"/>
              <w:right w:w="0" w:type="dxa"/>
            </w:tcMar>
            <w:hideMark/>
          </w:tcPr>
          <w:p w14:paraId="372FD11A"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Learning Facilities &amp; infrastructure</w:t>
            </w:r>
          </w:p>
        </w:tc>
      </w:tr>
      <w:tr w:rsidR="00DC0CBC" w:rsidRPr="00725E27" w14:paraId="731F663E" w14:textId="77777777" w:rsidTr="00400007">
        <w:trPr>
          <w:trHeight w:val="735"/>
        </w:trPr>
        <w:tc>
          <w:tcPr>
            <w:tcW w:w="1140" w:type="dxa"/>
            <w:tcMar>
              <w:top w:w="0" w:type="dxa"/>
              <w:left w:w="0" w:type="dxa"/>
              <w:bottom w:w="0" w:type="dxa"/>
              <w:right w:w="0" w:type="dxa"/>
            </w:tcMar>
            <w:hideMark/>
          </w:tcPr>
          <w:p w14:paraId="7AA4BD9D" w14:textId="77777777" w:rsidR="00835655" w:rsidRPr="00725E27" w:rsidRDefault="00835655" w:rsidP="004470E5">
            <w:pPr>
              <w:numPr>
                <w:ilvl w:val="0"/>
                <w:numId w:val="213"/>
              </w:numPr>
              <w:spacing w:after="360" w:line="360" w:lineRule="auto"/>
              <w:rPr>
                <w:rFonts w:eastAsia="Arial"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1D0B33C3"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Lecture/theory room</w:t>
            </w:r>
          </w:p>
        </w:tc>
        <w:tc>
          <w:tcPr>
            <w:tcW w:w="1890" w:type="dxa"/>
            <w:shd w:val="clear" w:color="auto" w:fill="FFFFFF"/>
            <w:tcMar>
              <w:top w:w="0" w:type="dxa"/>
              <w:left w:w="0" w:type="dxa"/>
              <w:bottom w:w="0" w:type="dxa"/>
              <w:right w:w="0" w:type="dxa"/>
            </w:tcMar>
            <w:hideMark/>
          </w:tcPr>
          <w:p w14:paraId="51CD7FE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72 Square Meter</w:t>
            </w:r>
          </w:p>
        </w:tc>
        <w:tc>
          <w:tcPr>
            <w:tcW w:w="1320" w:type="dxa"/>
            <w:tcMar>
              <w:top w:w="0" w:type="dxa"/>
              <w:left w:w="0" w:type="dxa"/>
              <w:bottom w:w="0" w:type="dxa"/>
              <w:right w:w="0" w:type="dxa"/>
            </w:tcMar>
            <w:hideMark/>
          </w:tcPr>
          <w:p w14:paraId="53B0A65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3AEB621B"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018E9640" w14:textId="77777777" w:rsidTr="00400007">
        <w:trPr>
          <w:trHeight w:val="735"/>
        </w:trPr>
        <w:tc>
          <w:tcPr>
            <w:tcW w:w="1140" w:type="dxa"/>
            <w:tcMar>
              <w:top w:w="0" w:type="dxa"/>
              <w:left w:w="0" w:type="dxa"/>
              <w:bottom w:w="0" w:type="dxa"/>
              <w:right w:w="0" w:type="dxa"/>
            </w:tcMar>
            <w:hideMark/>
          </w:tcPr>
          <w:p w14:paraId="16A260D2" w14:textId="77777777" w:rsidR="00835655" w:rsidRPr="00725E27" w:rsidRDefault="00835655" w:rsidP="004470E5">
            <w:pPr>
              <w:numPr>
                <w:ilvl w:val="0"/>
                <w:numId w:val="214"/>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6E691B5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Computer Lab</w:t>
            </w:r>
          </w:p>
        </w:tc>
        <w:tc>
          <w:tcPr>
            <w:tcW w:w="1890" w:type="dxa"/>
            <w:tcMar>
              <w:top w:w="0" w:type="dxa"/>
              <w:left w:w="0" w:type="dxa"/>
              <w:bottom w:w="0" w:type="dxa"/>
              <w:right w:w="0" w:type="dxa"/>
            </w:tcMar>
            <w:hideMark/>
          </w:tcPr>
          <w:p w14:paraId="514B14F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96 Square Meter</w:t>
            </w:r>
          </w:p>
        </w:tc>
        <w:tc>
          <w:tcPr>
            <w:tcW w:w="1320" w:type="dxa"/>
            <w:tcMar>
              <w:top w:w="0" w:type="dxa"/>
              <w:left w:w="0" w:type="dxa"/>
              <w:bottom w:w="0" w:type="dxa"/>
              <w:right w:w="0" w:type="dxa"/>
            </w:tcMar>
            <w:hideMark/>
          </w:tcPr>
          <w:p w14:paraId="4870872C"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1FFE805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7752361F" w14:textId="77777777" w:rsidTr="00400007">
        <w:trPr>
          <w:trHeight w:val="735"/>
        </w:trPr>
        <w:tc>
          <w:tcPr>
            <w:tcW w:w="1140" w:type="dxa"/>
            <w:tcMar>
              <w:top w:w="0" w:type="dxa"/>
              <w:left w:w="0" w:type="dxa"/>
              <w:bottom w:w="0" w:type="dxa"/>
              <w:right w:w="0" w:type="dxa"/>
            </w:tcMar>
          </w:tcPr>
          <w:p w14:paraId="5626C667"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p>
        </w:tc>
        <w:tc>
          <w:tcPr>
            <w:tcW w:w="2535" w:type="dxa"/>
            <w:tcMar>
              <w:top w:w="0" w:type="dxa"/>
              <w:left w:w="0" w:type="dxa"/>
              <w:bottom w:w="0" w:type="dxa"/>
              <w:right w:w="0" w:type="dxa"/>
            </w:tcMar>
          </w:tcPr>
          <w:p w14:paraId="28963D41"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p>
        </w:tc>
        <w:tc>
          <w:tcPr>
            <w:tcW w:w="1890" w:type="dxa"/>
            <w:tcMar>
              <w:top w:w="0" w:type="dxa"/>
              <w:left w:w="0" w:type="dxa"/>
              <w:bottom w:w="0" w:type="dxa"/>
              <w:right w:w="0" w:type="dxa"/>
            </w:tcMar>
          </w:tcPr>
          <w:p w14:paraId="26B8B1C5"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p>
        </w:tc>
        <w:tc>
          <w:tcPr>
            <w:tcW w:w="1320" w:type="dxa"/>
            <w:tcMar>
              <w:top w:w="0" w:type="dxa"/>
              <w:left w:w="0" w:type="dxa"/>
              <w:bottom w:w="0" w:type="dxa"/>
              <w:right w:w="0" w:type="dxa"/>
            </w:tcMar>
          </w:tcPr>
          <w:p w14:paraId="16888D2A"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p>
        </w:tc>
        <w:tc>
          <w:tcPr>
            <w:tcW w:w="1920" w:type="dxa"/>
            <w:tcMar>
              <w:top w:w="0" w:type="dxa"/>
              <w:left w:w="0" w:type="dxa"/>
              <w:bottom w:w="0" w:type="dxa"/>
              <w:right w:w="0" w:type="dxa"/>
            </w:tcMar>
          </w:tcPr>
          <w:p w14:paraId="0F9C3963"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p>
        </w:tc>
      </w:tr>
      <w:tr w:rsidR="00DC0CBC" w:rsidRPr="00725E27" w14:paraId="4AED7781" w14:textId="77777777" w:rsidTr="00400007">
        <w:trPr>
          <w:trHeight w:val="735"/>
        </w:trPr>
        <w:tc>
          <w:tcPr>
            <w:tcW w:w="1140" w:type="dxa"/>
            <w:tcMar>
              <w:top w:w="0" w:type="dxa"/>
              <w:left w:w="0" w:type="dxa"/>
              <w:bottom w:w="0" w:type="dxa"/>
              <w:right w:w="0" w:type="dxa"/>
            </w:tcMar>
            <w:hideMark/>
          </w:tcPr>
          <w:p w14:paraId="27F33514"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w:t>
            </w:r>
          </w:p>
        </w:tc>
        <w:tc>
          <w:tcPr>
            <w:tcW w:w="2535" w:type="dxa"/>
            <w:tcMar>
              <w:top w:w="0" w:type="dxa"/>
              <w:left w:w="0" w:type="dxa"/>
              <w:bottom w:w="0" w:type="dxa"/>
              <w:right w:w="0" w:type="dxa"/>
            </w:tcMar>
            <w:hideMark/>
          </w:tcPr>
          <w:p w14:paraId="384816CF"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Consumable materials</w:t>
            </w:r>
          </w:p>
        </w:tc>
        <w:tc>
          <w:tcPr>
            <w:tcW w:w="1890" w:type="dxa"/>
            <w:tcMar>
              <w:top w:w="0" w:type="dxa"/>
              <w:left w:w="0" w:type="dxa"/>
              <w:bottom w:w="0" w:type="dxa"/>
              <w:right w:w="0" w:type="dxa"/>
            </w:tcMar>
            <w:hideMark/>
          </w:tcPr>
          <w:p w14:paraId="409FD52C"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4EC1C7E2"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7B1E0D34"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3B98978C" w14:textId="77777777" w:rsidTr="00400007">
        <w:trPr>
          <w:trHeight w:val="1095"/>
        </w:trPr>
        <w:tc>
          <w:tcPr>
            <w:tcW w:w="1140" w:type="dxa"/>
            <w:tcMar>
              <w:top w:w="0" w:type="dxa"/>
              <w:left w:w="0" w:type="dxa"/>
              <w:bottom w:w="0" w:type="dxa"/>
              <w:right w:w="0" w:type="dxa"/>
            </w:tcMar>
            <w:hideMark/>
          </w:tcPr>
          <w:p w14:paraId="130E7432" w14:textId="77777777" w:rsidR="00835655" w:rsidRPr="00725E27" w:rsidRDefault="00835655" w:rsidP="004470E5">
            <w:pPr>
              <w:numPr>
                <w:ilvl w:val="0"/>
                <w:numId w:val="215"/>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2C8C5DF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Ink</w:t>
            </w:r>
          </w:p>
        </w:tc>
        <w:tc>
          <w:tcPr>
            <w:tcW w:w="1890" w:type="dxa"/>
            <w:tcMar>
              <w:top w:w="0" w:type="dxa"/>
              <w:left w:w="0" w:type="dxa"/>
              <w:bottom w:w="0" w:type="dxa"/>
              <w:right w:w="0" w:type="dxa"/>
            </w:tcMar>
            <w:hideMark/>
          </w:tcPr>
          <w:p w14:paraId="1FFD57E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Assorted </w:t>
            </w:r>
            <w:proofErr w:type="spellStart"/>
            <w:r w:rsidRPr="00725E27">
              <w:rPr>
                <w:rFonts w:eastAsia="Times New Roman" w:cs="Times New Roman"/>
                <w:kern w:val="2"/>
                <w:szCs w:val="24"/>
                <w14:ligatures w14:val="standardContextual"/>
              </w:rPr>
              <w:t>Colours</w:t>
            </w:r>
            <w:proofErr w:type="spellEnd"/>
            <w:r w:rsidRPr="00725E27">
              <w:rPr>
                <w:rFonts w:eastAsia="Times New Roman" w:cs="Times New Roman"/>
                <w:kern w:val="2"/>
                <w:szCs w:val="24"/>
                <w14:ligatures w14:val="standardContextual"/>
              </w:rPr>
              <w:t xml:space="preserve"> for trainer’s use</w:t>
            </w:r>
          </w:p>
        </w:tc>
        <w:tc>
          <w:tcPr>
            <w:tcW w:w="1320" w:type="dxa"/>
            <w:tcMar>
              <w:top w:w="0" w:type="dxa"/>
              <w:left w:w="0" w:type="dxa"/>
              <w:bottom w:w="0" w:type="dxa"/>
              <w:right w:w="0" w:type="dxa"/>
            </w:tcMar>
            <w:hideMark/>
          </w:tcPr>
          <w:p w14:paraId="5521C88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500ml per term.</w:t>
            </w:r>
          </w:p>
        </w:tc>
        <w:tc>
          <w:tcPr>
            <w:tcW w:w="1920" w:type="dxa"/>
            <w:tcMar>
              <w:top w:w="0" w:type="dxa"/>
              <w:left w:w="0" w:type="dxa"/>
              <w:bottom w:w="0" w:type="dxa"/>
              <w:right w:w="0" w:type="dxa"/>
            </w:tcMar>
            <w:hideMark/>
          </w:tcPr>
          <w:p w14:paraId="0C15CE50"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6C266E86" w14:textId="77777777" w:rsidTr="00400007">
        <w:trPr>
          <w:trHeight w:val="735"/>
        </w:trPr>
        <w:tc>
          <w:tcPr>
            <w:tcW w:w="1140" w:type="dxa"/>
            <w:tcMar>
              <w:top w:w="0" w:type="dxa"/>
              <w:left w:w="0" w:type="dxa"/>
              <w:bottom w:w="0" w:type="dxa"/>
              <w:right w:w="0" w:type="dxa"/>
            </w:tcMar>
            <w:hideMark/>
          </w:tcPr>
          <w:p w14:paraId="67FAB072" w14:textId="77777777" w:rsidR="00835655" w:rsidRPr="00725E27" w:rsidRDefault="00835655" w:rsidP="004470E5">
            <w:pPr>
              <w:numPr>
                <w:ilvl w:val="0"/>
                <w:numId w:val="216"/>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174FF66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White board Marker</w:t>
            </w:r>
          </w:p>
        </w:tc>
        <w:tc>
          <w:tcPr>
            <w:tcW w:w="1890" w:type="dxa"/>
            <w:tcMar>
              <w:top w:w="0" w:type="dxa"/>
              <w:left w:w="0" w:type="dxa"/>
              <w:bottom w:w="0" w:type="dxa"/>
              <w:right w:w="0" w:type="dxa"/>
            </w:tcMar>
            <w:hideMark/>
          </w:tcPr>
          <w:p w14:paraId="71ACCA5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Refillable type</w:t>
            </w:r>
          </w:p>
        </w:tc>
        <w:tc>
          <w:tcPr>
            <w:tcW w:w="1320" w:type="dxa"/>
            <w:tcMar>
              <w:top w:w="0" w:type="dxa"/>
              <w:left w:w="0" w:type="dxa"/>
              <w:bottom w:w="0" w:type="dxa"/>
              <w:right w:w="0" w:type="dxa"/>
            </w:tcMar>
            <w:hideMark/>
          </w:tcPr>
          <w:p w14:paraId="0CDAA42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10 pcs per term</w:t>
            </w:r>
          </w:p>
        </w:tc>
        <w:tc>
          <w:tcPr>
            <w:tcW w:w="1920" w:type="dxa"/>
            <w:tcMar>
              <w:top w:w="0" w:type="dxa"/>
              <w:left w:w="0" w:type="dxa"/>
              <w:bottom w:w="0" w:type="dxa"/>
              <w:right w:w="0" w:type="dxa"/>
            </w:tcMar>
            <w:hideMark/>
          </w:tcPr>
          <w:p w14:paraId="3AD72EAD"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DC0CBC" w:rsidRPr="00725E27" w14:paraId="30A32F9C" w14:textId="77777777" w:rsidTr="00400007">
        <w:trPr>
          <w:trHeight w:val="975"/>
        </w:trPr>
        <w:tc>
          <w:tcPr>
            <w:tcW w:w="1140" w:type="dxa"/>
            <w:tcMar>
              <w:top w:w="0" w:type="dxa"/>
              <w:left w:w="0" w:type="dxa"/>
              <w:bottom w:w="0" w:type="dxa"/>
              <w:right w:w="0" w:type="dxa"/>
            </w:tcMar>
            <w:hideMark/>
          </w:tcPr>
          <w:p w14:paraId="196AF60E" w14:textId="77777777" w:rsidR="00835655" w:rsidRPr="00725E27" w:rsidRDefault="00835655" w:rsidP="004470E5">
            <w:pPr>
              <w:numPr>
                <w:ilvl w:val="0"/>
                <w:numId w:val="217"/>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376E35CD" w14:textId="77777777" w:rsidR="00835655" w:rsidRPr="00725E27" w:rsidRDefault="00835655" w:rsidP="00400007">
            <w:pPr>
              <w:spacing w:after="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Dimension papers</w:t>
            </w:r>
          </w:p>
        </w:tc>
        <w:tc>
          <w:tcPr>
            <w:tcW w:w="1890" w:type="dxa"/>
            <w:tcMar>
              <w:top w:w="0" w:type="dxa"/>
              <w:left w:w="0" w:type="dxa"/>
              <w:bottom w:w="0" w:type="dxa"/>
              <w:right w:w="0" w:type="dxa"/>
            </w:tcMar>
            <w:hideMark/>
          </w:tcPr>
          <w:p w14:paraId="1A12D497"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14:paraId="5F725389"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3FFB8ED4"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357AA720" w14:textId="77777777" w:rsidTr="00400007">
        <w:trPr>
          <w:trHeight w:val="975"/>
        </w:trPr>
        <w:tc>
          <w:tcPr>
            <w:tcW w:w="1140" w:type="dxa"/>
            <w:tcMar>
              <w:top w:w="0" w:type="dxa"/>
              <w:left w:w="0" w:type="dxa"/>
              <w:bottom w:w="0" w:type="dxa"/>
              <w:right w:w="0" w:type="dxa"/>
            </w:tcMar>
            <w:hideMark/>
          </w:tcPr>
          <w:p w14:paraId="7F665048" w14:textId="77777777" w:rsidR="00835655" w:rsidRPr="00725E27" w:rsidRDefault="00835655" w:rsidP="004470E5">
            <w:pPr>
              <w:numPr>
                <w:ilvl w:val="0"/>
                <w:numId w:val="218"/>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1322C77B" w14:textId="77777777" w:rsidR="00835655" w:rsidRPr="00725E27" w:rsidRDefault="00835655" w:rsidP="00400007">
            <w:pPr>
              <w:spacing w:after="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Billing papers</w:t>
            </w:r>
          </w:p>
          <w:p w14:paraId="384B6DC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1890" w:type="dxa"/>
            <w:tcMar>
              <w:top w:w="0" w:type="dxa"/>
              <w:left w:w="0" w:type="dxa"/>
              <w:bottom w:w="0" w:type="dxa"/>
              <w:right w:w="0" w:type="dxa"/>
            </w:tcMar>
            <w:hideMark/>
          </w:tcPr>
          <w:p w14:paraId="40BE8E88"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14:paraId="696ED630"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5C1BE70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6523C3B3" w14:textId="77777777" w:rsidTr="00400007">
        <w:trPr>
          <w:trHeight w:val="375"/>
        </w:trPr>
        <w:tc>
          <w:tcPr>
            <w:tcW w:w="1140" w:type="dxa"/>
            <w:tcMar>
              <w:top w:w="0" w:type="dxa"/>
              <w:left w:w="0" w:type="dxa"/>
              <w:bottom w:w="0" w:type="dxa"/>
              <w:right w:w="0" w:type="dxa"/>
            </w:tcMar>
            <w:hideMark/>
          </w:tcPr>
          <w:p w14:paraId="3D6A3737"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D</w:t>
            </w:r>
          </w:p>
        </w:tc>
        <w:tc>
          <w:tcPr>
            <w:tcW w:w="2535" w:type="dxa"/>
            <w:tcMar>
              <w:top w:w="0" w:type="dxa"/>
              <w:left w:w="0" w:type="dxa"/>
              <w:bottom w:w="0" w:type="dxa"/>
              <w:right w:w="0" w:type="dxa"/>
            </w:tcMar>
            <w:hideMark/>
          </w:tcPr>
          <w:p w14:paraId="2ED5027D"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Tools and Equipment</w:t>
            </w:r>
          </w:p>
        </w:tc>
        <w:tc>
          <w:tcPr>
            <w:tcW w:w="1890" w:type="dxa"/>
            <w:tcMar>
              <w:top w:w="0" w:type="dxa"/>
              <w:left w:w="0" w:type="dxa"/>
              <w:bottom w:w="0" w:type="dxa"/>
              <w:right w:w="0" w:type="dxa"/>
            </w:tcMar>
            <w:hideMark/>
          </w:tcPr>
          <w:p w14:paraId="3CCD3028"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14:paraId="26BD3198"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14:paraId="43245D80" w14:textId="77777777" w:rsidR="00835655" w:rsidRPr="00725E27" w:rsidRDefault="00835655" w:rsidP="00400007">
            <w:pPr>
              <w:spacing w:before="240" w:after="240" w:line="360" w:lineRule="auto"/>
              <w:rPr>
                <w:rFonts w:eastAsia="Times New Roman" w:cs="Times New Roman"/>
                <w:b/>
                <w:kern w:val="2"/>
                <w:szCs w:val="24"/>
                <w14:ligatures w14:val="standardContextual"/>
              </w:rPr>
            </w:pPr>
            <w:r w:rsidRPr="00725E27">
              <w:rPr>
                <w:rFonts w:eastAsia="Times New Roman" w:cs="Times New Roman"/>
                <w:b/>
                <w:kern w:val="2"/>
                <w:szCs w:val="24"/>
                <w14:ligatures w14:val="standardContextual"/>
              </w:rPr>
              <w:t xml:space="preserve"> </w:t>
            </w:r>
          </w:p>
        </w:tc>
      </w:tr>
      <w:tr w:rsidR="00DC0CBC" w:rsidRPr="00725E27" w14:paraId="3BDB8DA2" w14:textId="77777777" w:rsidTr="00400007">
        <w:trPr>
          <w:trHeight w:val="975"/>
        </w:trPr>
        <w:tc>
          <w:tcPr>
            <w:tcW w:w="1140" w:type="dxa"/>
            <w:tcMar>
              <w:top w:w="0" w:type="dxa"/>
              <w:left w:w="0" w:type="dxa"/>
              <w:bottom w:w="0" w:type="dxa"/>
              <w:right w:w="0" w:type="dxa"/>
            </w:tcMar>
            <w:hideMark/>
          </w:tcPr>
          <w:p w14:paraId="28179FD1" w14:textId="77777777" w:rsidR="00835655" w:rsidRPr="00725E27" w:rsidRDefault="00835655" w:rsidP="004470E5">
            <w:pPr>
              <w:numPr>
                <w:ilvl w:val="0"/>
                <w:numId w:val="219"/>
              </w:numPr>
              <w:spacing w:after="220" w:line="360" w:lineRule="auto"/>
              <w:rPr>
                <w:rFonts w:eastAsia="Calibri" w:cs="Times New Roman"/>
                <w:kern w:val="2"/>
                <w:szCs w:val="24"/>
                <w14:ligatures w14:val="standardContextual"/>
              </w:rPr>
            </w:pPr>
            <w:r w:rsidRPr="00725E27">
              <w:rPr>
                <w:rFonts w:eastAsia="Times New Roman" w:cs="Times New Roman"/>
                <w:b/>
                <w:kern w:val="2"/>
                <w:szCs w:val="24"/>
                <w14:ligatures w14:val="standardContextual"/>
              </w:rPr>
              <w:t xml:space="preserve"> </w:t>
            </w:r>
          </w:p>
        </w:tc>
        <w:tc>
          <w:tcPr>
            <w:tcW w:w="2535" w:type="dxa"/>
            <w:tcMar>
              <w:top w:w="0" w:type="dxa"/>
              <w:left w:w="0" w:type="dxa"/>
              <w:bottom w:w="0" w:type="dxa"/>
              <w:right w:w="0" w:type="dxa"/>
            </w:tcMar>
            <w:hideMark/>
          </w:tcPr>
          <w:p w14:paraId="2D5ADD15" w14:textId="77777777" w:rsidR="00835655" w:rsidRPr="00725E27" w:rsidRDefault="00835655" w:rsidP="00400007">
            <w:pPr>
              <w:spacing w:before="240" w:after="0" w:line="360" w:lineRule="auto"/>
              <w:rPr>
                <w:rFonts w:eastAsia="Times New Roman" w:cs="Times New Roman"/>
                <w:b/>
                <w:kern w:val="2"/>
                <w:szCs w:val="24"/>
                <w14:ligatures w14:val="standardContextual"/>
              </w:rPr>
            </w:pPr>
            <w:r w:rsidRPr="00725E27">
              <w:rPr>
                <w:rFonts w:eastAsia="Times New Roman" w:cs="Times New Roman"/>
                <w:kern w:val="2"/>
                <w:szCs w:val="24"/>
                <w14:ligatures w14:val="standardContextual"/>
              </w:rPr>
              <w:t>1 Projector</w:t>
            </w:r>
          </w:p>
        </w:tc>
        <w:tc>
          <w:tcPr>
            <w:tcW w:w="1890" w:type="dxa"/>
            <w:tcMar>
              <w:top w:w="0" w:type="dxa"/>
              <w:left w:w="0" w:type="dxa"/>
              <w:bottom w:w="0" w:type="dxa"/>
              <w:right w:w="0" w:type="dxa"/>
            </w:tcMar>
            <w:hideMark/>
          </w:tcPr>
          <w:p w14:paraId="11E04566"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appropriate</w:t>
            </w:r>
          </w:p>
        </w:tc>
        <w:tc>
          <w:tcPr>
            <w:tcW w:w="1320" w:type="dxa"/>
            <w:tcMar>
              <w:top w:w="0" w:type="dxa"/>
              <w:left w:w="0" w:type="dxa"/>
              <w:bottom w:w="0" w:type="dxa"/>
              <w:right w:w="0" w:type="dxa"/>
            </w:tcMar>
            <w:hideMark/>
          </w:tcPr>
          <w:p w14:paraId="63D31A9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34AF1594"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07E9880F" w14:textId="77777777" w:rsidTr="00400007">
        <w:trPr>
          <w:trHeight w:val="615"/>
        </w:trPr>
        <w:tc>
          <w:tcPr>
            <w:tcW w:w="1140" w:type="dxa"/>
            <w:tcMar>
              <w:top w:w="0" w:type="dxa"/>
              <w:left w:w="0" w:type="dxa"/>
              <w:bottom w:w="0" w:type="dxa"/>
              <w:right w:w="0" w:type="dxa"/>
            </w:tcMar>
            <w:hideMark/>
          </w:tcPr>
          <w:p w14:paraId="70D54289" w14:textId="77777777" w:rsidR="00835655" w:rsidRPr="00725E27" w:rsidRDefault="00835655" w:rsidP="004470E5">
            <w:pPr>
              <w:numPr>
                <w:ilvl w:val="0"/>
                <w:numId w:val="220"/>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406674E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calculator</w:t>
            </w:r>
          </w:p>
        </w:tc>
        <w:tc>
          <w:tcPr>
            <w:tcW w:w="1890" w:type="dxa"/>
            <w:tcMar>
              <w:top w:w="0" w:type="dxa"/>
              <w:left w:w="0" w:type="dxa"/>
              <w:bottom w:w="0" w:type="dxa"/>
              <w:right w:w="0" w:type="dxa"/>
            </w:tcMar>
            <w:hideMark/>
          </w:tcPr>
          <w:p w14:paraId="35A0D5B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scientific</w:t>
            </w:r>
          </w:p>
        </w:tc>
        <w:tc>
          <w:tcPr>
            <w:tcW w:w="1320" w:type="dxa"/>
            <w:tcMar>
              <w:top w:w="0" w:type="dxa"/>
              <w:left w:w="0" w:type="dxa"/>
              <w:bottom w:w="0" w:type="dxa"/>
              <w:right w:w="0" w:type="dxa"/>
            </w:tcMar>
            <w:hideMark/>
          </w:tcPr>
          <w:p w14:paraId="7633554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14:paraId="2A5B3413"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r w:rsidR="00DC0CBC" w:rsidRPr="00725E27" w14:paraId="38F00287" w14:textId="77777777" w:rsidTr="00400007">
        <w:trPr>
          <w:trHeight w:val="615"/>
        </w:trPr>
        <w:tc>
          <w:tcPr>
            <w:tcW w:w="1140" w:type="dxa"/>
            <w:tcMar>
              <w:top w:w="0" w:type="dxa"/>
              <w:left w:w="0" w:type="dxa"/>
              <w:bottom w:w="0" w:type="dxa"/>
              <w:right w:w="0" w:type="dxa"/>
            </w:tcMar>
            <w:hideMark/>
          </w:tcPr>
          <w:p w14:paraId="2515620C" w14:textId="77777777" w:rsidR="00835655" w:rsidRPr="00725E27" w:rsidRDefault="00835655" w:rsidP="004470E5">
            <w:pPr>
              <w:numPr>
                <w:ilvl w:val="0"/>
                <w:numId w:val="221"/>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405F1B7C"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Laptop</w:t>
            </w:r>
          </w:p>
        </w:tc>
        <w:tc>
          <w:tcPr>
            <w:tcW w:w="1890" w:type="dxa"/>
            <w:tcMar>
              <w:top w:w="0" w:type="dxa"/>
              <w:left w:w="0" w:type="dxa"/>
              <w:bottom w:w="0" w:type="dxa"/>
              <w:right w:w="0" w:type="dxa"/>
            </w:tcMar>
            <w:hideMark/>
          </w:tcPr>
          <w:p w14:paraId="1BAE359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Intel corei5</w:t>
            </w:r>
          </w:p>
        </w:tc>
        <w:tc>
          <w:tcPr>
            <w:tcW w:w="1320" w:type="dxa"/>
            <w:tcMar>
              <w:top w:w="0" w:type="dxa"/>
              <w:left w:w="0" w:type="dxa"/>
              <w:bottom w:w="0" w:type="dxa"/>
              <w:right w:w="0" w:type="dxa"/>
            </w:tcMar>
            <w:hideMark/>
          </w:tcPr>
          <w:p w14:paraId="0549ED7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14:paraId="0028D13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1:25</w:t>
            </w:r>
          </w:p>
        </w:tc>
      </w:tr>
      <w:tr w:rsidR="00DC0CBC" w:rsidRPr="00725E27" w14:paraId="31463298" w14:textId="77777777" w:rsidTr="00400007">
        <w:trPr>
          <w:trHeight w:val="735"/>
        </w:trPr>
        <w:tc>
          <w:tcPr>
            <w:tcW w:w="1140" w:type="dxa"/>
            <w:tcMar>
              <w:top w:w="0" w:type="dxa"/>
              <w:left w:w="0" w:type="dxa"/>
              <w:bottom w:w="0" w:type="dxa"/>
              <w:right w:w="0" w:type="dxa"/>
            </w:tcMar>
            <w:hideMark/>
          </w:tcPr>
          <w:p w14:paraId="6A9DC810" w14:textId="77777777" w:rsidR="00835655" w:rsidRPr="00725E27" w:rsidRDefault="00835655" w:rsidP="004470E5">
            <w:pPr>
              <w:numPr>
                <w:ilvl w:val="0"/>
                <w:numId w:val="222"/>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4210FFEE"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PPEs</w:t>
            </w:r>
          </w:p>
        </w:tc>
        <w:tc>
          <w:tcPr>
            <w:tcW w:w="1890" w:type="dxa"/>
            <w:tcMar>
              <w:top w:w="0" w:type="dxa"/>
              <w:left w:w="0" w:type="dxa"/>
              <w:bottom w:w="0" w:type="dxa"/>
              <w:right w:w="0" w:type="dxa"/>
            </w:tcMar>
            <w:hideMark/>
          </w:tcPr>
          <w:p w14:paraId="2137197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Trainer Use (dust coat)</w:t>
            </w:r>
          </w:p>
        </w:tc>
        <w:tc>
          <w:tcPr>
            <w:tcW w:w="1320" w:type="dxa"/>
            <w:tcMar>
              <w:top w:w="0" w:type="dxa"/>
              <w:left w:w="0" w:type="dxa"/>
              <w:bottom w:w="0" w:type="dxa"/>
              <w:right w:w="0" w:type="dxa"/>
            </w:tcMar>
            <w:hideMark/>
          </w:tcPr>
          <w:p w14:paraId="59D7BE92"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14:paraId="44B6BB8F"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w:t>
            </w:r>
          </w:p>
        </w:tc>
      </w:tr>
      <w:tr w:rsidR="00835655" w:rsidRPr="00725E27" w14:paraId="0DE6C987" w14:textId="77777777" w:rsidTr="00400007">
        <w:trPr>
          <w:trHeight w:val="615"/>
        </w:trPr>
        <w:tc>
          <w:tcPr>
            <w:tcW w:w="1140" w:type="dxa"/>
            <w:tcMar>
              <w:top w:w="0" w:type="dxa"/>
              <w:left w:w="0" w:type="dxa"/>
              <w:bottom w:w="0" w:type="dxa"/>
              <w:right w:w="0" w:type="dxa"/>
            </w:tcMar>
            <w:hideMark/>
          </w:tcPr>
          <w:p w14:paraId="6D0FBC4B" w14:textId="77777777" w:rsidR="00835655" w:rsidRPr="00725E27" w:rsidRDefault="00835655" w:rsidP="004470E5">
            <w:pPr>
              <w:numPr>
                <w:ilvl w:val="0"/>
                <w:numId w:val="223"/>
              </w:numPr>
              <w:spacing w:after="360" w:line="360" w:lineRule="auto"/>
              <w:rPr>
                <w:rFonts w:eastAsia="Calibri" w:cs="Times New Roman"/>
                <w:kern w:val="2"/>
                <w:szCs w:val="24"/>
                <w14:ligatures w14:val="standardContextual"/>
              </w:rPr>
            </w:pPr>
            <w:r w:rsidRPr="00725E27">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14:paraId="0FB7899A"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Pen</w:t>
            </w:r>
          </w:p>
        </w:tc>
        <w:tc>
          <w:tcPr>
            <w:tcW w:w="1890" w:type="dxa"/>
            <w:tcMar>
              <w:top w:w="0" w:type="dxa"/>
              <w:left w:w="0" w:type="dxa"/>
              <w:bottom w:w="0" w:type="dxa"/>
              <w:right w:w="0" w:type="dxa"/>
            </w:tcMar>
            <w:hideMark/>
          </w:tcPr>
          <w:p w14:paraId="0F26924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Trainee</w:t>
            </w:r>
          </w:p>
        </w:tc>
        <w:tc>
          <w:tcPr>
            <w:tcW w:w="1320" w:type="dxa"/>
            <w:tcMar>
              <w:top w:w="0" w:type="dxa"/>
              <w:left w:w="0" w:type="dxa"/>
              <w:bottom w:w="0" w:type="dxa"/>
              <w:right w:w="0" w:type="dxa"/>
            </w:tcMar>
            <w:hideMark/>
          </w:tcPr>
          <w:p w14:paraId="55C612D1"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14:paraId="2ACCCD25" w14:textId="77777777" w:rsidR="00835655" w:rsidRPr="00725E27" w:rsidRDefault="00835655" w:rsidP="00400007">
            <w:pPr>
              <w:spacing w:before="240" w:after="240" w:line="360" w:lineRule="auto"/>
              <w:rPr>
                <w:rFonts w:eastAsia="Times New Roman" w:cs="Times New Roman"/>
                <w:kern w:val="2"/>
                <w:szCs w:val="24"/>
                <w14:ligatures w14:val="standardContextual"/>
              </w:rPr>
            </w:pPr>
            <w:r w:rsidRPr="00725E27">
              <w:rPr>
                <w:rFonts w:eastAsia="Times New Roman" w:cs="Times New Roman"/>
                <w:kern w:val="2"/>
                <w:szCs w:val="24"/>
                <w14:ligatures w14:val="standardContextual"/>
              </w:rPr>
              <w:t>1:1</w:t>
            </w:r>
          </w:p>
        </w:tc>
      </w:tr>
    </w:tbl>
    <w:p w14:paraId="69CE05A6" w14:textId="77777777" w:rsidR="00835655" w:rsidRPr="00725E27" w:rsidRDefault="00835655" w:rsidP="00835655">
      <w:pPr>
        <w:rPr>
          <w:rFonts w:cs="Times New Roman"/>
          <w:szCs w:val="24"/>
        </w:rPr>
      </w:pPr>
    </w:p>
    <w:p w14:paraId="1FBBA7B2" w14:textId="77777777" w:rsidR="004D1A88" w:rsidRPr="00725E27" w:rsidRDefault="004D1A88" w:rsidP="004D1A88">
      <w:pPr>
        <w:rPr>
          <w:rFonts w:cs="Times New Roman"/>
          <w:szCs w:val="24"/>
        </w:rPr>
      </w:pPr>
    </w:p>
    <w:p w14:paraId="7D1D0AD6" w14:textId="77777777" w:rsidR="004D1A88" w:rsidRPr="00725E27" w:rsidRDefault="004D1A88" w:rsidP="004D1A88">
      <w:pPr>
        <w:rPr>
          <w:rFonts w:cs="Times New Roman"/>
          <w:szCs w:val="24"/>
        </w:rPr>
      </w:pPr>
    </w:p>
    <w:p w14:paraId="5E35B644" w14:textId="1E9ECAED" w:rsidR="004D1A88" w:rsidRPr="00725E27" w:rsidRDefault="009B4111" w:rsidP="005A542F">
      <w:pPr>
        <w:pStyle w:val="Heading2"/>
        <w:rPr>
          <w:lang w:val="en-ZW"/>
        </w:rPr>
      </w:pPr>
      <w:bookmarkStart w:id="171" w:name="_Toc197173423"/>
      <w:r>
        <w:rPr>
          <w:lang w:val="en-ZW"/>
        </w:rPr>
        <w:t>HIGHWAY</w:t>
      </w:r>
      <w:r w:rsidR="004D1A88" w:rsidRPr="00725E27">
        <w:rPr>
          <w:lang w:val="en-ZW"/>
        </w:rPr>
        <w:t xml:space="preserve"> ENGINEERING STRUCTURES DESIGN II</w:t>
      </w:r>
      <w:bookmarkEnd w:id="171"/>
    </w:p>
    <w:p w14:paraId="4D9E38BA" w14:textId="77777777" w:rsidR="004D1A88" w:rsidRPr="00725E27" w:rsidRDefault="004D1A88" w:rsidP="004D1A88">
      <w:pPr>
        <w:tabs>
          <w:tab w:val="left" w:pos="975"/>
          <w:tab w:val="center" w:pos="4680"/>
          <w:tab w:val="left" w:pos="6945"/>
        </w:tabs>
        <w:spacing w:after="0" w:line="360" w:lineRule="auto"/>
        <w:rPr>
          <w:rFonts w:eastAsia="Calibri" w:cs="Times New Roman"/>
          <w:b/>
          <w:szCs w:val="24"/>
          <w:lang w:val="en-ZA"/>
        </w:rPr>
      </w:pPr>
      <w:r w:rsidRPr="00725E27">
        <w:rPr>
          <w:rFonts w:eastAsia="Calibri" w:cs="Times New Roman"/>
          <w:b/>
          <w:szCs w:val="24"/>
          <w:lang w:val="en-ZA"/>
        </w:rPr>
        <w:tab/>
      </w:r>
      <w:r w:rsidRPr="00725E27">
        <w:rPr>
          <w:rFonts w:eastAsia="Calibri" w:cs="Times New Roman"/>
          <w:b/>
          <w:szCs w:val="24"/>
          <w:lang w:val="en-ZA"/>
        </w:rPr>
        <w:tab/>
      </w:r>
      <w:r w:rsidRPr="00725E27">
        <w:rPr>
          <w:rFonts w:eastAsia="Calibri" w:cs="Times New Roman"/>
          <w:b/>
          <w:szCs w:val="24"/>
          <w:lang w:val="en-ZA"/>
        </w:rPr>
        <w:tab/>
      </w:r>
    </w:p>
    <w:p w14:paraId="49F3123C" w14:textId="05461EB4" w:rsidR="004D1A88" w:rsidRPr="00725E27" w:rsidRDefault="004D1A88" w:rsidP="004D1A88">
      <w:pPr>
        <w:spacing w:after="0" w:line="360" w:lineRule="auto"/>
        <w:rPr>
          <w:rFonts w:eastAsia="Calibri" w:cs="Times New Roman"/>
          <w:b/>
          <w:szCs w:val="24"/>
          <w:lang w:val="en-ZA"/>
        </w:rPr>
      </w:pPr>
      <w:r w:rsidRPr="00725E27">
        <w:rPr>
          <w:rFonts w:eastAsia="Calibri" w:cs="Times New Roman"/>
          <w:b/>
          <w:szCs w:val="24"/>
          <w:lang w:val="en-ZA"/>
        </w:rPr>
        <w:t xml:space="preserve">UNIT CODE: </w:t>
      </w:r>
      <w:r w:rsidRPr="00725E27">
        <w:rPr>
          <w:rFonts w:eastAsia="Calibri" w:cs="Times New Roman"/>
          <w:b/>
          <w:bCs/>
          <w:szCs w:val="24"/>
          <w:lang w:val="en-ZW"/>
        </w:rPr>
        <w:t xml:space="preserve">0732 551 </w:t>
      </w:r>
      <w:r w:rsidR="007A58E8" w:rsidRPr="00725E27">
        <w:rPr>
          <w:rFonts w:eastAsia="Calibri" w:cs="Times New Roman"/>
          <w:b/>
          <w:bCs/>
          <w:szCs w:val="24"/>
          <w:lang w:val="en-ZW"/>
        </w:rPr>
        <w:t>34A</w:t>
      </w:r>
    </w:p>
    <w:p w14:paraId="0D0F5966" w14:textId="77777777" w:rsidR="004D1A88" w:rsidRPr="00725E27" w:rsidRDefault="004D1A88" w:rsidP="004D1A88">
      <w:pPr>
        <w:spacing w:after="0" w:line="360" w:lineRule="auto"/>
        <w:rPr>
          <w:rFonts w:eastAsia="Calibri" w:cs="Times New Roman"/>
          <w:b/>
          <w:szCs w:val="24"/>
          <w:lang w:val="en-ZA"/>
        </w:rPr>
      </w:pPr>
    </w:p>
    <w:p w14:paraId="20E54A1D" w14:textId="77777777" w:rsidR="004D1A88" w:rsidRPr="00725E27" w:rsidRDefault="004D1A88" w:rsidP="004D1A88">
      <w:pPr>
        <w:spacing w:after="0" w:line="360" w:lineRule="auto"/>
        <w:rPr>
          <w:rFonts w:eastAsia="Calibri" w:cs="Times New Roman"/>
          <w:szCs w:val="24"/>
          <w:lang w:val="en-ZA"/>
        </w:rPr>
      </w:pPr>
      <w:r w:rsidRPr="00725E27">
        <w:rPr>
          <w:rFonts w:eastAsia="Calibri" w:cs="Times New Roman"/>
          <w:b/>
          <w:szCs w:val="24"/>
          <w:lang w:val="en-ZA"/>
        </w:rPr>
        <w:t xml:space="preserve">UNIT DURATION: </w:t>
      </w:r>
      <w:r w:rsidRPr="00725E27">
        <w:rPr>
          <w:rFonts w:eastAsia="Calibri" w:cs="Times New Roman"/>
          <w:szCs w:val="24"/>
          <w:lang w:val="en-ZA"/>
        </w:rPr>
        <w:t>150</w:t>
      </w:r>
      <w:r w:rsidRPr="00725E27">
        <w:rPr>
          <w:rFonts w:eastAsia="Calibri" w:cs="Times New Roman"/>
          <w:b/>
          <w:szCs w:val="24"/>
          <w:lang w:val="en-ZA"/>
        </w:rPr>
        <w:t xml:space="preserve"> </w:t>
      </w:r>
      <w:r w:rsidRPr="00725E27">
        <w:rPr>
          <w:rFonts w:eastAsia="Calibri" w:cs="Times New Roman"/>
          <w:szCs w:val="24"/>
          <w:lang w:val="en-ZA"/>
        </w:rPr>
        <w:t xml:space="preserve">Hours </w:t>
      </w:r>
    </w:p>
    <w:p w14:paraId="17590CE2" w14:textId="77777777" w:rsidR="004D1A88" w:rsidRPr="00725E27" w:rsidRDefault="004D1A88" w:rsidP="004D1A88">
      <w:pPr>
        <w:spacing w:after="0" w:line="360" w:lineRule="auto"/>
        <w:rPr>
          <w:rFonts w:eastAsia="Calibri" w:cs="Times New Roman"/>
          <w:b/>
          <w:szCs w:val="24"/>
          <w:lang w:val="en-ZA"/>
        </w:rPr>
      </w:pPr>
    </w:p>
    <w:p w14:paraId="4E50057B" w14:textId="77777777" w:rsidR="004D1A88" w:rsidRPr="00725E27" w:rsidRDefault="004D1A88" w:rsidP="004D1A88">
      <w:pPr>
        <w:spacing w:after="0" w:line="360" w:lineRule="auto"/>
        <w:rPr>
          <w:rFonts w:eastAsia="Calibri" w:cs="Times New Roman"/>
          <w:szCs w:val="24"/>
          <w:lang w:val="en-ZA"/>
        </w:rPr>
      </w:pPr>
      <w:r w:rsidRPr="00725E27">
        <w:rPr>
          <w:rFonts w:eastAsia="Calibri" w:cs="Times New Roman"/>
          <w:b/>
          <w:szCs w:val="24"/>
          <w:lang w:val="en-ZA"/>
        </w:rPr>
        <w:t>Relationship to Occupational Standards</w:t>
      </w:r>
    </w:p>
    <w:p w14:paraId="6EEF0F2E" w14:textId="6CCB03BF" w:rsidR="004D1A88" w:rsidRPr="00725E27" w:rsidRDefault="004D1A88" w:rsidP="004D1A88">
      <w:pPr>
        <w:spacing w:after="0" w:line="360" w:lineRule="auto"/>
        <w:rPr>
          <w:rFonts w:eastAsia="Calibri" w:cs="Times New Roman"/>
          <w:szCs w:val="24"/>
          <w:lang w:val="en-ZA"/>
        </w:rPr>
      </w:pPr>
      <w:r w:rsidRPr="00725E27">
        <w:rPr>
          <w:rFonts w:eastAsia="Calibri" w:cs="Times New Roman"/>
          <w:szCs w:val="24"/>
          <w:lang w:val="en-ZA"/>
        </w:rPr>
        <w:t xml:space="preserve">This unit addresses the Unit of Competency:  </w:t>
      </w:r>
      <w:r w:rsidRPr="00725E27">
        <w:rPr>
          <w:rFonts w:eastAsia="Calibri" w:cs="Times New Roman"/>
          <w:szCs w:val="24"/>
          <w:lang w:val="en-ZW"/>
        </w:rPr>
        <w:t xml:space="preserve">Design </w:t>
      </w:r>
      <w:r w:rsidR="009B4111">
        <w:rPr>
          <w:rFonts w:eastAsia="Calibri" w:cs="Times New Roman"/>
          <w:szCs w:val="24"/>
          <w:lang w:val="en-ZW"/>
        </w:rPr>
        <w:t>highway</w:t>
      </w:r>
      <w:r w:rsidRPr="00725E27">
        <w:rPr>
          <w:rFonts w:eastAsia="Calibri" w:cs="Times New Roman"/>
          <w:szCs w:val="24"/>
          <w:lang w:val="en-ZW"/>
        </w:rPr>
        <w:t xml:space="preserve"> Engineering Structures II</w:t>
      </w:r>
    </w:p>
    <w:p w14:paraId="64264D32" w14:textId="77777777" w:rsidR="004D1A88" w:rsidRPr="00725E27" w:rsidRDefault="004D1A88" w:rsidP="004D1A88">
      <w:pPr>
        <w:spacing w:after="0" w:line="360" w:lineRule="auto"/>
        <w:rPr>
          <w:rFonts w:eastAsia="Calibri" w:cs="Times New Roman"/>
          <w:b/>
          <w:szCs w:val="24"/>
          <w:lang w:val="en-ZA"/>
        </w:rPr>
      </w:pPr>
    </w:p>
    <w:p w14:paraId="2C6C702D" w14:textId="77777777" w:rsidR="004D1A88" w:rsidRPr="00725E27" w:rsidRDefault="004D1A88" w:rsidP="004D1A88">
      <w:pPr>
        <w:spacing w:after="0" w:line="360" w:lineRule="auto"/>
        <w:rPr>
          <w:rFonts w:eastAsia="Calibri" w:cs="Times New Roman"/>
          <w:szCs w:val="24"/>
          <w:lang w:val="en-ZA"/>
        </w:rPr>
      </w:pPr>
      <w:r w:rsidRPr="00725E27">
        <w:rPr>
          <w:rFonts w:eastAsia="Calibri" w:cs="Times New Roman"/>
          <w:b/>
          <w:szCs w:val="24"/>
          <w:lang w:val="en-ZA"/>
        </w:rPr>
        <w:t>Unit Description</w:t>
      </w:r>
    </w:p>
    <w:p w14:paraId="57182F3C" w14:textId="77777777" w:rsidR="004D1A88" w:rsidRPr="00725E27" w:rsidRDefault="004D1A88" w:rsidP="004D1A88">
      <w:pPr>
        <w:spacing w:after="0" w:line="360" w:lineRule="auto"/>
        <w:rPr>
          <w:rFonts w:eastAsia="Calibri" w:cs="Times New Roman"/>
          <w:szCs w:val="24"/>
          <w:lang w:val="en-ZW"/>
        </w:rPr>
      </w:pPr>
      <w:r w:rsidRPr="00725E27">
        <w:rPr>
          <w:rFonts w:eastAsia="Calibri" w:cs="Times New Roman"/>
          <w:szCs w:val="24"/>
          <w:lang w:val="en-ZW"/>
        </w:rPr>
        <w:t xml:space="preserve">This unit specifies the competencies required to design civil engineering structures. It involves </w:t>
      </w:r>
    </w:p>
    <w:p w14:paraId="55D8F62D" w14:textId="77777777" w:rsidR="004D1A88" w:rsidRPr="00725E27" w:rsidRDefault="004D1A88" w:rsidP="004D1A88">
      <w:pPr>
        <w:spacing w:after="0" w:line="360" w:lineRule="auto"/>
        <w:rPr>
          <w:rFonts w:eastAsia="Calibri" w:cs="Times New Roman"/>
          <w:szCs w:val="24"/>
          <w:lang w:val="en-ZW"/>
        </w:rPr>
      </w:pPr>
      <w:r w:rsidRPr="00725E27">
        <w:rPr>
          <w:rFonts w:eastAsia="Calibri" w:cs="Times New Roman"/>
          <w:szCs w:val="24"/>
          <w:lang w:val="en-ZW"/>
        </w:rPr>
        <w:t>Designing timber structures and steel structures</w:t>
      </w:r>
    </w:p>
    <w:p w14:paraId="7F68ECF8" w14:textId="77777777" w:rsidR="004D1A88" w:rsidRPr="00725E27" w:rsidRDefault="004D1A88" w:rsidP="004D1A88">
      <w:pPr>
        <w:spacing w:after="0" w:line="360" w:lineRule="auto"/>
        <w:rPr>
          <w:rFonts w:eastAsia="Calibri" w:cs="Times New Roman"/>
          <w:szCs w:val="24"/>
          <w:lang w:val="en-ZA"/>
        </w:rPr>
      </w:pPr>
    </w:p>
    <w:p w14:paraId="7757D103" w14:textId="77777777" w:rsidR="004D1A88" w:rsidRPr="00725E27" w:rsidRDefault="004D1A88" w:rsidP="004D1A88">
      <w:pPr>
        <w:spacing w:after="0" w:line="360" w:lineRule="auto"/>
        <w:rPr>
          <w:rFonts w:eastAsia="Calibri" w:cs="Times New Roman"/>
          <w:b/>
          <w:szCs w:val="24"/>
          <w:lang w:val="en-ZA"/>
        </w:rPr>
      </w:pPr>
      <w:r w:rsidRPr="00725E27">
        <w:rPr>
          <w:rFonts w:eastAsia="Calibri" w:cs="Times New Roman"/>
          <w:b/>
          <w:szCs w:val="24"/>
          <w:lang w:val="en-ZA"/>
        </w:rPr>
        <w:t>Summary of Learning Outcomes</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4"/>
        <w:gridCol w:w="3586"/>
      </w:tblGrid>
      <w:tr w:rsidR="00DC0CBC" w:rsidRPr="00725E27" w14:paraId="3B564406" w14:textId="77777777" w:rsidTr="00597C10">
        <w:trPr>
          <w:trHeight w:val="146"/>
        </w:trPr>
        <w:tc>
          <w:tcPr>
            <w:tcW w:w="5604" w:type="dxa"/>
            <w:tcBorders>
              <w:top w:val="single" w:sz="4" w:space="0" w:color="000000"/>
              <w:left w:val="single" w:sz="4" w:space="0" w:color="000000"/>
              <w:bottom w:val="single" w:sz="4" w:space="0" w:color="000000"/>
              <w:right w:val="single" w:sz="4" w:space="0" w:color="000000"/>
            </w:tcBorders>
          </w:tcPr>
          <w:p w14:paraId="7EFA6815" w14:textId="77777777" w:rsidR="00597C10" w:rsidRPr="00725E27" w:rsidRDefault="00597C10" w:rsidP="00597C10">
            <w:pPr>
              <w:spacing w:after="0" w:line="360" w:lineRule="auto"/>
              <w:ind w:left="720" w:hanging="360"/>
              <w:contextualSpacing/>
              <w:rPr>
                <w:rFonts w:eastAsia="Times New Roman" w:cs="Times New Roman"/>
                <w:szCs w:val="24"/>
                <w:lang w:val="en-ZA"/>
              </w:rPr>
            </w:pPr>
          </w:p>
          <w:p w14:paraId="6777E18A" w14:textId="77777777" w:rsidR="00597C10" w:rsidRPr="00725E27" w:rsidRDefault="00597C10" w:rsidP="00597C10">
            <w:pPr>
              <w:spacing w:after="0" w:line="360" w:lineRule="auto"/>
              <w:ind w:left="720" w:hanging="360"/>
              <w:contextualSpacing/>
              <w:rPr>
                <w:rFonts w:eastAsia="Times New Roman" w:cs="Times New Roman"/>
                <w:szCs w:val="24"/>
                <w:lang w:val="en-ZA"/>
              </w:rPr>
            </w:pPr>
            <w:r w:rsidRPr="00725E27">
              <w:rPr>
                <w:rFonts w:eastAsia="Times New Roman" w:cs="Times New Roman"/>
                <w:szCs w:val="24"/>
                <w:lang w:val="en-ZA"/>
              </w:rPr>
              <w:t>Learning Outcomes</w:t>
            </w:r>
          </w:p>
        </w:tc>
        <w:tc>
          <w:tcPr>
            <w:tcW w:w="3586" w:type="dxa"/>
            <w:tcBorders>
              <w:top w:val="single" w:sz="4" w:space="0" w:color="000000"/>
              <w:left w:val="single" w:sz="4" w:space="0" w:color="000000"/>
              <w:bottom w:val="single" w:sz="4" w:space="0" w:color="000000"/>
              <w:right w:val="single" w:sz="4" w:space="0" w:color="000000"/>
            </w:tcBorders>
          </w:tcPr>
          <w:p w14:paraId="7D146B55" w14:textId="77777777" w:rsidR="00597C10" w:rsidRPr="00725E27" w:rsidRDefault="00597C10" w:rsidP="0020334F">
            <w:pPr>
              <w:jc w:val="center"/>
              <w:rPr>
                <w:rFonts w:eastAsia="Times New Roman" w:cs="Times New Roman"/>
                <w:b/>
                <w:szCs w:val="24"/>
              </w:rPr>
            </w:pPr>
          </w:p>
          <w:p w14:paraId="136693EB" w14:textId="77777777" w:rsidR="00597C10" w:rsidRPr="00725E27" w:rsidRDefault="00597C10" w:rsidP="0020334F">
            <w:pPr>
              <w:jc w:val="center"/>
              <w:rPr>
                <w:rFonts w:eastAsia="Times New Roman" w:cs="Times New Roman"/>
                <w:b/>
                <w:szCs w:val="24"/>
              </w:rPr>
            </w:pPr>
            <w:r w:rsidRPr="00725E27">
              <w:rPr>
                <w:rFonts w:eastAsia="Times New Roman" w:cs="Times New Roman"/>
                <w:b/>
                <w:szCs w:val="24"/>
              </w:rPr>
              <w:t>DURATION (HOURS)</w:t>
            </w:r>
          </w:p>
          <w:p w14:paraId="6145518C" w14:textId="77777777" w:rsidR="00597C10" w:rsidRPr="00725E27" w:rsidRDefault="00597C10" w:rsidP="0020334F">
            <w:pPr>
              <w:jc w:val="center"/>
              <w:rPr>
                <w:rFonts w:eastAsia="Times New Roman" w:cs="Times New Roman"/>
                <w:b/>
                <w:szCs w:val="24"/>
              </w:rPr>
            </w:pPr>
          </w:p>
        </w:tc>
      </w:tr>
      <w:tr w:rsidR="00DC0CBC" w:rsidRPr="00725E27" w14:paraId="52F71262" w14:textId="77777777" w:rsidTr="00E94F5F">
        <w:trPr>
          <w:trHeight w:val="146"/>
        </w:trPr>
        <w:tc>
          <w:tcPr>
            <w:tcW w:w="5604" w:type="dxa"/>
          </w:tcPr>
          <w:p w14:paraId="777C5DB0" w14:textId="77777777" w:rsidR="00E94F5F" w:rsidRPr="00725E27" w:rsidRDefault="00E94F5F" w:rsidP="004470E5">
            <w:pPr>
              <w:numPr>
                <w:ilvl w:val="0"/>
                <w:numId w:val="187"/>
              </w:numPr>
              <w:spacing w:after="0" w:line="360" w:lineRule="auto"/>
              <w:contextualSpacing/>
              <w:rPr>
                <w:rFonts w:eastAsia="Times New Roman" w:cs="Times New Roman"/>
                <w:szCs w:val="24"/>
                <w:lang w:val="en-ZA"/>
              </w:rPr>
            </w:pPr>
            <w:r w:rsidRPr="00725E27">
              <w:rPr>
                <w:rFonts w:eastAsia="Times New Roman" w:cs="Times New Roman"/>
                <w:szCs w:val="24"/>
                <w:lang w:val="en-ZA"/>
              </w:rPr>
              <w:t>Design timber structures</w:t>
            </w:r>
          </w:p>
        </w:tc>
        <w:tc>
          <w:tcPr>
            <w:tcW w:w="3586" w:type="dxa"/>
          </w:tcPr>
          <w:p w14:paraId="79231C06" w14:textId="77777777" w:rsidR="00E94F5F" w:rsidRPr="00725E27" w:rsidRDefault="00E94F5F" w:rsidP="005161CB">
            <w:pPr>
              <w:jc w:val="center"/>
              <w:rPr>
                <w:rFonts w:eastAsia="Times New Roman" w:cs="Times New Roman"/>
                <w:b/>
                <w:szCs w:val="24"/>
              </w:rPr>
            </w:pPr>
            <w:r w:rsidRPr="00725E27">
              <w:rPr>
                <w:rFonts w:eastAsia="Times New Roman" w:cs="Times New Roman"/>
                <w:b/>
                <w:szCs w:val="24"/>
              </w:rPr>
              <w:t>75</w:t>
            </w:r>
          </w:p>
        </w:tc>
      </w:tr>
      <w:tr w:rsidR="00DC0CBC" w:rsidRPr="00725E27" w14:paraId="2869918E" w14:textId="77777777" w:rsidTr="00E94F5F">
        <w:trPr>
          <w:trHeight w:val="142"/>
        </w:trPr>
        <w:tc>
          <w:tcPr>
            <w:tcW w:w="5604" w:type="dxa"/>
          </w:tcPr>
          <w:p w14:paraId="6B890B59" w14:textId="77777777" w:rsidR="00E94F5F" w:rsidRPr="00725E27" w:rsidRDefault="00E94F5F" w:rsidP="004470E5">
            <w:pPr>
              <w:numPr>
                <w:ilvl w:val="0"/>
                <w:numId w:val="187"/>
              </w:numPr>
              <w:spacing w:after="0" w:line="360" w:lineRule="auto"/>
              <w:contextualSpacing/>
              <w:rPr>
                <w:rFonts w:eastAsia="Times New Roman" w:cs="Times New Roman"/>
                <w:szCs w:val="24"/>
                <w:lang w:val="en-ZA"/>
              </w:rPr>
            </w:pPr>
            <w:r w:rsidRPr="00725E27">
              <w:rPr>
                <w:rFonts w:eastAsia="Times New Roman" w:cs="Times New Roman"/>
                <w:szCs w:val="24"/>
                <w:lang w:val="en-ZA"/>
              </w:rPr>
              <w:t xml:space="preserve">  Design steel structures</w:t>
            </w:r>
          </w:p>
        </w:tc>
        <w:tc>
          <w:tcPr>
            <w:tcW w:w="3586" w:type="dxa"/>
          </w:tcPr>
          <w:p w14:paraId="038535B2" w14:textId="77777777" w:rsidR="00E94F5F" w:rsidRPr="00725E27" w:rsidRDefault="00E94F5F" w:rsidP="005161CB">
            <w:pPr>
              <w:jc w:val="center"/>
              <w:rPr>
                <w:rFonts w:eastAsia="Times New Roman" w:cs="Times New Roman"/>
                <w:b/>
                <w:szCs w:val="24"/>
              </w:rPr>
            </w:pPr>
            <w:r w:rsidRPr="00725E27">
              <w:rPr>
                <w:rFonts w:eastAsia="Times New Roman" w:cs="Times New Roman"/>
                <w:b/>
                <w:szCs w:val="24"/>
              </w:rPr>
              <w:t>75</w:t>
            </w:r>
          </w:p>
        </w:tc>
      </w:tr>
      <w:tr w:rsidR="00DC0CBC" w:rsidRPr="00725E27" w14:paraId="78CC5733" w14:textId="77777777" w:rsidTr="00E94F5F">
        <w:trPr>
          <w:trHeight w:val="142"/>
        </w:trPr>
        <w:tc>
          <w:tcPr>
            <w:tcW w:w="5604" w:type="dxa"/>
          </w:tcPr>
          <w:p w14:paraId="7501CEA6" w14:textId="77777777" w:rsidR="00E94F5F" w:rsidRPr="00725E27" w:rsidRDefault="00E94F5F" w:rsidP="005161CB">
            <w:pPr>
              <w:rPr>
                <w:rFonts w:eastAsia="Times New Roman" w:cs="Times New Roman"/>
                <w:b/>
                <w:szCs w:val="24"/>
              </w:rPr>
            </w:pPr>
            <w:r w:rsidRPr="00725E27">
              <w:rPr>
                <w:rFonts w:eastAsia="Times New Roman" w:cs="Times New Roman"/>
                <w:b/>
                <w:szCs w:val="24"/>
              </w:rPr>
              <w:t>TOTAL</w:t>
            </w:r>
          </w:p>
        </w:tc>
        <w:tc>
          <w:tcPr>
            <w:tcW w:w="3586" w:type="dxa"/>
          </w:tcPr>
          <w:p w14:paraId="61619CE1" w14:textId="77777777" w:rsidR="00E94F5F" w:rsidRPr="00725E27" w:rsidRDefault="00E94F5F" w:rsidP="005161CB">
            <w:pPr>
              <w:jc w:val="center"/>
              <w:rPr>
                <w:rFonts w:eastAsia="Times New Roman" w:cs="Times New Roman"/>
                <w:b/>
                <w:szCs w:val="24"/>
              </w:rPr>
            </w:pPr>
            <w:r w:rsidRPr="00725E27">
              <w:rPr>
                <w:rFonts w:eastAsia="Times New Roman" w:cs="Times New Roman"/>
                <w:szCs w:val="24"/>
              </w:rPr>
              <w:t xml:space="preserve">150 </w:t>
            </w:r>
            <w:r w:rsidRPr="00725E27">
              <w:rPr>
                <w:rFonts w:eastAsia="Times New Roman" w:cs="Times New Roman"/>
                <w:b/>
                <w:szCs w:val="24"/>
              </w:rPr>
              <w:t>HOURS</w:t>
            </w:r>
          </w:p>
        </w:tc>
      </w:tr>
    </w:tbl>
    <w:p w14:paraId="523A3C35" w14:textId="77777777" w:rsidR="004D1A88" w:rsidRPr="00725E27" w:rsidRDefault="004D1A88" w:rsidP="004470E5">
      <w:pPr>
        <w:numPr>
          <w:ilvl w:val="0"/>
          <w:numId w:val="187"/>
        </w:numPr>
        <w:spacing w:after="0" w:line="360" w:lineRule="auto"/>
        <w:contextualSpacing/>
        <w:rPr>
          <w:rFonts w:eastAsia="Calibri" w:cs="Times New Roman"/>
          <w:b/>
          <w:szCs w:val="24"/>
          <w:lang w:val="en-ZA"/>
        </w:rPr>
      </w:pPr>
      <w:r w:rsidRPr="00725E27">
        <w:rPr>
          <w:rFonts w:eastAsia="Calibri" w:cs="Times New Roman"/>
          <w:b/>
          <w:szCs w:val="24"/>
          <w:lang w:val="en-ZA"/>
        </w:rPr>
        <w:t>Learning Outcomes, Content and Suggested Assessment Methods</w:t>
      </w:r>
    </w:p>
    <w:p w14:paraId="1F24A0B0" w14:textId="77777777" w:rsidR="004D1A88" w:rsidRPr="00725E27" w:rsidRDefault="004D1A88" w:rsidP="004D1A88">
      <w:pPr>
        <w:spacing w:after="0" w:line="360" w:lineRule="auto"/>
        <w:contextualSpacing/>
        <w:rPr>
          <w:rFonts w:eastAsia="Calibri" w:cs="Times New Roman"/>
          <w:b/>
          <w:szCs w:val="24"/>
          <w:lang w:val="en-ZA"/>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01"/>
        <w:gridCol w:w="2519"/>
      </w:tblGrid>
      <w:tr w:rsidR="00DC0CBC" w:rsidRPr="00725E27" w14:paraId="456A0086" w14:textId="77777777" w:rsidTr="004D1A88">
        <w:trPr>
          <w:trHeight w:val="620"/>
          <w:tblHeader/>
        </w:trPr>
        <w:tc>
          <w:tcPr>
            <w:tcW w:w="1319" w:type="pct"/>
            <w:tcBorders>
              <w:top w:val="single" w:sz="4" w:space="0" w:color="auto"/>
              <w:left w:val="single" w:sz="4" w:space="0" w:color="auto"/>
              <w:bottom w:val="single" w:sz="4" w:space="0" w:color="auto"/>
              <w:right w:val="single" w:sz="4" w:space="0" w:color="auto"/>
            </w:tcBorders>
          </w:tcPr>
          <w:p w14:paraId="5B3534D6" w14:textId="77777777" w:rsidR="004D1A88" w:rsidRPr="00725E27" w:rsidRDefault="004D1A88" w:rsidP="004D1A88">
            <w:pPr>
              <w:spacing w:after="0" w:line="360" w:lineRule="auto"/>
              <w:rPr>
                <w:rFonts w:eastAsia="Calibri" w:cs="Times New Roman"/>
                <w:szCs w:val="24"/>
                <w:lang w:val="en-ZW"/>
              </w:rPr>
            </w:pPr>
            <w:r w:rsidRPr="00725E27">
              <w:rPr>
                <w:rFonts w:eastAsia="Calibri" w:cs="Times New Roman"/>
                <w:b/>
                <w:szCs w:val="24"/>
                <w:lang w:val="en-ZA"/>
              </w:rPr>
              <w:t>Learning Outcome</w:t>
            </w:r>
          </w:p>
        </w:tc>
        <w:tc>
          <w:tcPr>
            <w:tcW w:w="2360" w:type="pct"/>
            <w:tcBorders>
              <w:top w:val="single" w:sz="4" w:space="0" w:color="auto"/>
              <w:left w:val="single" w:sz="4" w:space="0" w:color="auto"/>
              <w:bottom w:val="single" w:sz="4" w:space="0" w:color="auto"/>
              <w:right w:val="single" w:sz="4" w:space="0" w:color="auto"/>
            </w:tcBorders>
          </w:tcPr>
          <w:p w14:paraId="2338D8B9" w14:textId="77777777" w:rsidR="004D1A88" w:rsidRPr="00725E27" w:rsidRDefault="004D1A88" w:rsidP="004D1A88">
            <w:pPr>
              <w:spacing w:after="0" w:line="360" w:lineRule="auto"/>
              <w:rPr>
                <w:rFonts w:eastAsia="Calibri" w:cs="Times New Roman"/>
                <w:szCs w:val="24"/>
                <w:lang w:val="en-ZA"/>
              </w:rPr>
            </w:pPr>
            <w:r w:rsidRPr="00725E27">
              <w:rPr>
                <w:rFonts w:eastAsia="Calibri" w:cs="Times New Roman"/>
                <w:b/>
                <w:szCs w:val="24"/>
                <w:lang w:val="en-ZA"/>
              </w:rPr>
              <w:t>Content</w:t>
            </w:r>
          </w:p>
        </w:tc>
        <w:tc>
          <w:tcPr>
            <w:tcW w:w="1321" w:type="pct"/>
            <w:tcBorders>
              <w:top w:val="single" w:sz="4" w:space="0" w:color="auto"/>
              <w:left w:val="single" w:sz="4" w:space="0" w:color="auto"/>
              <w:bottom w:val="single" w:sz="4" w:space="0" w:color="auto"/>
              <w:right w:val="single" w:sz="4" w:space="0" w:color="auto"/>
            </w:tcBorders>
          </w:tcPr>
          <w:p w14:paraId="56DF0906" w14:textId="77777777" w:rsidR="004D1A88" w:rsidRPr="00725E27" w:rsidRDefault="004D1A88" w:rsidP="004D1A88">
            <w:pPr>
              <w:spacing w:after="0" w:line="360" w:lineRule="auto"/>
              <w:rPr>
                <w:rFonts w:eastAsia="Calibri" w:cs="Times New Roman"/>
                <w:szCs w:val="24"/>
                <w:lang w:val="en-ZA"/>
              </w:rPr>
            </w:pPr>
            <w:r w:rsidRPr="00725E27">
              <w:rPr>
                <w:rFonts w:eastAsia="Calibri" w:cs="Times New Roman"/>
                <w:b/>
                <w:szCs w:val="24"/>
                <w:lang w:val="en-ZA"/>
              </w:rPr>
              <w:t>Suggested Assessment Methods</w:t>
            </w:r>
          </w:p>
        </w:tc>
      </w:tr>
      <w:tr w:rsidR="00DC0CBC" w:rsidRPr="00725E27" w14:paraId="25F6E31E" w14:textId="77777777" w:rsidTr="004D1A88">
        <w:trPr>
          <w:trHeight w:val="1178"/>
        </w:trPr>
        <w:tc>
          <w:tcPr>
            <w:tcW w:w="1319" w:type="pct"/>
            <w:tcBorders>
              <w:top w:val="single" w:sz="4" w:space="0" w:color="auto"/>
              <w:left w:val="single" w:sz="4" w:space="0" w:color="auto"/>
              <w:bottom w:val="single" w:sz="4" w:space="0" w:color="auto"/>
              <w:right w:val="single" w:sz="4" w:space="0" w:color="auto"/>
            </w:tcBorders>
          </w:tcPr>
          <w:p w14:paraId="0EA2EA40" w14:textId="77777777" w:rsidR="004D1A88" w:rsidRPr="00725E27" w:rsidRDefault="004D1A88" w:rsidP="004470E5">
            <w:pPr>
              <w:numPr>
                <w:ilvl w:val="0"/>
                <w:numId w:val="188"/>
              </w:numPr>
              <w:spacing w:after="0" w:line="360" w:lineRule="auto"/>
              <w:contextualSpacing/>
              <w:rPr>
                <w:rFonts w:eastAsia="Times New Roman" w:cs="Times New Roman"/>
                <w:szCs w:val="24"/>
                <w:lang w:val="en-ZW"/>
              </w:rPr>
            </w:pPr>
            <w:r w:rsidRPr="00725E27">
              <w:rPr>
                <w:rFonts w:eastAsia="Times New Roman" w:cs="Times New Roman"/>
                <w:szCs w:val="24"/>
              </w:rPr>
              <w:t>Design timber structures</w:t>
            </w:r>
          </w:p>
        </w:tc>
        <w:tc>
          <w:tcPr>
            <w:tcW w:w="2360" w:type="pct"/>
            <w:tcBorders>
              <w:top w:val="single" w:sz="4" w:space="0" w:color="auto"/>
              <w:left w:val="single" w:sz="4" w:space="0" w:color="auto"/>
              <w:bottom w:val="single" w:sz="4" w:space="0" w:color="auto"/>
              <w:right w:val="single" w:sz="4" w:space="0" w:color="auto"/>
            </w:tcBorders>
          </w:tcPr>
          <w:p w14:paraId="1B015D5D" w14:textId="77777777" w:rsidR="004D1A88" w:rsidRPr="00725E27" w:rsidRDefault="004D1A88" w:rsidP="004470E5">
            <w:pPr>
              <w:pStyle w:val="ListParagraph"/>
              <w:numPr>
                <w:ilvl w:val="0"/>
                <w:numId w:val="179"/>
              </w:numPr>
              <w:spacing w:after="0" w:line="360" w:lineRule="auto"/>
              <w:rPr>
                <w:rFonts w:eastAsia="Times New Roman"/>
                <w:bCs/>
                <w:iCs/>
                <w:vanish/>
                <w:szCs w:val="24"/>
              </w:rPr>
            </w:pPr>
          </w:p>
          <w:p w14:paraId="1E677089" w14:textId="77777777" w:rsidR="004D1A88" w:rsidRPr="00725E27" w:rsidRDefault="004D1A88" w:rsidP="004470E5">
            <w:pPr>
              <w:numPr>
                <w:ilvl w:val="1"/>
                <w:numId w:val="179"/>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Use of BS 5268</w:t>
            </w:r>
          </w:p>
          <w:p w14:paraId="0154F0A5" w14:textId="77777777" w:rsidR="004D1A88" w:rsidRPr="00725E27" w:rsidRDefault="004D1A88" w:rsidP="004470E5">
            <w:pPr>
              <w:numPr>
                <w:ilvl w:val="1"/>
                <w:numId w:val="179"/>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Stress grading, grade stress and strength class, permissible stress.</w:t>
            </w:r>
          </w:p>
          <w:p w14:paraId="32A09840" w14:textId="77777777" w:rsidR="004D1A88" w:rsidRPr="00725E27" w:rsidRDefault="004D1A88" w:rsidP="004470E5">
            <w:pPr>
              <w:numPr>
                <w:ilvl w:val="1"/>
                <w:numId w:val="179"/>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lastRenderedPageBreak/>
              <w:t xml:space="preserve">Design of structural timber elements: </w:t>
            </w:r>
          </w:p>
          <w:p w14:paraId="55FD8C77" w14:textId="77777777" w:rsidR="004D1A88" w:rsidRPr="00725E27" w:rsidRDefault="004D1A88" w:rsidP="004D1A88">
            <w:pPr>
              <w:spacing w:after="0" w:line="360" w:lineRule="auto"/>
              <w:ind w:left="792"/>
              <w:rPr>
                <w:rFonts w:eastAsia="Times New Roman" w:cs="Times New Roman"/>
                <w:bCs/>
                <w:iCs/>
                <w:szCs w:val="24"/>
                <w:lang w:val="en-ZW"/>
              </w:rPr>
            </w:pPr>
            <w:r w:rsidRPr="00725E27">
              <w:rPr>
                <w:rFonts w:eastAsia="Times New Roman" w:cs="Times New Roman"/>
                <w:bCs/>
                <w:iCs/>
                <w:szCs w:val="24"/>
                <w:lang w:val="en-ZW"/>
              </w:rPr>
              <w:t>1.3.1 Timber beams</w:t>
            </w:r>
          </w:p>
          <w:p w14:paraId="7B02A5EE" w14:textId="77777777" w:rsidR="004D1A88" w:rsidRPr="00725E27" w:rsidRDefault="004D1A88" w:rsidP="004D1A88">
            <w:pPr>
              <w:ind w:left="792"/>
              <w:rPr>
                <w:rFonts w:cs="Times New Roman"/>
                <w:szCs w:val="24"/>
                <w:lang w:val="en-ZW"/>
              </w:rPr>
            </w:pPr>
            <w:r w:rsidRPr="00725E27">
              <w:rPr>
                <w:rFonts w:cs="Times New Roman"/>
                <w:szCs w:val="24"/>
                <w:lang w:val="en-ZW"/>
              </w:rPr>
              <w:t>1.3.2 Timber joists</w:t>
            </w:r>
          </w:p>
          <w:p w14:paraId="2FA484D0" w14:textId="77777777" w:rsidR="004D1A88" w:rsidRPr="00725E27" w:rsidRDefault="004D1A88" w:rsidP="004D1A88">
            <w:pPr>
              <w:ind w:left="792"/>
              <w:rPr>
                <w:rFonts w:cs="Times New Roman"/>
                <w:szCs w:val="24"/>
                <w:lang w:val="en-ZW"/>
              </w:rPr>
            </w:pPr>
            <w:r w:rsidRPr="00725E27">
              <w:rPr>
                <w:rFonts w:cs="Times New Roman"/>
                <w:szCs w:val="24"/>
                <w:lang w:val="en-ZW"/>
              </w:rPr>
              <w:t>1.3.3 Timber columns</w:t>
            </w:r>
          </w:p>
          <w:p w14:paraId="5587E206" w14:textId="77777777" w:rsidR="004D1A88" w:rsidRPr="00725E27" w:rsidRDefault="004D1A88" w:rsidP="004470E5">
            <w:pPr>
              <w:numPr>
                <w:ilvl w:val="1"/>
                <w:numId w:val="179"/>
              </w:numPr>
              <w:spacing w:after="0" w:line="360" w:lineRule="auto"/>
              <w:rPr>
                <w:rFonts w:eastAsia="Calibri" w:cs="Times New Roman"/>
                <w:szCs w:val="24"/>
                <w:lang w:val="en-ZW"/>
              </w:rPr>
            </w:pPr>
            <w:r w:rsidRPr="00725E27">
              <w:rPr>
                <w:rFonts w:eastAsia="Calibri" w:cs="Times New Roman"/>
                <w:bCs/>
                <w:iCs/>
                <w:szCs w:val="24"/>
                <w:lang w:val="en-ZW"/>
              </w:rPr>
              <w:t>Determination of appropriate timber sections</w:t>
            </w:r>
          </w:p>
        </w:tc>
        <w:tc>
          <w:tcPr>
            <w:tcW w:w="1321" w:type="pct"/>
            <w:tcBorders>
              <w:top w:val="single" w:sz="4" w:space="0" w:color="auto"/>
              <w:left w:val="single" w:sz="4" w:space="0" w:color="auto"/>
              <w:bottom w:val="single" w:sz="4" w:space="0" w:color="auto"/>
              <w:right w:val="single" w:sz="4" w:space="0" w:color="auto"/>
            </w:tcBorders>
          </w:tcPr>
          <w:p w14:paraId="58F6DE70" w14:textId="77777777" w:rsidR="004D1A88" w:rsidRPr="00725E27" w:rsidRDefault="004D1A88" w:rsidP="004470E5">
            <w:pPr>
              <w:numPr>
                <w:ilvl w:val="0"/>
                <w:numId w:val="45"/>
              </w:numPr>
              <w:spacing w:after="0" w:line="360" w:lineRule="auto"/>
              <w:ind w:left="410"/>
              <w:rPr>
                <w:rFonts w:eastAsia="Calibri" w:cs="Times New Roman"/>
                <w:szCs w:val="24"/>
                <w:lang w:val="en-ZW"/>
              </w:rPr>
            </w:pPr>
            <w:r w:rsidRPr="00725E27">
              <w:rPr>
                <w:rFonts w:eastAsia="Calibri" w:cs="Times New Roman"/>
                <w:szCs w:val="24"/>
                <w:lang w:val="en-ZW"/>
              </w:rPr>
              <w:lastRenderedPageBreak/>
              <w:t>Written</w:t>
            </w:r>
          </w:p>
          <w:p w14:paraId="11C05BDC" w14:textId="77777777" w:rsidR="004D1A88" w:rsidRPr="00725E27" w:rsidRDefault="004D1A88" w:rsidP="004470E5">
            <w:pPr>
              <w:numPr>
                <w:ilvl w:val="0"/>
                <w:numId w:val="45"/>
              </w:numPr>
              <w:spacing w:after="0" w:line="360" w:lineRule="auto"/>
              <w:ind w:left="410"/>
              <w:rPr>
                <w:rFonts w:eastAsia="Calibri" w:cs="Times New Roman"/>
                <w:szCs w:val="24"/>
                <w:lang w:val="en-ZW"/>
              </w:rPr>
            </w:pPr>
            <w:r w:rsidRPr="00725E27">
              <w:rPr>
                <w:rFonts w:eastAsia="Calibri" w:cs="Times New Roman"/>
                <w:szCs w:val="24"/>
                <w:lang w:val="en-ZW"/>
              </w:rPr>
              <w:t>Observation</w:t>
            </w:r>
          </w:p>
          <w:p w14:paraId="1B90D35A" w14:textId="77777777" w:rsidR="004D1A88" w:rsidRPr="00725E27" w:rsidRDefault="004D1A88" w:rsidP="004470E5">
            <w:pPr>
              <w:numPr>
                <w:ilvl w:val="0"/>
                <w:numId w:val="45"/>
              </w:numPr>
              <w:spacing w:after="0" w:line="360" w:lineRule="auto"/>
              <w:ind w:left="410"/>
              <w:rPr>
                <w:rFonts w:eastAsia="Calibri" w:cs="Times New Roman"/>
                <w:szCs w:val="24"/>
                <w:lang w:val="en-ZW"/>
              </w:rPr>
            </w:pPr>
            <w:r w:rsidRPr="00725E27">
              <w:rPr>
                <w:rFonts w:eastAsia="Calibri" w:cs="Times New Roman"/>
                <w:szCs w:val="24"/>
                <w:lang w:val="en-ZW"/>
              </w:rPr>
              <w:t>Report</w:t>
            </w:r>
          </w:p>
          <w:p w14:paraId="1E08E1AA" w14:textId="77777777" w:rsidR="004D1A88" w:rsidRPr="00725E27" w:rsidRDefault="004D1A88" w:rsidP="004470E5">
            <w:pPr>
              <w:numPr>
                <w:ilvl w:val="0"/>
                <w:numId w:val="45"/>
              </w:numPr>
              <w:spacing w:after="0" w:line="360" w:lineRule="auto"/>
              <w:ind w:left="410"/>
              <w:rPr>
                <w:rFonts w:eastAsia="Calibri" w:cs="Times New Roman"/>
                <w:szCs w:val="24"/>
                <w:lang w:val="en-ZW"/>
              </w:rPr>
            </w:pPr>
            <w:r w:rsidRPr="00725E27">
              <w:rPr>
                <w:rFonts w:eastAsia="Calibri" w:cs="Times New Roman"/>
                <w:szCs w:val="24"/>
                <w:lang w:val="en-ZW"/>
              </w:rPr>
              <w:t>Practical</w:t>
            </w:r>
          </w:p>
          <w:p w14:paraId="55C5F28D" w14:textId="77777777" w:rsidR="004D1A88" w:rsidRPr="00725E27" w:rsidRDefault="004D1A88" w:rsidP="004D1A88">
            <w:pPr>
              <w:spacing w:after="0" w:line="360" w:lineRule="auto"/>
              <w:ind w:left="410"/>
              <w:rPr>
                <w:rFonts w:eastAsia="Calibri" w:cs="Times New Roman"/>
                <w:szCs w:val="24"/>
                <w:lang w:val="en-ZA"/>
              </w:rPr>
            </w:pPr>
          </w:p>
        </w:tc>
      </w:tr>
      <w:tr w:rsidR="004D1A88" w:rsidRPr="00725E27" w14:paraId="566AD9B4" w14:textId="77777777" w:rsidTr="004D1A88">
        <w:trPr>
          <w:trHeight w:val="755"/>
        </w:trPr>
        <w:tc>
          <w:tcPr>
            <w:tcW w:w="1319" w:type="pct"/>
            <w:tcBorders>
              <w:top w:val="single" w:sz="4" w:space="0" w:color="auto"/>
              <w:left w:val="single" w:sz="4" w:space="0" w:color="auto"/>
              <w:bottom w:val="single" w:sz="4" w:space="0" w:color="auto"/>
              <w:right w:val="single" w:sz="4" w:space="0" w:color="auto"/>
            </w:tcBorders>
          </w:tcPr>
          <w:p w14:paraId="0B73ABDA" w14:textId="77777777" w:rsidR="004D1A88" w:rsidRPr="00725E27" w:rsidRDefault="004D1A88" w:rsidP="004470E5">
            <w:pPr>
              <w:numPr>
                <w:ilvl w:val="0"/>
                <w:numId w:val="188"/>
              </w:numPr>
              <w:spacing w:after="0" w:line="360" w:lineRule="auto"/>
              <w:contextualSpacing/>
              <w:rPr>
                <w:rFonts w:eastAsia="Times New Roman" w:cs="Times New Roman"/>
                <w:szCs w:val="24"/>
                <w:lang w:val="en-ZW"/>
              </w:rPr>
            </w:pPr>
            <w:r w:rsidRPr="00725E27">
              <w:rPr>
                <w:rFonts w:eastAsia="Times New Roman" w:cs="Times New Roman"/>
                <w:szCs w:val="24"/>
              </w:rPr>
              <w:lastRenderedPageBreak/>
              <w:t>Design steel structures</w:t>
            </w:r>
          </w:p>
        </w:tc>
        <w:tc>
          <w:tcPr>
            <w:tcW w:w="2360" w:type="pct"/>
            <w:tcBorders>
              <w:top w:val="single" w:sz="4" w:space="0" w:color="auto"/>
              <w:left w:val="single" w:sz="4" w:space="0" w:color="auto"/>
              <w:bottom w:val="single" w:sz="4" w:space="0" w:color="auto"/>
              <w:right w:val="single" w:sz="4" w:space="0" w:color="auto"/>
            </w:tcBorders>
          </w:tcPr>
          <w:p w14:paraId="6F947547" w14:textId="77777777" w:rsidR="004D1A88" w:rsidRPr="00725E27" w:rsidRDefault="004D1A88" w:rsidP="004470E5">
            <w:pPr>
              <w:pStyle w:val="ListParagraph"/>
              <w:numPr>
                <w:ilvl w:val="0"/>
                <w:numId w:val="180"/>
              </w:numPr>
              <w:spacing w:after="0" w:line="360" w:lineRule="auto"/>
              <w:rPr>
                <w:rFonts w:eastAsia="Times New Roman"/>
                <w:bCs/>
                <w:iCs/>
                <w:vanish/>
                <w:szCs w:val="24"/>
              </w:rPr>
            </w:pPr>
          </w:p>
          <w:p w14:paraId="2D640FA4" w14:textId="77777777" w:rsidR="004D1A88" w:rsidRPr="00725E27" w:rsidRDefault="004D1A88" w:rsidP="004470E5">
            <w:pPr>
              <w:pStyle w:val="ListParagraph"/>
              <w:numPr>
                <w:ilvl w:val="0"/>
                <w:numId w:val="180"/>
              </w:numPr>
              <w:spacing w:after="0" w:line="360" w:lineRule="auto"/>
              <w:rPr>
                <w:rFonts w:eastAsia="Times New Roman"/>
                <w:bCs/>
                <w:iCs/>
                <w:vanish/>
                <w:szCs w:val="24"/>
              </w:rPr>
            </w:pPr>
          </w:p>
          <w:p w14:paraId="72B8E150" w14:textId="77777777" w:rsidR="004D1A88" w:rsidRPr="00725E27" w:rsidRDefault="004D1A88" w:rsidP="004470E5">
            <w:pPr>
              <w:numPr>
                <w:ilvl w:val="1"/>
                <w:numId w:val="180"/>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Use of BS 5950</w:t>
            </w:r>
          </w:p>
          <w:p w14:paraId="39A8B8FE" w14:textId="77777777" w:rsidR="004D1A88" w:rsidRPr="00725E27" w:rsidRDefault="004D1A88" w:rsidP="004470E5">
            <w:pPr>
              <w:numPr>
                <w:ilvl w:val="1"/>
                <w:numId w:val="180"/>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Gathering steel sections</w:t>
            </w:r>
          </w:p>
          <w:p w14:paraId="18CDB6BA" w14:textId="77777777" w:rsidR="004D1A88" w:rsidRPr="00725E27" w:rsidRDefault="004D1A88" w:rsidP="004470E5">
            <w:pPr>
              <w:numPr>
                <w:ilvl w:val="1"/>
                <w:numId w:val="180"/>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Calculation of load for roof trusses</w:t>
            </w:r>
          </w:p>
          <w:p w14:paraId="26E7B7DE" w14:textId="77777777" w:rsidR="004D1A88" w:rsidRPr="00725E27" w:rsidRDefault="004D1A88" w:rsidP="004470E5">
            <w:pPr>
              <w:numPr>
                <w:ilvl w:val="1"/>
                <w:numId w:val="180"/>
              </w:numPr>
              <w:spacing w:after="0" w:line="360" w:lineRule="auto"/>
              <w:contextualSpacing/>
              <w:rPr>
                <w:rFonts w:eastAsia="Times New Roman" w:cs="Times New Roman"/>
                <w:bCs/>
                <w:iCs/>
                <w:szCs w:val="24"/>
                <w:lang w:val="en-ZW"/>
              </w:rPr>
            </w:pPr>
            <w:r w:rsidRPr="00725E27">
              <w:rPr>
                <w:rFonts w:eastAsia="Times New Roman" w:cs="Times New Roman"/>
                <w:bCs/>
                <w:iCs/>
                <w:szCs w:val="24"/>
                <w:lang w:val="en-ZW"/>
              </w:rPr>
              <w:t>Design of structural members</w:t>
            </w:r>
          </w:p>
          <w:p w14:paraId="22857F44" w14:textId="77777777" w:rsidR="004D1A88" w:rsidRPr="00725E27" w:rsidRDefault="004D1A88" w:rsidP="004470E5">
            <w:pPr>
              <w:pStyle w:val="ListParagraph"/>
              <w:numPr>
                <w:ilvl w:val="2"/>
                <w:numId w:val="190"/>
              </w:numPr>
              <w:spacing w:after="0" w:line="360" w:lineRule="auto"/>
              <w:rPr>
                <w:rFonts w:eastAsia="Times New Roman"/>
                <w:bCs/>
                <w:iCs/>
                <w:szCs w:val="24"/>
              </w:rPr>
            </w:pPr>
            <w:r w:rsidRPr="00725E27">
              <w:rPr>
                <w:rFonts w:eastAsia="Times New Roman"/>
                <w:bCs/>
                <w:iCs/>
                <w:szCs w:val="24"/>
              </w:rPr>
              <w:t xml:space="preserve">Beam, </w:t>
            </w:r>
          </w:p>
          <w:p w14:paraId="76700F58" w14:textId="77777777" w:rsidR="004D1A88" w:rsidRPr="00725E27" w:rsidRDefault="004D1A88" w:rsidP="004470E5">
            <w:pPr>
              <w:pStyle w:val="ListParagraph"/>
              <w:numPr>
                <w:ilvl w:val="2"/>
                <w:numId w:val="190"/>
              </w:numPr>
              <w:spacing w:after="0" w:line="360" w:lineRule="auto"/>
              <w:rPr>
                <w:rFonts w:eastAsia="Times New Roman"/>
                <w:bCs/>
                <w:iCs/>
                <w:szCs w:val="24"/>
              </w:rPr>
            </w:pPr>
            <w:r w:rsidRPr="00725E27">
              <w:rPr>
                <w:rFonts w:eastAsia="Times New Roman"/>
                <w:bCs/>
                <w:iCs/>
                <w:szCs w:val="24"/>
              </w:rPr>
              <w:t>Column</w:t>
            </w:r>
          </w:p>
          <w:p w14:paraId="44099349" w14:textId="77777777" w:rsidR="004D1A88" w:rsidRPr="00725E27" w:rsidRDefault="004D1A88" w:rsidP="004470E5">
            <w:pPr>
              <w:numPr>
                <w:ilvl w:val="1"/>
                <w:numId w:val="180"/>
              </w:numPr>
              <w:spacing w:after="0" w:line="360" w:lineRule="auto"/>
              <w:rPr>
                <w:rFonts w:eastAsia="Calibri" w:cs="Times New Roman"/>
                <w:szCs w:val="24"/>
                <w:lang w:val="en-ZW"/>
              </w:rPr>
            </w:pPr>
            <w:r w:rsidRPr="00725E27">
              <w:rPr>
                <w:rFonts w:eastAsia="Calibri" w:cs="Times New Roman"/>
                <w:bCs/>
                <w:iCs/>
                <w:szCs w:val="24"/>
                <w:lang w:val="en-ZW"/>
              </w:rPr>
              <w:t>Detailing of structural steel work connections</w:t>
            </w:r>
          </w:p>
        </w:tc>
        <w:tc>
          <w:tcPr>
            <w:tcW w:w="1321" w:type="pct"/>
            <w:tcBorders>
              <w:top w:val="single" w:sz="4" w:space="0" w:color="auto"/>
              <w:left w:val="single" w:sz="4" w:space="0" w:color="auto"/>
              <w:bottom w:val="single" w:sz="4" w:space="0" w:color="auto"/>
              <w:right w:val="single" w:sz="4" w:space="0" w:color="auto"/>
            </w:tcBorders>
          </w:tcPr>
          <w:p w14:paraId="3E643C26" w14:textId="77777777" w:rsidR="004D1A88" w:rsidRPr="00725E27" w:rsidRDefault="004D1A88" w:rsidP="004470E5">
            <w:pPr>
              <w:numPr>
                <w:ilvl w:val="0"/>
                <w:numId w:val="185"/>
              </w:numPr>
              <w:contextualSpacing/>
              <w:rPr>
                <w:rFonts w:eastAsia="Times New Roman" w:cs="Times New Roman"/>
                <w:szCs w:val="24"/>
                <w:lang w:val="en-ZW"/>
              </w:rPr>
            </w:pPr>
            <w:r w:rsidRPr="00725E27">
              <w:rPr>
                <w:rFonts w:eastAsia="Times New Roman" w:cs="Times New Roman"/>
                <w:szCs w:val="24"/>
                <w:lang w:val="en-ZW"/>
              </w:rPr>
              <w:t>Written</w:t>
            </w:r>
          </w:p>
          <w:p w14:paraId="26645579" w14:textId="77777777" w:rsidR="004D1A88" w:rsidRPr="00725E27" w:rsidRDefault="004D1A88" w:rsidP="004470E5">
            <w:pPr>
              <w:numPr>
                <w:ilvl w:val="0"/>
                <w:numId w:val="185"/>
              </w:numPr>
              <w:contextualSpacing/>
              <w:rPr>
                <w:rFonts w:eastAsia="Times New Roman" w:cs="Times New Roman"/>
                <w:szCs w:val="24"/>
                <w:lang w:val="en-ZW"/>
              </w:rPr>
            </w:pPr>
            <w:r w:rsidRPr="00725E27">
              <w:rPr>
                <w:rFonts w:eastAsia="Times New Roman" w:cs="Times New Roman"/>
                <w:szCs w:val="24"/>
                <w:lang w:val="en-ZW"/>
              </w:rPr>
              <w:t>Observation</w:t>
            </w:r>
          </w:p>
          <w:p w14:paraId="722FCA5C" w14:textId="77777777" w:rsidR="004D1A88" w:rsidRPr="00725E27" w:rsidRDefault="004D1A88" w:rsidP="004470E5">
            <w:pPr>
              <w:numPr>
                <w:ilvl w:val="0"/>
                <w:numId w:val="185"/>
              </w:numPr>
              <w:contextualSpacing/>
              <w:rPr>
                <w:rFonts w:eastAsia="Times New Roman" w:cs="Times New Roman"/>
                <w:szCs w:val="24"/>
                <w:lang w:val="en-ZW"/>
              </w:rPr>
            </w:pPr>
            <w:r w:rsidRPr="00725E27">
              <w:rPr>
                <w:rFonts w:eastAsia="Times New Roman" w:cs="Times New Roman"/>
                <w:szCs w:val="24"/>
                <w:lang w:val="en-ZW"/>
              </w:rPr>
              <w:t>Report</w:t>
            </w:r>
          </w:p>
          <w:p w14:paraId="2E732F99" w14:textId="77777777" w:rsidR="004D1A88" w:rsidRPr="00725E27" w:rsidRDefault="004D1A88" w:rsidP="004470E5">
            <w:pPr>
              <w:numPr>
                <w:ilvl w:val="0"/>
                <w:numId w:val="185"/>
              </w:numPr>
              <w:contextualSpacing/>
              <w:rPr>
                <w:rFonts w:eastAsia="Times New Roman" w:cs="Times New Roman"/>
                <w:szCs w:val="24"/>
                <w:lang w:val="en-ZW"/>
              </w:rPr>
            </w:pPr>
            <w:r w:rsidRPr="00725E27">
              <w:rPr>
                <w:rFonts w:eastAsia="Times New Roman" w:cs="Times New Roman"/>
                <w:szCs w:val="24"/>
                <w:lang w:val="en-ZW"/>
              </w:rPr>
              <w:t>Practical</w:t>
            </w:r>
          </w:p>
          <w:p w14:paraId="13F5C3F2" w14:textId="77777777" w:rsidR="004D1A88" w:rsidRPr="00725E27" w:rsidRDefault="004D1A88" w:rsidP="004D1A88">
            <w:pPr>
              <w:spacing w:after="0" w:line="360" w:lineRule="auto"/>
              <w:ind w:left="410"/>
              <w:rPr>
                <w:rFonts w:eastAsia="Calibri" w:cs="Times New Roman"/>
                <w:szCs w:val="24"/>
                <w:lang w:val="en-ZW"/>
              </w:rPr>
            </w:pPr>
          </w:p>
        </w:tc>
      </w:tr>
    </w:tbl>
    <w:p w14:paraId="5C2EB078" w14:textId="77777777" w:rsidR="004D1A88" w:rsidRPr="00725E27" w:rsidRDefault="004D1A88" w:rsidP="004D1A88">
      <w:pPr>
        <w:spacing w:after="0" w:line="360" w:lineRule="auto"/>
        <w:rPr>
          <w:rFonts w:eastAsia="Calibri" w:cs="Times New Roman"/>
          <w:b/>
          <w:szCs w:val="24"/>
          <w:lang w:val="en-ZA"/>
        </w:rPr>
      </w:pPr>
    </w:p>
    <w:p w14:paraId="0634E2E2" w14:textId="77777777" w:rsidR="004D1A88" w:rsidRPr="00725E27" w:rsidRDefault="004D1A88" w:rsidP="004D1A88">
      <w:pPr>
        <w:spacing w:after="0" w:line="360" w:lineRule="auto"/>
        <w:rPr>
          <w:rFonts w:eastAsia="Calibri" w:cs="Times New Roman"/>
          <w:b/>
          <w:szCs w:val="24"/>
          <w:lang w:val="en-ZA"/>
        </w:rPr>
      </w:pPr>
      <w:r w:rsidRPr="00725E27">
        <w:rPr>
          <w:rFonts w:eastAsia="Calibri" w:cs="Times New Roman"/>
          <w:b/>
          <w:szCs w:val="24"/>
          <w:lang w:val="en-ZA"/>
        </w:rPr>
        <w:t>Suggested Methods of Instruction</w:t>
      </w:r>
    </w:p>
    <w:p w14:paraId="35F0B22C" w14:textId="77777777" w:rsidR="004D1A88" w:rsidRPr="00725E27" w:rsidRDefault="004D1A88" w:rsidP="004470E5">
      <w:pPr>
        <w:numPr>
          <w:ilvl w:val="0"/>
          <w:numId w:val="186"/>
        </w:numPr>
        <w:spacing w:after="0" w:line="360" w:lineRule="auto"/>
        <w:rPr>
          <w:rFonts w:eastAsia="Calibri" w:cs="Times New Roman"/>
          <w:szCs w:val="24"/>
          <w:lang w:val="en-ZW"/>
        </w:rPr>
      </w:pPr>
      <w:r w:rsidRPr="00725E27">
        <w:rPr>
          <w:rFonts w:eastAsia="Calibri" w:cs="Times New Roman"/>
          <w:szCs w:val="24"/>
          <w:lang w:val="en-ZA"/>
        </w:rPr>
        <w:t>Practical</w:t>
      </w:r>
    </w:p>
    <w:p w14:paraId="6DF0130E" w14:textId="77777777" w:rsidR="004D1A88" w:rsidRPr="00725E27" w:rsidRDefault="004D1A88" w:rsidP="004470E5">
      <w:pPr>
        <w:numPr>
          <w:ilvl w:val="0"/>
          <w:numId w:val="186"/>
        </w:numPr>
        <w:spacing w:after="0" w:line="360" w:lineRule="auto"/>
        <w:rPr>
          <w:rFonts w:eastAsia="Calibri" w:cs="Times New Roman"/>
          <w:szCs w:val="24"/>
          <w:lang w:val="en-ZW"/>
        </w:rPr>
      </w:pPr>
      <w:r w:rsidRPr="00725E27">
        <w:rPr>
          <w:rFonts w:eastAsia="Calibri" w:cs="Times New Roman"/>
          <w:szCs w:val="24"/>
          <w:lang w:val="en-ZW"/>
        </w:rPr>
        <w:t>Projects</w:t>
      </w:r>
    </w:p>
    <w:p w14:paraId="2E17EE75" w14:textId="77777777" w:rsidR="004D1A88" w:rsidRPr="00725E27" w:rsidRDefault="004D1A88" w:rsidP="004470E5">
      <w:pPr>
        <w:numPr>
          <w:ilvl w:val="0"/>
          <w:numId w:val="186"/>
        </w:numPr>
        <w:spacing w:after="0" w:line="360" w:lineRule="auto"/>
        <w:rPr>
          <w:rFonts w:eastAsia="Calibri" w:cs="Times New Roman"/>
          <w:szCs w:val="24"/>
          <w:lang w:val="en-ZW"/>
        </w:rPr>
      </w:pPr>
      <w:r w:rsidRPr="00725E27">
        <w:rPr>
          <w:rFonts w:eastAsia="Calibri" w:cs="Times New Roman"/>
          <w:szCs w:val="24"/>
          <w:lang w:val="en-ZW"/>
        </w:rPr>
        <w:t xml:space="preserve">Demonstration  </w:t>
      </w:r>
    </w:p>
    <w:p w14:paraId="6723C768" w14:textId="77777777" w:rsidR="004D1A88" w:rsidRPr="00725E27" w:rsidRDefault="004D1A88" w:rsidP="004470E5">
      <w:pPr>
        <w:numPr>
          <w:ilvl w:val="0"/>
          <w:numId w:val="186"/>
        </w:numPr>
        <w:spacing w:after="0" w:line="360" w:lineRule="auto"/>
        <w:rPr>
          <w:rFonts w:eastAsia="Calibri" w:cs="Times New Roman"/>
          <w:szCs w:val="24"/>
          <w:lang w:val="en-ZA"/>
        </w:rPr>
      </w:pPr>
      <w:r w:rsidRPr="00725E27">
        <w:rPr>
          <w:rFonts w:eastAsia="Calibri" w:cs="Times New Roman"/>
          <w:szCs w:val="24"/>
          <w:lang w:val="en-ZA"/>
        </w:rPr>
        <w:t>Group discussion</w:t>
      </w:r>
    </w:p>
    <w:p w14:paraId="62A5D6DE" w14:textId="77777777" w:rsidR="004D1A88" w:rsidRPr="00725E27" w:rsidRDefault="004D1A88" w:rsidP="004470E5">
      <w:pPr>
        <w:numPr>
          <w:ilvl w:val="0"/>
          <w:numId w:val="186"/>
        </w:numPr>
        <w:spacing w:after="0" w:line="360" w:lineRule="auto"/>
        <w:rPr>
          <w:rFonts w:eastAsia="Calibri" w:cs="Times New Roman"/>
          <w:szCs w:val="24"/>
          <w:lang w:val="en-ZA"/>
        </w:rPr>
      </w:pPr>
      <w:r w:rsidRPr="00725E27">
        <w:rPr>
          <w:rFonts w:eastAsia="Calibri" w:cs="Times New Roman"/>
          <w:szCs w:val="24"/>
          <w:lang w:val="en-ZA"/>
        </w:rPr>
        <w:t>Direct instructions</w:t>
      </w:r>
    </w:p>
    <w:p w14:paraId="0F30E6AE" w14:textId="77777777" w:rsidR="004D1A88" w:rsidRPr="00725E27" w:rsidRDefault="004D1A88" w:rsidP="004470E5">
      <w:pPr>
        <w:numPr>
          <w:ilvl w:val="0"/>
          <w:numId w:val="186"/>
        </w:numPr>
        <w:spacing w:after="0" w:line="360" w:lineRule="auto"/>
        <w:rPr>
          <w:rFonts w:eastAsia="Calibri" w:cs="Times New Roman"/>
          <w:szCs w:val="24"/>
          <w:lang w:val="en-ZA"/>
        </w:rPr>
      </w:pPr>
      <w:r w:rsidRPr="00725E27">
        <w:rPr>
          <w:rFonts w:eastAsia="Calibri" w:cs="Times New Roman"/>
          <w:szCs w:val="24"/>
          <w:lang w:val="en-ZA"/>
        </w:rPr>
        <w:t>Site visits</w:t>
      </w:r>
    </w:p>
    <w:p w14:paraId="620E677E" w14:textId="77777777" w:rsidR="004D1A88" w:rsidRPr="00725E27" w:rsidRDefault="004D1A88" w:rsidP="004D1A88">
      <w:pPr>
        <w:spacing w:after="0" w:line="360" w:lineRule="auto"/>
        <w:ind w:left="720"/>
        <w:rPr>
          <w:rFonts w:eastAsia="Times New Roman" w:cs="Times New Roman"/>
          <w:szCs w:val="24"/>
          <w:lang w:val="en-ZW"/>
        </w:rPr>
      </w:pPr>
    </w:p>
    <w:p w14:paraId="5DA53526" w14:textId="77777777" w:rsidR="00835655" w:rsidRPr="00725E27" w:rsidRDefault="00835655" w:rsidP="004D1A88">
      <w:pPr>
        <w:spacing w:after="0" w:line="360" w:lineRule="auto"/>
        <w:ind w:left="720"/>
        <w:rPr>
          <w:rFonts w:eastAsia="Times New Roman" w:cs="Times New Roman"/>
          <w:szCs w:val="24"/>
          <w:lang w:val="en-ZW"/>
        </w:rPr>
      </w:pPr>
    </w:p>
    <w:p w14:paraId="25F4CD9F" w14:textId="77777777" w:rsidR="00835655" w:rsidRPr="00725E27" w:rsidRDefault="00835655" w:rsidP="004D1A88">
      <w:pPr>
        <w:spacing w:after="0" w:line="360" w:lineRule="auto"/>
        <w:ind w:left="720"/>
        <w:rPr>
          <w:rFonts w:eastAsia="Times New Roman" w:cs="Times New Roman"/>
          <w:szCs w:val="24"/>
          <w:lang w:val="en-ZW"/>
        </w:rPr>
      </w:pPr>
    </w:p>
    <w:p w14:paraId="3B8105EF" w14:textId="77777777" w:rsidR="00835655" w:rsidRPr="00725E27" w:rsidRDefault="00835655" w:rsidP="004D1A88">
      <w:pPr>
        <w:spacing w:after="0" w:line="360" w:lineRule="auto"/>
        <w:ind w:left="720"/>
        <w:rPr>
          <w:rFonts w:eastAsia="Times New Roman" w:cs="Times New Roman"/>
          <w:szCs w:val="24"/>
          <w:lang w:val="en-ZW"/>
        </w:rPr>
      </w:pPr>
    </w:p>
    <w:p w14:paraId="5FCD6C00" w14:textId="77777777" w:rsidR="00835655" w:rsidRPr="00725E27" w:rsidRDefault="00835655" w:rsidP="004D1A88">
      <w:pPr>
        <w:spacing w:after="0" w:line="360" w:lineRule="auto"/>
        <w:ind w:left="720"/>
        <w:rPr>
          <w:rFonts w:eastAsia="Times New Roman" w:cs="Times New Roman"/>
          <w:szCs w:val="24"/>
          <w:lang w:val="en-ZW"/>
        </w:rPr>
      </w:pPr>
    </w:p>
    <w:p w14:paraId="66B53575" w14:textId="77777777" w:rsidR="00835655" w:rsidRPr="00725E27" w:rsidRDefault="00835655" w:rsidP="004D1A88">
      <w:pPr>
        <w:spacing w:after="0" w:line="360" w:lineRule="auto"/>
        <w:ind w:left="720"/>
        <w:rPr>
          <w:rFonts w:eastAsia="Times New Roman" w:cs="Times New Roman"/>
          <w:szCs w:val="24"/>
          <w:lang w:val="en-ZW"/>
        </w:rPr>
      </w:pPr>
    </w:p>
    <w:p w14:paraId="50D0B433" w14:textId="77777777" w:rsidR="004D1A88" w:rsidRPr="00725E27" w:rsidRDefault="004D1A88" w:rsidP="004D1A88">
      <w:pPr>
        <w:spacing w:after="0" w:line="360" w:lineRule="auto"/>
        <w:rPr>
          <w:rFonts w:eastAsia="Calibri" w:cs="Times New Roman"/>
          <w:b/>
          <w:szCs w:val="24"/>
          <w:lang w:val="en-ZW"/>
        </w:rPr>
      </w:pPr>
      <w:r w:rsidRPr="00725E27">
        <w:rPr>
          <w:rFonts w:eastAsia="Calibri" w:cs="Times New Roman"/>
          <w:b/>
          <w:szCs w:val="24"/>
          <w:lang w:val="en-ZW"/>
        </w:rPr>
        <w:lastRenderedPageBreak/>
        <w:t>Recommended Resources for 25 Trainees</w:t>
      </w:r>
    </w:p>
    <w:p w14:paraId="719DFB8A" w14:textId="77777777" w:rsidR="004D1A88" w:rsidRPr="00725E27" w:rsidRDefault="004D1A88" w:rsidP="004D1A88">
      <w:pPr>
        <w:spacing w:after="0" w:line="360" w:lineRule="auto"/>
        <w:rPr>
          <w:rFonts w:eastAsia="Calibri" w:cs="Times New Roman"/>
          <w:szCs w:val="24"/>
          <w:lang w:val="en-Z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DC0CBC" w:rsidRPr="00725E27" w14:paraId="371E3D18" w14:textId="77777777" w:rsidTr="004D1A88">
        <w:trPr>
          <w:tblHeader/>
        </w:trPr>
        <w:tc>
          <w:tcPr>
            <w:tcW w:w="479" w:type="pct"/>
            <w:shd w:val="clear" w:color="auto" w:fill="auto"/>
          </w:tcPr>
          <w:p w14:paraId="54C7D65E"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S/No.</w:t>
            </w:r>
          </w:p>
        </w:tc>
        <w:tc>
          <w:tcPr>
            <w:tcW w:w="1733" w:type="pct"/>
            <w:shd w:val="clear" w:color="auto" w:fill="auto"/>
          </w:tcPr>
          <w:p w14:paraId="1177AA18"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Category/Item</w:t>
            </w:r>
          </w:p>
        </w:tc>
        <w:tc>
          <w:tcPr>
            <w:tcW w:w="1107" w:type="pct"/>
            <w:shd w:val="clear" w:color="auto" w:fill="auto"/>
          </w:tcPr>
          <w:p w14:paraId="36C51B4F"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Description/ Specifications</w:t>
            </w:r>
          </w:p>
        </w:tc>
        <w:tc>
          <w:tcPr>
            <w:tcW w:w="776" w:type="pct"/>
            <w:shd w:val="clear" w:color="auto" w:fill="auto"/>
          </w:tcPr>
          <w:p w14:paraId="42B56F34"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Quantity</w:t>
            </w:r>
          </w:p>
        </w:tc>
        <w:tc>
          <w:tcPr>
            <w:tcW w:w="905" w:type="pct"/>
            <w:shd w:val="clear" w:color="auto" w:fill="auto"/>
          </w:tcPr>
          <w:p w14:paraId="4577FEFF"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Recommended Ratio</w:t>
            </w:r>
          </w:p>
          <w:p w14:paraId="277E661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(Item: Trainee)</w:t>
            </w:r>
          </w:p>
        </w:tc>
      </w:tr>
      <w:tr w:rsidR="00DC0CBC" w:rsidRPr="00725E27" w14:paraId="1232FB0E" w14:textId="77777777" w:rsidTr="004D1A88">
        <w:tc>
          <w:tcPr>
            <w:tcW w:w="479" w:type="pct"/>
            <w:shd w:val="clear" w:color="auto" w:fill="auto"/>
          </w:tcPr>
          <w:p w14:paraId="1E1A8DEC"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A</w:t>
            </w:r>
          </w:p>
        </w:tc>
        <w:tc>
          <w:tcPr>
            <w:tcW w:w="4521" w:type="pct"/>
            <w:gridSpan w:val="4"/>
            <w:shd w:val="clear" w:color="auto" w:fill="auto"/>
          </w:tcPr>
          <w:p w14:paraId="7BC36628"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Learning Materials</w:t>
            </w:r>
          </w:p>
        </w:tc>
      </w:tr>
      <w:tr w:rsidR="00DC0CBC" w:rsidRPr="00725E27" w14:paraId="2C192510" w14:textId="77777777" w:rsidTr="004D1A88">
        <w:tc>
          <w:tcPr>
            <w:tcW w:w="479" w:type="pct"/>
            <w:shd w:val="clear" w:color="auto" w:fill="auto"/>
          </w:tcPr>
          <w:p w14:paraId="48D5F890"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53AD9A28" w14:textId="77777777" w:rsidR="004D1A88" w:rsidRPr="00725E27" w:rsidRDefault="004D1A88" w:rsidP="004D1A88">
            <w:pPr>
              <w:spacing w:after="0" w:line="360" w:lineRule="auto"/>
              <w:rPr>
                <w:rFonts w:eastAsia="Calibri" w:cs="Times New Roman"/>
                <w:bCs/>
                <w:szCs w:val="24"/>
                <w:lang w:val="en-GB"/>
              </w:rPr>
            </w:pPr>
            <w:r w:rsidRPr="00725E27">
              <w:rPr>
                <w:rFonts w:eastAsia="Times New Roman" w:cs="Times New Roman"/>
                <w:szCs w:val="24"/>
                <w:lang w:val="en-ZW" w:eastAsia="zh-CN"/>
              </w:rPr>
              <w:t>Rolls Flip Charts</w:t>
            </w:r>
          </w:p>
        </w:tc>
        <w:tc>
          <w:tcPr>
            <w:tcW w:w="1107" w:type="pct"/>
            <w:shd w:val="clear" w:color="auto" w:fill="auto"/>
          </w:tcPr>
          <w:p w14:paraId="45FFD54F"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76" w:type="pct"/>
            <w:shd w:val="clear" w:color="auto" w:fill="auto"/>
          </w:tcPr>
          <w:p w14:paraId="02A71D4E"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5 pcs</w:t>
            </w:r>
          </w:p>
        </w:tc>
        <w:tc>
          <w:tcPr>
            <w:tcW w:w="905" w:type="pct"/>
            <w:shd w:val="clear" w:color="auto" w:fill="auto"/>
          </w:tcPr>
          <w:p w14:paraId="601BF88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1:5</w:t>
            </w:r>
          </w:p>
        </w:tc>
      </w:tr>
      <w:tr w:rsidR="00DC0CBC" w:rsidRPr="00725E27" w14:paraId="6CD14B98" w14:textId="77777777" w:rsidTr="004D1A88">
        <w:tc>
          <w:tcPr>
            <w:tcW w:w="479" w:type="pct"/>
            <w:shd w:val="clear" w:color="auto" w:fill="auto"/>
          </w:tcPr>
          <w:p w14:paraId="5BAFAA22"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7D1EB396" w14:textId="77777777" w:rsidR="004D1A88" w:rsidRPr="00725E27" w:rsidRDefault="004D1A88" w:rsidP="004D1A88">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Textbooks on Structural Design</w:t>
            </w:r>
          </w:p>
          <w:p w14:paraId="1DDC8E82" w14:textId="77777777" w:rsidR="004D1A88" w:rsidRPr="00725E27" w:rsidRDefault="004D1A88" w:rsidP="004D1A88">
            <w:pPr>
              <w:spacing w:after="0" w:line="360" w:lineRule="auto"/>
              <w:rPr>
                <w:rFonts w:eastAsia="Calibri" w:cs="Times New Roman"/>
                <w:bCs/>
                <w:szCs w:val="24"/>
                <w:lang w:val="en-GB"/>
              </w:rPr>
            </w:pPr>
          </w:p>
        </w:tc>
        <w:tc>
          <w:tcPr>
            <w:tcW w:w="1107" w:type="pct"/>
            <w:shd w:val="clear" w:color="auto" w:fill="auto"/>
          </w:tcPr>
          <w:p w14:paraId="3153E55F"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7A9346AC"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14</w:t>
            </w:r>
          </w:p>
        </w:tc>
        <w:tc>
          <w:tcPr>
            <w:tcW w:w="905" w:type="pct"/>
            <w:shd w:val="clear" w:color="auto" w:fill="auto"/>
          </w:tcPr>
          <w:p w14:paraId="7F0B3A87"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w:t>
            </w:r>
          </w:p>
        </w:tc>
      </w:tr>
      <w:tr w:rsidR="00DC0CBC" w:rsidRPr="00725E27" w14:paraId="6C005A46" w14:textId="77777777" w:rsidTr="004D1A88">
        <w:tc>
          <w:tcPr>
            <w:tcW w:w="479" w:type="pct"/>
            <w:shd w:val="clear" w:color="auto" w:fill="auto"/>
          </w:tcPr>
          <w:p w14:paraId="344DFE7B"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2F287CB1"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Rulers  </w:t>
            </w:r>
          </w:p>
        </w:tc>
        <w:tc>
          <w:tcPr>
            <w:tcW w:w="1107" w:type="pct"/>
            <w:shd w:val="clear" w:color="auto" w:fill="auto"/>
          </w:tcPr>
          <w:p w14:paraId="3F445B22"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3C68F01C"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2 pcs each </w:t>
            </w:r>
          </w:p>
        </w:tc>
        <w:tc>
          <w:tcPr>
            <w:tcW w:w="905" w:type="pct"/>
            <w:shd w:val="clear" w:color="auto" w:fill="auto"/>
          </w:tcPr>
          <w:p w14:paraId="20D023F6"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2:1</w:t>
            </w:r>
          </w:p>
        </w:tc>
      </w:tr>
      <w:tr w:rsidR="00DC0CBC" w:rsidRPr="00725E27" w14:paraId="7131E535" w14:textId="77777777" w:rsidTr="004D1A88">
        <w:tc>
          <w:tcPr>
            <w:tcW w:w="479" w:type="pct"/>
            <w:shd w:val="clear" w:color="auto" w:fill="auto"/>
          </w:tcPr>
          <w:p w14:paraId="64941B53"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20E92E93"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Excel design sheets</w:t>
            </w:r>
          </w:p>
          <w:p w14:paraId="2CAC74B3" w14:textId="77777777" w:rsidR="004D1A88" w:rsidRPr="00725E27" w:rsidRDefault="004D1A88" w:rsidP="004D1A88">
            <w:pPr>
              <w:spacing w:after="0" w:line="360" w:lineRule="auto"/>
              <w:rPr>
                <w:rFonts w:eastAsia="Calibri" w:cs="Times New Roman"/>
                <w:bCs/>
                <w:szCs w:val="24"/>
                <w:lang w:val="en-GB"/>
              </w:rPr>
            </w:pPr>
          </w:p>
        </w:tc>
        <w:tc>
          <w:tcPr>
            <w:tcW w:w="1107" w:type="pct"/>
            <w:shd w:val="clear" w:color="auto" w:fill="auto"/>
          </w:tcPr>
          <w:p w14:paraId="6F05D2D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4D7562F5"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2B623256"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10F6BCCF" w14:textId="77777777" w:rsidTr="004D1A88">
        <w:tc>
          <w:tcPr>
            <w:tcW w:w="479" w:type="pct"/>
            <w:shd w:val="clear" w:color="auto" w:fill="auto"/>
          </w:tcPr>
          <w:p w14:paraId="22330589"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1A68262C"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Building Drawings samples</w:t>
            </w:r>
          </w:p>
        </w:tc>
        <w:tc>
          <w:tcPr>
            <w:tcW w:w="1107" w:type="pct"/>
            <w:shd w:val="clear" w:color="auto" w:fill="auto"/>
          </w:tcPr>
          <w:p w14:paraId="288D31D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76" w:type="pct"/>
            <w:shd w:val="clear" w:color="auto" w:fill="auto"/>
          </w:tcPr>
          <w:p w14:paraId="4BBCCB82"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05" w:type="pct"/>
            <w:shd w:val="clear" w:color="auto" w:fill="auto"/>
          </w:tcPr>
          <w:p w14:paraId="24D816FD"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29EDBD3C" w14:textId="77777777" w:rsidTr="004D1A88">
        <w:tc>
          <w:tcPr>
            <w:tcW w:w="479" w:type="pct"/>
            <w:shd w:val="clear" w:color="auto" w:fill="auto"/>
          </w:tcPr>
          <w:p w14:paraId="64B5FCF5"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34B61FD7" w14:textId="77777777" w:rsidR="004D1A88" w:rsidRPr="00725E27" w:rsidRDefault="004D1A88" w:rsidP="004D1A88">
            <w:pPr>
              <w:spacing w:after="0" w:line="360" w:lineRule="auto"/>
              <w:rPr>
                <w:rFonts w:eastAsia="Calibri" w:cs="Times New Roman"/>
                <w:szCs w:val="24"/>
                <w:lang w:val="en-ZW"/>
              </w:rPr>
            </w:pPr>
            <w:r w:rsidRPr="00725E27">
              <w:rPr>
                <w:rFonts w:eastAsia="Times New Roman" w:cs="Times New Roman"/>
                <w:szCs w:val="24"/>
                <w:lang w:val="en-ZW" w:eastAsia="zh-CN"/>
              </w:rPr>
              <w:t>Design manuals (</w:t>
            </w:r>
            <w:r w:rsidRPr="00725E27">
              <w:rPr>
                <w:rFonts w:eastAsia="Calibri" w:cs="Times New Roman"/>
                <w:szCs w:val="24"/>
                <w:lang w:val="en-ZW"/>
              </w:rPr>
              <w:t xml:space="preserve">BS 6399 – Loads, </w:t>
            </w:r>
            <w:r w:rsidRPr="00725E27">
              <w:rPr>
                <w:rFonts w:eastAsia="Calibri" w:cs="Times New Roman"/>
                <w:bCs/>
                <w:iCs/>
                <w:szCs w:val="24"/>
                <w:lang w:val="en-ZW"/>
              </w:rPr>
              <w:t>BS 5268 Timber design, BS 5950 steel design)</w:t>
            </w:r>
          </w:p>
          <w:p w14:paraId="49F056F8" w14:textId="77777777" w:rsidR="004D1A88" w:rsidRPr="00725E27" w:rsidRDefault="004D1A88" w:rsidP="004D1A88">
            <w:pPr>
              <w:spacing w:after="0" w:line="360" w:lineRule="auto"/>
              <w:contextualSpacing/>
              <w:rPr>
                <w:rFonts w:eastAsia="Times New Roman" w:cs="Times New Roman"/>
                <w:szCs w:val="24"/>
                <w:lang w:val="en-ZW" w:eastAsia="zh-CN"/>
              </w:rPr>
            </w:pPr>
          </w:p>
        </w:tc>
        <w:tc>
          <w:tcPr>
            <w:tcW w:w="1107" w:type="pct"/>
            <w:shd w:val="clear" w:color="auto" w:fill="auto"/>
          </w:tcPr>
          <w:p w14:paraId="24453619"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76" w:type="pct"/>
            <w:shd w:val="clear" w:color="auto" w:fill="auto"/>
          </w:tcPr>
          <w:p w14:paraId="0E3913EF"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05" w:type="pct"/>
            <w:shd w:val="clear" w:color="auto" w:fill="auto"/>
          </w:tcPr>
          <w:p w14:paraId="3EBE69CD"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47D843E5" w14:textId="77777777" w:rsidTr="004D1A88">
        <w:tc>
          <w:tcPr>
            <w:tcW w:w="479" w:type="pct"/>
            <w:shd w:val="clear" w:color="auto" w:fill="auto"/>
          </w:tcPr>
          <w:p w14:paraId="20815F85"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1E3A380D" w14:textId="77777777" w:rsidR="004D1A88" w:rsidRPr="00725E27" w:rsidRDefault="004D1A88" w:rsidP="004D1A88">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Material Specification Samples</w:t>
            </w:r>
          </w:p>
          <w:p w14:paraId="3A85102F" w14:textId="77777777" w:rsidR="004D1A88" w:rsidRPr="00725E27" w:rsidRDefault="004D1A88" w:rsidP="004D1A88">
            <w:pPr>
              <w:spacing w:after="0" w:line="360" w:lineRule="auto"/>
              <w:contextualSpacing/>
              <w:rPr>
                <w:rFonts w:eastAsia="Times New Roman" w:cs="Times New Roman"/>
                <w:szCs w:val="24"/>
                <w:lang w:val="en-ZW" w:eastAsia="zh-CN"/>
              </w:rPr>
            </w:pPr>
          </w:p>
        </w:tc>
        <w:tc>
          <w:tcPr>
            <w:tcW w:w="1107" w:type="pct"/>
            <w:shd w:val="clear" w:color="auto" w:fill="auto"/>
          </w:tcPr>
          <w:p w14:paraId="1DCA9D2A"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both trainer’s and trainee’ use</w:t>
            </w:r>
          </w:p>
        </w:tc>
        <w:tc>
          <w:tcPr>
            <w:tcW w:w="776" w:type="pct"/>
            <w:shd w:val="clear" w:color="auto" w:fill="auto"/>
          </w:tcPr>
          <w:p w14:paraId="00FC0FAE"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25 pcs </w:t>
            </w:r>
          </w:p>
        </w:tc>
        <w:tc>
          <w:tcPr>
            <w:tcW w:w="905" w:type="pct"/>
            <w:shd w:val="clear" w:color="auto" w:fill="auto"/>
          </w:tcPr>
          <w:p w14:paraId="60F23B42"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3C922B68" w14:textId="77777777" w:rsidTr="004D1A88">
        <w:tc>
          <w:tcPr>
            <w:tcW w:w="479" w:type="pct"/>
            <w:shd w:val="clear" w:color="auto" w:fill="auto"/>
          </w:tcPr>
          <w:p w14:paraId="4EB1833B"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B</w:t>
            </w:r>
          </w:p>
        </w:tc>
        <w:tc>
          <w:tcPr>
            <w:tcW w:w="4521" w:type="pct"/>
            <w:gridSpan w:val="4"/>
            <w:shd w:val="clear" w:color="auto" w:fill="auto"/>
          </w:tcPr>
          <w:p w14:paraId="0B043C83"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Learning Facilities &amp; infrastructure</w:t>
            </w:r>
          </w:p>
        </w:tc>
      </w:tr>
      <w:tr w:rsidR="00DC0CBC" w:rsidRPr="00725E27" w14:paraId="63FABF39" w14:textId="77777777" w:rsidTr="004D1A88">
        <w:tc>
          <w:tcPr>
            <w:tcW w:w="479" w:type="pct"/>
            <w:shd w:val="clear" w:color="auto" w:fill="auto"/>
          </w:tcPr>
          <w:p w14:paraId="4E980900"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399E2522" w14:textId="77777777" w:rsidR="004D1A88" w:rsidRPr="00725E27" w:rsidRDefault="004D1A88" w:rsidP="004D1A88">
            <w:pPr>
              <w:spacing w:after="0" w:line="360" w:lineRule="auto"/>
              <w:rPr>
                <w:rFonts w:eastAsia="Calibri" w:cs="Times New Roman"/>
                <w:bCs/>
                <w:szCs w:val="24"/>
                <w:lang w:val="en-GB"/>
              </w:rPr>
            </w:pPr>
            <w:r w:rsidRPr="00725E27">
              <w:rPr>
                <w:rFonts w:eastAsia="Times New Roman" w:cs="Times New Roman"/>
                <w:szCs w:val="24"/>
                <w:lang w:val="en-ZW" w:eastAsia="zh-CN"/>
              </w:rPr>
              <w:t>Whiteboards</w:t>
            </w:r>
          </w:p>
        </w:tc>
        <w:tc>
          <w:tcPr>
            <w:tcW w:w="1107" w:type="pct"/>
            <w:shd w:val="clear" w:color="auto" w:fill="auto"/>
          </w:tcPr>
          <w:p w14:paraId="030364EB"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34433D8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129B1ED6"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0D27A9F5" w14:textId="77777777" w:rsidTr="004D1A88">
        <w:tc>
          <w:tcPr>
            <w:tcW w:w="479" w:type="pct"/>
            <w:shd w:val="clear" w:color="auto" w:fill="auto"/>
          </w:tcPr>
          <w:p w14:paraId="2586D27D"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4045C4A6" w14:textId="77777777" w:rsidR="004D1A88" w:rsidRPr="00725E27" w:rsidRDefault="004D1A88" w:rsidP="004D1A88">
            <w:pPr>
              <w:spacing w:after="0" w:line="360" w:lineRule="auto"/>
              <w:rPr>
                <w:rFonts w:eastAsia="Calibri" w:cs="Times New Roman"/>
                <w:szCs w:val="24"/>
                <w:lang w:val="en-ZA"/>
              </w:rPr>
            </w:pPr>
            <w:r w:rsidRPr="00725E27">
              <w:rPr>
                <w:rFonts w:eastAsia="Calibri" w:cs="Times New Roman"/>
                <w:szCs w:val="24"/>
                <w:lang w:val="en-ZA"/>
              </w:rPr>
              <w:t xml:space="preserve">Chalkboard </w:t>
            </w:r>
          </w:p>
        </w:tc>
        <w:tc>
          <w:tcPr>
            <w:tcW w:w="1107" w:type="pct"/>
            <w:shd w:val="clear" w:color="auto" w:fill="auto"/>
          </w:tcPr>
          <w:p w14:paraId="4F95F9D5"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479E3EF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1CE15FDF"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7E012EE7" w14:textId="77777777" w:rsidTr="004D1A88">
        <w:trPr>
          <w:trHeight w:val="664"/>
        </w:trPr>
        <w:tc>
          <w:tcPr>
            <w:tcW w:w="479" w:type="pct"/>
            <w:shd w:val="clear" w:color="auto" w:fill="auto"/>
          </w:tcPr>
          <w:p w14:paraId="45AFDB78"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06835EAB"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Training room</w:t>
            </w:r>
          </w:p>
        </w:tc>
        <w:tc>
          <w:tcPr>
            <w:tcW w:w="1107" w:type="pct"/>
            <w:shd w:val="clear" w:color="auto" w:fill="auto"/>
          </w:tcPr>
          <w:p w14:paraId="78D371F3"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9m by 8m</w:t>
            </w:r>
          </w:p>
        </w:tc>
        <w:tc>
          <w:tcPr>
            <w:tcW w:w="776" w:type="pct"/>
            <w:shd w:val="clear" w:color="auto" w:fill="auto"/>
          </w:tcPr>
          <w:p w14:paraId="62C78171"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1 </w:t>
            </w:r>
          </w:p>
        </w:tc>
        <w:tc>
          <w:tcPr>
            <w:tcW w:w="905" w:type="pct"/>
            <w:shd w:val="clear" w:color="auto" w:fill="auto"/>
          </w:tcPr>
          <w:p w14:paraId="1ABDCA28"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77F3EB42" w14:textId="77777777" w:rsidTr="004D1A88">
        <w:trPr>
          <w:trHeight w:val="664"/>
        </w:trPr>
        <w:tc>
          <w:tcPr>
            <w:tcW w:w="479" w:type="pct"/>
            <w:shd w:val="clear" w:color="auto" w:fill="auto"/>
          </w:tcPr>
          <w:p w14:paraId="0E7153F9"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2CAF3B45"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Computer lab</w:t>
            </w:r>
          </w:p>
        </w:tc>
        <w:tc>
          <w:tcPr>
            <w:tcW w:w="1107" w:type="pct"/>
            <w:shd w:val="clear" w:color="auto" w:fill="auto"/>
          </w:tcPr>
          <w:p w14:paraId="5981884D"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9m by 8m</w:t>
            </w:r>
          </w:p>
        </w:tc>
        <w:tc>
          <w:tcPr>
            <w:tcW w:w="776" w:type="pct"/>
            <w:shd w:val="clear" w:color="auto" w:fill="auto"/>
          </w:tcPr>
          <w:p w14:paraId="5956E1B1"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1 </w:t>
            </w:r>
          </w:p>
        </w:tc>
        <w:tc>
          <w:tcPr>
            <w:tcW w:w="905" w:type="pct"/>
            <w:shd w:val="clear" w:color="auto" w:fill="auto"/>
          </w:tcPr>
          <w:p w14:paraId="751D1678"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7DE5A97A" w14:textId="77777777" w:rsidTr="004D1A88">
        <w:trPr>
          <w:trHeight w:val="664"/>
        </w:trPr>
        <w:tc>
          <w:tcPr>
            <w:tcW w:w="479" w:type="pct"/>
            <w:shd w:val="clear" w:color="auto" w:fill="auto"/>
          </w:tcPr>
          <w:p w14:paraId="639531F2"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6DA9EB33"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Computers with design software (AutoCAD Civil 3D, REVIT, </w:t>
            </w:r>
            <w:proofErr w:type="spellStart"/>
            <w:r w:rsidRPr="00725E27">
              <w:rPr>
                <w:rFonts w:eastAsia="Times New Roman" w:cs="Times New Roman"/>
                <w:szCs w:val="24"/>
                <w:lang w:val="en-ZW" w:eastAsia="zh-CN"/>
              </w:rPr>
              <w:t>StaadPro</w:t>
            </w:r>
            <w:proofErr w:type="spellEnd"/>
            <w:r w:rsidRPr="00725E27">
              <w:rPr>
                <w:rFonts w:eastAsia="Times New Roman" w:cs="Times New Roman"/>
                <w:szCs w:val="24"/>
                <w:lang w:val="en-ZW" w:eastAsia="zh-CN"/>
              </w:rPr>
              <w:t xml:space="preserve">, </w:t>
            </w:r>
            <w:proofErr w:type="spellStart"/>
            <w:r w:rsidRPr="00725E27">
              <w:rPr>
                <w:rFonts w:eastAsia="Times New Roman" w:cs="Times New Roman"/>
                <w:szCs w:val="24"/>
                <w:lang w:val="en-ZW" w:eastAsia="zh-CN"/>
              </w:rPr>
              <w:t>Etabs</w:t>
            </w:r>
            <w:proofErr w:type="spellEnd"/>
            <w:r w:rsidRPr="00725E27">
              <w:rPr>
                <w:rFonts w:eastAsia="Times New Roman" w:cs="Times New Roman"/>
                <w:szCs w:val="24"/>
                <w:lang w:val="en-ZW" w:eastAsia="zh-CN"/>
              </w:rPr>
              <w:t xml:space="preserve"> or equivalent)</w:t>
            </w:r>
          </w:p>
        </w:tc>
        <w:tc>
          <w:tcPr>
            <w:tcW w:w="1107" w:type="pct"/>
            <w:shd w:val="clear" w:color="auto" w:fill="auto"/>
          </w:tcPr>
          <w:p w14:paraId="2AB0FF03"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 and trainee use</w:t>
            </w:r>
          </w:p>
        </w:tc>
        <w:tc>
          <w:tcPr>
            <w:tcW w:w="776" w:type="pct"/>
            <w:shd w:val="clear" w:color="auto" w:fill="auto"/>
          </w:tcPr>
          <w:p w14:paraId="6333D6C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25</w:t>
            </w:r>
          </w:p>
        </w:tc>
        <w:tc>
          <w:tcPr>
            <w:tcW w:w="905" w:type="pct"/>
            <w:shd w:val="clear" w:color="auto" w:fill="auto"/>
          </w:tcPr>
          <w:p w14:paraId="56C27A96"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69422D3C" w14:textId="77777777" w:rsidTr="004D1A88">
        <w:trPr>
          <w:trHeight w:val="664"/>
        </w:trPr>
        <w:tc>
          <w:tcPr>
            <w:tcW w:w="479" w:type="pct"/>
            <w:shd w:val="clear" w:color="auto" w:fill="auto"/>
          </w:tcPr>
          <w:p w14:paraId="6EA3971E"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14E94606"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Projector </w:t>
            </w:r>
          </w:p>
        </w:tc>
        <w:tc>
          <w:tcPr>
            <w:tcW w:w="1107" w:type="pct"/>
            <w:shd w:val="clear" w:color="auto" w:fill="auto"/>
          </w:tcPr>
          <w:p w14:paraId="54300BDA"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trainers use</w:t>
            </w:r>
          </w:p>
        </w:tc>
        <w:tc>
          <w:tcPr>
            <w:tcW w:w="776" w:type="pct"/>
            <w:shd w:val="clear" w:color="auto" w:fill="auto"/>
          </w:tcPr>
          <w:p w14:paraId="52438276"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02F0C1A9"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134CD2C4" w14:textId="77777777" w:rsidTr="004D1A88">
        <w:trPr>
          <w:trHeight w:val="664"/>
        </w:trPr>
        <w:tc>
          <w:tcPr>
            <w:tcW w:w="479" w:type="pct"/>
            <w:shd w:val="clear" w:color="auto" w:fill="auto"/>
          </w:tcPr>
          <w:p w14:paraId="2ACE4386"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4601254D"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Plotters </w:t>
            </w:r>
          </w:p>
        </w:tc>
        <w:tc>
          <w:tcPr>
            <w:tcW w:w="1107" w:type="pct"/>
            <w:shd w:val="clear" w:color="auto" w:fill="auto"/>
          </w:tcPr>
          <w:p w14:paraId="3500C899"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trainers and trainees use</w:t>
            </w:r>
          </w:p>
        </w:tc>
        <w:tc>
          <w:tcPr>
            <w:tcW w:w="776" w:type="pct"/>
            <w:shd w:val="clear" w:color="auto" w:fill="auto"/>
          </w:tcPr>
          <w:p w14:paraId="7A1C7650"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30F3C802"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400AED00" w14:textId="77777777" w:rsidTr="004D1A88">
        <w:trPr>
          <w:trHeight w:val="664"/>
        </w:trPr>
        <w:tc>
          <w:tcPr>
            <w:tcW w:w="479" w:type="pct"/>
            <w:shd w:val="clear" w:color="auto" w:fill="auto"/>
          </w:tcPr>
          <w:p w14:paraId="053E5B1C"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4439F399"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 xml:space="preserve">Printers </w:t>
            </w:r>
          </w:p>
        </w:tc>
        <w:tc>
          <w:tcPr>
            <w:tcW w:w="1107" w:type="pct"/>
            <w:shd w:val="clear" w:color="auto" w:fill="auto"/>
          </w:tcPr>
          <w:p w14:paraId="7E4317C9"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trainers and trainees use</w:t>
            </w:r>
          </w:p>
        </w:tc>
        <w:tc>
          <w:tcPr>
            <w:tcW w:w="776" w:type="pct"/>
            <w:shd w:val="clear" w:color="auto" w:fill="auto"/>
          </w:tcPr>
          <w:p w14:paraId="6EF466BD"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 pc</w:t>
            </w:r>
          </w:p>
        </w:tc>
        <w:tc>
          <w:tcPr>
            <w:tcW w:w="905" w:type="pct"/>
            <w:shd w:val="clear" w:color="auto" w:fill="auto"/>
          </w:tcPr>
          <w:p w14:paraId="31165014"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1:25</w:t>
            </w:r>
          </w:p>
        </w:tc>
      </w:tr>
      <w:tr w:rsidR="00DC0CBC" w:rsidRPr="00725E27" w14:paraId="2D422BBF" w14:textId="77777777" w:rsidTr="004D1A88">
        <w:tc>
          <w:tcPr>
            <w:tcW w:w="479" w:type="pct"/>
            <w:shd w:val="clear" w:color="auto" w:fill="auto"/>
          </w:tcPr>
          <w:p w14:paraId="7E32FBC1"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C</w:t>
            </w:r>
          </w:p>
        </w:tc>
        <w:tc>
          <w:tcPr>
            <w:tcW w:w="4521" w:type="pct"/>
            <w:gridSpan w:val="4"/>
            <w:shd w:val="clear" w:color="auto" w:fill="auto"/>
          </w:tcPr>
          <w:p w14:paraId="04F10464"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Consumable materials</w:t>
            </w:r>
          </w:p>
        </w:tc>
      </w:tr>
      <w:tr w:rsidR="00DC0CBC" w:rsidRPr="00725E27" w14:paraId="0D00579C" w14:textId="77777777" w:rsidTr="004D1A88">
        <w:trPr>
          <w:trHeight w:val="495"/>
        </w:trPr>
        <w:tc>
          <w:tcPr>
            <w:tcW w:w="479" w:type="pct"/>
            <w:shd w:val="clear" w:color="auto" w:fill="auto"/>
          </w:tcPr>
          <w:p w14:paraId="5E9519CC"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190B9807" w14:textId="77777777" w:rsidR="004D1A88" w:rsidRPr="00725E27" w:rsidRDefault="004D1A88" w:rsidP="004D1A88">
            <w:pPr>
              <w:spacing w:after="0" w:line="360" w:lineRule="auto"/>
              <w:rPr>
                <w:rFonts w:eastAsia="Calibri" w:cs="Times New Roman"/>
                <w:bCs/>
                <w:szCs w:val="24"/>
                <w:lang w:val="en-GB"/>
              </w:rPr>
            </w:pPr>
            <w:r w:rsidRPr="00725E27">
              <w:rPr>
                <w:rFonts w:eastAsia="Times New Roman" w:cs="Times New Roman"/>
                <w:szCs w:val="24"/>
                <w:lang w:val="en-ZW" w:eastAsia="zh-CN"/>
              </w:rPr>
              <w:t>Assorted colour of whiteboard markers</w:t>
            </w:r>
          </w:p>
        </w:tc>
        <w:tc>
          <w:tcPr>
            <w:tcW w:w="1107" w:type="pct"/>
            <w:shd w:val="clear" w:color="auto" w:fill="auto"/>
          </w:tcPr>
          <w:p w14:paraId="6CD4141D"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1F1498FE"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10 pcs</w:t>
            </w:r>
          </w:p>
        </w:tc>
        <w:tc>
          <w:tcPr>
            <w:tcW w:w="905" w:type="pct"/>
            <w:shd w:val="clear" w:color="auto" w:fill="auto"/>
          </w:tcPr>
          <w:p w14:paraId="743E16DF"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10:1</w:t>
            </w:r>
          </w:p>
        </w:tc>
      </w:tr>
      <w:tr w:rsidR="00DC0CBC" w:rsidRPr="00725E27" w14:paraId="47E09A52" w14:textId="77777777" w:rsidTr="004D1A88">
        <w:tc>
          <w:tcPr>
            <w:tcW w:w="479" w:type="pct"/>
            <w:shd w:val="clear" w:color="auto" w:fill="auto"/>
          </w:tcPr>
          <w:p w14:paraId="612DB30B"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313A8FC1" w14:textId="77777777" w:rsidR="004D1A88" w:rsidRPr="00725E27" w:rsidRDefault="004D1A88" w:rsidP="004D1A88">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Pens, pencils, erasers</w:t>
            </w:r>
          </w:p>
        </w:tc>
        <w:tc>
          <w:tcPr>
            <w:tcW w:w="1107" w:type="pct"/>
            <w:shd w:val="clear" w:color="auto" w:fill="auto"/>
          </w:tcPr>
          <w:p w14:paraId="2EA9A207"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3CB9A1E3"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 xml:space="preserve"> 1pc </w:t>
            </w:r>
          </w:p>
        </w:tc>
        <w:tc>
          <w:tcPr>
            <w:tcW w:w="905" w:type="pct"/>
            <w:shd w:val="clear" w:color="auto" w:fill="auto"/>
          </w:tcPr>
          <w:p w14:paraId="388455E9"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25:1</w:t>
            </w:r>
          </w:p>
        </w:tc>
      </w:tr>
      <w:tr w:rsidR="00DC0CBC" w:rsidRPr="00725E27" w14:paraId="5D901A57" w14:textId="77777777" w:rsidTr="004D1A88">
        <w:tc>
          <w:tcPr>
            <w:tcW w:w="479" w:type="pct"/>
            <w:shd w:val="clear" w:color="auto" w:fill="auto"/>
          </w:tcPr>
          <w:p w14:paraId="0E8D0AFE"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53EB6586" w14:textId="77777777" w:rsidR="004D1A88" w:rsidRPr="00725E27" w:rsidRDefault="004D1A88" w:rsidP="004D1A88">
            <w:pPr>
              <w:spacing w:after="0" w:line="360" w:lineRule="auto"/>
              <w:rPr>
                <w:rFonts w:eastAsia="Times New Roman" w:cs="Times New Roman"/>
                <w:szCs w:val="24"/>
                <w:lang w:val="en-ZW" w:eastAsia="zh-CN"/>
              </w:rPr>
            </w:pPr>
            <w:r w:rsidRPr="00725E27">
              <w:rPr>
                <w:rFonts w:eastAsia="Times New Roman" w:cs="Times New Roman"/>
                <w:szCs w:val="24"/>
                <w:lang w:val="en-ZW" w:eastAsia="zh-CN"/>
              </w:rPr>
              <w:t>A3 printing papers</w:t>
            </w:r>
          </w:p>
        </w:tc>
        <w:tc>
          <w:tcPr>
            <w:tcW w:w="1107" w:type="pct"/>
            <w:shd w:val="clear" w:color="auto" w:fill="auto"/>
          </w:tcPr>
          <w:p w14:paraId="08A2A8D0" w14:textId="77777777" w:rsidR="004D1A88" w:rsidRPr="00725E27" w:rsidRDefault="004D1A88" w:rsidP="004D1A88">
            <w:pPr>
              <w:spacing w:after="0" w:line="360" w:lineRule="auto"/>
              <w:rPr>
                <w:rFonts w:eastAsia="Calibri" w:cs="Times New Roman"/>
                <w:bCs/>
                <w:szCs w:val="24"/>
                <w:lang w:val="en-GB"/>
              </w:rPr>
            </w:pPr>
          </w:p>
        </w:tc>
        <w:tc>
          <w:tcPr>
            <w:tcW w:w="776" w:type="pct"/>
            <w:shd w:val="clear" w:color="auto" w:fill="auto"/>
          </w:tcPr>
          <w:p w14:paraId="6332F2F3" w14:textId="77777777" w:rsidR="004D1A88" w:rsidRPr="00725E27" w:rsidRDefault="004D1A88" w:rsidP="004D1A88">
            <w:pPr>
              <w:spacing w:after="0" w:line="360" w:lineRule="auto"/>
              <w:rPr>
                <w:rFonts w:eastAsia="Calibri" w:cs="Times New Roman"/>
                <w:bCs/>
                <w:szCs w:val="24"/>
                <w:lang w:val="en-GB"/>
              </w:rPr>
            </w:pPr>
          </w:p>
        </w:tc>
        <w:tc>
          <w:tcPr>
            <w:tcW w:w="905" w:type="pct"/>
            <w:shd w:val="clear" w:color="auto" w:fill="auto"/>
          </w:tcPr>
          <w:p w14:paraId="349F47BE" w14:textId="77777777" w:rsidR="004D1A88" w:rsidRPr="00725E27" w:rsidRDefault="004D1A88" w:rsidP="004D1A88">
            <w:pPr>
              <w:spacing w:after="0" w:line="360" w:lineRule="auto"/>
              <w:rPr>
                <w:rFonts w:eastAsia="Calibri" w:cs="Times New Roman"/>
                <w:bCs/>
                <w:szCs w:val="24"/>
                <w:lang w:val="en-GB"/>
              </w:rPr>
            </w:pPr>
          </w:p>
        </w:tc>
      </w:tr>
      <w:tr w:rsidR="00DC0CBC" w:rsidRPr="00725E27" w14:paraId="1F76BF8A" w14:textId="77777777" w:rsidTr="004D1A88">
        <w:tc>
          <w:tcPr>
            <w:tcW w:w="479" w:type="pct"/>
            <w:shd w:val="clear" w:color="auto" w:fill="auto"/>
          </w:tcPr>
          <w:p w14:paraId="7C4F5F08"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D</w:t>
            </w:r>
          </w:p>
        </w:tc>
        <w:tc>
          <w:tcPr>
            <w:tcW w:w="4521" w:type="pct"/>
            <w:gridSpan w:val="4"/>
            <w:shd w:val="clear" w:color="auto" w:fill="auto"/>
          </w:tcPr>
          <w:p w14:paraId="0BFDB789" w14:textId="77777777" w:rsidR="004D1A88" w:rsidRPr="00725E27" w:rsidRDefault="004D1A88" w:rsidP="004D1A88">
            <w:pPr>
              <w:spacing w:after="0" w:line="360" w:lineRule="auto"/>
              <w:rPr>
                <w:rFonts w:eastAsia="Calibri" w:cs="Times New Roman"/>
                <w:b/>
                <w:szCs w:val="24"/>
                <w:lang w:val="en-GB"/>
              </w:rPr>
            </w:pPr>
            <w:r w:rsidRPr="00725E27">
              <w:rPr>
                <w:rFonts w:eastAsia="Calibri" w:cs="Times New Roman"/>
                <w:b/>
                <w:szCs w:val="24"/>
                <w:lang w:val="en-GB"/>
              </w:rPr>
              <w:t>Tools and Equipment</w:t>
            </w:r>
          </w:p>
        </w:tc>
      </w:tr>
      <w:tr w:rsidR="00DC0CBC" w:rsidRPr="00725E27" w14:paraId="3348F76C" w14:textId="77777777" w:rsidTr="004D1A88">
        <w:trPr>
          <w:trHeight w:val="600"/>
        </w:trPr>
        <w:tc>
          <w:tcPr>
            <w:tcW w:w="479" w:type="pct"/>
            <w:shd w:val="clear" w:color="auto" w:fill="auto"/>
          </w:tcPr>
          <w:p w14:paraId="299ED086"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4CB271C8" w14:textId="77777777" w:rsidR="004D1A88" w:rsidRPr="00725E27" w:rsidRDefault="004D1A88" w:rsidP="004D1A88">
            <w:pPr>
              <w:spacing w:after="0" w:line="360" w:lineRule="auto"/>
              <w:rPr>
                <w:rFonts w:eastAsia="Calibri" w:cs="Times New Roman"/>
                <w:bCs/>
                <w:szCs w:val="24"/>
                <w:lang w:val="en-GB"/>
              </w:rPr>
            </w:pPr>
            <w:r w:rsidRPr="00725E27">
              <w:rPr>
                <w:rFonts w:eastAsia="Times New Roman" w:cs="Times New Roman"/>
                <w:szCs w:val="24"/>
                <w:lang w:val="en-ZW" w:eastAsia="zh-CN"/>
              </w:rPr>
              <w:t>Bar bending schedules</w:t>
            </w:r>
          </w:p>
        </w:tc>
        <w:tc>
          <w:tcPr>
            <w:tcW w:w="1107" w:type="pct"/>
            <w:shd w:val="clear" w:color="auto" w:fill="auto"/>
          </w:tcPr>
          <w:p w14:paraId="74C3DBF9"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18DAC2E4"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1B7359CE"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r w:rsidR="00DC0CBC" w:rsidRPr="00725E27" w14:paraId="34E5C015" w14:textId="77777777" w:rsidTr="004D1A88">
        <w:tc>
          <w:tcPr>
            <w:tcW w:w="479" w:type="pct"/>
            <w:shd w:val="clear" w:color="auto" w:fill="auto"/>
          </w:tcPr>
          <w:p w14:paraId="1148BDEF" w14:textId="77777777" w:rsidR="004D1A88" w:rsidRPr="00725E27" w:rsidRDefault="004D1A88" w:rsidP="004470E5">
            <w:pPr>
              <w:numPr>
                <w:ilvl w:val="0"/>
                <w:numId w:val="181"/>
              </w:numPr>
              <w:spacing w:after="0" w:line="360" w:lineRule="auto"/>
              <w:rPr>
                <w:rFonts w:eastAsia="Times New Roman" w:cs="Times New Roman"/>
                <w:bCs/>
                <w:szCs w:val="24"/>
                <w:lang w:val="en-GB"/>
              </w:rPr>
            </w:pPr>
          </w:p>
        </w:tc>
        <w:tc>
          <w:tcPr>
            <w:tcW w:w="1733" w:type="pct"/>
            <w:shd w:val="clear" w:color="auto" w:fill="auto"/>
          </w:tcPr>
          <w:p w14:paraId="2EAB292E" w14:textId="77777777" w:rsidR="004D1A88" w:rsidRPr="00725E27" w:rsidRDefault="004D1A88" w:rsidP="004D1A88">
            <w:pPr>
              <w:spacing w:after="0" w:line="360" w:lineRule="auto"/>
              <w:contextualSpacing/>
              <w:rPr>
                <w:rFonts w:eastAsia="Times New Roman" w:cs="Times New Roman"/>
                <w:szCs w:val="24"/>
                <w:lang w:val="en-ZW" w:eastAsia="zh-CN"/>
              </w:rPr>
            </w:pPr>
            <w:r w:rsidRPr="00725E27">
              <w:rPr>
                <w:rFonts w:eastAsia="Times New Roman" w:cs="Times New Roman"/>
                <w:szCs w:val="24"/>
                <w:lang w:val="en-ZW" w:eastAsia="zh-CN"/>
              </w:rPr>
              <w:t>Steel Bending Equipment</w:t>
            </w:r>
          </w:p>
        </w:tc>
        <w:tc>
          <w:tcPr>
            <w:tcW w:w="1107" w:type="pct"/>
            <w:shd w:val="clear" w:color="auto" w:fill="auto"/>
          </w:tcPr>
          <w:p w14:paraId="77579BC1"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For trainee’s use</w:t>
            </w:r>
          </w:p>
        </w:tc>
        <w:tc>
          <w:tcPr>
            <w:tcW w:w="776" w:type="pct"/>
            <w:shd w:val="clear" w:color="auto" w:fill="auto"/>
          </w:tcPr>
          <w:p w14:paraId="76FF3757"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25 pcs</w:t>
            </w:r>
          </w:p>
        </w:tc>
        <w:tc>
          <w:tcPr>
            <w:tcW w:w="905" w:type="pct"/>
            <w:shd w:val="clear" w:color="auto" w:fill="auto"/>
          </w:tcPr>
          <w:p w14:paraId="37FB0B1A" w14:textId="77777777" w:rsidR="004D1A88" w:rsidRPr="00725E27" w:rsidRDefault="004D1A88" w:rsidP="004D1A88">
            <w:pPr>
              <w:spacing w:after="0" w:line="360" w:lineRule="auto"/>
              <w:rPr>
                <w:rFonts w:eastAsia="Calibri" w:cs="Times New Roman"/>
                <w:bCs/>
                <w:szCs w:val="24"/>
                <w:lang w:val="en-GB"/>
              </w:rPr>
            </w:pPr>
            <w:r w:rsidRPr="00725E27">
              <w:rPr>
                <w:rFonts w:eastAsia="Calibri" w:cs="Times New Roman"/>
                <w:bCs/>
                <w:szCs w:val="24"/>
                <w:lang w:val="en-GB"/>
              </w:rPr>
              <w:t>1:1</w:t>
            </w:r>
          </w:p>
        </w:tc>
      </w:tr>
    </w:tbl>
    <w:p w14:paraId="6D06C516" w14:textId="77777777" w:rsidR="008722C3" w:rsidRPr="00725E27" w:rsidRDefault="008722C3" w:rsidP="008722C3">
      <w:pPr>
        <w:rPr>
          <w:rFonts w:eastAsia="SimSun" w:cs="Times New Roman"/>
          <w:szCs w:val="24"/>
        </w:rPr>
      </w:pPr>
      <w:r w:rsidRPr="00725E27">
        <w:rPr>
          <w:rFonts w:cs="Times New Roman"/>
          <w:szCs w:val="24"/>
        </w:rPr>
        <w:br w:type="page"/>
      </w:r>
    </w:p>
    <w:p w14:paraId="37C3C691" w14:textId="2482EF4A" w:rsidR="00DC0ACC" w:rsidRPr="00725E27" w:rsidRDefault="00206B2B" w:rsidP="005A542F">
      <w:pPr>
        <w:pStyle w:val="Heading2"/>
      </w:pPr>
      <w:bookmarkStart w:id="172" w:name="_Toc197173424"/>
      <w:r>
        <w:lastRenderedPageBreak/>
        <w:t>HIGHWAY</w:t>
      </w:r>
      <w:r w:rsidR="00DC0ACC" w:rsidRPr="00725E27">
        <w:t xml:space="preserve"> ENGINEERING PROJECTS</w:t>
      </w:r>
      <w:bookmarkEnd w:id="166"/>
      <w:r w:rsidR="00DC0ACC" w:rsidRPr="00725E27">
        <w:t xml:space="preserve"> </w:t>
      </w:r>
      <w:bookmarkEnd w:id="167"/>
      <w:bookmarkEnd w:id="168"/>
      <w:bookmarkEnd w:id="169"/>
      <w:r>
        <w:t>SUPERVISION</w:t>
      </w:r>
      <w:bookmarkEnd w:id="172"/>
    </w:p>
    <w:p w14:paraId="64E7F744" w14:textId="77777777" w:rsidR="007A58E8" w:rsidRPr="00725E27" w:rsidRDefault="007A58E8" w:rsidP="007A58E8"/>
    <w:p w14:paraId="6CA57FF7" w14:textId="2B4C1737" w:rsidR="00DC0ACC" w:rsidRPr="00725E27" w:rsidRDefault="00DC0ACC" w:rsidP="00DC0ACC">
      <w:pPr>
        <w:spacing w:after="0" w:line="360" w:lineRule="auto"/>
        <w:rPr>
          <w:rFonts w:cs="Times New Roman"/>
          <w:b/>
          <w:szCs w:val="24"/>
        </w:rPr>
      </w:pPr>
      <w:r w:rsidRPr="00725E27">
        <w:rPr>
          <w:rFonts w:cs="Times New Roman"/>
          <w:b/>
          <w:szCs w:val="24"/>
        </w:rPr>
        <w:t xml:space="preserve">UNIT </w:t>
      </w:r>
      <w:r w:rsidR="007A58E8" w:rsidRPr="00725E27">
        <w:rPr>
          <w:rFonts w:cs="Times New Roman"/>
          <w:b/>
          <w:szCs w:val="24"/>
        </w:rPr>
        <w:t>CODE:</w:t>
      </w:r>
      <w:r w:rsidRPr="00725E27">
        <w:rPr>
          <w:rFonts w:cs="Times New Roman"/>
          <w:b/>
          <w:szCs w:val="24"/>
        </w:rPr>
        <w:t xml:space="preserve"> </w:t>
      </w:r>
      <w:r w:rsidRPr="00725E27">
        <w:rPr>
          <w:rFonts w:cs="Times New Roman"/>
          <w:b/>
          <w:szCs w:val="24"/>
          <w:lang w:val="en-GB"/>
        </w:rPr>
        <w:t xml:space="preserve">0732 551 </w:t>
      </w:r>
      <w:r w:rsidR="007A58E8" w:rsidRPr="00725E27">
        <w:rPr>
          <w:rFonts w:cs="Times New Roman"/>
          <w:b/>
          <w:szCs w:val="24"/>
          <w:lang w:val="en-GB"/>
        </w:rPr>
        <w:t>35</w:t>
      </w:r>
      <w:r w:rsidRPr="00725E27">
        <w:rPr>
          <w:rFonts w:cs="Times New Roman"/>
          <w:b/>
          <w:szCs w:val="24"/>
          <w:lang w:val="en-GB"/>
        </w:rPr>
        <w:t>A</w:t>
      </w:r>
    </w:p>
    <w:p w14:paraId="242B1806" w14:textId="77777777" w:rsidR="00DC0ACC" w:rsidRPr="00725E27" w:rsidRDefault="00DC0ACC" w:rsidP="00DC0ACC">
      <w:pPr>
        <w:spacing w:after="0" w:line="360" w:lineRule="auto"/>
        <w:rPr>
          <w:rFonts w:cs="Times New Roman"/>
          <w:b/>
          <w:szCs w:val="24"/>
          <w:lang w:val="en-ZA"/>
        </w:rPr>
      </w:pPr>
      <w:r w:rsidRPr="00725E27">
        <w:rPr>
          <w:rFonts w:cs="Times New Roman"/>
          <w:b/>
          <w:szCs w:val="24"/>
          <w:lang w:val="en-ZA"/>
        </w:rPr>
        <w:t>UNIT DURATION: 120 HOURS</w:t>
      </w:r>
    </w:p>
    <w:p w14:paraId="24456A3C" w14:textId="77777777" w:rsidR="00DC0ACC" w:rsidRPr="00725E27" w:rsidRDefault="00DC0ACC" w:rsidP="00DC0ACC">
      <w:pPr>
        <w:spacing w:after="0" w:line="360" w:lineRule="auto"/>
        <w:rPr>
          <w:rFonts w:cs="Times New Roman"/>
          <w:szCs w:val="24"/>
          <w:lang w:val="en-ZA"/>
        </w:rPr>
      </w:pPr>
      <w:r w:rsidRPr="00725E27">
        <w:rPr>
          <w:rFonts w:cs="Times New Roman"/>
          <w:b/>
          <w:szCs w:val="24"/>
          <w:lang w:val="en-ZA"/>
        </w:rPr>
        <w:t>Relationship to Occupational Standards</w:t>
      </w:r>
    </w:p>
    <w:p w14:paraId="16094149" w14:textId="788E89FD" w:rsidR="00DC0ACC" w:rsidRPr="00725E27" w:rsidRDefault="00DC0ACC" w:rsidP="00DC0ACC">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rPr>
        <w:t xml:space="preserve">Supervise </w:t>
      </w:r>
      <w:r w:rsidR="00206B2B">
        <w:rPr>
          <w:rFonts w:cs="Times New Roman"/>
          <w:bCs/>
          <w:szCs w:val="24"/>
        </w:rPr>
        <w:t xml:space="preserve">highway </w:t>
      </w:r>
      <w:r w:rsidRPr="00725E27">
        <w:rPr>
          <w:rFonts w:cs="Times New Roman"/>
          <w:bCs/>
          <w:szCs w:val="24"/>
        </w:rPr>
        <w:t>engineering projects</w:t>
      </w:r>
    </w:p>
    <w:p w14:paraId="7C1A5DEA" w14:textId="77777777" w:rsidR="00DC0ACC" w:rsidRPr="00725E27" w:rsidRDefault="00DC0ACC" w:rsidP="00DC0ACC">
      <w:pPr>
        <w:spacing w:after="0" w:line="360" w:lineRule="auto"/>
        <w:rPr>
          <w:rFonts w:cs="Times New Roman"/>
          <w:szCs w:val="24"/>
          <w:lang w:val="en-ZA"/>
        </w:rPr>
      </w:pPr>
      <w:r w:rsidRPr="00725E27">
        <w:rPr>
          <w:rFonts w:cs="Times New Roman"/>
          <w:b/>
          <w:szCs w:val="24"/>
          <w:lang w:val="en-ZA"/>
        </w:rPr>
        <w:t>Unit Description</w:t>
      </w:r>
    </w:p>
    <w:p w14:paraId="1A91D664" w14:textId="77777777" w:rsidR="00DC0ACC" w:rsidRPr="00725E27" w:rsidRDefault="00DC0ACC" w:rsidP="00DC0ACC">
      <w:pPr>
        <w:spacing w:after="0" w:line="360" w:lineRule="auto"/>
        <w:rPr>
          <w:rFonts w:cs="Times New Roman"/>
          <w:szCs w:val="24"/>
          <w:lang w:val="en-GB"/>
        </w:rPr>
      </w:pPr>
      <w:r w:rsidRPr="00725E27">
        <w:rPr>
          <w:rFonts w:cs="Times New Roman"/>
          <w:szCs w:val="24"/>
          <w:lang w:val="en-GB"/>
        </w:rPr>
        <w:t>This unit describes the competencies required to supervise highway engineering projects.</w:t>
      </w:r>
    </w:p>
    <w:p w14:paraId="67DA81E2" w14:textId="77777777" w:rsidR="00DC0ACC" w:rsidRPr="00725E27" w:rsidRDefault="00DC0ACC" w:rsidP="00DC0ACC">
      <w:pPr>
        <w:spacing w:after="0" w:line="360" w:lineRule="auto"/>
        <w:rPr>
          <w:rFonts w:cs="Times New Roman"/>
          <w:b/>
          <w:bCs/>
          <w:szCs w:val="24"/>
          <w:lang w:val="en-GB"/>
        </w:rPr>
      </w:pPr>
      <w:r w:rsidRPr="00725E27">
        <w:rPr>
          <w:rFonts w:cs="Times New Roman"/>
          <w:szCs w:val="24"/>
          <w:lang w:val="en-GB"/>
        </w:rPr>
        <w:t>It involves Implementing project timelines, executing construction project quality control, coordinating project site activities and human resources, managing project cost, coordinating project labour, managing project labour, implementing project contract and Managing construction materials, plant, tools and equipment</w:t>
      </w:r>
    </w:p>
    <w:p w14:paraId="44B5A6D9" w14:textId="77777777" w:rsidR="00DC0ACC" w:rsidRPr="00725E27" w:rsidRDefault="00DC0ACC" w:rsidP="00DC0ACC">
      <w:pPr>
        <w:spacing w:after="0" w:line="360" w:lineRule="auto"/>
        <w:rPr>
          <w:rFonts w:cs="Times New Roman"/>
          <w:b/>
          <w:szCs w:val="24"/>
          <w:lang w:val="en-ZA"/>
        </w:rPr>
      </w:pPr>
      <w:r w:rsidRPr="00725E27">
        <w:rPr>
          <w:rFonts w:cs="Times New Roman"/>
          <w:b/>
          <w:szCs w:val="24"/>
          <w:lang w:val="en-ZA"/>
        </w:rPr>
        <w:t>Summary of Learning Outcomes</w:t>
      </w:r>
    </w:p>
    <w:tbl>
      <w:tblPr>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8"/>
        <w:gridCol w:w="3864"/>
      </w:tblGrid>
      <w:tr w:rsidR="00DC0CBC" w:rsidRPr="00725E27" w14:paraId="4026C8B2" w14:textId="77777777" w:rsidTr="00597C10">
        <w:trPr>
          <w:trHeight w:val="89"/>
        </w:trPr>
        <w:tc>
          <w:tcPr>
            <w:tcW w:w="6038" w:type="dxa"/>
            <w:tcBorders>
              <w:top w:val="single" w:sz="4" w:space="0" w:color="000000"/>
              <w:left w:val="single" w:sz="4" w:space="0" w:color="000000"/>
              <w:bottom w:val="single" w:sz="4" w:space="0" w:color="000000"/>
              <w:right w:val="single" w:sz="4" w:space="0" w:color="000000"/>
            </w:tcBorders>
          </w:tcPr>
          <w:p w14:paraId="07CEB451" w14:textId="77777777" w:rsidR="00597C10" w:rsidRPr="00725E27" w:rsidRDefault="00597C10" w:rsidP="00597C10">
            <w:pPr>
              <w:pStyle w:val="ListParagraph"/>
              <w:tabs>
                <w:tab w:val="left" w:pos="1080"/>
              </w:tabs>
              <w:spacing w:after="0" w:line="360" w:lineRule="auto"/>
              <w:ind w:left="1080" w:hanging="360"/>
              <w:rPr>
                <w:szCs w:val="24"/>
                <w:lang w:val="en-GB"/>
              </w:rPr>
            </w:pPr>
          </w:p>
          <w:p w14:paraId="1FE846F8" w14:textId="77777777" w:rsidR="00597C10" w:rsidRPr="00725E27" w:rsidRDefault="00597C10" w:rsidP="00597C10">
            <w:pPr>
              <w:pStyle w:val="ListParagraph"/>
              <w:tabs>
                <w:tab w:val="left" w:pos="1080"/>
              </w:tabs>
              <w:spacing w:after="0" w:line="360" w:lineRule="auto"/>
              <w:ind w:left="1080" w:hanging="360"/>
              <w:rPr>
                <w:szCs w:val="24"/>
                <w:lang w:val="en-GB"/>
              </w:rPr>
            </w:pPr>
            <w:r w:rsidRPr="00725E27">
              <w:rPr>
                <w:szCs w:val="24"/>
                <w:lang w:val="en-GB"/>
              </w:rPr>
              <w:t>Learning Outcomes</w:t>
            </w:r>
          </w:p>
        </w:tc>
        <w:tc>
          <w:tcPr>
            <w:tcW w:w="3864" w:type="dxa"/>
            <w:tcBorders>
              <w:top w:val="single" w:sz="4" w:space="0" w:color="000000"/>
              <w:left w:val="single" w:sz="4" w:space="0" w:color="000000"/>
              <w:bottom w:val="single" w:sz="4" w:space="0" w:color="000000"/>
              <w:right w:val="single" w:sz="4" w:space="0" w:color="000000"/>
            </w:tcBorders>
          </w:tcPr>
          <w:p w14:paraId="2CF74CC5" w14:textId="77777777" w:rsidR="00597C10" w:rsidRPr="00725E27" w:rsidRDefault="00597C10" w:rsidP="0020334F">
            <w:pPr>
              <w:jc w:val="center"/>
              <w:rPr>
                <w:rFonts w:eastAsia="Times New Roman" w:cs="Times New Roman"/>
                <w:szCs w:val="24"/>
              </w:rPr>
            </w:pPr>
          </w:p>
          <w:p w14:paraId="2648EFA5" w14:textId="77777777" w:rsidR="00597C10" w:rsidRPr="00725E27" w:rsidRDefault="00597C10" w:rsidP="0020334F">
            <w:pPr>
              <w:jc w:val="center"/>
              <w:rPr>
                <w:rFonts w:eastAsia="Times New Roman" w:cs="Times New Roman"/>
                <w:szCs w:val="24"/>
              </w:rPr>
            </w:pPr>
            <w:r w:rsidRPr="00725E27">
              <w:rPr>
                <w:rFonts w:eastAsia="Times New Roman" w:cs="Times New Roman"/>
                <w:szCs w:val="24"/>
              </w:rPr>
              <w:t>DURATION (HOURS)</w:t>
            </w:r>
          </w:p>
          <w:p w14:paraId="571E4AC2" w14:textId="77777777" w:rsidR="00597C10" w:rsidRPr="00725E27" w:rsidRDefault="00597C10" w:rsidP="0020334F">
            <w:pPr>
              <w:jc w:val="center"/>
              <w:rPr>
                <w:rFonts w:eastAsia="Times New Roman" w:cs="Times New Roman"/>
                <w:szCs w:val="24"/>
              </w:rPr>
            </w:pPr>
          </w:p>
        </w:tc>
      </w:tr>
      <w:tr w:rsidR="00DC0CBC" w:rsidRPr="00725E27" w14:paraId="49860BF9" w14:textId="77777777" w:rsidTr="00BA0EE6">
        <w:trPr>
          <w:trHeight w:val="89"/>
        </w:trPr>
        <w:tc>
          <w:tcPr>
            <w:tcW w:w="6038" w:type="dxa"/>
          </w:tcPr>
          <w:p w14:paraId="2AEE34CC"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Implement project timelines</w:t>
            </w:r>
          </w:p>
        </w:tc>
        <w:tc>
          <w:tcPr>
            <w:tcW w:w="3864" w:type="dxa"/>
          </w:tcPr>
          <w:p w14:paraId="0F6C51AD"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20</w:t>
            </w:r>
          </w:p>
        </w:tc>
      </w:tr>
      <w:tr w:rsidR="00DC0CBC" w:rsidRPr="00725E27" w14:paraId="243FB293" w14:textId="77777777" w:rsidTr="00BA0EE6">
        <w:trPr>
          <w:trHeight w:val="89"/>
        </w:trPr>
        <w:tc>
          <w:tcPr>
            <w:tcW w:w="6038" w:type="dxa"/>
          </w:tcPr>
          <w:p w14:paraId="36863D27"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Execute construction project quality control</w:t>
            </w:r>
          </w:p>
        </w:tc>
        <w:tc>
          <w:tcPr>
            <w:tcW w:w="3864" w:type="dxa"/>
          </w:tcPr>
          <w:p w14:paraId="56E4D802"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20</w:t>
            </w:r>
          </w:p>
        </w:tc>
      </w:tr>
      <w:tr w:rsidR="00DC0CBC" w:rsidRPr="00725E27" w14:paraId="2D674292" w14:textId="77777777" w:rsidTr="00BA0EE6">
        <w:trPr>
          <w:trHeight w:val="89"/>
        </w:trPr>
        <w:tc>
          <w:tcPr>
            <w:tcW w:w="6038" w:type="dxa"/>
          </w:tcPr>
          <w:p w14:paraId="3AB26FD1"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Coordinate project site activities and human resources</w:t>
            </w:r>
          </w:p>
        </w:tc>
        <w:tc>
          <w:tcPr>
            <w:tcW w:w="3864" w:type="dxa"/>
          </w:tcPr>
          <w:p w14:paraId="6A788A87"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20</w:t>
            </w:r>
          </w:p>
        </w:tc>
      </w:tr>
      <w:tr w:rsidR="00DC0CBC" w:rsidRPr="00725E27" w14:paraId="32D8BDB9" w14:textId="77777777" w:rsidTr="00BA0EE6">
        <w:trPr>
          <w:trHeight w:val="89"/>
        </w:trPr>
        <w:tc>
          <w:tcPr>
            <w:tcW w:w="6038" w:type="dxa"/>
          </w:tcPr>
          <w:p w14:paraId="6D71B999"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Manage project cost</w:t>
            </w:r>
          </w:p>
        </w:tc>
        <w:tc>
          <w:tcPr>
            <w:tcW w:w="3864" w:type="dxa"/>
          </w:tcPr>
          <w:p w14:paraId="3EEA0543"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10</w:t>
            </w:r>
          </w:p>
        </w:tc>
      </w:tr>
      <w:tr w:rsidR="00DC0CBC" w:rsidRPr="00725E27" w14:paraId="16DA6C9E" w14:textId="77777777" w:rsidTr="00BA0EE6">
        <w:trPr>
          <w:trHeight w:val="89"/>
        </w:trPr>
        <w:tc>
          <w:tcPr>
            <w:tcW w:w="6038" w:type="dxa"/>
          </w:tcPr>
          <w:p w14:paraId="3FF328A4"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Coordinate project labour</w:t>
            </w:r>
          </w:p>
        </w:tc>
        <w:tc>
          <w:tcPr>
            <w:tcW w:w="3864" w:type="dxa"/>
          </w:tcPr>
          <w:p w14:paraId="6E6AEB86"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20</w:t>
            </w:r>
          </w:p>
        </w:tc>
      </w:tr>
      <w:tr w:rsidR="00DC0CBC" w:rsidRPr="00725E27" w14:paraId="2AE27F21" w14:textId="77777777" w:rsidTr="00BA0EE6">
        <w:trPr>
          <w:trHeight w:val="89"/>
        </w:trPr>
        <w:tc>
          <w:tcPr>
            <w:tcW w:w="6038" w:type="dxa"/>
          </w:tcPr>
          <w:p w14:paraId="5485A378"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Implement project contract</w:t>
            </w:r>
          </w:p>
        </w:tc>
        <w:tc>
          <w:tcPr>
            <w:tcW w:w="3864" w:type="dxa"/>
          </w:tcPr>
          <w:p w14:paraId="25DD03AB"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10</w:t>
            </w:r>
          </w:p>
        </w:tc>
      </w:tr>
      <w:tr w:rsidR="00DC0CBC" w:rsidRPr="00725E27" w14:paraId="1FA9B026" w14:textId="77777777" w:rsidTr="00BA0EE6">
        <w:trPr>
          <w:trHeight w:val="89"/>
        </w:trPr>
        <w:tc>
          <w:tcPr>
            <w:tcW w:w="6038" w:type="dxa"/>
          </w:tcPr>
          <w:p w14:paraId="4E33DDD1" w14:textId="77777777" w:rsidR="00BA0EE6" w:rsidRPr="00725E27" w:rsidRDefault="00BA0EE6" w:rsidP="004470E5">
            <w:pPr>
              <w:pStyle w:val="ListParagraph"/>
              <w:numPr>
                <w:ilvl w:val="0"/>
                <w:numId w:val="46"/>
              </w:numPr>
              <w:spacing w:after="0" w:line="360" w:lineRule="auto"/>
              <w:rPr>
                <w:szCs w:val="24"/>
                <w:lang w:val="en-GB"/>
              </w:rPr>
            </w:pPr>
            <w:r w:rsidRPr="00725E27">
              <w:rPr>
                <w:szCs w:val="24"/>
                <w:lang w:val="en-GB"/>
              </w:rPr>
              <w:t xml:space="preserve">  </w:t>
            </w:r>
            <w:bookmarkStart w:id="173" w:name="_Hlk165544923"/>
            <w:r w:rsidRPr="00725E27">
              <w:rPr>
                <w:szCs w:val="24"/>
                <w:lang w:val="en-GB"/>
              </w:rPr>
              <w:t>Manage construction materials, plant, tools and equipment</w:t>
            </w:r>
            <w:bookmarkEnd w:id="173"/>
          </w:p>
        </w:tc>
        <w:tc>
          <w:tcPr>
            <w:tcW w:w="3864" w:type="dxa"/>
          </w:tcPr>
          <w:p w14:paraId="36D18A0C"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t>20</w:t>
            </w:r>
          </w:p>
        </w:tc>
      </w:tr>
      <w:tr w:rsidR="00BA0EE6" w:rsidRPr="00725E27" w14:paraId="5C3E6B82" w14:textId="77777777" w:rsidTr="00BA0EE6">
        <w:trPr>
          <w:trHeight w:val="89"/>
        </w:trPr>
        <w:tc>
          <w:tcPr>
            <w:tcW w:w="6038" w:type="dxa"/>
          </w:tcPr>
          <w:p w14:paraId="4BD767B6" w14:textId="77777777" w:rsidR="00BA0EE6" w:rsidRPr="00725E27" w:rsidRDefault="00BA0EE6" w:rsidP="005161CB">
            <w:pPr>
              <w:spacing w:after="0" w:line="360" w:lineRule="auto"/>
              <w:rPr>
                <w:rFonts w:cs="Times New Roman"/>
                <w:szCs w:val="24"/>
                <w:lang w:val="en-GB"/>
              </w:rPr>
            </w:pPr>
            <w:r w:rsidRPr="00725E27">
              <w:rPr>
                <w:rFonts w:cs="Times New Roman"/>
                <w:szCs w:val="24"/>
                <w:lang w:val="en-GB"/>
              </w:rPr>
              <w:t>TOTAL</w:t>
            </w:r>
          </w:p>
        </w:tc>
        <w:tc>
          <w:tcPr>
            <w:tcW w:w="3864" w:type="dxa"/>
          </w:tcPr>
          <w:p w14:paraId="21B29D04" w14:textId="77777777" w:rsidR="00BA0EE6" w:rsidRPr="00725E27" w:rsidRDefault="00BA0EE6" w:rsidP="005161CB">
            <w:pPr>
              <w:jc w:val="center"/>
              <w:rPr>
                <w:rFonts w:eastAsia="Times New Roman" w:cs="Times New Roman"/>
                <w:szCs w:val="24"/>
              </w:rPr>
            </w:pPr>
            <w:r w:rsidRPr="00725E27">
              <w:rPr>
                <w:rFonts w:eastAsia="Times New Roman" w:cs="Times New Roman"/>
                <w:szCs w:val="24"/>
              </w:rPr>
              <w:fldChar w:fldCharType="begin"/>
            </w:r>
            <w:r w:rsidRPr="00725E27">
              <w:rPr>
                <w:rFonts w:eastAsia="Times New Roman" w:cs="Times New Roman"/>
                <w:szCs w:val="24"/>
              </w:rPr>
              <w:instrText xml:space="preserve"> =SUM(ABOVE) </w:instrText>
            </w:r>
            <w:r w:rsidRPr="00725E27">
              <w:rPr>
                <w:rFonts w:eastAsia="Times New Roman" w:cs="Times New Roman"/>
                <w:szCs w:val="24"/>
              </w:rPr>
              <w:fldChar w:fldCharType="separate"/>
            </w:r>
            <w:r w:rsidRPr="00725E27">
              <w:rPr>
                <w:rFonts w:eastAsia="Times New Roman" w:cs="Times New Roman"/>
                <w:noProof/>
                <w:szCs w:val="24"/>
              </w:rPr>
              <w:t>120</w:t>
            </w:r>
            <w:r w:rsidRPr="00725E27">
              <w:rPr>
                <w:rFonts w:eastAsia="Times New Roman" w:cs="Times New Roman"/>
                <w:szCs w:val="24"/>
              </w:rPr>
              <w:fldChar w:fldCharType="end"/>
            </w:r>
          </w:p>
        </w:tc>
      </w:tr>
    </w:tbl>
    <w:p w14:paraId="61AF37E3" w14:textId="5AF9F598" w:rsidR="00DC0ACC" w:rsidRPr="00725E27" w:rsidRDefault="00DC0ACC" w:rsidP="00ED441B">
      <w:pPr>
        <w:tabs>
          <w:tab w:val="left" w:pos="1080"/>
        </w:tabs>
        <w:spacing w:after="0" w:line="360" w:lineRule="auto"/>
        <w:rPr>
          <w:szCs w:val="24"/>
          <w:lang w:val="en-GB"/>
        </w:rPr>
      </w:pPr>
    </w:p>
    <w:p w14:paraId="424FAE7F" w14:textId="05E615A8" w:rsidR="00ED441B" w:rsidRPr="00725E27" w:rsidRDefault="00ED441B" w:rsidP="00ED441B">
      <w:pPr>
        <w:tabs>
          <w:tab w:val="left" w:pos="1080"/>
        </w:tabs>
        <w:spacing w:after="0" w:line="360" w:lineRule="auto"/>
        <w:rPr>
          <w:szCs w:val="24"/>
          <w:lang w:val="en-GB"/>
        </w:rPr>
      </w:pPr>
    </w:p>
    <w:p w14:paraId="66D98780" w14:textId="42301F8D" w:rsidR="00ED441B" w:rsidRPr="00725E27" w:rsidRDefault="00ED441B" w:rsidP="00ED441B">
      <w:pPr>
        <w:tabs>
          <w:tab w:val="left" w:pos="1080"/>
        </w:tabs>
        <w:spacing w:after="0" w:line="360" w:lineRule="auto"/>
        <w:rPr>
          <w:szCs w:val="24"/>
          <w:lang w:val="en-GB"/>
        </w:rPr>
      </w:pPr>
    </w:p>
    <w:p w14:paraId="4B374D32" w14:textId="2399635D" w:rsidR="00ED441B" w:rsidRPr="00725E27" w:rsidRDefault="00ED441B" w:rsidP="00ED441B">
      <w:pPr>
        <w:tabs>
          <w:tab w:val="left" w:pos="1080"/>
        </w:tabs>
        <w:spacing w:after="0" w:line="360" w:lineRule="auto"/>
        <w:rPr>
          <w:szCs w:val="24"/>
          <w:lang w:val="en-GB"/>
        </w:rPr>
      </w:pPr>
    </w:p>
    <w:p w14:paraId="4E85A55A" w14:textId="77777777" w:rsidR="00ED441B" w:rsidRPr="00725E27" w:rsidRDefault="00ED441B" w:rsidP="00ED441B">
      <w:pPr>
        <w:tabs>
          <w:tab w:val="left" w:pos="1080"/>
        </w:tabs>
        <w:spacing w:after="0" w:line="360" w:lineRule="auto"/>
        <w:rPr>
          <w:szCs w:val="24"/>
          <w:lang w:val="en-GB"/>
        </w:rPr>
      </w:pPr>
    </w:p>
    <w:p w14:paraId="19FFDB41" w14:textId="643B0E28" w:rsidR="00DC0ACC" w:rsidRPr="00725E27" w:rsidRDefault="00DC0ACC" w:rsidP="00DC0ACC">
      <w:pPr>
        <w:spacing w:after="0" w:line="360" w:lineRule="auto"/>
        <w:rPr>
          <w:rFonts w:cs="Times New Roman"/>
          <w:b/>
          <w:bCs/>
          <w:szCs w:val="24"/>
          <w:lang w:val="en-GB"/>
        </w:rPr>
      </w:pPr>
      <w:r w:rsidRPr="00725E27">
        <w:rPr>
          <w:rFonts w:cs="Times New Roman"/>
          <w:b/>
          <w:bCs/>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4164"/>
        <w:gridCol w:w="2799"/>
      </w:tblGrid>
      <w:tr w:rsidR="00DC0CBC" w:rsidRPr="00725E27" w14:paraId="17B8F920" w14:textId="77777777" w:rsidTr="00ED441B">
        <w:trPr>
          <w:trHeight w:val="620"/>
        </w:trPr>
        <w:tc>
          <w:tcPr>
            <w:tcW w:w="1276" w:type="pct"/>
            <w:tcBorders>
              <w:top w:val="single" w:sz="4" w:space="0" w:color="auto"/>
              <w:left w:val="single" w:sz="4" w:space="0" w:color="auto"/>
              <w:bottom w:val="single" w:sz="4" w:space="0" w:color="auto"/>
              <w:right w:val="single" w:sz="4" w:space="0" w:color="auto"/>
            </w:tcBorders>
          </w:tcPr>
          <w:p w14:paraId="078B13A6" w14:textId="77777777" w:rsidR="00DC0ACC" w:rsidRPr="00725E27" w:rsidRDefault="00DC0ACC" w:rsidP="00DC0ACC">
            <w:pPr>
              <w:spacing w:after="0" w:line="360" w:lineRule="auto"/>
              <w:rPr>
                <w:rFonts w:cs="Times New Roman"/>
                <w:szCs w:val="24"/>
              </w:rPr>
            </w:pPr>
            <w:r w:rsidRPr="00725E27">
              <w:rPr>
                <w:rFonts w:cs="Times New Roman"/>
                <w:b/>
                <w:szCs w:val="24"/>
                <w:lang w:val="en-ZA"/>
              </w:rPr>
              <w:t>Learning Outcome</w:t>
            </w:r>
          </w:p>
        </w:tc>
        <w:tc>
          <w:tcPr>
            <w:tcW w:w="2226" w:type="pct"/>
            <w:tcBorders>
              <w:top w:val="single" w:sz="4" w:space="0" w:color="auto"/>
              <w:left w:val="single" w:sz="4" w:space="0" w:color="auto"/>
              <w:bottom w:val="single" w:sz="4" w:space="0" w:color="auto"/>
              <w:right w:val="single" w:sz="4" w:space="0" w:color="auto"/>
            </w:tcBorders>
          </w:tcPr>
          <w:p w14:paraId="7D7D8245" w14:textId="77777777" w:rsidR="00DC0ACC" w:rsidRPr="00725E27" w:rsidRDefault="00DC0ACC" w:rsidP="00DC0ACC">
            <w:pPr>
              <w:spacing w:after="0" w:line="360" w:lineRule="auto"/>
              <w:rPr>
                <w:rFonts w:cs="Times New Roman"/>
                <w:b/>
                <w:szCs w:val="24"/>
                <w:lang w:val="en-ZA"/>
              </w:rPr>
            </w:pPr>
            <w:r w:rsidRPr="00725E27">
              <w:rPr>
                <w:rFonts w:cs="Times New Roman"/>
                <w:b/>
                <w:szCs w:val="24"/>
                <w:lang w:val="en-ZA"/>
              </w:rPr>
              <w:t>Content</w:t>
            </w:r>
          </w:p>
        </w:tc>
        <w:tc>
          <w:tcPr>
            <w:tcW w:w="1497" w:type="pct"/>
            <w:tcBorders>
              <w:top w:val="single" w:sz="4" w:space="0" w:color="auto"/>
              <w:left w:val="single" w:sz="4" w:space="0" w:color="auto"/>
              <w:bottom w:val="single" w:sz="4" w:space="0" w:color="auto"/>
              <w:right w:val="single" w:sz="4" w:space="0" w:color="auto"/>
            </w:tcBorders>
          </w:tcPr>
          <w:p w14:paraId="52FB8F65" w14:textId="77777777" w:rsidR="00DC0ACC" w:rsidRPr="00725E27" w:rsidRDefault="00DC0ACC" w:rsidP="00DC0ACC">
            <w:pPr>
              <w:spacing w:after="0" w:line="360" w:lineRule="auto"/>
              <w:rPr>
                <w:rFonts w:cs="Times New Roman"/>
                <w:szCs w:val="24"/>
                <w:lang w:val="en-ZA"/>
              </w:rPr>
            </w:pPr>
            <w:r w:rsidRPr="00725E27">
              <w:rPr>
                <w:rFonts w:cs="Times New Roman"/>
                <w:b/>
                <w:szCs w:val="24"/>
                <w:lang w:val="en-ZA"/>
              </w:rPr>
              <w:t>Suggested Assessment Methods</w:t>
            </w:r>
          </w:p>
        </w:tc>
      </w:tr>
      <w:tr w:rsidR="00DC0CBC" w:rsidRPr="00725E27" w14:paraId="45847DE6"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2E39F587"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t>Implement project timelines</w:t>
            </w:r>
          </w:p>
        </w:tc>
        <w:tc>
          <w:tcPr>
            <w:tcW w:w="2226" w:type="pct"/>
            <w:tcBorders>
              <w:top w:val="single" w:sz="4" w:space="0" w:color="auto"/>
              <w:left w:val="single" w:sz="4" w:space="0" w:color="auto"/>
              <w:bottom w:val="single" w:sz="4" w:space="0" w:color="auto"/>
              <w:right w:val="single" w:sz="4" w:space="0" w:color="auto"/>
            </w:tcBorders>
          </w:tcPr>
          <w:p w14:paraId="008CF8AA"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Meaning of statutory bodies</w:t>
            </w:r>
          </w:p>
          <w:p w14:paraId="3B2C4336"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Types of statutory bodies and their legal requirements</w:t>
            </w:r>
          </w:p>
          <w:p w14:paraId="2C1B43F7" w14:textId="77777777" w:rsidR="00DC0ACC" w:rsidRPr="00725E27" w:rsidRDefault="00DC0ACC" w:rsidP="004470E5">
            <w:pPr>
              <w:pStyle w:val="ListParagraph"/>
              <w:numPr>
                <w:ilvl w:val="0"/>
                <w:numId w:val="50"/>
              </w:numPr>
              <w:spacing w:after="0" w:line="360" w:lineRule="auto"/>
              <w:rPr>
                <w:vanish/>
                <w:szCs w:val="24"/>
              </w:rPr>
            </w:pPr>
          </w:p>
          <w:p w14:paraId="2D0B1567" w14:textId="77777777" w:rsidR="00DC0ACC" w:rsidRPr="00725E27" w:rsidRDefault="00DC0ACC" w:rsidP="004470E5">
            <w:pPr>
              <w:pStyle w:val="ListParagraph"/>
              <w:numPr>
                <w:ilvl w:val="1"/>
                <w:numId w:val="50"/>
              </w:numPr>
              <w:spacing w:after="0" w:line="360" w:lineRule="auto"/>
              <w:rPr>
                <w:vanish/>
                <w:szCs w:val="24"/>
              </w:rPr>
            </w:pPr>
          </w:p>
          <w:p w14:paraId="1D40CC83" w14:textId="77777777" w:rsidR="00DC0ACC" w:rsidRPr="00725E27" w:rsidRDefault="00DC0ACC" w:rsidP="004470E5">
            <w:pPr>
              <w:pStyle w:val="ListParagraph"/>
              <w:numPr>
                <w:ilvl w:val="1"/>
                <w:numId w:val="50"/>
              </w:numPr>
              <w:spacing w:after="0" w:line="360" w:lineRule="auto"/>
              <w:rPr>
                <w:vanish/>
                <w:szCs w:val="24"/>
              </w:rPr>
            </w:pPr>
          </w:p>
          <w:p w14:paraId="59F28AFD" w14:textId="77777777" w:rsidR="00DC0ACC" w:rsidRPr="00725E27" w:rsidRDefault="00DC0ACC" w:rsidP="004470E5">
            <w:pPr>
              <w:pStyle w:val="ListParagraph"/>
              <w:numPr>
                <w:ilvl w:val="2"/>
                <w:numId w:val="50"/>
              </w:numPr>
              <w:spacing w:after="0" w:line="360" w:lineRule="auto"/>
              <w:rPr>
                <w:szCs w:val="24"/>
                <w:lang w:val="en-GB"/>
              </w:rPr>
            </w:pPr>
            <w:r w:rsidRPr="00725E27">
              <w:rPr>
                <w:szCs w:val="24"/>
              </w:rPr>
              <w:t>Government agencies, regulatory bodies, and licensing authorities (e.g., NEMA, OSHA, local planning authorities)</w:t>
            </w:r>
          </w:p>
          <w:p w14:paraId="48CAFE1A"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Types of project approvals</w:t>
            </w:r>
          </w:p>
          <w:p w14:paraId="2E82FE64" w14:textId="77777777" w:rsidR="00DC0ACC" w:rsidRPr="00725E27" w:rsidRDefault="00DC0ACC" w:rsidP="004470E5">
            <w:pPr>
              <w:pStyle w:val="ListParagraph"/>
              <w:numPr>
                <w:ilvl w:val="0"/>
                <w:numId w:val="51"/>
              </w:numPr>
              <w:spacing w:after="0" w:line="240" w:lineRule="auto"/>
              <w:rPr>
                <w:rFonts w:eastAsia="Times New Roman"/>
                <w:bCs/>
                <w:vanish/>
                <w:szCs w:val="24"/>
              </w:rPr>
            </w:pPr>
          </w:p>
          <w:p w14:paraId="72661F16" w14:textId="77777777" w:rsidR="00DC0ACC" w:rsidRPr="00725E27" w:rsidRDefault="00DC0ACC" w:rsidP="004470E5">
            <w:pPr>
              <w:pStyle w:val="ListParagraph"/>
              <w:numPr>
                <w:ilvl w:val="1"/>
                <w:numId w:val="51"/>
              </w:numPr>
              <w:spacing w:after="0" w:line="240" w:lineRule="auto"/>
              <w:rPr>
                <w:rFonts w:eastAsia="Times New Roman"/>
                <w:bCs/>
                <w:vanish/>
                <w:szCs w:val="24"/>
              </w:rPr>
            </w:pPr>
          </w:p>
          <w:p w14:paraId="52C38A40" w14:textId="77777777" w:rsidR="00DC0ACC" w:rsidRPr="00725E27" w:rsidRDefault="00DC0ACC" w:rsidP="004470E5">
            <w:pPr>
              <w:pStyle w:val="ListParagraph"/>
              <w:numPr>
                <w:ilvl w:val="1"/>
                <w:numId w:val="51"/>
              </w:numPr>
              <w:spacing w:after="0" w:line="240" w:lineRule="auto"/>
              <w:rPr>
                <w:rFonts w:eastAsia="Times New Roman"/>
                <w:bCs/>
                <w:vanish/>
                <w:szCs w:val="24"/>
              </w:rPr>
            </w:pPr>
          </w:p>
          <w:p w14:paraId="329B8B73" w14:textId="77777777" w:rsidR="00DC0ACC" w:rsidRPr="00725E27" w:rsidRDefault="00DC0ACC" w:rsidP="004470E5">
            <w:pPr>
              <w:pStyle w:val="ListParagraph"/>
              <w:numPr>
                <w:ilvl w:val="1"/>
                <w:numId w:val="51"/>
              </w:numPr>
              <w:spacing w:after="0" w:line="240" w:lineRule="auto"/>
              <w:rPr>
                <w:rFonts w:eastAsia="Times New Roman"/>
                <w:bCs/>
                <w:vanish/>
                <w:szCs w:val="24"/>
              </w:rPr>
            </w:pPr>
          </w:p>
          <w:p w14:paraId="14417839" w14:textId="77777777" w:rsidR="00DC0ACC" w:rsidRPr="00725E27" w:rsidRDefault="00DC0ACC" w:rsidP="004470E5">
            <w:pPr>
              <w:pStyle w:val="ListParagraph"/>
              <w:numPr>
                <w:ilvl w:val="2"/>
                <w:numId w:val="51"/>
              </w:numPr>
              <w:spacing w:after="0" w:line="240" w:lineRule="auto"/>
              <w:rPr>
                <w:rFonts w:eastAsia="Times New Roman"/>
                <w:szCs w:val="24"/>
              </w:rPr>
            </w:pPr>
            <w:r w:rsidRPr="00725E27">
              <w:rPr>
                <w:rFonts w:eastAsia="Times New Roman"/>
                <w:bCs/>
                <w:szCs w:val="24"/>
              </w:rPr>
              <w:t>Environmental Approvals</w:t>
            </w:r>
            <w:r w:rsidRPr="00725E27">
              <w:rPr>
                <w:rFonts w:eastAsia="Times New Roman"/>
                <w:szCs w:val="24"/>
              </w:rPr>
              <w:t>: Permits and assessments related to environmental impact (e.g., EIA approval)</w:t>
            </w:r>
          </w:p>
          <w:p w14:paraId="2EADD416" w14:textId="77777777" w:rsidR="00DC0ACC" w:rsidRPr="00725E27" w:rsidRDefault="00DC0ACC" w:rsidP="004470E5">
            <w:pPr>
              <w:pStyle w:val="ListParagraph"/>
              <w:numPr>
                <w:ilvl w:val="2"/>
                <w:numId w:val="51"/>
              </w:numPr>
              <w:spacing w:after="0" w:line="240" w:lineRule="auto"/>
              <w:rPr>
                <w:rFonts w:eastAsia="Times New Roman"/>
                <w:szCs w:val="24"/>
              </w:rPr>
            </w:pPr>
            <w:r w:rsidRPr="00725E27">
              <w:rPr>
                <w:rFonts w:eastAsia="Times New Roman"/>
                <w:bCs/>
                <w:szCs w:val="24"/>
              </w:rPr>
              <w:t>Planning and Zoning Approvals</w:t>
            </w:r>
            <w:r w:rsidRPr="00725E27">
              <w:rPr>
                <w:rFonts w:eastAsia="Times New Roman"/>
                <w:szCs w:val="24"/>
              </w:rPr>
              <w:t>: Permissions for land use, building construction, and zoning changes</w:t>
            </w:r>
          </w:p>
          <w:p w14:paraId="5DAE1E5E" w14:textId="77777777" w:rsidR="00DC0ACC" w:rsidRPr="00725E27" w:rsidRDefault="00DC0ACC" w:rsidP="004470E5">
            <w:pPr>
              <w:pStyle w:val="ListParagraph"/>
              <w:numPr>
                <w:ilvl w:val="2"/>
                <w:numId w:val="51"/>
              </w:numPr>
              <w:spacing w:after="0" w:line="240" w:lineRule="auto"/>
              <w:rPr>
                <w:rFonts w:eastAsia="Times New Roman"/>
                <w:szCs w:val="24"/>
              </w:rPr>
            </w:pPr>
            <w:r w:rsidRPr="00725E27">
              <w:rPr>
                <w:rFonts w:eastAsia="Times New Roman"/>
                <w:bCs/>
                <w:szCs w:val="24"/>
              </w:rPr>
              <w:t>Health and Safety Approvals</w:t>
            </w:r>
            <w:r w:rsidRPr="00725E27">
              <w:rPr>
                <w:rFonts w:eastAsia="Times New Roman"/>
                <w:szCs w:val="24"/>
              </w:rPr>
              <w:t>: Compliance with workplace safety regulations and construction site standards</w:t>
            </w:r>
          </w:p>
          <w:p w14:paraId="7BCFD5D6" w14:textId="77777777" w:rsidR="00DC0ACC" w:rsidRPr="00725E27" w:rsidRDefault="00DC0ACC" w:rsidP="004470E5">
            <w:pPr>
              <w:pStyle w:val="ListParagraph"/>
              <w:numPr>
                <w:ilvl w:val="2"/>
                <w:numId w:val="51"/>
              </w:numPr>
              <w:spacing w:after="0" w:line="240" w:lineRule="auto"/>
              <w:rPr>
                <w:rFonts w:eastAsia="Times New Roman"/>
                <w:szCs w:val="24"/>
              </w:rPr>
            </w:pPr>
            <w:r w:rsidRPr="00725E27">
              <w:rPr>
                <w:rFonts w:eastAsia="Times New Roman"/>
                <w:bCs/>
                <w:szCs w:val="24"/>
              </w:rPr>
              <w:t>Building and Construction Permits</w:t>
            </w:r>
            <w:r w:rsidRPr="00725E27">
              <w:rPr>
                <w:rFonts w:eastAsia="Times New Roman"/>
                <w:szCs w:val="24"/>
              </w:rPr>
              <w:t>: Approvals for the design, construction, and renovation of buildings</w:t>
            </w:r>
          </w:p>
          <w:p w14:paraId="6F4B5CD7" w14:textId="77777777" w:rsidR="00DC0ACC" w:rsidRPr="00725E27" w:rsidRDefault="00DC0ACC" w:rsidP="004470E5">
            <w:pPr>
              <w:pStyle w:val="ListParagraph"/>
              <w:numPr>
                <w:ilvl w:val="2"/>
                <w:numId w:val="51"/>
              </w:numPr>
              <w:spacing w:after="0" w:line="360" w:lineRule="auto"/>
              <w:rPr>
                <w:szCs w:val="24"/>
                <w:lang w:val="en-GB"/>
              </w:rPr>
            </w:pPr>
            <w:r w:rsidRPr="00725E27">
              <w:rPr>
                <w:rFonts w:eastAsia="Times New Roman"/>
                <w:bCs/>
                <w:szCs w:val="24"/>
                <w:lang w:val="en-US"/>
              </w:rPr>
              <w:t>Utility Approvals</w:t>
            </w:r>
            <w:r w:rsidRPr="00725E27">
              <w:rPr>
                <w:rFonts w:eastAsia="Times New Roman"/>
                <w:szCs w:val="24"/>
                <w:lang w:val="en-US"/>
              </w:rPr>
              <w:t xml:space="preserve">: Permissions for connecting to or modifying utility </w:t>
            </w:r>
            <w:r w:rsidRPr="00725E27">
              <w:rPr>
                <w:rFonts w:eastAsia="Times New Roman"/>
                <w:szCs w:val="24"/>
                <w:lang w:val="en-US"/>
              </w:rPr>
              <w:lastRenderedPageBreak/>
              <w:t>services (e.g., water, electricity, drainage)</w:t>
            </w:r>
          </w:p>
          <w:p w14:paraId="393585BD"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Project approvals procedures</w:t>
            </w:r>
          </w:p>
          <w:p w14:paraId="55587136"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Functions of statutory approval documents</w:t>
            </w:r>
          </w:p>
          <w:p w14:paraId="3CFBFE62"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Project work schedule</w:t>
            </w:r>
          </w:p>
          <w:p w14:paraId="2A5AC04F"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Classification of project activities</w:t>
            </w:r>
          </w:p>
          <w:p w14:paraId="76904DD8" w14:textId="77777777" w:rsidR="00DC0ACC" w:rsidRPr="00725E27" w:rsidRDefault="00DC0ACC" w:rsidP="004470E5">
            <w:pPr>
              <w:pStyle w:val="ListParagraph"/>
              <w:numPr>
                <w:ilvl w:val="0"/>
                <w:numId w:val="52"/>
              </w:numPr>
              <w:spacing w:after="0" w:line="240" w:lineRule="auto"/>
              <w:rPr>
                <w:rFonts w:eastAsia="Times New Roman"/>
                <w:bCs/>
                <w:vanish/>
                <w:szCs w:val="24"/>
              </w:rPr>
            </w:pPr>
          </w:p>
          <w:p w14:paraId="19074BAF"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47EF47EC"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41A71049"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41289B68"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4DDECB48"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77297593"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0C90823D" w14:textId="77777777" w:rsidR="00DC0ACC" w:rsidRPr="00725E27" w:rsidRDefault="00DC0ACC" w:rsidP="004470E5">
            <w:pPr>
              <w:pStyle w:val="ListParagraph"/>
              <w:numPr>
                <w:ilvl w:val="1"/>
                <w:numId w:val="52"/>
              </w:numPr>
              <w:spacing w:after="0" w:line="240" w:lineRule="auto"/>
              <w:rPr>
                <w:rFonts w:eastAsia="Times New Roman"/>
                <w:bCs/>
                <w:vanish/>
                <w:szCs w:val="24"/>
              </w:rPr>
            </w:pPr>
          </w:p>
          <w:p w14:paraId="1EE11F20" w14:textId="77777777" w:rsidR="00DC0ACC" w:rsidRPr="00725E27" w:rsidRDefault="00DC0ACC" w:rsidP="004470E5">
            <w:pPr>
              <w:pStyle w:val="ListParagraph"/>
              <w:numPr>
                <w:ilvl w:val="2"/>
                <w:numId w:val="52"/>
              </w:numPr>
              <w:spacing w:after="0" w:line="240" w:lineRule="auto"/>
              <w:rPr>
                <w:rFonts w:eastAsia="Times New Roman"/>
                <w:szCs w:val="24"/>
              </w:rPr>
            </w:pPr>
            <w:r w:rsidRPr="00725E27">
              <w:rPr>
                <w:rFonts w:eastAsia="Times New Roman"/>
                <w:bCs/>
                <w:szCs w:val="24"/>
              </w:rPr>
              <w:t>Primary Activities</w:t>
            </w:r>
            <w:r w:rsidRPr="00725E27">
              <w:rPr>
                <w:rFonts w:eastAsia="Times New Roman"/>
                <w:szCs w:val="24"/>
              </w:rPr>
              <w:t>: Core tasks essential to completing the project (e.g., construction, design work)</w:t>
            </w:r>
          </w:p>
          <w:p w14:paraId="3D73D49C" w14:textId="77777777" w:rsidR="00DC0ACC" w:rsidRPr="00725E27" w:rsidRDefault="00DC0ACC" w:rsidP="004470E5">
            <w:pPr>
              <w:pStyle w:val="ListParagraph"/>
              <w:numPr>
                <w:ilvl w:val="2"/>
                <w:numId w:val="52"/>
              </w:numPr>
              <w:spacing w:after="0" w:line="240" w:lineRule="auto"/>
              <w:rPr>
                <w:rFonts w:eastAsia="Times New Roman"/>
                <w:szCs w:val="24"/>
              </w:rPr>
            </w:pPr>
            <w:r w:rsidRPr="00725E27">
              <w:rPr>
                <w:rFonts w:eastAsia="Times New Roman"/>
                <w:bCs/>
                <w:szCs w:val="24"/>
              </w:rPr>
              <w:t>Supporting Activities</w:t>
            </w:r>
            <w:r w:rsidRPr="00725E27">
              <w:rPr>
                <w:rFonts w:eastAsia="Times New Roman"/>
                <w:szCs w:val="24"/>
              </w:rPr>
              <w:t>: Tasks that support the primary activities (e.g., procurement, logistics)</w:t>
            </w:r>
          </w:p>
          <w:p w14:paraId="1FB0312D" w14:textId="77777777" w:rsidR="00DC0ACC" w:rsidRPr="00725E27" w:rsidRDefault="00DC0ACC" w:rsidP="004470E5">
            <w:pPr>
              <w:pStyle w:val="ListParagraph"/>
              <w:numPr>
                <w:ilvl w:val="2"/>
                <w:numId w:val="52"/>
              </w:numPr>
              <w:spacing w:after="0" w:line="240" w:lineRule="auto"/>
              <w:rPr>
                <w:rFonts w:eastAsia="Times New Roman"/>
                <w:szCs w:val="24"/>
              </w:rPr>
            </w:pPr>
            <w:r w:rsidRPr="00725E27">
              <w:rPr>
                <w:rFonts w:eastAsia="Times New Roman"/>
                <w:bCs/>
                <w:szCs w:val="24"/>
              </w:rPr>
              <w:t>Administrative Activities</w:t>
            </w:r>
            <w:r w:rsidRPr="00725E27">
              <w:rPr>
                <w:rFonts w:eastAsia="Times New Roman"/>
                <w:szCs w:val="24"/>
              </w:rPr>
              <w:t>: Organizational and management tasks (e.g., documentation, approvals)</w:t>
            </w:r>
          </w:p>
          <w:p w14:paraId="455B5048" w14:textId="77777777" w:rsidR="00DC0ACC" w:rsidRPr="00725E27" w:rsidRDefault="00DC0ACC" w:rsidP="004470E5">
            <w:pPr>
              <w:pStyle w:val="ListParagraph"/>
              <w:numPr>
                <w:ilvl w:val="2"/>
                <w:numId w:val="52"/>
              </w:numPr>
              <w:spacing w:after="0" w:line="360" w:lineRule="auto"/>
              <w:rPr>
                <w:szCs w:val="24"/>
                <w:lang w:val="en-GB"/>
              </w:rPr>
            </w:pPr>
            <w:r w:rsidRPr="00725E27">
              <w:rPr>
                <w:rFonts w:eastAsia="Times New Roman"/>
                <w:bCs/>
                <w:szCs w:val="24"/>
                <w:lang w:val="en-US"/>
              </w:rPr>
              <w:t>Critical Activities</w:t>
            </w:r>
            <w:r w:rsidRPr="00725E27">
              <w:rPr>
                <w:rFonts w:eastAsia="Times New Roman"/>
                <w:szCs w:val="24"/>
                <w:lang w:val="en-US"/>
              </w:rPr>
              <w:t>: Tasks that must be completed on time to avoid delays in the project timeline</w:t>
            </w:r>
          </w:p>
          <w:p w14:paraId="5B23B831"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Inter-relationship of project activities</w:t>
            </w:r>
          </w:p>
          <w:p w14:paraId="045E0812"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Definition of project time programme</w:t>
            </w:r>
          </w:p>
          <w:p w14:paraId="26684CF8"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Project work programming tools</w:t>
            </w:r>
          </w:p>
          <w:p w14:paraId="0A5D82F0"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Process of allocating activity timelines</w:t>
            </w:r>
          </w:p>
          <w:p w14:paraId="4074F78C" w14:textId="77777777" w:rsidR="00DC0ACC" w:rsidRPr="00725E27" w:rsidRDefault="00DC0ACC" w:rsidP="004470E5">
            <w:pPr>
              <w:pStyle w:val="ListParagraph"/>
              <w:numPr>
                <w:ilvl w:val="0"/>
                <w:numId w:val="53"/>
              </w:numPr>
              <w:spacing w:after="0" w:line="360" w:lineRule="auto"/>
              <w:rPr>
                <w:vanish/>
                <w:szCs w:val="24"/>
                <w:lang w:val="en-GB"/>
              </w:rPr>
            </w:pPr>
          </w:p>
          <w:p w14:paraId="62497ED6" w14:textId="77777777" w:rsidR="00DC0ACC" w:rsidRPr="00725E27" w:rsidRDefault="00DC0ACC" w:rsidP="004470E5">
            <w:pPr>
              <w:pStyle w:val="ListParagraph"/>
              <w:numPr>
                <w:ilvl w:val="1"/>
                <w:numId w:val="53"/>
              </w:numPr>
              <w:spacing w:after="0" w:line="360" w:lineRule="auto"/>
              <w:rPr>
                <w:vanish/>
                <w:szCs w:val="24"/>
                <w:lang w:val="en-GB"/>
              </w:rPr>
            </w:pPr>
          </w:p>
          <w:p w14:paraId="3893D4CC" w14:textId="77777777" w:rsidR="00DC0ACC" w:rsidRPr="00725E27" w:rsidRDefault="00DC0ACC" w:rsidP="004470E5">
            <w:pPr>
              <w:pStyle w:val="ListParagraph"/>
              <w:numPr>
                <w:ilvl w:val="1"/>
                <w:numId w:val="53"/>
              </w:numPr>
              <w:spacing w:after="0" w:line="360" w:lineRule="auto"/>
              <w:rPr>
                <w:vanish/>
                <w:szCs w:val="24"/>
                <w:lang w:val="en-GB"/>
              </w:rPr>
            </w:pPr>
          </w:p>
          <w:p w14:paraId="1A577605" w14:textId="77777777" w:rsidR="00DC0ACC" w:rsidRPr="00725E27" w:rsidRDefault="00DC0ACC" w:rsidP="004470E5">
            <w:pPr>
              <w:pStyle w:val="ListParagraph"/>
              <w:numPr>
                <w:ilvl w:val="1"/>
                <w:numId w:val="53"/>
              </w:numPr>
              <w:spacing w:after="0" w:line="360" w:lineRule="auto"/>
              <w:rPr>
                <w:vanish/>
                <w:szCs w:val="24"/>
                <w:lang w:val="en-GB"/>
              </w:rPr>
            </w:pPr>
          </w:p>
          <w:p w14:paraId="2857647A" w14:textId="77777777" w:rsidR="00DC0ACC" w:rsidRPr="00725E27" w:rsidRDefault="00DC0ACC" w:rsidP="004470E5">
            <w:pPr>
              <w:pStyle w:val="ListParagraph"/>
              <w:numPr>
                <w:ilvl w:val="1"/>
                <w:numId w:val="53"/>
              </w:numPr>
              <w:spacing w:after="0" w:line="360" w:lineRule="auto"/>
              <w:rPr>
                <w:vanish/>
                <w:szCs w:val="24"/>
                <w:lang w:val="en-GB"/>
              </w:rPr>
            </w:pPr>
          </w:p>
          <w:p w14:paraId="3BB65AD0" w14:textId="77777777" w:rsidR="00DC0ACC" w:rsidRPr="00725E27" w:rsidRDefault="00DC0ACC" w:rsidP="004470E5">
            <w:pPr>
              <w:pStyle w:val="ListParagraph"/>
              <w:numPr>
                <w:ilvl w:val="1"/>
                <w:numId w:val="53"/>
              </w:numPr>
              <w:spacing w:after="0" w:line="360" w:lineRule="auto"/>
              <w:rPr>
                <w:vanish/>
                <w:szCs w:val="24"/>
                <w:lang w:val="en-GB"/>
              </w:rPr>
            </w:pPr>
          </w:p>
          <w:p w14:paraId="5DC6A3C5" w14:textId="77777777" w:rsidR="00DC0ACC" w:rsidRPr="00725E27" w:rsidRDefault="00DC0ACC" w:rsidP="004470E5">
            <w:pPr>
              <w:pStyle w:val="ListParagraph"/>
              <w:numPr>
                <w:ilvl w:val="1"/>
                <w:numId w:val="53"/>
              </w:numPr>
              <w:spacing w:after="0" w:line="360" w:lineRule="auto"/>
              <w:rPr>
                <w:vanish/>
                <w:szCs w:val="24"/>
                <w:lang w:val="en-GB"/>
              </w:rPr>
            </w:pPr>
          </w:p>
          <w:p w14:paraId="28859DFA" w14:textId="77777777" w:rsidR="00DC0ACC" w:rsidRPr="00725E27" w:rsidRDefault="00DC0ACC" w:rsidP="004470E5">
            <w:pPr>
              <w:pStyle w:val="ListParagraph"/>
              <w:numPr>
                <w:ilvl w:val="1"/>
                <w:numId w:val="53"/>
              </w:numPr>
              <w:spacing w:after="0" w:line="360" w:lineRule="auto"/>
              <w:rPr>
                <w:vanish/>
                <w:szCs w:val="24"/>
                <w:lang w:val="en-GB"/>
              </w:rPr>
            </w:pPr>
          </w:p>
          <w:p w14:paraId="290A3865" w14:textId="77777777" w:rsidR="00DC0ACC" w:rsidRPr="00725E27" w:rsidRDefault="00DC0ACC" w:rsidP="004470E5">
            <w:pPr>
              <w:pStyle w:val="ListParagraph"/>
              <w:numPr>
                <w:ilvl w:val="1"/>
                <w:numId w:val="53"/>
              </w:numPr>
              <w:spacing w:after="0" w:line="360" w:lineRule="auto"/>
              <w:rPr>
                <w:vanish/>
                <w:szCs w:val="24"/>
                <w:lang w:val="en-GB"/>
              </w:rPr>
            </w:pPr>
          </w:p>
          <w:p w14:paraId="0822337E" w14:textId="77777777" w:rsidR="00DC0ACC" w:rsidRPr="00725E27" w:rsidRDefault="00DC0ACC" w:rsidP="004470E5">
            <w:pPr>
              <w:pStyle w:val="ListParagraph"/>
              <w:numPr>
                <w:ilvl w:val="1"/>
                <w:numId w:val="53"/>
              </w:numPr>
              <w:spacing w:after="0" w:line="360" w:lineRule="auto"/>
              <w:rPr>
                <w:vanish/>
                <w:szCs w:val="24"/>
                <w:lang w:val="en-GB"/>
              </w:rPr>
            </w:pPr>
          </w:p>
          <w:p w14:paraId="231E101D" w14:textId="77777777" w:rsidR="00DC0ACC" w:rsidRPr="00725E27" w:rsidRDefault="00DC0ACC" w:rsidP="004470E5">
            <w:pPr>
              <w:pStyle w:val="ListParagraph"/>
              <w:numPr>
                <w:ilvl w:val="1"/>
                <w:numId w:val="53"/>
              </w:numPr>
              <w:spacing w:after="0" w:line="360" w:lineRule="auto"/>
              <w:rPr>
                <w:vanish/>
                <w:szCs w:val="24"/>
                <w:lang w:val="en-GB"/>
              </w:rPr>
            </w:pPr>
          </w:p>
          <w:p w14:paraId="535CE9DF" w14:textId="77777777" w:rsidR="00DC0ACC" w:rsidRPr="00725E27" w:rsidRDefault="00DC0ACC" w:rsidP="004470E5">
            <w:pPr>
              <w:pStyle w:val="ListParagraph"/>
              <w:numPr>
                <w:ilvl w:val="1"/>
                <w:numId w:val="53"/>
              </w:numPr>
              <w:spacing w:after="0" w:line="360" w:lineRule="auto"/>
              <w:rPr>
                <w:vanish/>
                <w:szCs w:val="24"/>
                <w:lang w:val="en-GB"/>
              </w:rPr>
            </w:pPr>
          </w:p>
          <w:p w14:paraId="2E84F8D6" w14:textId="77777777" w:rsidR="00DC0ACC" w:rsidRPr="00725E27" w:rsidRDefault="00DC0ACC" w:rsidP="004470E5">
            <w:pPr>
              <w:pStyle w:val="ListParagraph"/>
              <w:numPr>
                <w:ilvl w:val="2"/>
                <w:numId w:val="53"/>
              </w:numPr>
              <w:spacing w:after="0" w:line="360" w:lineRule="auto"/>
              <w:rPr>
                <w:szCs w:val="24"/>
                <w:lang w:val="en-GB"/>
              </w:rPr>
            </w:pPr>
            <w:r w:rsidRPr="00725E27">
              <w:rPr>
                <w:szCs w:val="24"/>
                <w:lang w:val="en-GB"/>
              </w:rPr>
              <w:t>Critical path method</w:t>
            </w:r>
          </w:p>
          <w:p w14:paraId="3E4B0801" w14:textId="77777777" w:rsidR="00DC0ACC" w:rsidRPr="00725E27" w:rsidRDefault="00DC0ACC" w:rsidP="004470E5">
            <w:pPr>
              <w:pStyle w:val="ListParagraph"/>
              <w:numPr>
                <w:ilvl w:val="2"/>
                <w:numId w:val="53"/>
              </w:numPr>
              <w:spacing w:after="0" w:line="360" w:lineRule="auto"/>
              <w:rPr>
                <w:szCs w:val="24"/>
                <w:lang w:val="en-GB"/>
              </w:rPr>
            </w:pPr>
            <w:r w:rsidRPr="00725E27">
              <w:rPr>
                <w:szCs w:val="24"/>
                <w:lang w:val="en-GB"/>
              </w:rPr>
              <w:t>PERT chart</w:t>
            </w:r>
          </w:p>
          <w:p w14:paraId="5F7ED52B" w14:textId="77777777" w:rsidR="00DC0ACC" w:rsidRPr="00725E27" w:rsidRDefault="00DC0ACC" w:rsidP="004470E5">
            <w:pPr>
              <w:pStyle w:val="ListParagraph"/>
              <w:numPr>
                <w:ilvl w:val="2"/>
                <w:numId w:val="53"/>
              </w:numPr>
              <w:spacing w:after="0" w:line="360" w:lineRule="auto"/>
              <w:rPr>
                <w:szCs w:val="24"/>
                <w:lang w:val="en-GB"/>
              </w:rPr>
            </w:pPr>
            <w:r w:rsidRPr="00725E27">
              <w:rPr>
                <w:szCs w:val="24"/>
                <w:lang w:val="en-GB"/>
              </w:rPr>
              <w:t>Gantt charts</w:t>
            </w:r>
          </w:p>
          <w:p w14:paraId="1FC4C56A"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lastRenderedPageBreak/>
              <w:t>Importance of reviewing previous similar jobs</w:t>
            </w:r>
          </w:p>
          <w:p w14:paraId="5AD63179" w14:textId="77777777" w:rsidR="00DC0ACC" w:rsidRPr="00725E27" w:rsidRDefault="00DC0ACC" w:rsidP="004470E5">
            <w:pPr>
              <w:pStyle w:val="ListParagraph"/>
              <w:numPr>
                <w:ilvl w:val="1"/>
                <w:numId w:val="49"/>
              </w:numPr>
              <w:spacing w:after="0" w:line="360" w:lineRule="auto"/>
              <w:rPr>
                <w:szCs w:val="24"/>
                <w:lang w:val="en-GB"/>
              </w:rPr>
            </w:pPr>
            <w:r w:rsidRPr="00725E27">
              <w:rPr>
                <w:szCs w:val="24"/>
                <w:lang w:val="en-GB"/>
              </w:rPr>
              <w:t>Sources of information</w:t>
            </w:r>
          </w:p>
          <w:p w14:paraId="6634D11C" w14:textId="77777777" w:rsidR="00DC0ACC" w:rsidRPr="00725E27" w:rsidRDefault="00DC0ACC" w:rsidP="004470E5">
            <w:pPr>
              <w:pStyle w:val="ListParagraph"/>
              <w:numPr>
                <w:ilvl w:val="0"/>
                <w:numId w:val="54"/>
              </w:numPr>
              <w:spacing w:after="0" w:line="240" w:lineRule="auto"/>
              <w:rPr>
                <w:rFonts w:eastAsia="Times New Roman"/>
                <w:bCs/>
                <w:vanish/>
                <w:szCs w:val="24"/>
              </w:rPr>
            </w:pPr>
          </w:p>
          <w:p w14:paraId="13471D6E"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2A40BAE9"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104F4E18"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4D73B334"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6AAEAC7A"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4A1BB550"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2407949B"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51DCD048"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1F2F290F"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6F46E230"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0D603F0E"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405FBA0D"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337166E1" w14:textId="77777777" w:rsidR="00DC0ACC" w:rsidRPr="00725E27" w:rsidRDefault="00DC0ACC" w:rsidP="004470E5">
            <w:pPr>
              <w:pStyle w:val="ListParagraph"/>
              <w:numPr>
                <w:ilvl w:val="1"/>
                <w:numId w:val="54"/>
              </w:numPr>
              <w:spacing w:after="0" w:line="240" w:lineRule="auto"/>
              <w:rPr>
                <w:rFonts w:eastAsia="Times New Roman"/>
                <w:bCs/>
                <w:vanish/>
                <w:szCs w:val="24"/>
              </w:rPr>
            </w:pPr>
          </w:p>
          <w:p w14:paraId="20849DA2" w14:textId="77777777" w:rsidR="00DC0ACC" w:rsidRPr="00725E27" w:rsidRDefault="00DC0ACC" w:rsidP="004470E5">
            <w:pPr>
              <w:pStyle w:val="ListParagraph"/>
              <w:numPr>
                <w:ilvl w:val="2"/>
                <w:numId w:val="54"/>
              </w:numPr>
              <w:spacing w:after="0" w:line="240" w:lineRule="auto"/>
              <w:rPr>
                <w:rFonts w:eastAsia="Times New Roman"/>
                <w:szCs w:val="24"/>
              </w:rPr>
            </w:pPr>
            <w:r w:rsidRPr="00725E27">
              <w:rPr>
                <w:rFonts w:eastAsia="Times New Roman"/>
                <w:bCs/>
                <w:szCs w:val="24"/>
              </w:rPr>
              <w:t>Historical Data</w:t>
            </w:r>
            <w:r w:rsidRPr="00725E27">
              <w:rPr>
                <w:rFonts w:eastAsia="Times New Roman"/>
                <w:szCs w:val="24"/>
              </w:rPr>
              <w:t>: Data from similar projects, including timeframes, resource usage, and outcomes</w:t>
            </w:r>
          </w:p>
          <w:p w14:paraId="1AA005CD" w14:textId="77777777" w:rsidR="00DC0ACC" w:rsidRPr="00725E27" w:rsidRDefault="00DC0ACC" w:rsidP="004470E5">
            <w:pPr>
              <w:pStyle w:val="ListParagraph"/>
              <w:numPr>
                <w:ilvl w:val="2"/>
                <w:numId w:val="54"/>
              </w:numPr>
              <w:spacing w:after="0" w:line="240" w:lineRule="auto"/>
              <w:rPr>
                <w:rFonts w:eastAsia="Times New Roman"/>
                <w:szCs w:val="24"/>
              </w:rPr>
            </w:pPr>
            <w:r w:rsidRPr="00725E27">
              <w:rPr>
                <w:rFonts w:eastAsia="Times New Roman"/>
                <w:bCs/>
                <w:szCs w:val="24"/>
              </w:rPr>
              <w:t>Expert Advice</w:t>
            </w:r>
            <w:r w:rsidRPr="00725E27">
              <w:rPr>
                <w:rFonts w:eastAsia="Times New Roman"/>
                <w:szCs w:val="24"/>
              </w:rPr>
              <w:t>: Consultations with industry professionals and project managers</w:t>
            </w:r>
          </w:p>
          <w:p w14:paraId="080B5AEC" w14:textId="77777777" w:rsidR="00DC0ACC" w:rsidRPr="00725E27" w:rsidRDefault="00DC0ACC" w:rsidP="004470E5">
            <w:pPr>
              <w:pStyle w:val="ListParagraph"/>
              <w:numPr>
                <w:ilvl w:val="2"/>
                <w:numId w:val="54"/>
              </w:numPr>
              <w:spacing w:after="0" w:line="240" w:lineRule="auto"/>
              <w:rPr>
                <w:rFonts w:eastAsia="Times New Roman"/>
                <w:szCs w:val="24"/>
              </w:rPr>
            </w:pPr>
            <w:r w:rsidRPr="00725E27">
              <w:rPr>
                <w:rFonts w:eastAsia="Times New Roman"/>
                <w:bCs/>
                <w:szCs w:val="24"/>
              </w:rPr>
              <w:t>Government and Regulatory Sources</w:t>
            </w:r>
            <w:r w:rsidRPr="00725E27">
              <w:rPr>
                <w:rFonts w:eastAsia="Times New Roman"/>
                <w:szCs w:val="24"/>
              </w:rPr>
              <w:t>: Guidelines, regulations, and requirements from statutory bodies</w:t>
            </w:r>
          </w:p>
          <w:p w14:paraId="36ABD438" w14:textId="77777777" w:rsidR="00DC0ACC" w:rsidRPr="00725E27" w:rsidRDefault="00DC0ACC" w:rsidP="004470E5">
            <w:pPr>
              <w:pStyle w:val="ListParagraph"/>
              <w:numPr>
                <w:ilvl w:val="2"/>
                <w:numId w:val="54"/>
              </w:numPr>
              <w:spacing w:after="0" w:line="360" w:lineRule="auto"/>
              <w:rPr>
                <w:szCs w:val="24"/>
                <w:lang w:val="en-GB"/>
              </w:rPr>
            </w:pPr>
            <w:r w:rsidRPr="00725E27">
              <w:rPr>
                <w:rFonts w:eastAsia="Times New Roman"/>
                <w:bCs/>
                <w:szCs w:val="24"/>
                <w:lang w:val="en-US"/>
              </w:rPr>
              <w:t>Project Stakeholders</w:t>
            </w:r>
            <w:r w:rsidRPr="00725E27">
              <w:rPr>
                <w:rFonts w:eastAsia="Times New Roman"/>
                <w:szCs w:val="24"/>
                <w:lang w:val="en-US"/>
              </w:rPr>
              <w:t>: Input from team members, clients, and contractors involved in past projects</w:t>
            </w:r>
          </w:p>
          <w:p w14:paraId="78F942EE" w14:textId="77777777" w:rsidR="00DC0ACC" w:rsidRPr="00725E27" w:rsidRDefault="00DC0ACC" w:rsidP="004470E5">
            <w:pPr>
              <w:pStyle w:val="ListParagraph"/>
              <w:numPr>
                <w:ilvl w:val="1"/>
                <w:numId w:val="49"/>
              </w:numPr>
              <w:spacing w:after="0" w:line="360" w:lineRule="auto"/>
              <w:rPr>
                <w:szCs w:val="24"/>
              </w:rPr>
            </w:pPr>
            <w:r w:rsidRPr="00725E27">
              <w:rPr>
                <w:szCs w:val="24"/>
                <w:lang w:val="en-GB"/>
              </w:rPr>
              <w:t>Project planning management phases</w:t>
            </w:r>
          </w:p>
        </w:tc>
        <w:tc>
          <w:tcPr>
            <w:tcW w:w="1497" w:type="pct"/>
            <w:tcBorders>
              <w:top w:val="single" w:sz="4" w:space="0" w:color="auto"/>
              <w:left w:val="single" w:sz="4" w:space="0" w:color="auto"/>
              <w:bottom w:val="single" w:sz="4" w:space="0" w:color="auto"/>
              <w:right w:val="single" w:sz="4" w:space="0" w:color="auto"/>
            </w:tcBorders>
          </w:tcPr>
          <w:p w14:paraId="0D899575" w14:textId="77777777" w:rsidR="00DC0ACC" w:rsidRPr="00725E27" w:rsidRDefault="00DC0ACC" w:rsidP="004470E5">
            <w:pPr>
              <w:numPr>
                <w:ilvl w:val="0"/>
                <w:numId w:val="48"/>
              </w:numPr>
              <w:spacing w:after="0" w:line="360" w:lineRule="auto"/>
              <w:rPr>
                <w:rFonts w:cs="Times New Roman"/>
                <w:szCs w:val="24"/>
              </w:rPr>
            </w:pPr>
            <w:r w:rsidRPr="00725E27">
              <w:rPr>
                <w:rFonts w:cs="Times New Roman"/>
                <w:szCs w:val="24"/>
              </w:rPr>
              <w:lastRenderedPageBreak/>
              <w:t>Observation</w:t>
            </w:r>
          </w:p>
          <w:p w14:paraId="723759AE" w14:textId="77777777" w:rsidR="00DC0ACC" w:rsidRPr="00725E27" w:rsidRDefault="00DC0ACC" w:rsidP="004470E5">
            <w:pPr>
              <w:numPr>
                <w:ilvl w:val="0"/>
                <w:numId w:val="48"/>
              </w:numPr>
              <w:spacing w:after="0" w:line="360" w:lineRule="auto"/>
              <w:rPr>
                <w:rFonts w:cs="Times New Roman"/>
                <w:szCs w:val="24"/>
              </w:rPr>
            </w:pPr>
            <w:r w:rsidRPr="00725E27">
              <w:rPr>
                <w:rFonts w:cs="Times New Roman"/>
                <w:szCs w:val="24"/>
              </w:rPr>
              <w:t>Oral questioning</w:t>
            </w:r>
          </w:p>
          <w:p w14:paraId="5078608C" w14:textId="77777777" w:rsidR="00DC0ACC" w:rsidRPr="00725E27" w:rsidRDefault="00DC0ACC" w:rsidP="004470E5">
            <w:pPr>
              <w:numPr>
                <w:ilvl w:val="0"/>
                <w:numId w:val="48"/>
              </w:numPr>
              <w:spacing w:after="0" w:line="360" w:lineRule="auto"/>
              <w:rPr>
                <w:rFonts w:cs="Times New Roman"/>
                <w:szCs w:val="24"/>
              </w:rPr>
            </w:pPr>
            <w:r w:rsidRPr="00725E27">
              <w:rPr>
                <w:rFonts w:cs="Times New Roman"/>
                <w:szCs w:val="24"/>
              </w:rPr>
              <w:t>Projects</w:t>
            </w:r>
          </w:p>
          <w:p w14:paraId="351CA9E9" w14:textId="77777777" w:rsidR="00DC0ACC" w:rsidRPr="00725E27" w:rsidRDefault="00DC0ACC" w:rsidP="004470E5">
            <w:pPr>
              <w:numPr>
                <w:ilvl w:val="0"/>
                <w:numId w:val="48"/>
              </w:numPr>
              <w:spacing w:after="0" w:line="360" w:lineRule="auto"/>
              <w:rPr>
                <w:rFonts w:cs="Times New Roman"/>
                <w:szCs w:val="24"/>
              </w:rPr>
            </w:pPr>
            <w:r w:rsidRPr="00725E27">
              <w:rPr>
                <w:rFonts w:cs="Times New Roman"/>
                <w:szCs w:val="24"/>
              </w:rPr>
              <w:t>Written tests</w:t>
            </w:r>
          </w:p>
          <w:p w14:paraId="27AF1B53" w14:textId="77777777" w:rsidR="00DC0ACC" w:rsidRPr="00725E27" w:rsidRDefault="00DC0ACC" w:rsidP="004470E5">
            <w:pPr>
              <w:numPr>
                <w:ilvl w:val="0"/>
                <w:numId w:val="48"/>
              </w:numPr>
              <w:spacing w:after="0" w:line="360" w:lineRule="auto"/>
              <w:rPr>
                <w:rFonts w:cs="Times New Roman"/>
                <w:szCs w:val="24"/>
              </w:rPr>
            </w:pPr>
            <w:r w:rsidRPr="00725E27">
              <w:rPr>
                <w:rFonts w:cs="Times New Roman"/>
                <w:szCs w:val="24"/>
              </w:rPr>
              <w:t>Third party</w:t>
            </w:r>
          </w:p>
          <w:p w14:paraId="03B8042A" w14:textId="77777777" w:rsidR="00DC0ACC" w:rsidRPr="00725E27" w:rsidRDefault="00DC0ACC" w:rsidP="004470E5">
            <w:pPr>
              <w:numPr>
                <w:ilvl w:val="0"/>
                <w:numId w:val="48"/>
              </w:numPr>
              <w:spacing w:after="0" w:line="360" w:lineRule="auto"/>
              <w:rPr>
                <w:rFonts w:cs="Times New Roman"/>
                <w:szCs w:val="24"/>
                <w:lang w:val="en-ZA"/>
              </w:rPr>
            </w:pPr>
            <w:r w:rsidRPr="00725E27">
              <w:rPr>
                <w:rFonts w:cs="Times New Roman"/>
                <w:szCs w:val="24"/>
              </w:rPr>
              <w:t>Portfolio</w:t>
            </w:r>
            <w:r w:rsidRPr="00725E27">
              <w:rPr>
                <w:rFonts w:cs="Times New Roman"/>
                <w:szCs w:val="24"/>
                <w:lang w:val="en-ZA"/>
              </w:rPr>
              <w:t xml:space="preserve"> </w:t>
            </w:r>
          </w:p>
        </w:tc>
      </w:tr>
      <w:tr w:rsidR="00DC0CBC" w:rsidRPr="00725E27" w14:paraId="0A53BEB8"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06DEB4B4"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lastRenderedPageBreak/>
              <w:t>Execute construction project quality control</w:t>
            </w:r>
          </w:p>
        </w:tc>
        <w:tc>
          <w:tcPr>
            <w:tcW w:w="2226" w:type="pct"/>
            <w:tcBorders>
              <w:top w:val="single" w:sz="4" w:space="0" w:color="auto"/>
              <w:left w:val="single" w:sz="4" w:space="0" w:color="auto"/>
              <w:bottom w:val="single" w:sz="4" w:space="0" w:color="auto"/>
              <w:right w:val="single" w:sz="4" w:space="0" w:color="auto"/>
            </w:tcBorders>
          </w:tcPr>
          <w:p w14:paraId="28C71032" w14:textId="77777777" w:rsidR="00DC0ACC" w:rsidRPr="00725E27" w:rsidRDefault="00DC0ACC" w:rsidP="004470E5">
            <w:pPr>
              <w:pStyle w:val="ListParagraph"/>
              <w:numPr>
                <w:ilvl w:val="0"/>
                <w:numId w:val="56"/>
              </w:numPr>
              <w:spacing w:after="0" w:line="360" w:lineRule="auto"/>
              <w:contextualSpacing w:val="0"/>
              <w:rPr>
                <w:rFonts w:eastAsiaTheme="minorHAnsi"/>
                <w:vanish/>
                <w:szCs w:val="24"/>
              </w:rPr>
            </w:pPr>
          </w:p>
          <w:p w14:paraId="77C5077B" w14:textId="77777777" w:rsidR="00DC0ACC" w:rsidRPr="00725E27" w:rsidRDefault="00DC0ACC" w:rsidP="004470E5">
            <w:pPr>
              <w:pStyle w:val="ListParagraph"/>
              <w:numPr>
                <w:ilvl w:val="0"/>
                <w:numId w:val="56"/>
              </w:numPr>
              <w:spacing w:after="0" w:line="360" w:lineRule="auto"/>
              <w:contextualSpacing w:val="0"/>
              <w:rPr>
                <w:rFonts w:eastAsiaTheme="minorHAnsi"/>
                <w:vanish/>
                <w:szCs w:val="24"/>
              </w:rPr>
            </w:pPr>
          </w:p>
          <w:p w14:paraId="5CBCF829"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Definition of quality</w:t>
            </w:r>
          </w:p>
          <w:p w14:paraId="58892E1C"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Code of professional conduct and ethics</w:t>
            </w:r>
          </w:p>
          <w:p w14:paraId="21BAD39F"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Importance of quality in a project</w:t>
            </w:r>
          </w:p>
          <w:p w14:paraId="1755405F"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Contract documents</w:t>
            </w:r>
          </w:p>
          <w:p w14:paraId="3C934C89" w14:textId="77777777" w:rsidR="00DC0ACC" w:rsidRPr="00725E27" w:rsidRDefault="00DC0ACC" w:rsidP="004470E5">
            <w:pPr>
              <w:pStyle w:val="ListParagraph"/>
              <w:numPr>
                <w:ilvl w:val="0"/>
                <w:numId w:val="57"/>
              </w:numPr>
              <w:spacing w:after="0" w:line="240" w:lineRule="auto"/>
              <w:rPr>
                <w:rFonts w:eastAsia="Times New Roman"/>
                <w:vanish/>
                <w:szCs w:val="24"/>
              </w:rPr>
            </w:pPr>
          </w:p>
          <w:p w14:paraId="79EBFD4E" w14:textId="77777777" w:rsidR="00DC0ACC" w:rsidRPr="00725E27" w:rsidRDefault="00DC0ACC" w:rsidP="004470E5">
            <w:pPr>
              <w:pStyle w:val="ListParagraph"/>
              <w:numPr>
                <w:ilvl w:val="0"/>
                <w:numId w:val="57"/>
              </w:numPr>
              <w:spacing w:after="0" w:line="240" w:lineRule="auto"/>
              <w:rPr>
                <w:rFonts w:eastAsia="Times New Roman"/>
                <w:vanish/>
                <w:szCs w:val="24"/>
              </w:rPr>
            </w:pPr>
          </w:p>
          <w:p w14:paraId="6D619BDC" w14:textId="77777777" w:rsidR="00DC0ACC" w:rsidRPr="00725E27" w:rsidRDefault="00DC0ACC" w:rsidP="004470E5">
            <w:pPr>
              <w:pStyle w:val="ListParagraph"/>
              <w:numPr>
                <w:ilvl w:val="1"/>
                <w:numId w:val="57"/>
              </w:numPr>
              <w:spacing w:after="0" w:line="240" w:lineRule="auto"/>
              <w:rPr>
                <w:rFonts w:eastAsia="Times New Roman"/>
                <w:vanish/>
                <w:szCs w:val="24"/>
              </w:rPr>
            </w:pPr>
          </w:p>
          <w:p w14:paraId="54A530F2" w14:textId="77777777" w:rsidR="00DC0ACC" w:rsidRPr="00725E27" w:rsidRDefault="00DC0ACC" w:rsidP="004470E5">
            <w:pPr>
              <w:pStyle w:val="ListParagraph"/>
              <w:numPr>
                <w:ilvl w:val="1"/>
                <w:numId w:val="57"/>
              </w:numPr>
              <w:spacing w:after="0" w:line="240" w:lineRule="auto"/>
              <w:rPr>
                <w:rFonts w:eastAsia="Times New Roman"/>
                <w:vanish/>
                <w:szCs w:val="24"/>
              </w:rPr>
            </w:pPr>
          </w:p>
          <w:p w14:paraId="60538EA7" w14:textId="77777777" w:rsidR="00DC0ACC" w:rsidRPr="00725E27" w:rsidRDefault="00DC0ACC" w:rsidP="004470E5">
            <w:pPr>
              <w:pStyle w:val="ListParagraph"/>
              <w:numPr>
                <w:ilvl w:val="1"/>
                <w:numId w:val="57"/>
              </w:numPr>
              <w:spacing w:after="0" w:line="240" w:lineRule="auto"/>
              <w:rPr>
                <w:rFonts w:eastAsia="Times New Roman"/>
                <w:vanish/>
                <w:szCs w:val="24"/>
              </w:rPr>
            </w:pPr>
          </w:p>
          <w:p w14:paraId="0094753D" w14:textId="77777777" w:rsidR="00DC0ACC" w:rsidRPr="00725E27" w:rsidRDefault="00DC0ACC" w:rsidP="004470E5">
            <w:pPr>
              <w:pStyle w:val="ListParagraph"/>
              <w:numPr>
                <w:ilvl w:val="1"/>
                <w:numId w:val="57"/>
              </w:numPr>
              <w:spacing w:after="0" w:line="240" w:lineRule="auto"/>
              <w:rPr>
                <w:rFonts w:eastAsia="Times New Roman"/>
                <w:vanish/>
                <w:szCs w:val="24"/>
              </w:rPr>
            </w:pPr>
          </w:p>
          <w:p w14:paraId="5A624D18"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Agreement</w:t>
            </w:r>
          </w:p>
          <w:p w14:paraId="08348ACF"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General Conditions of Contract</w:t>
            </w:r>
          </w:p>
          <w:p w14:paraId="62BDD428"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Special Conditions of Contract</w:t>
            </w:r>
          </w:p>
          <w:p w14:paraId="2780DBC6"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Bill of Quantities (</w:t>
            </w:r>
            <w:proofErr w:type="spellStart"/>
            <w:r w:rsidRPr="00725E27">
              <w:rPr>
                <w:rFonts w:eastAsia="Times New Roman"/>
                <w:szCs w:val="24"/>
              </w:rPr>
              <w:t>BoQ</w:t>
            </w:r>
            <w:proofErr w:type="spellEnd"/>
            <w:r w:rsidRPr="00725E27">
              <w:rPr>
                <w:rFonts w:eastAsia="Times New Roman"/>
                <w:szCs w:val="24"/>
              </w:rPr>
              <w:t>)</w:t>
            </w:r>
          </w:p>
          <w:p w14:paraId="157BFB39"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Drawings and Specifications</w:t>
            </w:r>
          </w:p>
          <w:p w14:paraId="50616756"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Tender Documents</w:t>
            </w:r>
          </w:p>
          <w:p w14:paraId="43C63FD5"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Contractor’s Proposal or Bid</w:t>
            </w:r>
          </w:p>
          <w:p w14:paraId="278BB64E"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lastRenderedPageBreak/>
              <w:t>Schedule of Works or Program</w:t>
            </w:r>
          </w:p>
          <w:p w14:paraId="35DDA5B4"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Performance Bond or Guarantee</w:t>
            </w:r>
          </w:p>
          <w:p w14:paraId="132ABC4A"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Insurance Certificates</w:t>
            </w:r>
          </w:p>
          <w:p w14:paraId="69862AD0" w14:textId="77777777" w:rsidR="00DC0ACC" w:rsidRPr="00725E27" w:rsidRDefault="00DC0ACC" w:rsidP="004470E5">
            <w:pPr>
              <w:pStyle w:val="ListParagraph"/>
              <w:numPr>
                <w:ilvl w:val="2"/>
                <w:numId w:val="57"/>
              </w:numPr>
              <w:spacing w:after="0" w:line="240" w:lineRule="auto"/>
              <w:rPr>
                <w:rFonts w:eastAsia="Times New Roman"/>
                <w:szCs w:val="24"/>
              </w:rPr>
            </w:pPr>
            <w:r w:rsidRPr="00725E27">
              <w:rPr>
                <w:rFonts w:eastAsia="Times New Roman"/>
                <w:szCs w:val="24"/>
              </w:rPr>
              <w:t>Change Orders or Variations</w:t>
            </w:r>
          </w:p>
          <w:p w14:paraId="5B2555C9" w14:textId="77777777" w:rsidR="00DC0ACC" w:rsidRPr="00725E27" w:rsidRDefault="00DC0ACC" w:rsidP="004470E5">
            <w:pPr>
              <w:numPr>
                <w:ilvl w:val="2"/>
                <w:numId w:val="57"/>
              </w:numPr>
              <w:spacing w:after="0" w:line="360" w:lineRule="auto"/>
              <w:rPr>
                <w:rFonts w:cs="Times New Roman"/>
                <w:szCs w:val="24"/>
                <w:lang w:val="en-ZW"/>
              </w:rPr>
            </w:pPr>
            <w:r w:rsidRPr="00725E27">
              <w:rPr>
                <w:rFonts w:eastAsia="Times New Roman" w:cs="Times New Roman"/>
                <w:szCs w:val="24"/>
              </w:rPr>
              <w:t>Completion Certificate</w:t>
            </w:r>
          </w:p>
          <w:p w14:paraId="4258F342"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Project activities</w:t>
            </w:r>
          </w:p>
          <w:p w14:paraId="697912C0"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Site dynamics</w:t>
            </w:r>
          </w:p>
          <w:p w14:paraId="64D13F8B"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Development of quality checklists</w:t>
            </w:r>
          </w:p>
          <w:p w14:paraId="4A7F91A2"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Project quality plan</w:t>
            </w:r>
          </w:p>
          <w:p w14:paraId="1B02E166"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Project quality control plan</w:t>
            </w:r>
          </w:p>
          <w:p w14:paraId="588DCEF5"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 xml:space="preserve">Work quality inspection </w:t>
            </w:r>
          </w:p>
          <w:p w14:paraId="53498317"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Principles of work quality control</w:t>
            </w:r>
          </w:p>
          <w:p w14:paraId="4636ED62"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Site information documentation methods</w:t>
            </w:r>
          </w:p>
          <w:p w14:paraId="443DB53F"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Features of a project quality report</w:t>
            </w:r>
          </w:p>
          <w:p w14:paraId="0E5F1A44" w14:textId="77777777" w:rsidR="00DC0ACC" w:rsidRPr="00725E27" w:rsidRDefault="00DC0ACC" w:rsidP="004470E5">
            <w:pPr>
              <w:pStyle w:val="ListParagraph"/>
              <w:numPr>
                <w:ilvl w:val="0"/>
                <w:numId w:val="58"/>
              </w:numPr>
              <w:spacing w:before="100" w:beforeAutospacing="1" w:after="100" w:afterAutospacing="1" w:line="240" w:lineRule="auto"/>
              <w:contextualSpacing w:val="0"/>
              <w:rPr>
                <w:rFonts w:eastAsia="Times New Roman"/>
                <w:bCs/>
                <w:vanish/>
                <w:szCs w:val="24"/>
                <w:lang w:val="en-US"/>
              </w:rPr>
            </w:pPr>
          </w:p>
          <w:p w14:paraId="717F5726" w14:textId="77777777" w:rsidR="00DC0ACC" w:rsidRPr="00725E27" w:rsidRDefault="00DC0ACC" w:rsidP="004470E5">
            <w:pPr>
              <w:pStyle w:val="ListParagraph"/>
              <w:numPr>
                <w:ilvl w:val="0"/>
                <w:numId w:val="58"/>
              </w:numPr>
              <w:spacing w:before="100" w:beforeAutospacing="1" w:after="100" w:afterAutospacing="1" w:line="240" w:lineRule="auto"/>
              <w:contextualSpacing w:val="0"/>
              <w:rPr>
                <w:rFonts w:eastAsia="Times New Roman"/>
                <w:bCs/>
                <w:vanish/>
                <w:szCs w:val="24"/>
                <w:lang w:val="en-US"/>
              </w:rPr>
            </w:pPr>
          </w:p>
          <w:p w14:paraId="3D3F52B4"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41548DA5"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63CACD01"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762785F0"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654A3B93"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6BDC6C1D"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022C7C17"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7FA13307"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662F87FB"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4880A371"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0A0AF82D"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61DF8CD2"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582A3026" w14:textId="77777777" w:rsidR="00DC0ACC" w:rsidRPr="00725E27" w:rsidRDefault="00DC0ACC" w:rsidP="004470E5">
            <w:pPr>
              <w:pStyle w:val="ListParagraph"/>
              <w:numPr>
                <w:ilvl w:val="1"/>
                <w:numId w:val="58"/>
              </w:numPr>
              <w:spacing w:before="100" w:beforeAutospacing="1" w:after="100" w:afterAutospacing="1" w:line="240" w:lineRule="auto"/>
              <w:contextualSpacing w:val="0"/>
              <w:rPr>
                <w:rFonts w:eastAsia="Times New Roman"/>
                <w:bCs/>
                <w:vanish/>
                <w:szCs w:val="24"/>
                <w:lang w:val="en-US"/>
              </w:rPr>
            </w:pPr>
          </w:p>
          <w:p w14:paraId="6586162B"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Project Overview</w:t>
            </w:r>
          </w:p>
          <w:p w14:paraId="640D4CD4"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Quality Objectives</w:t>
            </w:r>
          </w:p>
          <w:p w14:paraId="6D495FB8"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Quality Assurance and Control Processes</w:t>
            </w:r>
          </w:p>
          <w:p w14:paraId="32E9F59A"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Inspection and Testing Procedures</w:t>
            </w:r>
          </w:p>
          <w:p w14:paraId="547FF42E"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Non-Conformance Reports</w:t>
            </w:r>
          </w:p>
          <w:p w14:paraId="4BC75D61"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Corrective Actions</w:t>
            </w:r>
          </w:p>
          <w:p w14:paraId="3A5635D2"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Quality Audits</w:t>
            </w:r>
          </w:p>
          <w:p w14:paraId="185B7C21"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Compliance with Standards and Regulations</w:t>
            </w:r>
          </w:p>
          <w:p w14:paraId="08B5B25E"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Materials and Equipment Quality</w:t>
            </w:r>
          </w:p>
          <w:p w14:paraId="3D88725A"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Personnel Qualifications and Training</w:t>
            </w:r>
          </w:p>
          <w:p w14:paraId="3697B4FF"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lastRenderedPageBreak/>
              <w:t>Project Performance Metrics</w:t>
            </w:r>
          </w:p>
          <w:p w14:paraId="75076D5B" w14:textId="77777777" w:rsidR="00DC0ACC" w:rsidRPr="00725E27" w:rsidRDefault="00DC0ACC" w:rsidP="004470E5">
            <w:pPr>
              <w:numPr>
                <w:ilvl w:val="2"/>
                <w:numId w:val="5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Recommendations for Improvement</w:t>
            </w:r>
          </w:p>
          <w:p w14:paraId="38FB2A47" w14:textId="77777777" w:rsidR="00DC0ACC" w:rsidRPr="00725E27" w:rsidRDefault="00DC0ACC" w:rsidP="004470E5">
            <w:pPr>
              <w:numPr>
                <w:ilvl w:val="1"/>
                <w:numId w:val="56"/>
              </w:numPr>
              <w:spacing w:after="0" w:line="360" w:lineRule="auto"/>
              <w:rPr>
                <w:rFonts w:cs="Times New Roman"/>
                <w:szCs w:val="24"/>
                <w:lang w:val="en-ZW"/>
              </w:rPr>
            </w:pPr>
            <w:r w:rsidRPr="00725E27">
              <w:rPr>
                <w:rFonts w:cs="Times New Roman"/>
                <w:szCs w:val="24"/>
                <w:lang w:val="en-ZW"/>
              </w:rPr>
              <w:t>Report writing</w:t>
            </w:r>
          </w:p>
        </w:tc>
        <w:tc>
          <w:tcPr>
            <w:tcW w:w="1497" w:type="pct"/>
            <w:tcBorders>
              <w:top w:val="single" w:sz="4" w:space="0" w:color="auto"/>
              <w:left w:val="single" w:sz="4" w:space="0" w:color="auto"/>
              <w:bottom w:val="single" w:sz="4" w:space="0" w:color="auto"/>
              <w:right w:val="single" w:sz="4" w:space="0" w:color="auto"/>
            </w:tcBorders>
          </w:tcPr>
          <w:p w14:paraId="1691C721" w14:textId="77777777" w:rsidR="00DC0ACC" w:rsidRPr="00725E27" w:rsidRDefault="00DC0ACC" w:rsidP="004470E5">
            <w:pPr>
              <w:pStyle w:val="ListParagraph"/>
              <w:numPr>
                <w:ilvl w:val="0"/>
                <w:numId w:val="55"/>
              </w:numPr>
              <w:rPr>
                <w:szCs w:val="24"/>
              </w:rPr>
            </w:pPr>
            <w:r w:rsidRPr="00725E27">
              <w:rPr>
                <w:szCs w:val="24"/>
              </w:rPr>
              <w:lastRenderedPageBreak/>
              <w:t>Observation</w:t>
            </w:r>
          </w:p>
          <w:p w14:paraId="7190EE97" w14:textId="77777777" w:rsidR="00DC0ACC" w:rsidRPr="00725E27" w:rsidRDefault="00DC0ACC" w:rsidP="004470E5">
            <w:pPr>
              <w:pStyle w:val="ListParagraph"/>
              <w:numPr>
                <w:ilvl w:val="0"/>
                <w:numId w:val="55"/>
              </w:numPr>
              <w:rPr>
                <w:szCs w:val="24"/>
              </w:rPr>
            </w:pPr>
            <w:r w:rsidRPr="00725E27">
              <w:rPr>
                <w:szCs w:val="24"/>
              </w:rPr>
              <w:t>Oral questioning</w:t>
            </w:r>
          </w:p>
          <w:p w14:paraId="601DFA22" w14:textId="77777777" w:rsidR="00DC0ACC" w:rsidRPr="00725E27" w:rsidRDefault="00DC0ACC" w:rsidP="004470E5">
            <w:pPr>
              <w:pStyle w:val="ListParagraph"/>
              <w:numPr>
                <w:ilvl w:val="0"/>
                <w:numId w:val="55"/>
              </w:numPr>
              <w:rPr>
                <w:szCs w:val="24"/>
              </w:rPr>
            </w:pPr>
            <w:r w:rsidRPr="00725E27">
              <w:rPr>
                <w:szCs w:val="24"/>
              </w:rPr>
              <w:t>Projects</w:t>
            </w:r>
          </w:p>
          <w:p w14:paraId="7911DE1D" w14:textId="77777777" w:rsidR="00DC0ACC" w:rsidRPr="00725E27" w:rsidRDefault="00DC0ACC" w:rsidP="004470E5">
            <w:pPr>
              <w:pStyle w:val="ListParagraph"/>
              <w:numPr>
                <w:ilvl w:val="0"/>
                <w:numId w:val="55"/>
              </w:numPr>
              <w:rPr>
                <w:szCs w:val="24"/>
              </w:rPr>
            </w:pPr>
            <w:r w:rsidRPr="00725E27">
              <w:rPr>
                <w:szCs w:val="24"/>
              </w:rPr>
              <w:t>Written tests</w:t>
            </w:r>
          </w:p>
          <w:p w14:paraId="3D82F0BA" w14:textId="77777777" w:rsidR="00DC0ACC" w:rsidRPr="00725E27" w:rsidRDefault="00DC0ACC" w:rsidP="004470E5">
            <w:pPr>
              <w:pStyle w:val="ListParagraph"/>
              <w:numPr>
                <w:ilvl w:val="0"/>
                <w:numId w:val="55"/>
              </w:numPr>
              <w:rPr>
                <w:szCs w:val="24"/>
              </w:rPr>
            </w:pPr>
            <w:r w:rsidRPr="00725E27">
              <w:rPr>
                <w:szCs w:val="24"/>
              </w:rPr>
              <w:t>Third party</w:t>
            </w:r>
          </w:p>
          <w:p w14:paraId="6359E284" w14:textId="77777777" w:rsidR="00DC0ACC" w:rsidRPr="00725E27" w:rsidRDefault="00DC0ACC" w:rsidP="004470E5">
            <w:pPr>
              <w:pStyle w:val="ListParagraph"/>
              <w:numPr>
                <w:ilvl w:val="0"/>
                <w:numId w:val="55"/>
              </w:numPr>
              <w:rPr>
                <w:szCs w:val="24"/>
              </w:rPr>
            </w:pPr>
            <w:r w:rsidRPr="00725E27">
              <w:rPr>
                <w:szCs w:val="24"/>
              </w:rPr>
              <w:t>Portfolio</w:t>
            </w:r>
          </w:p>
        </w:tc>
      </w:tr>
      <w:tr w:rsidR="00DC0CBC" w:rsidRPr="00725E27" w14:paraId="5F4279AC"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49C84760"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lastRenderedPageBreak/>
              <w:t>Coordinate project site activities and human resources</w:t>
            </w:r>
          </w:p>
        </w:tc>
        <w:tc>
          <w:tcPr>
            <w:tcW w:w="2226" w:type="pct"/>
            <w:tcBorders>
              <w:top w:val="single" w:sz="4" w:space="0" w:color="auto"/>
              <w:left w:val="single" w:sz="4" w:space="0" w:color="auto"/>
              <w:bottom w:val="single" w:sz="4" w:space="0" w:color="auto"/>
              <w:right w:val="single" w:sz="4" w:space="0" w:color="auto"/>
            </w:tcBorders>
          </w:tcPr>
          <w:p w14:paraId="23670000" w14:textId="77777777" w:rsidR="00DC0ACC" w:rsidRPr="00725E27" w:rsidRDefault="00DC0ACC" w:rsidP="004470E5">
            <w:pPr>
              <w:pStyle w:val="ListParagraph"/>
              <w:numPr>
                <w:ilvl w:val="0"/>
                <w:numId w:val="60"/>
              </w:numPr>
              <w:spacing w:after="0" w:line="360" w:lineRule="auto"/>
              <w:contextualSpacing w:val="0"/>
              <w:rPr>
                <w:rFonts w:eastAsiaTheme="minorHAnsi"/>
                <w:vanish/>
                <w:szCs w:val="24"/>
              </w:rPr>
            </w:pPr>
          </w:p>
          <w:p w14:paraId="4177B679" w14:textId="77777777" w:rsidR="00DC0ACC" w:rsidRPr="00725E27" w:rsidRDefault="00DC0ACC" w:rsidP="004470E5">
            <w:pPr>
              <w:pStyle w:val="ListParagraph"/>
              <w:numPr>
                <w:ilvl w:val="0"/>
                <w:numId w:val="60"/>
              </w:numPr>
              <w:spacing w:after="0" w:line="360" w:lineRule="auto"/>
              <w:contextualSpacing w:val="0"/>
              <w:rPr>
                <w:rFonts w:eastAsiaTheme="minorHAnsi"/>
                <w:vanish/>
                <w:szCs w:val="24"/>
              </w:rPr>
            </w:pPr>
          </w:p>
          <w:p w14:paraId="28A01BD2" w14:textId="77777777" w:rsidR="00DC0ACC" w:rsidRPr="00725E27" w:rsidRDefault="00DC0ACC" w:rsidP="004470E5">
            <w:pPr>
              <w:pStyle w:val="ListParagraph"/>
              <w:numPr>
                <w:ilvl w:val="0"/>
                <w:numId w:val="60"/>
              </w:numPr>
              <w:spacing w:after="0" w:line="360" w:lineRule="auto"/>
              <w:contextualSpacing w:val="0"/>
              <w:rPr>
                <w:rFonts w:eastAsiaTheme="minorHAnsi"/>
                <w:vanish/>
                <w:szCs w:val="24"/>
              </w:rPr>
            </w:pPr>
          </w:p>
          <w:p w14:paraId="2158154B"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Legal frameworks (County authority regulations, NEMA, WARMA, NCA)</w:t>
            </w:r>
          </w:p>
          <w:p w14:paraId="4B359518"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 xml:space="preserve">Environmental Management Policies </w:t>
            </w:r>
          </w:p>
          <w:p w14:paraId="61A5920F"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Communication channels</w:t>
            </w:r>
          </w:p>
          <w:p w14:paraId="27E12936"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Safety and security inspections</w:t>
            </w:r>
          </w:p>
          <w:p w14:paraId="03F6B558"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Project site security</w:t>
            </w:r>
          </w:p>
          <w:p w14:paraId="2A979157"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Project risk analysis and management</w:t>
            </w:r>
          </w:p>
          <w:p w14:paraId="13AF7C11" w14:textId="77777777" w:rsidR="00DC0ACC" w:rsidRPr="00725E27" w:rsidRDefault="00DC0ACC" w:rsidP="004470E5">
            <w:pPr>
              <w:numPr>
                <w:ilvl w:val="1"/>
                <w:numId w:val="60"/>
              </w:numPr>
              <w:spacing w:after="0" w:line="360" w:lineRule="auto"/>
              <w:rPr>
                <w:rFonts w:cs="Times New Roman"/>
                <w:szCs w:val="24"/>
                <w:lang w:val="en-ZW"/>
              </w:rPr>
            </w:pPr>
            <w:r w:rsidRPr="00725E27">
              <w:rPr>
                <w:rFonts w:cs="Times New Roman"/>
                <w:szCs w:val="24"/>
                <w:lang w:val="en-ZW"/>
              </w:rPr>
              <w:t xml:space="preserve"> Report writing</w:t>
            </w:r>
          </w:p>
        </w:tc>
        <w:tc>
          <w:tcPr>
            <w:tcW w:w="1497" w:type="pct"/>
            <w:tcBorders>
              <w:top w:val="single" w:sz="4" w:space="0" w:color="auto"/>
              <w:left w:val="single" w:sz="4" w:space="0" w:color="auto"/>
              <w:bottom w:val="single" w:sz="4" w:space="0" w:color="auto"/>
              <w:right w:val="single" w:sz="4" w:space="0" w:color="auto"/>
            </w:tcBorders>
          </w:tcPr>
          <w:p w14:paraId="4E375A43" w14:textId="77777777" w:rsidR="00DC0ACC" w:rsidRPr="00725E27" w:rsidRDefault="00DC0ACC" w:rsidP="004470E5">
            <w:pPr>
              <w:pStyle w:val="ListParagraph"/>
              <w:numPr>
                <w:ilvl w:val="0"/>
                <w:numId w:val="59"/>
              </w:numPr>
              <w:rPr>
                <w:szCs w:val="24"/>
              </w:rPr>
            </w:pPr>
            <w:r w:rsidRPr="00725E27">
              <w:rPr>
                <w:szCs w:val="24"/>
              </w:rPr>
              <w:t>Observation</w:t>
            </w:r>
          </w:p>
          <w:p w14:paraId="3C8E9E1F" w14:textId="77777777" w:rsidR="00DC0ACC" w:rsidRPr="00725E27" w:rsidRDefault="00DC0ACC" w:rsidP="004470E5">
            <w:pPr>
              <w:pStyle w:val="ListParagraph"/>
              <w:numPr>
                <w:ilvl w:val="0"/>
                <w:numId w:val="59"/>
              </w:numPr>
              <w:rPr>
                <w:szCs w:val="24"/>
              </w:rPr>
            </w:pPr>
            <w:r w:rsidRPr="00725E27">
              <w:rPr>
                <w:szCs w:val="24"/>
              </w:rPr>
              <w:t>Oral questioning</w:t>
            </w:r>
          </w:p>
          <w:p w14:paraId="4654E6AD" w14:textId="77777777" w:rsidR="00DC0ACC" w:rsidRPr="00725E27" w:rsidRDefault="00DC0ACC" w:rsidP="004470E5">
            <w:pPr>
              <w:pStyle w:val="ListParagraph"/>
              <w:numPr>
                <w:ilvl w:val="0"/>
                <w:numId w:val="59"/>
              </w:numPr>
              <w:rPr>
                <w:szCs w:val="24"/>
              </w:rPr>
            </w:pPr>
            <w:r w:rsidRPr="00725E27">
              <w:rPr>
                <w:szCs w:val="24"/>
              </w:rPr>
              <w:t>Projects</w:t>
            </w:r>
          </w:p>
          <w:p w14:paraId="42224567" w14:textId="77777777" w:rsidR="00DC0ACC" w:rsidRPr="00725E27" w:rsidRDefault="00DC0ACC" w:rsidP="004470E5">
            <w:pPr>
              <w:pStyle w:val="ListParagraph"/>
              <w:numPr>
                <w:ilvl w:val="0"/>
                <w:numId w:val="59"/>
              </w:numPr>
              <w:rPr>
                <w:szCs w:val="24"/>
              </w:rPr>
            </w:pPr>
            <w:r w:rsidRPr="00725E27">
              <w:rPr>
                <w:szCs w:val="24"/>
              </w:rPr>
              <w:t>Written tests</w:t>
            </w:r>
          </w:p>
          <w:p w14:paraId="37CD4FFE" w14:textId="77777777" w:rsidR="00DC0ACC" w:rsidRPr="00725E27" w:rsidRDefault="00DC0ACC" w:rsidP="004470E5">
            <w:pPr>
              <w:pStyle w:val="ListParagraph"/>
              <w:numPr>
                <w:ilvl w:val="0"/>
                <w:numId w:val="59"/>
              </w:numPr>
              <w:rPr>
                <w:szCs w:val="24"/>
              </w:rPr>
            </w:pPr>
            <w:r w:rsidRPr="00725E27">
              <w:rPr>
                <w:szCs w:val="24"/>
              </w:rPr>
              <w:t>Third party</w:t>
            </w:r>
          </w:p>
          <w:p w14:paraId="5A82995D" w14:textId="77777777" w:rsidR="00DC0ACC" w:rsidRPr="00725E27" w:rsidRDefault="00DC0ACC" w:rsidP="004470E5">
            <w:pPr>
              <w:pStyle w:val="ListParagraph"/>
              <w:numPr>
                <w:ilvl w:val="0"/>
                <w:numId w:val="59"/>
              </w:numPr>
              <w:rPr>
                <w:szCs w:val="24"/>
              </w:rPr>
            </w:pPr>
            <w:r w:rsidRPr="00725E27">
              <w:rPr>
                <w:szCs w:val="24"/>
              </w:rPr>
              <w:t>Portfolio</w:t>
            </w:r>
          </w:p>
        </w:tc>
      </w:tr>
      <w:tr w:rsidR="00DC0CBC" w:rsidRPr="00725E27" w14:paraId="7115053E"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1442A31D"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t>Manage project cost</w:t>
            </w:r>
          </w:p>
        </w:tc>
        <w:tc>
          <w:tcPr>
            <w:tcW w:w="2226" w:type="pct"/>
            <w:tcBorders>
              <w:top w:val="single" w:sz="4" w:space="0" w:color="auto"/>
              <w:left w:val="single" w:sz="4" w:space="0" w:color="auto"/>
              <w:bottom w:val="single" w:sz="4" w:space="0" w:color="auto"/>
              <w:right w:val="single" w:sz="4" w:space="0" w:color="auto"/>
            </w:tcBorders>
          </w:tcPr>
          <w:p w14:paraId="5B784B07" w14:textId="269F6D8C" w:rsidR="00DC0ACC" w:rsidRPr="00725E27" w:rsidRDefault="00DC0ACC" w:rsidP="004470E5">
            <w:pPr>
              <w:pStyle w:val="ListParagraph"/>
              <w:numPr>
                <w:ilvl w:val="1"/>
                <w:numId w:val="185"/>
              </w:numPr>
              <w:spacing w:after="0" w:line="360" w:lineRule="auto"/>
              <w:rPr>
                <w:szCs w:val="24"/>
              </w:rPr>
            </w:pPr>
            <w:r w:rsidRPr="00725E27">
              <w:rPr>
                <w:szCs w:val="24"/>
              </w:rPr>
              <w:t>Project budgeting</w:t>
            </w:r>
          </w:p>
          <w:p w14:paraId="30E32DED"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Analysis of contract documents</w:t>
            </w:r>
          </w:p>
          <w:p w14:paraId="1665A388"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Cost risk analysis</w:t>
            </w:r>
          </w:p>
          <w:p w14:paraId="543F685B"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Project activities</w:t>
            </w:r>
          </w:p>
          <w:p w14:paraId="1F933DA2"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Resource schedules</w:t>
            </w:r>
          </w:p>
          <w:p w14:paraId="6EB029C5"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Procurement laws and regulation</w:t>
            </w:r>
          </w:p>
          <w:p w14:paraId="773F5410"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Material handling and wastage management</w:t>
            </w:r>
          </w:p>
          <w:p w14:paraId="5388E06C"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Warehousing and storage</w:t>
            </w:r>
          </w:p>
          <w:p w14:paraId="45167DC1"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Resource utilization monitoring tools</w:t>
            </w:r>
          </w:p>
          <w:p w14:paraId="0AE32BE2"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Resource utilization analysis</w:t>
            </w:r>
          </w:p>
          <w:p w14:paraId="48173D9D"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Project resource utilization report</w:t>
            </w:r>
          </w:p>
          <w:p w14:paraId="3EA398EF"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lastRenderedPageBreak/>
              <w:t>Project cost variation</w:t>
            </w:r>
          </w:p>
          <w:p w14:paraId="252EEE0E"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Variation and price fluctuations analysis</w:t>
            </w:r>
          </w:p>
          <w:p w14:paraId="146F51C6"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Features of a project financial report</w:t>
            </w:r>
          </w:p>
          <w:p w14:paraId="0DA0E5BC" w14:textId="77777777" w:rsidR="00DC0ACC" w:rsidRPr="00725E27" w:rsidRDefault="00DC0ACC" w:rsidP="004470E5">
            <w:pPr>
              <w:numPr>
                <w:ilvl w:val="1"/>
                <w:numId w:val="185"/>
              </w:numPr>
              <w:spacing w:after="0" w:line="360" w:lineRule="auto"/>
              <w:rPr>
                <w:rFonts w:cs="Times New Roman"/>
                <w:szCs w:val="24"/>
                <w:lang w:val="en-ZW"/>
              </w:rPr>
            </w:pPr>
            <w:r w:rsidRPr="00725E27">
              <w:rPr>
                <w:rFonts w:cs="Times New Roman"/>
                <w:szCs w:val="24"/>
                <w:lang w:val="en-ZW"/>
              </w:rPr>
              <w:t>Preparation of a project financial report</w:t>
            </w:r>
          </w:p>
        </w:tc>
        <w:tc>
          <w:tcPr>
            <w:tcW w:w="1497" w:type="pct"/>
            <w:tcBorders>
              <w:top w:val="single" w:sz="4" w:space="0" w:color="auto"/>
              <w:left w:val="single" w:sz="4" w:space="0" w:color="auto"/>
              <w:bottom w:val="single" w:sz="4" w:space="0" w:color="auto"/>
              <w:right w:val="single" w:sz="4" w:space="0" w:color="auto"/>
            </w:tcBorders>
          </w:tcPr>
          <w:p w14:paraId="709A17BD" w14:textId="77777777" w:rsidR="00DC0ACC" w:rsidRPr="00725E27" w:rsidRDefault="00DC0ACC" w:rsidP="004470E5">
            <w:pPr>
              <w:numPr>
                <w:ilvl w:val="0"/>
                <w:numId w:val="45"/>
              </w:numPr>
              <w:spacing w:after="0" w:line="360" w:lineRule="auto"/>
              <w:ind w:left="360"/>
              <w:rPr>
                <w:rFonts w:cs="Times New Roman"/>
                <w:szCs w:val="24"/>
              </w:rPr>
            </w:pPr>
            <w:r w:rsidRPr="00725E27">
              <w:rPr>
                <w:rFonts w:cs="Times New Roman"/>
                <w:szCs w:val="24"/>
              </w:rPr>
              <w:lastRenderedPageBreak/>
              <w:t>Observation</w:t>
            </w:r>
          </w:p>
          <w:p w14:paraId="628DA193" w14:textId="77777777" w:rsidR="00DC0ACC" w:rsidRPr="00725E27" w:rsidRDefault="00DC0ACC" w:rsidP="004470E5">
            <w:pPr>
              <w:numPr>
                <w:ilvl w:val="0"/>
                <w:numId w:val="45"/>
              </w:numPr>
              <w:spacing w:after="0" w:line="360" w:lineRule="auto"/>
              <w:ind w:left="360"/>
              <w:rPr>
                <w:rFonts w:cs="Times New Roman"/>
                <w:szCs w:val="24"/>
              </w:rPr>
            </w:pPr>
            <w:r w:rsidRPr="00725E27">
              <w:rPr>
                <w:rFonts w:cs="Times New Roman"/>
                <w:szCs w:val="24"/>
              </w:rPr>
              <w:t>Oral questioning</w:t>
            </w:r>
          </w:p>
          <w:p w14:paraId="6E7C5E3D" w14:textId="77777777" w:rsidR="00DC0ACC" w:rsidRPr="00725E27" w:rsidRDefault="00DC0ACC" w:rsidP="004470E5">
            <w:pPr>
              <w:numPr>
                <w:ilvl w:val="0"/>
                <w:numId w:val="45"/>
              </w:numPr>
              <w:spacing w:after="0" w:line="360" w:lineRule="auto"/>
              <w:ind w:left="360"/>
              <w:rPr>
                <w:rFonts w:cs="Times New Roman"/>
                <w:szCs w:val="24"/>
              </w:rPr>
            </w:pPr>
            <w:r w:rsidRPr="00725E27">
              <w:rPr>
                <w:rFonts w:cs="Times New Roman"/>
                <w:szCs w:val="24"/>
              </w:rPr>
              <w:t>Projects</w:t>
            </w:r>
          </w:p>
          <w:p w14:paraId="34384232" w14:textId="77777777" w:rsidR="00DC0ACC" w:rsidRPr="00725E27" w:rsidRDefault="00DC0ACC" w:rsidP="004470E5">
            <w:pPr>
              <w:numPr>
                <w:ilvl w:val="0"/>
                <w:numId w:val="45"/>
              </w:numPr>
              <w:spacing w:after="0" w:line="360" w:lineRule="auto"/>
              <w:ind w:left="360"/>
              <w:rPr>
                <w:rFonts w:cs="Times New Roman"/>
                <w:szCs w:val="24"/>
              </w:rPr>
            </w:pPr>
            <w:r w:rsidRPr="00725E27">
              <w:rPr>
                <w:rFonts w:cs="Times New Roman"/>
                <w:szCs w:val="24"/>
              </w:rPr>
              <w:t>Written tests</w:t>
            </w:r>
          </w:p>
          <w:p w14:paraId="6D5051B3" w14:textId="77777777" w:rsidR="00DC0ACC" w:rsidRPr="00725E27" w:rsidRDefault="00DC0ACC" w:rsidP="004470E5">
            <w:pPr>
              <w:numPr>
                <w:ilvl w:val="0"/>
                <w:numId w:val="45"/>
              </w:numPr>
              <w:spacing w:after="0" w:line="360" w:lineRule="auto"/>
              <w:ind w:left="360"/>
              <w:rPr>
                <w:rFonts w:cs="Times New Roman"/>
                <w:szCs w:val="24"/>
              </w:rPr>
            </w:pPr>
            <w:r w:rsidRPr="00725E27">
              <w:rPr>
                <w:rFonts w:cs="Times New Roman"/>
                <w:szCs w:val="24"/>
              </w:rPr>
              <w:t>Third party</w:t>
            </w:r>
          </w:p>
          <w:p w14:paraId="3D5B428E" w14:textId="77777777" w:rsidR="00DC0ACC" w:rsidRPr="00725E27" w:rsidRDefault="00DC0ACC" w:rsidP="004470E5">
            <w:pPr>
              <w:numPr>
                <w:ilvl w:val="0"/>
                <w:numId w:val="45"/>
              </w:numPr>
              <w:spacing w:after="0" w:line="360" w:lineRule="auto"/>
              <w:ind w:left="360"/>
              <w:rPr>
                <w:rFonts w:cs="Times New Roman"/>
                <w:szCs w:val="24"/>
              </w:rPr>
            </w:pPr>
            <w:r w:rsidRPr="00725E27">
              <w:rPr>
                <w:rFonts w:cs="Times New Roman"/>
                <w:szCs w:val="24"/>
              </w:rPr>
              <w:t>Portfolio</w:t>
            </w:r>
          </w:p>
        </w:tc>
      </w:tr>
      <w:tr w:rsidR="00DC0CBC" w:rsidRPr="00725E27" w14:paraId="1144BEBC"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4E771C8D"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t>Coordinate project labor</w:t>
            </w:r>
          </w:p>
        </w:tc>
        <w:tc>
          <w:tcPr>
            <w:tcW w:w="2226" w:type="pct"/>
            <w:tcBorders>
              <w:top w:val="single" w:sz="4" w:space="0" w:color="auto"/>
              <w:left w:val="single" w:sz="4" w:space="0" w:color="auto"/>
              <w:bottom w:val="single" w:sz="4" w:space="0" w:color="auto"/>
              <w:right w:val="single" w:sz="4" w:space="0" w:color="auto"/>
            </w:tcBorders>
          </w:tcPr>
          <w:p w14:paraId="4A8F1EF8" w14:textId="77777777" w:rsidR="00DC0ACC" w:rsidRPr="00725E27" w:rsidRDefault="00DC0ACC" w:rsidP="004470E5">
            <w:pPr>
              <w:pStyle w:val="ListParagraph"/>
              <w:numPr>
                <w:ilvl w:val="0"/>
                <w:numId w:val="62"/>
              </w:numPr>
              <w:spacing w:after="0" w:line="360" w:lineRule="auto"/>
              <w:contextualSpacing w:val="0"/>
              <w:rPr>
                <w:rFonts w:eastAsiaTheme="minorHAnsi"/>
                <w:vanish/>
                <w:szCs w:val="24"/>
              </w:rPr>
            </w:pPr>
          </w:p>
          <w:p w14:paraId="6FA3F073" w14:textId="77777777" w:rsidR="00DC0ACC" w:rsidRPr="00725E27" w:rsidRDefault="00DC0ACC" w:rsidP="004470E5">
            <w:pPr>
              <w:pStyle w:val="ListParagraph"/>
              <w:numPr>
                <w:ilvl w:val="0"/>
                <w:numId w:val="62"/>
              </w:numPr>
              <w:spacing w:after="0" w:line="360" w:lineRule="auto"/>
              <w:contextualSpacing w:val="0"/>
              <w:rPr>
                <w:rFonts w:eastAsiaTheme="minorHAnsi"/>
                <w:vanish/>
                <w:szCs w:val="24"/>
              </w:rPr>
            </w:pPr>
          </w:p>
          <w:p w14:paraId="7F4C5C3E" w14:textId="77777777" w:rsidR="00DC0ACC" w:rsidRPr="00725E27" w:rsidRDefault="00DC0ACC" w:rsidP="004470E5">
            <w:pPr>
              <w:pStyle w:val="ListParagraph"/>
              <w:numPr>
                <w:ilvl w:val="0"/>
                <w:numId w:val="62"/>
              </w:numPr>
              <w:spacing w:after="0" w:line="360" w:lineRule="auto"/>
              <w:contextualSpacing w:val="0"/>
              <w:rPr>
                <w:rFonts w:eastAsiaTheme="minorHAnsi"/>
                <w:vanish/>
                <w:szCs w:val="24"/>
              </w:rPr>
            </w:pPr>
          </w:p>
          <w:p w14:paraId="2F7BA917" w14:textId="77777777" w:rsidR="00DC0ACC" w:rsidRPr="00725E27" w:rsidRDefault="00DC0ACC" w:rsidP="004470E5">
            <w:pPr>
              <w:pStyle w:val="ListParagraph"/>
              <w:numPr>
                <w:ilvl w:val="0"/>
                <w:numId w:val="62"/>
              </w:numPr>
              <w:spacing w:after="0" w:line="360" w:lineRule="auto"/>
              <w:contextualSpacing w:val="0"/>
              <w:rPr>
                <w:rFonts w:eastAsiaTheme="minorHAnsi"/>
                <w:vanish/>
                <w:szCs w:val="24"/>
              </w:rPr>
            </w:pPr>
          </w:p>
          <w:p w14:paraId="3612A6DB" w14:textId="77777777" w:rsidR="00DC0ACC" w:rsidRPr="00725E27" w:rsidRDefault="00DC0ACC" w:rsidP="004470E5">
            <w:pPr>
              <w:pStyle w:val="ListParagraph"/>
              <w:numPr>
                <w:ilvl w:val="0"/>
                <w:numId w:val="62"/>
              </w:numPr>
              <w:spacing w:after="0" w:line="360" w:lineRule="auto"/>
              <w:contextualSpacing w:val="0"/>
              <w:rPr>
                <w:rFonts w:eastAsiaTheme="minorHAnsi"/>
                <w:vanish/>
                <w:szCs w:val="24"/>
              </w:rPr>
            </w:pPr>
          </w:p>
          <w:p w14:paraId="0497EEB0"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Code of professional conduct and ethics</w:t>
            </w:r>
          </w:p>
          <w:p w14:paraId="53AC8238"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Definition of project human resources</w:t>
            </w:r>
          </w:p>
          <w:p w14:paraId="1C0C8599"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Identification of legislations affecting the management of human resources (labour laws)</w:t>
            </w:r>
          </w:p>
          <w:p w14:paraId="276DFD99"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Communication channels</w:t>
            </w:r>
          </w:p>
          <w:p w14:paraId="41A6A735"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Project human resource requirements</w:t>
            </w:r>
          </w:p>
          <w:p w14:paraId="316960D1"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Human resource planning process</w:t>
            </w:r>
          </w:p>
          <w:p w14:paraId="32B3ED1F"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Review of the human resource plan</w:t>
            </w:r>
          </w:p>
          <w:p w14:paraId="3B9C84C5"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Staff welfare</w:t>
            </w:r>
          </w:p>
          <w:p w14:paraId="7E9E507B"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Human resource record keeping</w:t>
            </w:r>
          </w:p>
          <w:p w14:paraId="1A827380"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Confidentiality of information</w:t>
            </w:r>
          </w:p>
          <w:p w14:paraId="1995AFDF" w14:textId="77777777" w:rsidR="00DC0ACC" w:rsidRPr="00725E27" w:rsidRDefault="00DC0ACC" w:rsidP="004470E5">
            <w:pPr>
              <w:numPr>
                <w:ilvl w:val="1"/>
                <w:numId w:val="62"/>
              </w:numPr>
              <w:spacing w:after="0" w:line="360" w:lineRule="auto"/>
              <w:rPr>
                <w:rFonts w:cs="Times New Roman"/>
                <w:szCs w:val="24"/>
                <w:lang w:val="en-ZW"/>
              </w:rPr>
            </w:pPr>
            <w:r w:rsidRPr="00725E27">
              <w:rPr>
                <w:rFonts w:cs="Times New Roman"/>
                <w:szCs w:val="24"/>
                <w:lang w:val="en-ZW"/>
              </w:rPr>
              <w:t>Retention policy</w:t>
            </w:r>
          </w:p>
        </w:tc>
        <w:tc>
          <w:tcPr>
            <w:tcW w:w="1497" w:type="pct"/>
            <w:tcBorders>
              <w:top w:val="single" w:sz="4" w:space="0" w:color="auto"/>
              <w:left w:val="single" w:sz="4" w:space="0" w:color="auto"/>
              <w:bottom w:val="single" w:sz="4" w:space="0" w:color="auto"/>
              <w:right w:val="single" w:sz="4" w:space="0" w:color="auto"/>
            </w:tcBorders>
          </w:tcPr>
          <w:p w14:paraId="1E88C499" w14:textId="77777777" w:rsidR="00DC0ACC" w:rsidRPr="00725E27" w:rsidRDefault="00DC0ACC" w:rsidP="004470E5">
            <w:pPr>
              <w:pStyle w:val="ListParagraph"/>
              <w:numPr>
                <w:ilvl w:val="0"/>
                <w:numId w:val="61"/>
              </w:numPr>
              <w:rPr>
                <w:szCs w:val="24"/>
              </w:rPr>
            </w:pPr>
            <w:r w:rsidRPr="00725E27">
              <w:rPr>
                <w:szCs w:val="24"/>
              </w:rPr>
              <w:t>Observation</w:t>
            </w:r>
          </w:p>
          <w:p w14:paraId="7FEAD91A" w14:textId="77777777" w:rsidR="00DC0ACC" w:rsidRPr="00725E27" w:rsidRDefault="00DC0ACC" w:rsidP="004470E5">
            <w:pPr>
              <w:pStyle w:val="ListParagraph"/>
              <w:numPr>
                <w:ilvl w:val="0"/>
                <w:numId w:val="61"/>
              </w:numPr>
              <w:rPr>
                <w:szCs w:val="24"/>
              </w:rPr>
            </w:pPr>
            <w:r w:rsidRPr="00725E27">
              <w:rPr>
                <w:szCs w:val="24"/>
              </w:rPr>
              <w:t>Oral questioning</w:t>
            </w:r>
          </w:p>
          <w:p w14:paraId="6F97AB23" w14:textId="77777777" w:rsidR="00DC0ACC" w:rsidRPr="00725E27" w:rsidRDefault="00DC0ACC" w:rsidP="004470E5">
            <w:pPr>
              <w:pStyle w:val="ListParagraph"/>
              <w:numPr>
                <w:ilvl w:val="0"/>
                <w:numId w:val="61"/>
              </w:numPr>
              <w:rPr>
                <w:szCs w:val="24"/>
              </w:rPr>
            </w:pPr>
            <w:r w:rsidRPr="00725E27">
              <w:rPr>
                <w:szCs w:val="24"/>
              </w:rPr>
              <w:t>Projects</w:t>
            </w:r>
          </w:p>
          <w:p w14:paraId="288D3EC0" w14:textId="77777777" w:rsidR="00DC0ACC" w:rsidRPr="00725E27" w:rsidRDefault="00DC0ACC" w:rsidP="004470E5">
            <w:pPr>
              <w:pStyle w:val="ListParagraph"/>
              <w:numPr>
                <w:ilvl w:val="0"/>
                <w:numId w:val="61"/>
              </w:numPr>
              <w:rPr>
                <w:szCs w:val="24"/>
              </w:rPr>
            </w:pPr>
            <w:r w:rsidRPr="00725E27">
              <w:rPr>
                <w:szCs w:val="24"/>
              </w:rPr>
              <w:t>Written tests</w:t>
            </w:r>
          </w:p>
          <w:p w14:paraId="4DAD07EB" w14:textId="77777777" w:rsidR="00DC0ACC" w:rsidRPr="00725E27" w:rsidRDefault="00DC0ACC" w:rsidP="004470E5">
            <w:pPr>
              <w:pStyle w:val="ListParagraph"/>
              <w:numPr>
                <w:ilvl w:val="0"/>
                <w:numId w:val="61"/>
              </w:numPr>
              <w:rPr>
                <w:szCs w:val="24"/>
              </w:rPr>
            </w:pPr>
            <w:r w:rsidRPr="00725E27">
              <w:rPr>
                <w:szCs w:val="24"/>
              </w:rPr>
              <w:t>Third party</w:t>
            </w:r>
          </w:p>
          <w:p w14:paraId="021596BF" w14:textId="77777777" w:rsidR="00DC0ACC" w:rsidRPr="00725E27" w:rsidRDefault="00DC0ACC" w:rsidP="004470E5">
            <w:pPr>
              <w:pStyle w:val="ListParagraph"/>
              <w:numPr>
                <w:ilvl w:val="0"/>
                <w:numId w:val="61"/>
              </w:numPr>
              <w:rPr>
                <w:szCs w:val="24"/>
              </w:rPr>
            </w:pPr>
            <w:r w:rsidRPr="00725E27">
              <w:rPr>
                <w:szCs w:val="24"/>
              </w:rPr>
              <w:t>Portfolio</w:t>
            </w:r>
          </w:p>
        </w:tc>
      </w:tr>
      <w:tr w:rsidR="00DC0CBC" w:rsidRPr="00725E27" w14:paraId="21BFF1AD"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1555DF42"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t>Implement project contract</w:t>
            </w:r>
          </w:p>
        </w:tc>
        <w:tc>
          <w:tcPr>
            <w:tcW w:w="2226" w:type="pct"/>
            <w:tcBorders>
              <w:top w:val="single" w:sz="4" w:space="0" w:color="auto"/>
              <w:left w:val="single" w:sz="4" w:space="0" w:color="auto"/>
              <w:bottom w:val="single" w:sz="4" w:space="0" w:color="auto"/>
              <w:right w:val="single" w:sz="4" w:space="0" w:color="auto"/>
            </w:tcBorders>
          </w:tcPr>
          <w:p w14:paraId="1A62B0DC" w14:textId="77777777" w:rsidR="00DC0ACC" w:rsidRPr="00725E27" w:rsidRDefault="00DC0ACC" w:rsidP="004470E5">
            <w:pPr>
              <w:pStyle w:val="ListParagraph"/>
              <w:numPr>
                <w:ilvl w:val="0"/>
                <w:numId w:val="64"/>
              </w:numPr>
              <w:spacing w:after="0" w:line="360" w:lineRule="auto"/>
              <w:rPr>
                <w:vanish/>
                <w:szCs w:val="24"/>
                <w:lang w:val="en-GB"/>
              </w:rPr>
            </w:pPr>
          </w:p>
          <w:p w14:paraId="57279F25" w14:textId="77777777" w:rsidR="00DC0ACC" w:rsidRPr="00725E27" w:rsidRDefault="00DC0ACC" w:rsidP="004470E5">
            <w:pPr>
              <w:pStyle w:val="ListParagraph"/>
              <w:numPr>
                <w:ilvl w:val="0"/>
                <w:numId w:val="64"/>
              </w:numPr>
              <w:spacing w:after="0" w:line="360" w:lineRule="auto"/>
              <w:rPr>
                <w:vanish/>
                <w:szCs w:val="24"/>
                <w:lang w:val="en-GB"/>
              </w:rPr>
            </w:pPr>
          </w:p>
          <w:p w14:paraId="26112343" w14:textId="77777777" w:rsidR="00DC0ACC" w:rsidRPr="00725E27" w:rsidRDefault="00DC0ACC" w:rsidP="004470E5">
            <w:pPr>
              <w:pStyle w:val="ListParagraph"/>
              <w:numPr>
                <w:ilvl w:val="0"/>
                <w:numId w:val="64"/>
              </w:numPr>
              <w:spacing w:after="0" w:line="360" w:lineRule="auto"/>
              <w:rPr>
                <w:vanish/>
                <w:szCs w:val="24"/>
                <w:lang w:val="en-GB"/>
              </w:rPr>
            </w:pPr>
          </w:p>
          <w:p w14:paraId="7A828C7D" w14:textId="77777777" w:rsidR="00DC0ACC" w:rsidRPr="00725E27" w:rsidRDefault="00DC0ACC" w:rsidP="004470E5">
            <w:pPr>
              <w:pStyle w:val="ListParagraph"/>
              <w:numPr>
                <w:ilvl w:val="0"/>
                <w:numId w:val="64"/>
              </w:numPr>
              <w:spacing w:after="0" w:line="360" w:lineRule="auto"/>
              <w:rPr>
                <w:vanish/>
                <w:szCs w:val="24"/>
                <w:lang w:val="en-GB"/>
              </w:rPr>
            </w:pPr>
          </w:p>
          <w:p w14:paraId="7D549EBA" w14:textId="77777777" w:rsidR="00DC0ACC" w:rsidRPr="00725E27" w:rsidRDefault="00DC0ACC" w:rsidP="004470E5">
            <w:pPr>
              <w:pStyle w:val="ListParagraph"/>
              <w:numPr>
                <w:ilvl w:val="0"/>
                <w:numId w:val="64"/>
              </w:numPr>
              <w:spacing w:after="0" w:line="360" w:lineRule="auto"/>
              <w:rPr>
                <w:vanish/>
                <w:szCs w:val="24"/>
                <w:lang w:val="en-GB"/>
              </w:rPr>
            </w:pPr>
          </w:p>
          <w:p w14:paraId="325A4792" w14:textId="77777777" w:rsidR="00DC0ACC" w:rsidRPr="00725E27" w:rsidRDefault="00DC0ACC" w:rsidP="004470E5">
            <w:pPr>
              <w:pStyle w:val="ListParagraph"/>
              <w:numPr>
                <w:ilvl w:val="0"/>
                <w:numId w:val="64"/>
              </w:numPr>
              <w:spacing w:after="0" w:line="360" w:lineRule="auto"/>
              <w:rPr>
                <w:vanish/>
                <w:szCs w:val="24"/>
                <w:lang w:val="en-GB"/>
              </w:rPr>
            </w:pPr>
          </w:p>
          <w:p w14:paraId="4C788B92"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Identification of contract documents and their functions</w:t>
            </w:r>
          </w:p>
          <w:p w14:paraId="478F5095"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Types of contracts</w:t>
            </w:r>
          </w:p>
          <w:p w14:paraId="60133739" w14:textId="77777777" w:rsidR="00DC0ACC" w:rsidRPr="00725E27" w:rsidRDefault="00DC0ACC" w:rsidP="004470E5">
            <w:pPr>
              <w:pStyle w:val="ListParagraph"/>
              <w:numPr>
                <w:ilvl w:val="0"/>
                <w:numId w:val="65"/>
              </w:numPr>
              <w:spacing w:after="0" w:line="240" w:lineRule="auto"/>
              <w:rPr>
                <w:rFonts w:eastAsia="Times New Roman"/>
                <w:vanish/>
                <w:szCs w:val="24"/>
              </w:rPr>
            </w:pPr>
          </w:p>
          <w:p w14:paraId="5C3A7067" w14:textId="77777777" w:rsidR="00DC0ACC" w:rsidRPr="00725E27" w:rsidRDefault="00DC0ACC" w:rsidP="004470E5">
            <w:pPr>
              <w:pStyle w:val="ListParagraph"/>
              <w:numPr>
                <w:ilvl w:val="0"/>
                <w:numId w:val="65"/>
              </w:numPr>
              <w:spacing w:after="0" w:line="240" w:lineRule="auto"/>
              <w:rPr>
                <w:rFonts w:eastAsia="Times New Roman"/>
                <w:vanish/>
                <w:szCs w:val="24"/>
              </w:rPr>
            </w:pPr>
          </w:p>
          <w:p w14:paraId="48F7126F" w14:textId="77777777" w:rsidR="00DC0ACC" w:rsidRPr="00725E27" w:rsidRDefault="00DC0ACC" w:rsidP="004470E5">
            <w:pPr>
              <w:pStyle w:val="ListParagraph"/>
              <w:numPr>
                <w:ilvl w:val="0"/>
                <w:numId w:val="65"/>
              </w:numPr>
              <w:spacing w:after="0" w:line="240" w:lineRule="auto"/>
              <w:rPr>
                <w:rFonts w:eastAsia="Times New Roman"/>
                <w:vanish/>
                <w:szCs w:val="24"/>
              </w:rPr>
            </w:pPr>
          </w:p>
          <w:p w14:paraId="498AFF32" w14:textId="77777777" w:rsidR="00DC0ACC" w:rsidRPr="00725E27" w:rsidRDefault="00DC0ACC" w:rsidP="004470E5">
            <w:pPr>
              <w:pStyle w:val="ListParagraph"/>
              <w:numPr>
                <w:ilvl w:val="0"/>
                <w:numId w:val="65"/>
              </w:numPr>
              <w:spacing w:after="0" w:line="240" w:lineRule="auto"/>
              <w:rPr>
                <w:rFonts w:eastAsia="Times New Roman"/>
                <w:vanish/>
                <w:szCs w:val="24"/>
              </w:rPr>
            </w:pPr>
          </w:p>
          <w:p w14:paraId="746CF6F4" w14:textId="77777777" w:rsidR="00DC0ACC" w:rsidRPr="00725E27" w:rsidRDefault="00DC0ACC" w:rsidP="004470E5">
            <w:pPr>
              <w:pStyle w:val="ListParagraph"/>
              <w:numPr>
                <w:ilvl w:val="0"/>
                <w:numId w:val="65"/>
              </w:numPr>
              <w:spacing w:after="0" w:line="240" w:lineRule="auto"/>
              <w:rPr>
                <w:rFonts w:eastAsia="Times New Roman"/>
                <w:vanish/>
                <w:szCs w:val="24"/>
              </w:rPr>
            </w:pPr>
          </w:p>
          <w:p w14:paraId="134AEE06" w14:textId="77777777" w:rsidR="00DC0ACC" w:rsidRPr="00725E27" w:rsidRDefault="00DC0ACC" w:rsidP="004470E5">
            <w:pPr>
              <w:pStyle w:val="ListParagraph"/>
              <w:numPr>
                <w:ilvl w:val="0"/>
                <w:numId w:val="65"/>
              </w:numPr>
              <w:spacing w:after="0" w:line="240" w:lineRule="auto"/>
              <w:rPr>
                <w:rFonts w:eastAsia="Times New Roman"/>
                <w:vanish/>
                <w:szCs w:val="24"/>
              </w:rPr>
            </w:pPr>
          </w:p>
          <w:p w14:paraId="3C9A0790" w14:textId="77777777" w:rsidR="00DC0ACC" w:rsidRPr="00725E27" w:rsidRDefault="00DC0ACC" w:rsidP="004470E5">
            <w:pPr>
              <w:pStyle w:val="ListParagraph"/>
              <w:numPr>
                <w:ilvl w:val="1"/>
                <w:numId w:val="65"/>
              </w:numPr>
              <w:spacing w:after="0" w:line="240" w:lineRule="auto"/>
              <w:rPr>
                <w:rFonts w:eastAsia="Times New Roman"/>
                <w:vanish/>
                <w:szCs w:val="24"/>
              </w:rPr>
            </w:pPr>
          </w:p>
          <w:p w14:paraId="7C20FFAB" w14:textId="77777777" w:rsidR="00DC0ACC" w:rsidRPr="00725E27" w:rsidRDefault="00DC0ACC" w:rsidP="004470E5">
            <w:pPr>
              <w:pStyle w:val="ListParagraph"/>
              <w:numPr>
                <w:ilvl w:val="1"/>
                <w:numId w:val="65"/>
              </w:numPr>
              <w:spacing w:after="0" w:line="240" w:lineRule="auto"/>
              <w:rPr>
                <w:rFonts w:eastAsia="Times New Roman"/>
                <w:vanish/>
                <w:szCs w:val="24"/>
              </w:rPr>
            </w:pPr>
          </w:p>
          <w:p w14:paraId="18FD3397"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szCs w:val="24"/>
              </w:rPr>
              <w:t>L</w:t>
            </w:r>
            <w:r w:rsidRPr="00725E27">
              <w:rPr>
                <w:rFonts w:eastAsia="Times New Roman"/>
                <w:bCs/>
                <w:szCs w:val="24"/>
              </w:rPr>
              <w:t>ump Sum Contract</w:t>
            </w:r>
          </w:p>
          <w:p w14:paraId="44B0F40F"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Unit Price Contract</w:t>
            </w:r>
          </w:p>
          <w:p w14:paraId="538FB2DF"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Cost-Plus Contract</w:t>
            </w:r>
          </w:p>
          <w:p w14:paraId="4ACE0388"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lastRenderedPageBreak/>
              <w:t>Time and Materials Contract</w:t>
            </w:r>
          </w:p>
          <w:p w14:paraId="5C6A4F2C"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Design and Build Contract</w:t>
            </w:r>
          </w:p>
          <w:p w14:paraId="756C31DC"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Management Contract</w:t>
            </w:r>
          </w:p>
          <w:p w14:paraId="52C1ADD2"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Target Cost Contract</w:t>
            </w:r>
          </w:p>
          <w:p w14:paraId="6B363684"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J.V (Joint Venture) Contract</w:t>
            </w:r>
          </w:p>
          <w:p w14:paraId="19D64F01" w14:textId="77777777" w:rsidR="00DC0ACC" w:rsidRPr="00725E27" w:rsidRDefault="00DC0ACC" w:rsidP="004470E5">
            <w:pPr>
              <w:pStyle w:val="ListParagraph"/>
              <w:numPr>
                <w:ilvl w:val="2"/>
                <w:numId w:val="65"/>
              </w:numPr>
              <w:spacing w:after="0" w:line="240" w:lineRule="auto"/>
              <w:rPr>
                <w:rFonts w:eastAsia="Times New Roman"/>
                <w:szCs w:val="24"/>
              </w:rPr>
            </w:pPr>
            <w:r w:rsidRPr="00725E27">
              <w:rPr>
                <w:rFonts w:eastAsia="Times New Roman"/>
                <w:bCs/>
                <w:szCs w:val="24"/>
              </w:rPr>
              <w:t>Subcontract</w:t>
            </w:r>
          </w:p>
          <w:p w14:paraId="4DA1A650" w14:textId="77777777" w:rsidR="00DC0ACC" w:rsidRPr="00725E27" w:rsidRDefault="00DC0ACC" w:rsidP="004470E5">
            <w:pPr>
              <w:pStyle w:val="ListParagraph"/>
              <w:numPr>
                <w:ilvl w:val="2"/>
                <w:numId w:val="65"/>
              </w:numPr>
              <w:spacing w:after="0" w:line="360" w:lineRule="auto"/>
              <w:rPr>
                <w:szCs w:val="24"/>
                <w:lang w:val="en-GB"/>
              </w:rPr>
            </w:pPr>
            <w:r w:rsidRPr="00725E27">
              <w:rPr>
                <w:rFonts w:eastAsia="Times New Roman"/>
                <w:bCs/>
                <w:szCs w:val="24"/>
                <w:lang w:val="en-US"/>
              </w:rPr>
              <w:t>Negotiated Contract</w:t>
            </w:r>
          </w:p>
          <w:p w14:paraId="4D7639CE"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Law of contract and tort</w:t>
            </w:r>
          </w:p>
          <w:p w14:paraId="4B947F82"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Conflict management</w:t>
            </w:r>
          </w:p>
          <w:p w14:paraId="1AEC78BE"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Regulatory bodies</w:t>
            </w:r>
          </w:p>
          <w:p w14:paraId="7CE0D4AE" w14:textId="77777777" w:rsidR="00DC0ACC" w:rsidRPr="00725E27" w:rsidRDefault="00DC0ACC" w:rsidP="004470E5">
            <w:pPr>
              <w:pStyle w:val="ListParagraph"/>
              <w:numPr>
                <w:ilvl w:val="0"/>
                <w:numId w:val="66"/>
              </w:numPr>
              <w:spacing w:after="0" w:line="360" w:lineRule="auto"/>
              <w:rPr>
                <w:vanish/>
                <w:szCs w:val="24"/>
                <w:lang w:val="en-GB"/>
              </w:rPr>
            </w:pPr>
          </w:p>
          <w:p w14:paraId="584C183C" w14:textId="77777777" w:rsidR="00DC0ACC" w:rsidRPr="00725E27" w:rsidRDefault="00DC0ACC" w:rsidP="004470E5">
            <w:pPr>
              <w:pStyle w:val="ListParagraph"/>
              <w:numPr>
                <w:ilvl w:val="0"/>
                <w:numId w:val="66"/>
              </w:numPr>
              <w:spacing w:after="0" w:line="360" w:lineRule="auto"/>
              <w:rPr>
                <w:vanish/>
                <w:szCs w:val="24"/>
                <w:lang w:val="en-GB"/>
              </w:rPr>
            </w:pPr>
          </w:p>
          <w:p w14:paraId="7A4AADE7" w14:textId="77777777" w:rsidR="00DC0ACC" w:rsidRPr="00725E27" w:rsidRDefault="00DC0ACC" w:rsidP="004470E5">
            <w:pPr>
              <w:pStyle w:val="ListParagraph"/>
              <w:numPr>
                <w:ilvl w:val="0"/>
                <w:numId w:val="66"/>
              </w:numPr>
              <w:spacing w:after="0" w:line="360" w:lineRule="auto"/>
              <w:rPr>
                <w:vanish/>
                <w:szCs w:val="24"/>
                <w:lang w:val="en-GB"/>
              </w:rPr>
            </w:pPr>
          </w:p>
          <w:p w14:paraId="1DFE7DA4" w14:textId="77777777" w:rsidR="00DC0ACC" w:rsidRPr="00725E27" w:rsidRDefault="00DC0ACC" w:rsidP="004470E5">
            <w:pPr>
              <w:pStyle w:val="ListParagraph"/>
              <w:numPr>
                <w:ilvl w:val="0"/>
                <w:numId w:val="66"/>
              </w:numPr>
              <w:spacing w:after="0" w:line="360" w:lineRule="auto"/>
              <w:rPr>
                <w:vanish/>
                <w:szCs w:val="24"/>
                <w:lang w:val="en-GB"/>
              </w:rPr>
            </w:pPr>
          </w:p>
          <w:p w14:paraId="4726C6D5" w14:textId="77777777" w:rsidR="00DC0ACC" w:rsidRPr="00725E27" w:rsidRDefault="00DC0ACC" w:rsidP="004470E5">
            <w:pPr>
              <w:pStyle w:val="ListParagraph"/>
              <w:numPr>
                <w:ilvl w:val="0"/>
                <w:numId w:val="66"/>
              </w:numPr>
              <w:spacing w:after="0" w:line="360" w:lineRule="auto"/>
              <w:rPr>
                <w:vanish/>
                <w:szCs w:val="24"/>
                <w:lang w:val="en-GB"/>
              </w:rPr>
            </w:pPr>
          </w:p>
          <w:p w14:paraId="35A6B372" w14:textId="77777777" w:rsidR="00DC0ACC" w:rsidRPr="00725E27" w:rsidRDefault="00DC0ACC" w:rsidP="004470E5">
            <w:pPr>
              <w:pStyle w:val="ListParagraph"/>
              <w:numPr>
                <w:ilvl w:val="0"/>
                <w:numId w:val="66"/>
              </w:numPr>
              <w:spacing w:after="0" w:line="360" w:lineRule="auto"/>
              <w:rPr>
                <w:vanish/>
                <w:szCs w:val="24"/>
                <w:lang w:val="en-GB"/>
              </w:rPr>
            </w:pPr>
          </w:p>
          <w:p w14:paraId="573EDCA0" w14:textId="77777777" w:rsidR="00DC0ACC" w:rsidRPr="00725E27" w:rsidRDefault="00DC0ACC" w:rsidP="004470E5">
            <w:pPr>
              <w:pStyle w:val="ListParagraph"/>
              <w:numPr>
                <w:ilvl w:val="1"/>
                <w:numId w:val="66"/>
              </w:numPr>
              <w:spacing w:after="0" w:line="360" w:lineRule="auto"/>
              <w:rPr>
                <w:vanish/>
                <w:szCs w:val="24"/>
                <w:lang w:val="en-GB"/>
              </w:rPr>
            </w:pPr>
          </w:p>
          <w:p w14:paraId="21A2D984" w14:textId="77777777" w:rsidR="00DC0ACC" w:rsidRPr="00725E27" w:rsidRDefault="00DC0ACC" w:rsidP="004470E5">
            <w:pPr>
              <w:pStyle w:val="ListParagraph"/>
              <w:numPr>
                <w:ilvl w:val="1"/>
                <w:numId w:val="66"/>
              </w:numPr>
              <w:spacing w:after="0" w:line="360" w:lineRule="auto"/>
              <w:rPr>
                <w:vanish/>
                <w:szCs w:val="24"/>
                <w:lang w:val="en-GB"/>
              </w:rPr>
            </w:pPr>
          </w:p>
          <w:p w14:paraId="7F7F6C4C" w14:textId="77777777" w:rsidR="00DC0ACC" w:rsidRPr="00725E27" w:rsidRDefault="00DC0ACC" w:rsidP="004470E5">
            <w:pPr>
              <w:pStyle w:val="ListParagraph"/>
              <w:numPr>
                <w:ilvl w:val="1"/>
                <w:numId w:val="66"/>
              </w:numPr>
              <w:spacing w:after="0" w:line="360" w:lineRule="auto"/>
              <w:rPr>
                <w:vanish/>
                <w:szCs w:val="24"/>
                <w:lang w:val="en-GB"/>
              </w:rPr>
            </w:pPr>
          </w:p>
          <w:p w14:paraId="566AAD86" w14:textId="77777777" w:rsidR="00DC0ACC" w:rsidRPr="00725E27" w:rsidRDefault="00DC0ACC" w:rsidP="004470E5">
            <w:pPr>
              <w:pStyle w:val="ListParagraph"/>
              <w:numPr>
                <w:ilvl w:val="1"/>
                <w:numId w:val="66"/>
              </w:numPr>
              <w:spacing w:after="0" w:line="360" w:lineRule="auto"/>
              <w:rPr>
                <w:vanish/>
                <w:szCs w:val="24"/>
                <w:lang w:val="en-GB"/>
              </w:rPr>
            </w:pPr>
          </w:p>
          <w:p w14:paraId="558FC8B7" w14:textId="77777777" w:rsidR="00DC0ACC" w:rsidRPr="00725E27" w:rsidRDefault="00DC0ACC" w:rsidP="004470E5">
            <w:pPr>
              <w:pStyle w:val="ListParagraph"/>
              <w:numPr>
                <w:ilvl w:val="1"/>
                <w:numId w:val="66"/>
              </w:numPr>
              <w:spacing w:after="0" w:line="360" w:lineRule="auto"/>
              <w:rPr>
                <w:vanish/>
                <w:szCs w:val="24"/>
                <w:lang w:val="en-GB"/>
              </w:rPr>
            </w:pPr>
          </w:p>
          <w:p w14:paraId="081408EC"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National Construction Authority (NCA)</w:t>
            </w:r>
          </w:p>
          <w:p w14:paraId="03A7038E"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Building and Construction Authority (BCA)</w:t>
            </w:r>
          </w:p>
          <w:p w14:paraId="39400C71"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Institute of Engineers (IEK)</w:t>
            </w:r>
          </w:p>
          <w:p w14:paraId="692A2B2E"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Kenya Bureau of Standards (KEBS)</w:t>
            </w:r>
          </w:p>
          <w:p w14:paraId="11C785A4"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Environmental Management and Coordination Authority (EMCA)</w:t>
            </w:r>
          </w:p>
          <w:p w14:paraId="2E5E96B5"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Public Procurement Regulatory Authority (PPRA)</w:t>
            </w:r>
          </w:p>
          <w:p w14:paraId="7DC86515"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Occupational Safety and Health Administration (OSHA)</w:t>
            </w:r>
          </w:p>
          <w:p w14:paraId="0BDAD3D6"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lastRenderedPageBreak/>
              <w:t>National Environmental Management Authority (NEMA)</w:t>
            </w:r>
          </w:p>
          <w:p w14:paraId="64FD804C"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Energy Regulatory Commission (ERC)</w:t>
            </w:r>
          </w:p>
          <w:p w14:paraId="6C2FCF5B" w14:textId="77777777" w:rsidR="00DC0ACC" w:rsidRPr="00725E27" w:rsidRDefault="00DC0ACC" w:rsidP="004470E5">
            <w:pPr>
              <w:pStyle w:val="ListParagraph"/>
              <w:numPr>
                <w:ilvl w:val="2"/>
                <w:numId w:val="66"/>
              </w:numPr>
              <w:spacing w:after="0" w:line="360" w:lineRule="auto"/>
              <w:rPr>
                <w:szCs w:val="24"/>
                <w:lang w:val="en-GB"/>
              </w:rPr>
            </w:pPr>
            <w:r w:rsidRPr="00725E27">
              <w:rPr>
                <w:szCs w:val="24"/>
                <w:lang w:val="en-GB"/>
              </w:rPr>
              <w:t>Local Government Authorities (Municipal/County)</w:t>
            </w:r>
          </w:p>
          <w:p w14:paraId="0132B78B"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Process of approval</w:t>
            </w:r>
          </w:p>
          <w:p w14:paraId="11B80F1D" w14:textId="77777777" w:rsidR="00DC0ACC" w:rsidRPr="00725E27" w:rsidRDefault="00DC0ACC" w:rsidP="004470E5">
            <w:pPr>
              <w:pStyle w:val="ListParagraph"/>
              <w:numPr>
                <w:ilvl w:val="0"/>
                <w:numId w:val="67"/>
              </w:numPr>
              <w:spacing w:after="0" w:line="360" w:lineRule="auto"/>
              <w:rPr>
                <w:vanish/>
                <w:szCs w:val="24"/>
                <w:lang w:val="en-GB"/>
              </w:rPr>
            </w:pPr>
          </w:p>
          <w:p w14:paraId="5D28872E" w14:textId="77777777" w:rsidR="00DC0ACC" w:rsidRPr="00725E27" w:rsidRDefault="00DC0ACC" w:rsidP="004470E5">
            <w:pPr>
              <w:pStyle w:val="ListParagraph"/>
              <w:numPr>
                <w:ilvl w:val="0"/>
                <w:numId w:val="67"/>
              </w:numPr>
              <w:spacing w:after="0" w:line="360" w:lineRule="auto"/>
              <w:rPr>
                <w:vanish/>
                <w:szCs w:val="24"/>
                <w:lang w:val="en-GB"/>
              </w:rPr>
            </w:pPr>
          </w:p>
          <w:p w14:paraId="76D6C52A" w14:textId="77777777" w:rsidR="00DC0ACC" w:rsidRPr="00725E27" w:rsidRDefault="00DC0ACC" w:rsidP="004470E5">
            <w:pPr>
              <w:pStyle w:val="ListParagraph"/>
              <w:numPr>
                <w:ilvl w:val="0"/>
                <w:numId w:val="67"/>
              </w:numPr>
              <w:spacing w:after="0" w:line="360" w:lineRule="auto"/>
              <w:rPr>
                <w:vanish/>
                <w:szCs w:val="24"/>
                <w:lang w:val="en-GB"/>
              </w:rPr>
            </w:pPr>
          </w:p>
          <w:p w14:paraId="2856CF80" w14:textId="77777777" w:rsidR="00DC0ACC" w:rsidRPr="00725E27" w:rsidRDefault="00DC0ACC" w:rsidP="004470E5">
            <w:pPr>
              <w:pStyle w:val="ListParagraph"/>
              <w:numPr>
                <w:ilvl w:val="0"/>
                <w:numId w:val="67"/>
              </w:numPr>
              <w:spacing w:after="0" w:line="360" w:lineRule="auto"/>
              <w:rPr>
                <w:vanish/>
                <w:szCs w:val="24"/>
                <w:lang w:val="en-GB"/>
              </w:rPr>
            </w:pPr>
          </w:p>
          <w:p w14:paraId="25632310" w14:textId="77777777" w:rsidR="00DC0ACC" w:rsidRPr="00725E27" w:rsidRDefault="00DC0ACC" w:rsidP="004470E5">
            <w:pPr>
              <w:pStyle w:val="ListParagraph"/>
              <w:numPr>
                <w:ilvl w:val="0"/>
                <w:numId w:val="67"/>
              </w:numPr>
              <w:spacing w:after="0" w:line="360" w:lineRule="auto"/>
              <w:rPr>
                <w:vanish/>
                <w:szCs w:val="24"/>
                <w:lang w:val="en-GB"/>
              </w:rPr>
            </w:pPr>
          </w:p>
          <w:p w14:paraId="6744F42D" w14:textId="77777777" w:rsidR="00DC0ACC" w:rsidRPr="00725E27" w:rsidRDefault="00DC0ACC" w:rsidP="004470E5">
            <w:pPr>
              <w:pStyle w:val="ListParagraph"/>
              <w:numPr>
                <w:ilvl w:val="0"/>
                <w:numId w:val="67"/>
              </w:numPr>
              <w:spacing w:after="0" w:line="360" w:lineRule="auto"/>
              <w:rPr>
                <w:vanish/>
                <w:szCs w:val="24"/>
                <w:lang w:val="en-GB"/>
              </w:rPr>
            </w:pPr>
          </w:p>
          <w:p w14:paraId="5B585A9B" w14:textId="77777777" w:rsidR="00DC0ACC" w:rsidRPr="00725E27" w:rsidRDefault="00DC0ACC" w:rsidP="004470E5">
            <w:pPr>
              <w:pStyle w:val="ListParagraph"/>
              <w:numPr>
                <w:ilvl w:val="1"/>
                <w:numId w:val="67"/>
              </w:numPr>
              <w:spacing w:after="0" w:line="360" w:lineRule="auto"/>
              <w:rPr>
                <w:vanish/>
                <w:szCs w:val="24"/>
                <w:lang w:val="en-GB"/>
              </w:rPr>
            </w:pPr>
          </w:p>
          <w:p w14:paraId="6798DA9A" w14:textId="77777777" w:rsidR="00DC0ACC" w:rsidRPr="00725E27" w:rsidRDefault="00DC0ACC" w:rsidP="004470E5">
            <w:pPr>
              <w:pStyle w:val="ListParagraph"/>
              <w:numPr>
                <w:ilvl w:val="1"/>
                <w:numId w:val="67"/>
              </w:numPr>
              <w:spacing w:after="0" w:line="360" w:lineRule="auto"/>
              <w:rPr>
                <w:vanish/>
                <w:szCs w:val="24"/>
                <w:lang w:val="en-GB"/>
              </w:rPr>
            </w:pPr>
          </w:p>
          <w:p w14:paraId="6E072E2B" w14:textId="77777777" w:rsidR="00DC0ACC" w:rsidRPr="00725E27" w:rsidRDefault="00DC0ACC" w:rsidP="004470E5">
            <w:pPr>
              <w:pStyle w:val="ListParagraph"/>
              <w:numPr>
                <w:ilvl w:val="1"/>
                <w:numId w:val="67"/>
              </w:numPr>
              <w:spacing w:after="0" w:line="360" w:lineRule="auto"/>
              <w:rPr>
                <w:vanish/>
                <w:szCs w:val="24"/>
                <w:lang w:val="en-GB"/>
              </w:rPr>
            </w:pPr>
          </w:p>
          <w:p w14:paraId="24831ADD" w14:textId="77777777" w:rsidR="00DC0ACC" w:rsidRPr="00725E27" w:rsidRDefault="00DC0ACC" w:rsidP="004470E5">
            <w:pPr>
              <w:pStyle w:val="ListParagraph"/>
              <w:numPr>
                <w:ilvl w:val="1"/>
                <w:numId w:val="67"/>
              </w:numPr>
              <w:spacing w:after="0" w:line="360" w:lineRule="auto"/>
              <w:rPr>
                <w:vanish/>
                <w:szCs w:val="24"/>
                <w:lang w:val="en-GB"/>
              </w:rPr>
            </w:pPr>
          </w:p>
          <w:p w14:paraId="54AA51D9" w14:textId="77777777" w:rsidR="00DC0ACC" w:rsidRPr="00725E27" w:rsidRDefault="00DC0ACC" w:rsidP="004470E5">
            <w:pPr>
              <w:pStyle w:val="ListParagraph"/>
              <w:numPr>
                <w:ilvl w:val="1"/>
                <w:numId w:val="67"/>
              </w:numPr>
              <w:spacing w:after="0" w:line="360" w:lineRule="auto"/>
              <w:rPr>
                <w:vanish/>
                <w:szCs w:val="24"/>
                <w:lang w:val="en-GB"/>
              </w:rPr>
            </w:pPr>
          </w:p>
          <w:p w14:paraId="2512C933" w14:textId="77777777" w:rsidR="00DC0ACC" w:rsidRPr="00725E27" w:rsidRDefault="00DC0ACC" w:rsidP="004470E5">
            <w:pPr>
              <w:pStyle w:val="ListParagraph"/>
              <w:numPr>
                <w:ilvl w:val="1"/>
                <w:numId w:val="67"/>
              </w:numPr>
              <w:spacing w:after="0" w:line="360" w:lineRule="auto"/>
              <w:rPr>
                <w:vanish/>
                <w:szCs w:val="24"/>
                <w:lang w:val="en-GB"/>
              </w:rPr>
            </w:pPr>
          </w:p>
          <w:p w14:paraId="5CBD7B6C"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Project Proposal Submission</w:t>
            </w:r>
          </w:p>
          <w:p w14:paraId="6C34CC87"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Review of Application</w:t>
            </w:r>
          </w:p>
          <w:p w14:paraId="40973F45"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Compliance Check</w:t>
            </w:r>
          </w:p>
          <w:p w14:paraId="05630706"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Site Inspection</w:t>
            </w:r>
          </w:p>
          <w:p w14:paraId="43111333"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Preparation of Approval Report</w:t>
            </w:r>
          </w:p>
          <w:p w14:paraId="011A50D7"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Approval of Plans and Documents</w:t>
            </w:r>
          </w:p>
          <w:p w14:paraId="699BFC41"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Issuance of Approval Certificate</w:t>
            </w:r>
          </w:p>
          <w:p w14:paraId="202933A4"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Public Notification (if required)</w:t>
            </w:r>
          </w:p>
          <w:p w14:paraId="67AEDA57"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Permit Issuance</w:t>
            </w:r>
          </w:p>
          <w:p w14:paraId="39FB2B8D" w14:textId="77777777" w:rsidR="00DC0ACC" w:rsidRPr="00725E27" w:rsidRDefault="00DC0ACC" w:rsidP="004470E5">
            <w:pPr>
              <w:pStyle w:val="ListParagraph"/>
              <w:numPr>
                <w:ilvl w:val="2"/>
                <w:numId w:val="67"/>
              </w:numPr>
              <w:spacing w:after="0" w:line="360" w:lineRule="auto"/>
              <w:rPr>
                <w:szCs w:val="24"/>
                <w:lang w:val="en-GB"/>
              </w:rPr>
            </w:pPr>
            <w:r w:rsidRPr="00725E27">
              <w:rPr>
                <w:szCs w:val="24"/>
                <w:lang w:val="en-GB"/>
              </w:rPr>
              <w:t>Project Commencement</w:t>
            </w:r>
          </w:p>
          <w:p w14:paraId="73C281EF"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Development of a project documentation register</w:t>
            </w:r>
          </w:p>
          <w:p w14:paraId="07FF9322"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Updating project register</w:t>
            </w:r>
          </w:p>
          <w:p w14:paraId="72BC22A4"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Confidentiality of the information in the register</w:t>
            </w:r>
          </w:p>
          <w:p w14:paraId="3689DC9F"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Security of the register</w:t>
            </w:r>
          </w:p>
          <w:p w14:paraId="61E1A118"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Project stakeholders</w:t>
            </w:r>
          </w:p>
          <w:p w14:paraId="27EDEDB0" w14:textId="77777777" w:rsidR="00DC0ACC" w:rsidRPr="00725E27" w:rsidRDefault="00DC0ACC" w:rsidP="004470E5">
            <w:pPr>
              <w:pStyle w:val="ListParagraph"/>
              <w:numPr>
                <w:ilvl w:val="0"/>
                <w:numId w:val="68"/>
              </w:numPr>
              <w:spacing w:after="0" w:line="360" w:lineRule="auto"/>
              <w:rPr>
                <w:vanish/>
                <w:szCs w:val="24"/>
                <w:lang w:val="en-GB"/>
              </w:rPr>
            </w:pPr>
          </w:p>
          <w:p w14:paraId="6DC435DA" w14:textId="77777777" w:rsidR="00DC0ACC" w:rsidRPr="00725E27" w:rsidRDefault="00DC0ACC" w:rsidP="004470E5">
            <w:pPr>
              <w:pStyle w:val="ListParagraph"/>
              <w:numPr>
                <w:ilvl w:val="0"/>
                <w:numId w:val="68"/>
              </w:numPr>
              <w:spacing w:after="0" w:line="360" w:lineRule="auto"/>
              <w:rPr>
                <w:vanish/>
                <w:szCs w:val="24"/>
                <w:lang w:val="en-GB"/>
              </w:rPr>
            </w:pPr>
          </w:p>
          <w:p w14:paraId="1B52DFE3" w14:textId="77777777" w:rsidR="00DC0ACC" w:rsidRPr="00725E27" w:rsidRDefault="00DC0ACC" w:rsidP="004470E5">
            <w:pPr>
              <w:pStyle w:val="ListParagraph"/>
              <w:numPr>
                <w:ilvl w:val="0"/>
                <w:numId w:val="68"/>
              </w:numPr>
              <w:spacing w:after="0" w:line="360" w:lineRule="auto"/>
              <w:rPr>
                <w:vanish/>
                <w:szCs w:val="24"/>
                <w:lang w:val="en-GB"/>
              </w:rPr>
            </w:pPr>
          </w:p>
          <w:p w14:paraId="5563CC53" w14:textId="77777777" w:rsidR="00DC0ACC" w:rsidRPr="00725E27" w:rsidRDefault="00DC0ACC" w:rsidP="004470E5">
            <w:pPr>
              <w:pStyle w:val="ListParagraph"/>
              <w:numPr>
                <w:ilvl w:val="0"/>
                <w:numId w:val="68"/>
              </w:numPr>
              <w:spacing w:after="0" w:line="360" w:lineRule="auto"/>
              <w:rPr>
                <w:vanish/>
                <w:szCs w:val="24"/>
                <w:lang w:val="en-GB"/>
              </w:rPr>
            </w:pPr>
          </w:p>
          <w:p w14:paraId="70A26337" w14:textId="77777777" w:rsidR="00DC0ACC" w:rsidRPr="00725E27" w:rsidRDefault="00DC0ACC" w:rsidP="004470E5">
            <w:pPr>
              <w:pStyle w:val="ListParagraph"/>
              <w:numPr>
                <w:ilvl w:val="0"/>
                <w:numId w:val="68"/>
              </w:numPr>
              <w:spacing w:after="0" w:line="360" w:lineRule="auto"/>
              <w:rPr>
                <w:vanish/>
                <w:szCs w:val="24"/>
                <w:lang w:val="en-GB"/>
              </w:rPr>
            </w:pPr>
          </w:p>
          <w:p w14:paraId="20C537BC" w14:textId="77777777" w:rsidR="00DC0ACC" w:rsidRPr="00725E27" w:rsidRDefault="00DC0ACC" w:rsidP="004470E5">
            <w:pPr>
              <w:pStyle w:val="ListParagraph"/>
              <w:numPr>
                <w:ilvl w:val="0"/>
                <w:numId w:val="68"/>
              </w:numPr>
              <w:spacing w:after="0" w:line="360" w:lineRule="auto"/>
              <w:rPr>
                <w:vanish/>
                <w:szCs w:val="24"/>
                <w:lang w:val="en-GB"/>
              </w:rPr>
            </w:pPr>
          </w:p>
          <w:p w14:paraId="48F7D96C" w14:textId="77777777" w:rsidR="00DC0ACC" w:rsidRPr="00725E27" w:rsidRDefault="00DC0ACC" w:rsidP="004470E5">
            <w:pPr>
              <w:pStyle w:val="ListParagraph"/>
              <w:numPr>
                <w:ilvl w:val="1"/>
                <w:numId w:val="68"/>
              </w:numPr>
              <w:spacing w:after="0" w:line="360" w:lineRule="auto"/>
              <w:rPr>
                <w:vanish/>
                <w:szCs w:val="24"/>
                <w:lang w:val="en-GB"/>
              </w:rPr>
            </w:pPr>
          </w:p>
          <w:p w14:paraId="675CF1ED" w14:textId="77777777" w:rsidR="00DC0ACC" w:rsidRPr="00725E27" w:rsidRDefault="00DC0ACC" w:rsidP="004470E5">
            <w:pPr>
              <w:pStyle w:val="ListParagraph"/>
              <w:numPr>
                <w:ilvl w:val="1"/>
                <w:numId w:val="68"/>
              </w:numPr>
              <w:spacing w:after="0" w:line="360" w:lineRule="auto"/>
              <w:rPr>
                <w:vanish/>
                <w:szCs w:val="24"/>
                <w:lang w:val="en-GB"/>
              </w:rPr>
            </w:pPr>
          </w:p>
          <w:p w14:paraId="73BA0E4D" w14:textId="77777777" w:rsidR="00DC0ACC" w:rsidRPr="00725E27" w:rsidRDefault="00DC0ACC" w:rsidP="004470E5">
            <w:pPr>
              <w:pStyle w:val="ListParagraph"/>
              <w:numPr>
                <w:ilvl w:val="1"/>
                <w:numId w:val="68"/>
              </w:numPr>
              <w:spacing w:after="0" w:line="360" w:lineRule="auto"/>
              <w:rPr>
                <w:vanish/>
                <w:szCs w:val="24"/>
                <w:lang w:val="en-GB"/>
              </w:rPr>
            </w:pPr>
          </w:p>
          <w:p w14:paraId="43C38DD1" w14:textId="77777777" w:rsidR="00DC0ACC" w:rsidRPr="00725E27" w:rsidRDefault="00DC0ACC" w:rsidP="004470E5">
            <w:pPr>
              <w:pStyle w:val="ListParagraph"/>
              <w:numPr>
                <w:ilvl w:val="1"/>
                <w:numId w:val="68"/>
              </w:numPr>
              <w:spacing w:after="0" w:line="360" w:lineRule="auto"/>
              <w:rPr>
                <w:vanish/>
                <w:szCs w:val="24"/>
                <w:lang w:val="en-GB"/>
              </w:rPr>
            </w:pPr>
          </w:p>
          <w:p w14:paraId="40246FDB" w14:textId="77777777" w:rsidR="00DC0ACC" w:rsidRPr="00725E27" w:rsidRDefault="00DC0ACC" w:rsidP="004470E5">
            <w:pPr>
              <w:pStyle w:val="ListParagraph"/>
              <w:numPr>
                <w:ilvl w:val="1"/>
                <w:numId w:val="68"/>
              </w:numPr>
              <w:spacing w:after="0" w:line="360" w:lineRule="auto"/>
              <w:rPr>
                <w:vanish/>
                <w:szCs w:val="24"/>
                <w:lang w:val="en-GB"/>
              </w:rPr>
            </w:pPr>
          </w:p>
          <w:p w14:paraId="50E3F1BC" w14:textId="77777777" w:rsidR="00DC0ACC" w:rsidRPr="00725E27" w:rsidRDefault="00DC0ACC" w:rsidP="004470E5">
            <w:pPr>
              <w:pStyle w:val="ListParagraph"/>
              <w:numPr>
                <w:ilvl w:val="1"/>
                <w:numId w:val="68"/>
              </w:numPr>
              <w:spacing w:after="0" w:line="360" w:lineRule="auto"/>
              <w:rPr>
                <w:vanish/>
                <w:szCs w:val="24"/>
                <w:lang w:val="en-GB"/>
              </w:rPr>
            </w:pPr>
          </w:p>
          <w:p w14:paraId="53BD9695" w14:textId="77777777" w:rsidR="00DC0ACC" w:rsidRPr="00725E27" w:rsidRDefault="00DC0ACC" w:rsidP="004470E5">
            <w:pPr>
              <w:pStyle w:val="ListParagraph"/>
              <w:numPr>
                <w:ilvl w:val="1"/>
                <w:numId w:val="68"/>
              </w:numPr>
              <w:spacing w:after="0" w:line="360" w:lineRule="auto"/>
              <w:rPr>
                <w:vanish/>
                <w:szCs w:val="24"/>
                <w:lang w:val="en-GB"/>
              </w:rPr>
            </w:pPr>
          </w:p>
          <w:p w14:paraId="2B46B170" w14:textId="77777777" w:rsidR="00DC0ACC" w:rsidRPr="00725E27" w:rsidRDefault="00DC0ACC" w:rsidP="004470E5">
            <w:pPr>
              <w:pStyle w:val="ListParagraph"/>
              <w:numPr>
                <w:ilvl w:val="1"/>
                <w:numId w:val="68"/>
              </w:numPr>
              <w:spacing w:after="0" w:line="360" w:lineRule="auto"/>
              <w:rPr>
                <w:vanish/>
                <w:szCs w:val="24"/>
                <w:lang w:val="en-GB"/>
              </w:rPr>
            </w:pPr>
          </w:p>
          <w:p w14:paraId="5211F153" w14:textId="77777777" w:rsidR="00DC0ACC" w:rsidRPr="00725E27" w:rsidRDefault="00DC0ACC" w:rsidP="004470E5">
            <w:pPr>
              <w:pStyle w:val="ListParagraph"/>
              <w:numPr>
                <w:ilvl w:val="1"/>
                <w:numId w:val="68"/>
              </w:numPr>
              <w:spacing w:after="0" w:line="360" w:lineRule="auto"/>
              <w:rPr>
                <w:vanish/>
                <w:szCs w:val="24"/>
                <w:lang w:val="en-GB"/>
              </w:rPr>
            </w:pPr>
          </w:p>
          <w:p w14:paraId="1563DC9D" w14:textId="77777777" w:rsidR="00DC0ACC" w:rsidRPr="00725E27" w:rsidRDefault="00DC0ACC" w:rsidP="004470E5">
            <w:pPr>
              <w:pStyle w:val="ListParagraph"/>
              <w:numPr>
                <w:ilvl w:val="1"/>
                <w:numId w:val="68"/>
              </w:numPr>
              <w:spacing w:after="0" w:line="360" w:lineRule="auto"/>
              <w:rPr>
                <w:vanish/>
                <w:szCs w:val="24"/>
                <w:lang w:val="en-GB"/>
              </w:rPr>
            </w:pPr>
          </w:p>
          <w:p w14:paraId="3313363F" w14:textId="77777777" w:rsidR="00DC0ACC" w:rsidRPr="00725E27" w:rsidRDefault="00DC0ACC" w:rsidP="004470E5">
            <w:pPr>
              <w:pStyle w:val="ListParagraph"/>
              <w:numPr>
                <w:ilvl w:val="1"/>
                <w:numId w:val="68"/>
              </w:numPr>
              <w:spacing w:after="0" w:line="360" w:lineRule="auto"/>
              <w:rPr>
                <w:vanish/>
                <w:szCs w:val="24"/>
                <w:lang w:val="en-GB"/>
              </w:rPr>
            </w:pPr>
          </w:p>
          <w:p w14:paraId="0314E61B" w14:textId="77777777" w:rsidR="00DC0ACC" w:rsidRPr="00725E27" w:rsidRDefault="00DC0ACC" w:rsidP="004470E5">
            <w:pPr>
              <w:pStyle w:val="ListParagraph"/>
              <w:numPr>
                <w:ilvl w:val="2"/>
                <w:numId w:val="68"/>
              </w:numPr>
              <w:spacing w:after="0" w:line="360" w:lineRule="auto"/>
              <w:rPr>
                <w:szCs w:val="24"/>
                <w:lang w:val="en-GB"/>
              </w:rPr>
            </w:pPr>
            <w:r w:rsidRPr="00725E27">
              <w:rPr>
                <w:szCs w:val="24"/>
                <w:lang w:val="en-GB"/>
              </w:rPr>
              <w:t>Identification and classification of stakeholders</w:t>
            </w:r>
          </w:p>
          <w:p w14:paraId="53CC5DC5" w14:textId="77777777" w:rsidR="00DC0ACC" w:rsidRPr="00725E27" w:rsidRDefault="00DC0ACC" w:rsidP="004470E5">
            <w:pPr>
              <w:pStyle w:val="ListParagraph"/>
              <w:numPr>
                <w:ilvl w:val="2"/>
                <w:numId w:val="68"/>
              </w:numPr>
              <w:spacing w:after="0" w:line="360" w:lineRule="auto"/>
              <w:rPr>
                <w:szCs w:val="24"/>
                <w:lang w:val="en-GB"/>
              </w:rPr>
            </w:pPr>
            <w:r w:rsidRPr="00725E27">
              <w:rPr>
                <w:szCs w:val="24"/>
                <w:lang w:val="en-GB"/>
              </w:rPr>
              <w:t>Roles of each stakeholder during the life of the project</w:t>
            </w:r>
          </w:p>
          <w:p w14:paraId="62361EBE" w14:textId="77777777" w:rsidR="00DC0ACC" w:rsidRPr="00725E27" w:rsidRDefault="00DC0ACC" w:rsidP="004470E5">
            <w:pPr>
              <w:pStyle w:val="ListParagraph"/>
              <w:numPr>
                <w:ilvl w:val="2"/>
                <w:numId w:val="68"/>
              </w:numPr>
              <w:spacing w:after="0" w:line="360" w:lineRule="auto"/>
              <w:rPr>
                <w:szCs w:val="24"/>
                <w:lang w:val="en-GB"/>
              </w:rPr>
            </w:pPr>
            <w:r w:rsidRPr="00725E27">
              <w:rPr>
                <w:szCs w:val="24"/>
                <w:lang w:val="en-GB"/>
              </w:rPr>
              <w:t>Types of stakeholders’ contracts</w:t>
            </w:r>
          </w:p>
          <w:p w14:paraId="51463723" w14:textId="77777777" w:rsidR="00DC0ACC" w:rsidRPr="00725E27" w:rsidRDefault="00DC0ACC" w:rsidP="004470E5">
            <w:pPr>
              <w:pStyle w:val="ListParagraph"/>
              <w:numPr>
                <w:ilvl w:val="2"/>
                <w:numId w:val="68"/>
              </w:numPr>
              <w:spacing w:after="0" w:line="360" w:lineRule="auto"/>
              <w:rPr>
                <w:szCs w:val="24"/>
                <w:lang w:val="en-GB"/>
              </w:rPr>
            </w:pPr>
            <w:r w:rsidRPr="00725E27">
              <w:rPr>
                <w:szCs w:val="24"/>
                <w:lang w:val="en-GB"/>
              </w:rPr>
              <w:t>Stakeholders’ engagement plan development and review</w:t>
            </w:r>
          </w:p>
          <w:p w14:paraId="0DBE2AEF"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Project work plan</w:t>
            </w:r>
          </w:p>
          <w:p w14:paraId="5381D7E8"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Project works inspection plan</w:t>
            </w:r>
          </w:p>
          <w:p w14:paraId="3744CB41"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Projects work inspection report writing</w:t>
            </w:r>
          </w:p>
          <w:p w14:paraId="65364CA2"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Communicating channels</w:t>
            </w:r>
          </w:p>
          <w:p w14:paraId="6F26E2C0" w14:textId="77777777" w:rsidR="00DC0ACC" w:rsidRPr="00725E27" w:rsidRDefault="00DC0ACC" w:rsidP="004470E5">
            <w:pPr>
              <w:pStyle w:val="ListParagraph"/>
              <w:numPr>
                <w:ilvl w:val="1"/>
                <w:numId w:val="64"/>
              </w:numPr>
              <w:spacing w:after="0" w:line="360" w:lineRule="auto"/>
              <w:rPr>
                <w:szCs w:val="24"/>
                <w:lang w:val="en-GB"/>
              </w:rPr>
            </w:pPr>
            <w:r w:rsidRPr="00725E27">
              <w:rPr>
                <w:szCs w:val="24"/>
                <w:lang w:val="en-GB"/>
              </w:rPr>
              <w:t>Project implementation report</w:t>
            </w:r>
          </w:p>
        </w:tc>
        <w:tc>
          <w:tcPr>
            <w:tcW w:w="1497" w:type="pct"/>
            <w:tcBorders>
              <w:top w:val="single" w:sz="4" w:space="0" w:color="auto"/>
              <w:left w:val="single" w:sz="4" w:space="0" w:color="auto"/>
              <w:bottom w:val="single" w:sz="4" w:space="0" w:color="auto"/>
              <w:right w:val="single" w:sz="4" w:space="0" w:color="auto"/>
            </w:tcBorders>
          </w:tcPr>
          <w:p w14:paraId="41D5E246" w14:textId="77777777" w:rsidR="00DC0ACC" w:rsidRPr="00725E27" w:rsidRDefault="00DC0ACC" w:rsidP="004470E5">
            <w:pPr>
              <w:pStyle w:val="ListParagraph"/>
              <w:numPr>
                <w:ilvl w:val="0"/>
                <w:numId w:val="63"/>
              </w:numPr>
              <w:rPr>
                <w:szCs w:val="24"/>
              </w:rPr>
            </w:pPr>
            <w:r w:rsidRPr="00725E27">
              <w:rPr>
                <w:szCs w:val="24"/>
              </w:rPr>
              <w:lastRenderedPageBreak/>
              <w:t>Observation</w:t>
            </w:r>
          </w:p>
          <w:p w14:paraId="45568174" w14:textId="77777777" w:rsidR="00DC0ACC" w:rsidRPr="00725E27" w:rsidRDefault="00DC0ACC" w:rsidP="004470E5">
            <w:pPr>
              <w:pStyle w:val="ListParagraph"/>
              <w:numPr>
                <w:ilvl w:val="0"/>
                <w:numId w:val="63"/>
              </w:numPr>
              <w:rPr>
                <w:szCs w:val="24"/>
              </w:rPr>
            </w:pPr>
            <w:r w:rsidRPr="00725E27">
              <w:rPr>
                <w:szCs w:val="24"/>
              </w:rPr>
              <w:t>Oral questioning</w:t>
            </w:r>
          </w:p>
          <w:p w14:paraId="22B119CE" w14:textId="77777777" w:rsidR="00DC0ACC" w:rsidRPr="00725E27" w:rsidRDefault="00DC0ACC" w:rsidP="004470E5">
            <w:pPr>
              <w:pStyle w:val="ListParagraph"/>
              <w:numPr>
                <w:ilvl w:val="0"/>
                <w:numId w:val="63"/>
              </w:numPr>
              <w:rPr>
                <w:szCs w:val="24"/>
              </w:rPr>
            </w:pPr>
            <w:r w:rsidRPr="00725E27">
              <w:rPr>
                <w:szCs w:val="24"/>
              </w:rPr>
              <w:t>Projects</w:t>
            </w:r>
          </w:p>
          <w:p w14:paraId="7F37C56E" w14:textId="77777777" w:rsidR="00DC0ACC" w:rsidRPr="00725E27" w:rsidRDefault="00DC0ACC" w:rsidP="004470E5">
            <w:pPr>
              <w:pStyle w:val="ListParagraph"/>
              <w:numPr>
                <w:ilvl w:val="0"/>
                <w:numId w:val="63"/>
              </w:numPr>
              <w:rPr>
                <w:szCs w:val="24"/>
              </w:rPr>
            </w:pPr>
            <w:r w:rsidRPr="00725E27">
              <w:rPr>
                <w:szCs w:val="24"/>
              </w:rPr>
              <w:t>Written tests</w:t>
            </w:r>
          </w:p>
          <w:p w14:paraId="199E05BF" w14:textId="77777777" w:rsidR="00DC0ACC" w:rsidRPr="00725E27" w:rsidRDefault="00DC0ACC" w:rsidP="004470E5">
            <w:pPr>
              <w:pStyle w:val="ListParagraph"/>
              <w:numPr>
                <w:ilvl w:val="0"/>
                <w:numId w:val="63"/>
              </w:numPr>
              <w:rPr>
                <w:szCs w:val="24"/>
              </w:rPr>
            </w:pPr>
            <w:r w:rsidRPr="00725E27">
              <w:rPr>
                <w:szCs w:val="24"/>
              </w:rPr>
              <w:t>Third party</w:t>
            </w:r>
          </w:p>
          <w:p w14:paraId="5E4F42BB" w14:textId="77777777" w:rsidR="00DC0ACC" w:rsidRPr="00725E27" w:rsidRDefault="00DC0ACC" w:rsidP="004470E5">
            <w:pPr>
              <w:pStyle w:val="ListParagraph"/>
              <w:numPr>
                <w:ilvl w:val="0"/>
                <w:numId w:val="63"/>
              </w:numPr>
              <w:rPr>
                <w:szCs w:val="24"/>
              </w:rPr>
            </w:pPr>
            <w:r w:rsidRPr="00725E27">
              <w:rPr>
                <w:szCs w:val="24"/>
              </w:rPr>
              <w:t>Portfolio</w:t>
            </w:r>
          </w:p>
        </w:tc>
      </w:tr>
      <w:tr w:rsidR="00DC0ACC" w:rsidRPr="00725E27" w14:paraId="1B61C26D" w14:textId="77777777" w:rsidTr="00ED441B">
        <w:trPr>
          <w:trHeight w:val="1259"/>
        </w:trPr>
        <w:tc>
          <w:tcPr>
            <w:tcW w:w="1276" w:type="pct"/>
            <w:tcBorders>
              <w:top w:val="single" w:sz="4" w:space="0" w:color="auto"/>
              <w:left w:val="single" w:sz="4" w:space="0" w:color="auto"/>
              <w:bottom w:val="single" w:sz="4" w:space="0" w:color="auto"/>
              <w:right w:val="single" w:sz="4" w:space="0" w:color="auto"/>
            </w:tcBorders>
          </w:tcPr>
          <w:p w14:paraId="5BA74958" w14:textId="77777777" w:rsidR="00DC0ACC" w:rsidRPr="00725E27" w:rsidRDefault="00DC0ACC" w:rsidP="004470E5">
            <w:pPr>
              <w:numPr>
                <w:ilvl w:val="0"/>
                <w:numId w:val="47"/>
              </w:numPr>
              <w:spacing w:after="0" w:line="360" w:lineRule="auto"/>
              <w:rPr>
                <w:rFonts w:cs="Times New Roman"/>
                <w:szCs w:val="24"/>
              </w:rPr>
            </w:pPr>
            <w:r w:rsidRPr="00725E27">
              <w:rPr>
                <w:rFonts w:cs="Times New Roman"/>
                <w:szCs w:val="24"/>
              </w:rPr>
              <w:lastRenderedPageBreak/>
              <w:t>Manage construction materials, plant, tools and equipment</w:t>
            </w:r>
          </w:p>
        </w:tc>
        <w:tc>
          <w:tcPr>
            <w:tcW w:w="2226" w:type="pct"/>
            <w:tcBorders>
              <w:top w:val="single" w:sz="4" w:space="0" w:color="auto"/>
              <w:left w:val="single" w:sz="4" w:space="0" w:color="auto"/>
              <w:bottom w:val="single" w:sz="4" w:space="0" w:color="auto"/>
              <w:right w:val="single" w:sz="4" w:space="0" w:color="auto"/>
            </w:tcBorders>
          </w:tcPr>
          <w:p w14:paraId="3BB5AA75" w14:textId="77777777" w:rsidR="00DC0ACC" w:rsidRPr="00725E27" w:rsidRDefault="00DC0ACC" w:rsidP="004470E5">
            <w:pPr>
              <w:pStyle w:val="ListParagraph"/>
              <w:numPr>
                <w:ilvl w:val="0"/>
                <w:numId w:val="70"/>
              </w:numPr>
              <w:rPr>
                <w:vanish/>
                <w:szCs w:val="24"/>
              </w:rPr>
            </w:pPr>
          </w:p>
          <w:p w14:paraId="43591D26" w14:textId="77777777" w:rsidR="00DC0ACC" w:rsidRPr="00725E27" w:rsidRDefault="00DC0ACC" w:rsidP="004470E5">
            <w:pPr>
              <w:pStyle w:val="ListParagraph"/>
              <w:numPr>
                <w:ilvl w:val="0"/>
                <w:numId w:val="70"/>
              </w:numPr>
              <w:rPr>
                <w:vanish/>
                <w:szCs w:val="24"/>
              </w:rPr>
            </w:pPr>
          </w:p>
          <w:p w14:paraId="4CC0220E" w14:textId="77777777" w:rsidR="00DC0ACC" w:rsidRPr="00725E27" w:rsidRDefault="00DC0ACC" w:rsidP="004470E5">
            <w:pPr>
              <w:pStyle w:val="ListParagraph"/>
              <w:numPr>
                <w:ilvl w:val="0"/>
                <w:numId w:val="70"/>
              </w:numPr>
              <w:rPr>
                <w:vanish/>
                <w:szCs w:val="24"/>
              </w:rPr>
            </w:pPr>
          </w:p>
          <w:p w14:paraId="01E75878" w14:textId="77777777" w:rsidR="00DC0ACC" w:rsidRPr="00725E27" w:rsidRDefault="00DC0ACC" w:rsidP="004470E5">
            <w:pPr>
              <w:pStyle w:val="ListParagraph"/>
              <w:numPr>
                <w:ilvl w:val="0"/>
                <w:numId w:val="70"/>
              </w:numPr>
              <w:rPr>
                <w:vanish/>
                <w:szCs w:val="24"/>
              </w:rPr>
            </w:pPr>
          </w:p>
          <w:p w14:paraId="23399DDB" w14:textId="77777777" w:rsidR="00DC0ACC" w:rsidRPr="00725E27" w:rsidRDefault="00DC0ACC" w:rsidP="004470E5">
            <w:pPr>
              <w:pStyle w:val="ListParagraph"/>
              <w:numPr>
                <w:ilvl w:val="0"/>
                <w:numId w:val="70"/>
              </w:numPr>
              <w:rPr>
                <w:vanish/>
                <w:szCs w:val="24"/>
              </w:rPr>
            </w:pPr>
          </w:p>
          <w:p w14:paraId="74699F1E" w14:textId="77777777" w:rsidR="00DC0ACC" w:rsidRPr="00725E27" w:rsidRDefault="00DC0ACC" w:rsidP="004470E5">
            <w:pPr>
              <w:pStyle w:val="ListParagraph"/>
              <w:numPr>
                <w:ilvl w:val="0"/>
                <w:numId w:val="70"/>
              </w:numPr>
              <w:rPr>
                <w:vanish/>
                <w:szCs w:val="24"/>
              </w:rPr>
            </w:pPr>
          </w:p>
          <w:p w14:paraId="130A3A76" w14:textId="77777777" w:rsidR="00DC0ACC" w:rsidRPr="00725E27" w:rsidRDefault="00DC0ACC" w:rsidP="004470E5">
            <w:pPr>
              <w:pStyle w:val="ListParagraph"/>
              <w:numPr>
                <w:ilvl w:val="0"/>
                <w:numId w:val="70"/>
              </w:numPr>
              <w:rPr>
                <w:vanish/>
                <w:szCs w:val="24"/>
              </w:rPr>
            </w:pPr>
          </w:p>
          <w:p w14:paraId="0A717E63" w14:textId="77777777" w:rsidR="00DC0ACC" w:rsidRPr="00725E27" w:rsidRDefault="00DC0ACC" w:rsidP="004470E5">
            <w:pPr>
              <w:pStyle w:val="ListParagraph"/>
              <w:numPr>
                <w:ilvl w:val="1"/>
                <w:numId w:val="70"/>
              </w:numPr>
              <w:rPr>
                <w:szCs w:val="24"/>
              </w:rPr>
            </w:pPr>
            <w:r w:rsidRPr="00725E27">
              <w:rPr>
                <w:szCs w:val="24"/>
              </w:rPr>
              <w:t>Building Plant, Tools, and Equipment</w:t>
            </w:r>
          </w:p>
          <w:p w14:paraId="3F0A5450"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0A514B52"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6BC33C7D"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3BF46DFD"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2B2C5003"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5E065968"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34A0CE36" w14:textId="77777777" w:rsidR="00DC0ACC" w:rsidRPr="00725E27" w:rsidRDefault="00DC0ACC" w:rsidP="004470E5">
            <w:pPr>
              <w:pStyle w:val="ListParagraph"/>
              <w:numPr>
                <w:ilvl w:val="0"/>
                <w:numId w:val="71"/>
              </w:numPr>
              <w:spacing w:before="100" w:beforeAutospacing="1" w:after="100" w:afterAutospacing="1" w:line="240" w:lineRule="auto"/>
              <w:contextualSpacing w:val="0"/>
              <w:rPr>
                <w:rFonts w:eastAsia="Times New Roman"/>
                <w:bCs/>
                <w:vanish/>
                <w:szCs w:val="24"/>
                <w:lang w:val="en-US"/>
              </w:rPr>
            </w:pPr>
          </w:p>
          <w:p w14:paraId="1813C8E2" w14:textId="77777777" w:rsidR="00DC0ACC" w:rsidRPr="00725E27" w:rsidRDefault="00DC0ACC" w:rsidP="004470E5">
            <w:pPr>
              <w:pStyle w:val="ListParagraph"/>
              <w:numPr>
                <w:ilvl w:val="1"/>
                <w:numId w:val="71"/>
              </w:numPr>
              <w:spacing w:before="100" w:beforeAutospacing="1" w:after="100" w:afterAutospacing="1" w:line="240" w:lineRule="auto"/>
              <w:contextualSpacing w:val="0"/>
              <w:rPr>
                <w:rFonts w:eastAsia="Times New Roman"/>
                <w:bCs/>
                <w:vanish/>
                <w:szCs w:val="24"/>
                <w:lang w:val="en-US"/>
              </w:rPr>
            </w:pPr>
          </w:p>
          <w:p w14:paraId="4A0E42B8" w14:textId="77777777" w:rsidR="00DC0ACC" w:rsidRPr="00725E27" w:rsidRDefault="00DC0ACC" w:rsidP="004470E5">
            <w:pPr>
              <w:numPr>
                <w:ilvl w:val="2"/>
                <w:numId w:val="71"/>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Building Plant</w:t>
            </w:r>
            <w:r w:rsidRPr="00725E27">
              <w:rPr>
                <w:rFonts w:eastAsia="Times New Roman" w:cs="Times New Roman"/>
                <w:szCs w:val="24"/>
              </w:rPr>
              <w:t>: Machinery used for construction, such as cranes, excavators, and bulldozers, which are essential for large-scale operations.</w:t>
            </w:r>
          </w:p>
          <w:p w14:paraId="202264A9" w14:textId="77777777" w:rsidR="00DC0ACC" w:rsidRPr="00725E27" w:rsidRDefault="00DC0ACC" w:rsidP="004470E5">
            <w:pPr>
              <w:numPr>
                <w:ilvl w:val="2"/>
                <w:numId w:val="71"/>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Tools</w:t>
            </w:r>
            <w:r w:rsidRPr="00725E27">
              <w:rPr>
                <w:rFonts w:eastAsia="Times New Roman" w:cs="Times New Roman"/>
                <w:szCs w:val="24"/>
              </w:rPr>
              <w:t>: Hand tools and power tools, including hammers, drills, saws, and measuring instruments, used for smaller tasks and finishing work.</w:t>
            </w:r>
          </w:p>
          <w:p w14:paraId="627C7CBC" w14:textId="77777777" w:rsidR="00DC0ACC" w:rsidRPr="00725E27" w:rsidRDefault="00DC0ACC" w:rsidP="004470E5">
            <w:pPr>
              <w:numPr>
                <w:ilvl w:val="2"/>
                <w:numId w:val="71"/>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Equipment</w:t>
            </w:r>
            <w:r w:rsidRPr="00725E27">
              <w:rPr>
                <w:rFonts w:eastAsia="Times New Roman" w:cs="Times New Roman"/>
                <w:szCs w:val="24"/>
              </w:rPr>
              <w:t xml:space="preserve">: Larger machinery such as mixers, generators, scaffolding, and compactors, which aid in </w:t>
            </w:r>
            <w:r w:rsidRPr="00725E27">
              <w:rPr>
                <w:rFonts w:eastAsia="Times New Roman" w:cs="Times New Roman"/>
                <w:szCs w:val="24"/>
              </w:rPr>
              <w:lastRenderedPageBreak/>
              <w:t>both construction and material handling.</w:t>
            </w:r>
          </w:p>
          <w:p w14:paraId="5CCA343A" w14:textId="77777777" w:rsidR="00DC0ACC" w:rsidRPr="00725E27" w:rsidRDefault="00DC0ACC" w:rsidP="004470E5">
            <w:pPr>
              <w:numPr>
                <w:ilvl w:val="2"/>
                <w:numId w:val="71"/>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Purpose</w:t>
            </w:r>
            <w:r w:rsidRPr="00725E27">
              <w:rPr>
                <w:rFonts w:eastAsia="Times New Roman" w:cs="Times New Roman"/>
                <w:szCs w:val="24"/>
              </w:rPr>
              <w:t>: Effective utilization and management of these resources ensure project efficiency, safety, and timely completion.</w:t>
            </w:r>
          </w:p>
          <w:p w14:paraId="54427F8B" w14:textId="77777777" w:rsidR="00DC0ACC" w:rsidRPr="00725E27" w:rsidRDefault="00DC0ACC" w:rsidP="004470E5">
            <w:pPr>
              <w:pStyle w:val="ListParagraph"/>
              <w:numPr>
                <w:ilvl w:val="1"/>
                <w:numId w:val="70"/>
              </w:numPr>
              <w:rPr>
                <w:szCs w:val="24"/>
              </w:rPr>
            </w:pPr>
            <w:r w:rsidRPr="00725E27">
              <w:rPr>
                <w:szCs w:val="24"/>
              </w:rPr>
              <w:t>Types of Building Materials</w:t>
            </w:r>
          </w:p>
          <w:p w14:paraId="1623D59C"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77C67A8A"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1457FB2B"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0E4B5DFE"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7C6183AE"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4405A312"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274DC2EE" w14:textId="77777777" w:rsidR="00DC0ACC" w:rsidRPr="00725E27" w:rsidRDefault="00DC0ACC" w:rsidP="004470E5">
            <w:pPr>
              <w:pStyle w:val="ListParagraph"/>
              <w:numPr>
                <w:ilvl w:val="0"/>
                <w:numId w:val="72"/>
              </w:numPr>
              <w:spacing w:before="100" w:beforeAutospacing="1" w:after="100" w:afterAutospacing="1" w:line="240" w:lineRule="auto"/>
              <w:contextualSpacing w:val="0"/>
              <w:rPr>
                <w:rFonts w:eastAsia="Times New Roman"/>
                <w:bCs/>
                <w:vanish/>
                <w:szCs w:val="24"/>
                <w:lang w:val="en-US"/>
              </w:rPr>
            </w:pPr>
          </w:p>
          <w:p w14:paraId="6D3BF2AF" w14:textId="77777777" w:rsidR="00DC0ACC" w:rsidRPr="00725E27" w:rsidRDefault="00DC0ACC" w:rsidP="004470E5">
            <w:pPr>
              <w:pStyle w:val="ListParagraph"/>
              <w:numPr>
                <w:ilvl w:val="1"/>
                <w:numId w:val="72"/>
              </w:numPr>
              <w:spacing w:before="100" w:beforeAutospacing="1" w:after="100" w:afterAutospacing="1" w:line="240" w:lineRule="auto"/>
              <w:contextualSpacing w:val="0"/>
              <w:rPr>
                <w:rFonts w:eastAsia="Times New Roman"/>
                <w:bCs/>
                <w:vanish/>
                <w:szCs w:val="24"/>
                <w:lang w:val="en-US"/>
              </w:rPr>
            </w:pPr>
          </w:p>
          <w:p w14:paraId="2FDA15B1" w14:textId="77777777" w:rsidR="00DC0ACC" w:rsidRPr="00725E27" w:rsidRDefault="00DC0ACC" w:rsidP="004470E5">
            <w:pPr>
              <w:pStyle w:val="ListParagraph"/>
              <w:numPr>
                <w:ilvl w:val="1"/>
                <w:numId w:val="72"/>
              </w:numPr>
              <w:spacing w:before="100" w:beforeAutospacing="1" w:after="100" w:afterAutospacing="1" w:line="240" w:lineRule="auto"/>
              <w:contextualSpacing w:val="0"/>
              <w:rPr>
                <w:rFonts w:eastAsia="Times New Roman"/>
                <w:bCs/>
                <w:vanish/>
                <w:szCs w:val="24"/>
                <w:lang w:val="en-US"/>
              </w:rPr>
            </w:pPr>
          </w:p>
          <w:p w14:paraId="5C7EF35A" w14:textId="77777777" w:rsidR="00DC0ACC" w:rsidRPr="00725E27" w:rsidRDefault="00DC0ACC" w:rsidP="004470E5">
            <w:pPr>
              <w:numPr>
                <w:ilvl w:val="2"/>
                <w:numId w:val="72"/>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Natural Materials</w:t>
            </w:r>
            <w:r w:rsidRPr="00725E27">
              <w:rPr>
                <w:rFonts w:eastAsia="Times New Roman" w:cs="Times New Roman"/>
                <w:szCs w:val="24"/>
              </w:rPr>
              <w:t>: Wood, stone, clay, and sand, which are sourced directly from nature and used in their raw form.</w:t>
            </w:r>
          </w:p>
          <w:p w14:paraId="0D4AAB8D" w14:textId="77777777" w:rsidR="00DC0ACC" w:rsidRPr="00725E27" w:rsidRDefault="00DC0ACC" w:rsidP="004470E5">
            <w:pPr>
              <w:numPr>
                <w:ilvl w:val="2"/>
                <w:numId w:val="72"/>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Manufactured Materials</w:t>
            </w:r>
            <w:r w:rsidRPr="00725E27">
              <w:rPr>
                <w:rFonts w:eastAsia="Times New Roman" w:cs="Times New Roman"/>
                <w:szCs w:val="24"/>
              </w:rPr>
              <w:t>: Concrete, steel, glass, and synthetic materials that undergo processing for specific construction purposes.</w:t>
            </w:r>
          </w:p>
          <w:p w14:paraId="04A3EA43" w14:textId="77777777" w:rsidR="00DC0ACC" w:rsidRPr="00725E27" w:rsidRDefault="00DC0ACC" w:rsidP="004470E5">
            <w:pPr>
              <w:numPr>
                <w:ilvl w:val="2"/>
                <w:numId w:val="72"/>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Composite Materials</w:t>
            </w:r>
            <w:r w:rsidRPr="00725E27">
              <w:rPr>
                <w:rFonts w:eastAsia="Times New Roman" w:cs="Times New Roman"/>
                <w:szCs w:val="24"/>
              </w:rPr>
              <w:t>: Materials like reinforced concrete, which are created by combining two or more different materials to enhance performance.</w:t>
            </w:r>
          </w:p>
          <w:p w14:paraId="1F5EBBFF" w14:textId="77777777" w:rsidR="00DC0ACC" w:rsidRPr="00725E27" w:rsidRDefault="00DC0ACC" w:rsidP="004470E5">
            <w:pPr>
              <w:numPr>
                <w:ilvl w:val="2"/>
                <w:numId w:val="72"/>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Finishing Materials</w:t>
            </w:r>
            <w:r w:rsidRPr="00725E27">
              <w:rPr>
                <w:rFonts w:eastAsia="Times New Roman" w:cs="Times New Roman"/>
                <w:szCs w:val="24"/>
              </w:rPr>
              <w:t>: Paints, tiles, plaster, and flooring materials used to complete the appearance of the building.</w:t>
            </w:r>
          </w:p>
          <w:p w14:paraId="105EED32" w14:textId="77777777" w:rsidR="00DC0ACC" w:rsidRPr="00725E27" w:rsidRDefault="00DC0ACC" w:rsidP="004470E5">
            <w:pPr>
              <w:numPr>
                <w:ilvl w:val="2"/>
                <w:numId w:val="72"/>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Sustainable Materials</w:t>
            </w:r>
            <w:r w:rsidRPr="00725E27">
              <w:rPr>
                <w:rFonts w:eastAsia="Times New Roman" w:cs="Times New Roman"/>
                <w:szCs w:val="24"/>
              </w:rPr>
              <w:t>: Eco-friendly materials such as recycled steel, bamboo, or low-carbon concrete, used to minimize environmental impact.</w:t>
            </w:r>
          </w:p>
          <w:p w14:paraId="24BE5C8D" w14:textId="77777777" w:rsidR="00DC0ACC" w:rsidRPr="00725E27" w:rsidRDefault="00DC0ACC" w:rsidP="004470E5">
            <w:pPr>
              <w:pStyle w:val="ListParagraph"/>
              <w:numPr>
                <w:ilvl w:val="1"/>
                <w:numId w:val="70"/>
              </w:numPr>
              <w:rPr>
                <w:szCs w:val="24"/>
              </w:rPr>
            </w:pPr>
            <w:r w:rsidRPr="00725E27">
              <w:rPr>
                <w:szCs w:val="24"/>
              </w:rPr>
              <w:t>Standard Material Schedule</w:t>
            </w:r>
          </w:p>
          <w:p w14:paraId="35F14858"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04711783"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019FB145"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66604BC7"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1747F57A"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3EA102A4"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41EF25B2" w14:textId="77777777" w:rsidR="00DC0ACC" w:rsidRPr="00725E27" w:rsidRDefault="00DC0ACC" w:rsidP="004470E5">
            <w:pPr>
              <w:pStyle w:val="ListParagraph"/>
              <w:numPr>
                <w:ilvl w:val="0"/>
                <w:numId w:val="73"/>
              </w:numPr>
              <w:spacing w:before="100" w:beforeAutospacing="1" w:after="100" w:afterAutospacing="1" w:line="240" w:lineRule="auto"/>
              <w:contextualSpacing w:val="0"/>
              <w:rPr>
                <w:rFonts w:eastAsia="Times New Roman"/>
                <w:bCs/>
                <w:vanish/>
                <w:szCs w:val="24"/>
                <w:lang w:val="en-US"/>
              </w:rPr>
            </w:pPr>
          </w:p>
          <w:p w14:paraId="0E85E885" w14:textId="77777777" w:rsidR="00DC0ACC" w:rsidRPr="00725E27" w:rsidRDefault="00DC0ACC" w:rsidP="004470E5">
            <w:pPr>
              <w:pStyle w:val="ListParagraph"/>
              <w:numPr>
                <w:ilvl w:val="1"/>
                <w:numId w:val="73"/>
              </w:numPr>
              <w:spacing w:before="100" w:beforeAutospacing="1" w:after="100" w:afterAutospacing="1" w:line="240" w:lineRule="auto"/>
              <w:contextualSpacing w:val="0"/>
              <w:rPr>
                <w:rFonts w:eastAsia="Times New Roman"/>
                <w:bCs/>
                <w:vanish/>
                <w:szCs w:val="24"/>
                <w:lang w:val="en-US"/>
              </w:rPr>
            </w:pPr>
          </w:p>
          <w:p w14:paraId="4235FB67" w14:textId="77777777" w:rsidR="00DC0ACC" w:rsidRPr="00725E27" w:rsidRDefault="00DC0ACC" w:rsidP="004470E5">
            <w:pPr>
              <w:pStyle w:val="ListParagraph"/>
              <w:numPr>
                <w:ilvl w:val="1"/>
                <w:numId w:val="73"/>
              </w:numPr>
              <w:spacing w:before="100" w:beforeAutospacing="1" w:after="100" w:afterAutospacing="1" w:line="240" w:lineRule="auto"/>
              <w:contextualSpacing w:val="0"/>
              <w:rPr>
                <w:rFonts w:eastAsia="Times New Roman"/>
                <w:bCs/>
                <w:vanish/>
                <w:szCs w:val="24"/>
                <w:lang w:val="en-US"/>
              </w:rPr>
            </w:pPr>
          </w:p>
          <w:p w14:paraId="2BFA6407" w14:textId="77777777" w:rsidR="00DC0ACC" w:rsidRPr="00725E27" w:rsidRDefault="00DC0ACC" w:rsidP="004470E5">
            <w:pPr>
              <w:pStyle w:val="ListParagraph"/>
              <w:numPr>
                <w:ilvl w:val="1"/>
                <w:numId w:val="73"/>
              </w:numPr>
              <w:spacing w:before="100" w:beforeAutospacing="1" w:after="100" w:afterAutospacing="1" w:line="240" w:lineRule="auto"/>
              <w:contextualSpacing w:val="0"/>
              <w:rPr>
                <w:rFonts w:eastAsia="Times New Roman"/>
                <w:bCs/>
                <w:vanish/>
                <w:szCs w:val="24"/>
                <w:lang w:val="en-US"/>
              </w:rPr>
            </w:pPr>
          </w:p>
          <w:p w14:paraId="3FDC3091" w14:textId="77777777" w:rsidR="00DC0ACC" w:rsidRPr="00725E27" w:rsidRDefault="00DC0ACC" w:rsidP="004470E5">
            <w:pPr>
              <w:numPr>
                <w:ilvl w:val="2"/>
                <w:numId w:val="73"/>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Definition</w:t>
            </w:r>
            <w:r w:rsidRPr="00725E27">
              <w:rPr>
                <w:rFonts w:eastAsia="Times New Roman" w:cs="Times New Roman"/>
                <w:szCs w:val="24"/>
              </w:rPr>
              <w:t>: A detailed document that outlines the materials required for the construction project, specifying quantities, types, and quality standards.</w:t>
            </w:r>
          </w:p>
          <w:p w14:paraId="7D400436" w14:textId="77777777" w:rsidR="00DC0ACC" w:rsidRPr="00725E27" w:rsidRDefault="00DC0ACC" w:rsidP="004470E5">
            <w:pPr>
              <w:numPr>
                <w:ilvl w:val="2"/>
                <w:numId w:val="73"/>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lastRenderedPageBreak/>
              <w:t>Purpose</w:t>
            </w:r>
            <w:r w:rsidRPr="00725E27">
              <w:rPr>
                <w:rFonts w:eastAsia="Times New Roman" w:cs="Times New Roman"/>
                <w:szCs w:val="24"/>
              </w:rPr>
              <w:t>: To help project managers and procurement teams order the right materials in advance, ensuring there are no delays or shortages during construction.</w:t>
            </w:r>
          </w:p>
          <w:p w14:paraId="1BEE8E25" w14:textId="77777777" w:rsidR="00DC0ACC" w:rsidRPr="00725E27" w:rsidRDefault="00DC0ACC" w:rsidP="004470E5">
            <w:pPr>
              <w:numPr>
                <w:ilvl w:val="2"/>
                <w:numId w:val="73"/>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Key Components</w:t>
            </w:r>
            <w:r w:rsidRPr="00725E27">
              <w:rPr>
                <w:rFonts w:eastAsia="Times New Roman" w:cs="Times New Roman"/>
                <w:szCs w:val="24"/>
              </w:rPr>
              <w:t>: Material types, quantities, delivery schedules, and cost estimates.</w:t>
            </w:r>
          </w:p>
          <w:p w14:paraId="29CFE51A" w14:textId="77777777" w:rsidR="00DC0ACC" w:rsidRPr="00725E27" w:rsidRDefault="00DC0ACC" w:rsidP="004470E5">
            <w:pPr>
              <w:pStyle w:val="ListParagraph"/>
              <w:numPr>
                <w:ilvl w:val="1"/>
                <w:numId w:val="70"/>
              </w:numPr>
              <w:rPr>
                <w:szCs w:val="24"/>
              </w:rPr>
            </w:pPr>
            <w:r w:rsidRPr="00725E27">
              <w:rPr>
                <w:szCs w:val="24"/>
              </w:rPr>
              <w:t>Standard Material Rates</w:t>
            </w:r>
          </w:p>
          <w:p w14:paraId="2794F11C"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17F290C6"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4FA8A7FD"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14416742"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2C231A5B"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59B6E48E"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586B1113" w14:textId="77777777" w:rsidR="00DC0ACC" w:rsidRPr="00725E27" w:rsidRDefault="00DC0ACC" w:rsidP="004470E5">
            <w:pPr>
              <w:pStyle w:val="ListParagraph"/>
              <w:numPr>
                <w:ilvl w:val="0"/>
                <w:numId w:val="74"/>
              </w:numPr>
              <w:spacing w:before="100" w:beforeAutospacing="1" w:after="100" w:afterAutospacing="1" w:line="240" w:lineRule="auto"/>
              <w:contextualSpacing w:val="0"/>
              <w:rPr>
                <w:rFonts w:eastAsia="Times New Roman"/>
                <w:bCs/>
                <w:vanish/>
                <w:szCs w:val="24"/>
                <w:lang w:val="en-US"/>
              </w:rPr>
            </w:pPr>
          </w:p>
          <w:p w14:paraId="1E7AD88D" w14:textId="77777777" w:rsidR="00DC0ACC" w:rsidRPr="00725E27" w:rsidRDefault="00DC0ACC" w:rsidP="004470E5">
            <w:pPr>
              <w:pStyle w:val="ListParagraph"/>
              <w:numPr>
                <w:ilvl w:val="1"/>
                <w:numId w:val="74"/>
              </w:numPr>
              <w:spacing w:before="100" w:beforeAutospacing="1" w:after="100" w:afterAutospacing="1" w:line="240" w:lineRule="auto"/>
              <w:contextualSpacing w:val="0"/>
              <w:rPr>
                <w:rFonts w:eastAsia="Times New Roman"/>
                <w:bCs/>
                <w:vanish/>
                <w:szCs w:val="24"/>
                <w:lang w:val="en-US"/>
              </w:rPr>
            </w:pPr>
          </w:p>
          <w:p w14:paraId="69D25A1C" w14:textId="77777777" w:rsidR="00DC0ACC" w:rsidRPr="00725E27" w:rsidRDefault="00DC0ACC" w:rsidP="004470E5">
            <w:pPr>
              <w:pStyle w:val="ListParagraph"/>
              <w:numPr>
                <w:ilvl w:val="1"/>
                <w:numId w:val="74"/>
              </w:numPr>
              <w:spacing w:before="100" w:beforeAutospacing="1" w:after="100" w:afterAutospacing="1" w:line="240" w:lineRule="auto"/>
              <w:contextualSpacing w:val="0"/>
              <w:rPr>
                <w:rFonts w:eastAsia="Times New Roman"/>
                <w:bCs/>
                <w:vanish/>
                <w:szCs w:val="24"/>
                <w:lang w:val="en-US"/>
              </w:rPr>
            </w:pPr>
          </w:p>
          <w:p w14:paraId="45D7C98D" w14:textId="77777777" w:rsidR="00DC0ACC" w:rsidRPr="00725E27" w:rsidRDefault="00DC0ACC" w:rsidP="004470E5">
            <w:pPr>
              <w:pStyle w:val="ListParagraph"/>
              <w:numPr>
                <w:ilvl w:val="1"/>
                <w:numId w:val="74"/>
              </w:numPr>
              <w:spacing w:before="100" w:beforeAutospacing="1" w:after="100" w:afterAutospacing="1" w:line="240" w:lineRule="auto"/>
              <w:contextualSpacing w:val="0"/>
              <w:rPr>
                <w:rFonts w:eastAsia="Times New Roman"/>
                <w:bCs/>
                <w:vanish/>
                <w:szCs w:val="24"/>
                <w:lang w:val="en-US"/>
              </w:rPr>
            </w:pPr>
          </w:p>
          <w:p w14:paraId="025BF6D9" w14:textId="77777777" w:rsidR="00DC0ACC" w:rsidRPr="00725E27" w:rsidRDefault="00DC0ACC" w:rsidP="004470E5">
            <w:pPr>
              <w:pStyle w:val="ListParagraph"/>
              <w:numPr>
                <w:ilvl w:val="1"/>
                <w:numId w:val="74"/>
              </w:numPr>
              <w:spacing w:before="100" w:beforeAutospacing="1" w:after="100" w:afterAutospacing="1" w:line="240" w:lineRule="auto"/>
              <w:contextualSpacing w:val="0"/>
              <w:rPr>
                <w:rFonts w:eastAsia="Times New Roman"/>
                <w:bCs/>
                <w:vanish/>
                <w:szCs w:val="24"/>
                <w:lang w:val="en-US"/>
              </w:rPr>
            </w:pPr>
          </w:p>
          <w:p w14:paraId="1D19A765" w14:textId="77777777" w:rsidR="00DC0ACC" w:rsidRPr="00725E27" w:rsidRDefault="00DC0ACC" w:rsidP="004470E5">
            <w:pPr>
              <w:numPr>
                <w:ilvl w:val="2"/>
                <w:numId w:val="74"/>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Definition</w:t>
            </w:r>
            <w:r w:rsidRPr="00725E27">
              <w:rPr>
                <w:rFonts w:eastAsia="Times New Roman" w:cs="Times New Roman"/>
                <w:szCs w:val="24"/>
              </w:rPr>
              <w:t>: Pre-determined cost rates for various building materials, which are used for budgeting and cost estimation purposes.</w:t>
            </w:r>
          </w:p>
          <w:p w14:paraId="7C3788E2" w14:textId="77777777" w:rsidR="00DC0ACC" w:rsidRPr="00725E27" w:rsidRDefault="00DC0ACC" w:rsidP="004470E5">
            <w:pPr>
              <w:numPr>
                <w:ilvl w:val="2"/>
                <w:numId w:val="74"/>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Purpose</w:t>
            </w:r>
            <w:r w:rsidRPr="00725E27">
              <w:rPr>
                <w:rFonts w:eastAsia="Times New Roman" w:cs="Times New Roman"/>
                <w:szCs w:val="24"/>
              </w:rPr>
              <w:t>: To ensure consistent pricing across the project and to help with cost control and financial planning.</w:t>
            </w:r>
          </w:p>
          <w:p w14:paraId="798B49F9" w14:textId="77777777" w:rsidR="00DC0ACC" w:rsidRPr="00725E27" w:rsidRDefault="00DC0ACC" w:rsidP="004470E5">
            <w:pPr>
              <w:numPr>
                <w:ilvl w:val="2"/>
                <w:numId w:val="74"/>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Sources</w:t>
            </w:r>
            <w:r w:rsidRPr="00725E27">
              <w:rPr>
                <w:rFonts w:eastAsia="Times New Roman" w:cs="Times New Roman"/>
                <w:szCs w:val="24"/>
              </w:rPr>
              <w:t>: Material rates can be derived from market surveys, suppliers' quotes, and historical data from previous projects.</w:t>
            </w:r>
          </w:p>
          <w:p w14:paraId="6FA1C9AB" w14:textId="77777777" w:rsidR="00DC0ACC" w:rsidRPr="00725E27" w:rsidRDefault="00DC0ACC" w:rsidP="004470E5">
            <w:pPr>
              <w:pStyle w:val="ListParagraph"/>
              <w:numPr>
                <w:ilvl w:val="1"/>
                <w:numId w:val="70"/>
              </w:numPr>
              <w:rPr>
                <w:szCs w:val="24"/>
              </w:rPr>
            </w:pPr>
            <w:r w:rsidRPr="00725E27">
              <w:rPr>
                <w:szCs w:val="24"/>
              </w:rPr>
              <w:t>Types of Equipment</w:t>
            </w:r>
          </w:p>
          <w:p w14:paraId="2CC29AD6"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40BAC501"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58249938"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0F16DBBA"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7AF83500"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1F163750"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3254CAB6" w14:textId="77777777" w:rsidR="00DC0ACC" w:rsidRPr="00725E27" w:rsidRDefault="00DC0ACC" w:rsidP="004470E5">
            <w:pPr>
              <w:pStyle w:val="ListParagraph"/>
              <w:numPr>
                <w:ilvl w:val="0"/>
                <w:numId w:val="75"/>
              </w:numPr>
              <w:spacing w:before="100" w:beforeAutospacing="1" w:after="100" w:afterAutospacing="1" w:line="240" w:lineRule="auto"/>
              <w:contextualSpacing w:val="0"/>
              <w:rPr>
                <w:rFonts w:eastAsia="Times New Roman"/>
                <w:bCs/>
                <w:vanish/>
                <w:szCs w:val="24"/>
                <w:lang w:val="en-US"/>
              </w:rPr>
            </w:pPr>
          </w:p>
          <w:p w14:paraId="79F16900" w14:textId="77777777" w:rsidR="00DC0ACC" w:rsidRPr="00725E27" w:rsidRDefault="00DC0ACC" w:rsidP="004470E5">
            <w:pPr>
              <w:pStyle w:val="ListParagraph"/>
              <w:numPr>
                <w:ilvl w:val="1"/>
                <w:numId w:val="75"/>
              </w:numPr>
              <w:spacing w:before="100" w:beforeAutospacing="1" w:after="100" w:afterAutospacing="1" w:line="240" w:lineRule="auto"/>
              <w:contextualSpacing w:val="0"/>
              <w:rPr>
                <w:rFonts w:eastAsia="Times New Roman"/>
                <w:bCs/>
                <w:vanish/>
                <w:szCs w:val="24"/>
                <w:lang w:val="en-US"/>
              </w:rPr>
            </w:pPr>
          </w:p>
          <w:p w14:paraId="3D5630BE" w14:textId="77777777" w:rsidR="00DC0ACC" w:rsidRPr="00725E27" w:rsidRDefault="00DC0ACC" w:rsidP="004470E5">
            <w:pPr>
              <w:pStyle w:val="ListParagraph"/>
              <w:numPr>
                <w:ilvl w:val="1"/>
                <w:numId w:val="75"/>
              </w:numPr>
              <w:spacing w:before="100" w:beforeAutospacing="1" w:after="100" w:afterAutospacing="1" w:line="240" w:lineRule="auto"/>
              <w:contextualSpacing w:val="0"/>
              <w:rPr>
                <w:rFonts w:eastAsia="Times New Roman"/>
                <w:bCs/>
                <w:vanish/>
                <w:szCs w:val="24"/>
                <w:lang w:val="en-US"/>
              </w:rPr>
            </w:pPr>
          </w:p>
          <w:p w14:paraId="2E98B9B9" w14:textId="77777777" w:rsidR="00DC0ACC" w:rsidRPr="00725E27" w:rsidRDefault="00DC0ACC" w:rsidP="004470E5">
            <w:pPr>
              <w:pStyle w:val="ListParagraph"/>
              <w:numPr>
                <w:ilvl w:val="1"/>
                <w:numId w:val="75"/>
              </w:numPr>
              <w:spacing w:before="100" w:beforeAutospacing="1" w:after="100" w:afterAutospacing="1" w:line="240" w:lineRule="auto"/>
              <w:contextualSpacing w:val="0"/>
              <w:rPr>
                <w:rFonts w:eastAsia="Times New Roman"/>
                <w:bCs/>
                <w:vanish/>
                <w:szCs w:val="24"/>
                <w:lang w:val="en-US"/>
              </w:rPr>
            </w:pPr>
          </w:p>
          <w:p w14:paraId="3419B9BC" w14:textId="77777777" w:rsidR="00DC0ACC" w:rsidRPr="00725E27" w:rsidRDefault="00DC0ACC" w:rsidP="004470E5">
            <w:pPr>
              <w:pStyle w:val="ListParagraph"/>
              <w:numPr>
                <w:ilvl w:val="1"/>
                <w:numId w:val="75"/>
              </w:numPr>
              <w:spacing w:before="100" w:beforeAutospacing="1" w:after="100" w:afterAutospacing="1" w:line="240" w:lineRule="auto"/>
              <w:contextualSpacing w:val="0"/>
              <w:rPr>
                <w:rFonts w:eastAsia="Times New Roman"/>
                <w:bCs/>
                <w:vanish/>
                <w:szCs w:val="24"/>
                <w:lang w:val="en-US"/>
              </w:rPr>
            </w:pPr>
          </w:p>
          <w:p w14:paraId="59F73EBB" w14:textId="77777777" w:rsidR="00DC0ACC" w:rsidRPr="00725E27" w:rsidRDefault="00DC0ACC" w:rsidP="004470E5">
            <w:pPr>
              <w:pStyle w:val="ListParagraph"/>
              <w:numPr>
                <w:ilvl w:val="1"/>
                <w:numId w:val="75"/>
              </w:numPr>
              <w:spacing w:before="100" w:beforeAutospacing="1" w:after="100" w:afterAutospacing="1" w:line="240" w:lineRule="auto"/>
              <w:contextualSpacing w:val="0"/>
              <w:rPr>
                <w:rFonts w:eastAsia="Times New Roman"/>
                <w:bCs/>
                <w:vanish/>
                <w:szCs w:val="24"/>
                <w:lang w:val="en-US"/>
              </w:rPr>
            </w:pPr>
          </w:p>
          <w:p w14:paraId="7D2E792D" w14:textId="77777777" w:rsidR="00DC0ACC" w:rsidRPr="00725E27" w:rsidRDefault="00DC0ACC" w:rsidP="004470E5">
            <w:pPr>
              <w:numPr>
                <w:ilvl w:val="2"/>
                <w:numId w:val="7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Heavy Equipment</w:t>
            </w:r>
            <w:r w:rsidRPr="00725E27">
              <w:rPr>
                <w:rFonts w:eastAsia="Times New Roman" w:cs="Times New Roman"/>
                <w:szCs w:val="24"/>
              </w:rPr>
              <w:t>: Includes bulldozers, cranes, excavators, backhoes, and loaders, used for large-scale tasks such as excavation and material handling.</w:t>
            </w:r>
          </w:p>
          <w:p w14:paraId="7AEBAD1A" w14:textId="77777777" w:rsidR="00DC0ACC" w:rsidRPr="00725E27" w:rsidRDefault="00DC0ACC" w:rsidP="004470E5">
            <w:pPr>
              <w:numPr>
                <w:ilvl w:val="2"/>
                <w:numId w:val="7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Construction Equipment</w:t>
            </w:r>
            <w:r w:rsidRPr="00725E27">
              <w:rPr>
                <w:rFonts w:eastAsia="Times New Roman" w:cs="Times New Roman"/>
                <w:szCs w:val="24"/>
              </w:rPr>
              <w:t>: Smaller machinery such as cement mixers, compactors, and generators used for day-to-day construction operations.</w:t>
            </w:r>
          </w:p>
          <w:p w14:paraId="3E5CC518" w14:textId="77777777" w:rsidR="00DC0ACC" w:rsidRPr="00725E27" w:rsidRDefault="00DC0ACC" w:rsidP="004470E5">
            <w:pPr>
              <w:numPr>
                <w:ilvl w:val="2"/>
                <w:numId w:val="7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Specialized Equipment</w:t>
            </w:r>
            <w:r w:rsidRPr="00725E27">
              <w:rPr>
                <w:rFonts w:eastAsia="Times New Roman" w:cs="Times New Roman"/>
                <w:szCs w:val="24"/>
              </w:rPr>
              <w:t xml:space="preserve">: Includes scaffolding, </w:t>
            </w:r>
            <w:r w:rsidRPr="00725E27">
              <w:rPr>
                <w:rFonts w:eastAsia="Times New Roman" w:cs="Times New Roman"/>
                <w:szCs w:val="24"/>
              </w:rPr>
              <w:lastRenderedPageBreak/>
              <w:t>formwork, and concrete pumps, tailored to specific needs of the project.</w:t>
            </w:r>
          </w:p>
          <w:p w14:paraId="0801ECEF" w14:textId="77777777" w:rsidR="00DC0ACC" w:rsidRPr="00725E27" w:rsidRDefault="00DC0ACC" w:rsidP="004470E5">
            <w:pPr>
              <w:numPr>
                <w:ilvl w:val="2"/>
                <w:numId w:val="7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Transportation Equipment</w:t>
            </w:r>
            <w:r w:rsidRPr="00725E27">
              <w:rPr>
                <w:rFonts w:eastAsia="Times New Roman" w:cs="Times New Roman"/>
                <w:szCs w:val="24"/>
              </w:rPr>
              <w:t>: Trucks, wheelbarrows, and conveyor belts used for moving materials within the site.</w:t>
            </w:r>
          </w:p>
          <w:p w14:paraId="4CEB3DAD" w14:textId="77777777" w:rsidR="00DC0ACC" w:rsidRPr="00725E27" w:rsidRDefault="00DC0ACC" w:rsidP="004470E5">
            <w:pPr>
              <w:numPr>
                <w:ilvl w:val="2"/>
                <w:numId w:val="75"/>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Maintenance Equipment</w:t>
            </w:r>
            <w:r w:rsidRPr="00725E27">
              <w:rPr>
                <w:rFonts w:eastAsia="Times New Roman" w:cs="Times New Roman"/>
                <w:szCs w:val="24"/>
              </w:rPr>
              <w:t>: Tools and machines used for maintaining and repairing construction plant and equipment.</w:t>
            </w:r>
          </w:p>
          <w:p w14:paraId="77AA002B" w14:textId="77777777" w:rsidR="00DC0ACC" w:rsidRPr="00725E27" w:rsidRDefault="00DC0ACC" w:rsidP="004470E5">
            <w:pPr>
              <w:pStyle w:val="ListParagraph"/>
              <w:numPr>
                <w:ilvl w:val="1"/>
                <w:numId w:val="70"/>
              </w:numPr>
              <w:rPr>
                <w:szCs w:val="24"/>
              </w:rPr>
            </w:pPr>
            <w:r w:rsidRPr="00725E27">
              <w:rPr>
                <w:szCs w:val="24"/>
              </w:rPr>
              <w:t>Standard Equipment Schedule</w:t>
            </w:r>
          </w:p>
          <w:p w14:paraId="4FD56828"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4909AE28"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136B1664"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0E46B659"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49CE3AC4"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07B14128"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361D47BD" w14:textId="77777777" w:rsidR="00DC0ACC" w:rsidRPr="00725E27" w:rsidRDefault="00DC0ACC" w:rsidP="004470E5">
            <w:pPr>
              <w:pStyle w:val="ListParagraph"/>
              <w:numPr>
                <w:ilvl w:val="0"/>
                <w:numId w:val="76"/>
              </w:numPr>
              <w:spacing w:before="100" w:beforeAutospacing="1" w:after="100" w:afterAutospacing="1" w:line="240" w:lineRule="auto"/>
              <w:contextualSpacing w:val="0"/>
              <w:rPr>
                <w:rFonts w:eastAsia="Times New Roman"/>
                <w:bCs/>
                <w:vanish/>
                <w:szCs w:val="24"/>
                <w:lang w:val="en-US"/>
              </w:rPr>
            </w:pPr>
          </w:p>
          <w:p w14:paraId="1C55FDF2" w14:textId="77777777" w:rsidR="00DC0ACC" w:rsidRPr="00725E27" w:rsidRDefault="00DC0ACC" w:rsidP="004470E5">
            <w:pPr>
              <w:pStyle w:val="ListParagraph"/>
              <w:numPr>
                <w:ilvl w:val="1"/>
                <w:numId w:val="76"/>
              </w:numPr>
              <w:spacing w:before="100" w:beforeAutospacing="1" w:after="100" w:afterAutospacing="1" w:line="240" w:lineRule="auto"/>
              <w:contextualSpacing w:val="0"/>
              <w:rPr>
                <w:rFonts w:eastAsia="Times New Roman"/>
                <w:bCs/>
                <w:vanish/>
                <w:szCs w:val="24"/>
                <w:lang w:val="en-US"/>
              </w:rPr>
            </w:pPr>
          </w:p>
          <w:p w14:paraId="29FBF00D" w14:textId="77777777" w:rsidR="00DC0ACC" w:rsidRPr="00725E27" w:rsidRDefault="00DC0ACC" w:rsidP="004470E5">
            <w:pPr>
              <w:pStyle w:val="ListParagraph"/>
              <w:numPr>
                <w:ilvl w:val="1"/>
                <w:numId w:val="76"/>
              </w:numPr>
              <w:spacing w:before="100" w:beforeAutospacing="1" w:after="100" w:afterAutospacing="1" w:line="240" w:lineRule="auto"/>
              <w:contextualSpacing w:val="0"/>
              <w:rPr>
                <w:rFonts w:eastAsia="Times New Roman"/>
                <w:bCs/>
                <w:vanish/>
                <w:szCs w:val="24"/>
                <w:lang w:val="en-US"/>
              </w:rPr>
            </w:pPr>
          </w:p>
          <w:p w14:paraId="4134F2F9" w14:textId="77777777" w:rsidR="00DC0ACC" w:rsidRPr="00725E27" w:rsidRDefault="00DC0ACC" w:rsidP="004470E5">
            <w:pPr>
              <w:pStyle w:val="ListParagraph"/>
              <w:numPr>
                <w:ilvl w:val="1"/>
                <w:numId w:val="76"/>
              </w:numPr>
              <w:spacing w:before="100" w:beforeAutospacing="1" w:after="100" w:afterAutospacing="1" w:line="240" w:lineRule="auto"/>
              <w:contextualSpacing w:val="0"/>
              <w:rPr>
                <w:rFonts w:eastAsia="Times New Roman"/>
                <w:bCs/>
                <w:vanish/>
                <w:szCs w:val="24"/>
                <w:lang w:val="en-US"/>
              </w:rPr>
            </w:pPr>
          </w:p>
          <w:p w14:paraId="275A028A" w14:textId="77777777" w:rsidR="00DC0ACC" w:rsidRPr="00725E27" w:rsidRDefault="00DC0ACC" w:rsidP="004470E5">
            <w:pPr>
              <w:pStyle w:val="ListParagraph"/>
              <w:numPr>
                <w:ilvl w:val="1"/>
                <w:numId w:val="76"/>
              </w:numPr>
              <w:spacing w:before="100" w:beforeAutospacing="1" w:after="100" w:afterAutospacing="1" w:line="240" w:lineRule="auto"/>
              <w:contextualSpacing w:val="0"/>
              <w:rPr>
                <w:rFonts w:eastAsia="Times New Roman"/>
                <w:bCs/>
                <w:vanish/>
                <w:szCs w:val="24"/>
                <w:lang w:val="en-US"/>
              </w:rPr>
            </w:pPr>
          </w:p>
          <w:p w14:paraId="432037EE" w14:textId="77777777" w:rsidR="00DC0ACC" w:rsidRPr="00725E27" w:rsidRDefault="00DC0ACC" w:rsidP="004470E5">
            <w:pPr>
              <w:pStyle w:val="ListParagraph"/>
              <w:numPr>
                <w:ilvl w:val="1"/>
                <w:numId w:val="76"/>
              </w:numPr>
              <w:spacing w:before="100" w:beforeAutospacing="1" w:after="100" w:afterAutospacing="1" w:line="240" w:lineRule="auto"/>
              <w:contextualSpacing w:val="0"/>
              <w:rPr>
                <w:rFonts w:eastAsia="Times New Roman"/>
                <w:bCs/>
                <w:vanish/>
                <w:szCs w:val="24"/>
                <w:lang w:val="en-US"/>
              </w:rPr>
            </w:pPr>
          </w:p>
          <w:p w14:paraId="460E9075" w14:textId="77777777" w:rsidR="00DC0ACC" w:rsidRPr="00725E27" w:rsidRDefault="00DC0ACC" w:rsidP="004470E5">
            <w:pPr>
              <w:pStyle w:val="ListParagraph"/>
              <w:numPr>
                <w:ilvl w:val="1"/>
                <w:numId w:val="76"/>
              </w:numPr>
              <w:spacing w:before="100" w:beforeAutospacing="1" w:after="100" w:afterAutospacing="1" w:line="240" w:lineRule="auto"/>
              <w:contextualSpacing w:val="0"/>
              <w:rPr>
                <w:rFonts w:eastAsia="Times New Roman"/>
                <w:bCs/>
                <w:vanish/>
                <w:szCs w:val="24"/>
                <w:lang w:val="en-US"/>
              </w:rPr>
            </w:pPr>
          </w:p>
          <w:p w14:paraId="37C8C108" w14:textId="77777777" w:rsidR="00DC0ACC" w:rsidRPr="00725E27" w:rsidRDefault="00DC0ACC" w:rsidP="004470E5">
            <w:pPr>
              <w:numPr>
                <w:ilvl w:val="2"/>
                <w:numId w:val="7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Definition</w:t>
            </w:r>
            <w:r w:rsidRPr="00725E27">
              <w:rPr>
                <w:rFonts w:eastAsia="Times New Roman" w:cs="Times New Roman"/>
                <w:szCs w:val="24"/>
              </w:rPr>
              <w:t>: A document listing all the equipment needed for a project, including specifications, quantity, expected usage, and maintenance schedule.</w:t>
            </w:r>
          </w:p>
          <w:p w14:paraId="2BA2124B" w14:textId="77777777" w:rsidR="00DC0ACC" w:rsidRPr="00725E27" w:rsidRDefault="00DC0ACC" w:rsidP="004470E5">
            <w:pPr>
              <w:numPr>
                <w:ilvl w:val="2"/>
                <w:numId w:val="7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Purpose</w:t>
            </w:r>
            <w:r w:rsidRPr="00725E27">
              <w:rPr>
                <w:rFonts w:eastAsia="Times New Roman" w:cs="Times New Roman"/>
                <w:szCs w:val="24"/>
              </w:rPr>
              <w:t>: To ensure that all required equipment is available and operational for the duration of the project, minimizing downtime.</w:t>
            </w:r>
          </w:p>
          <w:p w14:paraId="03A49E8B" w14:textId="77777777" w:rsidR="00DC0ACC" w:rsidRPr="00725E27" w:rsidRDefault="00DC0ACC" w:rsidP="004470E5">
            <w:pPr>
              <w:numPr>
                <w:ilvl w:val="2"/>
                <w:numId w:val="76"/>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Components</w:t>
            </w:r>
            <w:r w:rsidRPr="00725E27">
              <w:rPr>
                <w:rFonts w:eastAsia="Times New Roman" w:cs="Times New Roman"/>
                <w:szCs w:val="24"/>
              </w:rPr>
              <w:t>: Equipment types, usage duration, maintenance timelines, and handling procedures.</w:t>
            </w:r>
          </w:p>
          <w:p w14:paraId="5D62DF0F" w14:textId="77777777" w:rsidR="00DC0ACC" w:rsidRPr="00725E27" w:rsidRDefault="00DC0ACC" w:rsidP="004470E5">
            <w:pPr>
              <w:pStyle w:val="ListParagraph"/>
              <w:numPr>
                <w:ilvl w:val="1"/>
                <w:numId w:val="70"/>
              </w:numPr>
              <w:rPr>
                <w:szCs w:val="24"/>
              </w:rPr>
            </w:pPr>
            <w:r w:rsidRPr="00725E27">
              <w:rPr>
                <w:szCs w:val="24"/>
              </w:rPr>
              <w:t>Verification of Materials</w:t>
            </w:r>
          </w:p>
          <w:p w14:paraId="351434DE"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633CEA22"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32EF111D"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18705B8E"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29751E25"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0D1236D4"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0ECE1E23" w14:textId="77777777" w:rsidR="00DC0ACC" w:rsidRPr="00725E27" w:rsidRDefault="00DC0ACC" w:rsidP="004470E5">
            <w:pPr>
              <w:pStyle w:val="ListParagraph"/>
              <w:numPr>
                <w:ilvl w:val="0"/>
                <w:numId w:val="77"/>
              </w:numPr>
              <w:spacing w:before="100" w:beforeAutospacing="1" w:after="100" w:afterAutospacing="1" w:line="240" w:lineRule="auto"/>
              <w:contextualSpacing w:val="0"/>
              <w:rPr>
                <w:rFonts w:eastAsia="Times New Roman"/>
                <w:bCs/>
                <w:vanish/>
                <w:szCs w:val="24"/>
                <w:lang w:val="en-US"/>
              </w:rPr>
            </w:pPr>
          </w:p>
          <w:p w14:paraId="1466E442"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4A4F6CA7"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640810BE"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24772D34"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0B0DF81D"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31F42A4E"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7F07CDE5" w14:textId="77777777" w:rsidR="00DC0ACC" w:rsidRPr="00725E27" w:rsidRDefault="00DC0ACC" w:rsidP="004470E5">
            <w:pPr>
              <w:pStyle w:val="ListParagraph"/>
              <w:numPr>
                <w:ilvl w:val="1"/>
                <w:numId w:val="77"/>
              </w:numPr>
              <w:spacing w:before="100" w:beforeAutospacing="1" w:after="100" w:afterAutospacing="1" w:line="240" w:lineRule="auto"/>
              <w:contextualSpacing w:val="0"/>
              <w:rPr>
                <w:rFonts w:eastAsia="Times New Roman"/>
                <w:bCs/>
                <w:vanish/>
                <w:szCs w:val="24"/>
                <w:lang w:val="en-US"/>
              </w:rPr>
            </w:pPr>
          </w:p>
          <w:p w14:paraId="6972C90B" w14:textId="77777777" w:rsidR="00DC0ACC" w:rsidRPr="00725E27" w:rsidRDefault="00DC0ACC" w:rsidP="004470E5">
            <w:pPr>
              <w:numPr>
                <w:ilvl w:val="2"/>
                <w:numId w:val="77"/>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Definition</w:t>
            </w:r>
            <w:r w:rsidRPr="00725E27">
              <w:rPr>
                <w:rFonts w:eastAsia="Times New Roman" w:cs="Times New Roman"/>
                <w:szCs w:val="24"/>
              </w:rPr>
              <w:t>: The process of checking materials upon delivery to ensure they conform to the specified standards and quality.</w:t>
            </w:r>
          </w:p>
          <w:p w14:paraId="739798C3" w14:textId="77777777" w:rsidR="00DC0ACC" w:rsidRPr="00725E27" w:rsidRDefault="00DC0ACC" w:rsidP="004470E5">
            <w:pPr>
              <w:numPr>
                <w:ilvl w:val="2"/>
                <w:numId w:val="77"/>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Methods</w:t>
            </w:r>
            <w:r w:rsidRPr="00725E27">
              <w:rPr>
                <w:rFonts w:eastAsia="Times New Roman" w:cs="Times New Roman"/>
                <w:szCs w:val="24"/>
              </w:rPr>
              <w:t>: Visual inspection, material testing, and comparison with project specifications or supplier documentation.</w:t>
            </w:r>
          </w:p>
          <w:p w14:paraId="19CC7504" w14:textId="77777777" w:rsidR="00DC0ACC" w:rsidRPr="00725E27" w:rsidRDefault="00DC0ACC" w:rsidP="004470E5">
            <w:pPr>
              <w:numPr>
                <w:ilvl w:val="2"/>
                <w:numId w:val="77"/>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Purpose</w:t>
            </w:r>
            <w:r w:rsidRPr="00725E27">
              <w:rPr>
                <w:rFonts w:eastAsia="Times New Roman" w:cs="Times New Roman"/>
                <w:szCs w:val="24"/>
              </w:rPr>
              <w:t xml:space="preserve">: To ensure that only acceptable materials </w:t>
            </w:r>
            <w:r w:rsidRPr="00725E27">
              <w:rPr>
                <w:rFonts w:eastAsia="Times New Roman" w:cs="Times New Roman"/>
                <w:szCs w:val="24"/>
              </w:rPr>
              <w:lastRenderedPageBreak/>
              <w:t>are used in construction, preventing future defects or safety issues.</w:t>
            </w:r>
          </w:p>
          <w:p w14:paraId="53B1DDD0" w14:textId="77777777" w:rsidR="00DC0ACC" w:rsidRPr="00725E27" w:rsidRDefault="00DC0ACC" w:rsidP="004470E5">
            <w:pPr>
              <w:pStyle w:val="ListParagraph"/>
              <w:numPr>
                <w:ilvl w:val="1"/>
                <w:numId w:val="70"/>
              </w:numPr>
              <w:rPr>
                <w:szCs w:val="24"/>
              </w:rPr>
            </w:pPr>
            <w:r w:rsidRPr="00725E27">
              <w:rPr>
                <w:szCs w:val="24"/>
              </w:rPr>
              <w:t>Recording</w:t>
            </w:r>
          </w:p>
          <w:p w14:paraId="699759B7"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6E59A38F"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7FE49C3B"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004A8A3C"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46A5CA95"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6159851A"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42542FE7" w14:textId="77777777" w:rsidR="00DC0ACC" w:rsidRPr="00725E27" w:rsidRDefault="00DC0ACC" w:rsidP="004470E5">
            <w:pPr>
              <w:pStyle w:val="ListParagraph"/>
              <w:numPr>
                <w:ilvl w:val="0"/>
                <w:numId w:val="78"/>
              </w:numPr>
              <w:spacing w:before="100" w:beforeAutospacing="1" w:after="100" w:afterAutospacing="1" w:line="240" w:lineRule="auto"/>
              <w:contextualSpacing w:val="0"/>
              <w:rPr>
                <w:rFonts w:eastAsia="Times New Roman"/>
                <w:bCs/>
                <w:vanish/>
                <w:szCs w:val="24"/>
                <w:lang w:val="en-US"/>
              </w:rPr>
            </w:pPr>
          </w:p>
          <w:p w14:paraId="32BE9B9E"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5564C90D"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1681CA99"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0C45FF04"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7454EF1A"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7965B08D"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4D331805"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3C2D48F7" w14:textId="77777777" w:rsidR="00DC0ACC" w:rsidRPr="00725E27" w:rsidRDefault="00DC0ACC" w:rsidP="004470E5">
            <w:pPr>
              <w:pStyle w:val="ListParagraph"/>
              <w:numPr>
                <w:ilvl w:val="1"/>
                <w:numId w:val="78"/>
              </w:numPr>
              <w:spacing w:before="100" w:beforeAutospacing="1" w:after="100" w:afterAutospacing="1" w:line="240" w:lineRule="auto"/>
              <w:contextualSpacing w:val="0"/>
              <w:rPr>
                <w:rFonts w:eastAsia="Times New Roman"/>
                <w:bCs/>
                <w:vanish/>
                <w:szCs w:val="24"/>
                <w:lang w:val="en-US"/>
              </w:rPr>
            </w:pPr>
          </w:p>
          <w:p w14:paraId="3054FAB5" w14:textId="77777777" w:rsidR="00DC0ACC" w:rsidRPr="00725E27" w:rsidRDefault="00DC0ACC" w:rsidP="004470E5">
            <w:pPr>
              <w:numPr>
                <w:ilvl w:val="2"/>
                <w:numId w:val="7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Definition</w:t>
            </w:r>
            <w:r w:rsidRPr="00725E27">
              <w:rPr>
                <w:rFonts w:eastAsia="Times New Roman" w:cs="Times New Roman"/>
                <w:szCs w:val="24"/>
              </w:rPr>
              <w:t>: Keeping detailed records of all materials, tools, and equipment used on the project, including receipts, usage logs, and inventory lists.</w:t>
            </w:r>
          </w:p>
          <w:p w14:paraId="4722B677" w14:textId="77777777" w:rsidR="00DC0ACC" w:rsidRPr="00725E27" w:rsidRDefault="00DC0ACC" w:rsidP="004470E5">
            <w:pPr>
              <w:numPr>
                <w:ilvl w:val="2"/>
                <w:numId w:val="7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Purpose</w:t>
            </w:r>
            <w:r w:rsidRPr="00725E27">
              <w:rPr>
                <w:rFonts w:eastAsia="Times New Roman" w:cs="Times New Roman"/>
                <w:szCs w:val="24"/>
              </w:rPr>
              <w:t>: Accurate recording ensures traceability of materials, helps with stock management, and aids in project audits and cost control.</w:t>
            </w:r>
          </w:p>
          <w:p w14:paraId="19BEBC5D" w14:textId="77777777" w:rsidR="00DC0ACC" w:rsidRPr="00725E27" w:rsidRDefault="00DC0ACC" w:rsidP="004470E5">
            <w:pPr>
              <w:numPr>
                <w:ilvl w:val="2"/>
                <w:numId w:val="78"/>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Types of Records</w:t>
            </w:r>
            <w:r w:rsidRPr="00725E27">
              <w:rPr>
                <w:rFonts w:eastAsia="Times New Roman" w:cs="Times New Roman"/>
                <w:szCs w:val="24"/>
              </w:rPr>
              <w:t>: Material delivery logs, equipment usage records, maintenance logs, and inventory tracking systems.</w:t>
            </w:r>
          </w:p>
          <w:p w14:paraId="454CFA0D" w14:textId="77777777" w:rsidR="00DC0ACC" w:rsidRPr="00725E27" w:rsidRDefault="00DC0ACC" w:rsidP="004470E5">
            <w:pPr>
              <w:pStyle w:val="ListParagraph"/>
              <w:numPr>
                <w:ilvl w:val="1"/>
                <w:numId w:val="70"/>
              </w:numPr>
              <w:rPr>
                <w:szCs w:val="24"/>
              </w:rPr>
            </w:pPr>
            <w:r w:rsidRPr="00725E27">
              <w:rPr>
                <w:szCs w:val="24"/>
              </w:rPr>
              <w:t>Issuing of Materials</w:t>
            </w:r>
          </w:p>
          <w:p w14:paraId="35219C64"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65796FBC"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7EC05D1B"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34C0BE89"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615A4CA2"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603ACBE6"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4AAD29B8" w14:textId="77777777" w:rsidR="00DC0ACC" w:rsidRPr="00725E27" w:rsidRDefault="00DC0ACC" w:rsidP="004470E5">
            <w:pPr>
              <w:pStyle w:val="ListParagraph"/>
              <w:numPr>
                <w:ilvl w:val="0"/>
                <w:numId w:val="79"/>
              </w:numPr>
              <w:spacing w:before="100" w:beforeAutospacing="1" w:after="100" w:afterAutospacing="1" w:line="240" w:lineRule="auto"/>
              <w:contextualSpacing w:val="0"/>
              <w:rPr>
                <w:rFonts w:eastAsia="Times New Roman"/>
                <w:bCs/>
                <w:vanish/>
                <w:szCs w:val="24"/>
                <w:lang w:val="en-US"/>
              </w:rPr>
            </w:pPr>
          </w:p>
          <w:p w14:paraId="702658A6"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0A23CC39"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1A5E5A2F"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30B68EBF"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668F0EC6"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1936B685"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6304D811"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4BE1F684"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36BB06D6" w14:textId="77777777" w:rsidR="00DC0ACC" w:rsidRPr="00725E27" w:rsidRDefault="00DC0ACC" w:rsidP="004470E5">
            <w:pPr>
              <w:pStyle w:val="ListParagraph"/>
              <w:numPr>
                <w:ilvl w:val="1"/>
                <w:numId w:val="79"/>
              </w:numPr>
              <w:spacing w:before="100" w:beforeAutospacing="1" w:after="100" w:afterAutospacing="1" w:line="240" w:lineRule="auto"/>
              <w:contextualSpacing w:val="0"/>
              <w:rPr>
                <w:rFonts w:eastAsia="Times New Roman"/>
                <w:bCs/>
                <w:vanish/>
                <w:szCs w:val="24"/>
                <w:lang w:val="en-US"/>
              </w:rPr>
            </w:pPr>
          </w:p>
          <w:p w14:paraId="40021443" w14:textId="77777777" w:rsidR="00DC0ACC" w:rsidRPr="00725E27" w:rsidRDefault="00DC0ACC" w:rsidP="004470E5">
            <w:pPr>
              <w:numPr>
                <w:ilvl w:val="2"/>
                <w:numId w:val="79"/>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Process</w:t>
            </w:r>
            <w:r w:rsidRPr="00725E27">
              <w:rPr>
                <w:rFonts w:eastAsia="Times New Roman" w:cs="Times New Roman"/>
                <w:szCs w:val="24"/>
              </w:rPr>
              <w:t>: The procedure of distributing materials to various construction teams as required for their tasks.</w:t>
            </w:r>
          </w:p>
          <w:p w14:paraId="2AD023FC" w14:textId="77777777" w:rsidR="00DC0ACC" w:rsidRPr="00725E27" w:rsidRDefault="00DC0ACC" w:rsidP="004470E5">
            <w:pPr>
              <w:numPr>
                <w:ilvl w:val="2"/>
                <w:numId w:val="79"/>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Procedure</w:t>
            </w:r>
            <w:r w:rsidRPr="00725E27">
              <w:rPr>
                <w:rFonts w:eastAsia="Times New Roman" w:cs="Times New Roman"/>
                <w:szCs w:val="24"/>
              </w:rPr>
              <w:t>: Materials should be issued based on project schedules and needs, ensuring the right quantities are allocated at the correct time.</w:t>
            </w:r>
          </w:p>
          <w:p w14:paraId="0E0145A1" w14:textId="77777777" w:rsidR="00DC0ACC" w:rsidRPr="00725E27" w:rsidRDefault="00DC0ACC" w:rsidP="004470E5">
            <w:pPr>
              <w:numPr>
                <w:ilvl w:val="2"/>
                <w:numId w:val="79"/>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Records</w:t>
            </w:r>
            <w:r w:rsidRPr="00725E27">
              <w:rPr>
                <w:rFonts w:eastAsia="Times New Roman" w:cs="Times New Roman"/>
                <w:szCs w:val="24"/>
              </w:rPr>
              <w:t>: Issuing logs should document the material type, quantity, recipient, and purpose of usage.</w:t>
            </w:r>
          </w:p>
          <w:p w14:paraId="61D8E51D" w14:textId="77777777" w:rsidR="00DC0ACC" w:rsidRPr="00725E27" w:rsidRDefault="00DC0ACC" w:rsidP="004470E5">
            <w:pPr>
              <w:pStyle w:val="ListParagraph"/>
              <w:numPr>
                <w:ilvl w:val="1"/>
                <w:numId w:val="70"/>
              </w:numPr>
              <w:rPr>
                <w:szCs w:val="24"/>
              </w:rPr>
            </w:pPr>
            <w:r w:rsidRPr="00725E27">
              <w:rPr>
                <w:szCs w:val="24"/>
              </w:rPr>
              <w:t>Plant, Tools, and Equipment Maintenance</w:t>
            </w:r>
          </w:p>
          <w:p w14:paraId="58DA6924"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4E008197"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04784CD5"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16284C17"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22FBD77D"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328694AD"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70028883" w14:textId="77777777" w:rsidR="00DC0ACC" w:rsidRPr="00725E27" w:rsidRDefault="00DC0ACC" w:rsidP="004470E5">
            <w:pPr>
              <w:pStyle w:val="ListParagraph"/>
              <w:numPr>
                <w:ilvl w:val="0"/>
                <w:numId w:val="80"/>
              </w:numPr>
              <w:spacing w:before="100" w:beforeAutospacing="1" w:after="100" w:afterAutospacing="1" w:line="240" w:lineRule="auto"/>
              <w:contextualSpacing w:val="0"/>
              <w:rPr>
                <w:rFonts w:eastAsia="Times New Roman"/>
                <w:bCs/>
                <w:vanish/>
                <w:szCs w:val="24"/>
                <w:lang w:val="en-US"/>
              </w:rPr>
            </w:pPr>
          </w:p>
          <w:p w14:paraId="2C3BF75D"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138D624F"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32013B07"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74425C92"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30E655DC"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0F78A67A"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229749B9"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20F408EA"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4D06B028"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14A0BC62" w14:textId="77777777" w:rsidR="00DC0ACC" w:rsidRPr="00725E27" w:rsidRDefault="00DC0ACC" w:rsidP="004470E5">
            <w:pPr>
              <w:pStyle w:val="ListParagraph"/>
              <w:numPr>
                <w:ilvl w:val="1"/>
                <w:numId w:val="80"/>
              </w:numPr>
              <w:spacing w:before="100" w:beforeAutospacing="1" w:after="100" w:afterAutospacing="1" w:line="240" w:lineRule="auto"/>
              <w:contextualSpacing w:val="0"/>
              <w:rPr>
                <w:rFonts w:eastAsia="Times New Roman"/>
                <w:bCs/>
                <w:vanish/>
                <w:szCs w:val="24"/>
                <w:lang w:val="en-US"/>
              </w:rPr>
            </w:pPr>
          </w:p>
          <w:p w14:paraId="7567CADF" w14:textId="77777777" w:rsidR="00DC0ACC" w:rsidRPr="00725E27" w:rsidRDefault="00DC0ACC" w:rsidP="004470E5">
            <w:pPr>
              <w:numPr>
                <w:ilvl w:val="2"/>
                <w:numId w:val="80"/>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Importance</w:t>
            </w:r>
            <w:r w:rsidRPr="00725E27">
              <w:rPr>
                <w:rFonts w:eastAsia="Times New Roman" w:cs="Times New Roman"/>
                <w:szCs w:val="24"/>
              </w:rPr>
              <w:t>: Regular maintenance ensures the proper functioning of equipment, reduces the risk of breakdowns, and extends the lifespan of plant and tools.</w:t>
            </w:r>
          </w:p>
          <w:p w14:paraId="29DED3F6" w14:textId="77777777" w:rsidR="00DC0ACC" w:rsidRPr="00725E27" w:rsidRDefault="00DC0ACC" w:rsidP="004470E5">
            <w:pPr>
              <w:numPr>
                <w:ilvl w:val="2"/>
                <w:numId w:val="80"/>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Routine Maintenance</w:t>
            </w:r>
            <w:r w:rsidRPr="00725E27">
              <w:rPr>
                <w:rFonts w:eastAsia="Times New Roman" w:cs="Times New Roman"/>
                <w:szCs w:val="24"/>
              </w:rPr>
              <w:t>: Includes daily checks, cleaning, lubrication, and safety inspections.</w:t>
            </w:r>
          </w:p>
          <w:p w14:paraId="64763D16" w14:textId="77777777" w:rsidR="00DC0ACC" w:rsidRPr="00725E27" w:rsidRDefault="00DC0ACC" w:rsidP="004470E5">
            <w:pPr>
              <w:numPr>
                <w:ilvl w:val="2"/>
                <w:numId w:val="80"/>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Preventative Maintenance</w:t>
            </w:r>
            <w:r w:rsidRPr="00725E27">
              <w:rPr>
                <w:rFonts w:eastAsia="Times New Roman" w:cs="Times New Roman"/>
                <w:szCs w:val="24"/>
              </w:rPr>
              <w:t>: Scheduled inspections and repairs to avoid equipment failures.</w:t>
            </w:r>
          </w:p>
          <w:p w14:paraId="27126217" w14:textId="77777777" w:rsidR="00DC0ACC" w:rsidRPr="00725E27" w:rsidRDefault="00DC0ACC" w:rsidP="004470E5">
            <w:pPr>
              <w:numPr>
                <w:ilvl w:val="2"/>
                <w:numId w:val="80"/>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Repairs and Replacements</w:t>
            </w:r>
            <w:r w:rsidRPr="00725E27">
              <w:rPr>
                <w:rFonts w:eastAsia="Times New Roman" w:cs="Times New Roman"/>
                <w:szCs w:val="24"/>
              </w:rPr>
              <w:t>: Any worn-out or damaged tools and equipment must be repaired or replaced to maintain operational efficiency.</w:t>
            </w:r>
          </w:p>
          <w:p w14:paraId="0749D1D1" w14:textId="77777777" w:rsidR="00DC0ACC" w:rsidRPr="00725E27" w:rsidRDefault="00DC0ACC" w:rsidP="004470E5">
            <w:pPr>
              <w:numPr>
                <w:ilvl w:val="2"/>
                <w:numId w:val="80"/>
              </w:numPr>
              <w:spacing w:before="100" w:beforeAutospacing="1" w:after="100" w:afterAutospacing="1" w:line="240" w:lineRule="auto"/>
              <w:rPr>
                <w:rFonts w:eastAsia="Times New Roman" w:cs="Times New Roman"/>
                <w:szCs w:val="24"/>
              </w:rPr>
            </w:pPr>
            <w:r w:rsidRPr="00725E27">
              <w:rPr>
                <w:rFonts w:eastAsia="Times New Roman" w:cs="Times New Roman"/>
                <w:bCs/>
                <w:szCs w:val="24"/>
              </w:rPr>
              <w:t>Documentation</w:t>
            </w:r>
            <w:r w:rsidRPr="00725E27">
              <w:rPr>
                <w:rFonts w:eastAsia="Times New Roman" w:cs="Times New Roman"/>
                <w:szCs w:val="24"/>
              </w:rPr>
              <w:t>: Maintenance records and logs must be maintained to track repairs, service dates, and the condition of equipment.</w:t>
            </w:r>
          </w:p>
        </w:tc>
        <w:tc>
          <w:tcPr>
            <w:tcW w:w="1497" w:type="pct"/>
            <w:tcBorders>
              <w:top w:val="single" w:sz="4" w:space="0" w:color="auto"/>
              <w:left w:val="single" w:sz="4" w:space="0" w:color="auto"/>
              <w:bottom w:val="single" w:sz="4" w:space="0" w:color="auto"/>
              <w:right w:val="single" w:sz="4" w:space="0" w:color="auto"/>
            </w:tcBorders>
          </w:tcPr>
          <w:p w14:paraId="36030103" w14:textId="77777777" w:rsidR="00DC0ACC" w:rsidRPr="00725E27" w:rsidRDefault="00DC0ACC" w:rsidP="004470E5">
            <w:pPr>
              <w:pStyle w:val="ListParagraph"/>
              <w:numPr>
                <w:ilvl w:val="0"/>
                <w:numId w:val="69"/>
              </w:numPr>
              <w:rPr>
                <w:szCs w:val="24"/>
              </w:rPr>
            </w:pPr>
            <w:r w:rsidRPr="00725E27">
              <w:rPr>
                <w:szCs w:val="24"/>
              </w:rPr>
              <w:lastRenderedPageBreak/>
              <w:t>Observation</w:t>
            </w:r>
          </w:p>
          <w:p w14:paraId="2C4AB1DF" w14:textId="77777777" w:rsidR="00DC0ACC" w:rsidRPr="00725E27" w:rsidRDefault="00DC0ACC" w:rsidP="004470E5">
            <w:pPr>
              <w:pStyle w:val="ListParagraph"/>
              <w:numPr>
                <w:ilvl w:val="0"/>
                <w:numId w:val="69"/>
              </w:numPr>
              <w:rPr>
                <w:szCs w:val="24"/>
              </w:rPr>
            </w:pPr>
            <w:r w:rsidRPr="00725E27">
              <w:rPr>
                <w:szCs w:val="24"/>
              </w:rPr>
              <w:t>Oral questioning</w:t>
            </w:r>
          </w:p>
          <w:p w14:paraId="4896936D" w14:textId="77777777" w:rsidR="00DC0ACC" w:rsidRPr="00725E27" w:rsidRDefault="00DC0ACC" w:rsidP="004470E5">
            <w:pPr>
              <w:pStyle w:val="ListParagraph"/>
              <w:numPr>
                <w:ilvl w:val="0"/>
                <w:numId w:val="69"/>
              </w:numPr>
              <w:rPr>
                <w:szCs w:val="24"/>
              </w:rPr>
            </w:pPr>
            <w:r w:rsidRPr="00725E27">
              <w:rPr>
                <w:szCs w:val="24"/>
              </w:rPr>
              <w:t>Projects</w:t>
            </w:r>
          </w:p>
          <w:p w14:paraId="53A28727" w14:textId="77777777" w:rsidR="00DC0ACC" w:rsidRPr="00725E27" w:rsidRDefault="00DC0ACC" w:rsidP="004470E5">
            <w:pPr>
              <w:pStyle w:val="ListParagraph"/>
              <w:numPr>
                <w:ilvl w:val="0"/>
                <w:numId w:val="69"/>
              </w:numPr>
              <w:rPr>
                <w:szCs w:val="24"/>
              </w:rPr>
            </w:pPr>
            <w:r w:rsidRPr="00725E27">
              <w:rPr>
                <w:szCs w:val="24"/>
              </w:rPr>
              <w:t>Written tests</w:t>
            </w:r>
          </w:p>
          <w:p w14:paraId="1D27B2BF" w14:textId="77777777" w:rsidR="00DC0ACC" w:rsidRPr="00725E27" w:rsidRDefault="00DC0ACC" w:rsidP="004470E5">
            <w:pPr>
              <w:pStyle w:val="ListParagraph"/>
              <w:numPr>
                <w:ilvl w:val="0"/>
                <w:numId w:val="69"/>
              </w:numPr>
              <w:rPr>
                <w:szCs w:val="24"/>
              </w:rPr>
            </w:pPr>
            <w:r w:rsidRPr="00725E27">
              <w:rPr>
                <w:szCs w:val="24"/>
              </w:rPr>
              <w:t>Third party</w:t>
            </w:r>
          </w:p>
          <w:p w14:paraId="1700F91E" w14:textId="77777777" w:rsidR="00DC0ACC" w:rsidRPr="00725E27" w:rsidRDefault="00DC0ACC" w:rsidP="004470E5">
            <w:pPr>
              <w:pStyle w:val="ListParagraph"/>
              <w:numPr>
                <w:ilvl w:val="0"/>
                <w:numId w:val="69"/>
              </w:numPr>
              <w:rPr>
                <w:szCs w:val="24"/>
              </w:rPr>
            </w:pPr>
            <w:r w:rsidRPr="00725E27">
              <w:rPr>
                <w:szCs w:val="24"/>
              </w:rPr>
              <w:t>Portfolio</w:t>
            </w:r>
          </w:p>
        </w:tc>
      </w:tr>
    </w:tbl>
    <w:p w14:paraId="106C90DD" w14:textId="77777777" w:rsidR="00DC0ACC" w:rsidRPr="00725E27" w:rsidRDefault="00DC0ACC" w:rsidP="00DC0ACC">
      <w:pPr>
        <w:rPr>
          <w:rFonts w:cs="Times New Roman"/>
          <w:szCs w:val="24"/>
        </w:rPr>
      </w:pPr>
    </w:p>
    <w:p w14:paraId="2FFE29C8" w14:textId="77777777" w:rsidR="00DC0ACC" w:rsidRPr="00725E27" w:rsidRDefault="00DC0ACC" w:rsidP="00DC0ACC">
      <w:pPr>
        <w:spacing w:after="0" w:line="360" w:lineRule="auto"/>
        <w:rPr>
          <w:rFonts w:cs="Times New Roman"/>
          <w:b/>
          <w:bCs/>
          <w:szCs w:val="24"/>
        </w:rPr>
      </w:pPr>
      <w:r w:rsidRPr="00725E27">
        <w:rPr>
          <w:rFonts w:cs="Times New Roman"/>
          <w:b/>
          <w:bCs/>
          <w:szCs w:val="24"/>
        </w:rPr>
        <w:t>Suggested Methods of Instruction</w:t>
      </w:r>
    </w:p>
    <w:p w14:paraId="449599AD" w14:textId="77777777" w:rsidR="00DC0ACC" w:rsidRPr="00725E27" w:rsidRDefault="00DC0ACC" w:rsidP="004470E5">
      <w:pPr>
        <w:numPr>
          <w:ilvl w:val="0"/>
          <w:numId w:val="83"/>
        </w:numPr>
        <w:spacing w:after="0" w:line="360" w:lineRule="auto"/>
        <w:rPr>
          <w:rFonts w:cs="Times New Roman"/>
          <w:szCs w:val="24"/>
          <w:lang w:val="en-ZW"/>
        </w:rPr>
      </w:pPr>
      <w:r w:rsidRPr="00725E27">
        <w:rPr>
          <w:rFonts w:cs="Times New Roman"/>
          <w:szCs w:val="24"/>
          <w:lang w:val="en-ZW"/>
        </w:rPr>
        <w:t>Practical</w:t>
      </w:r>
    </w:p>
    <w:p w14:paraId="3A354848" w14:textId="77777777" w:rsidR="00DC0ACC" w:rsidRPr="00725E27" w:rsidRDefault="00DC0ACC" w:rsidP="004470E5">
      <w:pPr>
        <w:numPr>
          <w:ilvl w:val="0"/>
          <w:numId w:val="83"/>
        </w:numPr>
        <w:spacing w:after="0" w:line="360" w:lineRule="auto"/>
        <w:rPr>
          <w:rFonts w:cs="Times New Roman"/>
          <w:szCs w:val="24"/>
          <w:lang w:val="en-ZW"/>
        </w:rPr>
      </w:pPr>
      <w:r w:rsidRPr="00725E27">
        <w:rPr>
          <w:rFonts w:cs="Times New Roman"/>
          <w:szCs w:val="24"/>
          <w:lang w:val="en-ZW"/>
        </w:rPr>
        <w:t>Projects</w:t>
      </w:r>
    </w:p>
    <w:p w14:paraId="2922C21B" w14:textId="77777777" w:rsidR="00DC0ACC" w:rsidRPr="00725E27" w:rsidRDefault="00DC0ACC" w:rsidP="004470E5">
      <w:pPr>
        <w:numPr>
          <w:ilvl w:val="0"/>
          <w:numId w:val="83"/>
        </w:numPr>
        <w:spacing w:after="0" w:line="360" w:lineRule="auto"/>
        <w:rPr>
          <w:rFonts w:cs="Times New Roman"/>
          <w:szCs w:val="24"/>
          <w:lang w:val="en-ZW"/>
        </w:rPr>
      </w:pPr>
      <w:r w:rsidRPr="00725E27">
        <w:rPr>
          <w:rFonts w:cs="Times New Roman"/>
          <w:szCs w:val="24"/>
          <w:lang w:val="en-ZW"/>
        </w:rPr>
        <w:t>Demonstrations</w:t>
      </w:r>
    </w:p>
    <w:p w14:paraId="357D5861" w14:textId="77777777" w:rsidR="00DC0ACC" w:rsidRPr="00725E27" w:rsidRDefault="00DC0ACC" w:rsidP="004470E5">
      <w:pPr>
        <w:numPr>
          <w:ilvl w:val="0"/>
          <w:numId w:val="83"/>
        </w:numPr>
        <w:spacing w:after="0" w:line="360" w:lineRule="auto"/>
        <w:rPr>
          <w:rFonts w:cs="Times New Roman"/>
          <w:szCs w:val="24"/>
          <w:lang w:val="en-ZW"/>
        </w:rPr>
      </w:pPr>
      <w:r w:rsidRPr="00725E27">
        <w:rPr>
          <w:rFonts w:cs="Times New Roman"/>
          <w:szCs w:val="24"/>
          <w:lang w:val="en-ZW"/>
        </w:rPr>
        <w:t>Group discussions</w:t>
      </w:r>
    </w:p>
    <w:p w14:paraId="24B46186" w14:textId="77777777" w:rsidR="00DC0ACC" w:rsidRPr="00725E27" w:rsidRDefault="00DC0ACC" w:rsidP="004470E5">
      <w:pPr>
        <w:numPr>
          <w:ilvl w:val="0"/>
          <w:numId w:val="83"/>
        </w:numPr>
        <w:spacing w:after="0" w:line="360" w:lineRule="auto"/>
        <w:rPr>
          <w:rFonts w:cs="Times New Roman"/>
          <w:szCs w:val="24"/>
          <w:lang w:val="en-ZW"/>
        </w:rPr>
      </w:pPr>
      <w:r w:rsidRPr="00725E27">
        <w:rPr>
          <w:rFonts w:cs="Times New Roman"/>
          <w:szCs w:val="24"/>
        </w:rPr>
        <w:t>Direct instructions</w:t>
      </w:r>
    </w:p>
    <w:p w14:paraId="370E14D1" w14:textId="77777777" w:rsidR="00DC0ACC" w:rsidRPr="00725E27" w:rsidRDefault="00DC0ACC" w:rsidP="00DC0ACC">
      <w:pPr>
        <w:spacing w:after="0" w:line="360" w:lineRule="auto"/>
        <w:rPr>
          <w:rFonts w:cs="Times New Roman"/>
          <w:szCs w:val="24"/>
          <w:lang w:val="en-ZW"/>
        </w:rPr>
      </w:pPr>
    </w:p>
    <w:p w14:paraId="3241662D" w14:textId="77777777" w:rsidR="00DC0ACC" w:rsidRPr="00725E27" w:rsidRDefault="00DC0ACC" w:rsidP="00DC0ACC">
      <w:pPr>
        <w:spacing w:after="0" w:line="360" w:lineRule="auto"/>
        <w:rPr>
          <w:rFonts w:cs="Times New Roman"/>
          <w:b/>
          <w:szCs w:val="24"/>
        </w:rPr>
      </w:pPr>
      <w:r w:rsidRPr="00725E27">
        <w:rPr>
          <w:rFonts w:cs="Times New Roman"/>
          <w:b/>
          <w:szCs w:val="24"/>
        </w:rPr>
        <w:t>Recommended Resources for 25 Trainees</w:t>
      </w:r>
    </w:p>
    <w:p w14:paraId="11F9946F" w14:textId="77777777" w:rsidR="00DC0ACC" w:rsidRPr="00725E27" w:rsidRDefault="00DC0ACC" w:rsidP="00DC0ACC">
      <w:pPr>
        <w:spacing w:after="0"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28336884" w14:textId="77777777" w:rsidTr="00DC0ACC">
        <w:tc>
          <w:tcPr>
            <w:tcW w:w="895" w:type="dxa"/>
            <w:shd w:val="clear" w:color="auto" w:fill="auto"/>
          </w:tcPr>
          <w:p w14:paraId="2EC00FC3"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1929707A"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65CCBA7B"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7A1AE96E"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757A1E9D"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Recommended Ratio</w:t>
            </w:r>
          </w:p>
          <w:p w14:paraId="68F55E66"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lastRenderedPageBreak/>
              <w:t>(Item: Trainee)</w:t>
            </w:r>
          </w:p>
        </w:tc>
      </w:tr>
      <w:tr w:rsidR="00DC0CBC" w:rsidRPr="00725E27" w14:paraId="70ABC5A3" w14:textId="77777777" w:rsidTr="00DC0ACC">
        <w:tc>
          <w:tcPr>
            <w:tcW w:w="895" w:type="dxa"/>
            <w:shd w:val="clear" w:color="auto" w:fill="auto"/>
          </w:tcPr>
          <w:p w14:paraId="573D5449"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lastRenderedPageBreak/>
              <w:t>A</w:t>
            </w:r>
          </w:p>
        </w:tc>
        <w:tc>
          <w:tcPr>
            <w:tcW w:w="8455" w:type="dxa"/>
            <w:gridSpan w:val="4"/>
            <w:shd w:val="clear" w:color="auto" w:fill="auto"/>
          </w:tcPr>
          <w:p w14:paraId="66D76788"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2FFBE37D" w14:textId="77777777" w:rsidTr="00DC0ACC">
        <w:tc>
          <w:tcPr>
            <w:tcW w:w="895" w:type="dxa"/>
            <w:shd w:val="clear" w:color="auto" w:fill="auto"/>
          </w:tcPr>
          <w:p w14:paraId="08C9FA60"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4796E79A" w14:textId="77777777" w:rsidR="00DC0ACC" w:rsidRPr="00725E27" w:rsidRDefault="00DC0ACC" w:rsidP="00DC0ACC">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033FD7AA"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43414AA2"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3AD8F355"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1:5</w:t>
            </w:r>
          </w:p>
        </w:tc>
      </w:tr>
      <w:tr w:rsidR="00DC0CBC" w:rsidRPr="00725E27" w14:paraId="7800B72F" w14:textId="77777777" w:rsidTr="00DC0ACC">
        <w:tc>
          <w:tcPr>
            <w:tcW w:w="895" w:type="dxa"/>
            <w:shd w:val="clear" w:color="auto" w:fill="auto"/>
          </w:tcPr>
          <w:p w14:paraId="6D53038E"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24BC53ED" w14:textId="77777777" w:rsidR="00DC0ACC" w:rsidRPr="00725E27" w:rsidRDefault="00DC0ACC" w:rsidP="00DC0ACC">
            <w:pPr>
              <w:spacing w:after="0" w:line="360" w:lineRule="auto"/>
              <w:rPr>
                <w:rFonts w:cs="Times New Roman"/>
                <w:szCs w:val="24"/>
                <w:lang w:val="en-ZW"/>
              </w:rPr>
            </w:pPr>
            <w:r w:rsidRPr="00725E27">
              <w:rPr>
                <w:rFonts w:cs="Times New Roman"/>
                <w:szCs w:val="24"/>
                <w:lang w:val="en-ZW"/>
              </w:rPr>
              <w:t xml:space="preserve">Project management Textbooks </w:t>
            </w:r>
          </w:p>
          <w:p w14:paraId="67EC6FF4" w14:textId="77777777" w:rsidR="00DC0ACC" w:rsidRPr="00725E27" w:rsidRDefault="00DC0ACC" w:rsidP="00DC0ACC">
            <w:pPr>
              <w:spacing w:after="0" w:line="360" w:lineRule="auto"/>
              <w:rPr>
                <w:rFonts w:cs="Times New Roman"/>
                <w:bCs/>
                <w:szCs w:val="24"/>
                <w:lang w:val="en-GB"/>
              </w:rPr>
            </w:pPr>
          </w:p>
        </w:tc>
        <w:tc>
          <w:tcPr>
            <w:tcW w:w="2070" w:type="dxa"/>
            <w:shd w:val="clear" w:color="auto" w:fill="auto"/>
          </w:tcPr>
          <w:p w14:paraId="748FE111"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EBA4BED"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14</w:t>
            </w:r>
          </w:p>
        </w:tc>
        <w:tc>
          <w:tcPr>
            <w:tcW w:w="1693" w:type="dxa"/>
            <w:shd w:val="clear" w:color="auto" w:fill="auto"/>
          </w:tcPr>
          <w:p w14:paraId="5BFF9B96"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1:2</w:t>
            </w:r>
          </w:p>
        </w:tc>
      </w:tr>
      <w:tr w:rsidR="00DC0CBC" w:rsidRPr="00725E27" w14:paraId="6EDCCBD8" w14:textId="77777777" w:rsidTr="00DC0ACC">
        <w:tc>
          <w:tcPr>
            <w:tcW w:w="895" w:type="dxa"/>
            <w:shd w:val="clear" w:color="auto" w:fill="auto"/>
          </w:tcPr>
          <w:p w14:paraId="4E808347"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333928B7"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 xml:space="preserve">Rulers  </w:t>
            </w:r>
          </w:p>
        </w:tc>
        <w:tc>
          <w:tcPr>
            <w:tcW w:w="2070" w:type="dxa"/>
            <w:shd w:val="clear" w:color="auto" w:fill="auto"/>
          </w:tcPr>
          <w:p w14:paraId="32DBB9DD"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327634C5"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7BD3291A"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2:1</w:t>
            </w:r>
          </w:p>
        </w:tc>
      </w:tr>
      <w:tr w:rsidR="00DC0CBC" w:rsidRPr="00725E27" w14:paraId="605242BE" w14:textId="77777777" w:rsidTr="00DC0ACC">
        <w:tc>
          <w:tcPr>
            <w:tcW w:w="895" w:type="dxa"/>
            <w:shd w:val="clear" w:color="auto" w:fill="auto"/>
          </w:tcPr>
          <w:p w14:paraId="278511FC"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370FB568" w14:textId="77777777" w:rsidR="00DC0ACC" w:rsidRPr="00725E27" w:rsidRDefault="00DC0ACC" w:rsidP="00DC0ACC">
            <w:pPr>
              <w:spacing w:after="0" w:line="360" w:lineRule="auto"/>
              <w:rPr>
                <w:rFonts w:cs="Times New Roman"/>
                <w:szCs w:val="24"/>
                <w:lang w:val="en-ZW"/>
              </w:rPr>
            </w:pPr>
            <w:r w:rsidRPr="00725E27">
              <w:rPr>
                <w:rFonts w:cs="Times New Roman"/>
                <w:szCs w:val="24"/>
                <w:lang w:val="en-ZW"/>
              </w:rPr>
              <w:t xml:space="preserve">Project Management Guides </w:t>
            </w:r>
          </w:p>
          <w:p w14:paraId="70AF2DD8" w14:textId="77777777" w:rsidR="00DC0ACC" w:rsidRPr="00725E27" w:rsidRDefault="00DC0ACC" w:rsidP="00DC0ACC">
            <w:pPr>
              <w:spacing w:after="0" w:line="360" w:lineRule="auto"/>
              <w:rPr>
                <w:rFonts w:cs="Times New Roman"/>
                <w:bCs/>
                <w:szCs w:val="24"/>
                <w:lang w:val="en-GB"/>
              </w:rPr>
            </w:pPr>
          </w:p>
        </w:tc>
        <w:tc>
          <w:tcPr>
            <w:tcW w:w="2070" w:type="dxa"/>
            <w:shd w:val="clear" w:color="auto" w:fill="auto"/>
          </w:tcPr>
          <w:p w14:paraId="0B7EBA39"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7BACED6"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749DAF12"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1:1</w:t>
            </w:r>
          </w:p>
        </w:tc>
      </w:tr>
      <w:tr w:rsidR="00DC0CBC" w:rsidRPr="00725E27" w14:paraId="1D647488" w14:textId="77777777" w:rsidTr="00DC0ACC">
        <w:tc>
          <w:tcPr>
            <w:tcW w:w="895" w:type="dxa"/>
            <w:shd w:val="clear" w:color="auto" w:fill="auto"/>
          </w:tcPr>
          <w:p w14:paraId="4ED760F1"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37AEE94C" w14:textId="77777777" w:rsidR="00DC0ACC" w:rsidRPr="00725E27" w:rsidRDefault="00DC0ACC" w:rsidP="00DC0ACC">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Building Drawings samples</w:t>
            </w:r>
          </w:p>
        </w:tc>
        <w:tc>
          <w:tcPr>
            <w:tcW w:w="2070" w:type="dxa"/>
            <w:shd w:val="clear" w:color="auto" w:fill="auto"/>
          </w:tcPr>
          <w:p w14:paraId="4C38EA17"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3E795A42"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50887104"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1:1</w:t>
            </w:r>
          </w:p>
        </w:tc>
      </w:tr>
      <w:tr w:rsidR="00DC0CBC" w:rsidRPr="00725E27" w14:paraId="66A8CBA1" w14:textId="77777777" w:rsidTr="00DC0ACC">
        <w:tc>
          <w:tcPr>
            <w:tcW w:w="895" w:type="dxa"/>
            <w:shd w:val="clear" w:color="auto" w:fill="auto"/>
          </w:tcPr>
          <w:p w14:paraId="31D74339"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2A3AB5EE" w14:textId="77777777" w:rsidR="00DC0ACC" w:rsidRPr="00725E27" w:rsidRDefault="00DC0ACC" w:rsidP="00DC0ACC">
            <w:pPr>
              <w:spacing w:after="0" w:line="360" w:lineRule="auto"/>
              <w:rPr>
                <w:rFonts w:cs="Times New Roman"/>
                <w:szCs w:val="24"/>
                <w:lang w:val="en-ZW"/>
              </w:rPr>
            </w:pPr>
            <w:r w:rsidRPr="00725E27">
              <w:rPr>
                <w:rFonts w:cs="Times New Roman"/>
                <w:szCs w:val="24"/>
                <w:lang w:val="en-ZW"/>
              </w:rPr>
              <w:t xml:space="preserve">Technical Drawing and CAD Manuals </w:t>
            </w:r>
          </w:p>
          <w:p w14:paraId="2962253B" w14:textId="77777777" w:rsidR="00DC0ACC" w:rsidRPr="00725E27" w:rsidRDefault="00DC0ACC" w:rsidP="00DC0ACC">
            <w:pPr>
              <w:spacing w:after="0" w:line="360" w:lineRule="auto"/>
              <w:contextualSpacing/>
              <w:rPr>
                <w:rFonts w:eastAsia="Times New Roman" w:cs="Times New Roman"/>
                <w:szCs w:val="24"/>
                <w:lang w:eastAsia="zh-CN"/>
              </w:rPr>
            </w:pPr>
          </w:p>
        </w:tc>
        <w:tc>
          <w:tcPr>
            <w:tcW w:w="2070" w:type="dxa"/>
            <w:shd w:val="clear" w:color="auto" w:fill="auto"/>
          </w:tcPr>
          <w:p w14:paraId="353B23FF"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38E0C621"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221DA752"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1:1</w:t>
            </w:r>
          </w:p>
        </w:tc>
      </w:tr>
      <w:tr w:rsidR="00DC0CBC" w:rsidRPr="00725E27" w14:paraId="47E54FFE" w14:textId="77777777" w:rsidTr="00DC0ACC">
        <w:tc>
          <w:tcPr>
            <w:tcW w:w="895" w:type="dxa"/>
            <w:shd w:val="clear" w:color="auto" w:fill="auto"/>
          </w:tcPr>
          <w:p w14:paraId="7498CD55" w14:textId="77777777" w:rsidR="00DC0ACC" w:rsidRPr="00725E27" w:rsidRDefault="00DC0ACC" w:rsidP="004470E5">
            <w:pPr>
              <w:pStyle w:val="ListParagraph"/>
              <w:numPr>
                <w:ilvl w:val="0"/>
                <w:numId w:val="457"/>
              </w:numPr>
              <w:spacing w:after="0" w:line="360" w:lineRule="auto"/>
              <w:contextualSpacing w:val="0"/>
              <w:rPr>
                <w:bCs/>
                <w:szCs w:val="24"/>
                <w:lang w:val="en-GB"/>
              </w:rPr>
            </w:pPr>
          </w:p>
        </w:tc>
        <w:tc>
          <w:tcPr>
            <w:tcW w:w="3240" w:type="dxa"/>
            <w:shd w:val="clear" w:color="auto" w:fill="auto"/>
          </w:tcPr>
          <w:p w14:paraId="250A1AA9" w14:textId="77777777" w:rsidR="00DC0ACC" w:rsidRPr="00725E27" w:rsidRDefault="00DC0ACC" w:rsidP="00DC0ACC">
            <w:pPr>
              <w:spacing w:after="0" w:line="360" w:lineRule="auto"/>
              <w:contextualSpacing/>
              <w:rPr>
                <w:rFonts w:eastAsia="Times New Roman" w:cs="Times New Roman"/>
                <w:szCs w:val="24"/>
                <w:lang w:eastAsia="zh-CN"/>
              </w:rPr>
            </w:pPr>
            <w:r w:rsidRPr="00725E27">
              <w:rPr>
                <w:rFonts w:cs="Times New Roman"/>
                <w:szCs w:val="24"/>
                <w:lang w:val="en-ZW"/>
              </w:rPr>
              <w:t>Notebooks and Project Files</w:t>
            </w:r>
          </w:p>
        </w:tc>
        <w:tc>
          <w:tcPr>
            <w:tcW w:w="2070" w:type="dxa"/>
            <w:shd w:val="clear" w:color="auto" w:fill="auto"/>
          </w:tcPr>
          <w:p w14:paraId="0FAD84B6" w14:textId="77777777" w:rsidR="00DC0ACC" w:rsidRPr="00725E27" w:rsidRDefault="00DC0ACC" w:rsidP="00DC0ACC">
            <w:pPr>
              <w:spacing w:after="0" w:line="360" w:lineRule="auto"/>
              <w:rPr>
                <w:rFonts w:cs="Times New Roman"/>
                <w:bCs/>
                <w:szCs w:val="24"/>
                <w:lang w:val="en-GB"/>
              </w:rPr>
            </w:pPr>
          </w:p>
        </w:tc>
        <w:tc>
          <w:tcPr>
            <w:tcW w:w="1452" w:type="dxa"/>
            <w:shd w:val="clear" w:color="auto" w:fill="auto"/>
          </w:tcPr>
          <w:p w14:paraId="0EC90041" w14:textId="77777777" w:rsidR="00DC0ACC" w:rsidRPr="00725E27" w:rsidRDefault="00DC0ACC" w:rsidP="00DC0ACC">
            <w:pPr>
              <w:spacing w:after="0" w:line="360" w:lineRule="auto"/>
              <w:rPr>
                <w:rFonts w:cs="Times New Roman"/>
                <w:bCs/>
                <w:szCs w:val="24"/>
                <w:lang w:val="en-GB"/>
              </w:rPr>
            </w:pPr>
          </w:p>
        </w:tc>
        <w:tc>
          <w:tcPr>
            <w:tcW w:w="1693" w:type="dxa"/>
            <w:shd w:val="clear" w:color="auto" w:fill="auto"/>
          </w:tcPr>
          <w:p w14:paraId="501B71B0" w14:textId="77777777" w:rsidR="00DC0ACC" w:rsidRPr="00725E27" w:rsidRDefault="00DC0ACC" w:rsidP="00DC0ACC">
            <w:pPr>
              <w:spacing w:after="0" w:line="360" w:lineRule="auto"/>
              <w:rPr>
                <w:rFonts w:cs="Times New Roman"/>
                <w:bCs/>
                <w:szCs w:val="24"/>
                <w:lang w:val="en-GB"/>
              </w:rPr>
            </w:pPr>
          </w:p>
        </w:tc>
      </w:tr>
      <w:tr w:rsidR="00DC0CBC" w:rsidRPr="00725E27" w14:paraId="1CA29E6E" w14:textId="77777777" w:rsidTr="00DC0ACC">
        <w:tc>
          <w:tcPr>
            <w:tcW w:w="895" w:type="dxa"/>
            <w:shd w:val="clear" w:color="auto" w:fill="auto"/>
          </w:tcPr>
          <w:p w14:paraId="433AA20F"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B</w:t>
            </w:r>
          </w:p>
        </w:tc>
        <w:tc>
          <w:tcPr>
            <w:tcW w:w="8455" w:type="dxa"/>
            <w:gridSpan w:val="4"/>
            <w:shd w:val="clear" w:color="auto" w:fill="auto"/>
          </w:tcPr>
          <w:p w14:paraId="3B67EAAC"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14832A31" w14:textId="77777777" w:rsidTr="00DC0ACC">
        <w:tc>
          <w:tcPr>
            <w:tcW w:w="895" w:type="dxa"/>
            <w:shd w:val="clear" w:color="auto" w:fill="auto"/>
          </w:tcPr>
          <w:p w14:paraId="25A4A28D"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37FCC4BA" w14:textId="77777777" w:rsidR="00DC0ACC" w:rsidRPr="00725E27" w:rsidRDefault="00DC0ACC" w:rsidP="00DC0ACC">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7713F4AD" w14:textId="77777777" w:rsidR="00DC0ACC" w:rsidRPr="00725E27" w:rsidRDefault="00DC0ACC" w:rsidP="00DC0ACC">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539E7A45"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01C598CA"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1:25</w:t>
            </w:r>
          </w:p>
        </w:tc>
      </w:tr>
      <w:tr w:rsidR="00DC0CBC" w:rsidRPr="00725E27" w14:paraId="1F4D0644" w14:textId="77777777" w:rsidTr="00DC0ACC">
        <w:tc>
          <w:tcPr>
            <w:tcW w:w="895" w:type="dxa"/>
            <w:shd w:val="clear" w:color="auto" w:fill="auto"/>
          </w:tcPr>
          <w:p w14:paraId="06F6651C"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35919C58" w14:textId="77777777" w:rsidR="00DC0ACC" w:rsidRPr="00725E27" w:rsidRDefault="00DC0ACC" w:rsidP="00DC0ACC">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2E27A626" w14:textId="77777777" w:rsidR="00DC0ACC" w:rsidRPr="00725E27" w:rsidRDefault="00DC0ACC" w:rsidP="00DC0ACC">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421DD2E6"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0D30AC42"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1:25</w:t>
            </w:r>
          </w:p>
        </w:tc>
      </w:tr>
      <w:tr w:rsidR="00DC0CBC" w:rsidRPr="00725E27" w14:paraId="47281364" w14:textId="77777777" w:rsidTr="00DC0ACC">
        <w:trPr>
          <w:trHeight w:val="664"/>
        </w:trPr>
        <w:tc>
          <w:tcPr>
            <w:tcW w:w="895" w:type="dxa"/>
            <w:shd w:val="clear" w:color="auto" w:fill="auto"/>
          </w:tcPr>
          <w:p w14:paraId="68F63192"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47D8AA32" w14:textId="77777777" w:rsidR="00DC0ACC" w:rsidRPr="00725E27" w:rsidRDefault="00DC0ACC" w:rsidP="00DC0ACC">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Technical Drawing room</w:t>
            </w:r>
          </w:p>
        </w:tc>
        <w:tc>
          <w:tcPr>
            <w:tcW w:w="2070" w:type="dxa"/>
            <w:shd w:val="clear" w:color="auto" w:fill="auto"/>
          </w:tcPr>
          <w:p w14:paraId="5E06192D"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2B00CB76"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588A27DC"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1:25</w:t>
            </w:r>
          </w:p>
        </w:tc>
      </w:tr>
      <w:tr w:rsidR="00DC0CBC" w:rsidRPr="00725E27" w14:paraId="03E2D5F0" w14:textId="77777777" w:rsidTr="00DC0ACC">
        <w:trPr>
          <w:trHeight w:val="664"/>
        </w:trPr>
        <w:tc>
          <w:tcPr>
            <w:tcW w:w="895" w:type="dxa"/>
            <w:shd w:val="clear" w:color="auto" w:fill="auto"/>
          </w:tcPr>
          <w:p w14:paraId="677CAF74"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3563E3F6" w14:textId="77777777" w:rsidR="00DC0ACC" w:rsidRPr="00725E27" w:rsidRDefault="00DC0ACC" w:rsidP="00DC0ACC">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Computer with </w:t>
            </w:r>
            <w:r w:rsidRPr="00725E27">
              <w:rPr>
                <w:rFonts w:cs="Times New Roman"/>
                <w:szCs w:val="24"/>
                <w:lang w:val="en-ZW"/>
              </w:rPr>
              <w:t>CAD Software Licenses</w:t>
            </w:r>
          </w:p>
        </w:tc>
        <w:tc>
          <w:tcPr>
            <w:tcW w:w="2070" w:type="dxa"/>
            <w:shd w:val="clear" w:color="auto" w:fill="auto"/>
          </w:tcPr>
          <w:p w14:paraId="542D20A5"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trainer and trainee use</w:t>
            </w:r>
          </w:p>
        </w:tc>
        <w:tc>
          <w:tcPr>
            <w:tcW w:w="1452" w:type="dxa"/>
            <w:shd w:val="clear" w:color="auto" w:fill="auto"/>
          </w:tcPr>
          <w:p w14:paraId="624A3055"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532D1747"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1:1</w:t>
            </w:r>
          </w:p>
        </w:tc>
      </w:tr>
      <w:tr w:rsidR="00DC0CBC" w:rsidRPr="00725E27" w14:paraId="323CCA82" w14:textId="77777777" w:rsidTr="00DC0ACC">
        <w:trPr>
          <w:trHeight w:val="664"/>
        </w:trPr>
        <w:tc>
          <w:tcPr>
            <w:tcW w:w="895" w:type="dxa"/>
            <w:shd w:val="clear" w:color="auto" w:fill="auto"/>
          </w:tcPr>
          <w:p w14:paraId="3036152E"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25D75A02" w14:textId="77777777" w:rsidR="00DC0ACC" w:rsidRPr="00725E27" w:rsidRDefault="00DC0ACC" w:rsidP="00DC0ACC">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Projectors </w:t>
            </w:r>
          </w:p>
        </w:tc>
        <w:tc>
          <w:tcPr>
            <w:tcW w:w="2070" w:type="dxa"/>
            <w:shd w:val="clear" w:color="auto" w:fill="auto"/>
          </w:tcPr>
          <w:p w14:paraId="51A4BF77" w14:textId="77777777" w:rsidR="00DC0ACC" w:rsidRPr="00725E27" w:rsidRDefault="00DC0ACC" w:rsidP="00DC0ACC">
            <w:pPr>
              <w:spacing w:after="0" w:line="360" w:lineRule="auto"/>
              <w:rPr>
                <w:rFonts w:cs="Times New Roman"/>
                <w:bCs/>
                <w:szCs w:val="24"/>
                <w:lang w:val="en-GB"/>
              </w:rPr>
            </w:pPr>
          </w:p>
        </w:tc>
        <w:tc>
          <w:tcPr>
            <w:tcW w:w="1452" w:type="dxa"/>
            <w:shd w:val="clear" w:color="auto" w:fill="auto"/>
          </w:tcPr>
          <w:p w14:paraId="38520FAC" w14:textId="77777777" w:rsidR="00DC0ACC" w:rsidRPr="00725E27" w:rsidRDefault="00DC0ACC" w:rsidP="00DC0ACC">
            <w:pPr>
              <w:spacing w:after="0" w:line="360" w:lineRule="auto"/>
              <w:rPr>
                <w:rFonts w:cs="Times New Roman"/>
                <w:bCs/>
                <w:szCs w:val="24"/>
                <w:lang w:val="en-GB"/>
              </w:rPr>
            </w:pPr>
          </w:p>
        </w:tc>
        <w:tc>
          <w:tcPr>
            <w:tcW w:w="1693" w:type="dxa"/>
            <w:shd w:val="clear" w:color="auto" w:fill="auto"/>
          </w:tcPr>
          <w:p w14:paraId="3F30125A" w14:textId="77777777" w:rsidR="00DC0ACC" w:rsidRPr="00725E27" w:rsidRDefault="00DC0ACC" w:rsidP="00DC0ACC">
            <w:pPr>
              <w:spacing w:after="0" w:line="360" w:lineRule="auto"/>
              <w:rPr>
                <w:rFonts w:cs="Times New Roman"/>
                <w:bCs/>
                <w:szCs w:val="24"/>
                <w:lang w:val="en-GB"/>
              </w:rPr>
            </w:pPr>
          </w:p>
        </w:tc>
      </w:tr>
      <w:tr w:rsidR="00DC0CBC" w:rsidRPr="00725E27" w14:paraId="140F8AAA" w14:textId="77777777" w:rsidTr="00DC0ACC">
        <w:tc>
          <w:tcPr>
            <w:tcW w:w="895" w:type="dxa"/>
            <w:shd w:val="clear" w:color="auto" w:fill="auto"/>
          </w:tcPr>
          <w:p w14:paraId="61319F76"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47BF6196"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3A5F7BCD" w14:textId="77777777" w:rsidTr="00DC0ACC">
        <w:trPr>
          <w:trHeight w:val="495"/>
        </w:trPr>
        <w:tc>
          <w:tcPr>
            <w:tcW w:w="895" w:type="dxa"/>
            <w:shd w:val="clear" w:color="auto" w:fill="auto"/>
          </w:tcPr>
          <w:p w14:paraId="33476710"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55499958" w14:textId="77777777" w:rsidR="00DC0ACC" w:rsidRPr="00725E27" w:rsidRDefault="00DC0ACC" w:rsidP="00DC0ACC">
            <w:pPr>
              <w:spacing w:after="0" w:line="360" w:lineRule="auto"/>
              <w:rPr>
                <w:rFonts w:cs="Times New Roman"/>
                <w:bCs/>
                <w:szCs w:val="24"/>
                <w:lang w:val="en-GB"/>
              </w:rPr>
            </w:pPr>
            <w:r w:rsidRPr="00725E27">
              <w:rPr>
                <w:rFonts w:eastAsia="Times New Roman" w:cs="Times New Roman"/>
                <w:szCs w:val="24"/>
                <w:lang w:eastAsia="zh-CN"/>
              </w:rPr>
              <w:t xml:space="preserve">Assorted </w:t>
            </w:r>
            <w:proofErr w:type="spellStart"/>
            <w:r w:rsidRPr="00725E27">
              <w:rPr>
                <w:rFonts w:eastAsia="Times New Roman" w:cs="Times New Roman"/>
                <w:szCs w:val="24"/>
                <w:lang w:eastAsia="zh-CN"/>
              </w:rPr>
              <w:t>colour</w:t>
            </w:r>
            <w:proofErr w:type="spellEnd"/>
            <w:r w:rsidRPr="00725E27">
              <w:rPr>
                <w:rFonts w:eastAsia="Times New Roman" w:cs="Times New Roman"/>
                <w:szCs w:val="24"/>
                <w:lang w:eastAsia="zh-CN"/>
              </w:rPr>
              <w:t xml:space="preserve"> of whiteboard markers</w:t>
            </w:r>
          </w:p>
        </w:tc>
        <w:tc>
          <w:tcPr>
            <w:tcW w:w="2070" w:type="dxa"/>
            <w:shd w:val="clear" w:color="auto" w:fill="auto"/>
          </w:tcPr>
          <w:p w14:paraId="038C9838"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3B84840"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0FB8AA07"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10:1</w:t>
            </w:r>
          </w:p>
        </w:tc>
      </w:tr>
      <w:tr w:rsidR="00DC0CBC" w:rsidRPr="00725E27" w14:paraId="6BFFAD04" w14:textId="77777777" w:rsidTr="00DC0ACC">
        <w:tc>
          <w:tcPr>
            <w:tcW w:w="895" w:type="dxa"/>
            <w:shd w:val="clear" w:color="auto" w:fill="auto"/>
          </w:tcPr>
          <w:p w14:paraId="7C1D3638"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07B5FEE1" w14:textId="77777777" w:rsidR="00DC0ACC" w:rsidRPr="00725E27" w:rsidRDefault="00DC0ACC" w:rsidP="00DC0ACC">
            <w:pPr>
              <w:spacing w:after="0" w:line="360" w:lineRule="auto"/>
              <w:rPr>
                <w:rFonts w:cs="Times New Roman"/>
                <w:b/>
                <w:szCs w:val="24"/>
                <w:lang w:val="en-GB"/>
              </w:rPr>
            </w:pPr>
            <w:r w:rsidRPr="00725E27">
              <w:rPr>
                <w:rFonts w:cs="Times New Roman"/>
                <w:b/>
                <w:szCs w:val="24"/>
                <w:lang w:val="en-GB"/>
              </w:rPr>
              <w:t>Tools and Equipment</w:t>
            </w:r>
          </w:p>
        </w:tc>
      </w:tr>
      <w:tr w:rsidR="00DC0ACC" w:rsidRPr="00725E27" w14:paraId="7E12ACB4" w14:textId="77777777" w:rsidTr="00DC0ACC">
        <w:tc>
          <w:tcPr>
            <w:tcW w:w="895" w:type="dxa"/>
            <w:shd w:val="clear" w:color="auto" w:fill="auto"/>
          </w:tcPr>
          <w:p w14:paraId="4A9D63E5" w14:textId="77777777" w:rsidR="00DC0ACC" w:rsidRPr="00725E27" w:rsidRDefault="00DC0ACC" w:rsidP="004470E5">
            <w:pPr>
              <w:pStyle w:val="ListParagraph"/>
              <w:numPr>
                <w:ilvl w:val="0"/>
                <w:numId w:val="82"/>
              </w:numPr>
              <w:spacing w:after="0" w:line="360" w:lineRule="auto"/>
              <w:contextualSpacing w:val="0"/>
              <w:rPr>
                <w:bCs/>
                <w:szCs w:val="24"/>
                <w:lang w:val="en-GB"/>
              </w:rPr>
            </w:pPr>
          </w:p>
        </w:tc>
        <w:tc>
          <w:tcPr>
            <w:tcW w:w="3240" w:type="dxa"/>
            <w:shd w:val="clear" w:color="auto" w:fill="auto"/>
          </w:tcPr>
          <w:p w14:paraId="130E2255" w14:textId="77777777" w:rsidR="00DC0ACC" w:rsidRPr="00725E27" w:rsidRDefault="00DC0ACC" w:rsidP="00DC0ACC">
            <w:pPr>
              <w:spacing w:after="0" w:line="360" w:lineRule="auto"/>
              <w:contextualSpacing/>
              <w:rPr>
                <w:rFonts w:eastAsia="Times New Roman" w:cs="Times New Roman"/>
                <w:szCs w:val="24"/>
                <w:lang w:eastAsia="zh-CN"/>
              </w:rPr>
            </w:pPr>
            <w:r w:rsidRPr="00725E27">
              <w:rPr>
                <w:rFonts w:cs="Times New Roman"/>
                <w:szCs w:val="24"/>
                <w:lang w:val="en-ZW"/>
              </w:rPr>
              <w:t>Safety Gear (helmets, gloves, vests)</w:t>
            </w:r>
          </w:p>
        </w:tc>
        <w:tc>
          <w:tcPr>
            <w:tcW w:w="2070" w:type="dxa"/>
            <w:shd w:val="clear" w:color="auto" w:fill="auto"/>
          </w:tcPr>
          <w:p w14:paraId="2047DE10"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001ED4B9"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39D36691" w14:textId="77777777" w:rsidR="00DC0ACC" w:rsidRPr="00725E27" w:rsidRDefault="00DC0ACC" w:rsidP="00DC0ACC">
            <w:pPr>
              <w:spacing w:after="0" w:line="360" w:lineRule="auto"/>
              <w:rPr>
                <w:rFonts w:cs="Times New Roman"/>
                <w:bCs/>
                <w:szCs w:val="24"/>
                <w:lang w:val="en-GB"/>
              </w:rPr>
            </w:pPr>
            <w:r w:rsidRPr="00725E27">
              <w:rPr>
                <w:rFonts w:cs="Times New Roman"/>
                <w:bCs/>
                <w:szCs w:val="24"/>
                <w:lang w:val="en-GB"/>
              </w:rPr>
              <w:t>1:1</w:t>
            </w:r>
          </w:p>
        </w:tc>
      </w:tr>
    </w:tbl>
    <w:p w14:paraId="2D78706D" w14:textId="77777777" w:rsidR="00DC0ACC" w:rsidRPr="00725E27" w:rsidRDefault="00DC0ACC" w:rsidP="00DC0ACC">
      <w:pPr>
        <w:rPr>
          <w:rFonts w:cs="Times New Roman"/>
          <w:szCs w:val="24"/>
        </w:rPr>
      </w:pPr>
    </w:p>
    <w:p w14:paraId="007DC2F8" w14:textId="77777777" w:rsidR="00DC0ACC" w:rsidRPr="00725E27" w:rsidRDefault="00DC0ACC" w:rsidP="00DC0ACC">
      <w:pPr>
        <w:rPr>
          <w:rFonts w:cs="Times New Roman"/>
          <w:szCs w:val="24"/>
        </w:rPr>
      </w:pPr>
    </w:p>
    <w:p w14:paraId="73AD4E80" w14:textId="77777777" w:rsidR="00C97595" w:rsidRPr="00725E27" w:rsidRDefault="00C97595">
      <w:pPr>
        <w:rPr>
          <w:rFonts w:eastAsia="SimSun" w:cs="Times New Roman"/>
          <w:b/>
          <w:szCs w:val="24"/>
        </w:rPr>
      </w:pPr>
      <w:r w:rsidRPr="00725E27">
        <w:rPr>
          <w:rFonts w:cs="Times New Roman"/>
          <w:szCs w:val="24"/>
        </w:rPr>
        <w:br w:type="page"/>
      </w:r>
    </w:p>
    <w:p w14:paraId="5AA97D5C" w14:textId="77777777" w:rsidR="004D1A88" w:rsidRPr="00725E27" w:rsidRDefault="004D1A88" w:rsidP="005A542F">
      <w:pPr>
        <w:pStyle w:val="Heading2"/>
        <w:rPr>
          <w:lang w:val="en-ZA"/>
        </w:rPr>
      </w:pPr>
      <w:bookmarkStart w:id="174" w:name="_Toc197173425"/>
      <w:r w:rsidRPr="00725E27">
        <w:lastRenderedPageBreak/>
        <w:t>RESEARCH PROJECT II</w:t>
      </w:r>
      <w:bookmarkEnd w:id="174"/>
    </w:p>
    <w:p w14:paraId="333B175A" w14:textId="5331DE68" w:rsidR="004D1A88" w:rsidRPr="00725E27" w:rsidRDefault="004D1A88" w:rsidP="004D1A88">
      <w:pPr>
        <w:spacing w:after="0" w:line="360" w:lineRule="auto"/>
        <w:rPr>
          <w:rFonts w:cs="Times New Roman"/>
          <w:b/>
          <w:szCs w:val="24"/>
          <w:lang w:val="en-ZA"/>
        </w:rPr>
      </w:pPr>
      <w:r w:rsidRPr="00725E27">
        <w:rPr>
          <w:rFonts w:cs="Times New Roman"/>
          <w:b/>
          <w:szCs w:val="24"/>
          <w:lang w:val="en-ZA"/>
        </w:rPr>
        <w:t xml:space="preserve">UNIT CODE: </w:t>
      </w:r>
      <w:r w:rsidRPr="00725E27">
        <w:rPr>
          <w:rFonts w:cs="Times New Roman"/>
          <w:b/>
          <w:szCs w:val="24"/>
        </w:rPr>
        <w:t xml:space="preserve">0732 551 </w:t>
      </w:r>
      <w:r w:rsidR="007A58E8" w:rsidRPr="00725E27">
        <w:rPr>
          <w:rFonts w:cs="Times New Roman"/>
          <w:b/>
          <w:szCs w:val="24"/>
        </w:rPr>
        <w:t>38</w:t>
      </w:r>
      <w:r w:rsidRPr="00725E27">
        <w:rPr>
          <w:rFonts w:cs="Times New Roman"/>
          <w:b/>
          <w:szCs w:val="24"/>
        </w:rPr>
        <w:t>A</w:t>
      </w:r>
    </w:p>
    <w:p w14:paraId="7CFBA4DE" w14:textId="77777777" w:rsidR="004D1A88" w:rsidRPr="00725E27" w:rsidRDefault="004D1A88" w:rsidP="004D1A88">
      <w:pPr>
        <w:spacing w:after="0" w:line="360" w:lineRule="auto"/>
        <w:rPr>
          <w:rFonts w:cs="Times New Roman"/>
          <w:b/>
          <w:szCs w:val="24"/>
          <w:lang w:val="en-ZA"/>
        </w:rPr>
      </w:pPr>
    </w:p>
    <w:p w14:paraId="5CF0DC4C" w14:textId="77777777" w:rsidR="004D1A88" w:rsidRPr="00725E27" w:rsidRDefault="004D1A88" w:rsidP="004D1A88">
      <w:pPr>
        <w:spacing w:after="0" w:line="360" w:lineRule="auto"/>
        <w:rPr>
          <w:rFonts w:cs="Times New Roman"/>
          <w:szCs w:val="24"/>
          <w:lang w:val="en-ZA"/>
        </w:rPr>
      </w:pPr>
      <w:r w:rsidRPr="00725E27">
        <w:rPr>
          <w:rFonts w:cs="Times New Roman"/>
          <w:b/>
          <w:szCs w:val="24"/>
          <w:lang w:val="en-ZA"/>
        </w:rPr>
        <w:t xml:space="preserve">UNIT DURATION: </w:t>
      </w:r>
      <w:r w:rsidRPr="00725E27">
        <w:rPr>
          <w:rFonts w:cs="Times New Roman"/>
          <w:szCs w:val="24"/>
          <w:lang w:val="en-ZA"/>
        </w:rPr>
        <w:t>60 HOURS</w:t>
      </w:r>
    </w:p>
    <w:p w14:paraId="1F402EFF" w14:textId="77777777" w:rsidR="004D1A88" w:rsidRPr="00725E27" w:rsidRDefault="004D1A88" w:rsidP="004D1A88">
      <w:pPr>
        <w:spacing w:after="0" w:line="360" w:lineRule="auto"/>
        <w:rPr>
          <w:rFonts w:cs="Times New Roman"/>
          <w:b/>
          <w:szCs w:val="24"/>
          <w:lang w:val="en-ZA"/>
        </w:rPr>
      </w:pPr>
    </w:p>
    <w:p w14:paraId="7C57A8E0" w14:textId="77777777" w:rsidR="004D1A88" w:rsidRPr="00725E27" w:rsidRDefault="004D1A88" w:rsidP="004D1A88">
      <w:pPr>
        <w:spacing w:after="0" w:line="360" w:lineRule="auto"/>
        <w:rPr>
          <w:rFonts w:cs="Times New Roman"/>
          <w:szCs w:val="24"/>
          <w:lang w:val="en-ZA"/>
        </w:rPr>
      </w:pPr>
      <w:r w:rsidRPr="00725E27">
        <w:rPr>
          <w:rFonts w:cs="Times New Roman"/>
          <w:b/>
          <w:szCs w:val="24"/>
          <w:lang w:val="en-ZA"/>
        </w:rPr>
        <w:t>Relationship to Occupational Standards</w:t>
      </w:r>
    </w:p>
    <w:p w14:paraId="49F69B13" w14:textId="018FFEA1" w:rsidR="004D1A88" w:rsidRPr="00725E27" w:rsidRDefault="004D1A88" w:rsidP="004D1A88">
      <w:pPr>
        <w:spacing w:after="0" w:line="360" w:lineRule="auto"/>
        <w:rPr>
          <w:rFonts w:cs="Times New Roman"/>
          <w:szCs w:val="24"/>
          <w:lang w:val="en-ZA"/>
        </w:rPr>
      </w:pPr>
      <w:r w:rsidRPr="00725E27">
        <w:rPr>
          <w:rFonts w:cs="Times New Roman"/>
          <w:szCs w:val="24"/>
          <w:lang w:val="en-ZA"/>
        </w:rPr>
        <w:t xml:space="preserve">This unit addresses the Unit of Competency:  </w:t>
      </w:r>
      <w:r w:rsidRPr="00725E27">
        <w:rPr>
          <w:rFonts w:cs="Times New Roman"/>
          <w:bCs/>
          <w:szCs w:val="24"/>
        </w:rPr>
        <w:t>Conduct Research Project</w:t>
      </w:r>
      <w:r w:rsidR="007A58E8" w:rsidRPr="00725E27">
        <w:rPr>
          <w:rFonts w:cs="Times New Roman"/>
          <w:bCs/>
          <w:szCs w:val="24"/>
        </w:rPr>
        <w:t xml:space="preserve"> II</w:t>
      </w:r>
    </w:p>
    <w:p w14:paraId="14A811EE" w14:textId="77777777" w:rsidR="004D1A88" w:rsidRPr="00725E27" w:rsidRDefault="004D1A88" w:rsidP="004D1A88">
      <w:pPr>
        <w:spacing w:after="0" w:line="360" w:lineRule="auto"/>
        <w:rPr>
          <w:rFonts w:cs="Times New Roman"/>
          <w:b/>
          <w:szCs w:val="24"/>
          <w:lang w:val="en-ZA"/>
        </w:rPr>
      </w:pPr>
    </w:p>
    <w:p w14:paraId="0EC48BC4" w14:textId="77777777" w:rsidR="004D1A88" w:rsidRPr="00725E27" w:rsidRDefault="004D1A88" w:rsidP="004D1A88">
      <w:pPr>
        <w:spacing w:after="0" w:line="360" w:lineRule="auto"/>
        <w:rPr>
          <w:rFonts w:cs="Times New Roman"/>
          <w:szCs w:val="24"/>
          <w:lang w:val="en-ZA"/>
        </w:rPr>
      </w:pPr>
      <w:r w:rsidRPr="00725E27">
        <w:rPr>
          <w:rFonts w:cs="Times New Roman"/>
          <w:b/>
          <w:szCs w:val="24"/>
          <w:lang w:val="en-ZA"/>
        </w:rPr>
        <w:t>Unit Description</w:t>
      </w:r>
    </w:p>
    <w:p w14:paraId="25328970" w14:textId="77777777" w:rsidR="004D1A88" w:rsidRPr="00725E27" w:rsidRDefault="004D1A88" w:rsidP="004D1A88">
      <w:pPr>
        <w:spacing w:after="0" w:line="360" w:lineRule="auto"/>
        <w:rPr>
          <w:rFonts w:cs="Times New Roman"/>
          <w:szCs w:val="24"/>
        </w:rPr>
      </w:pPr>
      <w:bookmarkStart w:id="175" w:name="_Hlk195695373"/>
      <w:r w:rsidRPr="00725E27">
        <w:rPr>
          <w:rFonts w:cs="Times New Roman"/>
          <w:szCs w:val="24"/>
        </w:rPr>
        <w:t xml:space="preserve">This unit specifies the competencies required to </w:t>
      </w:r>
      <w:r w:rsidRPr="00725E27">
        <w:rPr>
          <w:rFonts w:cs="Times New Roman"/>
          <w:bCs/>
          <w:szCs w:val="24"/>
        </w:rPr>
        <w:t>Conduct Research Project</w:t>
      </w:r>
      <w:r w:rsidRPr="00725E27">
        <w:rPr>
          <w:rFonts w:cs="Times New Roman"/>
          <w:b/>
          <w:szCs w:val="24"/>
        </w:rPr>
        <w:t xml:space="preserve">. </w:t>
      </w:r>
      <w:r w:rsidRPr="00725E27">
        <w:rPr>
          <w:rFonts w:cs="Times New Roman"/>
          <w:szCs w:val="24"/>
        </w:rPr>
        <w:t>It involves collecting project data, analyzing project data, presenting project report, developing proposed project models</w:t>
      </w:r>
      <w:r w:rsidRPr="00725E27">
        <w:rPr>
          <w:rFonts w:cs="Times New Roman"/>
          <w:bCs/>
          <w:szCs w:val="24"/>
        </w:rPr>
        <w:t>.</w:t>
      </w:r>
    </w:p>
    <w:bookmarkEnd w:id="175"/>
    <w:p w14:paraId="1ECF601C" w14:textId="77777777" w:rsidR="004D1A88" w:rsidRPr="00725E27" w:rsidRDefault="004D1A88" w:rsidP="004D1A88">
      <w:pPr>
        <w:spacing w:after="0" w:line="360" w:lineRule="auto"/>
        <w:rPr>
          <w:rFonts w:cs="Times New Roman"/>
          <w:szCs w:val="24"/>
          <w:lang w:val="en-ZA"/>
        </w:rPr>
      </w:pPr>
    </w:p>
    <w:p w14:paraId="14A6E485" w14:textId="77777777" w:rsidR="004D1A88" w:rsidRPr="00725E27" w:rsidRDefault="004D1A88" w:rsidP="004D1A88">
      <w:pPr>
        <w:spacing w:after="0" w:line="360" w:lineRule="auto"/>
        <w:rPr>
          <w:rFonts w:cs="Times New Roman"/>
          <w:b/>
          <w:szCs w:val="24"/>
          <w:lang w:val="en-ZA"/>
        </w:rPr>
      </w:pPr>
      <w:r w:rsidRPr="00725E27">
        <w:rPr>
          <w:rFonts w:cs="Times New Roman"/>
          <w:b/>
          <w:szCs w:val="24"/>
          <w:lang w:val="en-ZA"/>
        </w:rPr>
        <w:t>Summary of Learning Outcomes</w:t>
      </w:r>
    </w:p>
    <w:tbl>
      <w:tblPr>
        <w:tblW w:w="9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6"/>
        <w:gridCol w:w="3600"/>
      </w:tblGrid>
      <w:tr w:rsidR="00DC0CBC" w:rsidRPr="00725E27" w14:paraId="3D567518" w14:textId="77777777" w:rsidTr="00597C10">
        <w:trPr>
          <w:trHeight w:val="85"/>
        </w:trPr>
        <w:tc>
          <w:tcPr>
            <w:tcW w:w="5626" w:type="dxa"/>
            <w:tcBorders>
              <w:top w:val="single" w:sz="4" w:space="0" w:color="000000"/>
              <w:left w:val="single" w:sz="4" w:space="0" w:color="000000"/>
              <w:bottom w:val="single" w:sz="4" w:space="0" w:color="000000"/>
              <w:right w:val="single" w:sz="4" w:space="0" w:color="000000"/>
            </w:tcBorders>
          </w:tcPr>
          <w:p w14:paraId="61998DB1" w14:textId="77777777" w:rsidR="00597C10" w:rsidRPr="00725E27" w:rsidRDefault="00597C10" w:rsidP="00597C10">
            <w:pPr>
              <w:spacing w:before="100" w:beforeAutospacing="1" w:line="360" w:lineRule="auto"/>
              <w:rPr>
                <w:rFonts w:cs="Times New Roman"/>
                <w:szCs w:val="24"/>
              </w:rPr>
            </w:pPr>
          </w:p>
          <w:p w14:paraId="5ADDB529" w14:textId="77777777" w:rsidR="00597C10" w:rsidRPr="00725E27" w:rsidRDefault="00597C10" w:rsidP="00597C10">
            <w:pPr>
              <w:spacing w:before="100" w:beforeAutospacing="1" w:line="360" w:lineRule="auto"/>
              <w:rPr>
                <w:rFonts w:cs="Times New Roman"/>
                <w:szCs w:val="24"/>
              </w:rPr>
            </w:pPr>
            <w:r w:rsidRPr="00725E27">
              <w:rPr>
                <w:rFonts w:cs="Times New Roman"/>
                <w:szCs w:val="24"/>
              </w:rPr>
              <w:t>Learning Outcomes</w:t>
            </w:r>
          </w:p>
        </w:tc>
        <w:tc>
          <w:tcPr>
            <w:tcW w:w="3600" w:type="dxa"/>
            <w:tcBorders>
              <w:top w:val="single" w:sz="4" w:space="0" w:color="000000"/>
              <w:left w:val="single" w:sz="4" w:space="0" w:color="000000"/>
              <w:bottom w:val="single" w:sz="4" w:space="0" w:color="000000"/>
              <w:right w:val="single" w:sz="4" w:space="0" w:color="000000"/>
            </w:tcBorders>
          </w:tcPr>
          <w:p w14:paraId="067BDB63" w14:textId="77777777" w:rsidR="00597C10" w:rsidRPr="00725E27" w:rsidRDefault="00597C10" w:rsidP="0020334F">
            <w:pPr>
              <w:jc w:val="center"/>
              <w:rPr>
                <w:rFonts w:eastAsia="Times New Roman" w:cs="Times New Roman"/>
                <w:b/>
                <w:szCs w:val="24"/>
              </w:rPr>
            </w:pPr>
          </w:p>
          <w:p w14:paraId="589C113F" w14:textId="77777777" w:rsidR="00597C10" w:rsidRPr="00725E27" w:rsidRDefault="00597C10" w:rsidP="0020334F">
            <w:pPr>
              <w:jc w:val="center"/>
              <w:rPr>
                <w:rFonts w:eastAsia="Times New Roman" w:cs="Times New Roman"/>
                <w:b/>
                <w:szCs w:val="24"/>
              </w:rPr>
            </w:pPr>
            <w:r w:rsidRPr="00725E27">
              <w:rPr>
                <w:rFonts w:eastAsia="Times New Roman" w:cs="Times New Roman"/>
                <w:b/>
                <w:szCs w:val="24"/>
              </w:rPr>
              <w:t>DURATION (HOURS)</w:t>
            </w:r>
          </w:p>
          <w:p w14:paraId="764E8523" w14:textId="77777777" w:rsidR="00597C10" w:rsidRPr="00725E27" w:rsidRDefault="00597C10" w:rsidP="0020334F">
            <w:pPr>
              <w:jc w:val="center"/>
              <w:rPr>
                <w:rFonts w:eastAsia="Times New Roman" w:cs="Times New Roman"/>
                <w:b/>
                <w:szCs w:val="24"/>
              </w:rPr>
            </w:pPr>
          </w:p>
        </w:tc>
      </w:tr>
      <w:tr w:rsidR="00DC0CBC" w:rsidRPr="00725E27" w14:paraId="1D8CE47E" w14:textId="77777777" w:rsidTr="002E6023">
        <w:trPr>
          <w:trHeight w:val="85"/>
        </w:trPr>
        <w:tc>
          <w:tcPr>
            <w:tcW w:w="5626" w:type="dxa"/>
          </w:tcPr>
          <w:p w14:paraId="38D6EA6B" w14:textId="77777777" w:rsidR="002E6023" w:rsidRPr="00725E27" w:rsidRDefault="002E6023" w:rsidP="005161CB">
            <w:pPr>
              <w:spacing w:before="100" w:beforeAutospacing="1" w:line="360" w:lineRule="auto"/>
              <w:rPr>
                <w:rFonts w:cs="Times New Roman"/>
                <w:szCs w:val="24"/>
              </w:rPr>
            </w:pPr>
            <w:r w:rsidRPr="00725E27">
              <w:rPr>
                <w:rFonts w:cs="Times New Roman"/>
                <w:szCs w:val="24"/>
              </w:rPr>
              <w:t>1.Collect project data</w:t>
            </w:r>
          </w:p>
        </w:tc>
        <w:tc>
          <w:tcPr>
            <w:tcW w:w="3600" w:type="dxa"/>
          </w:tcPr>
          <w:p w14:paraId="27EBD667" w14:textId="77777777" w:rsidR="002E6023" w:rsidRPr="00725E27" w:rsidRDefault="002E6023" w:rsidP="005161CB">
            <w:pPr>
              <w:jc w:val="center"/>
              <w:rPr>
                <w:rFonts w:eastAsia="Times New Roman" w:cs="Times New Roman"/>
                <w:b/>
                <w:szCs w:val="24"/>
              </w:rPr>
            </w:pPr>
            <w:r w:rsidRPr="00725E27">
              <w:rPr>
                <w:rFonts w:eastAsia="Times New Roman" w:cs="Times New Roman"/>
                <w:b/>
                <w:szCs w:val="24"/>
              </w:rPr>
              <w:t>10</w:t>
            </w:r>
          </w:p>
        </w:tc>
      </w:tr>
      <w:tr w:rsidR="00DC0CBC" w:rsidRPr="00725E27" w14:paraId="30AE91CF" w14:textId="77777777" w:rsidTr="002E6023">
        <w:trPr>
          <w:trHeight w:val="85"/>
        </w:trPr>
        <w:tc>
          <w:tcPr>
            <w:tcW w:w="5626" w:type="dxa"/>
          </w:tcPr>
          <w:p w14:paraId="41267CA8" w14:textId="77777777" w:rsidR="002E6023" w:rsidRPr="00725E27" w:rsidRDefault="002E6023" w:rsidP="005161CB">
            <w:pPr>
              <w:spacing w:before="100" w:beforeAutospacing="1" w:line="360" w:lineRule="auto"/>
              <w:contextualSpacing/>
              <w:rPr>
                <w:rFonts w:cs="Times New Roman"/>
                <w:szCs w:val="24"/>
              </w:rPr>
            </w:pPr>
            <w:r w:rsidRPr="00725E27">
              <w:rPr>
                <w:rFonts w:cs="Times New Roman"/>
                <w:szCs w:val="24"/>
              </w:rPr>
              <w:t xml:space="preserve">3.  </w:t>
            </w:r>
            <w:proofErr w:type="spellStart"/>
            <w:r w:rsidRPr="00725E27">
              <w:rPr>
                <w:rFonts w:cs="Times New Roman"/>
                <w:szCs w:val="24"/>
              </w:rPr>
              <w:t>Analyse</w:t>
            </w:r>
            <w:proofErr w:type="spellEnd"/>
            <w:r w:rsidRPr="00725E27">
              <w:rPr>
                <w:rFonts w:cs="Times New Roman"/>
                <w:szCs w:val="24"/>
              </w:rPr>
              <w:t xml:space="preserve"> project data</w:t>
            </w:r>
          </w:p>
        </w:tc>
        <w:tc>
          <w:tcPr>
            <w:tcW w:w="3600" w:type="dxa"/>
          </w:tcPr>
          <w:p w14:paraId="7C890C6C" w14:textId="77777777" w:rsidR="002E6023" w:rsidRPr="00725E27" w:rsidRDefault="002E6023" w:rsidP="005161CB">
            <w:pPr>
              <w:jc w:val="center"/>
              <w:rPr>
                <w:rFonts w:eastAsia="Times New Roman" w:cs="Times New Roman"/>
                <w:b/>
                <w:szCs w:val="24"/>
              </w:rPr>
            </w:pPr>
            <w:r w:rsidRPr="00725E27">
              <w:rPr>
                <w:rFonts w:eastAsia="Times New Roman" w:cs="Times New Roman"/>
                <w:b/>
                <w:szCs w:val="24"/>
              </w:rPr>
              <w:t>10</w:t>
            </w:r>
          </w:p>
        </w:tc>
      </w:tr>
      <w:tr w:rsidR="00DC0CBC" w:rsidRPr="00725E27" w14:paraId="6C2C1605" w14:textId="77777777" w:rsidTr="002E6023">
        <w:trPr>
          <w:trHeight w:val="85"/>
        </w:trPr>
        <w:tc>
          <w:tcPr>
            <w:tcW w:w="5626" w:type="dxa"/>
          </w:tcPr>
          <w:p w14:paraId="341C6E5E" w14:textId="77777777" w:rsidR="002E6023" w:rsidRPr="00725E27" w:rsidRDefault="002E6023" w:rsidP="005161CB">
            <w:pPr>
              <w:spacing w:before="100" w:beforeAutospacing="1" w:line="360" w:lineRule="auto"/>
              <w:contextualSpacing/>
              <w:rPr>
                <w:rFonts w:cs="Times New Roman"/>
                <w:szCs w:val="24"/>
              </w:rPr>
            </w:pPr>
            <w:r w:rsidRPr="00725E27">
              <w:rPr>
                <w:rFonts w:cs="Times New Roman"/>
                <w:szCs w:val="24"/>
              </w:rPr>
              <w:t>4.  Present project report</w:t>
            </w:r>
          </w:p>
        </w:tc>
        <w:tc>
          <w:tcPr>
            <w:tcW w:w="3600" w:type="dxa"/>
          </w:tcPr>
          <w:p w14:paraId="41C2E085" w14:textId="77777777" w:rsidR="002E6023" w:rsidRPr="00725E27" w:rsidRDefault="002E6023" w:rsidP="005161CB">
            <w:pPr>
              <w:jc w:val="center"/>
              <w:rPr>
                <w:rFonts w:eastAsia="Times New Roman" w:cs="Times New Roman"/>
                <w:b/>
                <w:szCs w:val="24"/>
              </w:rPr>
            </w:pPr>
            <w:r w:rsidRPr="00725E27">
              <w:rPr>
                <w:rFonts w:eastAsia="Times New Roman" w:cs="Times New Roman"/>
                <w:b/>
                <w:szCs w:val="24"/>
              </w:rPr>
              <w:t>10</w:t>
            </w:r>
          </w:p>
        </w:tc>
      </w:tr>
      <w:tr w:rsidR="00DC0CBC" w:rsidRPr="00725E27" w14:paraId="4D3D7363" w14:textId="77777777" w:rsidTr="002E6023">
        <w:trPr>
          <w:trHeight w:val="85"/>
        </w:trPr>
        <w:tc>
          <w:tcPr>
            <w:tcW w:w="5626" w:type="dxa"/>
          </w:tcPr>
          <w:p w14:paraId="7255B77F" w14:textId="77777777" w:rsidR="002E6023" w:rsidRPr="00725E27" w:rsidRDefault="002E6023" w:rsidP="005161CB">
            <w:pPr>
              <w:spacing w:before="100" w:beforeAutospacing="1" w:line="360" w:lineRule="auto"/>
              <w:contextualSpacing/>
              <w:rPr>
                <w:rFonts w:cs="Times New Roman"/>
                <w:b/>
                <w:szCs w:val="24"/>
              </w:rPr>
            </w:pPr>
            <w:r w:rsidRPr="00725E27">
              <w:rPr>
                <w:rFonts w:cs="Times New Roman"/>
                <w:szCs w:val="24"/>
              </w:rPr>
              <w:t>5.  Develop proposed project model</w:t>
            </w:r>
            <w:r w:rsidRPr="00725E27">
              <w:rPr>
                <w:rFonts w:cs="Times New Roman"/>
                <w:b/>
                <w:szCs w:val="24"/>
              </w:rPr>
              <w:t xml:space="preserve"> </w:t>
            </w:r>
          </w:p>
        </w:tc>
        <w:tc>
          <w:tcPr>
            <w:tcW w:w="3600" w:type="dxa"/>
          </w:tcPr>
          <w:p w14:paraId="5D6D82BD" w14:textId="77777777" w:rsidR="002E6023" w:rsidRPr="00725E27" w:rsidRDefault="002E6023" w:rsidP="005161CB">
            <w:pPr>
              <w:jc w:val="center"/>
              <w:rPr>
                <w:rFonts w:eastAsia="Times New Roman" w:cs="Times New Roman"/>
                <w:b/>
                <w:szCs w:val="24"/>
              </w:rPr>
            </w:pPr>
            <w:r w:rsidRPr="00725E27">
              <w:rPr>
                <w:rFonts w:eastAsia="Times New Roman" w:cs="Times New Roman"/>
                <w:b/>
                <w:szCs w:val="24"/>
              </w:rPr>
              <w:t>10</w:t>
            </w:r>
          </w:p>
        </w:tc>
      </w:tr>
      <w:tr w:rsidR="00DC0CBC" w:rsidRPr="00725E27" w14:paraId="033A1EFB" w14:textId="77777777" w:rsidTr="002E6023">
        <w:trPr>
          <w:trHeight w:val="85"/>
        </w:trPr>
        <w:tc>
          <w:tcPr>
            <w:tcW w:w="5626" w:type="dxa"/>
          </w:tcPr>
          <w:p w14:paraId="498077ED" w14:textId="77777777" w:rsidR="002E6023" w:rsidRPr="00725E27" w:rsidRDefault="002E6023" w:rsidP="005161CB">
            <w:pPr>
              <w:rPr>
                <w:rFonts w:eastAsia="Times New Roman" w:cs="Times New Roman"/>
                <w:b/>
                <w:szCs w:val="24"/>
              </w:rPr>
            </w:pPr>
            <w:r w:rsidRPr="00725E27">
              <w:rPr>
                <w:rFonts w:eastAsia="Times New Roman" w:cs="Times New Roman"/>
                <w:b/>
                <w:szCs w:val="24"/>
              </w:rPr>
              <w:t>TOTAL</w:t>
            </w:r>
          </w:p>
        </w:tc>
        <w:tc>
          <w:tcPr>
            <w:tcW w:w="3600" w:type="dxa"/>
          </w:tcPr>
          <w:p w14:paraId="6085AC91" w14:textId="77777777" w:rsidR="002E6023" w:rsidRPr="00725E27" w:rsidRDefault="002E6023" w:rsidP="005161CB">
            <w:pPr>
              <w:jc w:val="center"/>
              <w:rPr>
                <w:rFonts w:eastAsia="Times New Roman" w:cs="Times New Roman"/>
                <w:b/>
                <w:szCs w:val="24"/>
              </w:rPr>
            </w:pPr>
            <w:r w:rsidRPr="00725E27">
              <w:rPr>
                <w:rFonts w:eastAsia="Times New Roman" w:cs="Times New Roman"/>
                <w:szCs w:val="24"/>
              </w:rPr>
              <w:t xml:space="preserve">40 </w:t>
            </w:r>
            <w:r w:rsidRPr="00725E27">
              <w:rPr>
                <w:rFonts w:eastAsia="Times New Roman" w:cs="Times New Roman"/>
                <w:b/>
                <w:szCs w:val="24"/>
              </w:rPr>
              <w:t>HOURS</w:t>
            </w:r>
          </w:p>
        </w:tc>
      </w:tr>
    </w:tbl>
    <w:p w14:paraId="67C330AA" w14:textId="77777777" w:rsidR="004D1A88" w:rsidRPr="00725E27" w:rsidRDefault="004D1A88" w:rsidP="004D1A88">
      <w:pPr>
        <w:spacing w:after="0" w:line="360" w:lineRule="auto"/>
        <w:contextualSpacing/>
        <w:rPr>
          <w:rFonts w:cs="Times New Roman"/>
          <w:b/>
          <w:szCs w:val="24"/>
          <w:lang w:val="en-ZA"/>
        </w:rPr>
      </w:pPr>
      <w:r w:rsidRPr="00725E27">
        <w:rPr>
          <w:rFonts w:cs="Times New Roman"/>
          <w:b/>
          <w:szCs w:val="24"/>
          <w:lang w:val="en-ZA"/>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681"/>
        <w:gridCol w:w="2520"/>
      </w:tblGrid>
      <w:tr w:rsidR="00DC0CBC" w:rsidRPr="00725E27" w14:paraId="0F7F9C96" w14:textId="77777777" w:rsidTr="004D1A88">
        <w:trPr>
          <w:trHeight w:val="620"/>
          <w:tblHeader/>
        </w:trPr>
        <w:tc>
          <w:tcPr>
            <w:tcW w:w="1294" w:type="pct"/>
            <w:tcBorders>
              <w:top w:val="single" w:sz="4" w:space="0" w:color="auto"/>
              <w:left w:val="single" w:sz="4" w:space="0" w:color="auto"/>
              <w:bottom w:val="single" w:sz="4" w:space="0" w:color="auto"/>
              <w:right w:val="single" w:sz="4" w:space="0" w:color="auto"/>
            </w:tcBorders>
          </w:tcPr>
          <w:p w14:paraId="462ECD6A" w14:textId="77777777" w:rsidR="004D1A88" w:rsidRPr="00725E27" w:rsidRDefault="004D1A88" w:rsidP="004D1A88">
            <w:pPr>
              <w:spacing w:after="0" w:line="360" w:lineRule="auto"/>
              <w:rPr>
                <w:rFonts w:cs="Times New Roman"/>
                <w:szCs w:val="24"/>
              </w:rPr>
            </w:pPr>
            <w:r w:rsidRPr="00725E27">
              <w:rPr>
                <w:rFonts w:cs="Times New Roman"/>
                <w:b/>
                <w:szCs w:val="24"/>
                <w:lang w:val="en-ZA"/>
              </w:rPr>
              <w:t>Learning Outcome</w:t>
            </w:r>
          </w:p>
        </w:tc>
        <w:tc>
          <w:tcPr>
            <w:tcW w:w="2409" w:type="pct"/>
            <w:tcBorders>
              <w:top w:val="single" w:sz="4" w:space="0" w:color="auto"/>
              <w:left w:val="single" w:sz="4" w:space="0" w:color="auto"/>
              <w:bottom w:val="single" w:sz="4" w:space="0" w:color="auto"/>
              <w:right w:val="single" w:sz="4" w:space="0" w:color="auto"/>
            </w:tcBorders>
          </w:tcPr>
          <w:p w14:paraId="0C8B3C52" w14:textId="77777777" w:rsidR="004D1A88" w:rsidRPr="00725E27" w:rsidRDefault="004D1A88" w:rsidP="004D1A88">
            <w:pPr>
              <w:spacing w:after="0" w:line="360" w:lineRule="auto"/>
              <w:rPr>
                <w:rFonts w:cs="Times New Roman"/>
                <w:b/>
                <w:szCs w:val="24"/>
                <w:lang w:val="en-ZA"/>
              </w:rPr>
            </w:pPr>
            <w:r w:rsidRPr="00725E27">
              <w:rPr>
                <w:rFonts w:cs="Times New Roman"/>
                <w:b/>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14:paraId="5495BCFA" w14:textId="77777777" w:rsidR="004D1A88" w:rsidRPr="00725E27" w:rsidRDefault="004D1A88" w:rsidP="004D1A88">
            <w:pPr>
              <w:spacing w:after="0" w:line="360" w:lineRule="auto"/>
              <w:rPr>
                <w:rFonts w:cs="Times New Roman"/>
                <w:szCs w:val="24"/>
                <w:lang w:val="en-ZA"/>
              </w:rPr>
            </w:pPr>
            <w:r w:rsidRPr="00725E27">
              <w:rPr>
                <w:rFonts w:cs="Times New Roman"/>
                <w:b/>
                <w:szCs w:val="24"/>
                <w:lang w:val="en-ZA"/>
              </w:rPr>
              <w:t>Suggested Assessment Methods</w:t>
            </w:r>
          </w:p>
        </w:tc>
      </w:tr>
      <w:tr w:rsidR="00DC0CBC" w:rsidRPr="00725E27" w14:paraId="28BCB663" w14:textId="77777777" w:rsidTr="004D1A88">
        <w:trPr>
          <w:trHeight w:val="1178"/>
        </w:trPr>
        <w:tc>
          <w:tcPr>
            <w:tcW w:w="1294" w:type="pct"/>
            <w:tcBorders>
              <w:top w:val="single" w:sz="4" w:space="0" w:color="auto"/>
              <w:left w:val="single" w:sz="4" w:space="0" w:color="auto"/>
              <w:bottom w:val="single" w:sz="4" w:space="0" w:color="auto"/>
              <w:right w:val="single" w:sz="4" w:space="0" w:color="auto"/>
            </w:tcBorders>
          </w:tcPr>
          <w:p w14:paraId="2DA6F132" w14:textId="77777777" w:rsidR="004D1A88" w:rsidRPr="00725E27" w:rsidRDefault="004D1A88" w:rsidP="004D1A88">
            <w:pPr>
              <w:spacing w:after="0" w:line="360" w:lineRule="auto"/>
              <w:rPr>
                <w:rFonts w:cs="Times New Roman"/>
                <w:kern w:val="28"/>
                <w:szCs w:val="24"/>
              </w:rPr>
            </w:pPr>
            <w:r w:rsidRPr="00725E27">
              <w:rPr>
                <w:rFonts w:eastAsia="Calibri" w:cs="Times New Roman"/>
                <w:kern w:val="28"/>
                <w:szCs w:val="24"/>
              </w:rPr>
              <w:t xml:space="preserve">1. </w:t>
            </w:r>
            <w:r w:rsidRPr="00725E27">
              <w:rPr>
                <w:rFonts w:cs="Times New Roman"/>
                <w:szCs w:val="24"/>
                <w:lang w:eastAsia="en-GB"/>
              </w:rPr>
              <w:t>Collect project data</w:t>
            </w:r>
          </w:p>
        </w:tc>
        <w:tc>
          <w:tcPr>
            <w:tcW w:w="2409" w:type="pct"/>
            <w:tcBorders>
              <w:top w:val="single" w:sz="4" w:space="0" w:color="auto"/>
              <w:left w:val="single" w:sz="4" w:space="0" w:color="auto"/>
              <w:bottom w:val="single" w:sz="4" w:space="0" w:color="auto"/>
              <w:right w:val="single" w:sz="4" w:space="0" w:color="auto"/>
            </w:tcBorders>
          </w:tcPr>
          <w:p w14:paraId="787FE8AC" w14:textId="77777777" w:rsidR="004D1A88" w:rsidRPr="00725E27" w:rsidRDefault="004D1A88" w:rsidP="004D1A88">
            <w:pPr>
              <w:pStyle w:val="ListParagraph"/>
              <w:numPr>
                <w:ilvl w:val="1"/>
                <w:numId w:val="41"/>
              </w:numPr>
              <w:spacing w:after="0" w:line="360" w:lineRule="auto"/>
              <w:rPr>
                <w:rFonts w:eastAsia="Times New Roman"/>
                <w:szCs w:val="24"/>
              </w:rPr>
            </w:pPr>
            <w:r w:rsidRPr="00725E27">
              <w:rPr>
                <w:rFonts w:eastAsia="Times New Roman"/>
                <w:szCs w:val="24"/>
              </w:rPr>
              <w:t>Data</w:t>
            </w:r>
            <w:r w:rsidRPr="00725E27">
              <w:rPr>
                <w:rFonts w:eastAsia="Times New Roman"/>
                <w:bCs/>
                <w:szCs w:val="24"/>
              </w:rPr>
              <w:t xml:space="preserve"> Collection Tools</w:t>
            </w:r>
          </w:p>
          <w:p w14:paraId="5E0E02B2" w14:textId="77777777" w:rsidR="004D1A88" w:rsidRPr="00725E27" w:rsidRDefault="004D1A88" w:rsidP="004D1A88">
            <w:pPr>
              <w:pStyle w:val="ListParagraph"/>
              <w:numPr>
                <w:ilvl w:val="2"/>
                <w:numId w:val="42"/>
              </w:numPr>
              <w:rPr>
                <w:szCs w:val="24"/>
              </w:rPr>
            </w:pPr>
            <w:r w:rsidRPr="00725E27">
              <w:rPr>
                <w:szCs w:val="24"/>
              </w:rPr>
              <w:t>Survey/questionnaire design</w:t>
            </w:r>
          </w:p>
          <w:p w14:paraId="5A8A5C60" w14:textId="77777777" w:rsidR="004D1A88" w:rsidRPr="00725E27" w:rsidRDefault="004D1A88" w:rsidP="004D1A88">
            <w:pPr>
              <w:pStyle w:val="ListParagraph"/>
              <w:numPr>
                <w:ilvl w:val="2"/>
                <w:numId w:val="42"/>
              </w:numPr>
              <w:rPr>
                <w:szCs w:val="24"/>
              </w:rPr>
            </w:pPr>
            <w:r w:rsidRPr="00725E27">
              <w:rPr>
                <w:szCs w:val="24"/>
              </w:rPr>
              <w:t>Interview guidelines</w:t>
            </w:r>
          </w:p>
          <w:p w14:paraId="0906B66E" w14:textId="77777777" w:rsidR="004D1A88" w:rsidRPr="00725E27" w:rsidRDefault="004D1A88" w:rsidP="004D1A88">
            <w:pPr>
              <w:pStyle w:val="ListParagraph"/>
              <w:numPr>
                <w:ilvl w:val="2"/>
                <w:numId w:val="42"/>
              </w:numPr>
              <w:rPr>
                <w:szCs w:val="24"/>
              </w:rPr>
            </w:pPr>
            <w:r w:rsidRPr="00725E27">
              <w:rPr>
                <w:szCs w:val="24"/>
              </w:rPr>
              <w:t>Data logging systems</w:t>
            </w:r>
          </w:p>
          <w:p w14:paraId="61914E7C" w14:textId="77777777" w:rsidR="004D1A88" w:rsidRPr="00725E27" w:rsidRDefault="004D1A88" w:rsidP="004D1A88">
            <w:pPr>
              <w:pStyle w:val="ListParagraph"/>
              <w:numPr>
                <w:ilvl w:val="1"/>
                <w:numId w:val="41"/>
              </w:numPr>
              <w:spacing w:after="0" w:line="360" w:lineRule="auto"/>
              <w:rPr>
                <w:rFonts w:eastAsia="Times New Roman"/>
                <w:szCs w:val="24"/>
              </w:rPr>
            </w:pPr>
            <w:r w:rsidRPr="00725E27">
              <w:rPr>
                <w:rFonts w:eastAsia="Times New Roman"/>
                <w:szCs w:val="24"/>
              </w:rPr>
              <w:t>Identification</w:t>
            </w:r>
            <w:r w:rsidRPr="00725E27">
              <w:rPr>
                <w:rFonts w:eastAsia="Times New Roman"/>
                <w:bCs/>
                <w:szCs w:val="24"/>
              </w:rPr>
              <w:t xml:space="preserve"> of Performance Indicators</w:t>
            </w:r>
          </w:p>
          <w:p w14:paraId="1E7CD18D" w14:textId="7A313821" w:rsidR="004D1A88" w:rsidRPr="00725E27" w:rsidRDefault="004D1A88" w:rsidP="004470E5">
            <w:pPr>
              <w:pStyle w:val="ListParagraph"/>
              <w:numPr>
                <w:ilvl w:val="2"/>
                <w:numId w:val="749"/>
              </w:numPr>
              <w:rPr>
                <w:szCs w:val="24"/>
              </w:rPr>
            </w:pPr>
            <w:r w:rsidRPr="00725E27">
              <w:rPr>
                <w:szCs w:val="24"/>
              </w:rPr>
              <w:t>Key performance metrics</w:t>
            </w:r>
          </w:p>
          <w:p w14:paraId="357FD448" w14:textId="77777777" w:rsidR="004D1A88" w:rsidRPr="00725E27" w:rsidRDefault="004D1A88" w:rsidP="004470E5">
            <w:pPr>
              <w:pStyle w:val="ListParagraph"/>
              <w:numPr>
                <w:ilvl w:val="2"/>
                <w:numId w:val="749"/>
              </w:numPr>
              <w:rPr>
                <w:szCs w:val="24"/>
              </w:rPr>
            </w:pPr>
            <w:r w:rsidRPr="00725E27">
              <w:rPr>
                <w:szCs w:val="24"/>
              </w:rPr>
              <w:lastRenderedPageBreak/>
              <w:t>Selection of measurable outputs</w:t>
            </w:r>
          </w:p>
          <w:p w14:paraId="03FFA1A1" w14:textId="77777777" w:rsidR="004D1A88" w:rsidRPr="00725E27" w:rsidRDefault="004D1A88" w:rsidP="004470E5">
            <w:pPr>
              <w:pStyle w:val="ListParagraph"/>
              <w:numPr>
                <w:ilvl w:val="2"/>
                <w:numId w:val="749"/>
              </w:numPr>
              <w:rPr>
                <w:szCs w:val="24"/>
              </w:rPr>
            </w:pPr>
            <w:r w:rsidRPr="00725E27">
              <w:rPr>
                <w:szCs w:val="24"/>
              </w:rPr>
              <w:t>Baseline and benchmark data</w:t>
            </w:r>
          </w:p>
          <w:p w14:paraId="00E85E4E" w14:textId="77777777" w:rsidR="004D1A88" w:rsidRPr="00725E27" w:rsidRDefault="004D1A88" w:rsidP="004D1A88">
            <w:pPr>
              <w:pStyle w:val="ListParagraph"/>
              <w:numPr>
                <w:ilvl w:val="1"/>
                <w:numId w:val="41"/>
              </w:numPr>
              <w:spacing w:after="0" w:line="360" w:lineRule="auto"/>
              <w:rPr>
                <w:rFonts w:eastAsia="Times New Roman"/>
                <w:szCs w:val="24"/>
              </w:rPr>
            </w:pPr>
            <w:r w:rsidRPr="00725E27">
              <w:rPr>
                <w:rFonts w:eastAsia="Times New Roman"/>
                <w:szCs w:val="24"/>
              </w:rPr>
              <w:t>Conducting</w:t>
            </w:r>
            <w:r w:rsidRPr="00725E27">
              <w:rPr>
                <w:rFonts w:eastAsia="Times New Roman"/>
                <w:bCs/>
                <w:szCs w:val="24"/>
              </w:rPr>
              <w:t xml:space="preserve"> Project Performance Tests</w:t>
            </w:r>
          </w:p>
          <w:p w14:paraId="6D768E61" w14:textId="0CC67541" w:rsidR="004D1A88" w:rsidRPr="00725E27" w:rsidRDefault="004D1A88" w:rsidP="004470E5">
            <w:pPr>
              <w:pStyle w:val="ListParagraph"/>
              <w:numPr>
                <w:ilvl w:val="2"/>
                <w:numId w:val="750"/>
              </w:numPr>
              <w:rPr>
                <w:szCs w:val="24"/>
              </w:rPr>
            </w:pPr>
            <w:r w:rsidRPr="00725E27">
              <w:rPr>
                <w:szCs w:val="24"/>
              </w:rPr>
              <w:t>Testing procedures</w:t>
            </w:r>
          </w:p>
          <w:p w14:paraId="78411A58" w14:textId="77777777" w:rsidR="004D1A88" w:rsidRPr="00725E27" w:rsidRDefault="004D1A88" w:rsidP="004470E5">
            <w:pPr>
              <w:pStyle w:val="ListParagraph"/>
              <w:numPr>
                <w:ilvl w:val="2"/>
                <w:numId w:val="750"/>
              </w:numPr>
              <w:rPr>
                <w:szCs w:val="24"/>
              </w:rPr>
            </w:pPr>
            <w:r w:rsidRPr="00725E27">
              <w:rPr>
                <w:szCs w:val="24"/>
              </w:rPr>
              <w:t>Equipment and tools for data collection</w:t>
            </w:r>
          </w:p>
          <w:p w14:paraId="749C9821" w14:textId="77777777" w:rsidR="004D1A88" w:rsidRPr="00725E27" w:rsidRDefault="004D1A88" w:rsidP="004470E5">
            <w:pPr>
              <w:pStyle w:val="ListParagraph"/>
              <w:numPr>
                <w:ilvl w:val="2"/>
                <w:numId w:val="750"/>
              </w:numPr>
              <w:rPr>
                <w:szCs w:val="24"/>
              </w:rPr>
            </w:pPr>
            <w:r w:rsidRPr="00725E27">
              <w:rPr>
                <w:szCs w:val="24"/>
              </w:rPr>
              <w:t>Recording test results</w:t>
            </w:r>
          </w:p>
          <w:p w14:paraId="36851510" w14:textId="77777777" w:rsidR="004D1A88" w:rsidRPr="00725E27" w:rsidRDefault="004D1A88" w:rsidP="004D1A88">
            <w:pPr>
              <w:pStyle w:val="ListParagraph"/>
              <w:numPr>
                <w:ilvl w:val="1"/>
                <w:numId w:val="41"/>
              </w:numPr>
              <w:spacing w:after="0" w:line="360" w:lineRule="auto"/>
              <w:rPr>
                <w:rFonts w:eastAsia="Times New Roman"/>
                <w:szCs w:val="24"/>
              </w:rPr>
            </w:pPr>
            <w:r w:rsidRPr="00725E27">
              <w:rPr>
                <w:rFonts w:eastAsia="Times New Roman"/>
                <w:szCs w:val="24"/>
              </w:rPr>
              <w:t>Data</w:t>
            </w:r>
            <w:r w:rsidRPr="00725E27">
              <w:rPr>
                <w:rFonts w:eastAsia="Times New Roman"/>
                <w:bCs/>
                <w:szCs w:val="24"/>
              </w:rPr>
              <w:t xml:space="preserve"> Collection Based on Performance Indicators</w:t>
            </w:r>
          </w:p>
          <w:p w14:paraId="2A85D005" w14:textId="1646E37A" w:rsidR="004D1A88" w:rsidRPr="00725E27" w:rsidRDefault="004D1A88" w:rsidP="004470E5">
            <w:pPr>
              <w:pStyle w:val="ListParagraph"/>
              <w:numPr>
                <w:ilvl w:val="2"/>
                <w:numId w:val="179"/>
              </w:numPr>
              <w:tabs>
                <w:tab w:val="left" w:pos="720"/>
                <w:tab w:val="left" w:pos="2160"/>
              </w:tabs>
              <w:spacing w:after="0" w:line="360" w:lineRule="auto"/>
              <w:rPr>
                <w:rFonts w:eastAsia="Times New Roman"/>
                <w:szCs w:val="24"/>
              </w:rPr>
            </w:pPr>
            <w:r w:rsidRPr="00725E27">
              <w:rPr>
                <w:rFonts w:eastAsia="Times New Roman"/>
                <w:szCs w:val="24"/>
              </w:rPr>
              <w:t>Data gathering methods</w:t>
            </w:r>
          </w:p>
          <w:p w14:paraId="6A8A150C" w14:textId="77777777" w:rsidR="004D1A88" w:rsidRPr="00725E27" w:rsidRDefault="004D1A88" w:rsidP="004470E5">
            <w:pPr>
              <w:numPr>
                <w:ilvl w:val="2"/>
                <w:numId w:val="179"/>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Ensuring data reliability</w:t>
            </w:r>
          </w:p>
          <w:p w14:paraId="4E566744" w14:textId="77777777" w:rsidR="004D1A88" w:rsidRPr="00725E27" w:rsidRDefault="004D1A88" w:rsidP="004470E5">
            <w:pPr>
              <w:numPr>
                <w:ilvl w:val="2"/>
                <w:numId w:val="179"/>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Collecting both qualitative and quantitative data</w:t>
            </w:r>
          </w:p>
          <w:p w14:paraId="63C489D9" w14:textId="77777777" w:rsidR="004D1A88" w:rsidRPr="00725E27" w:rsidRDefault="004D1A88" w:rsidP="004470E5">
            <w:pPr>
              <w:pStyle w:val="ListParagraph"/>
              <w:numPr>
                <w:ilvl w:val="1"/>
                <w:numId w:val="179"/>
              </w:numPr>
              <w:spacing w:after="0" w:line="360" w:lineRule="auto"/>
              <w:rPr>
                <w:rFonts w:eastAsia="Times New Roman"/>
                <w:szCs w:val="24"/>
              </w:rPr>
            </w:pPr>
            <w:r w:rsidRPr="00725E27">
              <w:rPr>
                <w:rFonts w:eastAsia="Times New Roman"/>
                <w:szCs w:val="24"/>
              </w:rPr>
              <w:t>Data</w:t>
            </w:r>
            <w:r w:rsidRPr="00725E27">
              <w:rPr>
                <w:rFonts w:eastAsia="Times New Roman"/>
                <w:bCs/>
                <w:szCs w:val="24"/>
              </w:rPr>
              <w:t xml:space="preserve"> Analysis and Presentation</w:t>
            </w:r>
          </w:p>
          <w:p w14:paraId="05E92420" w14:textId="77777777" w:rsidR="004D1A88" w:rsidRPr="00725E27" w:rsidRDefault="004D1A88" w:rsidP="004470E5">
            <w:pPr>
              <w:numPr>
                <w:ilvl w:val="2"/>
                <w:numId w:val="179"/>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Organizing data sets</w:t>
            </w:r>
          </w:p>
          <w:p w14:paraId="5C1B8E61" w14:textId="77777777" w:rsidR="004D1A88" w:rsidRPr="00725E27" w:rsidRDefault="004D1A88" w:rsidP="004470E5">
            <w:pPr>
              <w:numPr>
                <w:ilvl w:val="2"/>
                <w:numId w:val="179"/>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Selection of statistical software/tools</w:t>
            </w:r>
          </w:p>
          <w:p w14:paraId="28320644" w14:textId="77777777" w:rsidR="004D1A88" w:rsidRPr="00725E27" w:rsidRDefault="004D1A88" w:rsidP="004470E5">
            <w:pPr>
              <w:numPr>
                <w:ilvl w:val="2"/>
                <w:numId w:val="179"/>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Graphical representation of data</w:t>
            </w:r>
          </w:p>
        </w:tc>
        <w:tc>
          <w:tcPr>
            <w:tcW w:w="1297" w:type="pct"/>
            <w:tcBorders>
              <w:top w:val="single" w:sz="4" w:space="0" w:color="auto"/>
              <w:left w:val="single" w:sz="4" w:space="0" w:color="auto"/>
              <w:bottom w:val="single" w:sz="4" w:space="0" w:color="auto"/>
              <w:right w:val="single" w:sz="4" w:space="0" w:color="auto"/>
            </w:tcBorders>
          </w:tcPr>
          <w:p w14:paraId="22272F2E" w14:textId="77777777" w:rsidR="004D1A88" w:rsidRPr="00725E27" w:rsidRDefault="004D1A88" w:rsidP="004D1A88">
            <w:pPr>
              <w:pStyle w:val="ListParagraph"/>
              <w:numPr>
                <w:ilvl w:val="0"/>
                <w:numId w:val="34"/>
              </w:numPr>
              <w:rPr>
                <w:szCs w:val="24"/>
              </w:rPr>
            </w:pPr>
            <w:r w:rsidRPr="00725E27">
              <w:rPr>
                <w:szCs w:val="24"/>
              </w:rPr>
              <w:lastRenderedPageBreak/>
              <w:t>Practical tests</w:t>
            </w:r>
          </w:p>
          <w:p w14:paraId="5449AE55" w14:textId="77777777" w:rsidR="004D1A88" w:rsidRPr="00725E27" w:rsidRDefault="004D1A88" w:rsidP="004D1A88">
            <w:pPr>
              <w:pStyle w:val="ListParagraph"/>
              <w:numPr>
                <w:ilvl w:val="0"/>
                <w:numId w:val="34"/>
              </w:numPr>
              <w:rPr>
                <w:szCs w:val="24"/>
              </w:rPr>
            </w:pPr>
            <w:r w:rsidRPr="00725E27">
              <w:rPr>
                <w:szCs w:val="24"/>
              </w:rPr>
              <w:t>Project</w:t>
            </w:r>
          </w:p>
          <w:p w14:paraId="29B1DCAE" w14:textId="77777777" w:rsidR="004D1A88" w:rsidRPr="00725E27" w:rsidRDefault="004D1A88" w:rsidP="004D1A88">
            <w:pPr>
              <w:pStyle w:val="ListParagraph"/>
              <w:numPr>
                <w:ilvl w:val="0"/>
                <w:numId w:val="34"/>
              </w:numPr>
              <w:rPr>
                <w:szCs w:val="24"/>
              </w:rPr>
            </w:pPr>
            <w:r w:rsidRPr="00725E27">
              <w:rPr>
                <w:szCs w:val="24"/>
              </w:rPr>
              <w:t>Portfolio of evidence</w:t>
            </w:r>
          </w:p>
          <w:p w14:paraId="276BC4F9" w14:textId="77777777" w:rsidR="004D1A88" w:rsidRPr="00725E27" w:rsidRDefault="004D1A88" w:rsidP="004D1A88">
            <w:pPr>
              <w:pStyle w:val="ListParagraph"/>
              <w:numPr>
                <w:ilvl w:val="0"/>
                <w:numId w:val="34"/>
              </w:numPr>
              <w:rPr>
                <w:szCs w:val="24"/>
              </w:rPr>
            </w:pPr>
            <w:r w:rsidRPr="00725E27">
              <w:rPr>
                <w:szCs w:val="24"/>
              </w:rPr>
              <w:t>Third party report</w:t>
            </w:r>
          </w:p>
          <w:p w14:paraId="6C703C0D" w14:textId="77777777" w:rsidR="004D1A88" w:rsidRPr="00725E27" w:rsidRDefault="004D1A88" w:rsidP="004D1A88">
            <w:pPr>
              <w:pStyle w:val="ListParagraph"/>
              <w:numPr>
                <w:ilvl w:val="0"/>
                <w:numId w:val="34"/>
              </w:numPr>
              <w:rPr>
                <w:szCs w:val="24"/>
                <w:lang w:val="en-ZA"/>
              </w:rPr>
            </w:pPr>
            <w:r w:rsidRPr="00725E27">
              <w:rPr>
                <w:szCs w:val="24"/>
              </w:rPr>
              <w:t>Written tests</w:t>
            </w:r>
            <w:r w:rsidRPr="00725E27">
              <w:rPr>
                <w:szCs w:val="24"/>
                <w:lang w:val="en-ZA"/>
              </w:rPr>
              <w:t xml:space="preserve"> </w:t>
            </w:r>
          </w:p>
        </w:tc>
      </w:tr>
      <w:tr w:rsidR="00DC0CBC" w:rsidRPr="00725E27" w14:paraId="0E572F57" w14:textId="77777777" w:rsidTr="004D1A88">
        <w:trPr>
          <w:trHeight w:val="755"/>
        </w:trPr>
        <w:tc>
          <w:tcPr>
            <w:tcW w:w="1294" w:type="pct"/>
            <w:tcBorders>
              <w:top w:val="single" w:sz="4" w:space="0" w:color="auto"/>
              <w:left w:val="single" w:sz="4" w:space="0" w:color="auto"/>
              <w:bottom w:val="single" w:sz="4" w:space="0" w:color="auto"/>
              <w:right w:val="single" w:sz="4" w:space="0" w:color="auto"/>
            </w:tcBorders>
          </w:tcPr>
          <w:p w14:paraId="6AADAA96" w14:textId="77777777" w:rsidR="004D1A88" w:rsidRPr="00725E27" w:rsidRDefault="004D1A88" w:rsidP="004D1A88">
            <w:pPr>
              <w:spacing w:after="0" w:line="360" w:lineRule="auto"/>
              <w:rPr>
                <w:rFonts w:cs="Times New Roman"/>
                <w:kern w:val="28"/>
                <w:szCs w:val="24"/>
              </w:rPr>
            </w:pPr>
            <w:r w:rsidRPr="00725E27">
              <w:rPr>
                <w:rFonts w:cs="Times New Roman"/>
                <w:kern w:val="28"/>
                <w:szCs w:val="24"/>
              </w:rPr>
              <w:t xml:space="preserve">2. </w:t>
            </w:r>
            <w:r w:rsidRPr="00725E27">
              <w:rPr>
                <w:rFonts w:cs="Times New Roman"/>
                <w:szCs w:val="24"/>
                <w:lang w:eastAsia="en-GB"/>
              </w:rPr>
              <w:t>Analyze project data</w:t>
            </w:r>
          </w:p>
        </w:tc>
        <w:tc>
          <w:tcPr>
            <w:tcW w:w="2409" w:type="pct"/>
            <w:tcBorders>
              <w:top w:val="single" w:sz="4" w:space="0" w:color="auto"/>
              <w:left w:val="single" w:sz="4" w:space="0" w:color="auto"/>
              <w:bottom w:val="single" w:sz="4" w:space="0" w:color="auto"/>
              <w:right w:val="single" w:sz="4" w:space="0" w:color="auto"/>
            </w:tcBorders>
          </w:tcPr>
          <w:p w14:paraId="2376264B" w14:textId="77777777" w:rsidR="004D1A88" w:rsidRPr="00725E27" w:rsidRDefault="004D1A88" w:rsidP="003F553F">
            <w:pPr>
              <w:pStyle w:val="ListParagraph"/>
              <w:numPr>
                <w:ilvl w:val="1"/>
                <w:numId w:val="43"/>
              </w:numPr>
              <w:rPr>
                <w:bCs/>
                <w:szCs w:val="24"/>
              </w:rPr>
            </w:pPr>
            <w:r w:rsidRPr="00725E27">
              <w:rPr>
                <w:bCs/>
                <w:szCs w:val="24"/>
              </w:rPr>
              <w:t>Selection of Analysis Methods</w:t>
            </w:r>
          </w:p>
          <w:p w14:paraId="06A7D102" w14:textId="6CE68156" w:rsidR="004D1A88" w:rsidRPr="00725E27" w:rsidRDefault="004D1A88" w:rsidP="004470E5">
            <w:pPr>
              <w:pStyle w:val="ListParagraph"/>
              <w:numPr>
                <w:ilvl w:val="2"/>
                <w:numId w:val="255"/>
              </w:numPr>
              <w:tabs>
                <w:tab w:val="left" w:pos="720"/>
                <w:tab w:val="left" w:pos="2160"/>
              </w:tabs>
              <w:spacing w:after="0" w:line="360" w:lineRule="auto"/>
              <w:rPr>
                <w:rFonts w:eastAsia="Times New Roman"/>
                <w:szCs w:val="24"/>
              </w:rPr>
            </w:pPr>
            <w:r w:rsidRPr="00725E27">
              <w:rPr>
                <w:rFonts w:eastAsia="Times New Roman"/>
                <w:szCs w:val="24"/>
              </w:rPr>
              <w:t>Choosing between qualitative and quantitative methods</w:t>
            </w:r>
          </w:p>
          <w:p w14:paraId="6F09F152" w14:textId="77777777" w:rsidR="004D1A88" w:rsidRPr="00725E27" w:rsidRDefault="004D1A88" w:rsidP="004470E5">
            <w:pPr>
              <w:numPr>
                <w:ilvl w:val="2"/>
                <w:numId w:val="255"/>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Statistical techniques</w:t>
            </w:r>
          </w:p>
          <w:p w14:paraId="6B7BCE72" w14:textId="77777777" w:rsidR="004D1A88" w:rsidRPr="00725E27" w:rsidRDefault="004D1A88" w:rsidP="004470E5">
            <w:pPr>
              <w:numPr>
                <w:ilvl w:val="2"/>
                <w:numId w:val="255"/>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Software/tools for analysis</w:t>
            </w:r>
          </w:p>
          <w:p w14:paraId="07ABEEC4" w14:textId="77777777" w:rsidR="004D1A88" w:rsidRPr="00725E27" w:rsidRDefault="004D1A88" w:rsidP="004470E5">
            <w:pPr>
              <w:pStyle w:val="ListParagraph"/>
              <w:numPr>
                <w:ilvl w:val="1"/>
                <w:numId w:val="255"/>
              </w:numPr>
              <w:rPr>
                <w:bCs/>
                <w:szCs w:val="24"/>
              </w:rPr>
            </w:pPr>
            <w:r w:rsidRPr="00725E27">
              <w:rPr>
                <w:bCs/>
                <w:szCs w:val="24"/>
              </w:rPr>
              <w:t>Verification of Data Accuracy and Consistency</w:t>
            </w:r>
          </w:p>
          <w:p w14:paraId="69F398B6" w14:textId="5BE2EC09" w:rsidR="004D1A88" w:rsidRPr="00725E27" w:rsidRDefault="004D1A88" w:rsidP="004470E5">
            <w:pPr>
              <w:pStyle w:val="ListParagraph"/>
              <w:numPr>
                <w:ilvl w:val="2"/>
                <w:numId w:val="255"/>
              </w:numPr>
              <w:rPr>
                <w:szCs w:val="24"/>
              </w:rPr>
            </w:pPr>
            <w:r w:rsidRPr="00725E27">
              <w:rPr>
                <w:szCs w:val="24"/>
              </w:rPr>
              <w:t>Cross-checking with initial tests</w:t>
            </w:r>
          </w:p>
          <w:p w14:paraId="41367135" w14:textId="77777777" w:rsidR="004D1A88" w:rsidRPr="00725E27" w:rsidRDefault="004D1A88" w:rsidP="004470E5">
            <w:pPr>
              <w:pStyle w:val="ListParagraph"/>
              <w:numPr>
                <w:ilvl w:val="2"/>
                <w:numId w:val="255"/>
              </w:numPr>
              <w:rPr>
                <w:szCs w:val="24"/>
              </w:rPr>
            </w:pPr>
            <w:r w:rsidRPr="00725E27">
              <w:rPr>
                <w:szCs w:val="24"/>
              </w:rPr>
              <w:t>Identifying outliers and anomalies</w:t>
            </w:r>
          </w:p>
          <w:p w14:paraId="60A1D817" w14:textId="77777777" w:rsidR="004D1A88" w:rsidRPr="00725E27" w:rsidRDefault="004D1A88" w:rsidP="004470E5">
            <w:pPr>
              <w:pStyle w:val="ListParagraph"/>
              <w:numPr>
                <w:ilvl w:val="2"/>
                <w:numId w:val="255"/>
              </w:numPr>
              <w:rPr>
                <w:szCs w:val="24"/>
              </w:rPr>
            </w:pPr>
            <w:r w:rsidRPr="00725E27">
              <w:rPr>
                <w:szCs w:val="24"/>
              </w:rPr>
              <w:lastRenderedPageBreak/>
              <w:t>Ensuring data integrity</w:t>
            </w:r>
          </w:p>
          <w:p w14:paraId="3BEBE264" w14:textId="77777777" w:rsidR="004D1A88" w:rsidRPr="00725E27" w:rsidRDefault="004D1A88" w:rsidP="004470E5">
            <w:pPr>
              <w:pStyle w:val="ListParagraph"/>
              <w:numPr>
                <w:ilvl w:val="1"/>
                <w:numId w:val="255"/>
              </w:numPr>
              <w:rPr>
                <w:bCs/>
                <w:szCs w:val="24"/>
              </w:rPr>
            </w:pPr>
            <w:r w:rsidRPr="00725E27">
              <w:rPr>
                <w:bCs/>
                <w:szCs w:val="24"/>
              </w:rPr>
              <w:t>Comparison of Results with Performance Indicators</w:t>
            </w:r>
          </w:p>
          <w:p w14:paraId="6358EFB7" w14:textId="02B7F905" w:rsidR="004D1A88" w:rsidRPr="00725E27" w:rsidRDefault="004D1A88" w:rsidP="004470E5">
            <w:pPr>
              <w:pStyle w:val="ListParagraph"/>
              <w:numPr>
                <w:ilvl w:val="2"/>
                <w:numId w:val="255"/>
              </w:numPr>
              <w:rPr>
                <w:szCs w:val="24"/>
              </w:rPr>
            </w:pPr>
            <w:r w:rsidRPr="00725E27">
              <w:rPr>
                <w:szCs w:val="24"/>
              </w:rPr>
              <w:t>Measuring results against benchmarks</w:t>
            </w:r>
          </w:p>
          <w:p w14:paraId="65F13411" w14:textId="77777777" w:rsidR="004D1A88" w:rsidRPr="00725E27" w:rsidRDefault="004D1A88" w:rsidP="004470E5">
            <w:pPr>
              <w:pStyle w:val="ListParagraph"/>
              <w:numPr>
                <w:ilvl w:val="2"/>
                <w:numId w:val="255"/>
              </w:numPr>
              <w:rPr>
                <w:szCs w:val="24"/>
              </w:rPr>
            </w:pPr>
            <w:r w:rsidRPr="00725E27">
              <w:rPr>
                <w:szCs w:val="24"/>
              </w:rPr>
              <w:t>Identifying deviations</w:t>
            </w:r>
          </w:p>
          <w:p w14:paraId="7167624A" w14:textId="77777777" w:rsidR="004D1A88" w:rsidRPr="00725E27" w:rsidRDefault="004D1A88" w:rsidP="004470E5">
            <w:pPr>
              <w:pStyle w:val="ListParagraph"/>
              <w:numPr>
                <w:ilvl w:val="2"/>
                <w:numId w:val="255"/>
              </w:numPr>
              <w:rPr>
                <w:szCs w:val="24"/>
              </w:rPr>
            </w:pPr>
            <w:proofErr w:type="spellStart"/>
            <w:r w:rsidRPr="00725E27">
              <w:rPr>
                <w:szCs w:val="24"/>
              </w:rPr>
              <w:t>Analyzing</w:t>
            </w:r>
            <w:proofErr w:type="spellEnd"/>
            <w:r w:rsidRPr="00725E27">
              <w:rPr>
                <w:szCs w:val="24"/>
              </w:rPr>
              <w:t xml:space="preserve"> causes for performance variations</w:t>
            </w:r>
          </w:p>
          <w:p w14:paraId="2632A33A" w14:textId="77777777" w:rsidR="004D1A88" w:rsidRPr="00725E27" w:rsidRDefault="004D1A88" w:rsidP="004470E5">
            <w:pPr>
              <w:pStyle w:val="ListParagraph"/>
              <w:numPr>
                <w:ilvl w:val="1"/>
                <w:numId w:val="255"/>
              </w:numPr>
              <w:rPr>
                <w:bCs/>
                <w:szCs w:val="24"/>
              </w:rPr>
            </w:pPr>
            <w:r w:rsidRPr="00725E27">
              <w:rPr>
                <w:bCs/>
                <w:szCs w:val="24"/>
              </w:rPr>
              <w:t>Determination of Statistical Significance</w:t>
            </w:r>
          </w:p>
          <w:p w14:paraId="7FACA2BC" w14:textId="77777777" w:rsidR="004D1A88" w:rsidRPr="00725E27" w:rsidRDefault="004D1A88" w:rsidP="004470E5">
            <w:pPr>
              <w:pStyle w:val="ListParagraph"/>
              <w:numPr>
                <w:ilvl w:val="2"/>
                <w:numId w:val="255"/>
              </w:numPr>
              <w:rPr>
                <w:szCs w:val="24"/>
              </w:rPr>
            </w:pPr>
            <w:r w:rsidRPr="00725E27">
              <w:rPr>
                <w:szCs w:val="24"/>
              </w:rPr>
              <w:t>Applying statistical significance tests</w:t>
            </w:r>
          </w:p>
          <w:p w14:paraId="1CEC0F1E" w14:textId="77777777" w:rsidR="004D1A88" w:rsidRPr="00725E27" w:rsidRDefault="004D1A88" w:rsidP="004470E5">
            <w:pPr>
              <w:pStyle w:val="ListParagraph"/>
              <w:numPr>
                <w:ilvl w:val="2"/>
                <w:numId w:val="255"/>
              </w:numPr>
              <w:rPr>
                <w:szCs w:val="24"/>
              </w:rPr>
            </w:pPr>
            <w:r w:rsidRPr="00725E27">
              <w:rPr>
                <w:szCs w:val="24"/>
              </w:rPr>
              <w:t>Interpreting p-values and confidence intervals</w:t>
            </w:r>
          </w:p>
          <w:p w14:paraId="270CBF73" w14:textId="77777777" w:rsidR="004D1A88" w:rsidRPr="00725E27" w:rsidRDefault="004D1A88" w:rsidP="004470E5">
            <w:pPr>
              <w:pStyle w:val="ListParagraph"/>
              <w:numPr>
                <w:ilvl w:val="2"/>
                <w:numId w:val="255"/>
              </w:numPr>
              <w:rPr>
                <w:szCs w:val="24"/>
              </w:rPr>
            </w:pPr>
            <w:r w:rsidRPr="00725E27">
              <w:rPr>
                <w:szCs w:val="24"/>
              </w:rPr>
              <w:t>Evaluating hypothesis results</w:t>
            </w:r>
          </w:p>
          <w:p w14:paraId="2F19788B" w14:textId="77777777" w:rsidR="004D1A88" w:rsidRPr="00725E27" w:rsidRDefault="004D1A88" w:rsidP="004D1A88">
            <w:pPr>
              <w:spacing w:after="0" w:line="360" w:lineRule="auto"/>
              <w:ind w:left="466" w:hanging="466"/>
              <w:rPr>
                <w:rFonts w:cs="Times New Roman"/>
                <w:szCs w:val="24"/>
              </w:rPr>
            </w:pPr>
          </w:p>
        </w:tc>
        <w:tc>
          <w:tcPr>
            <w:tcW w:w="1297" w:type="pct"/>
            <w:tcBorders>
              <w:top w:val="single" w:sz="4" w:space="0" w:color="auto"/>
              <w:left w:val="single" w:sz="4" w:space="0" w:color="auto"/>
              <w:bottom w:val="single" w:sz="4" w:space="0" w:color="auto"/>
              <w:right w:val="single" w:sz="4" w:space="0" w:color="auto"/>
            </w:tcBorders>
          </w:tcPr>
          <w:p w14:paraId="7F323732" w14:textId="77777777" w:rsidR="004D1A88" w:rsidRPr="00725E27" w:rsidRDefault="004D1A88" w:rsidP="004D1A88">
            <w:pPr>
              <w:pStyle w:val="ListParagraph"/>
              <w:numPr>
                <w:ilvl w:val="0"/>
                <w:numId w:val="35"/>
              </w:numPr>
              <w:rPr>
                <w:szCs w:val="24"/>
              </w:rPr>
            </w:pPr>
            <w:r w:rsidRPr="00725E27">
              <w:rPr>
                <w:szCs w:val="24"/>
              </w:rPr>
              <w:lastRenderedPageBreak/>
              <w:t>Practical tests</w:t>
            </w:r>
          </w:p>
          <w:p w14:paraId="447C7D0A" w14:textId="77777777" w:rsidR="004D1A88" w:rsidRPr="00725E27" w:rsidRDefault="004D1A88" w:rsidP="004D1A88">
            <w:pPr>
              <w:pStyle w:val="ListParagraph"/>
              <w:numPr>
                <w:ilvl w:val="0"/>
                <w:numId w:val="35"/>
              </w:numPr>
              <w:rPr>
                <w:szCs w:val="24"/>
              </w:rPr>
            </w:pPr>
            <w:r w:rsidRPr="00725E27">
              <w:rPr>
                <w:szCs w:val="24"/>
              </w:rPr>
              <w:t>Project</w:t>
            </w:r>
          </w:p>
          <w:p w14:paraId="76D5B67B" w14:textId="77777777" w:rsidR="004D1A88" w:rsidRPr="00725E27" w:rsidRDefault="004D1A88" w:rsidP="004D1A88">
            <w:pPr>
              <w:pStyle w:val="ListParagraph"/>
              <w:numPr>
                <w:ilvl w:val="0"/>
                <w:numId w:val="35"/>
              </w:numPr>
              <w:rPr>
                <w:szCs w:val="24"/>
              </w:rPr>
            </w:pPr>
            <w:r w:rsidRPr="00725E27">
              <w:rPr>
                <w:szCs w:val="24"/>
              </w:rPr>
              <w:t>Portfolio of evidence</w:t>
            </w:r>
          </w:p>
          <w:p w14:paraId="7FC68251" w14:textId="77777777" w:rsidR="004D1A88" w:rsidRPr="00725E27" w:rsidRDefault="004D1A88" w:rsidP="004D1A88">
            <w:pPr>
              <w:pStyle w:val="ListParagraph"/>
              <w:numPr>
                <w:ilvl w:val="0"/>
                <w:numId w:val="35"/>
              </w:numPr>
              <w:rPr>
                <w:szCs w:val="24"/>
              </w:rPr>
            </w:pPr>
            <w:r w:rsidRPr="00725E27">
              <w:rPr>
                <w:szCs w:val="24"/>
              </w:rPr>
              <w:t>Third party report</w:t>
            </w:r>
          </w:p>
          <w:p w14:paraId="7D826485" w14:textId="77777777" w:rsidR="004D1A88" w:rsidRPr="00725E27" w:rsidRDefault="004D1A88" w:rsidP="004D1A88">
            <w:pPr>
              <w:pStyle w:val="ListParagraph"/>
              <w:numPr>
                <w:ilvl w:val="0"/>
                <w:numId w:val="35"/>
              </w:numPr>
              <w:rPr>
                <w:szCs w:val="24"/>
                <w:lang w:val="en-ZA"/>
              </w:rPr>
            </w:pPr>
            <w:r w:rsidRPr="00725E27">
              <w:rPr>
                <w:szCs w:val="24"/>
              </w:rPr>
              <w:t>Written tests</w:t>
            </w:r>
            <w:r w:rsidRPr="00725E27">
              <w:rPr>
                <w:szCs w:val="24"/>
                <w:lang w:val="en-ZA"/>
              </w:rPr>
              <w:t xml:space="preserve"> </w:t>
            </w:r>
          </w:p>
        </w:tc>
      </w:tr>
      <w:tr w:rsidR="00DC0CBC" w:rsidRPr="00725E27" w14:paraId="1ABD9964" w14:textId="77777777" w:rsidTr="004D1A88">
        <w:trPr>
          <w:trHeight w:val="1268"/>
        </w:trPr>
        <w:tc>
          <w:tcPr>
            <w:tcW w:w="1294" w:type="pct"/>
            <w:tcBorders>
              <w:top w:val="single" w:sz="4" w:space="0" w:color="auto"/>
              <w:left w:val="single" w:sz="4" w:space="0" w:color="auto"/>
              <w:bottom w:val="single" w:sz="4" w:space="0" w:color="auto"/>
              <w:right w:val="single" w:sz="4" w:space="0" w:color="auto"/>
            </w:tcBorders>
          </w:tcPr>
          <w:p w14:paraId="41BFDB2C" w14:textId="77777777" w:rsidR="004D1A88" w:rsidRPr="00725E27" w:rsidRDefault="004D1A88" w:rsidP="004D1A88">
            <w:pPr>
              <w:pStyle w:val="ListParagraph"/>
              <w:spacing w:after="0" w:line="360" w:lineRule="auto"/>
              <w:ind w:left="0"/>
              <w:rPr>
                <w:kern w:val="28"/>
                <w:szCs w:val="24"/>
                <w:lang w:val="en-US"/>
              </w:rPr>
            </w:pPr>
            <w:r w:rsidRPr="00725E27">
              <w:rPr>
                <w:kern w:val="28"/>
                <w:szCs w:val="24"/>
                <w:lang w:val="en-US"/>
              </w:rPr>
              <w:t>3.</w:t>
            </w:r>
            <w:r w:rsidRPr="00725E27">
              <w:rPr>
                <w:szCs w:val="24"/>
                <w:lang w:val="en-US" w:eastAsia="en-GB"/>
              </w:rPr>
              <w:t xml:space="preserve"> Present project report</w:t>
            </w:r>
          </w:p>
        </w:tc>
        <w:tc>
          <w:tcPr>
            <w:tcW w:w="2409" w:type="pct"/>
            <w:tcBorders>
              <w:top w:val="single" w:sz="4" w:space="0" w:color="auto"/>
              <w:left w:val="single" w:sz="4" w:space="0" w:color="auto"/>
              <w:bottom w:val="single" w:sz="4" w:space="0" w:color="auto"/>
              <w:right w:val="single" w:sz="4" w:space="0" w:color="auto"/>
            </w:tcBorders>
          </w:tcPr>
          <w:p w14:paraId="7847F428" w14:textId="77777777" w:rsidR="004D1A88" w:rsidRPr="00725E27" w:rsidRDefault="004D1A88" w:rsidP="004470E5">
            <w:pPr>
              <w:pStyle w:val="ListParagraph"/>
              <w:numPr>
                <w:ilvl w:val="1"/>
                <w:numId w:val="255"/>
              </w:numPr>
              <w:spacing w:after="0" w:line="360" w:lineRule="auto"/>
              <w:rPr>
                <w:rFonts w:eastAsia="Times New Roman"/>
                <w:szCs w:val="24"/>
              </w:rPr>
            </w:pPr>
            <w:r w:rsidRPr="00725E27">
              <w:rPr>
                <w:rFonts w:eastAsia="Times New Roman"/>
                <w:szCs w:val="24"/>
              </w:rPr>
              <w:t>Compilation</w:t>
            </w:r>
            <w:r w:rsidRPr="00725E27">
              <w:rPr>
                <w:rFonts w:eastAsia="Times New Roman"/>
                <w:bCs/>
                <w:szCs w:val="24"/>
              </w:rPr>
              <w:t xml:space="preserve"> of Project Report</w:t>
            </w:r>
          </w:p>
          <w:p w14:paraId="7B6EA62D" w14:textId="1DE993D4" w:rsidR="004D1A88" w:rsidRPr="00725E27" w:rsidRDefault="004D1A88" w:rsidP="004470E5">
            <w:pPr>
              <w:pStyle w:val="ListParagraph"/>
              <w:numPr>
                <w:ilvl w:val="2"/>
                <w:numId w:val="598"/>
              </w:numPr>
              <w:tabs>
                <w:tab w:val="left" w:pos="720"/>
                <w:tab w:val="left" w:pos="2160"/>
              </w:tabs>
              <w:spacing w:after="0" w:line="360" w:lineRule="auto"/>
              <w:rPr>
                <w:rFonts w:eastAsia="Times New Roman"/>
                <w:szCs w:val="24"/>
              </w:rPr>
            </w:pPr>
            <w:r w:rsidRPr="00725E27">
              <w:rPr>
                <w:rFonts w:eastAsia="Times New Roman"/>
                <w:szCs w:val="24"/>
              </w:rPr>
              <w:t>Structuring the report (Introduction, Methodology, Results)</w:t>
            </w:r>
          </w:p>
          <w:p w14:paraId="5EEA1218" w14:textId="77777777" w:rsidR="004D1A88" w:rsidRPr="00725E27" w:rsidRDefault="004D1A88" w:rsidP="004470E5">
            <w:pPr>
              <w:numPr>
                <w:ilvl w:val="2"/>
                <w:numId w:val="598"/>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Including references and citations</w:t>
            </w:r>
          </w:p>
          <w:p w14:paraId="54C50566" w14:textId="77777777" w:rsidR="004D1A88" w:rsidRPr="00725E27" w:rsidRDefault="004D1A88" w:rsidP="004470E5">
            <w:pPr>
              <w:numPr>
                <w:ilvl w:val="2"/>
                <w:numId w:val="598"/>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Summarizing findings and conclusions</w:t>
            </w:r>
          </w:p>
          <w:p w14:paraId="256CFC5D" w14:textId="77777777" w:rsidR="004D1A88" w:rsidRPr="00725E27" w:rsidRDefault="004D1A88" w:rsidP="004470E5">
            <w:pPr>
              <w:pStyle w:val="ListParagraph"/>
              <w:numPr>
                <w:ilvl w:val="1"/>
                <w:numId w:val="255"/>
              </w:numPr>
              <w:spacing w:after="0" w:line="360" w:lineRule="auto"/>
              <w:rPr>
                <w:rFonts w:eastAsia="Times New Roman"/>
                <w:szCs w:val="24"/>
              </w:rPr>
            </w:pPr>
            <w:r w:rsidRPr="00725E27">
              <w:rPr>
                <w:rFonts w:eastAsia="Times New Roman"/>
                <w:szCs w:val="24"/>
              </w:rPr>
              <w:t>Presentation</w:t>
            </w:r>
            <w:r w:rsidRPr="00725E27">
              <w:rPr>
                <w:rFonts w:eastAsia="Times New Roman"/>
                <w:bCs/>
                <w:szCs w:val="24"/>
              </w:rPr>
              <w:t xml:space="preserve"> of Project Report</w:t>
            </w:r>
          </w:p>
          <w:p w14:paraId="611A3B3F" w14:textId="77777777" w:rsidR="004D1A88" w:rsidRPr="00725E27" w:rsidRDefault="004D1A88" w:rsidP="004D1A88">
            <w:pPr>
              <w:pStyle w:val="ListParagraph"/>
              <w:numPr>
                <w:ilvl w:val="0"/>
                <w:numId w:val="37"/>
              </w:numPr>
              <w:tabs>
                <w:tab w:val="left" w:pos="720"/>
              </w:tabs>
              <w:spacing w:after="0" w:line="360" w:lineRule="auto"/>
              <w:contextualSpacing w:val="0"/>
              <w:rPr>
                <w:rFonts w:eastAsia="Times New Roman"/>
                <w:vanish/>
                <w:szCs w:val="24"/>
                <w:lang w:val="en-US"/>
              </w:rPr>
            </w:pPr>
          </w:p>
          <w:p w14:paraId="465FDA52" w14:textId="77777777" w:rsidR="004D1A88" w:rsidRPr="00725E27" w:rsidRDefault="004D1A88" w:rsidP="004D1A88">
            <w:pPr>
              <w:pStyle w:val="ListParagraph"/>
              <w:numPr>
                <w:ilvl w:val="0"/>
                <w:numId w:val="37"/>
              </w:numPr>
              <w:tabs>
                <w:tab w:val="left" w:pos="720"/>
              </w:tabs>
              <w:spacing w:after="0" w:line="360" w:lineRule="auto"/>
              <w:contextualSpacing w:val="0"/>
              <w:rPr>
                <w:rFonts w:eastAsia="Times New Roman"/>
                <w:vanish/>
                <w:szCs w:val="24"/>
                <w:lang w:val="en-US"/>
              </w:rPr>
            </w:pPr>
          </w:p>
          <w:p w14:paraId="66474DFC" w14:textId="77777777" w:rsidR="004D1A88" w:rsidRPr="00725E27" w:rsidRDefault="004D1A88" w:rsidP="004D1A88">
            <w:pPr>
              <w:pStyle w:val="ListParagraph"/>
              <w:numPr>
                <w:ilvl w:val="0"/>
                <w:numId w:val="37"/>
              </w:numPr>
              <w:tabs>
                <w:tab w:val="left" w:pos="720"/>
              </w:tabs>
              <w:spacing w:after="0" w:line="360" w:lineRule="auto"/>
              <w:contextualSpacing w:val="0"/>
              <w:rPr>
                <w:rFonts w:eastAsia="Times New Roman"/>
                <w:vanish/>
                <w:szCs w:val="24"/>
                <w:lang w:val="en-US"/>
              </w:rPr>
            </w:pPr>
          </w:p>
          <w:p w14:paraId="5887A05A" w14:textId="77777777" w:rsidR="004D1A88" w:rsidRPr="00725E27" w:rsidRDefault="004D1A88" w:rsidP="004D1A88">
            <w:pPr>
              <w:pStyle w:val="ListParagraph"/>
              <w:numPr>
                <w:ilvl w:val="0"/>
                <w:numId w:val="37"/>
              </w:numPr>
              <w:tabs>
                <w:tab w:val="left" w:pos="720"/>
              </w:tabs>
              <w:spacing w:after="0" w:line="360" w:lineRule="auto"/>
              <w:contextualSpacing w:val="0"/>
              <w:rPr>
                <w:rFonts w:eastAsia="Times New Roman"/>
                <w:vanish/>
                <w:szCs w:val="24"/>
                <w:lang w:val="en-US"/>
              </w:rPr>
            </w:pPr>
          </w:p>
          <w:p w14:paraId="661F746F" w14:textId="77777777" w:rsidR="004D1A88" w:rsidRPr="00725E27" w:rsidRDefault="004D1A88" w:rsidP="004D1A88">
            <w:pPr>
              <w:pStyle w:val="ListParagraph"/>
              <w:numPr>
                <w:ilvl w:val="1"/>
                <w:numId w:val="37"/>
              </w:numPr>
              <w:tabs>
                <w:tab w:val="left" w:pos="720"/>
                <w:tab w:val="left" w:pos="1440"/>
              </w:tabs>
              <w:spacing w:after="0" w:line="360" w:lineRule="auto"/>
              <w:contextualSpacing w:val="0"/>
              <w:rPr>
                <w:rFonts w:eastAsia="Times New Roman"/>
                <w:vanish/>
                <w:szCs w:val="24"/>
                <w:lang w:val="en-US"/>
              </w:rPr>
            </w:pPr>
          </w:p>
          <w:p w14:paraId="5FC2BB10" w14:textId="77777777" w:rsidR="004D1A88" w:rsidRPr="00725E27" w:rsidRDefault="004D1A88" w:rsidP="004D1A88">
            <w:pPr>
              <w:pStyle w:val="ListParagraph"/>
              <w:numPr>
                <w:ilvl w:val="1"/>
                <w:numId w:val="37"/>
              </w:numPr>
              <w:tabs>
                <w:tab w:val="left" w:pos="720"/>
                <w:tab w:val="left" w:pos="1440"/>
              </w:tabs>
              <w:spacing w:after="0" w:line="360" w:lineRule="auto"/>
              <w:contextualSpacing w:val="0"/>
              <w:rPr>
                <w:rFonts w:eastAsia="Times New Roman"/>
                <w:vanish/>
                <w:szCs w:val="24"/>
                <w:lang w:val="en-US"/>
              </w:rPr>
            </w:pPr>
          </w:p>
          <w:p w14:paraId="4C8F2E80" w14:textId="085BC0DF" w:rsidR="004D1A88" w:rsidRPr="00725E27" w:rsidRDefault="004D1A88" w:rsidP="004470E5">
            <w:pPr>
              <w:pStyle w:val="ListParagraph"/>
              <w:numPr>
                <w:ilvl w:val="2"/>
                <w:numId w:val="255"/>
              </w:numPr>
              <w:tabs>
                <w:tab w:val="left" w:pos="720"/>
                <w:tab w:val="left" w:pos="2160"/>
              </w:tabs>
              <w:spacing w:after="0" w:line="360" w:lineRule="auto"/>
              <w:rPr>
                <w:rFonts w:eastAsia="Times New Roman"/>
                <w:szCs w:val="24"/>
              </w:rPr>
            </w:pPr>
            <w:r w:rsidRPr="00725E27">
              <w:rPr>
                <w:rFonts w:eastAsia="Times New Roman"/>
                <w:szCs w:val="24"/>
              </w:rPr>
              <w:t>Preparing presentation slides</w:t>
            </w:r>
          </w:p>
          <w:p w14:paraId="2BF7CE9A" w14:textId="77777777" w:rsidR="004D1A88" w:rsidRPr="00725E27" w:rsidRDefault="004D1A88" w:rsidP="004470E5">
            <w:pPr>
              <w:numPr>
                <w:ilvl w:val="2"/>
                <w:numId w:val="255"/>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Oral presentation techniques</w:t>
            </w:r>
          </w:p>
          <w:p w14:paraId="5CBDA536" w14:textId="77777777" w:rsidR="004D1A88" w:rsidRPr="00725E27" w:rsidRDefault="004D1A88" w:rsidP="004470E5">
            <w:pPr>
              <w:numPr>
                <w:ilvl w:val="2"/>
                <w:numId w:val="255"/>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Responding to audience questions</w:t>
            </w:r>
          </w:p>
          <w:p w14:paraId="7277FC74" w14:textId="77777777" w:rsidR="004D1A88" w:rsidRPr="00725E27" w:rsidRDefault="004D1A88" w:rsidP="004470E5">
            <w:pPr>
              <w:pStyle w:val="ListParagraph"/>
              <w:numPr>
                <w:ilvl w:val="1"/>
                <w:numId w:val="255"/>
              </w:numPr>
              <w:spacing w:after="0" w:line="360" w:lineRule="auto"/>
              <w:rPr>
                <w:rFonts w:eastAsia="Times New Roman"/>
                <w:szCs w:val="24"/>
              </w:rPr>
            </w:pPr>
            <w:r w:rsidRPr="00725E27">
              <w:rPr>
                <w:rFonts w:eastAsia="Times New Roman"/>
                <w:szCs w:val="24"/>
              </w:rPr>
              <w:t>Ethical</w:t>
            </w:r>
            <w:r w:rsidRPr="00725E27">
              <w:rPr>
                <w:rFonts w:eastAsia="Times New Roman"/>
                <w:bCs/>
                <w:szCs w:val="24"/>
              </w:rPr>
              <w:t xml:space="preserve"> Standards in Reporting</w:t>
            </w:r>
          </w:p>
          <w:p w14:paraId="001CE74E" w14:textId="77777777" w:rsidR="004D1A88" w:rsidRPr="00725E27" w:rsidRDefault="004D1A88" w:rsidP="004D1A88">
            <w:pPr>
              <w:pStyle w:val="ListParagraph"/>
              <w:numPr>
                <w:ilvl w:val="0"/>
                <w:numId w:val="38"/>
              </w:numPr>
              <w:tabs>
                <w:tab w:val="left" w:pos="720"/>
              </w:tabs>
              <w:spacing w:after="0" w:line="360" w:lineRule="auto"/>
              <w:contextualSpacing w:val="0"/>
              <w:rPr>
                <w:rFonts w:eastAsia="Times New Roman"/>
                <w:vanish/>
                <w:szCs w:val="24"/>
                <w:lang w:val="en-US"/>
              </w:rPr>
            </w:pPr>
          </w:p>
          <w:p w14:paraId="6FE243DF" w14:textId="77777777" w:rsidR="004D1A88" w:rsidRPr="00725E27" w:rsidRDefault="004D1A88" w:rsidP="004D1A88">
            <w:pPr>
              <w:pStyle w:val="ListParagraph"/>
              <w:numPr>
                <w:ilvl w:val="0"/>
                <w:numId w:val="38"/>
              </w:numPr>
              <w:tabs>
                <w:tab w:val="left" w:pos="720"/>
              </w:tabs>
              <w:spacing w:after="0" w:line="360" w:lineRule="auto"/>
              <w:contextualSpacing w:val="0"/>
              <w:rPr>
                <w:rFonts w:eastAsia="Times New Roman"/>
                <w:vanish/>
                <w:szCs w:val="24"/>
                <w:lang w:val="en-US"/>
              </w:rPr>
            </w:pPr>
          </w:p>
          <w:p w14:paraId="5652A61E" w14:textId="77777777" w:rsidR="004D1A88" w:rsidRPr="00725E27" w:rsidRDefault="004D1A88" w:rsidP="004D1A88">
            <w:pPr>
              <w:pStyle w:val="ListParagraph"/>
              <w:numPr>
                <w:ilvl w:val="0"/>
                <w:numId w:val="38"/>
              </w:numPr>
              <w:tabs>
                <w:tab w:val="left" w:pos="720"/>
              </w:tabs>
              <w:spacing w:after="0" w:line="360" w:lineRule="auto"/>
              <w:contextualSpacing w:val="0"/>
              <w:rPr>
                <w:rFonts w:eastAsia="Times New Roman"/>
                <w:vanish/>
                <w:szCs w:val="24"/>
                <w:lang w:val="en-US"/>
              </w:rPr>
            </w:pPr>
          </w:p>
          <w:p w14:paraId="3BBBA889" w14:textId="77777777" w:rsidR="004D1A88" w:rsidRPr="00725E27" w:rsidRDefault="004D1A88" w:rsidP="004D1A88">
            <w:pPr>
              <w:pStyle w:val="ListParagraph"/>
              <w:numPr>
                <w:ilvl w:val="0"/>
                <w:numId w:val="38"/>
              </w:numPr>
              <w:tabs>
                <w:tab w:val="left" w:pos="720"/>
              </w:tabs>
              <w:spacing w:after="0" w:line="360" w:lineRule="auto"/>
              <w:contextualSpacing w:val="0"/>
              <w:rPr>
                <w:rFonts w:eastAsia="Times New Roman"/>
                <w:vanish/>
                <w:szCs w:val="24"/>
                <w:lang w:val="en-US"/>
              </w:rPr>
            </w:pPr>
          </w:p>
          <w:p w14:paraId="293D6F3B" w14:textId="77777777" w:rsidR="004D1A88" w:rsidRPr="00725E27" w:rsidRDefault="004D1A88" w:rsidP="004D1A88">
            <w:pPr>
              <w:pStyle w:val="ListParagraph"/>
              <w:numPr>
                <w:ilvl w:val="1"/>
                <w:numId w:val="38"/>
              </w:numPr>
              <w:tabs>
                <w:tab w:val="left" w:pos="720"/>
                <w:tab w:val="left" w:pos="1440"/>
              </w:tabs>
              <w:spacing w:after="0" w:line="360" w:lineRule="auto"/>
              <w:contextualSpacing w:val="0"/>
              <w:rPr>
                <w:rFonts w:eastAsia="Times New Roman"/>
                <w:vanish/>
                <w:szCs w:val="24"/>
                <w:lang w:val="en-US"/>
              </w:rPr>
            </w:pPr>
          </w:p>
          <w:p w14:paraId="34E0EDA5" w14:textId="77777777" w:rsidR="004D1A88" w:rsidRPr="00725E27" w:rsidRDefault="004D1A88" w:rsidP="004D1A88">
            <w:pPr>
              <w:pStyle w:val="ListParagraph"/>
              <w:numPr>
                <w:ilvl w:val="1"/>
                <w:numId w:val="38"/>
              </w:numPr>
              <w:tabs>
                <w:tab w:val="left" w:pos="720"/>
                <w:tab w:val="left" w:pos="1440"/>
              </w:tabs>
              <w:spacing w:after="0" w:line="360" w:lineRule="auto"/>
              <w:contextualSpacing w:val="0"/>
              <w:rPr>
                <w:rFonts w:eastAsia="Times New Roman"/>
                <w:vanish/>
                <w:szCs w:val="24"/>
                <w:lang w:val="en-US"/>
              </w:rPr>
            </w:pPr>
          </w:p>
          <w:p w14:paraId="3409AA29" w14:textId="77777777" w:rsidR="004D1A88" w:rsidRPr="00725E27" w:rsidRDefault="004D1A88" w:rsidP="004D1A88">
            <w:pPr>
              <w:pStyle w:val="ListParagraph"/>
              <w:numPr>
                <w:ilvl w:val="1"/>
                <w:numId w:val="38"/>
              </w:numPr>
              <w:tabs>
                <w:tab w:val="left" w:pos="720"/>
                <w:tab w:val="left" w:pos="1440"/>
              </w:tabs>
              <w:spacing w:after="0" w:line="360" w:lineRule="auto"/>
              <w:contextualSpacing w:val="0"/>
              <w:rPr>
                <w:rFonts w:eastAsia="Times New Roman"/>
                <w:vanish/>
                <w:szCs w:val="24"/>
                <w:lang w:val="en-US"/>
              </w:rPr>
            </w:pPr>
          </w:p>
          <w:p w14:paraId="71D1AADA" w14:textId="5FC56009" w:rsidR="004D1A88" w:rsidRPr="00725E27" w:rsidRDefault="004D1A88" w:rsidP="004470E5">
            <w:pPr>
              <w:pStyle w:val="ListParagraph"/>
              <w:numPr>
                <w:ilvl w:val="2"/>
                <w:numId w:val="255"/>
              </w:numPr>
              <w:tabs>
                <w:tab w:val="left" w:pos="720"/>
                <w:tab w:val="left" w:pos="2160"/>
              </w:tabs>
              <w:spacing w:after="0" w:line="360" w:lineRule="auto"/>
              <w:rPr>
                <w:rFonts w:eastAsia="Times New Roman"/>
                <w:szCs w:val="24"/>
              </w:rPr>
            </w:pPr>
            <w:r w:rsidRPr="00725E27">
              <w:rPr>
                <w:rFonts w:eastAsia="Times New Roman"/>
                <w:szCs w:val="24"/>
              </w:rPr>
              <w:t>Adhering to ethical guidelines</w:t>
            </w:r>
          </w:p>
          <w:p w14:paraId="139463BC" w14:textId="77777777" w:rsidR="004D1A88" w:rsidRPr="00725E27" w:rsidRDefault="004D1A88" w:rsidP="004470E5">
            <w:pPr>
              <w:numPr>
                <w:ilvl w:val="2"/>
                <w:numId w:val="255"/>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Avoiding plagiarism</w:t>
            </w:r>
          </w:p>
          <w:p w14:paraId="3EC2E48F" w14:textId="77777777" w:rsidR="004D1A88" w:rsidRPr="00725E27" w:rsidRDefault="004D1A88" w:rsidP="004470E5">
            <w:pPr>
              <w:numPr>
                <w:ilvl w:val="2"/>
                <w:numId w:val="255"/>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Ensuring transparency and honesty in reporting</w:t>
            </w:r>
          </w:p>
          <w:p w14:paraId="55C723CE" w14:textId="77777777" w:rsidR="004D1A88" w:rsidRPr="00725E27" w:rsidRDefault="004D1A88" w:rsidP="004D1A88">
            <w:pPr>
              <w:spacing w:after="0" w:line="360" w:lineRule="auto"/>
              <w:ind w:left="466" w:hanging="466"/>
              <w:rPr>
                <w:rFonts w:cs="Times New Roman"/>
                <w:szCs w:val="24"/>
              </w:rPr>
            </w:pPr>
          </w:p>
        </w:tc>
        <w:tc>
          <w:tcPr>
            <w:tcW w:w="1297" w:type="pct"/>
            <w:tcBorders>
              <w:top w:val="single" w:sz="4" w:space="0" w:color="auto"/>
              <w:left w:val="single" w:sz="4" w:space="0" w:color="auto"/>
              <w:bottom w:val="single" w:sz="4" w:space="0" w:color="auto"/>
              <w:right w:val="single" w:sz="4" w:space="0" w:color="auto"/>
            </w:tcBorders>
          </w:tcPr>
          <w:p w14:paraId="53B57837" w14:textId="77777777" w:rsidR="004D1A88" w:rsidRPr="00725E27" w:rsidRDefault="004D1A88" w:rsidP="004D1A88">
            <w:pPr>
              <w:pStyle w:val="ListParagraph"/>
              <w:numPr>
                <w:ilvl w:val="0"/>
                <w:numId w:val="36"/>
              </w:numPr>
              <w:rPr>
                <w:szCs w:val="24"/>
              </w:rPr>
            </w:pPr>
            <w:r w:rsidRPr="00725E27">
              <w:rPr>
                <w:szCs w:val="24"/>
              </w:rPr>
              <w:lastRenderedPageBreak/>
              <w:t>Practical tests</w:t>
            </w:r>
          </w:p>
          <w:p w14:paraId="73D1C2C6" w14:textId="77777777" w:rsidR="004D1A88" w:rsidRPr="00725E27" w:rsidRDefault="004D1A88" w:rsidP="004D1A88">
            <w:pPr>
              <w:pStyle w:val="ListParagraph"/>
              <w:numPr>
                <w:ilvl w:val="0"/>
                <w:numId w:val="36"/>
              </w:numPr>
              <w:rPr>
                <w:szCs w:val="24"/>
              </w:rPr>
            </w:pPr>
            <w:r w:rsidRPr="00725E27">
              <w:rPr>
                <w:szCs w:val="24"/>
              </w:rPr>
              <w:t>Project</w:t>
            </w:r>
          </w:p>
          <w:p w14:paraId="512A1C3E" w14:textId="77777777" w:rsidR="004D1A88" w:rsidRPr="00725E27" w:rsidRDefault="004D1A88" w:rsidP="004D1A88">
            <w:pPr>
              <w:pStyle w:val="ListParagraph"/>
              <w:numPr>
                <w:ilvl w:val="0"/>
                <w:numId w:val="36"/>
              </w:numPr>
              <w:rPr>
                <w:szCs w:val="24"/>
              </w:rPr>
            </w:pPr>
            <w:r w:rsidRPr="00725E27">
              <w:rPr>
                <w:szCs w:val="24"/>
              </w:rPr>
              <w:t>Portfolio of evidence</w:t>
            </w:r>
          </w:p>
          <w:p w14:paraId="578A492B" w14:textId="77777777" w:rsidR="004D1A88" w:rsidRPr="00725E27" w:rsidRDefault="004D1A88" w:rsidP="004D1A88">
            <w:pPr>
              <w:pStyle w:val="ListParagraph"/>
              <w:numPr>
                <w:ilvl w:val="0"/>
                <w:numId w:val="36"/>
              </w:numPr>
              <w:rPr>
                <w:szCs w:val="24"/>
              </w:rPr>
            </w:pPr>
            <w:r w:rsidRPr="00725E27">
              <w:rPr>
                <w:szCs w:val="24"/>
              </w:rPr>
              <w:t>Third party report</w:t>
            </w:r>
          </w:p>
          <w:p w14:paraId="6F25DDDF" w14:textId="77777777" w:rsidR="004D1A88" w:rsidRPr="00725E27" w:rsidRDefault="004D1A88" w:rsidP="004D1A88">
            <w:pPr>
              <w:pStyle w:val="ListParagraph"/>
              <w:numPr>
                <w:ilvl w:val="0"/>
                <w:numId w:val="36"/>
              </w:numPr>
              <w:rPr>
                <w:szCs w:val="24"/>
                <w:lang w:val="en-ZA"/>
              </w:rPr>
            </w:pPr>
            <w:r w:rsidRPr="00725E27">
              <w:rPr>
                <w:szCs w:val="24"/>
              </w:rPr>
              <w:t>Written tests</w:t>
            </w:r>
            <w:r w:rsidRPr="00725E27">
              <w:rPr>
                <w:szCs w:val="24"/>
                <w:lang w:val="en-ZA"/>
              </w:rPr>
              <w:t xml:space="preserve"> </w:t>
            </w:r>
          </w:p>
        </w:tc>
      </w:tr>
      <w:tr w:rsidR="00DC0CBC" w:rsidRPr="00725E27" w14:paraId="118B3648" w14:textId="77777777" w:rsidTr="004D1A88">
        <w:trPr>
          <w:trHeight w:val="755"/>
        </w:trPr>
        <w:tc>
          <w:tcPr>
            <w:tcW w:w="1294" w:type="pct"/>
            <w:tcBorders>
              <w:top w:val="single" w:sz="4" w:space="0" w:color="auto"/>
              <w:left w:val="single" w:sz="4" w:space="0" w:color="auto"/>
              <w:bottom w:val="single" w:sz="4" w:space="0" w:color="auto"/>
              <w:right w:val="single" w:sz="4" w:space="0" w:color="auto"/>
            </w:tcBorders>
          </w:tcPr>
          <w:p w14:paraId="76B26206" w14:textId="77777777" w:rsidR="004D1A88" w:rsidRPr="00725E27" w:rsidRDefault="004D1A88" w:rsidP="004D1A88">
            <w:pPr>
              <w:spacing w:after="0" w:line="360" w:lineRule="auto"/>
              <w:rPr>
                <w:rFonts w:cs="Times New Roman"/>
                <w:kern w:val="28"/>
                <w:szCs w:val="24"/>
              </w:rPr>
            </w:pPr>
            <w:r w:rsidRPr="00725E27">
              <w:rPr>
                <w:rFonts w:cs="Times New Roman"/>
                <w:szCs w:val="24"/>
                <w:lang w:eastAsia="en-GB"/>
              </w:rPr>
              <w:t>4.Develop proposed project model</w:t>
            </w:r>
          </w:p>
        </w:tc>
        <w:tc>
          <w:tcPr>
            <w:tcW w:w="2409"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465"/>
            </w:tblGrid>
            <w:tr w:rsidR="00DC0CBC" w:rsidRPr="00725E27" w14:paraId="17DF499D" w14:textId="77777777" w:rsidTr="004D1A88">
              <w:trPr>
                <w:trHeight w:val="2013"/>
              </w:trPr>
              <w:tc>
                <w:tcPr>
                  <w:tcW w:w="5611" w:type="dxa"/>
                </w:tcPr>
                <w:p w14:paraId="34677212" w14:textId="0562C1D6" w:rsidR="004D1A88" w:rsidRPr="00725E27" w:rsidRDefault="004D1A88" w:rsidP="004470E5">
                  <w:pPr>
                    <w:pStyle w:val="ListParagraph"/>
                    <w:numPr>
                      <w:ilvl w:val="1"/>
                      <w:numId w:val="203"/>
                    </w:numPr>
                    <w:spacing w:after="0" w:line="360" w:lineRule="auto"/>
                    <w:rPr>
                      <w:rFonts w:eastAsia="Times New Roman"/>
                      <w:szCs w:val="24"/>
                    </w:rPr>
                  </w:pPr>
                  <w:r w:rsidRPr="00725E27">
                    <w:rPr>
                      <w:rFonts w:eastAsia="Times New Roman"/>
                      <w:szCs w:val="24"/>
                    </w:rPr>
                    <w:t>Preparation</w:t>
                  </w:r>
                  <w:r w:rsidRPr="00725E27">
                    <w:rPr>
                      <w:rFonts w:eastAsia="Times New Roman"/>
                      <w:bCs/>
                      <w:szCs w:val="24"/>
                    </w:rPr>
                    <w:t xml:space="preserve"> of Project Design</w:t>
                  </w:r>
                </w:p>
                <w:p w14:paraId="7F8FF9F9"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Creating project sketches or blueprints</w:t>
                  </w:r>
                </w:p>
                <w:p w14:paraId="5175B2B4"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Defining design specifications</w:t>
                  </w:r>
                </w:p>
                <w:p w14:paraId="2B5576F0"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Aligning with engineering standards</w:t>
                  </w:r>
                </w:p>
                <w:p w14:paraId="08C09CF9" w14:textId="77777777" w:rsidR="004D1A88" w:rsidRPr="00725E27" w:rsidRDefault="004D1A88" w:rsidP="004470E5">
                  <w:pPr>
                    <w:pStyle w:val="ListParagraph"/>
                    <w:numPr>
                      <w:ilvl w:val="1"/>
                      <w:numId w:val="203"/>
                    </w:numPr>
                    <w:spacing w:after="0" w:line="360" w:lineRule="auto"/>
                    <w:rPr>
                      <w:rFonts w:eastAsia="Times New Roman"/>
                      <w:szCs w:val="24"/>
                    </w:rPr>
                  </w:pPr>
                  <w:r w:rsidRPr="00725E27">
                    <w:rPr>
                      <w:rFonts w:eastAsia="Times New Roman"/>
                      <w:szCs w:val="24"/>
                    </w:rPr>
                    <w:t>Work</w:t>
                  </w:r>
                  <w:r w:rsidRPr="00725E27">
                    <w:rPr>
                      <w:rFonts w:eastAsia="Times New Roman"/>
                      <w:bCs/>
                      <w:szCs w:val="24"/>
                    </w:rPr>
                    <w:t xml:space="preserve"> Plan Schedule</w:t>
                  </w:r>
                </w:p>
                <w:p w14:paraId="6052B061"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Creating a timeline for execution</w:t>
                  </w:r>
                </w:p>
                <w:p w14:paraId="5F4574B8"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Assigning tasks and milestones</w:t>
                  </w:r>
                </w:p>
                <w:p w14:paraId="069B9DE0"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Tracking progress</w:t>
                  </w:r>
                </w:p>
                <w:p w14:paraId="1B04447D" w14:textId="77777777" w:rsidR="004D1A88" w:rsidRPr="00725E27" w:rsidRDefault="004D1A88" w:rsidP="004470E5">
                  <w:pPr>
                    <w:pStyle w:val="ListParagraph"/>
                    <w:numPr>
                      <w:ilvl w:val="1"/>
                      <w:numId w:val="203"/>
                    </w:numPr>
                    <w:spacing w:after="0" w:line="360" w:lineRule="auto"/>
                    <w:rPr>
                      <w:rFonts w:eastAsia="Times New Roman"/>
                      <w:szCs w:val="24"/>
                    </w:rPr>
                  </w:pPr>
                  <w:r w:rsidRPr="00725E27">
                    <w:rPr>
                      <w:rFonts w:eastAsia="Times New Roman"/>
                      <w:szCs w:val="24"/>
                    </w:rPr>
                    <w:t>Preparation</w:t>
                  </w:r>
                  <w:r w:rsidRPr="00725E27">
                    <w:rPr>
                      <w:rFonts w:eastAsia="Times New Roman"/>
                      <w:bCs/>
                      <w:szCs w:val="24"/>
                    </w:rPr>
                    <w:t xml:space="preserve"> of Tools and Materials</w:t>
                  </w:r>
                </w:p>
                <w:p w14:paraId="0DC42609"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Listing required materials</w:t>
                  </w:r>
                </w:p>
                <w:p w14:paraId="38F3EAB5"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Sourcing tools and equipment</w:t>
                  </w:r>
                </w:p>
                <w:p w14:paraId="007FE784"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Managing project resources</w:t>
                  </w:r>
                </w:p>
                <w:p w14:paraId="45E16A8D" w14:textId="77777777" w:rsidR="004D1A88" w:rsidRPr="00725E27" w:rsidRDefault="004D1A88" w:rsidP="004470E5">
                  <w:pPr>
                    <w:pStyle w:val="ListParagraph"/>
                    <w:numPr>
                      <w:ilvl w:val="1"/>
                      <w:numId w:val="203"/>
                    </w:numPr>
                    <w:spacing w:after="0" w:line="360" w:lineRule="auto"/>
                    <w:rPr>
                      <w:rFonts w:eastAsia="Times New Roman"/>
                      <w:szCs w:val="24"/>
                    </w:rPr>
                  </w:pPr>
                  <w:r w:rsidRPr="00725E27">
                    <w:rPr>
                      <w:rFonts w:eastAsia="Times New Roman"/>
                      <w:szCs w:val="24"/>
                    </w:rPr>
                    <w:t>Development</w:t>
                  </w:r>
                  <w:r w:rsidRPr="00725E27">
                    <w:rPr>
                      <w:rFonts w:eastAsia="Times New Roman"/>
                      <w:bCs/>
                      <w:szCs w:val="24"/>
                    </w:rPr>
                    <w:t xml:space="preserve"> of Project Model</w:t>
                  </w:r>
                </w:p>
                <w:p w14:paraId="73C17485"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Building the physical or conceptual model</w:t>
                  </w:r>
                </w:p>
                <w:p w14:paraId="5F9FFAB1"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lastRenderedPageBreak/>
                    <w:t>Testing and validating model performance</w:t>
                  </w:r>
                </w:p>
                <w:p w14:paraId="17613331" w14:textId="77777777" w:rsidR="004D1A88" w:rsidRPr="00725E27" w:rsidRDefault="004D1A88" w:rsidP="004470E5">
                  <w:pPr>
                    <w:numPr>
                      <w:ilvl w:val="2"/>
                      <w:numId w:val="203"/>
                    </w:numPr>
                    <w:tabs>
                      <w:tab w:val="left" w:pos="720"/>
                      <w:tab w:val="left" w:pos="2160"/>
                    </w:tabs>
                    <w:spacing w:after="0" w:line="360" w:lineRule="auto"/>
                    <w:rPr>
                      <w:rFonts w:eastAsia="Times New Roman" w:cs="Times New Roman"/>
                      <w:szCs w:val="24"/>
                    </w:rPr>
                  </w:pPr>
                  <w:r w:rsidRPr="00725E27">
                    <w:rPr>
                      <w:rFonts w:eastAsia="Times New Roman" w:cs="Times New Roman"/>
                      <w:szCs w:val="24"/>
                    </w:rPr>
                    <w:t>Documenting model development process</w:t>
                  </w:r>
                </w:p>
                <w:p w14:paraId="06F59EF1" w14:textId="77777777" w:rsidR="004D1A88" w:rsidRPr="00725E27" w:rsidRDefault="004D1A88" w:rsidP="004D1A88">
                  <w:pPr>
                    <w:pStyle w:val="Default"/>
                    <w:spacing w:line="360" w:lineRule="auto"/>
                    <w:ind w:left="720"/>
                    <w:jc w:val="both"/>
                    <w:rPr>
                      <w:rFonts w:ascii="Times New Roman" w:hAnsi="Times New Roman" w:cs="Times New Roman"/>
                      <w:color w:val="auto"/>
                    </w:rPr>
                  </w:pPr>
                </w:p>
              </w:tc>
            </w:tr>
          </w:tbl>
          <w:p w14:paraId="6C17B924" w14:textId="77777777" w:rsidR="004D1A88" w:rsidRPr="00725E27" w:rsidRDefault="004D1A88" w:rsidP="004D1A88">
            <w:pPr>
              <w:pStyle w:val="Default"/>
              <w:spacing w:line="360" w:lineRule="auto"/>
              <w:jc w:val="both"/>
              <w:rPr>
                <w:rFonts w:ascii="Times New Roman" w:hAnsi="Times New Roman" w:cs="Times New Roman"/>
                <w:color w:val="auto"/>
              </w:rPr>
            </w:pPr>
          </w:p>
        </w:tc>
        <w:tc>
          <w:tcPr>
            <w:tcW w:w="1297" w:type="pct"/>
            <w:tcBorders>
              <w:top w:val="single" w:sz="4" w:space="0" w:color="auto"/>
              <w:left w:val="single" w:sz="4" w:space="0" w:color="auto"/>
              <w:bottom w:val="single" w:sz="4" w:space="0" w:color="auto"/>
              <w:right w:val="single" w:sz="4" w:space="0" w:color="auto"/>
            </w:tcBorders>
          </w:tcPr>
          <w:p w14:paraId="65268141" w14:textId="77777777" w:rsidR="004D1A88" w:rsidRPr="00725E27" w:rsidRDefault="004D1A88" w:rsidP="004D1A88">
            <w:pPr>
              <w:pStyle w:val="ListParagraph"/>
              <w:numPr>
                <w:ilvl w:val="0"/>
                <w:numId w:val="39"/>
              </w:numPr>
              <w:rPr>
                <w:szCs w:val="24"/>
              </w:rPr>
            </w:pPr>
            <w:r w:rsidRPr="00725E27">
              <w:rPr>
                <w:szCs w:val="24"/>
              </w:rPr>
              <w:lastRenderedPageBreak/>
              <w:t>Practical tests</w:t>
            </w:r>
          </w:p>
          <w:p w14:paraId="1139791A" w14:textId="77777777" w:rsidR="004D1A88" w:rsidRPr="00725E27" w:rsidRDefault="004D1A88" w:rsidP="004D1A88">
            <w:pPr>
              <w:pStyle w:val="ListParagraph"/>
              <w:numPr>
                <w:ilvl w:val="0"/>
                <w:numId w:val="39"/>
              </w:numPr>
              <w:rPr>
                <w:szCs w:val="24"/>
              </w:rPr>
            </w:pPr>
            <w:r w:rsidRPr="00725E27">
              <w:rPr>
                <w:szCs w:val="24"/>
              </w:rPr>
              <w:t>Project</w:t>
            </w:r>
          </w:p>
          <w:p w14:paraId="64E78FCB" w14:textId="77777777" w:rsidR="004D1A88" w:rsidRPr="00725E27" w:rsidRDefault="004D1A88" w:rsidP="004D1A88">
            <w:pPr>
              <w:pStyle w:val="ListParagraph"/>
              <w:numPr>
                <w:ilvl w:val="0"/>
                <w:numId w:val="39"/>
              </w:numPr>
              <w:rPr>
                <w:szCs w:val="24"/>
              </w:rPr>
            </w:pPr>
            <w:r w:rsidRPr="00725E27">
              <w:rPr>
                <w:szCs w:val="24"/>
              </w:rPr>
              <w:t>Portfolio of evidence</w:t>
            </w:r>
          </w:p>
          <w:p w14:paraId="2284452D" w14:textId="77777777" w:rsidR="004D1A88" w:rsidRPr="00725E27" w:rsidRDefault="004D1A88" w:rsidP="004D1A88">
            <w:pPr>
              <w:pStyle w:val="ListParagraph"/>
              <w:numPr>
                <w:ilvl w:val="0"/>
                <w:numId w:val="39"/>
              </w:numPr>
              <w:rPr>
                <w:szCs w:val="24"/>
              </w:rPr>
            </w:pPr>
            <w:r w:rsidRPr="00725E27">
              <w:rPr>
                <w:szCs w:val="24"/>
              </w:rPr>
              <w:t>Third party report</w:t>
            </w:r>
          </w:p>
          <w:p w14:paraId="475E8E70" w14:textId="77777777" w:rsidR="004D1A88" w:rsidRPr="00725E27" w:rsidRDefault="004D1A88" w:rsidP="004D1A88">
            <w:pPr>
              <w:pStyle w:val="ListParagraph"/>
              <w:numPr>
                <w:ilvl w:val="0"/>
                <w:numId w:val="39"/>
              </w:numPr>
              <w:rPr>
                <w:szCs w:val="24"/>
                <w:lang w:val="en-ZA"/>
              </w:rPr>
            </w:pPr>
            <w:r w:rsidRPr="00725E27">
              <w:rPr>
                <w:szCs w:val="24"/>
              </w:rPr>
              <w:t>Written tests</w:t>
            </w:r>
            <w:r w:rsidRPr="00725E27">
              <w:rPr>
                <w:szCs w:val="24"/>
                <w:lang w:val="en-ZA"/>
              </w:rPr>
              <w:t xml:space="preserve"> </w:t>
            </w:r>
          </w:p>
        </w:tc>
      </w:tr>
    </w:tbl>
    <w:p w14:paraId="24AE2899" w14:textId="77777777" w:rsidR="004D1A88" w:rsidRPr="00725E27" w:rsidRDefault="004D1A88" w:rsidP="004D1A88">
      <w:pPr>
        <w:spacing w:after="0" w:line="360" w:lineRule="auto"/>
        <w:rPr>
          <w:rFonts w:cs="Times New Roman"/>
          <w:b/>
          <w:szCs w:val="24"/>
          <w:lang w:val="en-ZA"/>
        </w:rPr>
      </w:pPr>
      <w:r w:rsidRPr="00725E27">
        <w:rPr>
          <w:rFonts w:cs="Times New Roman"/>
          <w:b/>
          <w:szCs w:val="24"/>
          <w:lang w:val="en-ZA"/>
        </w:rPr>
        <w:t>Suggested Methods of Instruction</w:t>
      </w:r>
    </w:p>
    <w:p w14:paraId="48583126" w14:textId="77777777" w:rsidR="004D1A88" w:rsidRPr="00725E27" w:rsidRDefault="004D1A88" w:rsidP="004470E5">
      <w:pPr>
        <w:pStyle w:val="ListParagraph"/>
        <w:numPr>
          <w:ilvl w:val="0"/>
          <w:numId w:val="662"/>
        </w:numPr>
        <w:rPr>
          <w:szCs w:val="24"/>
        </w:rPr>
      </w:pPr>
      <w:r w:rsidRPr="00725E27">
        <w:rPr>
          <w:szCs w:val="24"/>
          <w:lang w:val="en-ZA"/>
        </w:rPr>
        <w:t>Practical</w:t>
      </w:r>
    </w:p>
    <w:p w14:paraId="7A626827" w14:textId="77777777" w:rsidR="004D1A88" w:rsidRPr="00725E27" w:rsidRDefault="004D1A88" w:rsidP="004470E5">
      <w:pPr>
        <w:pStyle w:val="ListParagraph"/>
        <w:numPr>
          <w:ilvl w:val="0"/>
          <w:numId w:val="662"/>
        </w:numPr>
        <w:rPr>
          <w:szCs w:val="24"/>
        </w:rPr>
      </w:pPr>
      <w:r w:rsidRPr="00725E27">
        <w:rPr>
          <w:szCs w:val="24"/>
        </w:rPr>
        <w:t>Projects</w:t>
      </w:r>
    </w:p>
    <w:p w14:paraId="2C4288D8" w14:textId="77777777" w:rsidR="004D1A88" w:rsidRPr="00725E27" w:rsidRDefault="004D1A88" w:rsidP="004470E5">
      <w:pPr>
        <w:pStyle w:val="ListParagraph"/>
        <w:numPr>
          <w:ilvl w:val="0"/>
          <w:numId w:val="662"/>
        </w:numPr>
        <w:rPr>
          <w:szCs w:val="24"/>
        </w:rPr>
      </w:pPr>
      <w:r w:rsidRPr="00725E27">
        <w:rPr>
          <w:szCs w:val="24"/>
        </w:rPr>
        <w:t xml:space="preserve">Demonstration  </w:t>
      </w:r>
    </w:p>
    <w:p w14:paraId="0F8896DF" w14:textId="77777777" w:rsidR="004D1A88" w:rsidRPr="00725E27" w:rsidRDefault="004D1A88" w:rsidP="004470E5">
      <w:pPr>
        <w:pStyle w:val="ListParagraph"/>
        <w:numPr>
          <w:ilvl w:val="0"/>
          <w:numId w:val="662"/>
        </w:numPr>
        <w:rPr>
          <w:szCs w:val="24"/>
          <w:lang w:val="en-ZA"/>
        </w:rPr>
      </w:pPr>
      <w:r w:rsidRPr="00725E27">
        <w:rPr>
          <w:szCs w:val="24"/>
          <w:lang w:val="en-ZA"/>
        </w:rPr>
        <w:t>Group discussion</w:t>
      </w:r>
    </w:p>
    <w:p w14:paraId="061098AC" w14:textId="77777777" w:rsidR="004D1A88" w:rsidRPr="00725E27" w:rsidRDefault="004D1A88" w:rsidP="004470E5">
      <w:pPr>
        <w:pStyle w:val="ListParagraph"/>
        <w:numPr>
          <w:ilvl w:val="0"/>
          <w:numId w:val="662"/>
        </w:numPr>
        <w:rPr>
          <w:szCs w:val="24"/>
          <w:lang w:val="en-ZA"/>
        </w:rPr>
      </w:pPr>
      <w:r w:rsidRPr="00725E27">
        <w:rPr>
          <w:szCs w:val="24"/>
          <w:lang w:val="en-ZA"/>
        </w:rPr>
        <w:t>Direct instructions</w:t>
      </w:r>
    </w:p>
    <w:p w14:paraId="45BD9FAD" w14:textId="77777777" w:rsidR="004D1A88" w:rsidRPr="00725E27" w:rsidRDefault="004D1A88" w:rsidP="004D1A88">
      <w:pPr>
        <w:spacing w:after="0" w:line="240" w:lineRule="auto"/>
        <w:rPr>
          <w:rFonts w:eastAsia="Times New Roman" w:cs="Times New Roman"/>
          <w:b/>
          <w:bCs/>
          <w:szCs w:val="24"/>
        </w:rPr>
      </w:pPr>
    </w:p>
    <w:p w14:paraId="16A39B99" w14:textId="77777777" w:rsidR="004D1A88" w:rsidRPr="00725E27" w:rsidRDefault="004D1A88" w:rsidP="004D1A88">
      <w:pPr>
        <w:spacing w:after="0" w:line="240" w:lineRule="auto"/>
        <w:rPr>
          <w:rFonts w:eastAsia="Times New Roman" w:cs="Times New Roman"/>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DC0CBC" w:rsidRPr="00725E27" w14:paraId="4BC689AB" w14:textId="77777777" w:rsidTr="004D1A88">
        <w:trPr>
          <w:tblHeader/>
        </w:trPr>
        <w:tc>
          <w:tcPr>
            <w:tcW w:w="895" w:type="dxa"/>
            <w:shd w:val="clear" w:color="auto" w:fill="auto"/>
          </w:tcPr>
          <w:p w14:paraId="1D94F7B4"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S/No.</w:t>
            </w:r>
          </w:p>
        </w:tc>
        <w:tc>
          <w:tcPr>
            <w:tcW w:w="3240" w:type="dxa"/>
            <w:shd w:val="clear" w:color="auto" w:fill="auto"/>
          </w:tcPr>
          <w:p w14:paraId="76EF73ED"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Category/Item</w:t>
            </w:r>
          </w:p>
        </w:tc>
        <w:tc>
          <w:tcPr>
            <w:tcW w:w="2070" w:type="dxa"/>
            <w:shd w:val="clear" w:color="auto" w:fill="auto"/>
          </w:tcPr>
          <w:p w14:paraId="5B3F4C7F"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Description/ Specifications</w:t>
            </w:r>
          </w:p>
        </w:tc>
        <w:tc>
          <w:tcPr>
            <w:tcW w:w="1452" w:type="dxa"/>
            <w:shd w:val="clear" w:color="auto" w:fill="auto"/>
          </w:tcPr>
          <w:p w14:paraId="266698A7"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Quantity</w:t>
            </w:r>
          </w:p>
        </w:tc>
        <w:tc>
          <w:tcPr>
            <w:tcW w:w="1693" w:type="dxa"/>
            <w:shd w:val="clear" w:color="auto" w:fill="auto"/>
          </w:tcPr>
          <w:p w14:paraId="48FB0374"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Recommended Ratio</w:t>
            </w:r>
          </w:p>
          <w:p w14:paraId="60C0493D"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(Item: Trainee)</w:t>
            </w:r>
          </w:p>
        </w:tc>
      </w:tr>
      <w:tr w:rsidR="00DC0CBC" w:rsidRPr="00725E27" w14:paraId="05EDACA6" w14:textId="77777777" w:rsidTr="004D1A88">
        <w:tc>
          <w:tcPr>
            <w:tcW w:w="895" w:type="dxa"/>
            <w:shd w:val="clear" w:color="auto" w:fill="auto"/>
          </w:tcPr>
          <w:p w14:paraId="1A9C3D2A"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A</w:t>
            </w:r>
          </w:p>
        </w:tc>
        <w:tc>
          <w:tcPr>
            <w:tcW w:w="8455" w:type="dxa"/>
            <w:gridSpan w:val="4"/>
            <w:shd w:val="clear" w:color="auto" w:fill="auto"/>
          </w:tcPr>
          <w:p w14:paraId="76E33824"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Learning Materials</w:t>
            </w:r>
          </w:p>
        </w:tc>
      </w:tr>
      <w:tr w:rsidR="00DC0CBC" w:rsidRPr="00725E27" w14:paraId="30171D31" w14:textId="77777777" w:rsidTr="004D1A88">
        <w:tc>
          <w:tcPr>
            <w:tcW w:w="895" w:type="dxa"/>
            <w:shd w:val="clear" w:color="auto" w:fill="auto"/>
          </w:tcPr>
          <w:p w14:paraId="0A05219E"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01E75E8D" w14:textId="77777777" w:rsidR="004D1A88" w:rsidRPr="00725E27" w:rsidRDefault="004D1A88" w:rsidP="004D1A88">
            <w:pPr>
              <w:spacing w:after="0" w:line="360" w:lineRule="auto"/>
              <w:rPr>
                <w:rFonts w:cs="Times New Roman"/>
                <w:bCs/>
                <w:szCs w:val="24"/>
                <w:lang w:val="en-GB"/>
              </w:rPr>
            </w:pPr>
            <w:r w:rsidRPr="00725E27">
              <w:rPr>
                <w:rFonts w:eastAsia="Times New Roman" w:cs="Times New Roman"/>
                <w:szCs w:val="24"/>
                <w:lang w:eastAsia="zh-CN"/>
              </w:rPr>
              <w:t>Rolls Flip Charts</w:t>
            </w:r>
          </w:p>
        </w:tc>
        <w:tc>
          <w:tcPr>
            <w:tcW w:w="2070" w:type="dxa"/>
            <w:shd w:val="clear" w:color="auto" w:fill="auto"/>
          </w:tcPr>
          <w:p w14:paraId="24230AE3"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F655AC4"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5 pcs</w:t>
            </w:r>
          </w:p>
        </w:tc>
        <w:tc>
          <w:tcPr>
            <w:tcW w:w="1693" w:type="dxa"/>
            <w:shd w:val="clear" w:color="auto" w:fill="auto"/>
          </w:tcPr>
          <w:p w14:paraId="1E57F9CE"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1:5</w:t>
            </w:r>
          </w:p>
        </w:tc>
      </w:tr>
      <w:tr w:rsidR="00DC0CBC" w:rsidRPr="00725E27" w14:paraId="42AFE898" w14:textId="77777777" w:rsidTr="004D1A88">
        <w:tc>
          <w:tcPr>
            <w:tcW w:w="895" w:type="dxa"/>
            <w:shd w:val="clear" w:color="auto" w:fill="auto"/>
          </w:tcPr>
          <w:p w14:paraId="01C7B3FA"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655022C2"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Reference books: citation guides  </w:t>
            </w:r>
          </w:p>
        </w:tc>
        <w:tc>
          <w:tcPr>
            <w:tcW w:w="2070" w:type="dxa"/>
            <w:shd w:val="clear" w:color="auto" w:fill="auto"/>
          </w:tcPr>
          <w:p w14:paraId="4E525B5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88835C3"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2C83430C"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1:1</w:t>
            </w:r>
          </w:p>
        </w:tc>
      </w:tr>
      <w:tr w:rsidR="00DC0CBC" w:rsidRPr="00725E27" w14:paraId="2B896828" w14:textId="77777777" w:rsidTr="004D1A88">
        <w:tc>
          <w:tcPr>
            <w:tcW w:w="895" w:type="dxa"/>
            <w:shd w:val="clear" w:color="auto" w:fill="auto"/>
          </w:tcPr>
          <w:p w14:paraId="717AE2C3"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125A40FD"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Blue prints and sample plans </w:t>
            </w:r>
          </w:p>
        </w:tc>
        <w:tc>
          <w:tcPr>
            <w:tcW w:w="2070" w:type="dxa"/>
            <w:shd w:val="clear" w:color="auto" w:fill="auto"/>
          </w:tcPr>
          <w:p w14:paraId="2B7BDDFD"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49FFEF9A"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25</w:t>
            </w:r>
          </w:p>
        </w:tc>
        <w:tc>
          <w:tcPr>
            <w:tcW w:w="1693" w:type="dxa"/>
            <w:shd w:val="clear" w:color="auto" w:fill="auto"/>
          </w:tcPr>
          <w:p w14:paraId="7A97C5BA"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1:1</w:t>
            </w:r>
          </w:p>
        </w:tc>
      </w:tr>
      <w:tr w:rsidR="00DC0CBC" w:rsidRPr="00725E27" w14:paraId="1AB203B6" w14:textId="77777777" w:rsidTr="004D1A88">
        <w:tc>
          <w:tcPr>
            <w:tcW w:w="895" w:type="dxa"/>
            <w:shd w:val="clear" w:color="auto" w:fill="auto"/>
          </w:tcPr>
          <w:p w14:paraId="516D9C79"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7518B4E8"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Scale Rulers, protractors and compasses, set-squares  </w:t>
            </w:r>
          </w:p>
        </w:tc>
        <w:tc>
          <w:tcPr>
            <w:tcW w:w="2070" w:type="dxa"/>
            <w:shd w:val="clear" w:color="auto" w:fill="auto"/>
          </w:tcPr>
          <w:p w14:paraId="4FE11826"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trainer’s use</w:t>
            </w:r>
          </w:p>
        </w:tc>
        <w:tc>
          <w:tcPr>
            <w:tcW w:w="1452" w:type="dxa"/>
            <w:shd w:val="clear" w:color="auto" w:fill="auto"/>
          </w:tcPr>
          <w:p w14:paraId="09684AFE"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2 pcs each </w:t>
            </w:r>
          </w:p>
        </w:tc>
        <w:tc>
          <w:tcPr>
            <w:tcW w:w="1693" w:type="dxa"/>
            <w:shd w:val="clear" w:color="auto" w:fill="auto"/>
          </w:tcPr>
          <w:p w14:paraId="011195F2"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2:1</w:t>
            </w:r>
          </w:p>
        </w:tc>
      </w:tr>
      <w:tr w:rsidR="00DC0CBC" w:rsidRPr="00725E27" w14:paraId="35CE24A8" w14:textId="77777777" w:rsidTr="004D1A88">
        <w:tc>
          <w:tcPr>
            <w:tcW w:w="895" w:type="dxa"/>
            <w:shd w:val="clear" w:color="auto" w:fill="auto"/>
          </w:tcPr>
          <w:p w14:paraId="3A4529B2"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0A5D6912"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Graph papers</w:t>
            </w:r>
          </w:p>
          <w:p w14:paraId="3C9499C7" w14:textId="77777777" w:rsidR="004D1A88" w:rsidRPr="00725E27" w:rsidRDefault="004D1A88" w:rsidP="004D1A88">
            <w:pPr>
              <w:spacing w:after="0" w:line="360" w:lineRule="auto"/>
              <w:rPr>
                <w:rFonts w:cs="Times New Roman"/>
                <w:bCs/>
                <w:szCs w:val="24"/>
                <w:lang w:val="en-GB"/>
              </w:rPr>
            </w:pPr>
          </w:p>
        </w:tc>
        <w:tc>
          <w:tcPr>
            <w:tcW w:w="2070" w:type="dxa"/>
            <w:shd w:val="clear" w:color="auto" w:fill="auto"/>
          </w:tcPr>
          <w:p w14:paraId="2BDC30A6"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3943237A"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5FB4CA9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1:1</w:t>
            </w:r>
          </w:p>
        </w:tc>
      </w:tr>
      <w:tr w:rsidR="00DC0CBC" w:rsidRPr="00725E27" w14:paraId="466899C3" w14:textId="77777777" w:rsidTr="004D1A88">
        <w:tc>
          <w:tcPr>
            <w:tcW w:w="895" w:type="dxa"/>
            <w:shd w:val="clear" w:color="auto" w:fill="auto"/>
          </w:tcPr>
          <w:p w14:paraId="40611447"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6753BA10"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Drawings samples</w:t>
            </w:r>
          </w:p>
        </w:tc>
        <w:tc>
          <w:tcPr>
            <w:tcW w:w="2070" w:type="dxa"/>
            <w:shd w:val="clear" w:color="auto" w:fill="auto"/>
          </w:tcPr>
          <w:p w14:paraId="1215E297"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both trainer’s and trainee’ use</w:t>
            </w:r>
          </w:p>
        </w:tc>
        <w:tc>
          <w:tcPr>
            <w:tcW w:w="1452" w:type="dxa"/>
            <w:shd w:val="clear" w:color="auto" w:fill="auto"/>
          </w:tcPr>
          <w:p w14:paraId="6CA2681C"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2D80EF49"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1:1</w:t>
            </w:r>
          </w:p>
        </w:tc>
      </w:tr>
      <w:tr w:rsidR="00DC0CBC" w:rsidRPr="00725E27" w14:paraId="55AD24AA" w14:textId="77777777" w:rsidTr="004D1A88">
        <w:tc>
          <w:tcPr>
            <w:tcW w:w="895" w:type="dxa"/>
            <w:shd w:val="clear" w:color="auto" w:fill="auto"/>
          </w:tcPr>
          <w:p w14:paraId="35DFAA4D"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B</w:t>
            </w:r>
          </w:p>
        </w:tc>
        <w:tc>
          <w:tcPr>
            <w:tcW w:w="8455" w:type="dxa"/>
            <w:gridSpan w:val="4"/>
            <w:shd w:val="clear" w:color="auto" w:fill="auto"/>
          </w:tcPr>
          <w:p w14:paraId="60952B5B"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Learning Facilities &amp; infrastructure</w:t>
            </w:r>
          </w:p>
        </w:tc>
      </w:tr>
      <w:tr w:rsidR="00DC0CBC" w:rsidRPr="00725E27" w14:paraId="3DF8142F" w14:textId="77777777" w:rsidTr="004D1A88">
        <w:tc>
          <w:tcPr>
            <w:tcW w:w="895" w:type="dxa"/>
            <w:shd w:val="clear" w:color="auto" w:fill="auto"/>
          </w:tcPr>
          <w:p w14:paraId="6E646918"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1D20A7AB" w14:textId="77777777" w:rsidR="004D1A88" w:rsidRPr="00725E27" w:rsidRDefault="004D1A88" w:rsidP="004D1A88">
            <w:pPr>
              <w:spacing w:after="0" w:line="360" w:lineRule="auto"/>
              <w:rPr>
                <w:rFonts w:cs="Times New Roman"/>
                <w:bCs/>
                <w:szCs w:val="24"/>
                <w:lang w:val="en-GB"/>
              </w:rPr>
            </w:pPr>
            <w:r w:rsidRPr="00725E27">
              <w:rPr>
                <w:rFonts w:eastAsia="Times New Roman" w:cs="Times New Roman"/>
                <w:szCs w:val="24"/>
                <w:lang w:eastAsia="zh-CN"/>
              </w:rPr>
              <w:t>Whiteboards</w:t>
            </w:r>
          </w:p>
        </w:tc>
        <w:tc>
          <w:tcPr>
            <w:tcW w:w="2070" w:type="dxa"/>
            <w:shd w:val="clear" w:color="auto" w:fill="auto"/>
          </w:tcPr>
          <w:p w14:paraId="08CD1EF8" w14:textId="77777777" w:rsidR="004D1A88" w:rsidRPr="00725E27" w:rsidRDefault="004D1A88" w:rsidP="004D1A88">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4029CD63"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1EB918C6"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1:25</w:t>
            </w:r>
          </w:p>
        </w:tc>
      </w:tr>
      <w:tr w:rsidR="00DC0CBC" w:rsidRPr="00725E27" w14:paraId="2F3BEAE9" w14:textId="77777777" w:rsidTr="004D1A88">
        <w:tc>
          <w:tcPr>
            <w:tcW w:w="895" w:type="dxa"/>
            <w:shd w:val="clear" w:color="auto" w:fill="auto"/>
          </w:tcPr>
          <w:p w14:paraId="712B2803"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1FAAEC3C" w14:textId="77777777" w:rsidR="004D1A88" w:rsidRPr="00725E27" w:rsidRDefault="004D1A88" w:rsidP="004D1A88">
            <w:pPr>
              <w:spacing w:after="0" w:line="360" w:lineRule="auto"/>
              <w:rPr>
                <w:rFonts w:cs="Times New Roman"/>
                <w:szCs w:val="24"/>
                <w:lang w:val="en-ZA"/>
              </w:rPr>
            </w:pPr>
            <w:r w:rsidRPr="00725E27">
              <w:rPr>
                <w:rFonts w:cs="Times New Roman"/>
                <w:szCs w:val="24"/>
                <w:lang w:val="en-ZA"/>
              </w:rPr>
              <w:t xml:space="preserve">Chalkboard </w:t>
            </w:r>
          </w:p>
        </w:tc>
        <w:tc>
          <w:tcPr>
            <w:tcW w:w="2070" w:type="dxa"/>
            <w:shd w:val="clear" w:color="auto" w:fill="auto"/>
          </w:tcPr>
          <w:p w14:paraId="7B35780F" w14:textId="77777777" w:rsidR="004D1A88" w:rsidRPr="00725E27" w:rsidRDefault="004D1A88" w:rsidP="004D1A88">
            <w:pPr>
              <w:spacing w:after="0" w:line="360" w:lineRule="auto"/>
              <w:rPr>
                <w:rFonts w:cs="Times New Roman"/>
                <w:bCs/>
                <w:szCs w:val="24"/>
                <w:highlight w:val="yellow"/>
                <w:lang w:val="en-GB"/>
              </w:rPr>
            </w:pPr>
            <w:r w:rsidRPr="00725E27">
              <w:rPr>
                <w:rFonts w:cs="Times New Roman"/>
                <w:bCs/>
                <w:szCs w:val="24"/>
                <w:lang w:val="en-GB"/>
              </w:rPr>
              <w:t>For trainer’s use</w:t>
            </w:r>
          </w:p>
        </w:tc>
        <w:tc>
          <w:tcPr>
            <w:tcW w:w="1452" w:type="dxa"/>
            <w:shd w:val="clear" w:color="auto" w:fill="auto"/>
          </w:tcPr>
          <w:p w14:paraId="4D4BD57A"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 pc</w:t>
            </w:r>
          </w:p>
        </w:tc>
        <w:tc>
          <w:tcPr>
            <w:tcW w:w="1693" w:type="dxa"/>
            <w:shd w:val="clear" w:color="auto" w:fill="auto"/>
          </w:tcPr>
          <w:p w14:paraId="7149973D"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1:25</w:t>
            </w:r>
          </w:p>
        </w:tc>
      </w:tr>
      <w:tr w:rsidR="00DC0CBC" w:rsidRPr="00725E27" w14:paraId="0D6D8DDE" w14:textId="77777777" w:rsidTr="004D1A88">
        <w:trPr>
          <w:trHeight w:val="664"/>
        </w:trPr>
        <w:tc>
          <w:tcPr>
            <w:tcW w:w="895" w:type="dxa"/>
            <w:shd w:val="clear" w:color="auto" w:fill="auto"/>
          </w:tcPr>
          <w:p w14:paraId="28AFA7EA"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75C9897B"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Classroom </w:t>
            </w:r>
          </w:p>
        </w:tc>
        <w:tc>
          <w:tcPr>
            <w:tcW w:w="2070" w:type="dxa"/>
            <w:shd w:val="clear" w:color="auto" w:fill="auto"/>
          </w:tcPr>
          <w:p w14:paraId="4FAC2CD8"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9m by 8m</w:t>
            </w:r>
          </w:p>
        </w:tc>
        <w:tc>
          <w:tcPr>
            <w:tcW w:w="1452" w:type="dxa"/>
            <w:shd w:val="clear" w:color="auto" w:fill="auto"/>
          </w:tcPr>
          <w:p w14:paraId="1B41295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1 </w:t>
            </w:r>
          </w:p>
        </w:tc>
        <w:tc>
          <w:tcPr>
            <w:tcW w:w="1693" w:type="dxa"/>
            <w:shd w:val="clear" w:color="auto" w:fill="auto"/>
          </w:tcPr>
          <w:p w14:paraId="2DDCDF41"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1:25</w:t>
            </w:r>
          </w:p>
        </w:tc>
      </w:tr>
      <w:tr w:rsidR="00DC0CBC" w:rsidRPr="00725E27" w14:paraId="4D833DCD" w14:textId="77777777" w:rsidTr="004D1A88">
        <w:tc>
          <w:tcPr>
            <w:tcW w:w="895" w:type="dxa"/>
            <w:shd w:val="clear" w:color="auto" w:fill="auto"/>
          </w:tcPr>
          <w:p w14:paraId="3EE83B8A"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C</w:t>
            </w:r>
          </w:p>
        </w:tc>
        <w:tc>
          <w:tcPr>
            <w:tcW w:w="8455" w:type="dxa"/>
            <w:gridSpan w:val="4"/>
            <w:shd w:val="clear" w:color="auto" w:fill="auto"/>
          </w:tcPr>
          <w:p w14:paraId="6E40F851"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Consumable materials</w:t>
            </w:r>
          </w:p>
        </w:tc>
      </w:tr>
      <w:tr w:rsidR="00DC0CBC" w:rsidRPr="00725E27" w14:paraId="16156F73" w14:textId="77777777" w:rsidTr="004D1A88">
        <w:trPr>
          <w:trHeight w:val="495"/>
        </w:trPr>
        <w:tc>
          <w:tcPr>
            <w:tcW w:w="895" w:type="dxa"/>
            <w:shd w:val="clear" w:color="auto" w:fill="auto"/>
          </w:tcPr>
          <w:p w14:paraId="3EE6BD69"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34FD3A1D" w14:textId="77777777" w:rsidR="004D1A88" w:rsidRPr="00725E27" w:rsidRDefault="004D1A88" w:rsidP="004D1A88">
            <w:pPr>
              <w:spacing w:after="0" w:line="360" w:lineRule="auto"/>
              <w:rPr>
                <w:rFonts w:cs="Times New Roman"/>
                <w:bCs/>
                <w:szCs w:val="24"/>
                <w:lang w:val="en-GB"/>
              </w:rPr>
            </w:pPr>
            <w:r w:rsidRPr="00725E27">
              <w:rPr>
                <w:rFonts w:eastAsia="Times New Roman" w:cs="Times New Roman"/>
                <w:szCs w:val="24"/>
                <w:lang w:eastAsia="zh-CN"/>
              </w:rPr>
              <w:t>Assorted colour of whiteboard markers</w:t>
            </w:r>
          </w:p>
        </w:tc>
        <w:tc>
          <w:tcPr>
            <w:tcW w:w="2070" w:type="dxa"/>
            <w:shd w:val="clear" w:color="auto" w:fill="auto"/>
          </w:tcPr>
          <w:p w14:paraId="71AB439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524E29D7"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10 pcs</w:t>
            </w:r>
          </w:p>
        </w:tc>
        <w:tc>
          <w:tcPr>
            <w:tcW w:w="1693" w:type="dxa"/>
            <w:shd w:val="clear" w:color="auto" w:fill="auto"/>
          </w:tcPr>
          <w:p w14:paraId="1BA7F958"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10:1</w:t>
            </w:r>
          </w:p>
        </w:tc>
      </w:tr>
      <w:tr w:rsidR="00DC0CBC" w:rsidRPr="00725E27" w14:paraId="10E1BACD" w14:textId="77777777" w:rsidTr="004D1A88">
        <w:tc>
          <w:tcPr>
            <w:tcW w:w="895" w:type="dxa"/>
            <w:shd w:val="clear" w:color="auto" w:fill="auto"/>
          </w:tcPr>
          <w:p w14:paraId="4F615762"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646224D0"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Stationery </w:t>
            </w:r>
          </w:p>
        </w:tc>
        <w:tc>
          <w:tcPr>
            <w:tcW w:w="2070" w:type="dxa"/>
            <w:shd w:val="clear" w:color="auto" w:fill="auto"/>
          </w:tcPr>
          <w:p w14:paraId="242B3414"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2879A80D"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25 pcs </w:t>
            </w:r>
          </w:p>
        </w:tc>
        <w:tc>
          <w:tcPr>
            <w:tcW w:w="1693" w:type="dxa"/>
            <w:shd w:val="clear" w:color="auto" w:fill="auto"/>
          </w:tcPr>
          <w:p w14:paraId="5E30CAD2"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1:1</w:t>
            </w:r>
          </w:p>
        </w:tc>
      </w:tr>
      <w:tr w:rsidR="00DC0CBC" w:rsidRPr="00725E27" w14:paraId="280A6A4B" w14:textId="77777777" w:rsidTr="004D1A88">
        <w:tc>
          <w:tcPr>
            <w:tcW w:w="895" w:type="dxa"/>
            <w:shd w:val="clear" w:color="auto" w:fill="auto"/>
          </w:tcPr>
          <w:p w14:paraId="3EC7FC27"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D</w:t>
            </w:r>
          </w:p>
        </w:tc>
        <w:tc>
          <w:tcPr>
            <w:tcW w:w="8455" w:type="dxa"/>
            <w:gridSpan w:val="4"/>
            <w:shd w:val="clear" w:color="auto" w:fill="auto"/>
          </w:tcPr>
          <w:p w14:paraId="1921280E" w14:textId="77777777" w:rsidR="004D1A88" w:rsidRPr="00725E27" w:rsidRDefault="004D1A88" w:rsidP="004D1A88">
            <w:pPr>
              <w:spacing w:after="0" w:line="360" w:lineRule="auto"/>
              <w:rPr>
                <w:rFonts w:cs="Times New Roman"/>
                <w:b/>
                <w:szCs w:val="24"/>
                <w:lang w:val="en-GB"/>
              </w:rPr>
            </w:pPr>
            <w:r w:rsidRPr="00725E27">
              <w:rPr>
                <w:rFonts w:cs="Times New Roman"/>
                <w:b/>
                <w:szCs w:val="24"/>
                <w:lang w:val="en-GB"/>
              </w:rPr>
              <w:t>Tools and Equipment</w:t>
            </w:r>
          </w:p>
        </w:tc>
      </w:tr>
      <w:tr w:rsidR="00DC0CBC" w:rsidRPr="00725E27" w14:paraId="15DBF71B" w14:textId="77777777" w:rsidTr="004D1A88">
        <w:trPr>
          <w:trHeight w:val="600"/>
        </w:trPr>
        <w:tc>
          <w:tcPr>
            <w:tcW w:w="895" w:type="dxa"/>
            <w:shd w:val="clear" w:color="auto" w:fill="auto"/>
          </w:tcPr>
          <w:p w14:paraId="329C847B"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3993363B" w14:textId="77777777" w:rsidR="004D1A88" w:rsidRPr="00725E27" w:rsidRDefault="004D1A88" w:rsidP="004D1A88">
            <w:pPr>
              <w:spacing w:after="0" w:line="360" w:lineRule="auto"/>
              <w:rPr>
                <w:rFonts w:cs="Times New Roman"/>
                <w:bCs/>
                <w:szCs w:val="24"/>
                <w:lang w:val="en-GB"/>
              </w:rPr>
            </w:pPr>
            <w:r w:rsidRPr="00725E27">
              <w:rPr>
                <w:rFonts w:eastAsia="Times New Roman" w:cs="Times New Roman"/>
                <w:szCs w:val="24"/>
                <w:lang w:eastAsia="zh-CN"/>
              </w:rPr>
              <w:t>Scientific calculator</w:t>
            </w:r>
          </w:p>
        </w:tc>
        <w:tc>
          <w:tcPr>
            <w:tcW w:w="2070" w:type="dxa"/>
            <w:shd w:val="clear" w:color="auto" w:fill="auto"/>
          </w:tcPr>
          <w:p w14:paraId="5F943D37"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54FD4145"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25 pcs</w:t>
            </w:r>
          </w:p>
        </w:tc>
        <w:tc>
          <w:tcPr>
            <w:tcW w:w="1693" w:type="dxa"/>
            <w:shd w:val="clear" w:color="auto" w:fill="auto"/>
          </w:tcPr>
          <w:p w14:paraId="12BDC930"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1:1</w:t>
            </w:r>
          </w:p>
        </w:tc>
      </w:tr>
      <w:tr w:rsidR="00DC0CBC" w:rsidRPr="00725E27" w14:paraId="19311B49" w14:textId="77777777" w:rsidTr="004D1A88">
        <w:tc>
          <w:tcPr>
            <w:tcW w:w="895" w:type="dxa"/>
            <w:shd w:val="clear" w:color="auto" w:fill="auto"/>
          </w:tcPr>
          <w:p w14:paraId="32A370EB"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432FC45B"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Projector  </w:t>
            </w:r>
          </w:p>
        </w:tc>
        <w:tc>
          <w:tcPr>
            <w:tcW w:w="2070" w:type="dxa"/>
            <w:shd w:val="clear" w:color="auto" w:fill="auto"/>
          </w:tcPr>
          <w:p w14:paraId="1A8CC0DC"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24CF7DA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1 </w:t>
            </w:r>
            <w:proofErr w:type="gramStart"/>
            <w:r w:rsidRPr="00725E27">
              <w:rPr>
                <w:rFonts w:cs="Times New Roman"/>
                <w:bCs/>
                <w:szCs w:val="24"/>
                <w:lang w:val="en-GB"/>
              </w:rPr>
              <w:t>pcs</w:t>
            </w:r>
            <w:proofErr w:type="gramEnd"/>
          </w:p>
        </w:tc>
        <w:tc>
          <w:tcPr>
            <w:tcW w:w="1693" w:type="dxa"/>
            <w:shd w:val="clear" w:color="auto" w:fill="auto"/>
          </w:tcPr>
          <w:p w14:paraId="47155A2C"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1:25</w:t>
            </w:r>
          </w:p>
        </w:tc>
      </w:tr>
      <w:tr w:rsidR="00DC0CBC" w:rsidRPr="00725E27" w14:paraId="5C8B398E" w14:textId="77777777" w:rsidTr="004D1A88">
        <w:tc>
          <w:tcPr>
            <w:tcW w:w="895" w:type="dxa"/>
            <w:shd w:val="clear" w:color="auto" w:fill="auto"/>
          </w:tcPr>
          <w:p w14:paraId="0BF07612"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22EE4D02"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Computers/laptop  </w:t>
            </w:r>
          </w:p>
          <w:p w14:paraId="2B0D0F9C"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val="en-ZA" w:eastAsia="zh-CN"/>
              </w:rPr>
              <w:t>installed with software’s</w:t>
            </w:r>
          </w:p>
        </w:tc>
        <w:tc>
          <w:tcPr>
            <w:tcW w:w="2070" w:type="dxa"/>
            <w:shd w:val="clear" w:color="auto" w:fill="auto"/>
          </w:tcPr>
          <w:p w14:paraId="2F1C8AE5"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75094802"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13 pcs</w:t>
            </w:r>
          </w:p>
        </w:tc>
        <w:tc>
          <w:tcPr>
            <w:tcW w:w="1693" w:type="dxa"/>
            <w:shd w:val="clear" w:color="auto" w:fill="auto"/>
          </w:tcPr>
          <w:p w14:paraId="001C663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 xml:space="preserve">1:2 </w:t>
            </w:r>
          </w:p>
        </w:tc>
      </w:tr>
      <w:tr w:rsidR="004D1A88" w:rsidRPr="00725E27" w14:paraId="38836350" w14:textId="77777777" w:rsidTr="004D1A88">
        <w:tc>
          <w:tcPr>
            <w:tcW w:w="895" w:type="dxa"/>
            <w:shd w:val="clear" w:color="auto" w:fill="auto"/>
          </w:tcPr>
          <w:p w14:paraId="642BDF0B" w14:textId="77777777" w:rsidR="004D1A88" w:rsidRPr="00725E27" w:rsidRDefault="004D1A88" w:rsidP="004470E5">
            <w:pPr>
              <w:pStyle w:val="ListParagraph"/>
              <w:numPr>
                <w:ilvl w:val="0"/>
                <w:numId w:val="44"/>
              </w:numPr>
              <w:spacing w:after="0" w:line="360" w:lineRule="auto"/>
              <w:contextualSpacing w:val="0"/>
              <w:rPr>
                <w:bCs/>
                <w:szCs w:val="24"/>
                <w:lang w:val="en-GB"/>
              </w:rPr>
            </w:pPr>
          </w:p>
        </w:tc>
        <w:tc>
          <w:tcPr>
            <w:tcW w:w="3240" w:type="dxa"/>
            <w:shd w:val="clear" w:color="auto" w:fill="auto"/>
          </w:tcPr>
          <w:p w14:paraId="021884CA" w14:textId="77777777" w:rsidR="004D1A88" w:rsidRPr="00725E27" w:rsidRDefault="004D1A88" w:rsidP="004D1A88">
            <w:pPr>
              <w:spacing w:after="0" w:line="360" w:lineRule="auto"/>
              <w:contextualSpacing/>
              <w:rPr>
                <w:rFonts w:eastAsia="Times New Roman" w:cs="Times New Roman"/>
                <w:szCs w:val="24"/>
                <w:lang w:eastAsia="zh-CN"/>
              </w:rPr>
            </w:pPr>
            <w:r w:rsidRPr="00725E27">
              <w:rPr>
                <w:rFonts w:eastAsia="Times New Roman" w:cs="Times New Roman"/>
                <w:szCs w:val="24"/>
                <w:lang w:eastAsia="zh-CN"/>
              </w:rPr>
              <w:t xml:space="preserve">Printer </w:t>
            </w:r>
          </w:p>
        </w:tc>
        <w:tc>
          <w:tcPr>
            <w:tcW w:w="2070" w:type="dxa"/>
            <w:shd w:val="clear" w:color="auto" w:fill="auto"/>
          </w:tcPr>
          <w:p w14:paraId="01AADA0E"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For trainee’s use</w:t>
            </w:r>
          </w:p>
        </w:tc>
        <w:tc>
          <w:tcPr>
            <w:tcW w:w="1452" w:type="dxa"/>
            <w:shd w:val="clear" w:color="auto" w:fill="auto"/>
          </w:tcPr>
          <w:p w14:paraId="127C060F"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w:t>
            </w:r>
          </w:p>
        </w:tc>
        <w:tc>
          <w:tcPr>
            <w:tcW w:w="1693" w:type="dxa"/>
            <w:shd w:val="clear" w:color="auto" w:fill="auto"/>
          </w:tcPr>
          <w:p w14:paraId="3B01360D" w14:textId="77777777" w:rsidR="004D1A88" w:rsidRPr="00725E27" w:rsidRDefault="004D1A88" w:rsidP="004D1A88">
            <w:pPr>
              <w:spacing w:after="0" w:line="360" w:lineRule="auto"/>
              <w:rPr>
                <w:rFonts w:cs="Times New Roman"/>
                <w:bCs/>
                <w:szCs w:val="24"/>
                <w:lang w:val="en-GB"/>
              </w:rPr>
            </w:pPr>
            <w:r w:rsidRPr="00725E27">
              <w:rPr>
                <w:rFonts w:cs="Times New Roman"/>
                <w:bCs/>
                <w:szCs w:val="24"/>
                <w:lang w:val="en-GB"/>
              </w:rPr>
              <w:t>1:25</w:t>
            </w:r>
          </w:p>
        </w:tc>
      </w:tr>
    </w:tbl>
    <w:p w14:paraId="50D95D5A" w14:textId="6012264F" w:rsidR="00D01752" w:rsidRPr="00725E27" w:rsidRDefault="00D01752" w:rsidP="00ED441B">
      <w:pPr>
        <w:rPr>
          <w:rFonts w:eastAsia="SimSun" w:cs="Times New Roman"/>
          <w:b/>
          <w:szCs w:val="24"/>
        </w:rPr>
      </w:pPr>
    </w:p>
    <w:sectPr w:rsidR="00D01752" w:rsidRPr="00725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051F4" w14:textId="77777777" w:rsidR="00730ABF" w:rsidRDefault="00730ABF">
      <w:pPr>
        <w:spacing w:after="0" w:line="240" w:lineRule="auto"/>
      </w:pPr>
      <w:r>
        <w:separator/>
      </w:r>
    </w:p>
  </w:endnote>
  <w:endnote w:type="continuationSeparator" w:id="0">
    <w:p w14:paraId="41E3F4D1" w14:textId="77777777" w:rsidR="00730ABF" w:rsidRDefault="0073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Mincho">
    <w:altName w:val="@MS Gothic"/>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91046"/>
      <w:docPartObj>
        <w:docPartGallery w:val="Page Numbers (Bottom of Page)"/>
        <w:docPartUnique/>
      </w:docPartObj>
    </w:sdtPr>
    <w:sdtEndPr>
      <w:rPr>
        <w:noProof/>
      </w:rPr>
    </w:sdtEndPr>
    <w:sdtContent>
      <w:p w14:paraId="4EB35457" w14:textId="77777777" w:rsidR="003A277C" w:rsidRDefault="003A27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6772" w14:textId="77777777" w:rsidR="003A277C" w:rsidRPr="00C304E8" w:rsidRDefault="003A277C">
    <w:pPr>
      <w:pStyle w:val="Footer"/>
      <w:rPr>
        <w:color w:val="FF0000"/>
      </w:rPr>
    </w:pPr>
    <w:r w:rsidRPr="00C304E8">
      <w:rPr>
        <w:color w:val="FF0000"/>
      </w:rPr>
      <w:t>©QAI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BD18A" w14:textId="77777777" w:rsidR="00730ABF" w:rsidRDefault="00730ABF">
      <w:pPr>
        <w:spacing w:after="0" w:line="240" w:lineRule="auto"/>
      </w:pPr>
      <w:r>
        <w:separator/>
      </w:r>
    </w:p>
  </w:footnote>
  <w:footnote w:type="continuationSeparator" w:id="0">
    <w:p w14:paraId="433FE8AD" w14:textId="77777777" w:rsidR="00730ABF" w:rsidRDefault="00730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655C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7C31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9A4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9E5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EE69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F73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FE454E"/>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8" w15:restartNumberingAfterBreak="0">
    <w:nsid w:val="01037953"/>
    <w:multiLevelType w:val="multilevel"/>
    <w:tmpl w:val="4C1AD02C"/>
    <w:lvl w:ilvl="0">
      <w:start w:val="1"/>
      <w:numFmt w:val="decimal"/>
      <w:lvlText w:val="%1."/>
      <w:lvlJc w:val="left"/>
      <w:pPr>
        <w:ind w:left="540" w:hanging="540"/>
      </w:pPr>
      <w:rPr>
        <w:rFonts w:hint="default"/>
      </w:rPr>
    </w:lvl>
    <w:lvl w:ilvl="1">
      <w:start w:val="7"/>
      <w:numFmt w:val="decimal"/>
      <w:lvlText w:val="%1.%2."/>
      <w:lvlJc w:val="left"/>
      <w:pPr>
        <w:ind w:left="742" w:hanging="54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9" w15:restartNumberingAfterBreak="0">
    <w:nsid w:val="010550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1106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1D447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24F452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25775B8"/>
    <w:multiLevelType w:val="hybridMultilevel"/>
    <w:tmpl w:val="ED5A2A4E"/>
    <w:lvl w:ilvl="0" w:tplc="A76A2C3C">
      <w:start w:val="1"/>
      <w:numFmt w:val="decimal"/>
      <w:lvlText w:val="1.2.1.%1"/>
      <w:lvlJc w:val="left"/>
      <w:pPr>
        <w:ind w:left="216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27335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2C16765"/>
    <w:multiLevelType w:val="multilevel"/>
    <w:tmpl w:val="D8FAAA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550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3632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36E3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3AA43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3AB71CC"/>
    <w:multiLevelType w:val="multilevel"/>
    <w:tmpl w:val="03AB71CC"/>
    <w:lvl w:ilvl="0">
      <w:start w:val="1"/>
      <w:numFmt w:val="decimal"/>
      <w:lvlText w:val="%1."/>
      <w:lvlJc w:val="left"/>
      <w:pPr>
        <w:ind w:left="501" w:hanging="360"/>
      </w:pPr>
      <w:rPr>
        <w:b w:val="0"/>
      </w:rPr>
    </w:lvl>
    <w:lvl w:ilvl="1">
      <w:start w:val="1"/>
      <w:numFmt w:val="decimal"/>
      <w:isLgl/>
      <w:lvlText w:val="%1.%2"/>
      <w:lvlJc w:val="left"/>
      <w:pPr>
        <w:ind w:left="20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567" w:hanging="720"/>
      </w:pPr>
      <w:rPr>
        <w:rFonts w:hint="default"/>
      </w:rPr>
    </w:lvl>
    <w:lvl w:ilvl="4">
      <w:start w:val="1"/>
      <w:numFmt w:val="decimal"/>
      <w:isLgl/>
      <w:lvlText w:val="%1.%2.%3.%4.%5"/>
      <w:lvlJc w:val="left"/>
      <w:pPr>
        <w:ind w:left="927" w:hanging="1080"/>
      </w:pPr>
      <w:rPr>
        <w:rFonts w:hint="default"/>
      </w:rPr>
    </w:lvl>
    <w:lvl w:ilvl="5">
      <w:start w:val="1"/>
      <w:numFmt w:val="decimal"/>
      <w:isLgl/>
      <w:lvlText w:val="%1.%2.%3.%4.%5.%6"/>
      <w:lvlJc w:val="left"/>
      <w:pPr>
        <w:ind w:left="927" w:hanging="1080"/>
      </w:pPr>
      <w:rPr>
        <w:rFonts w:hint="default"/>
      </w:rPr>
    </w:lvl>
    <w:lvl w:ilvl="6">
      <w:start w:val="1"/>
      <w:numFmt w:val="decimal"/>
      <w:isLgl/>
      <w:lvlText w:val="%1.%2.%3.%4.%5.%6.%7"/>
      <w:lvlJc w:val="left"/>
      <w:pPr>
        <w:ind w:left="1287" w:hanging="1440"/>
      </w:pPr>
      <w:rPr>
        <w:rFonts w:hint="default"/>
      </w:rPr>
    </w:lvl>
    <w:lvl w:ilvl="7">
      <w:start w:val="1"/>
      <w:numFmt w:val="decimal"/>
      <w:isLgl/>
      <w:lvlText w:val="%1.%2.%3.%4.%5.%6.%7.%8"/>
      <w:lvlJc w:val="left"/>
      <w:pPr>
        <w:ind w:left="1287" w:hanging="1440"/>
      </w:pPr>
      <w:rPr>
        <w:rFonts w:hint="default"/>
      </w:rPr>
    </w:lvl>
    <w:lvl w:ilvl="8">
      <w:start w:val="1"/>
      <w:numFmt w:val="decimal"/>
      <w:isLgl/>
      <w:lvlText w:val="%1.%2.%3.%4.%5.%6.%7.%8.%9"/>
      <w:lvlJc w:val="left"/>
      <w:pPr>
        <w:ind w:left="1647" w:hanging="1800"/>
      </w:pPr>
      <w:rPr>
        <w:rFonts w:hint="default"/>
      </w:rPr>
    </w:lvl>
  </w:abstractNum>
  <w:abstractNum w:abstractNumId="21" w15:restartNumberingAfterBreak="0">
    <w:nsid w:val="03CA1A22"/>
    <w:multiLevelType w:val="multilevel"/>
    <w:tmpl w:val="03CA1A22"/>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 w15:restartNumberingAfterBreak="0">
    <w:nsid w:val="03F15274"/>
    <w:multiLevelType w:val="multilevel"/>
    <w:tmpl w:val="EC74B3B2"/>
    <w:lvl w:ilvl="0">
      <w:start w:val="1"/>
      <w:numFmt w:val="bullet"/>
      <w:lvlText w:val=""/>
      <w:lvlJc w:val="left"/>
      <w:pPr>
        <w:ind w:left="360" w:hanging="360"/>
      </w:pPr>
      <w:rPr>
        <w:rFonts w:ascii="Symbol" w:hAnsi="Symbol"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04195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41F5071"/>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4944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04974A70"/>
    <w:multiLevelType w:val="multilevel"/>
    <w:tmpl w:val="04974A70"/>
    <w:lvl w:ilvl="0">
      <w:start w:val="1"/>
      <w:numFmt w:val="decimal"/>
      <w:lvlText w:val="%1"/>
      <w:lvlJc w:val="left"/>
      <w:pPr>
        <w:ind w:left="600" w:hanging="600"/>
      </w:pPr>
      <w:rPr>
        <w:rFonts w:ascii="Times New Roman" w:hAnsi="Times New Roman" w:cs="Times New Roman" w:hint="default"/>
      </w:rPr>
    </w:lvl>
    <w:lvl w:ilvl="1">
      <w:start w:val="10"/>
      <w:numFmt w:val="decimal"/>
      <w:lvlText w:val="%1.%2"/>
      <w:lvlJc w:val="left"/>
      <w:pPr>
        <w:ind w:left="968" w:hanging="600"/>
      </w:pPr>
      <w:rPr>
        <w:rFonts w:ascii="Times New Roman" w:hAnsi="Times New Roman" w:cs="Times New Roman" w:hint="default"/>
      </w:rPr>
    </w:lvl>
    <w:lvl w:ilvl="2">
      <w:start w:val="1"/>
      <w:numFmt w:val="decimal"/>
      <w:lvlText w:val="%1.%2.%3"/>
      <w:lvlJc w:val="left"/>
      <w:pPr>
        <w:ind w:left="1456" w:hanging="720"/>
      </w:pPr>
      <w:rPr>
        <w:rFonts w:ascii="Times New Roman" w:hAnsi="Times New Roman" w:cs="Times New Roman" w:hint="default"/>
      </w:rPr>
    </w:lvl>
    <w:lvl w:ilvl="3">
      <w:start w:val="1"/>
      <w:numFmt w:val="decimal"/>
      <w:lvlText w:val="%1.%2.%3.%4"/>
      <w:lvlJc w:val="left"/>
      <w:pPr>
        <w:ind w:left="1824" w:hanging="720"/>
      </w:pPr>
      <w:rPr>
        <w:rFonts w:ascii="Times New Roman" w:hAnsi="Times New Roman" w:cs="Times New Roman" w:hint="default"/>
      </w:rPr>
    </w:lvl>
    <w:lvl w:ilvl="4">
      <w:start w:val="1"/>
      <w:numFmt w:val="decimal"/>
      <w:lvlText w:val="%1.%2.%3.%4.%5"/>
      <w:lvlJc w:val="left"/>
      <w:pPr>
        <w:ind w:left="2552" w:hanging="1080"/>
      </w:pPr>
      <w:rPr>
        <w:rFonts w:ascii="Times New Roman" w:hAnsi="Times New Roman" w:cs="Times New Roman" w:hint="default"/>
      </w:rPr>
    </w:lvl>
    <w:lvl w:ilvl="5">
      <w:start w:val="1"/>
      <w:numFmt w:val="decimal"/>
      <w:lvlText w:val="%1.%2.%3.%4.%5.%6"/>
      <w:lvlJc w:val="left"/>
      <w:pPr>
        <w:ind w:left="2920" w:hanging="1080"/>
      </w:pPr>
      <w:rPr>
        <w:rFonts w:ascii="Times New Roman" w:hAnsi="Times New Roman" w:cs="Times New Roman" w:hint="default"/>
      </w:rPr>
    </w:lvl>
    <w:lvl w:ilvl="6">
      <w:start w:val="1"/>
      <w:numFmt w:val="decimal"/>
      <w:lvlText w:val="%1.%2.%3.%4.%5.%6.%7"/>
      <w:lvlJc w:val="left"/>
      <w:pPr>
        <w:ind w:left="3648" w:hanging="1440"/>
      </w:pPr>
      <w:rPr>
        <w:rFonts w:ascii="Times New Roman" w:hAnsi="Times New Roman" w:cs="Times New Roman" w:hint="default"/>
      </w:rPr>
    </w:lvl>
    <w:lvl w:ilvl="7">
      <w:start w:val="1"/>
      <w:numFmt w:val="decimal"/>
      <w:lvlText w:val="%1.%2.%3.%4.%5.%6.%7.%8"/>
      <w:lvlJc w:val="left"/>
      <w:pPr>
        <w:ind w:left="4016" w:hanging="1440"/>
      </w:pPr>
      <w:rPr>
        <w:rFonts w:ascii="Times New Roman" w:hAnsi="Times New Roman" w:cs="Times New Roman" w:hint="default"/>
      </w:rPr>
    </w:lvl>
    <w:lvl w:ilvl="8">
      <w:start w:val="1"/>
      <w:numFmt w:val="decimal"/>
      <w:lvlText w:val="%1.%2.%3.%4.%5.%6.%7.%8.%9"/>
      <w:lvlJc w:val="left"/>
      <w:pPr>
        <w:ind w:left="4744" w:hanging="1800"/>
      </w:pPr>
      <w:rPr>
        <w:rFonts w:ascii="Times New Roman" w:hAnsi="Times New Roman" w:cs="Times New Roman" w:hint="default"/>
      </w:rPr>
    </w:lvl>
  </w:abstractNum>
  <w:abstractNum w:abstractNumId="27" w15:restartNumberingAfterBreak="0">
    <w:nsid w:val="04C11011"/>
    <w:multiLevelType w:val="multilevel"/>
    <w:tmpl w:val="A7AA8D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4CD6A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05012DB9"/>
    <w:multiLevelType w:val="multilevel"/>
    <w:tmpl w:val="05012DB9"/>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30" w15:restartNumberingAfterBreak="0">
    <w:nsid w:val="05204E72"/>
    <w:multiLevelType w:val="multilevel"/>
    <w:tmpl w:val="3E468A60"/>
    <w:lvl w:ilvl="0">
      <w:start w:val="3"/>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05233C7E"/>
    <w:multiLevelType w:val="multilevel"/>
    <w:tmpl w:val="408ED2CA"/>
    <w:lvl w:ilvl="0">
      <w:start w:val="1"/>
      <w:numFmt w:val="decimal"/>
      <w:lvlText w:val="%1."/>
      <w:lvlJc w:val="left"/>
      <w:pPr>
        <w:ind w:left="600" w:hanging="600"/>
      </w:pPr>
      <w:rPr>
        <w:rFonts w:hint="default"/>
        <w:color w:val="auto"/>
        <w:sz w:val="24"/>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53B5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056365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062D0A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06301239"/>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063140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066E5C64"/>
    <w:multiLevelType w:val="multilevel"/>
    <w:tmpl w:val="B99C44C4"/>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8" w15:restartNumberingAfterBreak="0">
    <w:nsid w:val="06807FB5"/>
    <w:multiLevelType w:val="multilevel"/>
    <w:tmpl w:val="CF3CE4AE"/>
    <w:lvl w:ilvl="0">
      <w:start w:val="1"/>
      <w:numFmt w:val="decimal"/>
      <w:lvlText w:val="%1."/>
      <w:lvlJc w:val="left"/>
      <w:pPr>
        <w:ind w:left="720" w:hanging="360"/>
      </w:pPr>
      <w:rPr>
        <w:b w:val="0"/>
        <w:bCs/>
      </w:rPr>
    </w:lvl>
    <w:lvl w:ilvl="1">
      <w:start w:val="4"/>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9" w15:restartNumberingAfterBreak="0">
    <w:nsid w:val="06CC7A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0746373D"/>
    <w:multiLevelType w:val="multilevel"/>
    <w:tmpl w:val="BE8ED0CE"/>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1" w15:restartNumberingAfterBreak="0">
    <w:nsid w:val="0755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07C71F6A"/>
    <w:multiLevelType w:val="hybridMultilevel"/>
    <w:tmpl w:val="B73A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7E502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08380389"/>
    <w:multiLevelType w:val="multilevel"/>
    <w:tmpl w:val="619E4F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08490ECD"/>
    <w:multiLevelType w:val="multilevel"/>
    <w:tmpl w:val="02D2AB7E"/>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6" w15:restartNumberingAfterBreak="0">
    <w:nsid w:val="089207DC"/>
    <w:multiLevelType w:val="multilevel"/>
    <w:tmpl w:val="24CE456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08A60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08B07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08DF1473"/>
    <w:multiLevelType w:val="multilevel"/>
    <w:tmpl w:val="66D209B8"/>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08EC0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09040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091D58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091E69B7"/>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54" w15:restartNumberingAfterBreak="0">
    <w:nsid w:val="09830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09A10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09E0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0A115F31"/>
    <w:multiLevelType w:val="multilevel"/>
    <w:tmpl w:val="D1AEB534"/>
    <w:lvl w:ilvl="0">
      <w:start w:val="1"/>
      <w:numFmt w:val="decimal"/>
      <w:lvlText w:val="%1."/>
      <w:lvlJc w:val="left"/>
      <w:pPr>
        <w:ind w:left="720" w:hanging="360"/>
      </w:pPr>
      <w:rPr>
        <w:b w:val="0"/>
        <w:bCs w:val="0"/>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0A882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0AA22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0B1A1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0B3474E3"/>
    <w:multiLevelType w:val="multilevel"/>
    <w:tmpl w:val="0B3474E3"/>
    <w:lvl w:ilvl="0">
      <w:start w:val="8"/>
      <w:numFmt w:val="decimal"/>
      <w:lvlText w:val="%1"/>
      <w:lvlJc w:val="left"/>
      <w:pPr>
        <w:ind w:left="480" w:hanging="480"/>
      </w:pPr>
      <w:rPr>
        <w:rFonts w:ascii="Times New Roman" w:hAnsi="Times New Roman" w:cs="Times New Roman" w:hint="default"/>
      </w:rPr>
    </w:lvl>
    <w:lvl w:ilvl="1">
      <w:start w:val="4"/>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2" w15:restartNumberingAfterBreak="0">
    <w:nsid w:val="0B4046EA"/>
    <w:multiLevelType w:val="hybridMultilevel"/>
    <w:tmpl w:val="A0F4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B4513C8"/>
    <w:multiLevelType w:val="multilevel"/>
    <w:tmpl w:val="2E525A5A"/>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4" w15:restartNumberingAfterBreak="0">
    <w:nsid w:val="0B4A39CC"/>
    <w:multiLevelType w:val="multilevel"/>
    <w:tmpl w:val="0B4A39C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5" w15:restartNumberingAfterBreak="0">
    <w:nsid w:val="0B63153B"/>
    <w:multiLevelType w:val="hybridMultilevel"/>
    <w:tmpl w:val="690EC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B696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0B7F28C1"/>
    <w:multiLevelType w:val="multilevel"/>
    <w:tmpl w:val="E4B8E588"/>
    <w:lvl w:ilvl="0">
      <w:start w:val="1"/>
      <w:numFmt w:val="decimal"/>
      <w:suff w:val="space"/>
      <w:lvlText w:val="%1."/>
      <w:lvlJc w:val="left"/>
      <w:pPr>
        <w:ind w:left="0" w:firstLine="0"/>
      </w:pPr>
      <w:rPr>
        <w:rFonts w:hint="default"/>
      </w:rPr>
    </w:lvl>
    <w:lvl w:ilvl="1">
      <w:start w:val="2"/>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0B7F358B"/>
    <w:multiLevelType w:val="multilevel"/>
    <w:tmpl w:val="2D964258"/>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0BAB6054"/>
    <w:multiLevelType w:val="multilevel"/>
    <w:tmpl w:val="78001F26"/>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0BD6416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0C1951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0C374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0C5E1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0C8E5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0CA84367"/>
    <w:multiLevelType w:val="hybridMultilevel"/>
    <w:tmpl w:val="4B6CC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CD20DE8"/>
    <w:multiLevelType w:val="multilevel"/>
    <w:tmpl w:val="3CACFC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CDC0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0D0E7E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0D20463A"/>
    <w:multiLevelType w:val="multilevel"/>
    <w:tmpl w:val="0D20463A"/>
    <w:lvl w:ilvl="0">
      <w:start w:val="3"/>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0" w15:restartNumberingAfterBreak="0">
    <w:nsid w:val="0D3E3DC6"/>
    <w:multiLevelType w:val="multilevel"/>
    <w:tmpl w:val="088E731E"/>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0D4D78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0D733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0DFC1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0E4800A2"/>
    <w:multiLevelType w:val="multilevel"/>
    <w:tmpl w:val="0E4800A2"/>
    <w:lvl w:ilvl="0">
      <w:start w:val="2"/>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5" w15:restartNumberingAfterBreak="0">
    <w:nsid w:val="0E517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0E877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0EB02D99"/>
    <w:multiLevelType w:val="multilevel"/>
    <w:tmpl w:val="FC724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15:restartNumberingAfterBreak="0">
    <w:nsid w:val="0EC54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0EE05F0C"/>
    <w:multiLevelType w:val="multilevel"/>
    <w:tmpl w:val="95AC57A4"/>
    <w:lvl w:ilvl="0">
      <w:start w:val="1"/>
      <w:numFmt w:val="decimal"/>
      <w:lvlText w:val="%1"/>
      <w:lvlJc w:val="left"/>
      <w:pPr>
        <w:ind w:left="444" w:hanging="444"/>
      </w:pPr>
      <w:rPr>
        <w:rFonts w:ascii="Times New Roman" w:hAnsi="Times New Roman" w:cs="Times New Roman" w:hint="default"/>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90" w15:restartNumberingAfterBreak="0">
    <w:nsid w:val="0EEC303C"/>
    <w:multiLevelType w:val="multilevel"/>
    <w:tmpl w:val="0EEC303C"/>
    <w:lvl w:ilvl="0">
      <w:start w:val="3"/>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1" w15:restartNumberingAfterBreak="0">
    <w:nsid w:val="0EF20E70"/>
    <w:multiLevelType w:val="hybridMultilevel"/>
    <w:tmpl w:val="8DB263A6"/>
    <w:lvl w:ilvl="0" w:tplc="5D8C2DE8">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2" w15:restartNumberingAfterBreak="0">
    <w:nsid w:val="0F166D06"/>
    <w:multiLevelType w:val="multilevel"/>
    <w:tmpl w:val="ADB8E8F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3" w15:restartNumberingAfterBreak="0">
    <w:nsid w:val="0F737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0F8F09A0"/>
    <w:multiLevelType w:val="multilevel"/>
    <w:tmpl w:val="D4B00690"/>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0"/>
      </w:rPr>
    </w:lvl>
    <w:lvl w:ilvl="2">
      <w:start w:val="1"/>
      <w:numFmt w:val="decimal"/>
      <w:isLgl/>
      <w:lvlText w:val="%1.%2.%3."/>
      <w:lvlJc w:val="left"/>
      <w:pPr>
        <w:ind w:left="1944" w:hanging="720"/>
      </w:pPr>
      <w:rPr>
        <w:rFonts w:hint="default"/>
        <w:sz w:val="24"/>
        <w:szCs w:val="24"/>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95" w15:restartNumberingAfterBreak="0">
    <w:nsid w:val="0F903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0F92101A"/>
    <w:multiLevelType w:val="hybridMultilevel"/>
    <w:tmpl w:val="6FC2DFDA"/>
    <w:lvl w:ilvl="0" w:tplc="574A0A9E">
      <w:start w:val="1"/>
      <w:numFmt w:val="decimal"/>
      <w:lvlText w:val="4.1.2.%1"/>
      <w:lvlJc w:val="left"/>
      <w:pPr>
        <w:ind w:left="207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0F9E4EC8"/>
    <w:multiLevelType w:val="multilevel"/>
    <w:tmpl w:val="9ACE3A1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98" w15:restartNumberingAfterBreak="0">
    <w:nsid w:val="0FD805AE"/>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99" w15:restartNumberingAfterBreak="0">
    <w:nsid w:val="102E6E4E"/>
    <w:multiLevelType w:val="multilevel"/>
    <w:tmpl w:val="AAB68CA0"/>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103D2219"/>
    <w:multiLevelType w:val="multilevel"/>
    <w:tmpl w:val="A204FFF4"/>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1" w15:restartNumberingAfterBreak="0">
    <w:nsid w:val="107F0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108618E5"/>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03" w15:restartNumberingAfterBreak="0">
    <w:nsid w:val="10A37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11324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11384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11A342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11CA1CAD"/>
    <w:multiLevelType w:val="multilevel"/>
    <w:tmpl w:val="11CA1CAD"/>
    <w:lvl w:ilvl="0">
      <w:start w:val="2"/>
      <w:numFmt w:val="decimal"/>
      <w:lvlText w:val="%1"/>
      <w:lvlJc w:val="left"/>
      <w:pPr>
        <w:ind w:left="480" w:hanging="480"/>
      </w:pPr>
      <w:rPr>
        <w:rFonts w:ascii="Times New Roman" w:hAnsi="Times New Roman" w:cs="Times New Roman" w:hint="default"/>
      </w:rPr>
    </w:lvl>
    <w:lvl w:ilvl="1">
      <w:start w:val="3"/>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8" w15:restartNumberingAfterBreak="0">
    <w:nsid w:val="12101739"/>
    <w:multiLevelType w:val="multilevel"/>
    <w:tmpl w:val="6080730A"/>
    <w:lvl w:ilvl="0">
      <w:start w:val="1"/>
      <w:numFmt w:val="decimal"/>
      <w:lvlText w:val="%1."/>
      <w:lvlJc w:val="left"/>
      <w:pPr>
        <w:ind w:left="720" w:hanging="360"/>
      </w:pPr>
      <w:rPr>
        <w:b w:val="0"/>
        <w:bCs/>
      </w:rPr>
    </w:lvl>
    <w:lvl w:ilvl="1">
      <w:start w:val="3"/>
      <w:numFmt w:val="decimal"/>
      <w:isLgl/>
      <w:lvlText w:val="%1.%2"/>
      <w:lvlJc w:val="left"/>
      <w:pPr>
        <w:ind w:left="840" w:hanging="480"/>
      </w:pPr>
      <w:rPr>
        <w:rFonts w:hint="default"/>
      </w:rPr>
    </w:lvl>
    <w:lvl w:ilvl="2">
      <w:start w:val="2"/>
      <w:numFmt w:val="decimal"/>
      <w:isLgl/>
      <w:lvlText w:val="%1.%2.%3"/>
      <w:lvlJc w:val="left"/>
      <w:pPr>
        <w:ind w:left="86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2173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12230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12573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125D34F1"/>
    <w:multiLevelType w:val="multilevel"/>
    <w:tmpl w:val="6172E890"/>
    <w:lvl w:ilvl="0">
      <w:start w:val="6"/>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129A4128"/>
    <w:multiLevelType w:val="multilevel"/>
    <w:tmpl w:val="CDEAFF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129E735D"/>
    <w:multiLevelType w:val="multilevel"/>
    <w:tmpl w:val="33046BC8"/>
    <w:lvl w:ilvl="0">
      <w:start w:val="2"/>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15" w15:restartNumberingAfterBreak="0">
    <w:nsid w:val="12CC3DD5"/>
    <w:multiLevelType w:val="multilevel"/>
    <w:tmpl w:val="10086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13043820"/>
    <w:multiLevelType w:val="multilevel"/>
    <w:tmpl w:val="C33A1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132C2718"/>
    <w:multiLevelType w:val="multilevel"/>
    <w:tmpl w:val="E730D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134B5D86"/>
    <w:multiLevelType w:val="multilevel"/>
    <w:tmpl w:val="798A19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9" w15:restartNumberingAfterBreak="0">
    <w:nsid w:val="135729B0"/>
    <w:multiLevelType w:val="multilevel"/>
    <w:tmpl w:val="135729B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20" w15:restartNumberingAfterBreak="0">
    <w:nsid w:val="139D2C29"/>
    <w:multiLevelType w:val="multilevel"/>
    <w:tmpl w:val="78887AD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1" w15:restartNumberingAfterBreak="0">
    <w:nsid w:val="14A11136"/>
    <w:multiLevelType w:val="multilevel"/>
    <w:tmpl w:val="14A1113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287"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2" w15:restartNumberingAfterBreak="0">
    <w:nsid w:val="14C04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14EC5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14F24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14F70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150B73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150C26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8" w15:restartNumberingAfterBreak="0">
    <w:nsid w:val="15226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152906C5"/>
    <w:multiLevelType w:val="multilevel"/>
    <w:tmpl w:val="75742FC2"/>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5410F7A"/>
    <w:multiLevelType w:val="multilevel"/>
    <w:tmpl w:val="15410F7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31" w15:restartNumberingAfterBreak="0">
    <w:nsid w:val="156210C1"/>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132" w15:restartNumberingAfterBreak="0">
    <w:nsid w:val="156F00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15:restartNumberingAfterBreak="0">
    <w:nsid w:val="158C6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15DA0B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15E65E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15:restartNumberingAfterBreak="0">
    <w:nsid w:val="16085692"/>
    <w:multiLevelType w:val="multilevel"/>
    <w:tmpl w:val="48B6ED7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7" w15:restartNumberingAfterBreak="0">
    <w:nsid w:val="16A43868"/>
    <w:multiLevelType w:val="multilevel"/>
    <w:tmpl w:val="0409001F"/>
    <w:lvl w:ilvl="0">
      <w:start w:val="1"/>
      <w:numFmt w:val="decimal"/>
      <w:lvlText w:val="%1."/>
      <w:lvlJc w:val="left"/>
      <w:pPr>
        <w:ind w:left="360" w:hanging="360"/>
      </w:pPr>
      <w:rPr>
        <w:rFonts w:hint="default"/>
        <w:color w:val="auto"/>
        <w:sz w:val="24"/>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16D05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9" w15:restartNumberingAfterBreak="0">
    <w:nsid w:val="16D363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170B35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17BE0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184124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3" w15:restartNumberingAfterBreak="0">
    <w:nsid w:val="184F443B"/>
    <w:multiLevelType w:val="multilevel"/>
    <w:tmpl w:val="184F443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4" w15:restartNumberingAfterBreak="0">
    <w:nsid w:val="1859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186A4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15:restartNumberingAfterBreak="0">
    <w:nsid w:val="18D37F0E"/>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7" w15:restartNumberingAfterBreak="0">
    <w:nsid w:val="18DB3E4F"/>
    <w:multiLevelType w:val="multilevel"/>
    <w:tmpl w:val="18DB3E4F"/>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8" w15:restartNumberingAfterBreak="0">
    <w:nsid w:val="18F64693"/>
    <w:multiLevelType w:val="hybridMultilevel"/>
    <w:tmpl w:val="DF3A33DE"/>
    <w:lvl w:ilvl="0" w:tplc="0409000F">
      <w:start w:val="1"/>
      <w:numFmt w:val="decimal"/>
      <w:lvlText w:val="%1."/>
      <w:lvlJc w:val="left"/>
      <w:pPr>
        <w:ind w:left="720" w:hanging="360"/>
      </w:pPr>
    </w:lvl>
    <w:lvl w:ilvl="1" w:tplc="C35E749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92D1167"/>
    <w:multiLevelType w:val="multilevel"/>
    <w:tmpl w:val="836C2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15:restartNumberingAfterBreak="0">
    <w:nsid w:val="19AC0287"/>
    <w:multiLevelType w:val="multilevel"/>
    <w:tmpl w:val="38EC124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19C720A8"/>
    <w:multiLevelType w:val="multilevel"/>
    <w:tmpl w:val="7EBB12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19DF3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3" w15:restartNumberingAfterBreak="0">
    <w:nsid w:val="19EF1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1A876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15:restartNumberingAfterBreak="0">
    <w:nsid w:val="1AC81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15:restartNumberingAfterBreak="0">
    <w:nsid w:val="1ACA6E67"/>
    <w:multiLevelType w:val="multilevel"/>
    <w:tmpl w:val="6F4AD9D2"/>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7" w15:restartNumberingAfterBreak="0">
    <w:nsid w:val="1AF56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1B0F477A"/>
    <w:multiLevelType w:val="hybridMultilevel"/>
    <w:tmpl w:val="A82650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1B141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1BAD661C"/>
    <w:multiLevelType w:val="multilevel"/>
    <w:tmpl w:val="3924650C"/>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1BF253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15:restartNumberingAfterBreak="0">
    <w:nsid w:val="1BF37ED5"/>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164" w15:restartNumberingAfterBreak="0">
    <w:nsid w:val="1BFB1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15:restartNumberingAfterBreak="0">
    <w:nsid w:val="1C522B79"/>
    <w:multiLevelType w:val="multilevel"/>
    <w:tmpl w:val="5092897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6" w15:restartNumberingAfterBreak="0">
    <w:nsid w:val="1C826DB0"/>
    <w:multiLevelType w:val="multilevel"/>
    <w:tmpl w:val="A79CBEDE"/>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7" w15:restartNumberingAfterBreak="0">
    <w:nsid w:val="1C96628D"/>
    <w:multiLevelType w:val="multilevel"/>
    <w:tmpl w:val="1C96628D"/>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68" w15:restartNumberingAfterBreak="0">
    <w:nsid w:val="1CC56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9" w15:restartNumberingAfterBreak="0">
    <w:nsid w:val="1CD13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1CD43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1" w15:restartNumberingAfterBreak="0">
    <w:nsid w:val="1CF3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1D575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3" w15:restartNumberingAfterBreak="0">
    <w:nsid w:val="1D591266"/>
    <w:multiLevelType w:val="hybridMultilevel"/>
    <w:tmpl w:val="A48AD100"/>
    <w:lvl w:ilvl="0" w:tplc="46C8DC84">
      <w:start w:val="1"/>
      <w:numFmt w:val="decimal"/>
      <w:lvlText w:val="3.3.3.%1"/>
      <w:lvlJc w:val="left"/>
      <w:pPr>
        <w:ind w:left="207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1E001471"/>
    <w:multiLevelType w:val="multilevel"/>
    <w:tmpl w:val="1E00147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5" w15:restartNumberingAfterBreak="0">
    <w:nsid w:val="1E060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15:restartNumberingAfterBreak="0">
    <w:nsid w:val="1E4332BF"/>
    <w:multiLevelType w:val="multilevel"/>
    <w:tmpl w:val="2AE0436E"/>
    <w:lvl w:ilvl="0">
      <w:start w:val="1"/>
      <w:numFmt w:val="decimal"/>
      <w:lvlText w:val="%1"/>
      <w:lvlJc w:val="left"/>
      <w:pPr>
        <w:ind w:left="480" w:hanging="480"/>
      </w:pPr>
      <w:rPr>
        <w:rFonts w:hint="default"/>
      </w:rPr>
    </w:lvl>
    <w:lvl w:ilvl="1">
      <w:start w:val="3"/>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177" w15:restartNumberingAfterBreak="0">
    <w:nsid w:val="1EB07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15:restartNumberingAfterBreak="0">
    <w:nsid w:val="1EB07F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15:restartNumberingAfterBreak="0">
    <w:nsid w:val="1ED34A37"/>
    <w:multiLevelType w:val="multilevel"/>
    <w:tmpl w:val="1ED34A3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0" w15:restartNumberingAfterBreak="0">
    <w:nsid w:val="1EDF76A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1" w15:restartNumberingAfterBreak="0">
    <w:nsid w:val="1EE7457A"/>
    <w:multiLevelType w:val="multilevel"/>
    <w:tmpl w:val="53A4319A"/>
    <w:lvl w:ilvl="0">
      <w:start w:val="3"/>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2" w15:restartNumberingAfterBreak="0">
    <w:nsid w:val="1EF96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3" w15:restartNumberingAfterBreak="0">
    <w:nsid w:val="1EFE29DC"/>
    <w:multiLevelType w:val="multilevel"/>
    <w:tmpl w:val="1EFE29DC"/>
    <w:lvl w:ilvl="0">
      <w:start w:val="1"/>
      <w:numFmt w:val="decimal"/>
      <w:lvlText w:val="%1"/>
      <w:lvlJc w:val="left"/>
      <w:pPr>
        <w:ind w:left="480" w:hanging="480"/>
      </w:pPr>
      <w:rPr>
        <w:rFonts w:ascii="Times New Roman" w:hAnsi="Times New Roman" w:cs="Times New Roman" w:hint="default"/>
      </w:rPr>
    </w:lvl>
    <w:lvl w:ilvl="1">
      <w:start w:val="3"/>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84" w15:restartNumberingAfterBreak="0">
    <w:nsid w:val="1F1F1E54"/>
    <w:multiLevelType w:val="multilevel"/>
    <w:tmpl w:val="4436224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5" w15:restartNumberingAfterBreak="0">
    <w:nsid w:val="1F512BDF"/>
    <w:multiLevelType w:val="hybridMultilevel"/>
    <w:tmpl w:val="A63613B6"/>
    <w:lvl w:ilvl="0" w:tplc="19F4E9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6" w15:restartNumberingAfterBreak="0">
    <w:nsid w:val="1F79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1FBB7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1FE00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205060CB"/>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20C31F98"/>
    <w:multiLevelType w:val="multilevel"/>
    <w:tmpl w:val="8F540256"/>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1" w15:restartNumberingAfterBreak="0">
    <w:nsid w:val="20D36590"/>
    <w:multiLevelType w:val="multilevel"/>
    <w:tmpl w:val="7A5819AE"/>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2" w15:restartNumberingAfterBreak="0">
    <w:nsid w:val="20DC42C2"/>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3" w15:restartNumberingAfterBreak="0">
    <w:nsid w:val="20EA5E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21AF6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15:restartNumberingAfterBreak="0">
    <w:nsid w:val="21C1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6" w15:restartNumberingAfterBreak="0">
    <w:nsid w:val="21E57C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7" w15:restartNumberingAfterBreak="0">
    <w:nsid w:val="21F14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15:restartNumberingAfterBreak="0">
    <w:nsid w:val="22B10C40"/>
    <w:multiLevelType w:val="hybridMultilevel"/>
    <w:tmpl w:val="514A11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9" w15:restartNumberingAfterBreak="0">
    <w:nsid w:val="22CC1858"/>
    <w:multiLevelType w:val="multilevel"/>
    <w:tmpl w:val="22CC185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00" w15:restartNumberingAfterBreak="0">
    <w:nsid w:val="22E26A89"/>
    <w:multiLevelType w:val="multilevel"/>
    <w:tmpl w:val="6AFCBCAA"/>
    <w:lvl w:ilvl="0">
      <w:start w:val="4"/>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1" w15:restartNumberingAfterBreak="0">
    <w:nsid w:val="22F244F7"/>
    <w:multiLevelType w:val="multilevel"/>
    <w:tmpl w:val="F5AA1E6E"/>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23047C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23620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4" w15:restartNumberingAfterBreak="0">
    <w:nsid w:val="24602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24741C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24772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248B2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24E80EB6"/>
    <w:multiLevelType w:val="multilevel"/>
    <w:tmpl w:val="064AA342"/>
    <w:lvl w:ilvl="0">
      <w:start w:val="1"/>
      <w:numFmt w:val="decimal"/>
      <w:lvlText w:val="%1."/>
      <w:lvlJc w:val="left"/>
      <w:pPr>
        <w:ind w:left="720" w:hanging="360"/>
      </w:pPr>
      <w:rPr>
        <w:b w:val="0"/>
        <w:bCs/>
      </w:rPr>
    </w:lvl>
    <w:lvl w:ilvl="1">
      <w:start w:val="1"/>
      <w:numFmt w:val="decimal"/>
      <w:isLgl/>
      <w:lvlText w:val="%1.%2."/>
      <w:lvlJc w:val="left"/>
      <w:pPr>
        <w:ind w:left="1170" w:hanging="72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209" w15:restartNumberingAfterBreak="0">
    <w:nsid w:val="24F86725"/>
    <w:multiLevelType w:val="multilevel"/>
    <w:tmpl w:val="AADC69EC"/>
    <w:lvl w:ilvl="0">
      <w:start w:val="3"/>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0" w15:restartNumberingAfterBreak="0">
    <w:nsid w:val="25207A79"/>
    <w:multiLevelType w:val="multilevel"/>
    <w:tmpl w:val="66D209B8"/>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1" w15:restartNumberingAfterBreak="0">
    <w:nsid w:val="2549190C"/>
    <w:multiLevelType w:val="multilevel"/>
    <w:tmpl w:val="FC724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2" w15:restartNumberingAfterBreak="0">
    <w:nsid w:val="25492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3" w15:restartNumberingAfterBreak="0">
    <w:nsid w:val="255E35E6"/>
    <w:multiLevelType w:val="multilevel"/>
    <w:tmpl w:val="7D84CD4A"/>
    <w:lvl w:ilvl="0">
      <w:start w:val="1"/>
      <w:numFmt w:val="decimal"/>
      <w:lvlText w:val="%1."/>
      <w:lvlJc w:val="left"/>
      <w:pPr>
        <w:ind w:left="360" w:hanging="360"/>
      </w:pPr>
    </w:lvl>
    <w:lvl w:ilvl="1">
      <w:start w:val="1"/>
      <w:numFmt w:val="decimal"/>
      <w:lvlText w:val="%1.%2."/>
      <w:lvlJc w:val="left"/>
      <w:pPr>
        <w:ind w:left="43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256A1F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6" w15:restartNumberingAfterBreak="0">
    <w:nsid w:val="25863728"/>
    <w:multiLevelType w:val="multilevel"/>
    <w:tmpl w:val="D9BA2EC2"/>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7" w15:restartNumberingAfterBreak="0">
    <w:nsid w:val="25FF63D6"/>
    <w:multiLevelType w:val="multilevel"/>
    <w:tmpl w:val="00CCF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26165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9" w15:restartNumberingAfterBreak="0">
    <w:nsid w:val="26694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0" w15:restartNumberingAfterBreak="0">
    <w:nsid w:val="26721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26D27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2" w15:restartNumberingAfterBreak="0">
    <w:nsid w:val="26D33705"/>
    <w:multiLevelType w:val="multilevel"/>
    <w:tmpl w:val="01A465E4"/>
    <w:lvl w:ilvl="0">
      <w:start w:val="1"/>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23" w15:restartNumberingAfterBreak="0">
    <w:nsid w:val="27121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4" w15:restartNumberingAfterBreak="0">
    <w:nsid w:val="271222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5" w15:restartNumberingAfterBreak="0">
    <w:nsid w:val="2753620E"/>
    <w:multiLevelType w:val="hybridMultilevel"/>
    <w:tmpl w:val="0EF07400"/>
    <w:lvl w:ilvl="0" w:tplc="FFFFFFF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6" w15:restartNumberingAfterBreak="0">
    <w:nsid w:val="27B04122"/>
    <w:multiLevelType w:val="hybridMultilevel"/>
    <w:tmpl w:val="00449F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28" w15:restartNumberingAfterBreak="0">
    <w:nsid w:val="2840659D"/>
    <w:multiLevelType w:val="multilevel"/>
    <w:tmpl w:val="E402DBFE"/>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9" w15:restartNumberingAfterBreak="0">
    <w:nsid w:val="284D4720"/>
    <w:multiLevelType w:val="multilevel"/>
    <w:tmpl w:val="284D4720"/>
    <w:lvl w:ilvl="0">
      <w:start w:val="1"/>
      <w:numFmt w:val="decimal"/>
      <w:lvlText w:val="%1."/>
      <w:lvlJc w:val="left"/>
      <w:pPr>
        <w:ind w:left="450" w:hanging="360"/>
      </w:pPr>
    </w:lvl>
    <w:lvl w:ilvl="1">
      <w:start w:val="1"/>
      <w:numFmt w:val="decimal"/>
      <w:isLgl/>
      <w:lvlText w:val="%1.%2"/>
      <w:lvlJc w:val="left"/>
      <w:pPr>
        <w:ind w:left="360" w:hanging="360"/>
      </w:pPr>
      <w:rPr>
        <w:rFonts w:hint="default"/>
        <w:i w:val="0"/>
        <w:color w:val="auto"/>
        <w:sz w:val="24"/>
        <w:szCs w:val="24"/>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570" w:hanging="1440"/>
      </w:pPr>
      <w:rPr>
        <w:rFonts w:hint="default"/>
      </w:rPr>
    </w:lvl>
  </w:abstractNum>
  <w:abstractNum w:abstractNumId="230" w15:restartNumberingAfterBreak="0">
    <w:nsid w:val="289F0A78"/>
    <w:multiLevelType w:val="multilevel"/>
    <w:tmpl w:val="63B20B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1" w15:restartNumberingAfterBreak="0">
    <w:nsid w:val="28B9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2" w15:restartNumberingAfterBreak="0">
    <w:nsid w:val="29236B27"/>
    <w:multiLevelType w:val="multilevel"/>
    <w:tmpl w:val="17F42D98"/>
    <w:lvl w:ilvl="0">
      <w:start w:val="4"/>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33" w15:restartNumberingAfterBreak="0">
    <w:nsid w:val="292D4B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29317355"/>
    <w:multiLevelType w:val="multilevel"/>
    <w:tmpl w:val="29317355"/>
    <w:lvl w:ilvl="0">
      <w:start w:val="2"/>
      <w:numFmt w:val="decimal"/>
      <w:lvlText w:val="%1"/>
      <w:lvlJc w:val="left"/>
      <w:pPr>
        <w:ind w:left="480" w:hanging="480"/>
      </w:pPr>
      <w:rPr>
        <w:rFonts w:ascii="Times New Roman" w:hAnsi="Times New Roman" w:cs="Times New Roman" w:hint="default"/>
      </w:rPr>
    </w:lvl>
    <w:lvl w:ilvl="1">
      <w:start w:val="5"/>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35" w15:restartNumberingAfterBreak="0">
    <w:nsid w:val="299163AD"/>
    <w:multiLevelType w:val="hybridMultilevel"/>
    <w:tmpl w:val="80CA2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2A3C79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7" w15:restartNumberingAfterBreak="0">
    <w:nsid w:val="2A67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8" w15:restartNumberingAfterBreak="0">
    <w:nsid w:val="2A930733"/>
    <w:multiLevelType w:val="multilevel"/>
    <w:tmpl w:val="2A93073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9" w15:restartNumberingAfterBreak="0">
    <w:nsid w:val="2A937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0" w15:restartNumberingAfterBreak="0">
    <w:nsid w:val="2A99780F"/>
    <w:multiLevelType w:val="multilevel"/>
    <w:tmpl w:val="05AAA6EE"/>
    <w:lvl w:ilvl="0">
      <w:start w:val="1"/>
      <w:numFmt w:val="decimal"/>
      <w:lvlText w:val="%1."/>
      <w:lvlJc w:val="left"/>
      <w:pPr>
        <w:ind w:left="360" w:hanging="360"/>
      </w:pPr>
    </w:lvl>
    <w:lvl w:ilvl="1">
      <w:start w:val="1"/>
      <w:numFmt w:val="decimal"/>
      <w:lvlText w:val="4.%2"/>
      <w:lvlJc w:val="left"/>
      <w:pPr>
        <w:ind w:left="792" w:hanging="432"/>
      </w:pPr>
      <w:rPr>
        <w:rFonts w:hint="default"/>
        <w:b w:val="0"/>
        <w:bCs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2AAB2B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2AEA1E9F"/>
    <w:multiLevelType w:val="hybridMultilevel"/>
    <w:tmpl w:val="00F6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2B7B4329"/>
    <w:multiLevelType w:val="multilevel"/>
    <w:tmpl w:val="93465D42"/>
    <w:lvl w:ilvl="0">
      <w:start w:val="1"/>
      <w:numFmt w:val="decimal"/>
      <w:lvlText w:val="%1."/>
      <w:lvlJc w:val="left"/>
      <w:pPr>
        <w:ind w:left="720" w:hanging="360"/>
      </w:pPr>
    </w:lvl>
    <w:lvl w:ilvl="1">
      <w:start w:val="1"/>
      <w:numFmt w:val="decimal"/>
      <w:isLgl/>
      <w:lvlText w:val="%1.%2"/>
      <w:lvlJc w:val="left"/>
      <w:pPr>
        <w:ind w:left="360" w:hanging="360"/>
      </w:pPr>
      <w:rPr>
        <w:rFonts w:hint="default"/>
        <w:lang w:val="en-US"/>
      </w:rPr>
    </w:lvl>
    <w:lvl w:ilvl="2">
      <w:start w:val="1"/>
      <w:numFmt w:val="decimal"/>
      <w:isLgl/>
      <w:lvlText w:val="%1.%2.%3"/>
      <w:lvlJc w:val="left"/>
      <w:pPr>
        <w:ind w:left="1854"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44" w15:restartNumberingAfterBreak="0">
    <w:nsid w:val="2BE777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5" w15:restartNumberingAfterBreak="0">
    <w:nsid w:val="2BF92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6" w15:restartNumberingAfterBreak="0">
    <w:nsid w:val="2C0F6CBA"/>
    <w:multiLevelType w:val="multilevel"/>
    <w:tmpl w:val="0AA81E0E"/>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4"/>
        <w:szCs w:val="24"/>
      </w:rPr>
    </w:lvl>
    <w:lvl w:ilvl="2">
      <w:start w:val="1"/>
      <w:numFmt w:val="decimal"/>
      <w:isLgl/>
      <w:lvlText w:val="%1.%2.%3."/>
      <w:lvlJc w:val="left"/>
      <w:pPr>
        <w:ind w:left="1944" w:hanging="720"/>
      </w:pPr>
      <w:rPr>
        <w:rFonts w:hint="default"/>
        <w:sz w:val="24"/>
        <w:szCs w:val="24"/>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247" w15:restartNumberingAfterBreak="0">
    <w:nsid w:val="2C5A2A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2C6C6CCD"/>
    <w:multiLevelType w:val="multilevel"/>
    <w:tmpl w:val="7FDC7FFC"/>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9" w15:restartNumberingAfterBreak="0">
    <w:nsid w:val="2C6E3F59"/>
    <w:multiLevelType w:val="multilevel"/>
    <w:tmpl w:val="A190B9B2"/>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0" w15:restartNumberingAfterBreak="0">
    <w:nsid w:val="2C737B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15:restartNumberingAfterBreak="0">
    <w:nsid w:val="2C7419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2" w15:restartNumberingAfterBreak="0">
    <w:nsid w:val="2CD1074A"/>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253" w15:restartNumberingAfterBreak="0">
    <w:nsid w:val="2CDD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2D282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6" w15:restartNumberingAfterBreak="0">
    <w:nsid w:val="2D7223C4"/>
    <w:multiLevelType w:val="multilevel"/>
    <w:tmpl w:val="B0D2DF92"/>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2D7D40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15:restartNumberingAfterBreak="0">
    <w:nsid w:val="2D99034D"/>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2DA30C6C"/>
    <w:multiLevelType w:val="multilevel"/>
    <w:tmpl w:val="2DA30C6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60" w15:restartNumberingAfterBreak="0">
    <w:nsid w:val="2DCC1BD1"/>
    <w:multiLevelType w:val="multilevel"/>
    <w:tmpl w:val="FE4081FE"/>
    <w:lvl w:ilvl="0">
      <w:start w:val="5"/>
      <w:numFmt w:val="decimal"/>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lvlText w:val="5.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1" w15:restartNumberingAfterBreak="0">
    <w:nsid w:val="2DD16A71"/>
    <w:multiLevelType w:val="multilevel"/>
    <w:tmpl w:val="D304B64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2" w15:restartNumberingAfterBreak="0">
    <w:nsid w:val="2DD32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3" w15:restartNumberingAfterBreak="0">
    <w:nsid w:val="2DEF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2E0E0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15:restartNumberingAfterBreak="0">
    <w:nsid w:val="2E285E81"/>
    <w:multiLevelType w:val="multilevel"/>
    <w:tmpl w:val="2E285E8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66" w15:restartNumberingAfterBreak="0">
    <w:nsid w:val="2E455B5E"/>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7" w15:restartNumberingAfterBreak="0">
    <w:nsid w:val="2E8D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2E937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9" w15:restartNumberingAfterBreak="0">
    <w:nsid w:val="2E9B1C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0" w15:restartNumberingAfterBreak="0">
    <w:nsid w:val="2EAE75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2EE8410C"/>
    <w:multiLevelType w:val="multilevel"/>
    <w:tmpl w:val="CD107FD6"/>
    <w:lvl w:ilvl="0">
      <w:start w:val="1"/>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272" w15:restartNumberingAfterBreak="0">
    <w:nsid w:val="2F0D3051"/>
    <w:multiLevelType w:val="hybridMultilevel"/>
    <w:tmpl w:val="C26673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15:restartNumberingAfterBreak="0">
    <w:nsid w:val="2F161D1F"/>
    <w:multiLevelType w:val="multilevel"/>
    <w:tmpl w:val="CB669FC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2F4F22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2F550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6" w15:restartNumberingAfterBreak="0">
    <w:nsid w:val="2FB565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7" w15:restartNumberingAfterBreak="0">
    <w:nsid w:val="2FDA7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2FFC1D4E"/>
    <w:multiLevelType w:val="multilevel"/>
    <w:tmpl w:val="53EE63C8"/>
    <w:lvl w:ilvl="0">
      <w:start w:val="1"/>
      <w:numFmt w:val="decimal"/>
      <w:suff w:val="space"/>
      <w:lvlText w:val="%1."/>
      <w:lvlJc w:val="left"/>
      <w:pPr>
        <w:ind w:left="0" w:firstLine="0"/>
      </w:pPr>
      <w:rPr>
        <w:rFonts w:ascii="Times New Roman" w:hAnsi="Times New Roman" w:cs="Times New Roman" w:hint="default"/>
        <w:b w:val="0"/>
        <w:i w:val="0"/>
        <w:sz w:val="24"/>
        <w:szCs w:val="24"/>
      </w:rPr>
    </w:lvl>
    <w:lvl w:ilvl="1">
      <w:start w:val="2"/>
      <w:numFmt w:val="decimal"/>
      <w:isLgl/>
      <w:lvlText w:val="%1.%2"/>
      <w:lvlJc w:val="left"/>
      <w:pPr>
        <w:ind w:left="480" w:hanging="48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9" w15:restartNumberingAfterBreak="0">
    <w:nsid w:val="30073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300B4EA7"/>
    <w:multiLevelType w:val="multilevel"/>
    <w:tmpl w:val="300B4EA7"/>
    <w:lvl w:ilvl="0">
      <w:start w:val="2"/>
      <w:numFmt w:val="decimal"/>
      <w:lvlText w:val="%1"/>
      <w:lvlJc w:val="left"/>
      <w:pPr>
        <w:ind w:left="444" w:hanging="444"/>
      </w:pPr>
      <w:rPr>
        <w:rFonts w:ascii="Times New Roman" w:hAnsi="Times New Roman" w:cs="Times New Roman" w:hint="default"/>
      </w:rPr>
    </w:lvl>
    <w:lvl w:ilvl="1">
      <w:start w:val="4"/>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81" w15:restartNumberingAfterBreak="0">
    <w:nsid w:val="301C5F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30296149"/>
    <w:multiLevelType w:val="multilevel"/>
    <w:tmpl w:val="C1BA9F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3" w15:restartNumberingAfterBreak="0">
    <w:nsid w:val="306F5D0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4" w15:restartNumberingAfterBreak="0">
    <w:nsid w:val="307B2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30875736"/>
    <w:multiLevelType w:val="hybridMultilevel"/>
    <w:tmpl w:val="5082098A"/>
    <w:lvl w:ilvl="0" w:tplc="177E9CD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6" w15:restartNumberingAfterBreak="0">
    <w:nsid w:val="309C1F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7" w15:restartNumberingAfterBreak="0">
    <w:nsid w:val="30BB3C6A"/>
    <w:multiLevelType w:val="multilevel"/>
    <w:tmpl w:val="9C9A6CE8"/>
    <w:lvl w:ilvl="0">
      <w:start w:val="1"/>
      <w:numFmt w:val="bullet"/>
      <w:lvlText w:val=""/>
      <w:lvlJc w:val="left"/>
      <w:pPr>
        <w:ind w:left="0" w:firstLine="0"/>
      </w:pPr>
      <w:rPr>
        <w:rFonts w:ascii="Symbol" w:hAnsi="Symbol"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8" w15:restartNumberingAfterBreak="0">
    <w:nsid w:val="30C07F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9" w15:restartNumberingAfterBreak="0">
    <w:nsid w:val="30CF3418"/>
    <w:multiLevelType w:val="multilevel"/>
    <w:tmpl w:val="F24CF9EE"/>
    <w:lvl w:ilvl="0">
      <w:start w:val="1"/>
      <w:numFmt w:val="decimal"/>
      <w:lvlText w:val="%1."/>
      <w:lvlJc w:val="left"/>
      <w:pPr>
        <w:ind w:left="720" w:hanging="360"/>
      </w:pPr>
      <w:rPr>
        <w:b w:val="0"/>
        <w:bCs/>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2705"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0" w15:restartNumberingAfterBreak="0">
    <w:nsid w:val="30DC1671"/>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1" w15:restartNumberingAfterBreak="0">
    <w:nsid w:val="314721D3"/>
    <w:multiLevelType w:val="multilevel"/>
    <w:tmpl w:val="314721D3"/>
    <w:lvl w:ilvl="0">
      <w:start w:val="3"/>
      <w:numFmt w:val="decimal"/>
      <w:lvlText w:val="%1"/>
      <w:lvlJc w:val="left"/>
      <w:pPr>
        <w:ind w:left="444" w:hanging="444"/>
      </w:pPr>
      <w:rPr>
        <w:rFonts w:ascii="Times New Roman" w:hAnsi="Times New Roman" w:cs="Times New Roman" w:hint="default"/>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92" w15:restartNumberingAfterBreak="0">
    <w:nsid w:val="31635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3" w15:restartNumberingAfterBreak="0">
    <w:nsid w:val="31C04A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4" w15:restartNumberingAfterBreak="0">
    <w:nsid w:val="31D336F5"/>
    <w:multiLevelType w:val="multilevel"/>
    <w:tmpl w:val="5092897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sz w:val="24"/>
        <w:szCs w:val="24"/>
      </w:rPr>
    </w:lvl>
    <w:lvl w:ilvl="2">
      <w:start w:val="1"/>
      <w:numFmt w:val="bullet"/>
      <w:lvlText w:val=""/>
      <w:lvlJc w:val="left"/>
      <w:pPr>
        <w:ind w:left="2160" w:hanging="360"/>
      </w:pPr>
      <w:rPr>
        <w:rFonts w:ascii="Wingdings" w:hAnsi="Wingdings" w:hint="default"/>
        <w:sz w:val="24"/>
        <w:szCs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5" w15:restartNumberingAfterBreak="0">
    <w:nsid w:val="31E61091"/>
    <w:multiLevelType w:val="multilevel"/>
    <w:tmpl w:val="8298AA2A"/>
    <w:lvl w:ilvl="0">
      <w:start w:val="1"/>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96" w15:restartNumberingAfterBreak="0">
    <w:nsid w:val="31EA2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31F71B36"/>
    <w:multiLevelType w:val="multilevel"/>
    <w:tmpl w:val="4436224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98" w15:restartNumberingAfterBreak="0">
    <w:nsid w:val="32180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324D7D0F"/>
    <w:multiLevelType w:val="multilevel"/>
    <w:tmpl w:val="FBF0B2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32691A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1" w15:restartNumberingAfterBreak="0">
    <w:nsid w:val="329A7635"/>
    <w:multiLevelType w:val="multilevel"/>
    <w:tmpl w:val="05AAA6EE"/>
    <w:lvl w:ilvl="0">
      <w:start w:val="1"/>
      <w:numFmt w:val="decimal"/>
      <w:lvlText w:val="%1."/>
      <w:lvlJc w:val="left"/>
      <w:pPr>
        <w:ind w:left="360" w:hanging="360"/>
      </w:pPr>
    </w:lvl>
    <w:lvl w:ilvl="1">
      <w:start w:val="1"/>
      <w:numFmt w:val="decimal"/>
      <w:lvlText w:val="4.%2"/>
      <w:lvlJc w:val="left"/>
      <w:pPr>
        <w:ind w:left="792" w:hanging="432"/>
      </w:pPr>
      <w:rPr>
        <w:rFonts w:hint="default"/>
        <w:b w:val="0"/>
        <w:bCs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32E12E2E"/>
    <w:multiLevelType w:val="hybridMultilevel"/>
    <w:tmpl w:val="91B0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3185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335214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338A0354"/>
    <w:multiLevelType w:val="multilevel"/>
    <w:tmpl w:val="06A8B578"/>
    <w:lvl w:ilvl="0">
      <w:start w:val="1"/>
      <w:numFmt w:val="decimal"/>
      <w:lvlText w:val="%1."/>
      <w:lvlJc w:val="left"/>
      <w:pPr>
        <w:ind w:left="540" w:hanging="360"/>
      </w:pPr>
      <w:rPr>
        <w:b w:val="0"/>
        <w:bCs/>
      </w:rPr>
    </w:lvl>
    <w:lvl w:ilvl="1">
      <w:start w:val="1"/>
      <w:numFmt w:val="decimal"/>
      <w:isLgl/>
      <w:lvlText w:val="%1.%2"/>
      <w:lvlJc w:val="left"/>
      <w:pPr>
        <w:ind w:left="92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92" w:hanging="720"/>
      </w:pPr>
      <w:rPr>
        <w:rFonts w:hint="default"/>
      </w:rPr>
    </w:lvl>
    <w:lvl w:ilvl="4">
      <w:start w:val="1"/>
      <w:numFmt w:val="decimal"/>
      <w:isLgl/>
      <w:lvlText w:val="%1.%2.%3.%4.%5"/>
      <w:lvlJc w:val="left"/>
      <w:pPr>
        <w:ind w:left="2316"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3204" w:hanging="1440"/>
      </w:pPr>
      <w:rPr>
        <w:rFonts w:hint="default"/>
      </w:rPr>
    </w:lvl>
    <w:lvl w:ilvl="7">
      <w:start w:val="1"/>
      <w:numFmt w:val="decimal"/>
      <w:isLgl/>
      <w:lvlText w:val="%1.%2.%3.%4.%5.%6.%7.%8"/>
      <w:lvlJc w:val="left"/>
      <w:pPr>
        <w:ind w:left="3468" w:hanging="1440"/>
      </w:pPr>
      <w:rPr>
        <w:rFonts w:hint="default"/>
      </w:rPr>
    </w:lvl>
    <w:lvl w:ilvl="8">
      <w:start w:val="1"/>
      <w:numFmt w:val="decimal"/>
      <w:isLgl/>
      <w:lvlText w:val="%1.%2.%3.%4.%5.%6.%7.%8.%9"/>
      <w:lvlJc w:val="left"/>
      <w:pPr>
        <w:ind w:left="4092" w:hanging="1800"/>
      </w:pPr>
      <w:rPr>
        <w:rFonts w:hint="default"/>
      </w:rPr>
    </w:lvl>
  </w:abstractNum>
  <w:abstractNum w:abstractNumId="306" w15:restartNumberingAfterBreak="0">
    <w:nsid w:val="33A92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33AF7A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8" w15:restartNumberingAfterBreak="0">
    <w:nsid w:val="33C426AD"/>
    <w:multiLevelType w:val="multilevel"/>
    <w:tmpl w:val="33C426AD"/>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09" w15:restartNumberingAfterBreak="0">
    <w:nsid w:val="33E3475E"/>
    <w:multiLevelType w:val="multilevel"/>
    <w:tmpl w:val="B9F6C19E"/>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10" w15:restartNumberingAfterBreak="0">
    <w:nsid w:val="345554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34625465"/>
    <w:multiLevelType w:val="multilevel"/>
    <w:tmpl w:val="8E7486B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348C1C61"/>
    <w:multiLevelType w:val="multilevel"/>
    <w:tmpl w:val="BE32080C"/>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3" w15:restartNumberingAfterBreak="0">
    <w:nsid w:val="349F79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4" w15:restartNumberingAfterBreak="0">
    <w:nsid w:val="34F3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35274503"/>
    <w:multiLevelType w:val="multilevel"/>
    <w:tmpl w:val="8DF20106"/>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6" w15:restartNumberingAfterBreak="0">
    <w:nsid w:val="355705C6"/>
    <w:multiLevelType w:val="multilevel"/>
    <w:tmpl w:val="355705C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317" w15:restartNumberingAfterBreak="0">
    <w:nsid w:val="356B0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8" w15:restartNumberingAfterBreak="0">
    <w:nsid w:val="35B93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35CE60BE"/>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20" w15:restartNumberingAfterBreak="0">
    <w:nsid w:val="35F77ACE"/>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1" w15:restartNumberingAfterBreak="0">
    <w:nsid w:val="365935A6"/>
    <w:multiLevelType w:val="multilevel"/>
    <w:tmpl w:val="9A16DE7C"/>
    <w:lvl w:ilvl="0">
      <w:start w:val="5"/>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22" w15:restartNumberingAfterBreak="0">
    <w:nsid w:val="36725F70"/>
    <w:multiLevelType w:val="multilevel"/>
    <w:tmpl w:val="14AA1EF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3" w15:restartNumberingAfterBreak="0">
    <w:nsid w:val="368B4289"/>
    <w:multiLevelType w:val="multilevel"/>
    <w:tmpl w:val="368B428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4" w15:restartNumberingAfterBreak="0">
    <w:nsid w:val="36AD4C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5" w15:restartNumberingAfterBreak="0">
    <w:nsid w:val="36D26379"/>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6" w15:restartNumberingAfterBreak="0">
    <w:nsid w:val="371D0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7" w15:restartNumberingAfterBreak="0">
    <w:nsid w:val="378E0150"/>
    <w:multiLevelType w:val="multilevel"/>
    <w:tmpl w:val="EE06E41A"/>
    <w:lvl w:ilvl="0">
      <w:start w:val="1"/>
      <w:numFmt w:val="decimal"/>
      <w:lvlText w:val="%1."/>
      <w:lvlJc w:val="left"/>
      <w:pPr>
        <w:ind w:left="720" w:hanging="360"/>
      </w:pPr>
      <w:rPr>
        <w:b w:val="0"/>
        <w:bCs/>
      </w:rPr>
    </w:lvl>
    <w:lvl w:ilvl="1">
      <w:start w:val="1"/>
      <w:numFmt w:val="decimal"/>
      <w:isLgl/>
      <w:lvlText w:val="%1.%2."/>
      <w:lvlJc w:val="left"/>
      <w:pPr>
        <w:ind w:left="785"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28" w15:restartNumberingAfterBreak="0">
    <w:nsid w:val="379E5E26"/>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329" w15:restartNumberingAfterBreak="0">
    <w:nsid w:val="37A2741B"/>
    <w:multiLevelType w:val="multilevel"/>
    <w:tmpl w:val="A8F8E358"/>
    <w:lvl w:ilvl="0">
      <w:start w:val="1"/>
      <w:numFmt w:val="decimal"/>
      <w:lvlText w:val="%1."/>
      <w:lvlJc w:val="left"/>
      <w:pPr>
        <w:ind w:left="72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0" w15:restartNumberingAfterBreak="0">
    <w:nsid w:val="37C129E1"/>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31" w15:restartNumberingAfterBreak="0">
    <w:nsid w:val="37EE5C9B"/>
    <w:multiLevelType w:val="multilevel"/>
    <w:tmpl w:val="37EE5C9B"/>
    <w:lvl w:ilvl="0">
      <w:start w:val="1"/>
      <w:numFmt w:val="decimal"/>
      <w:lvlText w:val="%1."/>
      <w:lvlJc w:val="righ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2" w15:restartNumberingAfterBreak="0">
    <w:nsid w:val="37EE63B2"/>
    <w:multiLevelType w:val="hybridMultilevel"/>
    <w:tmpl w:val="FE7C94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3" w15:restartNumberingAfterBreak="0">
    <w:nsid w:val="37FB6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387C22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5" w15:restartNumberingAfterBreak="0">
    <w:nsid w:val="38C100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6" w15:restartNumberingAfterBreak="0">
    <w:nsid w:val="39192F64"/>
    <w:multiLevelType w:val="multilevel"/>
    <w:tmpl w:val="0409001F"/>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37" w15:restartNumberingAfterBreak="0">
    <w:nsid w:val="392E4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8" w15:restartNumberingAfterBreak="0">
    <w:nsid w:val="39441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39984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39D71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15:restartNumberingAfterBreak="0">
    <w:nsid w:val="3A004D4E"/>
    <w:multiLevelType w:val="multilevel"/>
    <w:tmpl w:val="D4E85C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2" w15:restartNumberingAfterBreak="0">
    <w:nsid w:val="3A3F5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3" w15:restartNumberingAfterBreak="0">
    <w:nsid w:val="3A7C5CC5"/>
    <w:multiLevelType w:val="multilevel"/>
    <w:tmpl w:val="77A0AFC4"/>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4" w15:restartNumberingAfterBreak="0">
    <w:nsid w:val="3AC842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5" w15:restartNumberingAfterBreak="0">
    <w:nsid w:val="3AD2398A"/>
    <w:multiLevelType w:val="multilevel"/>
    <w:tmpl w:val="83D2B46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46" w15:restartNumberingAfterBreak="0">
    <w:nsid w:val="3AF74A78"/>
    <w:multiLevelType w:val="multilevel"/>
    <w:tmpl w:val="D772D898"/>
    <w:lvl w:ilvl="0">
      <w:start w:val="1"/>
      <w:numFmt w:val="decimal"/>
      <w:lvlText w:val="%1."/>
      <w:lvlJc w:val="left"/>
      <w:pPr>
        <w:ind w:left="720" w:hanging="360"/>
      </w:pPr>
      <w:rPr>
        <w:rFonts w:hint="default"/>
        <w:b w:val="0"/>
        <w:bCs/>
        <w:color w:val="auto"/>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7" w15:restartNumberingAfterBreak="0">
    <w:nsid w:val="3B76665D"/>
    <w:multiLevelType w:val="multilevel"/>
    <w:tmpl w:val="3B76665D"/>
    <w:lvl w:ilvl="0">
      <w:start w:val="1"/>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48" w15:restartNumberingAfterBreak="0">
    <w:nsid w:val="3BB148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3BDE725B"/>
    <w:multiLevelType w:val="multilevel"/>
    <w:tmpl w:val="B6B6D292"/>
    <w:lvl w:ilvl="0">
      <w:start w:val="9"/>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350" w15:restartNumberingAfterBreak="0">
    <w:nsid w:val="3BF8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1" w15:restartNumberingAfterBreak="0">
    <w:nsid w:val="3BFE3E13"/>
    <w:multiLevelType w:val="multilevel"/>
    <w:tmpl w:val="DAC69166"/>
    <w:lvl w:ilvl="0">
      <w:start w:val="1"/>
      <w:numFmt w:val="decimal"/>
      <w:lvlText w:val="%1."/>
      <w:lvlJc w:val="left"/>
      <w:pPr>
        <w:ind w:left="0" w:firstLine="0"/>
      </w:pPr>
      <w:rPr>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2" w15:restartNumberingAfterBreak="0">
    <w:nsid w:val="3C34465C"/>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3" w15:restartNumberingAfterBreak="0">
    <w:nsid w:val="3C427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3C73517A"/>
    <w:multiLevelType w:val="multilevel"/>
    <w:tmpl w:val="4436224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5" w15:restartNumberingAfterBreak="0">
    <w:nsid w:val="3CB94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3CBD4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7" w15:restartNumberingAfterBreak="0">
    <w:nsid w:val="3D244A90"/>
    <w:multiLevelType w:val="multilevel"/>
    <w:tmpl w:val="58448DF2"/>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8" w15:restartNumberingAfterBreak="0">
    <w:nsid w:val="3D3023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9" w15:restartNumberingAfterBreak="0">
    <w:nsid w:val="3D3C70DB"/>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360" w15:restartNumberingAfterBreak="0">
    <w:nsid w:val="3D45376C"/>
    <w:multiLevelType w:val="hybridMultilevel"/>
    <w:tmpl w:val="436048B2"/>
    <w:lvl w:ilvl="0" w:tplc="B840E6E4">
      <w:start w:val="1"/>
      <w:numFmt w:val="decimal"/>
      <w:lvlText w:val="4.1.1.%1"/>
      <w:lvlJc w:val="left"/>
      <w:pPr>
        <w:ind w:left="207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3D787330"/>
    <w:multiLevelType w:val="multilevel"/>
    <w:tmpl w:val="3D787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2" w15:restartNumberingAfterBreak="0">
    <w:nsid w:val="3D867961"/>
    <w:multiLevelType w:val="multilevel"/>
    <w:tmpl w:val="592C4E6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3" w15:restartNumberingAfterBreak="0">
    <w:nsid w:val="3D924D53"/>
    <w:multiLevelType w:val="hybridMultilevel"/>
    <w:tmpl w:val="486EF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3D965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3DA11D27"/>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6" w15:restartNumberingAfterBreak="0">
    <w:nsid w:val="3E120845"/>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7" w15:restartNumberingAfterBreak="0">
    <w:nsid w:val="3E190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3E4C375F"/>
    <w:multiLevelType w:val="multilevel"/>
    <w:tmpl w:val="00CCF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3E56223E"/>
    <w:multiLevelType w:val="multilevel"/>
    <w:tmpl w:val="AAB68CA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0" w15:restartNumberingAfterBreak="0">
    <w:nsid w:val="3E6160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1" w15:restartNumberingAfterBreak="0">
    <w:nsid w:val="3E810D02"/>
    <w:multiLevelType w:val="multilevel"/>
    <w:tmpl w:val="3E810D0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372" w15:restartNumberingAfterBreak="0">
    <w:nsid w:val="3EAA4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3" w15:restartNumberingAfterBreak="0">
    <w:nsid w:val="3ECA1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4" w15:restartNumberingAfterBreak="0">
    <w:nsid w:val="3F7B09BF"/>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5" w15:restartNumberingAfterBreak="0">
    <w:nsid w:val="3F862BAB"/>
    <w:multiLevelType w:val="multilevel"/>
    <w:tmpl w:val="954400C8"/>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6" w15:restartNumberingAfterBreak="0">
    <w:nsid w:val="3F962972"/>
    <w:multiLevelType w:val="multilevel"/>
    <w:tmpl w:val="49465EBC"/>
    <w:lvl w:ilvl="0">
      <w:start w:val="1"/>
      <w:numFmt w:val="decimal"/>
      <w:lvlText w:val="%1"/>
      <w:lvlJc w:val="left"/>
      <w:pPr>
        <w:ind w:left="360" w:hanging="360"/>
      </w:pPr>
      <w:rPr>
        <w:rFonts w:ascii="Times New Roman" w:eastAsiaTheme="minorHAnsi" w:hAnsi="Times New Roman" w:cstheme="minorBidi"/>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3FAD1035"/>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8" w15:restartNumberingAfterBreak="0">
    <w:nsid w:val="3FF60E9B"/>
    <w:multiLevelType w:val="multilevel"/>
    <w:tmpl w:val="3FF60E9B"/>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79" w15:restartNumberingAfterBreak="0">
    <w:nsid w:val="3FF72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0" w15:restartNumberingAfterBreak="0">
    <w:nsid w:val="40082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401A5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40386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40676A40"/>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84" w15:restartNumberingAfterBreak="0">
    <w:nsid w:val="406A5C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4084570D"/>
    <w:multiLevelType w:val="multilevel"/>
    <w:tmpl w:val="FE9AF1A8"/>
    <w:lvl w:ilvl="0">
      <w:start w:val="1"/>
      <w:numFmt w:val="decimal"/>
      <w:lvlText w:val="%1."/>
      <w:lvlJc w:val="left"/>
      <w:pPr>
        <w:ind w:left="360" w:hanging="360"/>
      </w:pPr>
    </w:lvl>
    <w:lvl w:ilvl="1">
      <w:start w:val="3"/>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6" w15:restartNumberingAfterBreak="0">
    <w:nsid w:val="40930776"/>
    <w:multiLevelType w:val="multilevel"/>
    <w:tmpl w:val="0409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7" w15:restartNumberingAfterBreak="0">
    <w:nsid w:val="410F100F"/>
    <w:multiLevelType w:val="multilevel"/>
    <w:tmpl w:val="06AEBE70"/>
    <w:lvl w:ilvl="0">
      <w:start w:val="1"/>
      <w:numFmt w:val="bullet"/>
      <w:lvlText w:val=""/>
      <w:lvlJc w:val="left"/>
      <w:pPr>
        <w:ind w:left="360" w:hanging="360"/>
      </w:pPr>
      <w:rPr>
        <w:rFonts w:ascii="Symbol" w:hAnsi="Symbol" w:hint="default"/>
        <w:color w:val="auto"/>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8" w15:restartNumberingAfterBreak="0">
    <w:nsid w:val="41186A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9" w15:restartNumberingAfterBreak="0">
    <w:nsid w:val="41D1241B"/>
    <w:multiLevelType w:val="hybridMultilevel"/>
    <w:tmpl w:val="14B818FC"/>
    <w:lvl w:ilvl="0" w:tplc="C902D0FA">
      <w:start w:val="1"/>
      <w:numFmt w:val="decimal"/>
      <w:lvlText w:val="2.%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0" w15:restartNumberingAfterBreak="0">
    <w:nsid w:val="41EF3470"/>
    <w:multiLevelType w:val="hybridMultilevel"/>
    <w:tmpl w:val="CA0014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1" w15:restartNumberingAfterBreak="0">
    <w:nsid w:val="420F7977"/>
    <w:multiLevelType w:val="multilevel"/>
    <w:tmpl w:val="420F79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2" w15:restartNumberingAfterBreak="0">
    <w:nsid w:val="42310E4D"/>
    <w:multiLevelType w:val="hybridMultilevel"/>
    <w:tmpl w:val="DD049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3" w15:restartNumberingAfterBreak="0">
    <w:nsid w:val="42452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426D0A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42810D5C"/>
    <w:multiLevelType w:val="multilevel"/>
    <w:tmpl w:val="5092897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color w:val="auto"/>
        <w:sz w:val="24"/>
        <w:szCs w:val="24"/>
      </w:rPr>
    </w:lvl>
    <w:lvl w:ilvl="2">
      <w:start w:val="1"/>
      <w:numFmt w:val="bullet"/>
      <w:lvlText w:val=""/>
      <w:lvlJc w:val="left"/>
      <w:pPr>
        <w:ind w:left="2160" w:hanging="360"/>
      </w:pPr>
      <w:rPr>
        <w:rFonts w:ascii="Wingdings" w:hAnsi="Wingdings" w:hint="default"/>
        <w:sz w:val="24"/>
        <w:szCs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6" w15:restartNumberingAfterBreak="0">
    <w:nsid w:val="43427743"/>
    <w:multiLevelType w:val="multilevel"/>
    <w:tmpl w:val="16CE51EC"/>
    <w:lvl w:ilvl="0">
      <w:start w:val="1"/>
      <w:numFmt w:val="decimal"/>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lvlText w:val="5.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7" w15:restartNumberingAfterBreak="0">
    <w:nsid w:val="434F65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8" w15:restartNumberingAfterBreak="0">
    <w:nsid w:val="43572A85"/>
    <w:multiLevelType w:val="multilevel"/>
    <w:tmpl w:val="0409001F"/>
    <w:lvl w:ilvl="0">
      <w:start w:val="1"/>
      <w:numFmt w:val="decimal"/>
      <w:lvlText w:val="%1."/>
      <w:lvlJc w:val="left"/>
      <w:pPr>
        <w:ind w:left="360" w:hanging="360"/>
      </w:pPr>
      <w:rPr>
        <w:rFonts w:hint="default"/>
        <w:color w:val="auto"/>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9" w15:restartNumberingAfterBreak="0">
    <w:nsid w:val="43667143"/>
    <w:multiLevelType w:val="hybridMultilevel"/>
    <w:tmpl w:val="DEA8630C"/>
    <w:lvl w:ilvl="0" w:tplc="B220EDE8">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0" w15:restartNumberingAfterBreak="0">
    <w:nsid w:val="437055BD"/>
    <w:multiLevelType w:val="multilevel"/>
    <w:tmpl w:val="AAB68CA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15:restartNumberingAfterBreak="0">
    <w:nsid w:val="438F0B00"/>
    <w:multiLevelType w:val="multilevel"/>
    <w:tmpl w:val="AAB68CA0"/>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2" w15:restartNumberingAfterBreak="0">
    <w:nsid w:val="43A679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43B65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4" w15:restartNumberingAfterBreak="0">
    <w:nsid w:val="43DD4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5" w15:restartNumberingAfterBreak="0">
    <w:nsid w:val="443F6D26"/>
    <w:multiLevelType w:val="multilevel"/>
    <w:tmpl w:val="AB205F40"/>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06" w15:restartNumberingAfterBreak="0">
    <w:nsid w:val="4442478B"/>
    <w:multiLevelType w:val="multilevel"/>
    <w:tmpl w:val="33DE586A"/>
    <w:lvl w:ilvl="0">
      <w:start w:val="1"/>
      <w:numFmt w:val="decimal"/>
      <w:lvlText w:val="%1."/>
      <w:lvlJc w:val="left"/>
      <w:pPr>
        <w:ind w:left="720" w:hanging="360"/>
      </w:p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07" w15:restartNumberingAfterBreak="0">
    <w:nsid w:val="44506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8" w15:restartNumberingAfterBreak="0">
    <w:nsid w:val="448432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44F229CF"/>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410" w15:restartNumberingAfterBreak="0">
    <w:nsid w:val="45225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2" w15:restartNumberingAfterBreak="0">
    <w:nsid w:val="45657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3" w15:restartNumberingAfterBreak="0">
    <w:nsid w:val="457F550B"/>
    <w:multiLevelType w:val="multilevel"/>
    <w:tmpl w:val="50928970"/>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4" w15:restartNumberingAfterBreak="0">
    <w:nsid w:val="465F666A"/>
    <w:multiLevelType w:val="multilevel"/>
    <w:tmpl w:val="115C48AA"/>
    <w:lvl w:ilvl="0">
      <w:start w:val="1"/>
      <w:numFmt w:val="decimal"/>
      <w:lvlText w:val="%1."/>
      <w:lvlJc w:val="left"/>
      <w:pPr>
        <w:ind w:left="360" w:hanging="360"/>
      </w:pPr>
    </w:lvl>
    <w:lvl w:ilvl="1">
      <w:start w:val="1"/>
      <w:numFmt w:val="decimal"/>
      <w:pStyle w:val="inden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5" w15:restartNumberingAfterBreak="0">
    <w:nsid w:val="46BB3F33"/>
    <w:multiLevelType w:val="multilevel"/>
    <w:tmpl w:val="7B607C5E"/>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6" w15:restartNumberingAfterBreak="0">
    <w:nsid w:val="46BD0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7" w15:restartNumberingAfterBreak="0">
    <w:nsid w:val="46F7388E"/>
    <w:multiLevelType w:val="multilevel"/>
    <w:tmpl w:val="58F4DBC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8" w15:restartNumberingAfterBreak="0">
    <w:nsid w:val="46FB4F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9" w15:restartNumberingAfterBreak="0">
    <w:nsid w:val="471951CF"/>
    <w:multiLevelType w:val="hybridMultilevel"/>
    <w:tmpl w:val="374228DA"/>
    <w:lvl w:ilvl="0" w:tplc="88548924">
      <w:start w:val="1"/>
      <w:numFmt w:val="decimal"/>
      <w:lvlText w:val="%1."/>
      <w:lvlJc w:val="left"/>
      <w:pPr>
        <w:ind w:left="36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0" w15:restartNumberingAfterBreak="0">
    <w:nsid w:val="476E0FCC"/>
    <w:multiLevelType w:val="multilevel"/>
    <w:tmpl w:val="53DCB08E"/>
    <w:lvl w:ilvl="0">
      <w:start w:val="1"/>
      <w:numFmt w:val="decimal"/>
      <w:lvlText w:val="%1."/>
      <w:lvlJc w:val="left"/>
      <w:pPr>
        <w:ind w:left="360" w:hanging="360"/>
      </w:pPr>
      <w:rPr>
        <w:sz w:val="24"/>
        <w:szCs w:val="24"/>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21" w15:restartNumberingAfterBreak="0">
    <w:nsid w:val="4786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2" w15:restartNumberingAfterBreak="0">
    <w:nsid w:val="47960AA3"/>
    <w:multiLevelType w:val="multilevel"/>
    <w:tmpl w:val="91B0AB7E"/>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23" w15:restartNumberingAfterBreak="0">
    <w:nsid w:val="479E2DEE"/>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4" w15:restartNumberingAfterBreak="0">
    <w:nsid w:val="47BE0158"/>
    <w:multiLevelType w:val="multilevel"/>
    <w:tmpl w:val="6124172E"/>
    <w:lvl w:ilvl="0">
      <w:start w:val="1"/>
      <w:numFmt w:val="decimal"/>
      <w:lvlText w:val="%1."/>
      <w:lvlJc w:val="left"/>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5" w15:restartNumberingAfterBreak="0">
    <w:nsid w:val="48860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48872983"/>
    <w:multiLevelType w:val="multilevel"/>
    <w:tmpl w:val="3612D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7" w15:restartNumberingAfterBreak="0">
    <w:nsid w:val="48AA7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48B34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9" w15:restartNumberingAfterBreak="0">
    <w:nsid w:val="48DA0C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0" w15:restartNumberingAfterBreak="0">
    <w:nsid w:val="491E57ED"/>
    <w:multiLevelType w:val="multilevel"/>
    <w:tmpl w:val="EC74B3B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1" w15:restartNumberingAfterBreak="0">
    <w:nsid w:val="49284889"/>
    <w:multiLevelType w:val="multilevel"/>
    <w:tmpl w:val="49284889"/>
    <w:lvl w:ilvl="0">
      <w:start w:val="2"/>
      <w:numFmt w:val="decimal"/>
      <w:lvlText w:val="%1"/>
      <w:lvlJc w:val="left"/>
      <w:pPr>
        <w:ind w:left="480" w:hanging="480"/>
      </w:pPr>
      <w:rPr>
        <w:rFonts w:ascii="Times New Roman" w:hAnsi="Times New Roman" w:cs="Times New Roman" w:hint="default"/>
      </w:rPr>
    </w:lvl>
    <w:lvl w:ilvl="1">
      <w:start w:val="3"/>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32" w15:restartNumberingAfterBreak="0">
    <w:nsid w:val="493540A2"/>
    <w:multiLevelType w:val="multilevel"/>
    <w:tmpl w:val="085ACD4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1.3.%3"/>
      <w:lvlJc w:val="left"/>
      <w:pPr>
        <w:ind w:left="2160" w:hanging="36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3" w15:restartNumberingAfterBreak="0">
    <w:nsid w:val="49946A2F"/>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4" w15:restartNumberingAfterBreak="0">
    <w:nsid w:val="49AA345C"/>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435" w15:restartNumberingAfterBreak="0">
    <w:nsid w:val="49C135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6" w15:restartNumberingAfterBreak="0">
    <w:nsid w:val="4A0971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7" w15:restartNumberingAfterBreak="0">
    <w:nsid w:val="4A346904"/>
    <w:multiLevelType w:val="multilevel"/>
    <w:tmpl w:val="5092897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sz w:val="24"/>
        <w:szCs w:val="24"/>
      </w:rPr>
    </w:lvl>
    <w:lvl w:ilvl="2">
      <w:start w:val="1"/>
      <w:numFmt w:val="bullet"/>
      <w:lvlText w:val=""/>
      <w:lvlJc w:val="left"/>
      <w:pPr>
        <w:ind w:left="2160" w:hanging="360"/>
      </w:pPr>
      <w:rPr>
        <w:rFonts w:ascii="Wingdings" w:hAnsi="Wingdings" w:hint="default"/>
        <w:sz w:val="24"/>
        <w:szCs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8" w15:restartNumberingAfterBreak="0">
    <w:nsid w:val="4A847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9" w15:restartNumberingAfterBreak="0">
    <w:nsid w:val="4ADA4D7E"/>
    <w:multiLevelType w:val="multilevel"/>
    <w:tmpl w:val="FFCCEE12"/>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40" w15:restartNumberingAfterBreak="0">
    <w:nsid w:val="4AE2755D"/>
    <w:multiLevelType w:val="multilevel"/>
    <w:tmpl w:val="EC74B3B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1" w15:restartNumberingAfterBreak="0">
    <w:nsid w:val="4B4F4772"/>
    <w:multiLevelType w:val="hybridMultilevel"/>
    <w:tmpl w:val="A182A66C"/>
    <w:lvl w:ilvl="0" w:tplc="035637A8">
      <w:start w:val="1"/>
      <w:numFmt w:val="lowerLetter"/>
      <w:lvlText w:val="%1)"/>
      <w:lvlJc w:val="left"/>
      <w:pPr>
        <w:ind w:left="760" w:hanging="40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4B984EDF"/>
    <w:multiLevelType w:val="multilevel"/>
    <w:tmpl w:val="040CB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3" w15:restartNumberingAfterBreak="0">
    <w:nsid w:val="4B9D0934"/>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4" w15:restartNumberingAfterBreak="0">
    <w:nsid w:val="4BA66300"/>
    <w:multiLevelType w:val="multilevel"/>
    <w:tmpl w:val="4BA6630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45" w15:restartNumberingAfterBreak="0">
    <w:nsid w:val="4BAD7029"/>
    <w:multiLevelType w:val="multilevel"/>
    <w:tmpl w:val="4BAD7029"/>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638"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446" w15:restartNumberingAfterBreak="0">
    <w:nsid w:val="4C132EF3"/>
    <w:multiLevelType w:val="multilevel"/>
    <w:tmpl w:val="47DAF19A"/>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decimal"/>
      <w:lvlText w:val="%2."/>
      <w:lvlJc w:val="left"/>
      <w:pPr>
        <w:ind w:left="720" w:hanging="360"/>
      </w:pPr>
      <w:rPr>
        <w:rFonts w:hint="default"/>
        <w:b w:val="0"/>
        <w:color w:val="auto"/>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447" w15:restartNumberingAfterBreak="0">
    <w:nsid w:val="4C1C0203"/>
    <w:multiLevelType w:val="multilevel"/>
    <w:tmpl w:val="75C13333"/>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29"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8" w15:restartNumberingAfterBreak="0">
    <w:nsid w:val="4C313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4C7F65DC"/>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0" w15:restartNumberingAfterBreak="0">
    <w:nsid w:val="4D1A10F6"/>
    <w:multiLevelType w:val="multilevel"/>
    <w:tmpl w:val="9FD08C00"/>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51" w15:restartNumberingAfterBreak="0">
    <w:nsid w:val="4D1D1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4D2C4F08"/>
    <w:multiLevelType w:val="multilevel"/>
    <w:tmpl w:val="FE9AF1A8"/>
    <w:lvl w:ilvl="0">
      <w:start w:val="1"/>
      <w:numFmt w:val="decimal"/>
      <w:lvlText w:val="%1."/>
      <w:lvlJc w:val="left"/>
      <w:pPr>
        <w:ind w:left="360" w:hanging="360"/>
      </w:pPr>
    </w:lvl>
    <w:lvl w:ilvl="1">
      <w:start w:val="3"/>
      <w:numFmt w:val="decimal"/>
      <w:isLgl/>
      <w:lvlText w:val="%1.%2"/>
      <w:lvlJc w:val="left"/>
      <w:pPr>
        <w:ind w:left="444" w:hanging="444"/>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3" w15:restartNumberingAfterBreak="0">
    <w:nsid w:val="4D2C5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4D405988"/>
    <w:multiLevelType w:val="multilevel"/>
    <w:tmpl w:val="BF38714C"/>
    <w:lvl w:ilvl="0">
      <w:start w:val="5"/>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5" w15:restartNumberingAfterBreak="0">
    <w:nsid w:val="4D42260C"/>
    <w:multiLevelType w:val="multilevel"/>
    <w:tmpl w:val="A092A698"/>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6" w15:restartNumberingAfterBreak="0">
    <w:nsid w:val="4D6019AC"/>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7" w15:restartNumberingAfterBreak="0">
    <w:nsid w:val="4E363708"/>
    <w:multiLevelType w:val="hybridMultilevel"/>
    <w:tmpl w:val="C6A2EE64"/>
    <w:lvl w:ilvl="0" w:tplc="234438BE">
      <w:start w:val="1"/>
      <w:numFmt w:val="decimal"/>
      <w:lvlText w:val="%1."/>
      <w:lvlJc w:val="left"/>
      <w:pPr>
        <w:ind w:left="840" w:hanging="360"/>
      </w:pPr>
      <w:rPr>
        <w:rFonts w:hint="default"/>
        <w:color w:val="auto"/>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58" w15:restartNumberingAfterBreak="0">
    <w:nsid w:val="4EC77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9" w15:restartNumberingAfterBreak="0">
    <w:nsid w:val="4F094E37"/>
    <w:multiLevelType w:val="hybridMultilevel"/>
    <w:tmpl w:val="D1F41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4F6053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1" w15:restartNumberingAfterBreak="0">
    <w:nsid w:val="4FBB0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2" w15:restartNumberingAfterBreak="0">
    <w:nsid w:val="4FD13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50064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503B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5" w15:restartNumberingAfterBreak="0">
    <w:nsid w:val="5054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6" w15:restartNumberingAfterBreak="0">
    <w:nsid w:val="50662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7" w15:restartNumberingAfterBreak="0">
    <w:nsid w:val="509414D7"/>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468" w15:restartNumberingAfterBreak="0">
    <w:nsid w:val="50C15191"/>
    <w:multiLevelType w:val="multilevel"/>
    <w:tmpl w:val="50C15191"/>
    <w:lvl w:ilvl="0">
      <w:start w:val="7"/>
      <w:numFmt w:val="decimal"/>
      <w:lvlText w:val="%1"/>
      <w:lvlJc w:val="left"/>
      <w:pPr>
        <w:ind w:left="480" w:hanging="480"/>
      </w:pPr>
      <w:rPr>
        <w:rFonts w:ascii="Times New Roman" w:hAnsi="Times New Roman" w:cs="Times New Roman" w:hint="default"/>
      </w:rPr>
    </w:lvl>
    <w:lvl w:ilvl="1">
      <w:start w:val="6"/>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69" w15:restartNumberingAfterBreak="0">
    <w:nsid w:val="50E0770C"/>
    <w:multiLevelType w:val="multilevel"/>
    <w:tmpl w:val="BFDCE420"/>
    <w:lvl w:ilvl="0">
      <w:start w:val="4"/>
      <w:numFmt w:val="decimal"/>
      <w:lvlText w:val="%1."/>
      <w:lvlJc w:val="left"/>
      <w:pPr>
        <w:ind w:left="540" w:hanging="540"/>
      </w:pPr>
      <w:rPr>
        <w:rFonts w:hint="default"/>
      </w:rPr>
    </w:lvl>
    <w:lvl w:ilvl="1">
      <w:start w:val="4"/>
      <w:numFmt w:val="decimal"/>
      <w:lvlText w:val="%1.%2."/>
      <w:lvlJc w:val="left"/>
      <w:pPr>
        <w:ind w:left="908" w:hanging="54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470" w15:restartNumberingAfterBreak="0">
    <w:nsid w:val="50F76B2A"/>
    <w:multiLevelType w:val="multilevel"/>
    <w:tmpl w:val="50F76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1" w15:restartNumberingAfterBreak="0">
    <w:nsid w:val="512E140F"/>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2" w15:restartNumberingAfterBreak="0">
    <w:nsid w:val="51317B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3" w15:restartNumberingAfterBreak="0">
    <w:nsid w:val="513C34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4" w15:restartNumberingAfterBreak="0">
    <w:nsid w:val="51514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5" w15:restartNumberingAfterBreak="0">
    <w:nsid w:val="515851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6" w15:restartNumberingAfterBreak="0">
    <w:nsid w:val="518763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7" w15:restartNumberingAfterBreak="0">
    <w:nsid w:val="51893C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8" w15:restartNumberingAfterBreak="0">
    <w:nsid w:val="51B3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9" w15:restartNumberingAfterBreak="0">
    <w:nsid w:val="51FE4346"/>
    <w:multiLevelType w:val="multilevel"/>
    <w:tmpl w:val="51FE4346"/>
    <w:lvl w:ilvl="0">
      <w:start w:val="3"/>
      <w:numFmt w:val="decimal"/>
      <w:lvlText w:val="%1"/>
      <w:lvlJc w:val="left"/>
      <w:pPr>
        <w:ind w:left="480" w:hanging="480"/>
      </w:pPr>
      <w:rPr>
        <w:rFonts w:ascii="Times New Roman" w:hAnsi="Times New Roman" w:cs="Times New Roman" w:hint="default"/>
      </w:rPr>
    </w:lvl>
    <w:lvl w:ilvl="1">
      <w:start w:val="4"/>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80" w15:restartNumberingAfterBreak="0">
    <w:nsid w:val="52002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1" w15:restartNumberingAfterBreak="0">
    <w:nsid w:val="52223A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2" w15:restartNumberingAfterBreak="0">
    <w:nsid w:val="523A3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3" w15:restartNumberingAfterBreak="0">
    <w:nsid w:val="52926B01"/>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4" w15:restartNumberingAfterBreak="0">
    <w:nsid w:val="52E849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5" w15:restartNumberingAfterBreak="0">
    <w:nsid w:val="537207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6" w15:restartNumberingAfterBreak="0">
    <w:nsid w:val="53775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7" w15:restartNumberingAfterBreak="0">
    <w:nsid w:val="54051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8" w15:restartNumberingAfterBreak="0">
    <w:nsid w:val="547C5C40"/>
    <w:multiLevelType w:val="multilevel"/>
    <w:tmpl w:val="F26A75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9" w15:restartNumberingAfterBreak="0">
    <w:nsid w:val="54877DD4"/>
    <w:multiLevelType w:val="multilevel"/>
    <w:tmpl w:val="54877D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0" w15:restartNumberingAfterBreak="0">
    <w:nsid w:val="54CA1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1" w15:restartNumberingAfterBreak="0">
    <w:nsid w:val="54F87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2" w15:restartNumberingAfterBreak="0">
    <w:nsid w:val="55265E4D"/>
    <w:multiLevelType w:val="multilevel"/>
    <w:tmpl w:val="8E1EBEB8"/>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93" w15:restartNumberingAfterBreak="0">
    <w:nsid w:val="553B7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4" w15:restartNumberingAfterBreak="0">
    <w:nsid w:val="555A3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5" w15:restartNumberingAfterBreak="0">
    <w:nsid w:val="555C7D26"/>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6" w15:restartNumberingAfterBreak="0">
    <w:nsid w:val="55B53B4B"/>
    <w:multiLevelType w:val="multilevel"/>
    <w:tmpl w:val="DCB809E0"/>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7" w15:restartNumberingAfterBreak="0">
    <w:nsid w:val="56030BF9"/>
    <w:multiLevelType w:val="multilevel"/>
    <w:tmpl w:val="DE0C1570"/>
    <w:lvl w:ilvl="0">
      <w:start w:val="1"/>
      <w:numFmt w:val="decimal"/>
      <w:lvlText w:val="%1."/>
      <w:lvlJc w:val="left"/>
      <w:pPr>
        <w:ind w:left="-1812" w:hanging="360"/>
      </w:pPr>
    </w:lvl>
    <w:lvl w:ilvl="1">
      <w:start w:val="1"/>
      <w:numFmt w:val="lowerLetter"/>
      <w:lvlText w:val="%2."/>
      <w:lvlJc w:val="left"/>
      <w:pPr>
        <w:ind w:left="-1092" w:hanging="360"/>
      </w:pPr>
    </w:lvl>
    <w:lvl w:ilvl="2">
      <w:start w:val="1"/>
      <w:numFmt w:val="lowerRoman"/>
      <w:lvlText w:val="%3."/>
      <w:lvlJc w:val="right"/>
      <w:pPr>
        <w:ind w:left="-372" w:hanging="180"/>
      </w:pPr>
    </w:lvl>
    <w:lvl w:ilvl="3">
      <w:start w:val="1"/>
      <w:numFmt w:val="bullet"/>
      <w:lvlText w:val=""/>
      <w:lvlJc w:val="left"/>
      <w:pPr>
        <w:ind w:left="348" w:hanging="360"/>
      </w:pPr>
      <w:rPr>
        <w:rFonts w:ascii="Symbol" w:hAnsi="Symbol" w:hint="default"/>
      </w:rPr>
    </w:lvl>
    <w:lvl w:ilvl="4">
      <w:start w:val="1"/>
      <w:numFmt w:val="lowerLetter"/>
      <w:lvlText w:val="%5."/>
      <w:lvlJc w:val="left"/>
      <w:pPr>
        <w:ind w:left="1068" w:hanging="360"/>
      </w:pPr>
    </w:lvl>
    <w:lvl w:ilvl="5">
      <w:start w:val="1"/>
      <w:numFmt w:val="lowerRoman"/>
      <w:lvlText w:val="%6."/>
      <w:lvlJc w:val="right"/>
      <w:pPr>
        <w:ind w:left="1788" w:hanging="180"/>
      </w:pPr>
    </w:lvl>
    <w:lvl w:ilvl="6">
      <w:start w:val="1"/>
      <w:numFmt w:val="decimal"/>
      <w:lvlText w:val="%7."/>
      <w:lvlJc w:val="left"/>
      <w:pPr>
        <w:ind w:left="2508" w:hanging="360"/>
      </w:pPr>
    </w:lvl>
    <w:lvl w:ilvl="7">
      <w:start w:val="1"/>
      <w:numFmt w:val="lowerLetter"/>
      <w:lvlText w:val="%8."/>
      <w:lvlJc w:val="left"/>
      <w:pPr>
        <w:ind w:left="3228" w:hanging="360"/>
      </w:pPr>
    </w:lvl>
    <w:lvl w:ilvl="8">
      <w:start w:val="1"/>
      <w:numFmt w:val="lowerRoman"/>
      <w:lvlText w:val="%9."/>
      <w:lvlJc w:val="right"/>
      <w:pPr>
        <w:ind w:left="3948" w:hanging="180"/>
      </w:pPr>
    </w:lvl>
  </w:abstractNum>
  <w:abstractNum w:abstractNumId="498" w15:restartNumberingAfterBreak="0">
    <w:nsid w:val="561824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9" w15:restartNumberingAfterBreak="0">
    <w:nsid w:val="561E0657"/>
    <w:multiLevelType w:val="multilevel"/>
    <w:tmpl w:val="561E065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0" w15:restartNumberingAfterBreak="0">
    <w:nsid w:val="56512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1" w15:restartNumberingAfterBreak="0">
    <w:nsid w:val="565D710F"/>
    <w:multiLevelType w:val="multilevel"/>
    <w:tmpl w:val="95AC57A4"/>
    <w:lvl w:ilvl="0">
      <w:start w:val="1"/>
      <w:numFmt w:val="decimal"/>
      <w:lvlText w:val="%1"/>
      <w:lvlJc w:val="left"/>
      <w:pPr>
        <w:ind w:left="444" w:hanging="444"/>
      </w:pPr>
      <w:rPr>
        <w:rFonts w:ascii="Times New Roman" w:hAnsi="Times New Roman" w:cs="Times New Roman" w:hint="default"/>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502" w15:restartNumberingAfterBreak="0">
    <w:nsid w:val="56750C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3" w15:restartNumberingAfterBreak="0">
    <w:nsid w:val="568041D6"/>
    <w:multiLevelType w:val="multilevel"/>
    <w:tmpl w:val="75742FC2"/>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4" w15:restartNumberingAfterBreak="0">
    <w:nsid w:val="569672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5" w15:restartNumberingAfterBreak="0">
    <w:nsid w:val="56BB1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6"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7" w15:restartNumberingAfterBreak="0">
    <w:nsid w:val="57203BD0"/>
    <w:multiLevelType w:val="multilevel"/>
    <w:tmpl w:val="57203BD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508" w15:restartNumberingAfterBreak="0">
    <w:nsid w:val="575C1B4D"/>
    <w:multiLevelType w:val="multilevel"/>
    <w:tmpl w:val="FC724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9" w15:restartNumberingAfterBreak="0">
    <w:nsid w:val="577745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0" w15:restartNumberingAfterBreak="0">
    <w:nsid w:val="57800AE4"/>
    <w:multiLevelType w:val="multilevel"/>
    <w:tmpl w:val="E1A03C4C"/>
    <w:lvl w:ilvl="0">
      <w:start w:val="1"/>
      <w:numFmt w:val="bullet"/>
      <w:lvlText w:val=""/>
      <w:lvlJc w:val="left"/>
      <w:pPr>
        <w:ind w:left="9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511" w15:restartNumberingAfterBreak="0">
    <w:nsid w:val="579E1C6C"/>
    <w:multiLevelType w:val="multilevel"/>
    <w:tmpl w:val="78E693A8"/>
    <w:lvl w:ilvl="0">
      <w:start w:val="1"/>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2" w15:restartNumberingAfterBreak="0">
    <w:nsid w:val="58DE03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3" w15:restartNumberingAfterBreak="0">
    <w:nsid w:val="59140F49"/>
    <w:multiLevelType w:val="multilevel"/>
    <w:tmpl w:val="59140F49"/>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14" w15:restartNumberingAfterBreak="0">
    <w:nsid w:val="59334ADB"/>
    <w:multiLevelType w:val="multilevel"/>
    <w:tmpl w:val="12CC6FF8"/>
    <w:lvl w:ilvl="0">
      <w:start w:val="1"/>
      <w:numFmt w:val="decimal"/>
      <w:lvlText w:val="%1."/>
      <w:lvlJc w:val="left"/>
      <w:pPr>
        <w:ind w:left="720" w:hanging="360"/>
      </w:pPr>
      <w:rPr>
        <w:rFonts w:ascii="Times New Roman" w:eastAsia="Times New Roman" w:hAnsi="Times New Roman" w:cs="Times New Roman"/>
        <w:b/>
        <w:strike w:val="0"/>
        <w:dstrike w:val="0"/>
        <w:sz w:val="22"/>
        <w:szCs w:val="2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15" w15:restartNumberingAfterBreak="0">
    <w:nsid w:val="59596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6" w15:restartNumberingAfterBreak="0">
    <w:nsid w:val="595D0AAF"/>
    <w:multiLevelType w:val="hybridMultilevel"/>
    <w:tmpl w:val="1EE241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7" w15:restartNumberingAfterBreak="0">
    <w:nsid w:val="59915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8" w15:restartNumberingAfterBreak="0">
    <w:nsid w:val="599627F6"/>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9" w15:restartNumberingAfterBreak="0">
    <w:nsid w:val="59A72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0" w15:restartNumberingAfterBreak="0">
    <w:nsid w:val="5A2B6ADB"/>
    <w:multiLevelType w:val="multilevel"/>
    <w:tmpl w:val="5A2B6ADB"/>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21" w15:restartNumberingAfterBreak="0">
    <w:nsid w:val="5A2C2166"/>
    <w:multiLevelType w:val="multilevel"/>
    <w:tmpl w:val="EC74B3B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2" w15:restartNumberingAfterBreak="0">
    <w:nsid w:val="5A3F5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3" w15:restartNumberingAfterBreak="0">
    <w:nsid w:val="5A5C3FB9"/>
    <w:multiLevelType w:val="multilevel"/>
    <w:tmpl w:val="FFA05926"/>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524" w15:restartNumberingAfterBreak="0">
    <w:nsid w:val="5A746BBA"/>
    <w:multiLevelType w:val="multilevel"/>
    <w:tmpl w:val="548621C2"/>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0"/>
      </w:rPr>
    </w:lvl>
    <w:lvl w:ilvl="2">
      <w:start w:val="1"/>
      <w:numFmt w:val="decimal"/>
      <w:isLgl/>
      <w:lvlText w:val="%1.%2.%3."/>
      <w:lvlJc w:val="left"/>
      <w:pPr>
        <w:ind w:left="1944" w:hanging="720"/>
      </w:pPr>
      <w:rPr>
        <w:rFonts w:hint="default"/>
        <w:sz w:val="20"/>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525" w15:restartNumberingAfterBreak="0">
    <w:nsid w:val="5A9728CD"/>
    <w:multiLevelType w:val="hybridMultilevel"/>
    <w:tmpl w:val="D54A28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6" w15:restartNumberingAfterBreak="0">
    <w:nsid w:val="5AA405C9"/>
    <w:multiLevelType w:val="multilevel"/>
    <w:tmpl w:val="4050AC72"/>
    <w:lvl w:ilvl="0">
      <w:start w:val="4"/>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27" w15:restartNumberingAfterBreak="0">
    <w:nsid w:val="5AC760E4"/>
    <w:multiLevelType w:val="multilevel"/>
    <w:tmpl w:val="8FE2410A"/>
    <w:lvl w:ilvl="0">
      <w:start w:val="5"/>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28" w15:restartNumberingAfterBreak="0">
    <w:nsid w:val="5AE01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9" w15:restartNumberingAfterBreak="0">
    <w:nsid w:val="5B1D2F29"/>
    <w:multiLevelType w:val="hybridMultilevel"/>
    <w:tmpl w:val="DA0697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5B5215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1" w15:restartNumberingAfterBreak="0">
    <w:nsid w:val="5B6447DD"/>
    <w:multiLevelType w:val="multilevel"/>
    <w:tmpl w:val="5B6447DD"/>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32" w15:restartNumberingAfterBreak="0">
    <w:nsid w:val="5BAC0CD9"/>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533" w15:restartNumberingAfterBreak="0">
    <w:nsid w:val="5BB44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4" w15:restartNumberingAfterBreak="0">
    <w:nsid w:val="5BC25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5" w15:restartNumberingAfterBreak="0">
    <w:nsid w:val="5BCB510B"/>
    <w:multiLevelType w:val="multilevel"/>
    <w:tmpl w:val="AED4810E"/>
    <w:lvl w:ilvl="0">
      <w:start w:val="5"/>
      <w:numFmt w:val="decimal"/>
      <w:lvlText w:val="%1."/>
      <w:lvlJc w:val="left"/>
      <w:pPr>
        <w:ind w:left="720" w:hanging="360"/>
      </w:pPr>
      <w:rPr>
        <w:rFonts w:hint="default"/>
      </w:rPr>
    </w:lvl>
    <w:lvl w:ilvl="1">
      <w:start w:val="2"/>
      <w:numFmt w:val="decimal"/>
      <w:isLgl/>
      <w:lvlText w:val="%1.%2"/>
      <w:lvlJc w:val="left"/>
      <w:pPr>
        <w:ind w:left="1194" w:hanging="48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536" w15:restartNumberingAfterBreak="0">
    <w:nsid w:val="5BFF1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7" w15:restartNumberingAfterBreak="0">
    <w:nsid w:val="5BFF1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8" w15:restartNumberingAfterBreak="0">
    <w:nsid w:val="5C480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5D583A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0" w15:restartNumberingAfterBreak="0">
    <w:nsid w:val="5D5E2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1" w15:restartNumberingAfterBreak="0">
    <w:nsid w:val="5D7F2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2" w15:restartNumberingAfterBreak="0">
    <w:nsid w:val="5DD27DF7"/>
    <w:multiLevelType w:val="multilevel"/>
    <w:tmpl w:val="5F080F1A"/>
    <w:lvl w:ilvl="0">
      <w:start w:val="7"/>
      <w:numFmt w:val="decimal"/>
      <w:lvlText w:val="%1"/>
      <w:lvlJc w:val="left"/>
      <w:pPr>
        <w:ind w:left="480" w:hanging="480"/>
      </w:pPr>
      <w:rPr>
        <w:rFonts w:hint="default"/>
      </w:rPr>
    </w:lvl>
    <w:lvl w:ilvl="1">
      <w:start w:val="1"/>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543" w15:restartNumberingAfterBreak="0">
    <w:nsid w:val="5DE97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4" w15:restartNumberingAfterBreak="0">
    <w:nsid w:val="5E1D4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5" w15:restartNumberingAfterBreak="0">
    <w:nsid w:val="5E262570"/>
    <w:multiLevelType w:val="multilevel"/>
    <w:tmpl w:val="5E262570"/>
    <w:lvl w:ilvl="0">
      <w:start w:val="2"/>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46" w15:restartNumberingAfterBreak="0">
    <w:nsid w:val="5E290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7" w15:restartNumberingAfterBreak="0">
    <w:nsid w:val="5E496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8" w15:restartNumberingAfterBreak="0">
    <w:nsid w:val="5E496AE6"/>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9" w15:restartNumberingAfterBreak="0">
    <w:nsid w:val="5E8D13A5"/>
    <w:multiLevelType w:val="hybridMultilevel"/>
    <w:tmpl w:val="A41AFD74"/>
    <w:lvl w:ilvl="0" w:tplc="483A5752">
      <w:start w:val="1"/>
      <w:numFmt w:val="decimal"/>
      <w:lvlText w:val="4.1.2.%1"/>
      <w:lvlJc w:val="left"/>
      <w:pPr>
        <w:ind w:left="207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0" w15:restartNumberingAfterBreak="0">
    <w:nsid w:val="5E996403"/>
    <w:multiLevelType w:val="multilevel"/>
    <w:tmpl w:val="3612D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1" w15:restartNumberingAfterBreak="0">
    <w:nsid w:val="5EA24A01"/>
    <w:multiLevelType w:val="multilevel"/>
    <w:tmpl w:val="FC724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2" w15:restartNumberingAfterBreak="0">
    <w:nsid w:val="5EC0328D"/>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3" w15:restartNumberingAfterBreak="0">
    <w:nsid w:val="5F213BCE"/>
    <w:multiLevelType w:val="multilevel"/>
    <w:tmpl w:val="5F213BC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554" w15:restartNumberingAfterBreak="0">
    <w:nsid w:val="60474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5" w15:restartNumberingAfterBreak="0">
    <w:nsid w:val="609B5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6" w15:restartNumberingAfterBreak="0">
    <w:nsid w:val="60C53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7" w15:restartNumberingAfterBreak="0">
    <w:nsid w:val="60F30A83"/>
    <w:multiLevelType w:val="multilevel"/>
    <w:tmpl w:val="60F30A8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8" w15:restartNumberingAfterBreak="0">
    <w:nsid w:val="60FD0E83"/>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559" w15:restartNumberingAfterBreak="0">
    <w:nsid w:val="61177AFD"/>
    <w:multiLevelType w:val="multilevel"/>
    <w:tmpl w:val="61177AFD"/>
    <w:lvl w:ilvl="0">
      <w:start w:val="1"/>
      <w:numFmt w:val="decimal"/>
      <w:lvlText w:val="%1."/>
      <w:lvlJc w:val="left"/>
      <w:pPr>
        <w:ind w:left="600" w:hanging="600"/>
      </w:pPr>
      <w:rPr>
        <w:rFonts w:ascii="Times New Roman" w:hAnsi="Times New Roman" w:cs="Times New Roman" w:hint="default"/>
        <w:sz w:val="24"/>
        <w:szCs w:val="24"/>
      </w:rPr>
    </w:lvl>
    <w:lvl w:ilvl="1">
      <w:start w:val="4"/>
      <w:numFmt w:val="decimal"/>
      <w:lvlText w:val="%1.%2"/>
      <w:lvlJc w:val="left"/>
      <w:pPr>
        <w:ind w:left="600" w:hanging="60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60" w15:restartNumberingAfterBreak="0">
    <w:nsid w:val="61293FF4"/>
    <w:multiLevelType w:val="hybridMultilevel"/>
    <w:tmpl w:val="7ABC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612E7B49"/>
    <w:multiLevelType w:val="multilevel"/>
    <w:tmpl w:val="AAB68CA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2" w15:restartNumberingAfterBreak="0">
    <w:nsid w:val="6155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3" w15:restartNumberingAfterBreak="0">
    <w:nsid w:val="61733AD1"/>
    <w:multiLevelType w:val="multilevel"/>
    <w:tmpl w:val="2B0E230A"/>
    <w:lvl w:ilvl="0">
      <w:start w:val="3"/>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64" w15:restartNumberingAfterBreak="0">
    <w:nsid w:val="619E3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5" w15:restartNumberingAfterBreak="0">
    <w:nsid w:val="61C1726A"/>
    <w:multiLevelType w:val="multilevel"/>
    <w:tmpl w:val="5092897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6" w15:restartNumberingAfterBreak="0">
    <w:nsid w:val="61D57A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7" w15:restartNumberingAfterBreak="0">
    <w:nsid w:val="61ED0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8" w15:restartNumberingAfterBreak="0">
    <w:nsid w:val="620B7957"/>
    <w:multiLevelType w:val="multilevel"/>
    <w:tmpl w:val="7958B41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03" w:hanging="720"/>
      </w:pPr>
    </w:lvl>
    <w:lvl w:ilvl="3">
      <w:start w:val="1"/>
      <w:numFmt w:val="decimal"/>
      <w:isLgl/>
      <w:lvlText w:val="%1.%2.%3.%4."/>
      <w:lvlJc w:val="left"/>
      <w:pPr>
        <w:ind w:left="1571"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69" w15:restartNumberingAfterBreak="0">
    <w:nsid w:val="62B75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0" w15:restartNumberingAfterBreak="0">
    <w:nsid w:val="62EC3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1" w15:restartNumberingAfterBreak="0">
    <w:nsid w:val="6329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2" w15:restartNumberingAfterBreak="0">
    <w:nsid w:val="63417353"/>
    <w:multiLevelType w:val="multilevel"/>
    <w:tmpl w:val="545CB5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3" w15:restartNumberingAfterBreak="0">
    <w:nsid w:val="63673BEA"/>
    <w:multiLevelType w:val="multilevel"/>
    <w:tmpl w:val="FB7A41C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74" w15:restartNumberingAfterBreak="0">
    <w:nsid w:val="638E0C98"/>
    <w:multiLevelType w:val="multilevel"/>
    <w:tmpl w:val="638E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5" w15:restartNumberingAfterBreak="0">
    <w:nsid w:val="638E0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6" w15:restartNumberingAfterBreak="0">
    <w:nsid w:val="63933FDC"/>
    <w:multiLevelType w:val="hybridMultilevel"/>
    <w:tmpl w:val="DD049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7" w15:restartNumberingAfterBreak="0">
    <w:nsid w:val="63AF7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8" w15:restartNumberingAfterBreak="0">
    <w:nsid w:val="642B0303"/>
    <w:multiLevelType w:val="multilevel"/>
    <w:tmpl w:val="4436224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79" w15:restartNumberingAfterBreak="0">
    <w:nsid w:val="64333701"/>
    <w:multiLevelType w:val="multilevel"/>
    <w:tmpl w:val="4D120D8E"/>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995"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80" w15:restartNumberingAfterBreak="0">
    <w:nsid w:val="64333F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1" w15:restartNumberingAfterBreak="0">
    <w:nsid w:val="64BB20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2" w15:restartNumberingAfterBreak="0">
    <w:nsid w:val="64CE6E45"/>
    <w:multiLevelType w:val="multilevel"/>
    <w:tmpl w:val="4956C5A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3" w15:restartNumberingAfterBreak="0">
    <w:nsid w:val="64E32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4" w15:restartNumberingAfterBreak="0">
    <w:nsid w:val="650F4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5" w15:restartNumberingAfterBreak="0">
    <w:nsid w:val="65391B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6" w15:restartNumberingAfterBreak="0">
    <w:nsid w:val="65611243"/>
    <w:multiLevelType w:val="multilevel"/>
    <w:tmpl w:val="5A7E1E2C"/>
    <w:lvl w:ilvl="0">
      <w:start w:val="1"/>
      <w:numFmt w:val="decimal"/>
      <w:lvlText w:val="%1."/>
      <w:lvlJc w:val="left"/>
      <w:pPr>
        <w:ind w:left="720" w:hanging="360"/>
      </w:pPr>
      <w:rPr>
        <w:b w:val="0"/>
        <w:bCs/>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7" w15:restartNumberingAfterBreak="0">
    <w:nsid w:val="65692E96"/>
    <w:multiLevelType w:val="multilevel"/>
    <w:tmpl w:val="65692E9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588" w15:restartNumberingAfterBreak="0">
    <w:nsid w:val="656D47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9" w15:restartNumberingAfterBreak="0">
    <w:nsid w:val="658C6243"/>
    <w:multiLevelType w:val="singleLevel"/>
    <w:tmpl w:val="658C6243"/>
    <w:lvl w:ilvl="0">
      <w:start w:val="1"/>
      <w:numFmt w:val="decimal"/>
      <w:lvlText w:val="%1."/>
      <w:lvlJc w:val="left"/>
      <w:pPr>
        <w:tabs>
          <w:tab w:val="left" w:pos="425"/>
        </w:tabs>
        <w:ind w:left="425" w:hanging="425"/>
      </w:pPr>
      <w:rPr>
        <w:rFonts w:hint="default"/>
      </w:rPr>
    </w:lvl>
  </w:abstractNum>
  <w:abstractNum w:abstractNumId="590" w15:restartNumberingAfterBreak="0">
    <w:nsid w:val="658F6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1" w15:restartNumberingAfterBreak="0">
    <w:nsid w:val="65EA1D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2" w15:restartNumberingAfterBreak="0">
    <w:nsid w:val="65EC6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3" w15:restartNumberingAfterBreak="0">
    <w:nsid w:val="66161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4" w15:restartNumberingAfterBreak="0">
    <w:nsid w:val="664834ED"/>
    <w:multiLevelType w:val="hybridMultilevel"/>
    <w:tmpl w:val="F2A2B810"/>
    <w:lvl w:ilvl="0" w:tplc="F506B0F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66657B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6" w15:restartNumberingAfterBreak="0">
    <w:nsid w:val="66675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7" w15:restartNumberingAfterBreak="0">
    <w:nsid w:val="66F45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8" w15:restartNumberingAfterBreak="0">
    <w:nsid w:val="67434CE0"/>
    <w:multiLevelType w:val="multilevel"/>
    <w:tmpl w:val="60B20296"/>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9" w15:restartNumberingAfterBreak="0">
    <w:nsid w:val="67527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0" w15:restartNumberingAfterBreak="0">
    <w:nsid w:val="67A74B0D"/>
    <w:multiLevelType w:val="multilevel"/>
    <w:tmpl w:val="D4D2216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1" w15:restartNumberingAfterBreak="0">
    <w:nsid w:val="67C4168B"/>
    <w:multiLevelType w:val="multilevel"/>
    <w:tmpl w:val="21EE0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2" w15:restartNumberingAfterBreak="0">
    <w:nsid w:val="681B1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3" w15:restartNumberingAfterBreak="0">
    <w:nsid w:val="68392E09"/>
    <w:multiLevelType w:val="multilevel"/>
    <w:tmpl w:val="68392E0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4" w15:restartNumberingAfterBreak="0">
    <w:nsid w:val="6873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5" w15:restartNumberingAfterBreak="0">
    <w:nsid w:val="68747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6" w15:restartNumberingAfterBreak="0">
    <w:nsid w:val="687C2254"/>
    <w:multiLevelType w:val="multilevel"/>
    <w:tmpl w:val="67ACC8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7" w15:restartNumberingAfterBreak="0">
    <w:nsid w:val="68CC3A68"/>
    <w:multiLevelType w:val="multilevel"/>
    <w:tmpl w:val="AAB68CA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8" w15:restartNumberingAfterBreak="0">
    <w:nsid w:val="68F37C45"/>
    <w:multiLevelType w:val="multilevel"/>
    <w:tmpl w:val="FFD40B22"/>
    <w:lvl w:ilvl="0">
      <w:start w:val="1"/>
      <w:numFmt w:val="decimal"/>
      <w:lvlText w:val="%1."/>
      <w:lvlJc w:val="left"/>
      <w:pPr>
        <w:ind w:left="600" w:hanging="600"/>
      </w:pPr>
      <w:rPr>
        <w:rFonts w:hint="default"/>
        <w:color w:val="auto"/>
        <w:sz w:val="24"/>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9" w15:restartNumberingAfterBreak="0">
    <w:nsid w:val="68FC6C26"/>
    <w:multiLevelType w:val="multilevel"/>
    <w:tmpl w:val="68FC6C26"/>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10" w15:restartNumberingAfterBreak="0">
    <w:nsid w:val="69193E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1" w15:restartNumberingAfterBreak="0">
    <w:nsid w:val="69570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2" w15:restartNumberingAfterBreak="0">
    <w:nsid w:val="698E3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3" w15:restartNumberingAfterBreak="0">
    <w:nsid w:val="699F5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4" w15:restartNumberingAfterBreak="0">
    <w:nsid w:val="69C85C8D"/>
    <w:multiLevelType w:val="multilevel"/>
    <w:tmpl w:val="88F8044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5" w15:restartNumberingAfterBreak="0">
    <w:nsid w:val="69EE0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6" w15:restartNumberingAfterBreak="0">
    <w:nsid w:val="69F119CD"/>
    <w:multiLevelType w:val="multilevel"/>
    <w:tmpl w:val="A594D10A"/>
    <w:lvl w:ilvl="0">
      <w:start w:val="1"/>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81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17" w15:restartNumberingAfterBreak="0">
    <w:nsid w:val="6A0640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8" w15:restartNumberingAfterBreak="0">
    <w:nsid w:val="6A6B549E"/>
    <w:multiLevelType w:val="multilevel"/>
    <w:tmpl w:val="6A6B549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19" w15:restartNumberingAfterBreak="0">
    <w:nsid w:val="6A8E1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0" w15:restartNumberingAfterBreak="0">
    <w:nsid w:val="6A9639FF"/>
    <w:multiLevelType w:val="multilevel"/>
    <w:tmpl w:val="6A9639F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21" w15:restartNumberingAfterBreak="0">
    <w:nsid w:val="6A9F3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2" w15:restartNumberingAfterBreak="0">
    <w:nsid w:val="6AAC0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3" w15:restartNumberingAfterBreak="0">
    <w:nsid w:val="6B27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4" w15:restartNumberingAfterBreak="0">
    <w:nsid w:val="6B323BAC"/>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25" w15:restartNumberingAfterBreak="0">
    <w:nsid w:val="6B544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6" w15:restartNumberingAfterBreak="0">
    <w:nsid w:val="6B7009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7" w15:restartNumberingAfterBreak="0">
    <w:nsid w:val="6B753B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8" w15:restartNumberingAfterBreak="0">
    <w:nsid w:val="6B8E0484"/>
    <w:multiLevelType w:val="multilevel"/>
    <w:tmpl w:val="B40E112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9" w15:restartNumberingAfterBreak="0">
    <w:nsid w:val="6B9872FC"/>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0" w15:restartNumberingAfterBreak="0">
    <w:nsid w:val="6B9A4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1" w15:restartNumberingAfterBreak="0">
    <w:nsid w:val="6BF613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2" w15:restartNumberingAfterBreak="0">
    <w:nsid w:val="6C3A4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3" w15:restartNumberingAfterBreak="0">
    <w:nsid w:val="6C443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4" w15:restartNumberingAfterBreak="0">
    <w:nsid w:val="6C5F4087"/>
    <w:multiLevelType w:val="multilevel"/>
    <w:tmpl w:val="545CB5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5" w15:restartNumberingAfterBreak="0">
    <w:nsid w:val="6C710664"/>
    <w:multiLevelType w:val="multilevel"/>
    <w:tmpl w:val="6C710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6" w15:restartNumberingAfterBreak="0">
    <w:nsid w:val="6C721312"/>
    <w:multiLevelType w:val="hybridMultilevel"/>
    <w:tmpl w:val="768C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6C7931C6"/>
    <w:multiLevelType w:val="multilevel"/>
    <w:tmpl w:val="6C7931C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38" w15:restartNumberingAfterBreak="0">
    <w:nsid w:val="6C944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9" w15:restartNumberingAfterBreak="0">
    <w:nsid w:val="6CA0150B"/>
    <w:multiLevelType w:val="hybridMultilevel"/>
    <w:tmpl w:val="0A86F3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0" w15:restartNumberingAfterBreak="0">
    <w:nsid w:val="6CFB1BD2"/>
    <w:multiLevelType w:val="hybridMultilevel"/>
    <w:tmpl w:val="2F448DF0"/>
    <w:lvl w:ilvl="0" w:tplc="7A86C768">
      <w:start w:val="1"/>
      <w:numFmt w:val="decimal"/>
      <w:lvlText w:val="1.%1"/>
      <w:lvlJc w:val="left"/>
      <w:pPr>
        <w:ind w:left="36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41" w15:restartNumberingAfterBreak="0">
    <w:nsid w:val="6D400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2" w15:restartNumberingAfterBreak="0">
    <w:nsid w:val="6D577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3" w15:restartNumberingAfterBreak="0">
    <w:nsid w:val="6D7F63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4" w15:restartNumberingAfterBreak="0">
    <w:nsid w:val="6D8436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5" w15:restartNumberingAfterBreak="0">
    <w:nsid w:val="6DEA07A7"/>
    <w:multiLevelType w:val="multilevel"/>
    <w:tmpl w:val="FC4A6D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646" w15:restartNumberingAfterBreak="0">
    <w:nsid w:val="6E046BE6"/>
    <w:multiLevelType w:val="multilevel"/>
    <w:tmpl w:val="0409001F"/>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47" w15:restartNumberingAfterBreak="0">
    <w:nsid w:val="6E5F7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8" w15:restartNumberingAfterBreak="0">
    <w:nsid w:val="6E627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9" w15:restartNumberingAfterBreak="0">
    <w:nsid w:val="6E7304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0" w15:restartNumberingAfterBreak="0">
    <w:nsid w:val="6E824A76"/>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1" w15:restartNumberingAfterBreak="0">
    <w:nsid w:val="6E9634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2" w15:restartNumberingAfterBreak="0">
    <w:nsid w:val="6EC25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3" w15:restartNumberingAfterBreak="0">
    <w:nsid w:val="6F044558"/>
    <w:multiLevelType w:val="multilevel"/>
    <w:tmpl w:val="FC501332"/>
    <w:lvl w:ilvl="0">
      <w:start w:val="1"/>
      <w:numFmt w:val="decimal"/>
      <w:lvlText w:val="%1."/>
      <w:lvlJc w:val="left"/>
      <w:pPr>
        <w:ind w:left="495" w:hanging="495"/>
      </w:pPr>
      <w:rPr>
        <w:rFonts w:hint="default"/>
      </w:rPr>
    </w:lvl>
    <w:lvl w:ilvl="1">
      <w:start w:val="5"/>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4" w15:restartNumberingAfterBreak="0">
    <w:nsid w:val="6F0C6EB2"/>
    <w:multiLevelType w:val="multilevel"/>
    <w:tmpl w:val="6F0C6EB2"/>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80" w:hanging="480"/>
      </w:pPr>
      <w:rPr>
        <w:rFonts w:ascii="Times New Roman" w:hAnsi="Times New Roman" w:cs="Times New Roman" w:hint="default"/>
      </w:rPr>
    </w:lvl>
    <w:lvl w:ilvl="2">
      <w:start w:val="1"/>
      <w:numFmt w:val="decimal"/>
      <w:isLgl/>
      <w:lvlText w:val="%1.%2.%3"/>
      <w:lvlJc w:val="left"/>
      <w:pPr>
        <w:ind w:left="157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655" w15:restartNumberingAfterBreak="0">
    <w:nsid w:val="6F42024E"/>
    <w:multiLevelType w:val="hybridMultilevel"/>
    <w:tmpl w:val="19D0B5DE"/>
    <w:lvl w:ilvl="0" w:tplc="0A129296">
      <w:start w:val="1"/>
      <w:numFmt w:val="decimal"/>
      <w:lvlText w:val="5.3.3.%1"/>
      <w:lvlJc w:val="left"/>
      <w:pPr>
        <w:ind w:left="171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6" w15:restartNumberingAfterBreak="0">
    <w:nsid w:val="6F4F6660"/>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57" w15:restartNumberingAfterBreak="0">
    <w:nsid w:val="6F60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8" w15:restartNumberingAfterBreak="0">
    <w:nsid w:val="6F613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9" w15:restartNumberingAfterBreak="0">
    <w:nsid w:val="6F962AE3"/>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60" w15:restartNumberingAfterBreak="0">
    <w:nsid w:val="6FB65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1" w15:restartNumberingAfterBreak="0">
    <w:nsid w:val="6FF67A2A"/>
    <w:multiLevelType w:val="multilevel"/>
    <w:tmpl w:val="EC2614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62" w15:restartNumberingAfterBreak="0">
    <w:nsid w:val="6FF9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3" w15:restartNumberingAfterBreak="0">
    <w:nsid w:val="700F4CCF"/>
    <w:multiLevelType w:val="multilevel"/>
    <w:tmpl w:val="5C720FC6"/>
    <w:lvl w:ilvl="0">
      <w:start w:val="1"/>
      <w:numFmt w:val="decimal"/>
      <w:lvlText w:val="%1."/>
      <w:lvlJc w:val="left"/>
      <w:pPr>
        <w:ind w:left="81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70" w:hanging="720"/>
      </w:pPr>
      <w:rPr>
        <w:rFonts w:hint="default"/>
        <w:lang w:val="en-ZW"/>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664" w15:restartNumberingAfterBreak="0">
    <w:nsid w:val="7010562D"/>
    <w:multiLevelType w:val="multilevel"/>
    <w:tmpl w:val="B688F0A8"/>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65" w15:restartNumberingAfterBreak="0">
    <w:nsid w:val="703162A1"/>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666" w15:restartNumberingAfterBreak="0">
    <w:nsid w:val="709D17BD"/>
    <w:multiLevelType w:val="hybridMultilevel"/>
    <w:tmpl w:val="BB9CC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7" w15:restartNumberingAfterBreak="0">
    <w:nsid w:val="70BA5D71"/>
    <w:multiLevelType w:val="multilevel"/>
    <w:tmpl w:val="70BA5D71"/>
    <w:lvl w:ilvl="0">
      <w:start w:val="1"/>
      <w:numFmt w:val="decimal"/>
      <w:lvlText w:val="%1."/>
      <w:lvlJc w:val="right"/>
      <w:pPr>
        <w:tabs>
          <w:tab w:val="left"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668" w15:restartNumberingAfterBreak="0">
    <w:nsid w:val="70E314A0"/>
    <w:multiLevelType w:val="multilevel"/>
    <w:tmpl w:val="70E31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9" w15:restartNumberingAfterBreak="0">
    <w:nsid w:val="714D6A53"/>
    <w:multiLevelType w:val="multilevel"/>
    <w:tmpl w:val="5DD06A0C"/>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0" w15:restartNumberingAfterBreak="0">
    <w:nsid w:val="71AE7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1" w15:restartNumberingAfterBreak="0">
    <w:nsid w:val="71C550B0"/>
    <w:multiLevelType w:val="multilevel"/>
    <w:tmpl w:val="71C550B0"/>
    <w:lvl w:ilvl="0">
      <w:start w:val="2"/>
      <w:numFmt w:val="decimal"/>
      <w:lvlText w:val="%1"/>
      <w:lvlJc w:val="left"/>
      <w:pPr>
        <w:ind w:left="444" w:hanging="444"/>
      </w:pPr>
      <w:rPr>
        <w:rFonts w:ascii="Times New Roman" w:hAnsi="Times New Roman" w:cs="Times New Roman" w:hint="default"/>
      </w:rPr>
    </w:lvl>
    <w:lvl w:ilvl="1">
      <w:start w:val="1"/>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672" w15:restartNumberingAfterBreak="0">
    <w:nsid w:val="71FF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3" w15:restartNumberingAfterBreak="0">
    <w:nsid w:val="721B4B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4" w15:restartNumberingAfterBreak="0">
    <w:nsid w:val="72225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5" w15:restartNumberingAfterBreak="0">
    <w:nsid w:val="72575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6" w15:restartNumberingAfterBreak="0">
    <w:nsid w:val="726E3674"/>
    <w:multiLevelType w:val="multilevel"/>
    <w:tmpl w:val="5A78407A"/>
    <w:lvl w:ilvl="0">
      <w:start w:val="4"/>
      <w:numFmt w:val="decimal"/>
      <w:lvlText w:val="%1"/>
      <w:lvlJc w:val="left"/>
      <w:pPr>
        <w:ind w:left="480" w:hanging="480"/>
      </w:pPr>
      <w:rPr>
        <w:rFonts w:hint="default"/>
      </w:rPr>
    </w:lvl>
    <w:lvl w:ilvl="1">
      <w:start w:val="8"/>
      <w:numFmt w:val="decimal"/>
      <w:lvlText w:val="%1.%2"/>
      <w:lvlJc w:val="left"/>
      <w:pPr>
        <w:ind w:left="848" w:hanging="48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677" w15:restartNumberingAfterBreak="0">
    <w:nsid w:val="72EF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8" w15:restartNumberingAfterBreak="0">
    <w:nsid w:val="7324759E"/>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79" w15:restartNumberingAfterBreak="0">
    <w:nsid w:val="732478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0" w15:restartNumberingAfterBreak="0">
    <w:nsid w:val="732E0A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1" w15:restartNumberingAfterBreak="0">
    <w:nsid w:val="737A4EA2"/>
    <w:multiLevelType w:val="multilevel"/>
    <w:tmpl w:val="FC724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2" w15:restartNumberingAfterBreak="0">
    <w:nsid w:val="737A6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3" w15:restartNumberingAfterBreak="0">
    <w:nsid w:val="738E5228"/>
    <w:multiLevelType w:val="hybridMultilevel"/>
    <w:tmpl w:val="93A804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4" w15:restartNumberingAfterBreak="0">
    <w:nsid w:val="738F0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5" w15:restartNumberingAfterBreak="0">
    <w:nsid w:val="739D273B"/>
    <w:multiLevelType w:val="multilevel"/>
    <w:tmpl w:val="4436224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86" w15:restartNumberingAfterBreak="0">
    <w:nsid w:val="743D1E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7" w15:restartNumberingAfterBreak="0">
    <w:nsid w:val="743F75B0"/>
    <w:multiLevelType w:val="multilevel"/>
    <w:tmpl w:val="06AEBE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8" w15:restartNumberingAfterBreak="0">
    <w:nsid w:val="74C336C5"/>
    <w:multiLevelType w:val="multilevel"/>
    <w:tmpl w:val="F92A841A"/>
    <w:lvl w:ilvl="0">
      <w:start w:val="1"/>
      <w:numFmt w:val="decimal"/>
      <w:lvlText w:val="%1."/>
      <w:lvlJc w:val="left"/>
      <w:pPr>
        <w:ind w:left="720" w:hanging="360"/>
      </w:pPr>
    </w:lvl>
    <w:lvl w:ilvl="1">
      <w:start w:val="1"/>
      <w:numFmt w:val="decimal"/>
      <w:isLgl/>
      <w:lvlText w:val="%1.%2."/>
      <w:lvlJc w:val="left"/>
      <w:pPr>
        <w:ind w:left="502" w:hanging="36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89" w15:restartNumberingAfterBreak="0">
    <w:nsid w:val="75157E16"/>
    <w:multiLevelType w:val="multilevel"/>
    <w:tmpl w:val="5092897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color w:val="auto"/>
        <w:sz w:val="24"/>
        <w:szCs w:val="24"/>
      </w:rPr>
    </w:lvl>
    <w:lvl w:ilvl="2">
      <w:start w:val="1"/>
      <w:numFmt w:val="bullet"/>
      <w:lvlText w:val=""/>
      <w:lvlJc w:val="left"/>
      <w:pPr>
        <w:ind w:left="2160" w:hanging="360"/>
      </w:pPr>
      <w:rPr>
        <w:rFonts w:ascii="Wingdings" w:hAnsi="Wingdings" w:hint="default"/>
        <w:sz w:val="24"/>
        <w:szCs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0" w15:restartNumberingAfterBreak="0">
    <w:nsid w:val="751A44A7"/>
    <w:multiLevelType w:val="multilevel"/>
    <w:tmpl w:val="751A44A7"/>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691" w15:restartNumberingAfterBreak="0">
    <w:nsid w:val="752C7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2" w15:restartNumberingAfterBreak="0">
    <w:nsid w:val="75742FC2"/>
    <w:multiLevelType w:val="multilevel"/>
    <w:tmpl w:val="75742FC2"/>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3" w15:restartNumberingAfterBreak="0">
    <w:nsid w:val="75767D4C"/>
    <w:multiLevelType w:val="multilevel"/>
    <w:tmpl w:val="53DCB08E"/>
    <w:lvl w:ilvl="0">
      <w:start w:val="1"/>
      <w:numFmt w:val="decimal"/>
      <w:lvlText w:val="%1."/>
      <w:lvlJc w:val="left"/>
      <w:pPr>
        <w:ind w:left="360" w:hanging="360"/>
      </w:pPr>
      <w:rPr>
        <w:sz w:val="24"/>
        <w:szCs w:val="24"/>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94" w15:restartNumberingAfterBreak="0">
    <w:nsid w:val="75922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5" w15:restartNumberingAfterBreak="0">
    <w:nsid w:val="75C13333"/>
    <w:multiLevelType w:val="multilevel"/>
    <w:tmpl w:val="75C13333"/>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29"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6" w15:restartNumberingAfterBreak="0">
    <w:nsid w:val="75F508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7" w15:restartNumberingAfterBreak="0">
    <w:nsid w:val="760E3AE5"/>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698" w15:restartNumberingAfterBreak="0">
    <w:nsid w:val="76223F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9" w15:restartNumberingAfterBreak="0">
    <w:nsid w:val="76533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0" w15:restartNumberingAfterBreak="0">
    <w:nsid w:val="76B250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1" w15:restartNumberingAfterBreak="0">
    <w:nsid w:val="76CB0FC2"/>
    <w:multiLevelType w:val="multilevel"/>
    <w:tmpl w:val="A4AE3D58"/>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02" w15:restartNumberingAfterBreak="0">
    <w:nsid w:val="772E67E8"/>
    <w:multiLevelType w:val="multilevel"/>
    <w:tmpl w:val="772E67E8"/>
    <w:lvl w:ilvl="0">
      <w:start w:val="4"/>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03" w15:restartNumberingAfterBreak="0">
    <w:nsid w:val="775B3E7B"/>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04" w15:restartNumberingAfterBreak="0">
    <w:nsid w:val="77794209"/>
    <w:multiLevelType w:val="multilevel"/>
    <w:tmpl w:val="DBF4E002"/>
    <w:lvl w:ilvl="0">
      <w:start w:val="1"/>
      <w:numFmt w:val="decimal"/>
      <w:lvlText w:val="%1."/>
      <w:lvlJc w:val="left"/>
      <w:pPr>
        <w:ind w:left="360" w:hanging="360"/>
      </w:pPr>
    </w:lvl>
    <w:lvl w:ilvl="1">
      <w:start w:val="1"/>
      <w:numFmt w:val="decimal"/>
      <w:isLgl/>
      <w:lvlText w:val="2.%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5" w15:restartNumberingAfterBreak="0">
    <w:nsid w:val="77F53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6" w15:restartNumberingAfterBreak="0">
    <w:nsid w:val="78012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7" w15:restartNumberingAfterBreak="0">
    <w:nsid w:val="781511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8" w15:restartNumberingAfterBreak="0">
    <w:nsid w:val="787E44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9" w15:restartNumberingAfterBreak="0">
    <w:nsid w:val="78800837"/>
    <w:multiLevelType w:val="multilevel"/>
    <w:tmpl w:val="78800837"/>
    <w:lvl w:ilvl="0">
      <w:start w:val="1"/>
      <w:numFmt w:val="bullet"/>
      <w:lvlText w:val=""/>
      <w:lvlJc w:val="left"/>
      <w:pPr>
        <w:ind w:left="1494"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0" w15:restartNumberingAfterBreak="0">
    <w:nsid w:val="78E40DB0"/>
    <w:multiLevelType w:val="multilevel"/>
    <w:tmpl w:val="804A22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1" w15:restartNumberingAfterBreak="0">
    <w:nsid w:val="78EE1B51"/>
    <w:multiLevelType w:val="multilevel"/>
    <w:tmpl w:val="EA14A3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880" w:hanging="108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3960" w:hanging="1440"/>
      </w:pPr>
      <w:rPr>
        <w:rFonts w:hint="default"/>
        <w:i w:val="0"/>
      </w:rPr>
    </w:lvl>
    <w:lvl w:ilvl="8">
      <w:start w:val="1"/>
      <w:numFmt w:val="decimal"/>
      <w:isLgl/>
      <w:lvlText w:val="%1.%2.%3.%4.%5.%6.%7.%8.%9."/>
      <w:lvlJc w:val="left"/>
      <w:pPr>
        <w:ind w:left="4680" w:hanging="1800"/>
      </w:pPr>
      <w:rPr>
        <w:rFonts w:hint="default"/>
        <w:i w:val="0"/>
      </w:rPr>
    </w:lvl>
  </w:abstractNum>
  <w:abstractNum w:abstractNumId="712" w15:restartNumberingAfterBreak="0">
    <w:nsid w:val="795201F5"/>
    <w:multiLevelType w:val="multilevel"/>
    <w:tmpl w:val="49465EBC"/>
    <w:lvl w:ilvl="0">
      <w:start w:val="1"/>
      <w:numFmt w:val="decimal"/>
      <w:lvlText w:val="%1"/>
      <w:lvlJc w:val="left"/>
      <w:pPr>
        <w:ind w:left="360" w:hanging="360"/>
      </w:pPr>
      <w:rPr>
        <w:rFonts w:ascii="Times New Roman" w:eastAsiaTheme="minorHAnsi" w:hAnsi="Times New Roman" w:cstheme="minorBidi"/>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3" w15:restartNumberingAfterBreak="0">
    <w:nsid w:val="79825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4" w15:restartNumberingAfterBreak="0">
    <w:nsid w:val="79910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5" w15:restartNumberingAfterBreak="0">
    <w:nsid w:val="79F04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6" w15:restartNumberingAfterBreak="0">
    <w:nsid w:val="7A085A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7" w15:restartNumberingAfterBreak="0">
    <w:nsid w:val="7A130B0F"/>
    <w:multiLevelType w:val="multilevel"/>
    <w:tmpl w:val="7696D46C"/>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0"/>
      </w:rPr>
    </w:lvl>
    <w:lvl w:ilvl="2">
      <w:start w:val="1"/>
      <w:numFmt w:val="decimal"/>
      <w:isLgl/>
      <w:lvlText w:val="%1.%2.%3."/>
      <w:lvlJc w:val="left"/>
      <w:pPr>
        <w:ind w:left="1944" w:hanging="720"/>
      </w:pPr>
      <w:rPr>
        <w:rFonts w:hint="default"/>
        <w:sz w:val="24"/>
        <w:szCs w:val="24"/>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718" w15:restartNumberingAfterBreak="0">
    <w:nsid w:val="7A1A11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9" w15:restartNumberingAfterBreak="0">
    <w:nsid w:val="7A281E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0" w15:restartNumberingAfterBreak="0">
    <w:nsid w:val="7A5141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1" w15:restartNumberingAfterBreak="0">
    <w:nsid w:val="7A956A20"/>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722" w15:restartNumberingAfterBreak="0">
    <w:nsid w:val="7AB968A4"/>
    <w:multiLevelType w:val="multilevel"/>
    <w:tmpl w:val="1504A6C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3" w15:restartNumberingAfterBreak="0">
    <w:nsid w:val="7AF015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4" w15:restartNumberingAfterBreak="0">
    <w:nsid w:val="7B0A13F1"/>
    <w:multiLevelType w:val="multilevel"/>
    <w:tmpl w:val="7226BC3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5" w15:restartNumberingAfterBreak="0">
    <w:nsid w:val="7B247A13"/>
    <w:multiLevelType w:val="multilevel"/>
    <w:tmpl w:val="EA125C1C"/>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726" w15:restartNumberingAfterBreak="0">
    <w:nsid w:val="7B3F7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7" w15:restartNumberingAfterBreak="0">
    <w:nsid w:val="7C465FE4"/>
    <w:multiLevelType w:val="multilevel"/>
    <w:tmpl w:val="7C465FE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28" w15:restartNumberingAfterBreak="0">
    <w:nsid w:val="7C6A4267"/>
    <w:multiLevelType w:val="multilevel"/>
    <w:tmpl w:val="DF1E1D4E"/>
    <w:lvl w:ilvl="0">
      <w:start w:val="3"/>
      <w:numFmt w:val="decimal"/>
      <w:lvlText w:val="%1"/>
      <w:lvlJc w:val="left"/>
      <w:pPr>
        <w:ind w:left="480" w:hanging="480"/>
      </w:pPr>
      <w:rPr>
        <w:rFonts w:ascii="Times New Roman" w:hAnsi="Times New Roman" w:cs="Times New Roman" w:hint="default"/>
      </w:rPr>
    </w:lvl>
    <w:lvl w:ilvl="1">
      <w:start w:val="5"/>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val="0"/>
        <w:bCs w:val="0"/>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29" w15:restartNumberingAfterBreak="0">
    <w:nsid w:val="7CD25A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0" w15:restartNumberingAfterBreak="0">
    <w:nsid w:val="7CDA12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1" w15:restartNumberingAfterBreak="0">
    <w:nsid w:val="7CDE2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2" w15:restartNumberingAfterBreak="0">
    <w:nsid w:val="7D2C6610"/>
    <w:multiLevelType w:val="multilevel"/>
    <w:tmpl w:val="50928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3" w15:restartNumberingAfterBreak="0">
    <w:nsid w:val="7D4E7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4" w15:restartNumberingAfterBreak="0">
    <w:nsid w:val="7E5E1F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5" w15:restartNumberingAfterBreak="0">
    <w:nsid w:val="7E9D1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6" w15:restartNumberingAfterBreak="0">
    <w:nsid w:val="7EA14C7B"/>
    <w:multiLevelType w:val="multilevel"/>
    <w:tmpl w:val="7EA14C7B"/>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737" w15:restartNumberingAfterBreak="0">
    <w:nsid w:val="7EB77999"/>
    <w:multiLevelType w:val="multilevel"/>
    <w:tmpl w:val="15410F7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38" w15:restartNumberingAfterBreak="0">
    <w:nsid w:val="7F2D35C1"/>
    <w:multiLevelType w:val="multilevel"/>
    <w:tmpl w:val="EE746AC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9" w15:restartNumberingAfterBreak="0">
    <w:nsid w:val="7F372B49"/>
    <w:multiLevelType w:val="hybridMultilevel"/>
    <w:tmpl w:val="B4A0E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15:restartNumberingAfterBreak="0">
    <w:nsid w:val="7F5A7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1" w15:restartNumberingAfterBreak="0">
    <w:nsid w:val="7F87261A"/>
    <w:multiLevelType w:val="multilevel"/>
    <w:tmpl w:val="0409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2" w15:restartNumberingAfterBreak="0">
    <w:nsid w:val="7F8B527C"/>
    <w:multiLevelType w:val="hybridMultilevel"/>
    <w:tmpl w:val="7BA28932"/>
    <w:lvl w:ilvl="0" w:tplc="37BED968">
      <w:start w:val="1"/>
      <w:numFmt w:val="decimal"/>
      <w:lvlText w:val="3.2.2.%1"/>
      <w:lvlJc w:val="left"/>
      <w:pPr>
        <w:ind w:left="207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3" w15:restartNumberingAfterBreak="0">
    <w:nsid w:val="7FEB391D"/>
    <w:multiLevelType w:val="multilevel"/>
    <w:tmpl w:val="7FEB391D"/>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num w:numId="1" w16cid:durableId="434252857">
    <w:abstractNumId w:val="575"/>
  </w:num>
  <w:num w:numId="2" w16cid:durableId="1593278080">
    <w:abstractNumId w:val="642"/>
  </w:num>
  <w:num w:numId="3" w16cid:durableId="1458790913">
    <w:abstractNumId w:val="133"/>
  </w:num>
  <w:num w:numId="4" w16cid:durableId="418406882">
    <w:abstractNumId w:val="733"/>
  </w:num>
  <w:num w:numId="5" w16cid:durableId="764305737">
    <w:abstractNumId w:val="368"/>
  </w:num>
  <w:num w:numId="6" w16cid:durableId="954554559">
    <w:abstractNumId w:val="302"/>
  </w:num>
  <w:num w:numId="7" w16cid:durableId="1425802010">
    <w:abstractNumId w:val="1"/>
  </w:num>
  <w:num w:numId="8" w16cid:durableId="14961381">
    <w:abstractNumId w:val="245"/>
  </w:num>
  <w:num w:numId="9" w16cid:durableId="1591888984">
    <w:abstractNumId w:val="6"/>
  </w:num>
  <w:num w:numId="10" w16cid:durableId="993220182">
    <w:abstractNumId w:val="562"/>
  </w:num>
  <w:num w:numId="11" w16cid:durableId="42606584">
    <w:abstractNumId w:val="700"/>
  </w:num>
  <w:num w:numId="12" w16cid:durableId="705527364">
    <w:abstractNumId w:val="95"/>
  </w:num>
  <w:num w:numId="13" w16cid:durableId="982852517">
    <w:abstractNumId w:val="519"/>
  </w:num>
  <w:num w:numId="14" w16cid:durableId="347408001">
    <w:abstractNumId w:val="734"/>
  </w:num>
  <w:num w:numId="15" w16cid:durableId="661352007">
    <w:abstractNumId w:val="159"/>
  </w:num>
  <w:num w:numId="16" w16cid:durableId="1873960108">
    <w:abstractNumId w:val="74"/>
  </w:num>
  <w:num w:numId="17" w16cid:durableId="2015495491">
    <w:abstractNumId w:val="31"/>
  </w:num>
  <w:num w:numId="18" w16cid:durableId="2044400149">
    <w:abstractNumId w:val="688"/>
  </w:num>
  <w:num w:numId="19" w16cid:durableId="2039503851">
    <w:abstractNumId w:val="353"/>
  </w:num>
  <w:num w:numId="20" w16cid:durableId="678167140">
    <w:abstractNumId w:val="33"/>
  </w:num>
  <w:num w:numId="21" w16cid:durableId="1409959778">
    <w:abstractNumId w:val="685"/>
  </w:num>
  <w:num w:numId="22" w16cid:durableId="2141071513">
    <w:abstractNumId w:val="636"/>
  </w:num>
  <w:num w:numId="23" w16cid:durableId="58984708">
    <w:abstractNumId w:val="484"/>
  </w:num>
  <w:num w:numId="24" w16cid:durableId="88546211">
    <w:abstractNumId w:val="560"/>
  </w:num>
  <w:num w:numId="25" w16cid:durableId="899487915">
    <w:abstractNumId w:val="363"/>
  </w:num>
  <w:num w:numId="26" w16cid:durableId="206994826">
    <w:abstractNumId w:val="4"/>
  </w:num>
  <w:num w:numId="27" w16cid:durableId="2127919637">
    <w:abstractNumId w:val="217"/>
  </w:num>
  <w:num w:numId="28" w16cid:durableId="638730015">
    <w:abstractNumId w:val="130"/>
  </w:num>
  <w:num w:numId="29" w16cid:durableId="450053298">
    <w:abstractNumId w:val="337"/>
  </w:num>
  <w:num w:numId="30" w16cid:durableId="1329097714">
    <w:abstractNumId w:val="466"/>
  </w:num>
  <w:num w:numId="31" w16cid:durableId="1778983776">
    <w:abstractNumId w:val="374"/>
  </w:num>
  <w:num w:numId="32" w16cid:durableId="433324646">
    <w:abstractNumId w:val="476"/>
  </w:num>
  <w:num w:numId="33" w16cid:durableId="642395087">
    <w:abstractNumId w:val="486"/>
  </w:num>
  <w:num w:numId="34" w16cid:durableId="1470126225">
    <w:abstractNumId w:val="266"/>
  </w:num>
  <w:num w:numId="35" w16cid:durableId="303387510">
    <w:abstractNumId w:val="650"/>
  </w:num>
  <w:num w:numId="36" w16cid:durableId="1699894021">
    <w:abstractNumId w:val="548"/>
  </w:num>
  <w:num w:numId="37" w16cid:durableId="1013338467">
    <w:abstractNumId w:val="111"/>
  </w:num>
  <w:num w:numId="38" w16cid:durableId="1898319889">
    <w:abstractNumId w:val="583"/>
  </w:num>
  <w:num w:numId="39" w16cid:durableId="1102412617">
    <w:abstractNumId w:val="687"/>
  </w:num>
  <w:num w:numId="40" w16cid:durableId="1154251197">
    <w:abstractNumId w:val="39"/>
  </w:num>
  <w:num w:numId="41" w16cid:durableId="10959985">
    <w:abstractNumId w:val="149"/>
  </w:num>
  <w:num w:numId="42" w16cid:durableId="732197418">
    <w:abstractNumId w:val="384"/>
  </w:num>
  <w:num w:numId="43" w16cid:durableId="153492995">
    <w:abstractNumId w:val="628"/>
  </w:num>
  <w:num w:numId="44" w16cid:durableId="774598184">
    <w:abstractNumId w:val="737"/>
  </w:num>
  <w:num w:numId="45" w16cid:durableId="1189373549">
    <w:abstractNumId w:val="413"/>
  </w:num>
  <w:num w:numId="46" w16cid:durableId="1708337373">
    <w:abstractNumId w:val="667"/>
  </w:num>
  <w:num w:numId="47" w16cid:durableId="470175823">
    <w:abstractNumId w:val="391"/>
  </w:num>
  <w:num w:numId="48" w16cid:durableId="284508840">
    <w:abstractNumId w:val="387"/>
  </w:num>
  <w:num w:numId="49" w16cid:durableId="2046371224">
    <w:abstractNumId w:val="83"/>
  </w:num>
  <w:num w:numId="50" w16cid:durableId="1617757307">
    <w:abstractNumId w:val="188"/>
  </w:num>
  <w:num w:numId="51" w16cid:durableId="295717791">
    <w:abstractNumId w:val="59"/>
  </w:num>
  <w:num w:numId="52" w16cid:durableId="1326514772">
    <w:abstractNumId w:val="127"/>
  </w:num>
  <w:num w:numId="53" w16cid:durableId="396974687">
    <w:abstractNumId w:val="490"/>
  </w:num>
  <w:num w:numId="54" w16cid:durableId="146165088">
    <w:abstractNumId w:val="537"/>
  </w:num>
  <w:num w:numId="55" w16cid:durableId="1879704517">
    <w:abstractNumId w:val="290"/>
  </w:num>
  <w:num w:numId="56" w16cid:durableId="148256924">
    <w:abstractNumId w:val="509"/>
  </w:num>
  <w:num w:numId="57" w16cid:durableId="525027717">
    <w:abstractNumId w:val="696"/>
  </w:num>
  <w:num w:numId="58" w16cid:durableId="1909613616">
    <w:abstractNumId w:val="16"/>
  </w:num>
  <w:num w:numId="59" w16cid:durableId="1231498928">
    <w:abstractNumId w:val="377"/>
  </w:num>
  <w:num w:numId="60" w16cid:durableId="1717240372">
    <w:abstractNumId w:val="425"/>
  </w:num>
  <w:num w:numId="61" w16cid:durableId="240263820">
    <w:abstractNumId w:val="192"/>
  </w:num>
  <w:num w:numId="62" w16cid:durableId="768350407">
    <w:abstractNumId w:val="193"/>
  </w:num>
  <w:num w:numId="63" w16cid:durableId="1519153538">
    <w:abstractNumId w:val="483"/>
  </w:num>
  <w:num w:numId="64" w16cid:durableId="971786513">
    <w:abstractNumId w:val="569"/>
  </w:num>
  <w:num w:numId="65" w16cid:durableId="597449741">
    <w:abstractNumId w:val="402"/>
  </w:num>
  <w:num w:numId="66" w16cid:durableId="1828403897">
    <w:abstractNumId w:val="138"/>
  </w:num>
  <w:num w:numId="67" w16cid:durableId="904754279">
    <w:abstractNumId w:val="101"/>
  </w:num>
  <w:num w:numId="68" w16cid:durableId="1921481235">
    <w:abstractNumId w:val="153"/>
  </w:num>
  <w:num w:numId="69" w16cid:durableId="616721454">
    <w:abstractNumId w:val="24"/>
  </w:num>
  <w:num w:numId="70" w16cid:durableId="57244898">
    <w:abstractNumId w:val="54"/>
  </w:num>
  <w:num w:numId="71" w16cid:durableId="1125809598">
    <w:abstractNumId w:val="313"/>
  </w:num>
  <w:num w:numId="72" w16cid:durableId="1090741376">
    <w:abstractNumId w:val="318"/>
  </w:num>
  <w:num w:numId="73" w16cid:durableId="1614172073">
    <w:abstractNumId w:val="134"/>
  </w:num>
  <w:num w:numId="74" w16cid:durableId="448165887">
    <w:abstractNumId w:val="277"/>
  </w:num>
  <w:num w:numId="75" w16cid:durableId="796795172">
    <w:abstractNumId w:val="530"/>
  </w:num>
  <w:num w:numId="76" w16cid:durableId="1602566041">
    <w:abstractNumId w:val="350"/>
  </w:num>
  <w:num w:numId="77" w16cid:durableId="1225795066">
    <w:abstractNumId w:val="481"/>
  </w:num>
  <w:num w:numId="78" w16cid:durableId="1445419316">
    <w:abstractNumId w:val="380"/>
  </w:num>
  <w:num w:numId="79" w16cid:durableId="727265541">
    <w:abstractNumId w:val="453"/>
  </w:num>
  <w:num w:numId="80" w16cid:durableId="629169919">
    <w:abstractNumId w:val="51"/>
  </w:num>
  <w:num w:numId="81" w16cid:durableId="1059547603">
    <w:abstractNumId w:val="426"/>
  </w:num>
  <w:num w:numId="82" w16cid:durableId="1742872704">
    <w:abstractNumId w:val="635"/>
  </w:num>
  <w:num w:numId="83" w16cid:durableId="996688568">
    <w:abstractNumId w:val="397"/>
  </w:num>
  <w:num w:numId="84" w16cid:durableId="300615057">
    <w:abstractNumId w:val="470"/>
  </w:num>
  <w:num w:numId="85" w16cid:durableId="1098645948">
    <w:abstractNumId w:val="229"/>
  </w:num>
  <w:num w:numId="86" w16cid:durableId="971445270">
    <w:abstractNumId w:val="304"/>
  </w:num>
  <w:num w:numId="87" w16cid:durableId="634678535">
    <w:abstractNumId w:val="10"/>
  </w:num>
  <w:num w:numId="88" w16cid:durableId="324364128">
    <w:abstractNumId w:val="494"/>
  </w:num>
  <w:num w:numId="89" w16cid:durableId="1260137630">
    <w:abstractNumId w:val="115"/>
  </w:num>
  <w:num w:numId="90" w16cid:durableId="1711108360">
    <w:abstractNumId w:val="325"/>
  </w:num>
  <w:num w:numId="91" w16cid:durableId="1813205855">
    <w:abstractNumId w:val="81"/>
  </w:num>
  <w:num w:numId="92" w16cid:durableId="1884051105">
    <w:abstractNumId w:val="47"/>
  </w:num>
  <w:num w:numId="93" w16cid:durableId="1684473716">
    <w:abstractNumId w:val="593"/>
  </w:num>
  <w:num w:numId="94" w16cid:durableId="525338967">
    <w:abstractNumId w:val="146"/>
  </w:num>
  <w:num w:numId="95" w16cid:durableId="858004297">
    <w:abstractNumId w:val="421"/>
  </w:num>
  <w:num w:numId="96" w16cid:durableId="433944830">
    <w:abstractNumId w:val="364"/>
  </w:num>
  <w:num w:numId="97" w16cid:durableId="566378944">
    <w:abstractNumId w:val="237"/>
  </w:num>
  <w:num w:numId="98" w16cid:durableId="299383484">
    <w:abstractNumId w:val="443"/>
  </w:num>
  <w:num w:numId="99" w16cid:durableId="1306085480">
    <w:abstractNumId w:val="428"/>
  </w:num>
  <w:num w:numId="100" w16cid:durableId="1221557643">
    <w:abstractNumId w:val="477"/>
  </w:num>
  <w:num w:numId="101" w16cid:durableId="2039313651">
    <w:abstractNumId w:val="485"/>
  </w:num>
  <w:num w:numId="102" w16cid:durableId="1792476501">
    <w:abstractNumId w:val="729"/>
  </w:num>
  <w:num w:numId="103" w16cid:durableId="389764876">
    <w:abstractNumId w:val="432"/>
  </w:num>
  <w:num w:numId="104" w16cid:durableId="507015211">
    <w:abstractNumId w:val="612"/>
  </w:num>
  <w:num w:numId="105" w16cid:durableId="94599613">
    <w:abstractNumId w:val="641"/>
  </w:num>
  <w:num w:numId="106" w16cid:durableId="1924607086">
    <w:abstractNumId w:val="22"/>
  </w:num>
  <w:num w:numId="107" w16cid:durableId="1344160539">
    <w:abstractNumId w:val="367"/>
  </w:num>
  <w:num w:numId="108" w16cid:durableId="103428783">
    <w:abstractNumId w:val="355"/>
  </w:num>
  <w:num w:numId="109" w16cid:durableId="1623151977">
    <w:abstractNumId w:val="547"/>
  </w:num>
  <w:num w:numId="110" w16cid:durableId="669337760">
    <w:abstractNumId w:val="37"/>
  </w:num>
  <w:num w:numId="111" w16cid:durableId="1707563286">
    <w:abstractNumId w:val="621"/>
  </w:num>
  <w:num w:numId="112" w16cid:durableId="224530506">
    <w:abstractNumId w:val="517"/>
  </w:num>
  <w:num w:numId="113" w16cid:durableId="320742405">
    <w:abstractNumId w:val="627"/>
  </w:num>
  <w:num w:numId="114" w16cid:durableId="1304239381">
    <w:abstractNumId w:val="499"/>
  </w:num>
  <w:num w:numId="115" w16cid:durableId="1474785180">
    <w:abstractNumId w:val="335"/>
  </w:num>
  <w:num w:numId="116" w16cid:durableId="653526398">
    <w:abstractNumId w:val="140"/>
  </w:num>
  <w:num w:numId="117" w16cid:durableId="166866360">
    <w:abstractNumId w:val="71"/>
  </w:num>
  <w:num w:numId="118" w16cid:durableId="999499227">
    <w:abstractNumId w:val="144"/>
  </w:num>
  <w:num w:numId="119" w16cid:durableId="1792673610">
    <w:abstractNumId w:val="388"/>
  </w:num>
  <w:num w:numId="120" w16cid:durableId="1909413594">
    <w:abstractNumId w:val="155"/>
  </w:num>
  <w:num w:numId="121" w16cid:durableId="1858545419">
    <w:abstractNumId w:val="253"/>
  </w:num>
  <w:num w:numId="122" w16cid:durableId="2126731770">
    <w:abstractNumId w:val="262"/>
  </w:num>
  <w:num w:numId="123" w16cid:durableId="1601452062">
    <w:abstractNumId w:val="56"/>
  </w:num>
  <w:num w:numId="124" w16cid:durableId="1101874781">
    <w:abstractNumId w:val="480"/>
  </w:num>
  <w:num w:numId="125" w16cid:durableId="412238848">
    <w:abstractNumId w:val="440"/>
  </w:num>
  <w:num w:numId="126" w16cid:durableId="347685774">
    <w:abstractNumId w:val="106"/>
  </w:num>
  <w:num w:numId="127" w16cid:durableId="456722569">
    <w:abstractNumId w:val="187"/>
  </w:num>
  <w:num w:numId="128" w16cid:durableId="431049817">
    <w:abstractNumId w:val="276"/>
  </w:num>
  <w:num w:numId="129" w16cid:durableId="1939629972">
    <w:abstractNumId w:val="1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1260230">
    <w:abstractNumId w:val="30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850799408">
    <w:abstractNumId w:val="5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79020000">
    <w:abstractNumId w:val="6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276839722">
    <w:abstractNumId w:val="323"/>
  </w:num>
  <w:num w:numId="134" w16cid:durableId="1533880817">
    <w:abstractNumId w:val="179"/>
  </w:num>
  <w:num w:numId="135" w16cid:durableId="394813168">
    <w:abstractNumId w:val="709"/>
  </w:num>
  <w:num w:numId="136" w16cid:durableId="1680426899">
    <w:abstractNumId w:val="18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426116166">
    <w:abstractNumId w:val="430"/>
  </w:num>
  <w:num w:numId="138" w16cid:durableId="935865170">
    <w:abstractNumId w:val="5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796871596">
    <w:abstractNumId w:val="54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31876173">
    <w:abstractNumId w:val="10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1249555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32655068">
    <w:abstractNumId w:val="9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557011765">
    <w:abstractNumId w:val="5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532919507">
    <w:abstractNumId w:val="521"/>
  </w:num>
  <w:num w:numId="145" w16cid:durableId="1306815874">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118913530">
    <w:abstractNumId w:val="70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205875670">
    <w:abstractNumId w:val="97"/>
  </w:num>
  <w:num w:numId="148" w16cid:durableId="1447626993">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275476266">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344939009">
    <w:abstractNumId w:val="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93154797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2021664504">
    <w:abstractNumId w:val="238"/>
  </w:num>
  <w:num w:numId="153" w16cid:durableId="2011636466">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14223333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8818537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255743593">
    <w:abstractNumId w:val="34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631444134">
    <w:abstractNumId w:val="7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404298875">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121456843">
    <w:abstractNumId w:val="7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583830048">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53572608">
    <w:abstractNumId w:val="578"/>
  </w:num>
  <w:num w:numId="162" w16cid:durableId="1590969370">
    <w:abstractNumId w:val="7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809126688">
    <w:abstractNumId w:val="692"/>
  </w:num>
  <w:num w:numId="164" w16cid:durableId="1128863827">
    <w:abstractNumId w:val="67"/>
  </w:num>
  <w:num w:numId="165" w16cid:durableId="1201089992">
    <w:abstractNumId w:val="396"/>
  </w:num>
  <w:num w:numId="166" w16cid:durableId="1083838136">
    <w:abstractNumId w:val="278"/>
  </w:num>
  <w:num w:numId="167" w16cid:durableId="787310622">
    <w:abstractNumId w:val="511"/>
  </w:num>
  <w:num w:numId="168" w16cid:durableId="1642342790">
    <w:abstractNumId w:val="30"/>
  </w:num>
  <w:num w:numId="169" w16cid:durableId="165289188">
    <w:abstractNumId w:val="200"/>
  </w:num>
  <w:num w:numId="170" w16cid:durableId="1474255653">
    <w:abstractNumId w:val="454"/>
  </w:num>
  <w:num w:numId="171" w16cid:durableId="815535879">
    <w:abstractNumId w:val="616"/>
  </w:num>
  <w:num w:numId="172" w16cid:durableId="1860391659">
    <w:abstractNumId w:val="271"/>
  </w:num>
  <w:num w:numId="173" w16cid:durableId="682439642">
    <w:abstractNumId w:val="287"/>
  </w:num>
  <w:num w:numId="174" w16cid:durableId="1891846784">
    <w:abstractNumId w:val="285"/>
  </w:num>
  <w:num w:numId="175" w16cid:durableId="428889593">
    <w:abstractNumId w:val="150"/>
  </w:num>
  <w:num w:numId="176" w16cid:durableId="360130425">
    <w:abstractNumId w:val="496"/>
  </w:num>
  <w:num w:numId="177" w16cid:durableId="337193391">
    <w:abstractNumId w:val="322"/>
  </w:num>
  <w:num w:numId="178" w16cid:durableId="1280063633">
    <w:abstractNumId w:val="554"/>
  </w:num>
  <w:num w:numId="179" w16cid:durableId="1129710988">
    <w:abstractNumId w:val="34"/>
  </w:num>
  <w:num w:numId="180" w16cid:durableId="1555920858">
    <w:abstractNumId w:val="662"/>
  </w:num>
  <w:num w:numId="181" w16cid:durableId="846137755">
    <w:abstractNumId w:val="442"/>
  </w:num>
  <w:num w:numId="182" w16cid:durableId="194851936">
    <w:abstractNumId w:val="498"/>
  </w:num>
  <w:num w:numId="183" w16cid:durableId="84962204">
    <w:abstractNumId w:val="88"/>
  </w:num>
  <w:num w:numId="184" w16cid:durableId="1824542932">
    <w:abstractNumId w:val="540"/>
  </w:num>
  <w:num w:numId="185" w16cid:durableId="1440374958">
    <w:abstractNumId w:val="223"/>
  </w:num>
  <w:num w:numId="186" w16cid:durableId="1786920126">
    <w:abstractNumId w:val="398"/>
  </w:num>
  <w:num w:numId="187" w16cid:durableId="156727382">
    <w:abstractNumId w:val="151"/>
  </w:num>
  <w:num w:numId="188" w16cid:durableId="245847616">
    <w:abstractNumId w:val="129"/>
  </w:num>
  <w:num w:numId="189" w16cid:durableId="2125030668">
    <w:abstractNumId w:val="503"/>
  </w:num>
  <w:num w:numId="190" w16cid:durableId="1442526685">
    <w:abstractNumId w:val="114"/>
  </w:num>
  <w:num w:numId="191" w16cid:durableId="2116510705">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055851720">
    <w:abstractNumId w:val="5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33627515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0583551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994677934">
    <w:abstractNumId w:val="557"/>
  </w:num>
  <w:num w:numId="196" w16cid:durableId="904686942">
    <w:abstractNumId w:val="5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819110700">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56892229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65684126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2030598894">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077777906">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380330584">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1566981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248471552">
    <w:abstractNumId w:val="6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70486926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7611743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435514856">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625279548">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389958940">
    <w:abstractNumId w:val="741"/>
  </w:num>
  <w:num w:numId="210" w16cid:durableId="105397087">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295402013">
    <w:abstractNumId w:val="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593561791">
    <w:abstractNumId w:val="18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2130472564">
    <w:abstractNumId w:val="6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650866087">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601959846">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526754215">
    <w:abstractNumId w:val="45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87912691">
    <w:abstractNumId w:val="20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491629521">
    <w:abstractNumId w:val="2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2112584862">
    <w:abstractNumId w:val="5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085372706">
    <w:abstractNumId w:val="1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079594207">
    <w:abstractNumId w:val="5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382637130">
    <w:abstractNumId w:val="5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672296577">
    <w:abstractNumId w:val="5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11451711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353068848">
    <w:abstractNumId w:val="446"/>
  </w:num>
  <w:num w:numId="226" w16cid:durableId="179467430">
    <w:abstractNumId w:val="574"/>
  </w:num>
  <w:num w:numId="227" w16cid:durableId="695472014">
    <w:abstractNumId w:val="437"/>
  </w:num>
  <w:num w:numId="228" w16cid:durableId="1921257812">
    <w:abstractNumId w:val="689"/>
  </w:num>
  <w:num w:numId="229" w16cid:durableId="366226567">
    <w:abstractNumId w:val="361"/>
  </w:num>
  <w:num w:numId="230" w16cid:durableId="1927959642">
    <w:abstractNumId w:val="506"/>
  </w:num>
  <w:num w:numId="231" w16cid:durableId="65227375">
    <w:abstractNumId w:val="518"/>
  </w:num>
  <w:num w:numId="232" w16cid:durableId="685861146">
    <w:abstractNumId w:val="365"/>
  </w:num>
  <w:num w:numId="233" w16cid:durableId="1572621243">
    <w:abstractNumId w:val="102"/>
  </w:num>
  <w:num w:numId="234" w16cid:durableId="2087530702">
    <w:abstractNumId w:val="589"/>
  </w:num>
  <w:num w:numId="235" w16cid:durableId="857082045">
    <w:abstractNumId w:val="215"/>
  </w:num>
  <w:num w:numId="236" w16cid:durableId="554900090">
    <w:abstractNumId w:val="565"/>
  </w:num>
  <w:num w:numId="237" w16cid:durableId="2112893385">
    <w:abstractNumId w:val="210"/>
  </w:num>
  <w:num w:numId="238" w16cid:durableId="98378320">
    <w:abstractNumId w:val="411"/>
  </w:num>
  <w:num w:numId="239" w16cid:durableId="269240076">
    <w:abstractNumId w:val="383"/>
  </w:num>
  <w:num w:numId="240" w16cid:durableId="1486359719">
    <w:abstractNumId w:val="53"/>
  </w:num>
  <w:num w:numId="241" w16cid:durableId="258370167">
    <w:abstractNumId w:val="724"/>
  </w:num>
  <w:num w:numId="242" w16cid:durableId="2068525104">
    <w:abstractNumId w:val="20"/>
  </w:num>
  <w:num w:numId="243" w16cid:durableId="1320620696">
    <w:abstractNumId w:val="604"/>
  </w:num>
  <w:num w:numId="244" w16cid:durableId="930696876">
    <w:abstractNumId w:val="489"/>
  </w:num>
  <w:num w:numId="245" w16cid:durableId="2120028457">
    <w:abstractNumId w:val="331"/>
  </w:num>
  <w:num w:numId="246" w16cid:durableId="1567716129">
    <w:abstractNumId w:val="378"/>
  </w:num>
  <w:num w:numId="247" w16cid:durableId="2025787088">
    <w:abstractNumId w:val="251"/>
  </w:num>
  <w:num w:numId="248" w16cid:durableId="1529029356">
    <w:abstractNumId w:val="597"/>
  </w:num>
  <w:num w:numId="249" w16cid:durableId="438455582">
    <w:abstractNumId w:val="142"/>
  </w:num>
  <w:num w:numId="250" w16cid:durableId="439302725">
    <w:abstractNumId w:val="539"/>
  </w:num>
  <w:num w:numId="251" w16cid:durableId="816843307">
    <w:abstractNumId w:val="283"/>
  </w:num>
  <w:num w:numId="252" w16cid:durableId="711459717">
    <w:abstractNumId w:val="520"/>
  </w:num>
  <w:num w:numId="253" w16cid:durableId="2072457415">
    <w:abstractNumId w:val="497"/>
  </w:num>
  <w:num w:numId="254" w16cid:durableId="1233465187">
    <w:abstractNumId w:val="239"/>
  </w:num>
  <w:num w:numId="255" w16cid:durableId="888153541">
    <w:abstractNumId w:val="263"/>
  </w:num>
  <w:num w:numId="256" w16cid:durableId="1612544523">
    <w:abstractNumId w:val="326"/>
  </w:num>
  <w:num w:numId="257" w16cid:durableId="599293905">
    <w:abstractNumId w:val="463"/>
  </w:num>
  <w:num w:numId="258" w16cid:durableId="795297228">
    <w:abstractNumId w:val="358"/>
  </w:num>
  <w:num w:numId="259" w16cid:durableId="1613318112">
    <w:abstractNumId w:val="407"/>
  </w:num>
  <w:num w:numId="260" w16cid:durableId="960261994">
    <w:abstractNumId w:val="464"/>
  </w:num>
  <w:num w:numId="261" w16cid:durableId="1085223486">
    <w:abstractNumId w:val="50"/>
  </w:num>
  <w:num w:numId="262" w16cid:durableId="631912214">
    <w:abstractNumId w:val="85"/>
  </w:num>
  <w:num w:numId="263" w16cid:durableId="1517887177">
    <w:abstractNumId w:val="552"/>
  </w:num>
  <w:num w:numId="264" w16cid:durableId="903181468">
    <w:abstractNumId w:val="12"/>
  </w:num>
  <w:num w:numId="265" w16cid:durableId="2012365461">
    <w:abstractNumId w:val="674"/>
  </w:num>
  <w:num w:numId="266" w16cid:durableId="884683644">
    <w:abstractNumId w:val="73"/>
  </w:num>
  <w:num w:numId="267" w16cid:durableId="785390042">
    <w:abstractNumId w:val="268"/>
  </w:num>
  <w:num w:numId="268" w16cid:durableId="217514555">
    <w:abstractNumId w:val="633"/>
  </w:num>
  <w:num w:numId="269" w16cid:durableId="1714773060">
    <w:abstractNumId w:val="320"/>
  </w:num>
  <w:num w:numId="270" w16cid:durableId="121972053">
    <w:abstractNumId w:val="336"/>
  </w:num>
  <w:num w:numId="271" w16cid:durableId="1597708034">
    <w:abstractNumId w:val="646"/>
  </w:num>
  <w:num w:numId="272" w16cid:durableId="1648434542">
    <w:abstractNumId w:val="570"/>
  </w:num>
  <w:num w:numId="273" w16cid:durableId="475689544">
    <w:abstractNumId w:val="414"/>
  </w:num>
  <w:num w:numId="274" w16cid:durableId="1011418630">
    <w:abstractNumId w:val="638"/>
  </w:num>
  <w:num w:numId="275" w16cid:durableId="1484732760">
    <w:abstractNumId w:val="212"/>
  </w:num>
  <w:num w:numId="276" w16cid:durableId="715469927">
    <w:abstractNumId w:val="691"/>
  </w:num>
  <w:num w:numId="277" w16cid:durableId="1380013630">
    <w:abstractNumId w:val="342"/>
  </w:num>
  <w:num w:numId="278" w16cid:durableId="871067327">
    <w:abstractNumId w:val="541"/>
  </w:num>
  <w:num w:numId="279" w16cid:durableId="169759798">
    <w:abstractNumId w:val="202"/>
  </w:num>
  <w:num w:numId="280" w16cid:durableId="673530204">
    <w:abstractNumId w:val="613"/>
  </w:num>
  <w:num w:numId="281" w16cid:durableId="21056107">
    <w:abstractNumId w:val="370"/>
  </w:num>
  <w:num w:numId="282" w16cid:durableId="1932736351">
    <w:abstractNumId w:val="77"/>
  </w:num>
  <w:num w:numId="283" w16cid:durableId="168297912">
    <w:abstractNumId w:val="203"/>
  </w:num>
  <w:num w:numId="284" w16cid:durableId="42366911">
    <w:abstractNumId w:val="132"/>
  </w:num>
  <w:num w:numId="285" w16cid:durableId="1327856435">
    <w:abstractNumId w:val="731"/>
  </w:num>
  <w:num w:numId="286" w16cid:durableId="913273335">
    <w:abstractNumId w:val="60"/>
  </w:num>
  <w:num w:numId="287" w16cid:durableId="2054694535">
    <w:abstractNumId w:val="204"/>
  </w:num>
  <w:num w:numId="288" w16cid:durableId="1378309860">
    <w:abstractNumId w:val="730"/>
  </w:num>
  <w:num w:numId="289" w16cid:durableId="593514586">
    <w:abstractNumId w:val="235"/>
  </w:num>
  <w:num w:numId="290" w16cid:durableId="559828720">
    <w:abstractNumId w:val="299"/>
  </w:num>
  <w:num w:numId="291" w16cid:durableId="1346983403">
    <w:abstractNumId w:val="135"/>
  </w:num>
  <w:num w:numId="292" w16cid:durableId="341049417">
    <w:abstractNumId w:val="241"/>
  </w:num>
  <w:num w:numId="293" w16cid:durableId="289095687">
    <w:abstractNumId w:val="708"/>
  </w:num>
  <w:num w:numId="294" w16cid:durableId="233048890">
    <w:abstractNumId w:val="718"/>
  </w:num>
  <w:num w:numId="295" w16cid:durableId="388191729">
    <w:abstractNumId w:val="303"/>
  </w:num>
  <w:num w:numId="296" w16cid:durableId="1830319181">
    <w:abstractNumId w:val="2"/>
  </w:num>
  <w:num w:numId="297" w16cid:durableId="2035108784">
    <w:abstractNumId w:val="196"/>
  </w:num>
  <w:num w:numId="298" w16cid:durableId="908660483">
    <w:abstractNumId w:val="469"/>
  </w:num>
  <w:num w:numId="299" w16cid:durableId="2117869698">
    <w:abstractNumId w:val="11"/>
  </w:num>
  <w:num w:numId="300" w16cid:durableId="1018120287">
    <w:abstractNumId w:val="676"/>
  </w:num>
  <w:num w:numId="301" w16cid:durableId="1699505775">
    <w:abstractNumId w:val="394"/>
  </w:num>
  <w:num w:numId="302" w16cid:durableId="538015192">
    <w:abstractNumId w:val="403"/>
  </w:num>
  <w:num w:numId="303" w16cid:durableId="290215374">
    <w:abstractNumId w:val="475"/>
  </w:num>
  <w:num w:numId="304" w16cid:durableId="247883077">
    <w:abstractNumId w:val="78"/>
  </w:num>
  <w:num w:numId="305" w16cid:durableId="1369406400">
    <w:abstractNumId w:val="270"/>
  </w:num>
  <w:num w:numId="306" w16cid:durableId="1949045242">
    <w:abstractNumId w:val="189"/>
  </w:num>
  <w:num w:numId="307" w16cid:durableId="1313875818">
    <w:abstractNumId w:val="732"/>
  </w:num>
  <w:num w:numId="308" w16cid:durableId="1807970791">
    <w:abstractNumId w:val="395"/>
  </w:num>
  <w:num w:numId="309" w16cid:durableId="328142328">
    <w:abstractNumId w:val="294"/>
  </w:num>
  <w:num w:numId="310" w16cid:durableId="2133211851">
    <w:abstractNumId w:val="449"/>
  </w:num>
  <w:num w:numId="311" w16cid:durableId="126164216">
    <w:abstractNumId w:val="177"/>
  </w:num>
  <w:num w:numId="312" w16cid:durableId="1223057785">
    <w:abstractNumId w:val="471"/>
  </w:num>
  <w:num w:numId="313" w16cid:durableId="1638222882">
    <w:abstractNumId w:val="352"/>
  </w:num>
  <w:num w:numId="314" w16cid:durableId="979113365">
    <w:abstractNumId w:val="35"/>
  </w:num>
  <w:num w:numId="315" w16cid:durableId="1643659450">
    <w:abstractNumId w:val="165"/>
  </w:num>
  <w:num w:numId="316" w16cid:durableId="1069688426">
    <w:abstractNumId w:val="252"/>
  </w:num>
  <w:num w:numId="317" w16cid:durableId="585453845">
    <w:abstractNumId w:val="328"/>
  </w:num>
  <w:num w:numId="318" w16cid:durableId="180902927">
    <w:abstractNumId w:val="359"/>
  </w:num>
  <w:num w:numId="319" w16cid:durableId="1266423069">
    <w:abstractNumId w:val="131"/>
  </w:num>
  <w:num w:numId="320" w16cid:durableId="2009627971">
    <w:abstractNumId w:val="467"/>
  </w:num>
  <w:num w:numId="321" w16cid:durableId="2026663827">
    <w:abstractNumId w:val="656"/>
  </w:num>
  <w:num w:numId="322" w16cid:durableId="1851794923">
    <w:abstractNumId w:val="721"/>
  </w:num>
  <w:num w:numId="323" w16cid:durableId="1799565138">
    <w:abstractNumId w:val="163"/>
  </w:num>
  <w:num w:numId="324" w16cid:durableId="1057515386">
    <w:abstractNumId w:val="409"/>
  </w:num>
  <w:num w:numId="325" w16cid:durableId="1557013638">
    <w:abstractNumId w:val="614"/>
  </w:num>
  <w:num w:numId="326" w16cid:durableId="1521309352">
    <w:abstractNumId w:val="706"/>
  </w:num>
  <w:num w:numId="327" w16cid:durableId="2011365517">
    <w:abstractNumId w:val="462"/>
  </w:num>
  <w:num w:numId="328" w16cid:durableId="1119833368">
    <w:abstractNumId w:val="493"/>
  </w:num>
  <w:num w:numId="329" w16cid:durableId="1089932605">
    <w:abstractNumId w:val="606"/>
  </w:num>
  <w:num w:numId="330" w16cid:durableId="111638173">
    <w:abstractNumId w:val="17"/>
  </w:num>
  <w:num w:numId="331" w16cid:durableId="287663874">
    <w:abstractNumId w:val="610"/>
  </w:num>
  <w:num w:numId="332" w16cid:durableId="1011029900">
    <w:abstractNumId w:val="558"/>
  </w:num>
  <w:num w:numId="333" w16cid:durableId="2108043235">
    <w:abstractNumId w:val="451"/>
  </w:num>
  <w:num w:numId="334" w16cid:durableId="1910534728">
    <w:abstractNumId w:val="279"/>
  </w:num>
  <w:num w:numId="335" w16cid:durableId="1576016245">
    <w:abstractNumId w:val="25"/>
  </w:num>
  <w:num w:numId="336" w16cid:durableId="1625581361">
    <w:abstractNumId w:val="533"/>
  </w:num>
  <w:num w:numId="337" w16cid:durableId="393313219">
    <w:abstractNumId w:val="18"/>
  </w:num>
  <w:num w:numId="338" w16cid:durableId="1153258794">
    <w:abstractNumId w:val="427"/>
  </w:num>
  <w:num w:numId="339" w16cid:durableId="858934799">
    <w:abstractNumId w:val="623"/>
  </w:num>
  <w:num w:numId="340" w16cid:durableId="1724213187">
    <w:abstractNumId w:val="267"/>
  </w:num>
  <w:num w:numId="341" w16cid:durableId="1446149999">
    <w:abstractNumId w:val="330"/>
  </w:num>
  <w:num w:numId="342" w16cid:durableId="510460560">
    <w:abstractNumId w:val="487"/>
  </w:num>
  <w:num w:numId="343" w16cid:durableId="1728600313">
    <w:abstractNumId w:val="82"/>
  </w:num>
  <w:num w:numId="344" w16cid:durableId="1469742753">
    <w:abstractNumId w:val="448"/>
  </w:num>
  <w:num w:numId="345" w16cid:durableId="1185754403">
    <w:abstractNumId w:val="546"/>
  </w:num>
  <w:num w:numId="346" w16cid:durableId="1129712456">
    <w:abstractNumId w:val="194"/>
  </w:num>
  <w:num w:numId="347" w16cid:durableId="273363802">
    <w:abstractNumId w:val="23"/>
  </w:num>
  <w:num w:numId="348" w16cid:durableId="624852459">
    <w:abstractNumId w:val="735"/>
  </w:num>
  <w:num w:numId="349" w16cid:durableId="132723126">
    <w:abstractNumId w:val="659"/>
  </w:num>
  <w:num w:numId="350" w16cid:durableId="1485050043">
    <w:abstractNumId w:val="105"/>
  </w:num>
  <w:num w:numId="351" w16cid:durableId="580867799">
    <w:abstractNumId w:val="536"/>
  </w:num>
  <w:num w:numId="352" w16cid:durableId="336883930">
    <w:abstractNumId w:val="66"/>
  </w:num>
  <w:num w:numId="353" w16cid:durableId="485513099">
    <w:abstractNumId w:val="715"/>
  </w:num>
  <w:num w:numId="354" w16cid:durableId="544104568">
    <w:abstractNumId w:val="465"/>
  </w:num>
  <w:num w:numId="355" w16cid:durableId="1280844586">
    <w:abstractNumId w:val="608"/>
  </w:num>
  <w:num w:numId="356" w16cid:durableId="351297644">
    <w:abstractNumId w:val="452"/>
  </w:num>
  <w:num w:numId="357" w16cid:durableId="45448235">
    <w:abstractNumId w:val="666"/>
  </w:num>
  <w:num w:numId="358" w16cid:durableId="1885292287">
    <w:abstractNumId w:val="382"/>
  </w:num>
  <w:num w:numId="359" w16cid:durableId="618687416">
    <w:abstractNumId w:val="205"/>
  </w:num>
  <w:num w:numId="360" w16cid:durableId="705257742">
    <w:abstractNumId w:val="516"/>
  </w:num>
  <w:num w:numId="361" w16cid:durableId="1773087810">
    <w:abstractNumId w:val="275"/>
  </w:num>
  <w:num w:numId="362" w16cid:durableId="976958963">
    <w:abstractNumId w:val="632"/>
  </w:num>
  <w:num w:numId="363" w16cid:durableId="1795522097">
    <w:abstractNumId w:val="348"/>
  </w:num>
  <w:num w:numId="364" w16cid:durableId="1999653461">
    <w:abstractNumId w:val="218"/>
  </w:num>
  <w:num w:numId="365" w16cid:durableId="565190753">
    <w:abstractNumId w:val="324"/>
  </w:num>
  <w:num w:numId="366" w16cid:durableId="1744065129">
    <w:abstractNumId w:val="682"/>
  </w:num>
  <w:num w:numId="367" w16cid:durableId="113451973">
    <w:abstractNumId w:val="126"/>
  </w:num>
  <w:num w:numId="368" w16cid:durableId="746997909">
    <w:abstractNumId w:val="103"/>
  </w:num>
  <w:num w:numId="369" w16cid:durableId="621108130">
    <w:abstractNumId w:val="713"/>
  </w:num>
  <w:num w:numId="370" w16cid:durableId="150482977">
    <w:abstractNumId w:val="538"/>
  </w:num>
  <w:num w:numId="371" w16cid:durableId="1556432263">
    <w:abstractNumId w:val="630"/>
  </w:num>
  <w:num w:numId="372" w16cid:durableId="1492330896">
    <w:abstractNumId w:val="152"/>
  </w:num>
  <w:num w:numId="373" w16cid:durableId="1003439635">
    <w:abstractNumId w:val="605"/>
  </w:num>
  <w:num w:numId="374" w16cid:durableId="2022781971">
    <w:abstractNumId w:val="672"/>
  </w:num>
  <w:num w:numId="375" w16cid:durableId="1959723375">
    <w:abstractNumId w:val="170"/>
  </w:num>
  <w:num w:numId="376" w16cid:durableId="581180106">
    <w:abstractNumId w:val="412"/>
  </w:num>
  <w:num w:numId="377" w16cid:durableId="1785809650">
    <w:abstractNumId w:val="258"/>
  </w:num>
  <w:num w:numId="378" w16cid:durableId="1047681255">
    <w:abstractNumId w:val="376"/>
  </w:num>
  <w:num w:numId="379" w16cid:durableId="1725903870">
    <w:abstractNumId w:val="15"/>
  </w:num>
  <w:num w:numId="380" w16cid:durableId="1749304149">
    <w:abstractNumId w:val="534"/>
  </w:num>
  <w:num w:numId="381" w16cid:durableId="1501696331">
    <w:abstractNumId w:val="231"/>
  </w:num>
  <w:num w:numId="382" w16cid:durableId="1204245653">
    <w:abstractNumId w:val="339"/>
  </w:num>
  <w:num w:numId="383" w16cid:durableId="1635134395">
    <w:abstractNumId w:val="162"/>
  </w:num>
  <w:num w:numId="384" w16cid:durableId="534319744">
    <w:abstractNumId w:val="739"/>
  </w:num>
  <w:num w:numId="385" w16cid:durableId="436023936">
    <w:abstractNumId w:val="28"/>
  </w:num>
  <w:num w:numId="386" w16cid:durableId="369691958">
    <w:abstractNumId w:val="274"/>
  </w:num>
  <w:num w:numId="387" w16cid:durableId="713818557">
    <w:abstractNumId w:val="62"/>
  </w:num>
  <w:num w:numId="388" w16cid:durableId="1382553807">
    <w:abstractNumId w:val="42"/>
  </w:num>
  <w:num w:numId="389" w16cid:durableId="1065957268">
    <w:abstractNumId w:val="104"/>
  </w:num>
  <w:num w:numId="390" w16cid:durableId="28115713">
    <w:abstractNumId w:val="619"/>
  </w:num>
  <w:num w:numId="391" w16cid:durableId="319966864">
    <w:abstractNumId w:val="495"/>
  </w:num>
  <w:num w:numId="392" w16cid:durableId="541089057">
    <w:abstractNumId w:val="58"/>
  </w:num>
  <w:num w:numId="393" w16cid:durableId="1128622187">
    <w:abstractNumId w:val="639"/>
  </w:num>
  <w:num w:numId="394" w16cid:durableId="1590965499">
    <w:abstractNumId w:val="332"/>
  </w:num>
  <w:num w:numId="395" w16cid:durableId="1650208749">
    <w:abstractNumId w:val="226"/>
  </w:num>
  <w:num w:numId="396" w16cid:durableId="1731147469">
    <w:abstractNumId w:val="525"/>
  </w:num>
  <w:num w:numId="397" w16cid:durableId="307246205">
    <w:abstractNumId w:val="390"/>
  </w:num>
  <w:num w:numId="398" w16cid:durableId="166604990">
    <w:abstractNumId w:val="272"/>
  </w:num>
  <w:num w:numId="399" w16cid:durableId="517306004">
    <w:abstractNumId w:val="652"/>
  </w:num>
  <w:num w:numId="400" w16cid:durableId="1663311677">
    <w:abstractNumId w:val="242"/>
  </w:num>
  <w:num w:numId="401" w16cid:durableId="1404254318">
    <w:abstractNumId w:val="68"/>
  </w:num>
  <w:num w:numId="402" w16cid:durableId="258106319">
    <w:abstractNumId w:val="148"/>
  </w:num>
  <w:num w:numId="403" w16cid:durableId="1881701673">
    <w:abstractNumId w:val="532"/>
  </w:num>
  <w:num w:numId="404" w16cid:durableId="931203663">
    <w:abstractNumId w:val="461"/>
  </w:num>
  <w:num w:numId="405" w16cid:durableId="1431320281">
    <w:abstractNumId w:val="726"/>
  </w:num>
  <w:num w:numId="406" w16cid:durableId="590744208">
    <w:abstractNumId w:val="592"/>
  </w:num>
  <w:num w:numId="407" w16cid:durableId="10425540">
    <w:abstractNumId w:val="680"/>
  </w:num>
  <w:num w:numId="408" w16cid:durableId="841892460">
    <w:abstractNumId w:val="180"/>
  </w:num>
  <w:num w:numId="409" w16cid:durableId="1627813286">
    <w:abstractNumId w:val="190"/>
  </w:num>
  <w:num w:numId="410" w16cid:durableId="472849">
    <w:abstractNumId w:val="345"/>
  </w:num>
  <w:num w:numId="411" w16cid:durableId="908349703">
    <w:abstractNumId w:val="228"/>
  </w:num>
  <w:num w:numId="412" w16cid:durableId="358899359">
    <w:abstractNumId w:val="94"/>
  </w:num>
  <w:num w:numId="413" w16cid:durableId="1342004037">
    <w:abstractNumId w:val="717"/>
  </w:num>
  <w:num w:numId="414" w16cid:durableId="2094234506">
    <w:abstractNumId w:val="524"/>
  </w:num>
  <w:num w:numId="415" w16cid:durableId="962075039">
    <w:abstractNumId w:val="576"/>
  </w:num>
  <w:num w:numId="416" w16cid:durableId="777338862">
    <w:abstractNumId w:val="185"/>
  </w:num>
  <w:num w:numId="417" w16cid:durableId="142701724">
    <w:abstractNumId w:val="110"/>
  </w:num>
  <w:num w:numId="418" w16cid:durableId="296643999">
    <w:abstractNumId w:val="207"/>
  </w:num>
  <w:num w:numId="419" w16cid:durableId="500703558">
    <w:abstractNumId w:val="195"/>
  </w:num>
  <w:num w:numId="420" w16cid:durableId="1472795769">
    <w:abstractNumId w:val="255"/>
  </w:num>
  <w:num w:numId="421" w16cid:durableId="623462651">
    <w:abstractNumId w:val="249"/>
  </w:num>
  <w:num w:numId="422" w16cid:durableId="974792780">
    <w:abstractNumId w:val="206"/>
  </w:num>
  <w:num w:numId="423" w16cid:durableId="129710914">
    <w:abstractNumId w:val="684"/>
  </w:num>
  <w:num w:numId="424" w16cid:durableId="360784722">
    <w:abstractNumId w:val="125"/>
  </w:num>
  <w:num w:numId="425" w16cid:durableId="1223831780">
    <w:abstractNumId w:val="502"/>
  </w:num>
  <w:num w:numId="426" w16cid:durableId="1002390153">
    <w:abstractNumId w:val="439"/>
  </w:num>
  <w:num w:numId="427" w16cid:durableId="508376692">
    <w:abstractNumId w:val="310"/>
  </w:num>
  <w:num w:numId="428" w16cid:durableId="1039356106">
    <w:abstractNumId w:val="492"/>
  </w:num>
  <w:num w:numId="429" w16cid:durableId="1049063251">
    <w:abstractNumId w:val="214"/>
  </w:num>
  <w:num w:numId="430" w16cid:durableId="1534687304">
    <w:abstractNumId w:val="246"/>
  </w:num>
  <w:num w:numId="431" w16cid:durableId="1233005150">
    <w:abstractNumId w:val="118"/>
  </w:num>
  <w:num w:numId="432" w16cid:durableId="749545679">
    <w:abstractNumId w:val="44"/>
  </w:num>
  <w:num w:numId="433" w16cid:durableId="1708022491">
    <w:abstractNumId w:val="26"/>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16cid:durableId="729882983">
    <w:abstractNumId w:val="72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16cid:durableId="693849029">
    <w:abstractNumId w:val="529"/>
  </w:num>
  <w:num w:numId="436" w16cid:durableId="1973166356">
    <w:abstractNumId w:val="6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16cid:durableId="1620338250">
    <w:abstractNumId w:val="6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1179388681">
    <w:abstractNumId w:val="8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16cid:durableId="563222092">
    <w:abstractNumId w:val="43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2013604954">
    <w:abstractNumId w:val="28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16cid:durableId="1319655093">
    <w:abstractNumId w:val="23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16cid:durableId="1500385186">
    <w:abstractNumId w:val="6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16cid:durableId="1761754372">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16cid:durableId="868687422">
    <w:abstractNumId w:val="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16cid:durableId="1757166539">
    <w:abstractNumId w:val="2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16cid:durableId="112140566">
    <w:abstractNumId w:val="29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16cid:durableId="1457144862">
    <w:abstractNumId w:val="479"/>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16cid:durableId="583415482">
    <w:abstractNumId w:val="6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16cid:durableId="930284255">
    <w:abstractNumId w:val="468"/>
    <w:lvlOverride w:ilvl="0">
      <w:startOverride w:val="7"/>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16cid:durableId="772357290">
    <w:abstractNumId w:val="61"/>
    <w:lvlOverride w:ilvl="0">
      <w:startOverride w:val="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16cid:durableId="84779431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16cid:durableId="432944986">
    <w:abstractNumId w:val="136"/>
  </w:num>
  <w:num w:numId="453" w16cid:durableId="1873030242">
    <w:abstractNumId w:val="6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350228927">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16cid:durableId="1480534967">
    <w:abstractNumId w:val="523"/>
  </w:num>
  <w:num w:numId="456" w16cid:durableId="1624456241">
    <w:abstractNumId w:val="433"/>
  </w:num>
  <w:num w:numId="457" w16cid:durableId="211309961">
    <w:abstractNumId w:val="505"/>
  </w:num>
  <w:num w:numId="458" w16cid:durableId="944000505">
    <w:abstractNumId w:val="522"/>
  </w:num>
  <w:num w:numId="459" w16cid:durableId="845249748">
    <w:abstractNumId w:val="233"/>
  </w:num>
  <w:num w:numId="460" w16cid:durableId="1017075790">
    <w:abstractNumId w:val="482"/>
  </w:num>
  <w:num w:numId="461" w16cid:durableId="1034113252">
    <w:abstractNumId w:val="723"/>
  </w:num>
  <w:num w:numId="462" w16cid:durableId="1521046914">
    <w:abstractNumId w:val="93"/>
  </w:num>
  <w:num w:numId="463" w16cid:durableId="1890532183">
    <w:abstractNumId w:val="660"/>
  </w:num>
  <w:num w:numId="464" w16cid:durableId="1059015490">
    <w:abstractNumId w:val="264"/>
  </w:num>
  <w:num w:numId="465" w16cid:durableId="205338126">
    <w:abstractNumId w:val="704"/>
  </w:num>
  <w:num w:numId="466" w16cid:durableId="650254901">
    <w:abstractNumId w:val="164"/>
  </w:num>
  <w:num w:numId="467" w16cid:durableId="71701585">
    <w:abstractNumId w:val="52"/>
  </w:num>
  <w:num w:numId="468" w16cid:durableId="1679456064">
    <w:abstractNumId w:val="740"/>
  </w:num>
  <w:num w:numId="469" w16cid:durableId="550120385">
    <w:abstractNumId w:val="556"/>
  </w:num>
  <w:num w:numId="470" w16cid:durableId="1377972560">
    <w:abstractNumId w:val="567"/>
  </w:num>
  <w:num w:numId="471" w16cid:durableId="865675645">
    <w:abstractNumId w:val="293"/>
  </w:num>
  <w:num w:numId="472" w16cid:durableId="1774205647">
    <w:abstractNumId w:val="298"/>
  </w:num>
  <w:num w:numId="473" w16cid:durableId="754591495">
    <w:abstractNumId w:val="314"/>
  </w:num>
  <w:num w:numId="474" w16cid:durableId="327176832">
    <w:abstractNumId w:val="501"/>
  </w:num>
  <w:num w:numId="475" w16cid:durableId="280648706">
    <w:abstractNumId w:val="75"/>
  </w:num>
  <w:num w:numId="476" w16cid:durableId="379717226">
    <w:abstractNumId w:val="288"/>
  </w:num>
  <w:num w:numId="477" w16cid:durableId="579406927">
    <w:abstractNumId w:val="645"/>
  </w:num>
  <w:num w:numId="478" w16cid:durableId="1599674808">
    <w:abstractNumId w:val="663"/>
  </w:num>
  <w:num w:numId="479" w16cid:durableId="647056153">
    <w:abstractNumId w:val="683"/>
  </w:num>
  <w:num w:numId="480" w16cid:durableId="1487745781">
    <w:abstractNumId w:val="225"/>
  </w:num>
  <w:num w:numId="481" w16cid:durableId="751854971">
    <w:abstractNumId w:val="711"/>
  </w:num>
  <w:num w:numId="482" w16cid:durableId="20857986">
    <w:abstractNumId w:val="393"/>
  </w:num>
  <w:num w:numId="483" w16cid:durableId="1562905648">
    <w:abstractNumId w:val="139"/>
  </w:num>
  <w:num w:numId="484" w16cid:durableId="1284649414">
    <w:abstractNumId w:val="300"/>
  </w:num>
  <w:num w:numId="485" w16cid:durableId="436416047">
    <w:abstractNumId w:val="436"/>
  </w:num>
  <w:num w:numId="486" w16cid:durableId="103961549">
    <w:abstractNumId w:val="311"/>
  </w:num>
  <w:num w:numId="487" w16cid:durableId="746221242">
    <w:abstractNumId w:val="123"/>
  </w:num>
  <w:num w:numId="488" w16cid:durableId="380449453">
    <w:abstractNumId w:val="410"/>
  </w:num>
  <w:num w:numId="489" w16cid:durableId="887375017">
    <w:abstractNumId w:val="571"/>
  </w:num>
  <w:num w:numId="490" w16cid:durableId="1474636338">
    <w:abstractNumId w:val="720"/>
  </w:num>
  <w:num w:numId="491" w16cid:durableId="320432764">
    <w:abstractNumId w:val="564"/>
  </w:num>
  <w:num w:numId="492" w16cid:durableId="1437405048">
    <w:abstractNumId w:val="247"/>
  </w:num>
  <w:num w:numId="493" w16cid:durableId="2013219059">
    <w:abstractNumId w:val="615"/>
  </w:num>
  <w:num w:numId="494" w16cid:durableId="1904289930">
    <w:abstractNumId w:val="657"/>
  </w:num>
  <w:num w:numId="495" w16cid:durableId="1222981508">
    <w:abstractNumId w:val="244"/>
  </w:num>
  <w:num w:numId="496" w16cid:durableId="526409077">
    <w:abstractNumId w:val="588"/>
  </w:num>
  <w:num w:numId="497" w16cid:durableId="1281379723">
    <w:abstractNumId w:val="48"/>
  </w:num>
  <w:num w:numId="498" w16cid:durableId="634409215">
    <w:abstractNumId w:val="109"/>
  </w:num>
  <w:num w:numId="499" w16cid:durableId="1429961787">
    <w:abstractNumId w:val="43"/>
  </w:num>
  <w:num w:numId="500" w16cid:durableId="124585012">
    <w:abstractNumId w:val="141"/>
  </w:num>
  <w:num w:numId="501" w16cid:durableId="818887892">
    <w:abstractNumId w:val="599"/>
  </w:num>
  <w:num w:numId="502" w16cid:durableId="1415516838">
    <w:abstractNumId w:val="504"/>
  </w:num>
  <w:num w:numId="503" w16cid:durableId="2068142965">
    <w:abstractNumId w:val="224"/>
  </w:num>
  <w:num w:numId="504" w16cid:durableId="1019505423">
    <w:abstractNumId w:val="317"/>
  </w:num>
  <w:num w:numId="505" w16cid:durableId="1856841561">
    <w:abstractNumId w:val="257"/>
  </w:num>
  <w:num w:numId="506" w16cid:durableId="1379664914">
    <w:abstractNumId w:val="488"/>
  </w:num>
  <w:num w:numId="507" w16cid:durableId="982345760">
    <w:abstractNumId w:val="598"/>
  </w:num>
  <w:num w:numId="508" w16cid:durableId="127861009">
    <w:abstractNumId w:val="366"/>
  </w:num>
  <w:num w:numId="509" w16cid:durableId="731344579">
    <w:abstractNumId w:val="719"/>
  </w:num>
  <w:num w:numId="510" w16cid:durableId="186216089">
    <w:abstractNumId w:val="544"/>
  </w:num>
  <w:num w:numId="511" w16cid:durableId="1337731088">
    <w:abstractNumId w:val="472"/>
  </w:num>
  <w:num w:numId="512" w16cid:durableId="1664628186">
    <w:abstractNumId w:val="416"/>
  </w:num>
  <w:num w:numId="513" w16cid:durableId="1864783906">
    <w:abstractNumId w:val="236"/>
  </w:num>
  <w:num w:numId="514" w16cid:durableId="438449482">
    <w:abstractNumId w:val="625"/>
  </w:num>
  <w:num w:numId="515" w16cid:durableId="1417482487">
    <w:abstractNumId w:val="3"/>
  </w:num>
  <w:num w:numId="516" w16cid:durableId="124157733">
    <w:abstractNumId w:val="458"/>
  </w:num>
  <w:num w:numId="517" w16cid:durableId="1501848496">
    <w:abstractNumId w:val="714"/>
  </w:num>
  <w:num w:numId="518" w16cid:durableId="2066902352">
    <w:abstractNumId w:val="673"/>
  </w:num>
  <w:num w:numId="519" w16cid:durableId="1276980359">
    <w:abstractNumId w:val="515"/>
  </w:num>
  <w:num w:numId="520" w16cid:durableId="805394608">
    <w:abstractNumId w:val="670"/>
  </w:num>
  <w:num w:numId="521" w16cid:durableId="13848429">
    <w:abstractNumId w:val="124"/>
  </w:num>
  <w:num w:numId="522" w16cid:durableId="269050686">
    <w:abstractNumId w:val="172"/>
  </w:num>
  <w:num w:numId="523" w16cid:durableId="23748065">
    <w:abstractNumId w:val="128"/>
  </w:num>
  <w:num w:numId="524" w16cid:durableId="2034569536">
    <w:abstractNumId w:val="664"/>
  </w:num>
  <w:num w:numId="525" w16cid:durableId="1055932426">
    <w:abstractNumId w:val="629"/>
  </w:num>
  <w:num w:numId="526" w16cid:durableId="1249391603">
    <w:abstractNumId w:val="40"/>
  </w:num>
  <w:num w:numId="527" w16cid:durableId="286083349">
    <w:abstractNumId w:val="248"/>
  </w:num>
  <w:num w:numId="528" w16cid:durableId="1588541435">
    <w:abstractNumId w:val="120"/>
  </w:num>
  <w:num w:numId="529" w16cid:durableId="1530989114">
    <w:abstractNumId w:val="422"/>
  </w:num>
  <w:num w:numId="530" w16cid:durableId="151727381">
    <w:abstractNumId w:val="701"/>
  </w:num>
  <w:num w:numId="531" w16cid:durableId="258872728">
    <w:abstractNumId w:val="309"/>
  </w:num>
  <w:num w:numId="532" w16cid:durableId="332952346">
    <w:abstractNumId w:val="555"/>
  </w:num>
  <w:num w:numId="533" w16cid:durableId="570382945">
    <w:abstractNumId w:val="373"/>
  </w:num>
  <w:num w:numId="534" w16cid:durableId="228271142">
    <w:abstractNumId w:val="435"/>
  </w:num>
  <w:num w:numId="535" w16cid:durableId="1489205170">
    <w:abstractNumId w:val="145"/>
  </w:num>
  <w:num w:numId="536" w16cid:durableId="1594389053">
    <w:abstractNumId w:val="611"/>
  </w:num>
  <w:num w:numId="537" w16cid:durableId="35279765">
    <w:abstractNumId w:val="55"/>
  </w:num>
  <w:num w:numId="538" w16cid:durableId="1723673717">
    <w:abstractNumId w:val="175"/>
  </w:num>
  <w:num w:numId="539" w16cid:durableId="1377001040">
    <w:abstractNumId w:val="651"/>
  </w:num>
  <w:num w:numId="540" w16cid:durableId="476731498">
    <w:abstractNumId w:val="168"/>
  </w:num>
  <w:num w:numId="541" w16cid:durableId="111946862">
    <w:abstractNumId w:val="474"/>
  </w:num>
  <w:num w:numId="542" w16cid:durableId="1005520939">
    <w:abstractNumId w:val="356"/>
  </w:num>
  <w:num w:numId="543" w16cid:durableId="1401052156">
    <w:abstractNumId w:val="219"/>
  </w:num>
  <w:num w:numId="544" w16cid:durableId="451827475">
    <w:abstractNumId w:val="220"/>
  </w:num>
  <w:num w:numId="545" w16cid:durableId="729883869">
    <w:abstractNumId w:val="438"/>
  </w:num>
  <w:num w:numId="546" w16cid:durableId="2137481927">
    <w:abstractNumId w:val="722"/>
  </w:num>
  <w:num w:numId="547" w16cid:durableId="228539406">
    <w:abstractNumId w:val="351"/>
  </w:num>
  <w:num w:numId="548" w16cid:durableId="605313204">
    <w:abstractNumId w:val="601"/>
  </w:num>
  <w:num w:numId="549" w16cid:durableId="1080181318">
    <w:abstractNumId w:val="113"/>
  </w:num>
  <w:num w:numId="550" w16cid:durableId="1517308974">
    <w:abstractNumId w:val="281"/>
  </w:num>
  <w:num w:numId="551" w16cid:durableId="909268604">
    <w:abstractNumId w:val="699"/>
  </w:num>
  <w:num w:numId="552" w16cid:durableId="932666570">
    <w:abstractNumId w:val="334"/>
  </w:num>
  <w:num w:numId="553" w16cid:durableId="270552106">
    <w:abstractNumId w:val="590"/>
  </w:num>
  <w:num w:numId="554" w16cid:durableId="1014653070">
    <w:abstractNumId w:val="694"/>
  </w:num>
  <w:num w:numId="555" w16cid:durableId="616301028">
    <w:abstractNumId w:val="420"/>
  </w:num>
  <w:num w:numId="556" w16cid:durableId="1205364221">
    <w:abstractNumId w:val="693"/>
  </w:num>
  <w:num w:numId="557" w16cid:durableId="1040478021">
    <w:abstractNumId w:val="340"/>
  </w:num>
  <w:num w:numId="558" w16cid:durableId="1747999160">
    <w:abstractNumId w:val="591"/>
  </w:num>
  <w:num w:numId="559" w16cid:durableId="878737780">
    <w:abstractNumId w:val="122"/>
  </w:num>
  <w:num w:numId="560" w16cid:durableId="1138914924">
    <w:abstractNumId w:val="72"/>
  </w:num>
  <w:num w:numId="561" w16cid:durableId="1248226748">
    <w:abstractNumId w:val="9"/>
  </w:num>
  <w:num w:numId="562" w16cid:durableId="623736732">
    <w:abstractNumId w:val="186"/>
  </w:num>
  <w:num w:numId="563" w16cid:durableId="958071589">
    <w:abstractNumId w:val="157"/>
  </w:num>
  <w:num w:numId="564" w16cid:durableId="1060589810">
    <w:abstractNumId w:val="707"/>
  </w:num>
  <w:num w:numId="565" w16cid:durableId="1478104864">
    <w:abstractNumId w:val="160"/>
  </w:num>
  <w:num w:numId="566" w16cid:durableId="1118917751">
    <w:abstractNumId w:val="441"/>
  </w:num>
  <w:num w:numId="567" w16cid:durableId="763723648">
    <w:abstractNumId w:val="254"/>
  </w:num>
  <w:num w:numId="568" w16cid:durableId="166097500">
    <w:abstractNumId w:val="341"/>
  </w:num>
  <w:num w:numId="569" w16cid:durableId="2081243453">
    <w:abstractNumId w:val="282"/>
  </w:num>
  <w:num w:numId="570" w16cid:durableId="993290067">
    <w:abstractNumId w:val="579"/>
  </w:num>
  <w:num w:numId="571" w16cid:durableId="470172933">
    <w:abstractNumId w:val="46"/>
  </w:num>
  <w:num w:numId="572" w16cid:durableId="1394768306">
    <w:abstractNumId w:val="199"/>
  </w:num>
  <w:num w:numId="573" w16cid:durableId="544217901">
    <w:abstractNumId w:val="456"/>
  </w:num>
  <w:num w:numId="574" w16cid:durableId="433864094">
    <w:abstractNumId w:val="6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16cid:durableId="348606295">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16cid:durableId="2003703567">
    <w:abstractNumId w:val="55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7" w16cid:durableId="2024546051">
    <w:abstractNumId w:val="156"/>
  </w:num>
  <w:num w:numId="578" w16cid:durableId="999038845">
    <w:abstractNumId w:val="653"/>
  </w:num>
  <w:num w:numId="579" w16cid:durableId="1595943765">
    <w:abstractNumId w:val="634"/>
  </w:num>
  <w:num w:numId="580" w16cid:durableId="1232810602">
    <w:abstractNumId w:val="586"/>
  </w:num>
  <w:num w:numId="581" w16cid:durableId="927153302">
    <w:abstractNumId w:val="108"/>
  </w:num>
  <w:num w:numId="582" w16cid:durableId="636953733">
    <w:abstractNumId w:val="38"/>
  </w:num>
  <w:num w:numId="583" w16cid:durableId="535822522">
    <w:abstractNumId w:val="57"/>
  </w:num>
  <w:num w:numId="584" w16cid:durableId="1643802933">
    <w:abstractNumId w:val="289"/>
  </w:num>
  <w:num w:numId="585" w16cid:durableId="807549518">
    <w:abstractNumId w:val="208"/>
  </w:num>
  <w:num w:numId="586" w16cid:durableId="263923818">
    <w:abstractNumId w:val="327"/>
  </w:num>
  <w:num w:numId="587" w16cid:durableId="2120028073">
    <w:abstractNumId w:val="329"/>
  </w:num>
  <w:num w:numId="588" w16cid:durableId="1699356198">
    <w:abstractNumId w:val="406"/>
  </w:num>
  <w:num w:numId="589" w16cid:durableId="1036471597">
    <w:abstractNumId w:val="710"/>
  </w:num>
  <w:num w:numId="590" w16cid:durableId="2091123108">
    <w:abstractNumId w:val="594"/>
  </w:num>
  <w:num w:numId="591" w16cid:durableId="767968015">
    <w:abstractNumId w:val="243"/>
  </w:num>
  <w:num w:numId="592" w16cid:durableId="309989188">
    <w:abstractNumId w:val="405"/>
  </w:num>
  <w:num w:numId="593" w16cid:durableId="1127166195">
    <w:abstractNumId w:val="389"/>
  </w:num>
  <w:num w:numId="594" w16cid:durableId="2056272140">
    <w:abstractNumId w:val="91"/>
  </w:num>
  <w:num w:numId="595" w16cid:durableId="1133062872">
    <w:abstractNumId w:val="49"/>
  </w:num>
  <w:num w:numId="596" w16cid:durableId="1454786415">
    <w:abstractNumId w:val="434"/>
  </w:num>
  <w:num w:numId="597" w16cid:durableId="1330526648">
    <w:abstractNumId w:val="665"/>
  </w:num>
  <w:num w:numId="598" w16cid:durableId="1547526576">
    <w:abstractNumId w:val="695"/>
  </w:num>
  <w:num w:numId="599" w16cid:durableId="1651517536">
    <w:abstractNumId w:val="429"/>
  </w:num>
  <w:num w:numId="600" w16cid:durableId="1382942094">
    <w:abstractNumId w:val="286"/>
  </w:num>
  <w:num w:numId="601" w16cid:durableId="1385911367">
    <w:abstractNumId w:val="70"/>
  </w:num>
  <w:num w:numId="602" w16cid:durableId="2094936143">
    <w:abstractNumId w:val="137"/>
  </w:num>
  <w:num w:numId="603" w16cid:durableId="27683703">
    <w:abstractNumId w:val="603"/>
  </w:num>
  <w:num w:numId="604" w16cid:durableId="861865739">
    <w:abstractNumId w:val="213"/>
  </w:num>
  <w:num w:numId="605" w16cid:durableId="241765397">
    <w:abstractNumId w:val="626"/>
  </w:num>
  <w:num w:numId="606" w16cid:durableId="606428617">
    <w:abstractNumId w:val="647"/>
  </w:num>
  <w:num w:numId="607" w16cid:durableId="160127971">
    <w:abstractNumId w:val="221"/>
  </w:num>
  <w:num w:numId="608" w16cid:durableId="141971406">
    <w:abstractNumId w:val="705"/>
  </w:num>
  <w:num w:numId="609" w16cid:durableId="73357528">
    <w:abstractNumId w:val="725"/>
  </w:num>
  <w:num w:numId="610" w16cid:durableId="1702971233">
    <w:abstractNumId w:val="595"/>
  </w:num>
  <w:num w:numId="611" w16cid:durableId="196434638">
    <w:abstractNumId w:val="182"/>
  </w:num>
  <w:num w:numId="612" w16cid:durableId="476146655">
    <w:abstractNumId w:val="566"/>
  </w:num>
  <w:num w:numId="613" w16cid:durableId="1796866742">
    <w:abstractNumId w:val="171"/>
  </w:num>
  <w:num w:numId="614" w16cid:durableId="422576458">
    <w:abstractNumId w:val="686"/>
  </w:num>
  <w:num w:numId="615" w16cid:durableId="1698963008">
    <w:abstractNumId w:val="404"/>
  </w:num>
  <w:num w:numId="616" w16cid:durableId="595745617">
    <w:abstractNumId w:val="716"/>
  </w:num>
  <w:num w:numId="617" w16cid:durableId="1357192508">
    <w:abstractNumId w:val="319"/>
  </w:num>
  <w:num w:numId="618" w16cid:durableId="177038693">
    <w:abstractNumId w:val="197"/>
  </w:num>
  <w:num w:numId="619" w16cid:durableId="305549266">
    <w:abstractNumId w:val="41"/>
  </w:num>
  <w:num w:numId="620" w16cid:durableId="1997293664">
    <w:abstractNumId w:val="415"/>
  </w:num>
  <w:num w:numId="621" w16cid:durableId="133566631">
    <w:abstractNumId w:val="607"/>
  </w:num>
  <w:num w:numId="622" w16cid:durableId="434709340">
    <w:abstractNumId w:val="400"/>
  </w:num>
  <w:num w:numId="623" w16cid:durableId="1431001467">
    <w:abstractNumId w:val="561"/>
  </w:num>
  <w:num w:numId="624" w16cid:durableId="433480009">
    <w:abstractNumId w:val="510"/>
  </w:num>
  <w:num w:numId="625" w16cid:durableId="1578443484">
    <w:abstractNumId w:val="261"/>
  </w:num>
  <w:num w:numId="626" w16cid:durableId="426269790">
    <w:abstractNumId w:val="401"/>
  </w:num>
  <w:num w:numId="627" w16cid:durableId="1252203078">
    <w:abstractNumId w:val="369"/>
  </w:num>
  <w:num w:numId="628" w16cid:durableId="517087256">
    <w:abstractNumId w:val="99"/>
  </w:num>
  <w:num w:numId="629" w16cid:durableId="132258855">
    <w:abstractNumId w:val="343"/>
  </w:num>
  <w:num w:numId="630" w16cid:durableId="1134833698">
    <w:abstractNumId w:val="256"/>
  </w:num>
  <w:num w:numId="631" w16cid:durableId="517815680">
    <w:abstractNumId w:val="678"/>
  </w:num>
  <w:num w:numId="632" w16cid:durableId="891964884">
    <w:abstractNumId w:val="624"/>
  </w:num>
  <w:num w:numId="633" w16cid:durableId="1701664988">
    <w:abstractNumId w:val="738"/>
  </w:num>
  <w:num w:numId="634" w16cid:durableId="446048685">
    <w:abstractNumId w:val="478"/>
  </w:num>
  <w:num w:numId="635" w16cid:durableId="2141414980">
    <w:abstractNumId w:val="306"/>
  </w:num>
  <w:num w:numId="636" w16cid:durableId="246233699">
    <w:abstractNumId w:val="473"/>
  </w:num>
  <w:num w:numId="637" w16cid:durableId="179199049">
    <w:abstractNumId w:val="98"/>
  </w:num>
  <w:num w:numId="638" w16cid:durableId="850485737">
    <w:abstractNumId w:val="89"/>
  </w:num>
  <w:num w:numId="639" w16cid:durableId="1431972553">
    <w:abstractNumId w:val="697"/>
  </w:num>
  <w:num w:numId="640" w16cid:durableId="161092680">
    <w:abstractNumId w:val="158"/>
  </w:num>
  <w:num w:numId="641" w16cid:durableId="1864901648">
    <w:abstractNumId w:val="27"/>
  </w:num>
  <w:num w:numId="642" w16cid:durableId="1350526333">
    <w:abstractNumId w:val="349"/>
  </w:num>
  <w:num w:numId="643" w16cid:durableId="1857884186">
    <w:abstractNumId w:val="7"/>
  </w:num>
  <w:num w:numId="644" w16cid:durableId="1275096356">
    <w:abstractNumId w:val="375"/>
  </w:num>
  <w:num w:numId="645" w16cid:durableId="1815179408">
    <w:abstractNumId w:val="191"/>
  </w:num>
  <w:num w:numId="646" w16cid:durableId="2143427676">
    <w:abstractNumId w:val="230"/>
  </w:num>
  <w:num w:numId="647" w16cid:durableId="662969821">
    <w:abstractNumId w:val="535"/>
  </w:num>
  <w:num w:numId="648" w16cid:durableId="554439228">
    <w:abstractNumId w:val="677"/>
  </w:num>
  <w:num w:numId="649" w16cid:durableId="465660968">
    <w:abstractNumId w:val="573"/>
  </w:num>
  <w:num w:numId="650" w16cid:durableId="64306356">
    <w:abstractNumId w:val="92"/>
  </w:num>
  <w:num w:numId="651" w16cid:durableId="1674453152">
    <w:abstractNumId w:val="417"/>
  </w:num>
  <w:num w:numId="652" w16cid:durableId="1043479624">
    <w:abstractNumId w:val="357"/>
  </w:num>
  <w:num w:numId="653" w16cid:durableId="1382704264">
    <w:abstractNumId w:val="166"/>
  </w:num>
  <w:num w:numId="654" w16cid:durableId="1474374626">
    <w:abstractNumId w:val="305"/>
  </w:num>
  <w:num w:numId="655" w16cid:durableId="1993095821">
    <w:abstractNumId w:val="399"/>
  </w:num>
  <w:num w:numId="656" w16cid:durableId="675573754">
    <w:abstractNumId w:val="321"/>
  </w:num>
  <w:num w:numId="657" w16cid:durableId="1730496848">
    <w:abstractNumId w:val="424"/>
  </w:num>
  <w:num w:numId="658" w16cid:durableId="1900362208">
    <w:abstractNumId w:val="703"/>
  </w:num>
  <w:num w:numId="659" w16cid:durableId="2015764487">
    <w:abstractNumId w:val="386"/>
  </w:num>
  <w:num w:numId="660" w16cid:durableId="811946096">
    <w:abstractNumId w:val="622"/>
  </w:num>
  <w:num w:numId="661" w16cid:durableId="1712027193">
    <w:abstractNumId w:val="644"/>
  </w:num>
  <w:num w:numId="662" w16cid:durableId="433596585">
    <w:abstractNumId w:val="14"/>
  </w:num>
  <w:num w:numId="663" w16cid:durableId="513420269">
    <w:abstractNumId w:val="419"/>
  </w:num>
  <w:num w:numId="664" w16cid:durableId="944767241">
    <w:abstractNumId w:val="240"/>
  </w:num>
  <w:num w:numId="665" w16cid:durableId="51004771">
    <w:abstractNumId w:val="154"/>
  </w:num>
  <w:num w:numId="666" w16cid:durableId="1231228014">
    <w:abstractNumId w:val="585"/>
  </w:num>
  <w:num w:numId="667" w16cid:durableId="606815272">
    <w:abstractNumId w:val="500"/>
  </w:num>
  <w:num w:numId="668" w16cid:durableId="110588887">
    <w:abstractNumId w:val="301"/>
  </w:num>
  <w:num w:numId="669" w16cid:durableId="1029725291">
    <w:abstractNumId w:val="116"/>
  </w:num>
  <w:num w:numId="670" w16cid:durableId="501820490">
    <w:abstractNumId w:val="668"/>
  </w:num>
  <w:num w:numId="671" w16cid:durableId="1922833399">
    <w:abstractNumId w:val="459"/>
  </w:num>
  <w:num w:numId="672" w16cid:durableId="1581284172">
    <w:abstractNumId w:val="362"/>
  </w:num>
  <w:num w:numId="673" w16cid:durableId="751515254">
    <w:abstractNumId w:val="617"/>
  </w:num>
  <w:num w:numId="674" w16cid:durableId="1849171395">
    <w:abstractNumId w:val="658"/>
  </w:num>
  <w:num w:numId="675" w16cid:durableId="1916090073">
    <w:abstractNumId w:val="307"/>
  </w:num>
  <w:num w:numId="676" w16cid:durableId="1299608660">
    <w:abstractNumId w:val="344"/>
  </w:num>
  <w:num w:numId="677" w16cid:durableId="880095189">
    <w:abstractNumId w:val="528"/>
  </w:num>
  <w:num w:numId="678" w16cid:durableId="284698842">
    <w:abstractNumId w:val="178"/>
  </w:num>
  <w:num w:numId="679" w16cid:durableId="615673890">
    <w:abstractNumId w:val="584"/>
  </w:num>
  <w:num w:numId="680" w16cid:durableId="1051807236">
    <w:abstractNumId w:val="292"/>
  </w:num>
  <w:num w:numId="681" w16cid:durableId="2060744519">
    <w:abstractNumId w:val="580"/>
  </w:num>
  <w:num w:numId="682" w16cid:durableId="1176767291">
    <w:abstractNumId w:val="19"/>
  </w:num>
  <w:num w:numId="683" w16cid:durableId="228882944">
    <w:abstractNumId w:val="408"/>
  </w:num>
  <w:num w:numId="684" w16cid:durableId="823931411">
    <w:abstractNumId w:val="379"/>
  </w:num>
  <w:num w:numId="685" w16cid:durableId="1611162103">
    <w:abstractNumId w:val="269"/>
  </w:num>
  <w:num w:numId="686" w16cid:durableId="336225670">
    <w:abstractNumId w:val="491"/>
  </w:num>
  <w:num w:numId="687" w16cid:durableId="929964766">
    <w:abstractNumId w:val="418"/>
  </w:num>
  <w:num w:numId="688" w16cid:durableId="836723676">
    <w:abstractNumId w:val="284"/>
  </w:num>
  <w:num w:numId="689" w16cid:durableId="2090612558">
    <w:abstractNumId w:val="5"/>
  </w:num>
  <w:num w:numId="690" w16cid:durableId="1151100449">
    <w:abstractNumId w:val="649"/>
  </w:num>
  <w:num w:numId="691" w16cid:durableId="986667869">
    <w:abstractNumId w:val="250"/>
  </w:num>
  <w:num w:numId="692" w16cid:durableId="2083676441">
    <w:abstractNumId w:val="512"/>
  </w:num>
  <w:num w:numId="693" w16cid:durableId="2059428241">
    <w:abstractNumId w:val="372"/>
  </w:num>
  <w:num w:numId="694" w16cid:durableId="1991517967">
    <w:abstractNumId w:val="581"/>
  </w:num>
  <w:num w:numId="695" w16cid:durableId="1019745850">
    <w:abstractNumId w:val="577"/>
  </w:num>
  <w:num w:numId="696" w16cid:durableId="494801515">
    <w:abstractNumId w:val="643"/>
  </w:num>
  <w:num w:numId="697" w16cid:durableId="1881017049">
    <w:abstractNumId w:val="296"/>
  </w:num>
  <w:num w:numId="698" w16cid:durableId="1443962665">
    <w:abstractNumId w:val="631"/>
  </w:num>
  <w:num w:numId="699" w16cid:durableId="1850096652">
    <w:abstractNumId w:val="32"/>
  </w:num>
  <w:num w:numId="700" w16cid:durableId="1660109066">
    <w:abstractNumId w:val="602"/>
  </w:num>
  <w:num w:numId="701" w16cid:durableId="1096292798">
    <w:abstractNumId w:val="648"/>
  </w:num>
  <w:num w:numId="702" w16cid:durableId="718360495">
    <w:abstractNumId w:val="679"/>
  </w:num>
  <w:num w:numId="703" w16cid:durableId="1794865905">
    <w:abstractNumId w:val="169"/>
  </w:num>
  <w:num w:numId="704" w16cid:durableId="1603146003">
    <w:abstractNumId w:val="596"/>
  </w:num>
  <w:num w:numId="705" w16cid:durableId="1511212510">
    <w:abstractNumId w:val="0"/>
  </w:num>
  <w:num w:numId="706" w16cid:durableId="1468619479">
    <w:abstractNumId w:val="460"/>
  </w:num>
  <w:num w:numId="707" w16cid:durableId="429589322">
    <w:abstractNumId w:val="698"/>
  </w:num>
  <w:num w:numId="708" w16cid:durableId="646862097">
    <w:abstractNumId w:val="333"/>
  </w:num>
  <w:num w:numId="709" w16cid:durableId="1375236177">
    <w:abstractNumId w:val="681"/>
  </w:num>
  <w:num w:numId="710" w16cid:durableId="346371678">
    <w:abstractNumId w:val="600"/>
  </w:num>
  <w:num w:numId="711" w16cid:durableId="2109621076">
    <w:abstractNumId w:val="550"/>
  </w:num>
  <w:num w:numId="712" w16cid:durableId="547572629">
    <w:abstractNumId w:val="542"/>
  </w:num>
  <w:num w:numId="713" w16cid:durableId="1381829428">
    <w:abstractNumId w:val="346"/>
  </w:num>
  <w:num w:numId="714" w16cid:durableId="1071929209">
    <w:abstractNumId w:val="457"/>
  </w:num>
  <w:num w:numId="715" w16cid:durableId="61489626">
    <w:abstractNumId w:val="65"/>
  </w:num>
  <w:num w:numId="716" w16cid:durableId="1721705130">
    <w:abstractNumId w:val="198"/>
  </w:num>
  <w:num w:numId="717" w16cid:durableId="194511839">
    <w:abstractNumId w:val="13"/>
  </w:num>
  <w:num w:numId="718" w16cid:durableId="1935085731">
    <w:abstractNumId w:val="742"/>
  </w:num>
  <w:num w:numId="719" w16cid:durableId="576332270">
    <w:abstractNumId w:val="173"/>
  </w:num>
  <w:num w:numId="720" w16cid:durableId="1587030537">
    <w:abstractNumId w:val="360"/>
  </w:num>
  <w:num w:numId="721" w16cid:durableId="153498686">
    <w:abstractNumId w:val="96"/>
  </w:num>
  <w:num w:numId="722" w16cid:durableId="264113302">
    <w:abstractNumId w:val="549"/>
  </w:num>
  <w:num w:numId="723" w16cid:durableId="1250389043">
    <w:abstractNumId w:val="260"/>
  </w:num>
  <w:num w:numId="724" w16cid:durableId="1716076526">
    <w:abstractNumId w:val="655"/>
  </w:num>
  <w:num w:numId="725" w16cid:durableId="106125216">
    <w:abstractNumId w:val="640"/>
  </w:num>
  <w:num w:numId="726" w16cid:durableId="1139804931">
    <w:abstractNumId w:val="76"/>
  </w:num>
  <w:num w:numId="727" w16cid:durableId="792796823">
    <w:abstractNumId w:val="273"/>
  </w:num>
  <w:num w:numId="728" w16cid:durableId="1782869794">
    <w:abstractNumId w:val="582"/>
  </w:num>
  <w:num w:numId="729" w16cid:durableId="1364818580">
    <w:abstractNumId w:val="80"/>
  </w:num>
  <w:num w:numId="730" w16cid:durableId="1601641702">
    <w:abstractNumId w:val="315"/>
  </w:num>
  <w:num w:numId="731" w16cid:durableId="526917014">
    <w:abstractNumId w:val="201"/>
  </w:num>
  <w:num w:numId="732" w16cid:durableId="152067459">
    <w:abstractNumId w:val="8"/>
  </w:num>
  <w:num w:numId="733" w16cid:durableId="694424044">
    <w:abstractNumId w:val="669"/>
  </w:num>
  <w:num w:numId="734" w16cid:durableId="89399457">
    <w:abstractNumId w:val="392"/>
  </w:num>
  <w:num w:numId="735" w16cid:durableId="1803813497">
    <w:abstractNumId w:val="447"/>
  </w:num>
  <w:num w:numId="736" w16cid:durableId="1636597414">
    <w:abstractNumId w:val="211"/>
  </w:num>
  <w:num w:numId="737" w16cid:durableId="1335838379">
    <w:abstractNumId w:val="712"/>
  </w:num>
  <w:num w:numId="738" w16cid:durableId="1293751543">
    <w:abstractNumId w:val="354"/>
  </w:num>
  <w:num w:numId="739" w16cid:durableId="350646258">
    <w:abstractNumId w:val="572"/>
  </w:num>
  <w:num w:numId="740" w16cid:durableId="636036366">
    <w:abstractNumId w:val="176"/>
  </w:num>
  <w:num w:numId="741" w16cid:durableId="1111583094">
    <w:abstractNumId w:val="385"/>
  </w:num>
  <w:num w:numId="742" w16cid:durableId="143814355">
    <w:abstractNumId w:val="297"/>
  </w:num>
  <w:num w:numId="743" w16cid:durableId="948969108">
    <w:abstractNumId w:val="508"/>
  </w:num>
  <w:num w:numId="744" w16cid:durableId="1654796473">
    <w:abstractNumId w:val="423"/>
  </w:num>
  <w:num w:numId="745" w16cid:durableId="36317426">
    <w:abstractNumId w:val="69"/>
  </w:num>
  <w:num w:numId="746" w16cid:durableId="208539702">
    <w:abstractNumId w:val="216"/>
  </w:num>
  <w:num w:numId="747" w16cid:durableId="140391370">
    <w:abstractNumId w:val="87"/>
  </w:num>
  <w:num w:numId="748" w16cid:durableId="1935043667">
    <w:abstractNumId w:val="184"/>
  </w:num>
  <w:num w:numId="749" w16cid:durableId="110638689">
    <w:abstractNumId w:val="455"/>
  </w:num>
  <w:num w:numId="750" w16cid:durableId="580918075">
    <w:abstractNumId w:val="312"/>
  </w:num>
  <w:num w:numId="751" w16cid:durableId="1701666375">
    <w:abstractNumId w:val="112"/>
  </w:num>
  <w:num w:numId="752" w16cid:durableId="306401286">
    <w:abstractNumId w:val="161"/>
  </w:num>
  <w:num w:numId="753" w16cid:durableId="1774786677">
    <w:abstractNumId w:val="551"/>
  </w:num>
  <w:num w:numId="754" w16cid:durableId="1775786451">
    <w:abstractNumId w:val="86"/>
  </w:num>
  <w:numIdMacAtCleanup w:val="7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14"/>
    <w:rsid w:val="000061C3"/>
    <w:rsid w:val="000124D5"/>
    <w:rsid w:val="00041197"/>
    <w:rsid w:val="00041938"/>
    <w:rsid w:val="00051230"/>
    <w:rsid w:val="00077A78"/>
    <w:rsid w:val="00092197"/>
    <w:rsid w:val="00096318"/>
    <w:rsid w:val="000A59FC"/>
    <w:rsid w:val="000B04CD"/>
    <w:rsid w:val="000B1A75"/>
    <w:rsid w:val="000C122C"/>
    <w:rsid w:val="000E1BDF"/>
    <w:rsid w:val="000F2215"/>
    <w:rsid w:val="000F2FB7"/>
    <w:rsid w:val="001004A1"/>
    <w:rsid w:val="0012689E"/>
    <w:rsid w:val="001359D2"/>
    <w:rsid w:val="00140201"/>
    <w:rsid w:val="00154B87"/>
    <w:rsid w:val="0015771D"/>
    <w:rsid w:val="00167744"/>
    <w:rsid w:val="00172B0F"/>
    <w:rsid w:val="0017491A"/>
    <w:rsid w:val="00175598"/>
    <w:rsid w:val="001A01F8"/>
    <w:rsid w:val="001A5502"/>
    <w:rsid w:val="001B22F5"/>
    <w:rsid w:val="001C7D73"/>
    <w:rsid w:val="001D4C32"/>
    <w:rsid w:val="001F2900"/>
    <w:rsid w:val="001F4B02"/>
    <w:rsid w:val="0020334F"/>
    <w:rsid w:val="00204E20"/>
    <w:rsid w:val="00205656"/>
    <w:rsid w:val="00206B2B"/>
    <w:rsid w:val="00250A08"/>
    <w:rsid w:val="002924C3"/>
    <w:rsid w:val="0029769B"/>
    <w:rsid w:val="002A77AD"/>
    <w:rsid w:val="002B3FB2"/>
    <w:rsid w:val="002E6023"/>
    <w:rsid w:val="002F1D29"/>
    <w:rsid w:val="003136ED"/>
    <w:rsid w:val="00313DA9"/>
    <w:rsid w:val="00342EAC"/>
    <w:rsid w:val="003639A7"/>
    <w:rsid w:val="003900DB"/>
    <w:rsid w:val="00395BFD"/>
    <w:rsid w:val="003A277C"/>
    <w:rsid w:val="003C6063"/>
    <w:rsid w:val="003F553F"/>
    <w:rsid w:val="00400007"/>
    <w:rsid w:val="004105B5"/>
    <w:rsid w:val="004167DB"/>
    <w:rsid w:val="004179A5"/>
    <w:rsid w:val="00440AE9"/>
    <w:rsid w:val="004465EB"/>
    <w:rsid w:val="004470E5"/>
    <w:rsid w:val="0045745C"/>
    <w:rsid w:val="00475BFD"/>
    <w:rsid w:val="0048332B"/>
    <w:rsid w:val="00496F84"/>
    <w:rsid w:val="004A0339"/>
    <w:rsid w:val="004A2286"/>
    <w:rsid w:val="004B0BF9"/>
    <w:rsid w:val="004B351F"/>
    <w:rsid w:val="004C0682"/>
    <w:rsid w:val="004C6620"/>
    <w:rsid w:val="004D169C"/>
    <w:rsid w:val="004D1A88"/>
    <w:rsid w:val="004D6317"/>
    <w:rsid w:val="005161CB"/>
    <w:rsid w:val="0054356F"/>
    <w:rsid w:val="00575D83"/>
    <w:rsid w:val="00597C10"/>
    <w:rsid w:val="005A1A46"/>
    <w:rsid w:val="005A542F"/>
    <w:rsid w:val="005B6E26"/>
    <w:rsid w:val="005C04BE"/>
    <w:rsid w:val="005D28FF"/>
    <w:rsid w:val="005D7DD1"/>
    <w:rsid w:val="005E340B"/>
    <w:rsid w:val="005E440F"/>
    <w:rsid w:val="005E772C"/>
    <w:rsid w:val="00621395"/>
    <w:rsid w:val="006219C0"/>
    <w:rsid w:val="00624429"/>
    <w:rsid w:val="006305E8"/>
    <w:rsid w:val="00635D74"/>
    <w:rsid w:val="00646896"/>
    <w:rsid w:val="00660373"/>
    <w:rsid w:val="00664310"/>
    <w:rsid w:val="00683BA2"/>
    <w:rsid w:val="00694300"/>
    <w:rsid w:val="00696682"/>
    <w:rsid w:val="00712F6D"/>
    <w:rsid w:val="0072339B"/>
    <w:rsid w:val="00725E27"/>
    <w:rsid w:val="00730ABF"/>
    <w:rsid w:val="00737D74"/>
    <w:rsid w:val="00744239"/>
    <w:rsid w:val="007454E7"/>
    <w:rsid w:val="00765F07"/>
    <w:rsid w:val="0077051A"/>
    <w:rsid w:val="00780ECD"/>
    <w:rsid w:val="0078257B"/>
    <w:rsid w:val="00783EC6"/>
    <w:rsid w:val="007A58E8"/>
    <w:rsid w:val="007E07AE"/>
    <w:rsid w:val="00814A9D"/>
    <w:rsid w:val="00814EEB"/>
    <w:rsid w:val="00827047"/>
    <w:rsid w:val="008326E7"/>
    <w:rsid w:val="00834665"/>
    <w:rsid w:val="00835655"/>
    <w:rsid w:val="008437E7"/>
    <w:rsid w:val="00856B87"/>
    <w:rsid w:val="00870C0D"/>
    <w:rsid w:val="008722C3"/>
    <w:rsid w:val="00873AE8"/>
    <w:rsid w:val="008B2427"/>
    <w:rsid w:val="008C0BF5"/>
    <w:rsid w:val="008C22FC"/>
    <w:rsid w:val="008C5BB5"/>
    <w:rsid w:val="008D0510"/>
    <w:rsid w:val="008E1203"/>
    <w:rsid w:val="008E2E0A"/>
    <w:rsid w:val="008E72E5"/>
    <w:rsid w:val="008F0FE7"/>
    <w:rsid w:val="008F7845"/>
    <w:rsid w:val="00903D88"/>
    <w:rsid w:val="00917501"/>
    <w:rsid w:val="00920DED"/>
    <w:rsid w:val="00931F27"/>
    <w:rsid w:val="009333DB"/>
    <w:rsid w:val="009346B4"/>
    <w:rsid w:val="00942429"/>
    <w:rsid w:val="00954FBA"/>
    <w:rsid w:val="00965085"/>
    <w:rsid w:val="00991EE9"/>
    <w:rsid w:val="009A0EBE"/>
    <w:rsid w:val="009A3446"/>
    <w:rsid w:val="009A7539"/>
    <w:rsid w:val="009A78B5"/>
    <w:rsid w:val="009B1029"/>
    <w:rsid w:val="009B4111"/>
    <w:rsid w:val="009E2850"/>
    <w:rsid w:val="009F111B"/>
    <w:rsid w:val="009F4915"/>
    <w:rsid w:val="009F76ED"/>
    <w:rsid w:val="00A065E7"/>
    <w:rsid w:val="00A118B6"/>
    <w:rsid w:val="00A14872"/>
    <w:rsid w:val="00A3265A"/>
    <w:rsid w:val="00A34150"/>
    <w:rsid w:val="00A3462A"/>
    <w:rsid w:val="00A40D61"/>
    <w:rsid w:val="00A7655A"/>
    <w:rsid w:val="00AE6806"/>
    <w:rsid w:val="00B02907"/>
    <w:rsid w:val="00B04A97"/>
    <w:rsid w:val="00B15AB2"/>
    <w:rsid w:val="00B43A7D"/>
    <w:rsid w:val="00B47B81"/>
    <w:rsid w:val="00B52449"/>
    <w:rsid w:val="00B779FA"/>
    <w:rsid w:val="00B95E67"/>
    <w:rsid w:val="00BA0EE6"/>
    <w:rsid w:val="00BA22C1"/>
    <w:rsid w:val="00BA4AD0"/>
    <w:rsid w:val="00BB2683"/>
    <w:rsid w:val="00BB392A"/>
    <w:rsid w:val="00C24A23"/>
    <w:rsid w:val="00C304E8"/>
    <w:rsid w:val="00C43238"/>
    <w:rsid w:val="00C47CCD"/>
    <w:rsid w:val="00C738B7"/>
    <w:rsid w:val="00C80DB5"/>
    <w:rsid w:val="00C97595"/>
    <w:rsid w:val="00CB1246"/>
    <w:rsid w:val="00CB509B"/>
    <w:rsid w:val="00CB7EA0"/>
    <w:rsid w:val="00CD655E"/>
    <w:rsid w:val="00CE1315"/>
    <w:rsid w:val="00CE2EE9"/>
    <w:rsid w:val="00CF6E74"/>
    <w:rsid w:val="00D01752"/>
    <w:rsid w:val="00D14BEE"/>
    <w:rsid w:val="00D400D3"/>
    <w:rsid w:val="00D4470D"/>
    <w:rsid w:val="00D745D9"/>
    <w:rsid w:val="00D87213"/>
    <w:rsid w:val="00DA4214"/>
    <w:rsid w:val="00DA7BE7"/>
    <w:rsid w:val="00DC0ACC"/>
    <w:rsid w:val="00DC0CBC"/>
    <w:rsid w:val="00DD6794"/>
    <w:rsid w:val="00DE2D08"/>
    <w:rsid w:val="00DE768B"/>
    <w:rsid w:val="00DF637B"/>
    <w:rsid w:val="00E05337"/>
    <w:rsid w:val="00E10783"/>
    <w:rsid w:val="00E13AB9"/>
    <w:rsid w:val="00E13B60"/>
    <w:rsid w:val="00E50173"/>
    <w:rsid w:val="00E66C2E"/>
    <w:rsid w:val="00E670CA"/>
    <w:rsid w:val="00E7523B"/>
    <w:rsid w:val="00E756BA"/>
    <w:rsid w:val="00E763E3"/>
    <w:rsid w:val="00E9054F"/>
    <w:rsid w:val="00E92334"/>
    <w:rsid w:val="00E9248F"/>
    <w:rsid w:val="00E94F5F"/>
    <w:rsid w:val="00EB242B"/>
    <w:rsid w:val="00EC0734"/>
    <w:rsid w:val="00EC6B72"/>
    <w:rsid w:val="00ED1438"/>
    <w:rsid w:val="00ED441B"/>
    <w:rsid w:val="00EF6123"/>
    <w:rsid w:val="00F15059"/>
    <w:rsid w:val="00F17375"/>
    <w:rsid w:val="00F175FD"/>
    <w:rsid w:val="00F30523"/>
    <w:rsid w:val="00F40A90"/>
    <w:rsid w:val="00F45C9F"/>
    <w:rsid w:val="00F57DA8"/>
    <w:rsid w:val="00F62BE1"/>
    <w:rsid w:val="00F70E8F"/>
    <w:rsid w:val="00F779E3"/>
    <w:rsid w:val="00F77BB5"/>
    <w:rsid w:val="00F8549D"/>
    <w:rsid w:val="00FA5A3A"/>
    <w:rsid w:val="00FA7C33"/>
    <w:rsid w:val="00FB35CF"/>
    <w:rsid w:val="00FC6F34"/>
    <w:rsid w:val="00FD6FC9"/>
    <w:rsid w:val="00FE19EA"/>
    <w:rsid w:val="00FE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EA0C5"/>
  <w15:chartTrackingRefBased/>
  <w15:docId w15:val="{6735DA03-9523-429D-A231-0B1962CB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F9"/>
    <w:pPr>
      <w:jc w:val="both"/>
    </w:pPr>
    <w:rPr>
      <w:rFonts w:ascii="Times New Roman" w:hAnsi="Times New Roman"/>
      <w:sz w:val="24"/>
    </w:rPr>
  </w:style>
  <w:style w:type="paragraph" w:styleId="Heading1">
    <w:name w:val="heading 1"/>
    <w:basedOn w:val="Normal"/>
    <w:next w:val="Normal"/>
    <w:link w:val="Heading1Char"/>
    <w:autoRedefine/>
    <w:uiPriority w:val="9"/>
    <w:qFormat/>
    <w:rsid w:val="005A1A46"/>
    <w:pPr>
      <w:keepNext/>
      <w:keepLines/>
      <w:spacing w:before="240" w:after="0"/>
      <w:ind w:left="913" w:right="907"/>
      <w:jc w:val="center"/>
      <w:outlineLvl w:val="0"/>
    </w:pPr>
    <w:rPr>
      <w:rFonts w:eastAsiaTheme="majorEastAsia" w:cs="Times New Roman"/>
      <w:b/>
      <w:color w:val="000000" w:themeColor="text1"/>
      <w:szCs w:val="24"/>
    </w:rPr>
  </w:style>
  <w:style w:type="paragraph" w:styleId="Heading2">
    <w:name w:val="heading 2"/>
    <w:basedOn w:val="Normal"/>
    <w:next w:val="Normal"/>
    <w:link w:val="Heading2Char"/>
    <w:autoRedefine/>
    <w:uiPriority w:val="9"/>
    <w:qFormat/>
    <w:rsid w:val="00C304E8"/>
    <w:pPr>
      <w:keepNext/>
      <w:keepLines/>
      <w:spacing w:after="0" w:line="360" w:lineRule="auto"/>
      <w:jc w:val="center"/>
      <w:outlineLvl w:val="1"/>
    </w:pPr>
    <w:rPr>
      <w:rFonts w:eastAsia="SimSun" w:cs="Times New Roman"/>
      <w:b/>
      <w:szCs w:val="24"/>
    </w:rPr>
  </w:style>
  <w:style w:type="paragraph" w:styleId="Heading3">
    <w:name w:val="heading 3"/>
    <w:basedOn w:val="Normal"/>
    <w:next w:val="Normal"/>
    <w:link w:val="Heading3Char"/>
    <w:uiPriority w:val="9"/>
    <w:unhideWhenUsed/>
    <w:qFormat/>
    <w:rsid w:val="0096508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650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620"/>
    <w:pPr>
      <w:keepNext/>
      <w:keepLines/>
      <w:widowControl w:val="0"/>
      <w:autoSpaceDE w:val="0"/>
      <w:autoSpaceDN w:val="0"/>
      <w:spacing w:before="220" w:after="40" w:line="240" w:lineRule="auto"/>
      <w:outlineLvl w:val="4"/>
    </w:pPr>
    <w:rPr>
      <w:rFonts w:eastAsia="Times New Roman" w:cs="Times New Roman"/>
      <w:b/>
      <w:lang w:eastAsia="en-GB"/>
    </w:rPr>
  </w:style>
  <w:style w:type="paragraph" w:styleId="Heading6">
    <w:name w:val="heading 6"/>
    <w:basedOn w:val="Normal"/>
    <w:next w:val="Normal"/>
    <w:link w:val="Heading6Char"/>
    <w:uiPriority w:val="9"/>
    <w:semiHidden/>
    <w:unhideWhenUsed/>
    <w:qFormat/>
    <w:rsid w:val="004C6620"/>
    <w:pPr>
      <w:keepNext/>
      <w:keepLines/>
      <w:widowControl w:val="0"/>
      <w:autoSpaceDE w:val="0"/>
      <w:autoSpaceDN w:val="0"/>
      <w:spacing w:before="200" w:after="40" w:line="240" w:lineRule="auto"/>
      <w:outlineLvl w:val="5"/>
    </w:pPr>
    <w:rPr>
      <w:rFonts w:eastAsia="Times New Roman" w:cs="Times New Roman"/>
      <w:b/>
      <w:sz w:val="20"/>
      <w:szCs w:val="20"/>
      <w:lang w:eastAsia="en-GB"/>
    </w:rPr>
  </w:style>
  <w:style w:type="paragraph" w:styleId="Heading7">
    <w:name w:val="heading 7"/>
    <w:basedOn w:val="Normal"/>
    <w:next w:val="Normal"/>
    <w:link w:val="Heading7Char"/>
    <w:uiPriority w:val="9"/>
    <w:semiHidden/>
    <w:unhideWhenUsed/>
    <w:qFormat/>
    <w:rsid w:val="00942429"/>
    <w:pPr>
      <w:keepNext/>
      <w:keepLines/>
      <w:spacing w:before="40" w:after="0" w:line="276" w:lineRule="auto"/>
      <w:outlineLvl w:val="6"/>
    </w:pPr>
    <w:rPr>
      <w:rFonts w:ascii="Calibri" w:eastAsiaTheme="majorEastAsia" w:hAnsi="Calibri" w:cstheme="majorBidi"/>
      <w:color w:val="595959" w:themeColor="text1" w:themeTint="A6"/>
    </w:rPr>
  </w:style>
  <w:style w:type="paragraph" w:styleId="Heading8">
    <w:name w:val="heading 8"/>
    <w:basedOn w:val="Normal"/>
    <w:next w:val="Normal"/>
    <w:link w:val="Heading8Char"/>
    <w:uiPriority w:val="9"/>
    <w:semiHidden/>
    <w:unhideWhenUsed/>
    <w:qFormat/>
    <w:rsid w:val="00942429"/>
    <w:pPr>
      <w:keepNext/>
      <w:keepLines/>
      <w:spacing w:after="0" w:line="276" w:lineRule="auto"/>
      <w:outlineLvl w:val="7"/>
    </w:pPr>
    <w:rPr>
      <w:rFonts w:ascii="Calibri" w:eastAsiaTheme="majorEastAsia" w:hAnsi="Calibri" w:cstheme="majorBidi"/>
      <w:i/>
      <w:iCs/>
      <w:color w:val="272727" w:themeColor="text1" w:themeTint="D8"/>
    </w:rPr>
  </w:style>
  <w:style w:type="paragraph" w:styleId="Heading9">
    <w:name w:val="heading 9"/>
    <w:basedOn w:val="Normal"/>
    <w:next w:val="Normal"/>
    <w:link w:val="Heading9Char"/>
    <w:uiPriority w:val="9"/>
    <w:semiHidden/>
    <w:unhideWhenUsed/>
    <w:qFormat/>
    <w:rsid w:val="00942429"/>
    <w:pPr>
      <w:keepNext/>
      <w:keepLines/>
      <w:spacing w:after="0" w:line="276" w:lineRule="auto"/>
      <w:outlineLvl w:val="8"/>
    </w:pPr>
    <w:rPr>
      <w:rFonts w:ascii="Calibri" w:eastAsiaTheme="majorEastAsia" w:hAnsi="Calibr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46"/>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C304E8"/>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rsid w:val="009650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50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6620"/>
    <w:rPr>
      <w:rFonts w:ascii="Times New Roman" w:eastAsia="Times New Roman" w:hAnsi="Times New Roman" w:cs="Times New Roman"/>
      <w:b/>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A4214"/>
    <w:pPr>
      <w:ind w:left="720"/>
      <w:contextualSpacing/>
    </w:pPr>
    <w:rPr>
      <w:rFonts w:eastAsia="Calibri" w:cs="Times New Roman"/>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A4214"/>
    <w:rPr>
      <w:rFonts w:ascii="Times New Roman" w:eastAsia="Calibri" w:hAnsi="Times New Roman" w:cs="Times New Roman"/>
      <w:sz w:val="24"/>
      <w:lang w:val="en-ZW"/>
    </w:rPr>
  </w:style>
  <w:style w:type="paragraph" w:customStyle="1" w:styleId="Default">
    <w:name w:val="Default"/>
    <w:rsid w:val="00DA4214"/>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39"/>
    <w:qFormat/>
    <w:rsid w:val="009F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65085"/>
    <w:pPr>
      <w:spacing w:after="0" w:line="240" w:lineRule="auto"/>
    </w:pPr>
  </w:style>
  <w:style w:type="character" w:customStyle="1" w:styleId="NoSpacingChar">
    <w:name w:val="No Spacing Char"/>
    <w:link w:val="NoSpacing"/>
    <w:uiPriority w:val="1"/>
    <w:qFormat/>
    <w:rsid w:val="004C6620"/>
  </w:style>
  <w:style w:type="character" w:customStyle="1" w:styleId="Heading6Char">
    <w:name w:val="Heading 6 Char"/>
    <w:basedOn w:val="DefaultParagraphFont"/>
    <w:link w:val="Heading6"/>
    <w:uiPriority w:val="9"/>
    <w:semiHidden/>
    <w:rsid w:val="004C6620"/>
    <w:rPr>
      <w:rFonts w:ascii="Times New Roman" w:eastAsia="Times New Roman" w:hAnsi="Times New Roman" w:cs="Times New Roman"/>
      <w:b/>
      <w:sz w:val="20"/>
      <w:szCs w:val="20"/>
      <w:lang w:eastAsia="en-GB"/>
    </w:rPr>
  </w:style>
  <w:style w:type="character" w:customStyle="1" w:styleId="BalloonTextChar">
    <w:name w:val="Balloon Text Char"/>
    <w:basedOn w:val="DefaultParagraphFont"/>
    <w:link w:val="BalloonText"/>
    <w:uiPriority w:val="99"/>
    <w:semiHidden/>
    <w:rsid w:val="004C6620"/>
    <w:rPr>
      <w:rFonts w:ascii="Tahoma" w:eastAsia="Calibri" w:hAnsi="Tahoma" w:cs="Tahoma"/>
      <w:sz w:val="16"/>
      <w:szCs w:val="16"/>
    </w:rPr>
  </w:style>
  <w:style w:type="paragraph" w:styleId="BalloonText">
    <w:name w:val="Balloon Text"/>
    <w:basedOn w:val="Normal"/>
    <w:link w:val="BalloonTextChar"/>
    <w:uiPriority w:val="99"/>
    <w:semiHidden/>
    <w:unhideWhenUsed/>
    <w:rsid w:val="004C6620"/>
    <w:pPr>
      <w:spacing w:after="0" w:line="240" w:lineRule="auto"/>
    </w:pPr>
    <w:rPr>
      <w:rFonts w:ascii="Tahoma" w:eastAsia="Calibri" w:hAnsi="Tahoma" w:cs="Tahoma"/>
      <w:sz w:val="16"/>
      <w:szCs w:val="16"/>
    </w:rPr>
  </w:style>
  <w:style w:type="paragraph" w:styleId="BodyText">
    <w:name w:val="Body Text"/>
    <w:basedOn w:val="Normal"/>
    <w:link w:val="BodyTextChar"/>
    <w:uiPriority w:val="1"/>
    <w:qFormat/>
    <w:rsid w:val="004C6620"/>
    <w:pPr>
      <w:spacing w:after="0" w:line="240" w:lineRule="auto"/>
      <w:ind w:right="749"/>
    </w:pPr>
    <w:rPr>
      <w:rFonts w:ascii="Arial" w:eastAsia="Times New Roman" w:hAnsi="Arial" w:cs="Times New Roman"/>
      <w:szCs w:val="20"/>
    </w:rPr>
  </w:style>
  <w:style w:type="character" w:customStyle="1" w:styleId="BodyTextChar">
    <w:name w:val="Body Text Char"/>
    <w:basedOn w:val="DefaultParagraphFont"/>
    <w:link w:val="BodyText"/>
    <w:uiPriority w:val="1"/>
    <w:rsid w:val="004C6620"/>
    <w:rPr>
      <w:rFonts w:ascii="Arial" w:eastAsia="Times New Roman" w:hAnsi="Arial" w:cs="Times New Roman"/>
      <w:sz w:val="24"/>
      <w:szCs w:val="20"/>
    </w:rPr>
  </w:style>
  <w:style w:type="character" w:customStyle="1" w:styleId="CommentTextChar">
    <w:name w:val="Comment Text Char"/>
    <w:basedOn w:val="DefaultParagraphFont"/>
    <w:link w:val="CommentText"/>
    <w:uiPriority w:val="99"/>
    <w:semiHidden/>
    <w:rsid w:val="004C6620"/>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4C6620"/>
    <w:pPr>
      <w:spacing w:after="200" w:line="240" w:lineRule="auto"/>
    </w:pPr>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4C6620"/>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4C6620"/>
    <w:rPr>
      <w:b/>
      <w:bCs/>
    </w:rPr>
  </w:style>
  <w:style w:type="character" w:styleId="Emphasis">
    <w:name w:val="Emphasis"/>
    <w:uiPriority w:val="20"/>
    <w:qFormat/>
    <w:rsid w:val="004C6620"/>
    <w:rPr>
      <w:i/>
      <w:iCs/>
    </w:rPr>
  </w:style>
  <w:style w:type="character" w:customStyle="1" w:styleId="EndnoteTextChar">
    <w:name w:val="Endnote Text Char"/>
    <w:basedOn w:val="DefaultParagraphFont"/>
    <w:link w:val="EndnoteText"/>
    <w:uiPriority w:val="99"/>
    <w:semiHidden/>
    <w:rsid w:val="004C6620"/>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4C6620"/>
    <w:rPr>
      <w:rFonts w:eastAsia="Calibri" w:cs="Times New Roman"/>
      <w:sz w:val="20"/>
      <w:szCs w:val="20"/>
      <w:lang w:val="en-ZW"/>
    </w:rPr>
  </w:style>
  <w:style w:type="paragraph" w:styleId="Footer">
    <w:name w:val="footer"/>
    <w:basedOn w:val="Normal"/>
    <w:link w:val="FooterChar"/>
    <w:uiPriority w:val="99"/>
    <w:unhideWhenUsed/>
    <w:qFormat/>
    <w:rsid w:val="004C6620"/>
    <w:pPr>
      <w:tabs>
        <w:tab w:val="center" w:pos="4513"/>
        <w:tab w:val="right" w:pos="9026"/>
      </w:tabs>
      <w:spacing w:after="0" w:line="240" w:lineRule="auto"/>
      <w:ind w:left="714" w:hanging="357"/>
    </w:pPr>
    <w:rPr>
      <w:rFonts w:eastAsia="Calibri" w:cs="Times New Roman"/>
      <w:lang w:val="en-GB"/>
    </w:rPr>
  </w:style>
  <w:style w:type="character" w:customStyle="1" w:styleId="FooterChar">
    <w:name w:val="Footer Char"/>
    <w:basedOn w:val="DefaultParagraphFont"/>
    <w:link w:val="Footer"/>
    <w:uiPriority w:val="99"/>
    <w:rsid w:val="004C6620"/>
    <w:rPr>
      <w:rFonts w:ascii="Times New Roman" w:eastAsia="Calibri" w:hAnsi="Times New Roman" w:cs="Times New Roman"/>
      <w:sz w:val="24"/>
      <w:lang w:val="en-GB"/>
    </w:rPr>
  </w:style>
  <w:style w:type="character" w:customStyle="1" w:styleId="FootnoteTextChar">
    <w:name w:val="Footnote Text Char"/>
    <w:basedOn w:val="DefaultParagraphFont"/>
    <w:link w:val="FootnoteText"/>
    <w:uiPriority w:val="99"/>
    <w:semiHidden/>
    <w:rsid w:val="004C6620"/>
    <w:rPr>
      <w:rFonts w:ascii="Times New Roman" w:eastAsia="Calibri" w:hAnsi="Times New Roman" w:cs="Times New Roman"/>
      <w:sz w:val="20"/>
      <w:szCs w:val="20"/>
      <w:lang w:val="en-GB"/>
    </w:rPr>
  </w:style>
  <w:style w:type="paragraph" w:styleId="FootnoteText">
    <w:name w:val="footnote text"/>
    <w:basedOn w:val="Normal"/>
    <w:link w:val="FootnoteTextChar"/>
    <w:uiPriority w:val="99"/>
    <w:semiHidden/>
    <w:unhideWhenUsed/>
    <w:rsid w:val="004C6620"/>
    <w:pPr>
      <w:spacing w:before="160" w:after="0" w:line="240" w:lineRule="auto"/>
    </w:pPr>
    <w:rPr>
      <w:rFonts w:eastAsia="Calibri" w:cs="Times New Roman"/>
      <w:sz w:val="20"/>
      <w:szCs w:val="20"/>
      <w:lang w:val="en-GB"/>
    </w:rPr>
  </w:style>
  <w:style w:type="paragraph" w:styleId="Header">
    <w:name w:val="header"/>
    <w:basedOn w:val="Normal"/>
    <w:link w:val="HeaderChar"/>
    <w:uiPriority w:val="99"/>
    <w:unhideWhenUsed/>
    <w:qFormat/>
    <w:rsid w:val="004C6620"/>
    <w:pPr>
      <w:tabs>
        <w:tab w:val="center" w:pos="4513"/>
        <w:tab w:val="right" w:pos="9026"/>
      </w:tabs>
      <w:spacing w:after="0" w:line="240" w:lineRule="auto"/>
      <w:ind w:left="714" w:hanging="357"/>
    </w:pPr>
    <w:rPr>
      <w:rFonts w:eastAsia="Calibri" w:cs="Times New Roman"/>
      <w:lang w:val="en-GB"/>
    </w:rPr>
  </w:style>
  <w:style w:type="character" w:customStyle="1" w:styleId="HeaderChar">
    <w:name w:val="Header Char"/>
    <w:basedOn w:val="DefaultParagraphFont"/>
    <w:link w:val="Header"/>
    <w:uiPriority w:val="99"/>
    <w:rsid w:val="004C6620"/>
    <w:rPr>
      <w:rFonts w:ascii="Times New Roman" w:eastAsia="Calibri" w:hAnsi="Times New Roman" w:cs="Times New Roman"/>
      <w:sz w:val="24"/>
      <w:lang w:val="en-GB"/>
    </w:rPr>
  </w:style>
  <w:style w:type="character" w:styleId="Hyperlink">
    <w:name w:val="Hyperlink"/>
    <w:basedOn w:val="DefaultParagraphFont"/>
    <w:uiPriority w:val="99"/>
    <w:unhideWhenUsed/>
    <w:rsid w:val="004C6620"/>
    <w:rPr>
      <w:color w:val="0563C1" w:themeColor="hyperlink"/>
      <w:u w:val="single"/>
    </w:rPr>
  </w:style>
  <w:style w:type="paragraph" w:styleId="NormalWeb">
    <w:name w:val="Normal (Web)"/>
    <w:basedOn w:val="Normal"/>
    <w:uiPriority w:val="99"/>
    <w:unhideWhenUsed/>
    <w:qFormat/>
    <w:rsid w:val="004C6620"/>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nhideWhenUsed/>
    <w:rsid w:val="004C6620"/>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4C6620"/>
    <w:rPr>
      <w:rFonts w:ascii="Arial Narrow" w:eastAsia="Times New Roman" w:hAnsi="Arial Narrow" w:cs="Times New Roman"/>
      <w:sz w:val="16"/>
      <w:szCs w:val="20"/>
      <w:lang w:val="en-AU"/>
    </w:rPr>
  </w:style>
  <w:style w:type="character" w:styleId="Strong">
    <w:name w:val="Strong"/>
    <w:basedOn w:val="DefaultParagraphFont"/>
    <w:uiPriority w:val="22"/>
    <w:qFormat/>
    <w:rsid w:val="004C6620"/>
    <w:rPr>
      <w:b/>
      <w:bCs/>
    </w:rPr>
  </w:style>
  <w:style w:type="paragraph" w:styleId="Subtitle">
    <w:name w:val="Subtitle"/>
    <w:basedOn w:val="Normal"/>
    <w:next w:val="Normal"/>
    <w:link w:val="SubtitleChar"/>
    <w:uiPriority w:val="11"/>
    <w:qFormat/>
    <w:rsid w:val="004C6620"/>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qFormat/>
    <w:rsid w:val="004C6620"/>
    <w:rPr>
      <w:rFonts w:ascii="Georgia" w:eastAsia="Georgia" w:hAnsi="Georgia" w:cs="Georgia"/>
      <w:i/>
      <w:color w:val="666666"/>
      <w:sz w:val="48"/>
      <w:szCs w:val="48"/>
      <w:lang w:eastAsia="en-GB"/>
    </w:rPr>
  </w:style>
  <w:style w:type="paragraph" w:styleId="Title">
    <w:name w:val="Title"/>
    <w:basedOn w:val="Normal"/>
    <w:next w:val="Normal"/>
    <w:link w:val="TitleChar"/>
    <w:uiPriority w:val="10"/>
    <w:qFormat/>
    <w:rsid w:val="004C6620"/>
    <w:pPr>
      <w:keepNext/>
      <w:keepLines/>
      <w:spacing w:before="480" w:after="120" w:line="285" w:lineRule="auto"/>
    </w:pPr>
    <w:rPr>
      <w:rFonts w:eastAsia="Times New Roman" w:cs="Times New Roman"/>
      <w:b/>
      <w:color w:val="000000"/>
      <w:kern w:val="28"/>
      <w:sz w:val="72"/>
      <w:szCs w:val="72"/>
    </w:rPr>
  </w:style>
  <w:style w:type="character" w:customStyle="1" w:styleId="TitleChar">
    <w:name w:val="Title Char"/>
    <w:basedOn w:val="DefaultParagraphFont"/>
    <w:link w:val="Title"/>
    <w:uiPriority w:val="10"/>
    <w:rsid w:val="004C6620"/>
    <w:rPr>
      <w:rFonts w:ascii="Times New Roman" w:eastAsia="Times New Roman" w:hAnsi="Times New Roman" w:cs="Times New Roman"/>
      <w:b/>
      <w:color w:val="000000"/>
      <w:kern w:val="28"/>
      <w:sz w:val="72"/>
      <w:szCs w:val="72"/>
    </w:rPr>
  </w:style>
  <w:style w:type="paragraph" w:styleId="TOC1">
    <w:name w:val="toc 1"/>
    <w:basedOn w:val="Normal"/>
    <w:next w:val="Normal"/>
    <w:autoRedefine/>
    <w:uiPriority w:val="39"/>
    <w:unhideWhenUsed/>
    <w:rsid w:val="004C6620"/>
    <w:pPr>
      <w:spacing w:after="100"/>
    </w:pPr>
  </w:style>
  <w:style w:type="paragraph" w:styleId="TOC2">
    <w:name w:val="toc 2"/>
    <w:basedOn w:val="Normal"/>
    <w:next w:val="Normal"/>
    <w:autoRedefine/>
    <w:uiPriority w:val="39"/>
    <w:unhideWhenUsed/>
    <w:rsid w:val="004C6620"/>
    <w:pPr>
      <w:spacing w:after="100"/>
      <w:ind w:left="220"/>
    </w:pPr>
  </w:style>
  <w:style w:type="paragraph" w:styleId="TOC3">
    <w:name w:val="toc 3"/>
    <w:basedOn w:val="Normal"/>
    <w:next w:val="Normal"/>
    <w:autoRedefine/>
    <w:uiPriority w:val="39"/>
    <w:unhideWhenUsed/>
    <w:rsid w:val="004C6620"/>
    <w:pPr>
      <w:spacing w:after="100"/>
      <w:ind w:left="440"/>
    </w:pPr>
  </w:style>
  <w:style w:type="paragraph" w:customStyle="1" w:styleId="TOCHeading1">
    <w:name w:val="TOC Heading1"/>
    <w:basedOn w:val="Heading1"/>
    <w:next w:val="Normal"/>
    <w:uiPriority w:val="39"/>
    <w:unhideWhenUsed/>
    <w:qFormat/>
    <w:rsid w:val="004C6620"/>
    <w:pPr>
      <w:outlineLvl w:val="9"/>
    </w:pPr>
  </w:style>
  <w:style w:type="character" w:customStyle="1" w:styleId="tgc">
    <w:name w:val="_tgc"/>
    <w:qFormat/>
    <w:rsid w:val="004C6620"/>
  </w:style>
  <w:style w:type="paragraph" w:customStyle="1" w:styleId="TableParagraph">
    <w:name w:val="Table Paragraph"/>
    <w:basedOn w:val="Normal"/>
    <w:uiPriority w:val="1"/>
    <w:qFormat/>
    <w:rsid w:val="004C6620"/>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4C6620"/>
    <w:pPr>
      <w:spacing w:after="0" w:line="240" w:lineRule="auto"/>
      <w:ind w:right="-28"/>
    </w:pPr>
    <w:rPr>
      <w:rFonts w:ascii="Arial Narrow" w:eastAsia="Times New Roman" w:hAnsi="Arial Narrow" w:cs="Times New Roman"/>
      <w:b/>
      <w:sz w:val="16"/>
      <w:szCs w:val="20"/>
    </w:rPr>
  </w:style>
  <w:style w:type="paragraph" w:customStyle="1" w:styleId="msonormal0">
    <w:name w:val="msonormal"/>
    <w:basedOn w:val="Normal"/>
    <w:rsid w:val="004C6620"/>
    <w:pPr>
      <w:spacing w:before="100" w:beforeAutospacing="1" w:after="100" w:afterAutospacing="1" w:line="240" w:lineRule="auto"/>
    </w:pPr>
    <w:rPr>
      <w:rFonts w:eastAsia="Times New Roman" w:cs="Times New Roman"/>
      <w:szCs w:val="24"/>
    </w:rPr>
  </w:style>
  <w:style w:type="paragraph" w:customStyle="1" w:styleId="ListItem01">
    <w:name w:val="List Item 01"/>
    <w:basedOn w:val="Normal"/>
    <w:rsid w:val="004C6620"/>
    <w:pPr>
      <w:widowControl w:val="0"/>
      <w:numPr>
        <w:numId w:val="224"/>
      </w:numPr>
      <w:adjustRightInd w:val="0"/>
      <w:spacing w:after="0" w:line="360" w:lineRule="atLeast"/>
    </w:pPr>
    <w:rPr>
      <w:rFonts w:eastAsia="MS Mincho" w:cs="Times New Roman"/>
      <w:szCs w:val="24"/>
      <w:lang w:eastAsia="ja-JP"/>
    </w:rPr>
  </w:style>
  <w:style w:type="paragraph" w:customStyle="1" w:styleId="trt0xe">
    <w:name w:val="trt0xe"/>
    <w:basedOn w:val="Normal"/>
    <w:qFormat/>
    <w:rsid w:val="004C6620"/>
    <w:pPr>
      <w:spacing w:before="100" w:beforeAutospacing="1" w:after="100" w:afterAutospacing="1" w:line="240" w:lineRule="auto"/>
    </w:pPr>
    <w:rPr>
      <w:rFonts w:eastAsia="Times New Roman" w:cs="Times New Roman"/>
      <w:szCs w:val="24"/>
    </w:rPr>
  </w:style>
  <w:style w:type="paragraph" w:customStyle="1" w:styleId="indent2">
    <w:name w:val="indent2"/>
    <w:basedOn w:val="Normal"/>
    <w:link w:val="indent2Char"/>
    <w:autoRedefine/>
    <w:qFormat/>
    <w:rsid w:val="009A78B5"/>
    <w:pPr>
      <w:numPr>
        <w:ilvl w:val="1"/>
        <w:numId w:val="273"/>
      </w:numPr>
      <w:tabs>
        <w:tab w:val="left" w:pos="1080"/>
      </w:tabs>
      <w:spacing w:after="0" w:line="360" w:lineRule="auto"/>
      <w:jc w:val="left"/>
    </w:pPr>
    <w:rPr>
      <w:rFonts w:eastAsia="Times New Roman" w:cs="Times New Roman"/>
      <w:szCs w:val="20"/>
      <w:lang w:val="zh-CN" w:eastAsia="zh-CN"/>
    </w:rPr>
  </w:style>
  <w:style w:type="character" w:customStyle="1" w:styleId="indent2Char">
    <w:name w:val="indent2 Char"/>
    <w:link w:val="indent2"/>
    <w:qFormat/>
    <w:rsid w:val="009A78B5"/>
    <w:rPr>
      <w:rFonts w:ascii="Times New Roman" w:eastAsia="Times New Roman" w:hAnsi="Times New Roman" w:cs="Times New Roman"/>
      <w:sz w:val="24"/>
      <w:szCs w:val="20"/>
      <w:lang w:val="zh-CN" w:eastAsia="zh-CN"/>
    </w:rPr>
  </w:style>
  <w:style w:type="character" w:customStyle="1" w:styleId="Heading7Char">
    <w:name w:val="Heading 7 Char"/>
    <w:basedOn w:val="DefaultParagraphFont"/>
    <w:link w:val="Heading7"/>
    <w:uiPriority w:val="9"/>
    <w:semiHidden/>
    <w:rsid w:val="00942429"/>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942429"/>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942429"/>
    <w:rPr>
      <w:rFonts w:ascii="Calibri" w:eastAsiaTheme="majorEastAsia" w:hAnsi="Calibri" w:cstheme="majorBidi"/>
      <w:color w:val="272727" w:themeColor="text1" w:themeTint="D8"/>
    </w:rPr>
  </w:style>
  <w:style w:type="paragraph" w:styleId="Quote">
    <w:name w:val="Quote"/>
    <w:basedOn w:val="Normal"/>
    <w:next w:val="Normal"/>
    <w:link w:val="QuoteChar"/>
    <w:uiPriority w:val="29"/>
    <w:qFormat/>
    <w:rsid w:val="00942429"/>
    <w:pPr>
      <w:spacing w:before="160" w:after="200" w:line="276" w:lineRule="auto"/>
      <w:jc w:val="center"/>
    </w:pPr>
    <w:rPr>
      <w:rFonts w:ascii="Calibri" w:eastAsia="Calibri" w:hAnsi="Calibri" w:cs="Times New Roman"/>
      <w:i/>
      <w:iCs/>
      <w:color w:val="404040" w:themeColor="text1" w:themeTint="BF"/>
    </w:rPr>
  </w:style>
  <w:style w:type="character" w:customStyle="1" w:styleId="QuoteChar">
    <w:name w:val="Quote Char"/>
    <w:basedOn w:val="DefaultParagraphFont"/>
    <w:link w:val="Quote"/>
    <w:uiPriority w:val="29"/>
    <w:rsid w:val="00942429"/>
    <w:rPr>
      <w:rFonts w:ascii="Calibri" w:eastAsia="Calibri" w:hAnsi="Calibri" w:cs="Times New Roman"/>
      <w:i/>
      <w:iCs/>
      <w:color w:val="404040" w:themeColor="text1" w:themeTint="BF"/>
    </w:rPr>
  </w:style>
  <w:style w:type="character" w:styleId="IntenseEmphasis">
    <w:name w:val="Intense Emphasis"/>
    <w:basedOn w:val="DefaultParagraphFont"/>
    <w:uiPriority w:val="21"/>
    <w:qFormat/>
    <w:rsid w:val="00942429"/>
    <w:rPr>
      <w:i/>
      <w:iCs/>
      <w:color w:val="2F5496" w:themeColor="accent1" w:themeShade="BF"/>
    </w:rPr>
  </w:style>
  <w:style w:type="paragraph" w:styleId="IntenseQuote">
    <w:name w:val="Intense Quote"/>
    <w:basedOn w:val="Normal"/>
    <w:next w:val="Normal"/>
    <w:link w:val="IntenseQuoteChar"/>
    <w:uiPriority w:val="30"/>
    <w:qFormat/>
    <w:rsid w:val="00942429"/>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Calibri" w:eastAsia="Calibri" w:hAnsi="Calibri" w:cs="Times New Roman"/>
      <w:i/>
      <w:iCs/>
      <w:color w:val="2F5496" w:themeColor="accent1" w:themeShade="BF"/>
    </w:rPr>
  </w:style>
  <w:style w:type="character" w:customStyle="1" w:styleId="IntenseQuoteChar">
    <w:name w:val="Intense Quote Char"/>
    <w:basedOn w:val="DefaultParagraphFont"/>
    <w:link w:val="IntenseQuote"/>
    <w:uiPriority w:val="30"/>
    <w:rsid w:val="00942429"/>
    <w:rPr>
      <w:rFonts w:ascii="Calibri" w:eastAsia="Calibri" w:hAnsi="Calibri" w:cs="Times New Roman"/>
      <w:i/>
      <w:iCs/>
      <w:color w:val="2F5496" w:themeColor="accent1" w:themeShade="BF"/>
    </w:rPr>
  </w:style>
  <w:style w:type="character" w:styleId="IntenseReference">
    <w:name w:val="Intense Reference"/>
    <w:basedOn w:val="DefaultParagraphFont"/>
    <w:uiPriority w:val="32"/>
    <w:qFormat/>
    <w:rsid w:val="00942429"/>
    <w:rPr>
      <w:b/>
      <w:bCs/>
      <w:smallCaps/>
      <w:color w:val="2F5496" w:themeColor="accent1" w:themeShade="BF"/>
      <w:spacing w:val="5"/>
    </w:rPr>
  </w:style>
  <w:style w:type="paragraph" w:styleId="TOCHeading">
    <w:name w:val="TOC Heading"/>
    <w:basedOn w:val="Heading1"/>
    <w:next w:val="Normal"/>
    <w:uiPriority w:val="39"/>
    <w:unhideWhenUsed/>
    <w:qFormat/>
    <w:rsid w:val="00BA22C1"/>
    <w:pPr>
      <w:outlineLvl w:val="9"/>
    </w:pPr>
    <w:rPr>
      <w:rFonts w:ascii="Calibri Light" w:eastAsia="Times New Roman" w:hAnsi="Calibri Light"/>
      <w:color w:val="2F5496"/>
    </w:rPr>
  </w:style>
  <w:style w:type="table" w:customStyle="1" w:styleId="TableGrid0">
    <w:name w:val="TableGrid"/>
    <w:rsid w:val="008D051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59"/>
    <w:rsid w:val="006219C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3F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5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838B6-9486-4222-9AA0-9BF2F207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1</Pages>
  <Words>32515</Words>
  <Characters>185336</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Fred Maomba</cp:lastModifiedBy>
  <cp:revision>35</cp:revision>
  <dcterms:created xsi:type="dcterms:W3CDTF">2025-04-05T11:37:00Z</dcterms:created>
  <dcterms:modified xsi:type="dcterms:W3CDTF">2025-05-03T11:38:00Z</dcterms:modified>
</cp:coreProperties>
</file>